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E31C9" w14:textId="77777777" w:rsidR="00E712B6" w:rsidRDefault="00E712B6" w:rsidP="00E712B6">
      <w:pPr>
        <w:pStyle w:val="QueryPara"/>
        <w:numPr>
          <w:ins w:id="0" w:author="Kezia Endsley" w:date="2013-10-30T09:27:00Z"/>
        </w:numPr>
        <w:rPr>
          <w:ins w:id="1" w:author="Kezia Endsley" w:date="2013-10-30T09:27:00Z"/>
        </w:rPr>
      </w:pPr>
      <w:ins w:id="2" w:author="Kezia Endsley" w:date="2013-10-30T09:27:00Z">
        <w:r>
          <w:t>[[copy edited by Kezia Endsley]]</w:t>
        </w:r>
      </w:ins>
    </w:p>
    <w:p w14:paraId="4888A138" w14:textId="77777777" w:rsidR="00F61D15" w:rsidRDefault="008650D3" w:rsidP="00751234">
      <w:pPr>
        <w:pStyle w:val="ChapterTitle"/>
      </w:pPr>
      <w:r>
        <w:t xml:space="preserve">Appendix A: </w:t>
      </w:r>
      <w:r w:rsidR="00B24271">
        <w:t xml:space="preserve">Resources </w:t>
      </w:r>
      <w:r w:rsidR="00FB626C">
        <w:t xml:space="preserve">and </w:t>
      </w:r>
      <w:r w:rsidR="00B24271">
        <w:t>Tools</w:t>
      </w:r>
    </w:p>
    <w:p w14:paraId="3C9DB9D6" w14:textId="77777777" w:rsidR="008125E7" w:rsidRDefault="008125E7">
      <w:pPr>
        <w:pStyle w:val="QueryPara"/>
        <w:rPr>
          <w:ins w:id="3" w:author="Kent, Kevin - Indianapolis" w:date="2013-11-07T15:29:00Z"/>
        </w:rPr>
        <w:pPrChange w:id="4" w:author="Kent, Kevin - Indianapolis" w:date="2013-11-07T15:29:00Z">
          <w:pPr>
            <w:pStyle w:val="Para"/>
          </w:pPr>
        </w:pPrChange>
      </w:pPr>
      <w:ins w:id="5" w:author="Kent, Kevin - Indianapolis" w:date="2013-11-07T15:29:00Z">
        <w:r>
          <w:t xml:space="preserve">[AU: </w:t>
        </w:r>
        <w:r w:rsidR="001B606F">
          <w:t>Everything looks pretty good here. If you’ve come across others you want to add during AR, please do so. Thanks, Kevin (PjE)</w:t>
        </w:r>
        <w:r>
          <w:t>]</w:t>
        </w:r>
      </w:ins>
    </w:p>
    <w:p w14:paraId="09EF0E14" w14:textId="77777777" w:rsidR="00BF4522" w:rsidRDefault="00B24271" w:rsidP="00BF4522">
      <w:pPr>
        <w:pStyle w:val="Para"/>
      </w:pPr>
      <w:del w:id="6" w:author="Kent, Kevin - Indianapolis" w:date="2013-11-07T14:54:00Z">
        <w:r w:rsidDel="00496DAA">
          <w:delText xml:space="preserve">While </w:delText>
        </w:r>
      </w:del>
      <w:ins w:id="7" w:author="Kent, Kevin - Indianapolis" w:date="2013-11-07T14:54:00Z">
        <w:r w:rsidR="00496DAA">
          <w:t xml:space="preserve">Though </w:t>
        </w:r>
      </w:ins>
      <w:r>
        <w:t>we’ve provided contextual links and resources throughout the book, there were a few that didn’t fit properly in the chapters</w:t>
      </w:r>
      <w:ins w:id="8" w:author="Kezia Endsley" w:date="2013-10-30T09:27:00Z">
        <w:r w:rsidR="00E712B6">
          <w:t>,</w:t>
        </w:r>
      </w:ins>
      <w:r>
        <w:t xml:space="preserve"> but are </w:t>
      </w:r>
      <w:ins w:id="9" w:author="Kezia Endsley" w:date="2013-10-30T09:27:00Z">
        <w:r w:rsidR="00E712B6">
          <w:t xml:space="preserve">still important </w:t>
        </w:r>
      </w:ins>
      <w:del w:id="10" w:author="Kezia Endsley" w:date="2013-10-30T09:27:00Z">
        <w:r w:rsidDel="00E712B6">
          <w:delText>“</w:delText>
        </w:r>
      </w:del>
      <w:r>
        <w:t>go</w:t>
      </w:r>
      <w:ins w:id="11" w:author="Kezia Endsley" w:date="2013-10-30T09:27:00Z">
        <w:r w:rsidR="00E712B6">
          <w:t>-</w:t>
        </w:r>
      </w:ins>
      <w:del w:id="12" w:author="Kezia Endsley" w:date="2013-10-30T09:27:00Z">
        <w:r w:rsidDel="00E712B6">
          <w:delText xml:space="preserve"> </w:delText>
        </w:r>
      </w:del>
      <w:r>
        <w:t>to</w:t>
      </w:r>
      <w:del w:id="13" w:author="Kezia Endsley" w:date="2013-10-30T09:27:00Z">
        <w:r w:rsidDel="00E712B6">
          <w:delText>”</w:delText>
        </w:r>
      </w:del>
      <w:r>
        <w:t xml:space="preserve"> resources</w:t>
      </w:r>
      <w:ins w:id="14" w:author="Kent, Kevin - Indianapolis" w:date="2013-11-07T14:54:00Z">
        <w:r w:rsidR="00496DAA">
          <w:t xml:space="preserve"> and </w:t>
        </w:r>
      </w:ins>
      <w:del w:id="15" w:author="Kezia Endsley" w:date="2013-10-30T09:27:00Z">
        <w:r w:rsidDel="00E712B6">
          <w:delText xml:space="preserve"> that are either </w:delText>
        </w:r>
      </w:del>
      <w:r>
        <w:t>part of our daily workflows. We’ve compiled them—along with a “best of the best” of links from selected chapters—into an organized and annotated list for quick reference.</w:t>
      </w:r>
    </w:p>
    <w:p w14:paraId="32FBC5BF" w14:textId="77777777" w:rsidR="00B24271" w:rsidRDefault="00B24271" w:rsidP="00C969F7">
      <w:pPr>
        <w:pStyle w:val="ListHead"/>
      </w:pPr>
      <w:r>
        <w:t>Data Cleansing</w:t>
      </w:r>
    </w:p>
    <w:p w14:paraId="7FDDF7DD" w14:textId="77777777" w:rsidR="00B24271" w:rsidRDefault="00B24271" w:rsidP="00C969F7">
      <w:pPr>
        <w:pStyle w:val="ListBulleted"/>
      </w:pPr>
      <w:r w:rsidRPr="00B24271">
        <w:rPr>
          <w:i/>
        </w:rPr>
        <w:t>OpenRefine</w:t>
      </w:r>
      <w:r>
        <w:t xml:space="preserve"> (</w:t>
      </w:r>
      <w:hyperlink r:id="rId8" w:history="1">
        <w:r w:rsidRPr="00082D7E">
          <w:rPr>
            <w:rStyle w:val="InlineURL"/>
          </w:rPr>
          <w:t>http://openrefine.org/</w:t>
        </w:r>
      </w:hyperlink>
      <w:r>
        <w:t>)</w:t>
      </w:r>
      <w:ins w:id="16" w:author="Kezia Endsley" w:date="2013-10-30T09:28:00Z">
        <w:r w:rsidR="00E712B6">
          <w:sym w:font="Symbol" w:char="F0BE"/>
        </w:r>
      </w:ins>
      <w:del w:id="17" w:author="Kezia Endsley" w:date="2013-10-30T09:28:00Z">
        <w:r w:rsidDel="00E712B6">
          <w:delText xml:space="preserve"> – </w:delText>
        </w:r>
      </w:del>
      <w:ins w:id="18" w:author="Kezia Endsley" w:date="2013-10-30T09:28:00Z">
        <w:r w:rsidR="00E712B6">
          <w:t>A</w:t>
        </w:r>
      </w:ins>
      <w:del w:id="19" w:author="Kezia Endsley" w:date="2013-10-30T09:28:00Z">
        <w:r w:rsidDel="00E712B6">
          <w:delText>a</w:delText>
        </w:r>
      </w:del>
      <w:r>
        <w:t>n open source, locally</w:t>
      </w:r>
      <w:del w:id="20" w:author="Kent, Kevin - Indianapolis" w:date="2013-11-07T15:19:00Z">
        <w:r w:rsidDel="003030E0">
          <w:delText>-</w:delText>
        </w:r>
      </w:del>
      <w:ins w:id="21" w:author="Kent, Kevin - Indianapolis" w:date="2013-11-07T15:19:00Z">
        <w:r w:rsidR="003030E0">
          <w:t xml:space="preserve"> </w:t>
        </w:r>
      </w:ins>
      <w:r>
        <w:t xml:space="preserve">installed, cross-platform toolkit that makes it extremely easy to import, explore, clean, </w:t>
      </w:r>
      <w:r w:rsidR="002131A1">
        <w:t xml:space="preserve">transform, and enrich </w:t>
      </w:r>
      <w:r>
        <w:t>messy data into something usable for analysis.</w:t>
      </w:r>
    </w:p>
    <w:p w14:paraId="017AE46E" w14:textId="77777777" w:rsidR="00B24271" w:rsidRDefault="00B24271" w:rsidP="00C969F7">
      <w:pPr>
        <w:pStyle w:val="ListBulleted"/>
      </w:pPr>
      <w:r>
        <w:rPr>
          <w:i/>
        </w:rPr>
        <w:t xml:space="preserve">DataWrangler </w:t>
      </w:r>
      <w:r>
        <w:t>(</w:t>
      </w:r>
      <w:hyperlink r:id="rId9" w:history="1">
        <w:r w:rsidRPr="00082D7E">
          <w:rPr>
            <w:rStyle w:val="InlineURL"/>
          </w:rPr>
          <w:t>http://vis.stanford.edu/wrangler/</w:t>
        </w:r>
      </w:hyperlink>
      <w:r>
        <w:t>)</w:t>
      </w:r>
      <w:ins w:id="22" w:author="Kezia Endsley" w:date="2013-10-30T09:28:00Z">
        <w:r w:rsidR="0000380B">
          <w:sym w:font="Symbol" w:char="F0BE"/>
        </w:r>
      </w:ins>
      <w:del w:id="23" w:author="Kezia Endsley" w:date="2013-10-30T09:28:00Z">
        <w:r w:rsidDel="0000380B">
          <w:delText xml:space="preserve"> – </w:delText>
        </w:r>
      </w:del>
      <w:r>
        <w:t>A</w:t>
      </w:r>
      <w:del w:id="24" w:author="Kezia Endsley" w:date="2013-10-30T09:28:00Z">
        <w:r w:rsidDel="0000380B">
          <w:delText>n</w:delText>
        </w:r>
      </w:del>
      <w:r>
        <w:t xml:space="preserve"> browser-based, JavaScript tool created by Stanford University’s Visualization Group that </w:t>
      </w:r>
      <w:r w:rsidR="002131A1">
        <w:t xml:space="preserve">lets you explore and transform small data sets in-browser, </w:t>
      </w:r>
      <w:ins w:id="25" w:author="Kezia Endsley" w:date="2013-10-30T09:28:00Z">
        <w:r w:rsidR="0000380B">
          <w:t xml:space="preserve">and </w:t>
        </w:r>
      </w:ins>
      <w:r w:rsidR="002131A1">
        <w:t>then export a custom Python or JavaScript source file, suitable for running locally on both small and large data sets.</w:t>
      </w:r>
    </w:p>
    <w:p w14:paraId="629A0F46" w14:textId="77777777" w:rsidR="002131A1" w:rsidRDefault="002131A1" w:rsidP="00C969F7">
      <w:pPr>
        <w:pStyle w:val="ListBulleted"/>
      </w:pPr>
      <w:r w:rsidRPr="002131A1">
        <w:rPr>
          <w:i/>
        </w:rPr>
        <w:t>WebPlot</w:t>
      </w:r>
      <w:r>
        <w:rPr>
          <w:i/>
        </w:rPr>
        <w:t xml:space="preserve">Digitizer </w:t>
      </w:r>
      <w:r>
        <w:t>(</w:t>
      </w:r>
      <w:hyperlink r:id="rId10" w:history="1">
        <w:r w:rsidRPr="00082D7E">
          <w:rPr>
            <w:rStyle w:val="InlineURL"/>
          </w:rPr>
          <w:t>http://arohatgi.info/WebPlotDigitizer/app/</w:t>
        </w:r>
      </w:hyperlink>
      <w:r>
        <w:t>)</w:t>
      </w:r>
      <w:ins w:id="26" w:author="Kezia Endsley" w:date="2013-10-30T09:29:00Z">
        <w:r w:rsidR="00495F58">
          <w:sym w:font="Symbol" w:char="F0BE"/>
        </w:r>
      </w:ins>
      <w:del w:id="27" w:author="Kezia Endsley" w:date="2013-10-30T09:29:00Z">
        <w:r w:rsidDel="00495F58">
          <w:delText xml:space="preserve"> – </w:delText>
        </w:r>
      </w:del>
      <w:r>
        <w:t xml:space="preserve">This online tool makes it possible to quickly “reverse engineer” charts and graphs that have no associated open data files. </w:t>
      </w:r>
    </w:p>
    <w:p w14:paraId="4B48DCED" w14:textId="77777777" w:rsidR="002131A1" w:rsidRDefault="002131A1" w:rsidP="00C969F7">
      <w:pPr>
        <w:pStyle w:val="ListBulleted"/>
      </w:pPr>
      <w:r>
        <w:rPr>
          <w:i/>
        </w:rPr>
        <w:t xml:space="preserve">Google CRUSH Tools </w:t>
      </w:r>
      <w:r>
        <w:t>(</w:t>
      </w:r>
      <w:hyperlink r:id="rId11" w:history="1">
        <w:r w:rsidR="00082D7E" w:rsidRPr="00B04674">
          <w:rPr>
            <w:rStyle w:val="Hyperlink"/>
            <w:rFonts w:ascii="Courier New" w:hAnsi="Courier New"/>
            <w:noProof/>
          </w:rPr>
          <w:t>https://code.google.com/p/crush-tools/</w:t>
        </w:r>
      </w:hyperlink>
      <w:r>
        <w:t>)</w:t>
      </w:r>
      <w:ins w:id="28" w:author="Kezia Endsley" w:date="2013-10-30T09:30:00Z">
        <w:r w:rsidR="00495F58">
          <w:sym w:font="Symbol" w:char="F0BE"/>
        </w:r>
      </w:ins>
      <w:del w:id="29" w:author="Kezia Endsley" w:date="2013-10-30T09:30:00Z">
        <w:r w:rsidDel="00495F58">
          <w:delText xml:space="preserve"> – </w:delText>
        </w:r>
      </w:del>
      <w:r>
        <w:t>A command-line processing engine and data transformation tool that makes it possible to work efficiently with large data sets from a shell prompt.</w:t>
      </w:r>
    </w:p>
    <w:p w14:paraId="45505600" w14:textId="77777777" w:rsidR="00E704A8" w:rsidRPr="00E704A8" w:rsidRDefault="00E704A8" w:rsidP="00082D7E">
      <w:pPr>
        <w:pStyle w:val="ListBulleted"/>
      </w:pPr>
      <w:r>
        <w:rPr>
          <w:i/>
        </w:rPr>
        <w:t xml:space="preserve">csvkit </w:t>
      </w:r>
      <w:r>
        <w:t>(</w:t>
      </w:r>
      <w:hyperlink r:id="rId12" w:history="1">
        <w:r w:rsidRPr="00082D7E">
          <w:rPr>
            <w:rStyle w:val="InlineURL"/>
          </w:rPr>
          <w:t>https://github.com/onyxfish/csvkit</w:t>
        </w:r>
      </w:hyperlink>
      <w:r>
        <w:t>)</w:t>
      </w:r>
      <w:ins w:id="30" w:author="Kezia Endsley" w:date="2013-10-30T09:30:00Z">
        <w:r w:rsidR="00495F58">
          <w:sym w:font="Symbol" w:char="F0BE"/>
        </w:r>
      </w:ins>
      <w:del w:id="31" w:author="Kezia Endsley" w:date="2013-10-30T09:30:00Z">
        <w:r w:rsidDel="00495F58">
          <w:delText xml:space="preserve"> – </w:delText>
        </w:r>
      </w:del>
      <w:r>
        <w:t xml:space="preserve">A suite of open source Python utilities that are similar to the </w:t>
      </w:r>
      <w:r>
        <w:rPr>
          <w:i/>
        </w:rPr>
        <w:lastRenderedPageBreak/>
        <w:t>CRUSH</w:t>
      </w:r>
      <w:r>
        <w:t xml:space="preserve"> tools, but usable from both the command line and </w:t>
      </w:r>
      <w:ins w:id="32" w:author="Kezia Endsley" w:date="2013-10-30T09:30:00Z">
        <w:r w:rsidR="00495F58">
          <w:t xml:space="preserve">from </w:t>
        </w:r>
      </w:ins>
      <w:r>
        <w:t>within Python scripts.</w:t>
      </w:r>
    </w:p>
    <w:p w14:paraId="3600190A" w14:textId="77777777" w:rsidR="002131A1" w:rsidRDefault="002131A1" w:rsidP="00C969F7">
      <w:pPr>
        <w:pStyle w:val="ListBulleted"/>
      </w:pPr>
      <w:proofErr w:type="spellStart"/>
      <w:r>
        <w:rPr>
          <w:i/>
        </w:rPr>
        <w:t>Data</w:t>
      </w:r>
      <w:del w:id="33" w:author="Kent, Kevin - Indianapolis" w:date="2013-11-07T15:18:00Z">
        <w:r w:rsidDel="003030E0">
          <w:rPr>
            <w:i/>
          </w:rPr>
          <w:delText xml:space="preserve"> </w:delText>
        </w:r>
      </w:del>
      <w:r>
        <w:rPr>
          <w:i/>
        </w:rPr>
        <w:t>Cleaner</w:t>
      </w:r>
      <w:proofErr w:type="spellEnd"/>
      <w:r>
        <w:rPr>
          <w:i/>
        </w:rPr>
        <w:t xml:space="preserve"> </w:t>
      </w:r>
      <w:r>
        <w:t>(</w:t>
      </w:r>
      <w:hyperlink r:id="rId13" w:history="1">
        <w:r w:rsidRPr="00082D7E">
          <w:rPr>
            <w:rStyle w:val="InlineURL"/>
          </w:rPr>
          <w:t>http://datacleaner.org/</w:t>
        </w:r>
      </w:hyperlink>
      <w:r>
        <w:t>)</w:t>
      </w:r>
      <w:ins w:id="34" w:author="Kezia Endsley" w:date="2013-10-30T09:30:00Z">
        <w:r w:rsidR="00495F58">
          <w:sym w:font="Symbol" w:char="F0BE"/>
        </w:r>
      </w:ins>
      <w:del w:id="35" w:author="Kezia Endsley" w:date="2013-10-30T09:30:00Z">
        <w:r w:rsidDel="00495F58">
          <w:delText xml:space="preserve"> – </w:delText>
        </w:r>
      </w:del>
      <w:proofErr w:type="gramStart"/>
      <w:r>
        <w:t>This</w:t>
      </w:r>
      <w:proofErr w:type="gramEnd"/>
      <w:r>
        <w:t xml:space="preserve"> product is similar to </w:t>
      </w:r>
      <w:proofErr w:type="spellStart"/>
      <w:r>
        <w:t>OpenRefine</w:t>
      </w:r>
      <w:proofErr w:type="spellEnd"/>
      <w:ins w:id="36" w:author="Kezia Endsley" w:date="2013-10-30T09:30:00Z">
        <w:r w:rsidR="00495F58">
          <w:t>,</w:t>
        </w:r>
      </w:ins>
      <w:r>
        <w:t xml:space="preserve"> but with both commercial and open source offerings.</w:t>
      </w:r>
    </w:p>
    <w:p w14:paraId="3CCD62B5" w14:textId="77777777" w:rsidR="00524950" w:rsidRDefault="00524950" w:rsidP="00C969F7">
      <w:pPr>
        <w:pStyle w:val="ListBulleted"/>
      </w:pPr>
      <w:r>
        <w:rPr>
          <w:i/>
        </w:rPr>
        <w:t xml:space="preserve">Mr. Data Converter </w:t>
      </w:r>
      <w:r>
        <w:t>(</w:t>
      </w:r>
      <w:hyperlink r:id="rId14" w:history="1">
        <w:r w:rsidRPr="00082D7E">
          <w:rPr>
            <w:rStyle w:val="InlineURL"/>
          </w:rPr>
          <w:t>http://shancarter.github.io/mr-data-converter/</w:t>
        </w:r>
      </w:hyperlink>
      <w:r>
        <w:t>)</w:t>
      </w:r>
      <w:ins w:id="37" w:author="Kezia Endsley" w:date="2013-10-30T09:30:00Z">
        <w:r w:rsidR="00495F58">
          <w:sym w:font="Symbol" w:char="F0BE"/>
        </w:r>
      </w:ins>
      <w:del w:id="38" w:author="Kezia Endsley" w:date="2013-10-30T09:30:00Z">
        <w:r w:rsidDel="00495F58">
          <w:delText xml:space="preserve"> – </w:delText>
        </w:r>
      </w:del>
      <w:r>
        <w:t xml:space="preserve">In-browser and locally installable open source tool created by Shan Carter to improve data cleansing workflows at </w:t>
      </w:r>
      <w:r w:rsidR="00495F58" w:rsidRPr="00495F58">
        <w:rPr>
          <w:i/>
          <w:rPrChange w:id="39" w:author="Kezia Endsley" w:date="2013-10-30T09:30:00Z">
            <w:rPr/>
          </w:rPrChange>
        </w:rPr>
        <w:t xml:space="preserve">The </w:t>
      </w:r>
      <w:r w:rsidRPr="00495F58">
        <w:rPr>
          <w:i/>
          <w:rPrChange w:id="40" w:author="Kezia Endsley" w:date="2013-10-30T09:30:00Z">
            <w:rPr/>
          </w:rPrChange>
        </w:rPr>
        <w:t>New York Times.</w:t>
      </w:r>
    </w:p>
    <w:p w14:paraId="2E509DEF" w14:textId="77777777" w:rsidR="00524950" w:rsidRPr="00524950" w:rsidRDefault="00524950" w:rsidP="00C969F7">
      <w:pPr>
        <w:pStyle w:val="ListBulleted"/>
      </w:pPr>
      <w:r>
        <w:rPr>
          <w:i/>
        </w:rPr>
        <w:t xml:space="preserve">Miso Dataset </w:t>
      </w:r>
      <w:r>
        <w:t>(</w:t>
      </w:r>
      <w:hyperlink r:id="rId15" w:history="1">
        <w:r w:rsidRPr="00082D7E">
          <w:rPr>
            <w:rStyle w:val="InlineURL"/>
          </w:rPr>
          <w:t>http://misoproject.com/dataset/</w:t>
        </w:r>
      </w:hyperlink>
      <w:r>
        <w:t>)</w:t>
      </w:r>
      <w:ins w:id="41" w:author="Kezia Endsley" w:date="2013-10-30T09:30:00Z">
        <w:r w:rsidR="00495F58">
          <w:sym w:font="Symbol" w:char="F0BE"/>
        </w:r>
      </w:ins>
      <w:del w:id="42" w:author="Kezia Endsley" w:date="2013-10-30T09:30:00Z">
        <w:r w:rsidDel="00495F58">
          <w:delText xml:space="preserve"> – </w:delText>
        </w:r>
      </w:del>
      <w:r>
        <w:t xml:space="preserve">Client-side JavaScript </w:t>
      </w:r>
      <w:r w:rsidR="00DE4E69">
        <w:t>data transformation and management library.</w:t>
      </w:r>
    </w:p>
    <w:p w14:paraId="65C7AE0B" w14:textId="77777777" w:rsidR="00E704A8" w:rsidRPr="00E704A8" w:rsidRDefault="00E704A8" w:rsidP="00C969F7">
      <w:pPr>
        <w:pStyle w:val="ListBulleted"/>
      </w:pPr>
      <w:r>
        <w:rPr>
          <w:i/>
        </w:rPr>
        <w:t>Your favorite scripting language</w:t>
      </w:r>
      <w:ins w:id="43" w:author="Kezia Endsley" w:date="2013-10-30T09:31:00Z">
        <w:r w:rsidR="00495F58">
          <w:sym w:font="Symbol" w:char="F0BE"/>
        </w:r>
      </w:ins>
      <w:del w:id="44" w:author="Kezia Endsley" w:date="2013-10-30T09:31:00Z">
        <w:r w:rsidDel="00495F58">
          <w:rPr>
            <w:i/>
          </w:rPr>
          <w:delText xml:space="preserve"> </w:delText>
        </w:r>
        <w:r w:rsidDel="00495F58">
          <w:delText xml:space="preserve">– </w:delText>
        </w:r>
      </w:del>
      <w:r>
        <w:t>Never underestimate the power of a Python, R, Perl</w:t>
      </w:r>
      <w:ins w:id="45" w:author="Kezia Endsley" w:date="2013-10-30T09:31:00Z">
        <w:r w:rsidR="00495F58">
          <w:t>,</w:t>
        </w:r>
      </w:ins>
      <w:r>
        <w:t xml:space="preserve"> or awk script when it comes to cleaning data. You’ll have to do more up-front work, but you may be able to build a far more reusable and customized cleanup and transformation workflow with your own tools.</w:t>
      </w:r>
    </w:p>
    <w:p w14:paraId="386CBC21" w14:textId="77777777" w:rsidR="00DE4E69" w:rsidRDefault="00B24271" w:rsidP="00C969F7">
      <w:pPr>
        <w:pStyle w:val="ListHead"/>
      </w:pPr>
      <w:r w:rsidRPr="00C969F7">
        <w:t>Data Analytics</w:t>
      </w:r>
      <w:r w:rsidR="00524950" w:rsidRPr="00C969F7">
        <w:t xml:space="preserve"> </w:t>
      </w:r>
      <w:ins w:id="46" w:author="Kezia Endsley" w:date="2013-10-30T09:31:00Z">
        <w:r w:rsidR="00495F58">
          <w:t>and</w:t>
        </w:r>
      </w:ins>
      <w:del w:id="47" w:author="Kezia Endsley" w:date="2013-10-30T09:31:00Z">
        <w:r w:rsidR="00524950" w:rsidRPr="00C969F7" w:rsidDel="00495F58">
          <w:delText>&amp;</w:delText>
        </w:r>
      </w:del>
      <w:r w:rsidR="00524950" w:rsidRPr="00C969F7">
        <w:t xml:space="preserve"> Visualization</w:t>
      </w:r>
      <w:ins w:id="48" w:author="Kezia Endsley" w:date="2013-10-30T09:31:00Z">
        <w:r w:rsidR="00495F58">
          <w:t>:</w:t>
        </w:r>
      </w:ins>
      <w:r w:rsidR="00C969F7">
        <w:t xml:space="preserve"> </w:t>
      </w:r>
      <w:del w:id="49" w:author="Kezia Endsley" w:date="2013-10-30T09:31:00Z">
        <w:r w:rsidR="00C969F7" w:rsidDel="00495F58">
          <w:delText xml:space="preserve">– </w:delText>
        </w:r>
      </w:del>
      <w:r w:rsidR="00DE4E69">
        <w:t>Core Tools</w:t>
      </w:r>
    </w:p>
    <w:p w14:paraId="3E7A198D" w14:textId="77777777" w:rsidR="00E704A8" w:rsidRDefault="00E704A8" w:rsidP="00C969F7">
      <w:pPr>
        <w:pStyle w:val="ListBulleted"/>
      </w:pPr>
      <w:r>
        <w:t>R (</w:t>
      </w:r>
      <w:hyperlink r:id="rId16" w:history="1">
        <w:r w:rsidRPr="00082D7E">
          <w:rPr>
            <w:rStyle w:val="InlineURL"/>
          </w:rPr>
          <w:t>http://www.r-project.org/</w:t>
        </w:r>
      </w:hyperlink>
      <w:r>
        <w:t>) + RStudio (</w:t>
      </w:r>
      <w:hyperlink r:id="rId17" w:history="1">
        <w:r w:rsidRPr="00082D7E">
          <w:rPr>
            <w:rStyle w:val="InlineURL"/>
          </w:rPr>
          <w:t>http://www.rstudio.com/</w:t>
        </w:r>
      </w:hyperlink>
      <w:r>
        <w:t>)</w:t>
      </w:r>
      <w:ins w:id="50" w:author="Kezia Endsley" w:date="2013-10-30T09:31:00Z">
        <w:r w:rsidR="00495F58">
          <w:sym w:font="Symbol" w:char="F0BE"/>
        </w:r>
      </w:ins>
      <w:del w:id="51" w:author="Kezia Endsley" w:date="2013-10-30T09:31:00Z">
        <w:r w:rsidDel="00495F58">
          <w:delText xml:space="preserve"> – </w:delText>
        </w:r>
      </w:del>
      <w:r>
        <w:rPr>
          <w:i/>
        </w:rPr>
        <w:t>The</w:t>
      </w:r>
      <w:r>
        <w:t xml:space="preserve"> language of data science. Commercial offering </w:t>
      </w:r>
      <w:r w:rsidR="00524950">
        <w:t xml:space="preserve">available </w:t>
      </w:r>
      <w:r>
        <w:t xml:space="preserve">via </w:t>
      </w:r>
      <w:r w:rsidRPr="00F9377D">
        <w:rPr>
          <w:i/>
          <w:rPrChange w:id="52" w:author="Kezia Endsley" w:date="2013-10-30T09:37:00Z">
            <w:rPr/>
          </w:rPrChange>
        </w:rPr>
        <w:t xml:space="preserve">Revolution Analytics </w:t>
      </w:r>
      <w:r>
        <w:t>(</w:t>
      </w:r>
      <w:hyperlink r:id="rId18" w:history="1">
        <w:r w:rsidRPr="00082D7E">
          <w:rPr>
            <w:rStyle w:val="InlineURL"/>
          </w:rPr>
          <w:t>http://www.revolutionanalytics.com/</w:t>
        </w:r>
      </w:hyperlink>
      <w:r>
        <w:t>).</w:t>
      </w:r>
    </w:p>
    <w:p w14:paraId="6D330EB6" w14:textId="77777777" w:rsidR="00E704A8" w:rsidRDefault="00E704A8" w:rsidP="00C969F7">
      <w:pPr>
        <w:pStyle w:val="ListBulleted"/>
      </w:pPr>
      <w:r>
        <w:t>Python (</w:t>
      </w:r>
      <w:hyperlink r:id="rId19" w:history="1">
        <w:r w:rsidRPr="00082D7E">
          <w:rPr>
            <w:rStyle w:val="InlineURL"/>
          </w:rPr>
          <w:t>http://www.python.org/</w:t>
        </w:r>
      </w:hyperlink>
      <w:r>
        <w:t>) + pandas (</w:t>
      </w:r>
      <w:hyperlink r:id="rId20" w:history="1">
        <w:r w:rsidRPr="00082D7E">
          <w:rPr>
            <w:rStyle w:val="InlineURL"/>
          </w:rPr>
          <w:t>http://pandas.pydata.org/</w:t>
        </w:r>
      </w:hyperlink>
      <w:r>
        <w:t>)</w:t>
      </w:r>
      <w:ins w:id="53" w:author="Kezia Endsley" w:date="2013-10-30T09:31:00Z">
        <w:r w:rsidR="00495F58">
          <w:sym w:font="Symbol" w:char="F0BE"/>
        </w:r>
      </w:ins>
      <w:del w:id="54" w:author="Kezia Endsley" w:date="2013-10-30T09:31:00Z">
        <w:r w:rsidDel="00495F58">
          <w:delText xml:space="preserve"> – </w:delText>
        </w:r>
      </w:del>
      <w:r>
        <w:t xml:space="preserve">The </w:t>
      </w:r>
      <w:r>
        <w:rPr>
          <w:i/>
        </w:rPr>
        <w:t>other</w:t>
      </w:r>
      <w:r>
        <w:t xml:space="preserve"> language of data science. Additional open source and commercial offerings </w:t>
      </w:r>
      <w:r w:rsidR="00524950">
        <w:t xml:space="preserve">available </w:t>
      </w:r>
      <w:r>
        <w:t xml:space="preserve">via </w:t>
      </w:r>
      <w:r w:rsidRPr="00E704A8">
        <w:rPr>
          <w:i/>
        </w:rPr>
        <w:t>Enthought Canop</w:t>
      </w:r>
      <w:r>
        <w:t>y (</w:t>
      </w:r>
      <w:hyperlink r:id="rId21" w:history="1">
        <w:r w:rsidRPr="00082D7E">
          <w:rPr>
            <w:rStyle w:val="InlineURL"/>
          </w:rPr>
          <w:t>https://www.enthought.com/products/canopy/</w:t>
        </w:r>
      </w:hyperlink>
      <w:r>
        <w:t xml:space="preserve">) and </w:t>
      </w:r>
      <w:r w:rsidRPr="00E704A8">
        <w:rPr>
          <w:i/>
        </w:rPr>
        <w:t>Continuum Analytics Anaconda</w:t>
      </w:r>
      <w:r>
        <w:t xml:space="preserve"> (</w:t>
      </w:r>
      <w:hyperlink r:id="rId22" w:history="1">
        <w:r w:rsidR="00524950" w:rsidRPr="00082D7E">
          <w:rPr>
            <w:rStyle w:val="InlineURL"/>
          </w:rPr>
          <w:t>http://docs.continuum.io/anaconda/install.html</w:t>
        </w:r>
      </w:hyperlink>
      <w:r>
        <w:t>).</w:t>
      </w:r>
    </w:p>
    <w:p w14:paraId="5AC849D0" w14:textId="77777777" w:rsidR="00524950" w:rsidRDefault="00524950" w:rsidP="00C969F7">
      <w:pPr>
        <w:pStyle w:val="ListBulleted"/>
      </w:pPr>
      <w:r>
        <w:rPr>
          <w:i/>
        </w:rPr>
        <w:t xml:space="preserve">Tableau </w:t>
      </w:r>
      <w:r>
        <w:t>(</w:t>
      </w:r>
      <w:hyperlink r:id="rId23" w:history="1">
        <w:r w:rsidRPr="00082D7E">
          <w:rPr>
            <w:rStyle w:val="InlineURL"/>
          </w:rPr>
          <w:t>http://www.tableausoftware.com/</w:t>
        </w:r>
      </w:hyperlink>
      <w:r>
        <w:t>)</w:t>
      </w:r>
      <w:ins w:id="55" w:author="Kezia Endsley" w:date="2013-10-30T09:31:00Z">
        <w:r w:rsidR="00495F58">
          <w:sym w:font="Symbol" w:char="F0BE"/>
        </w:r>
      </w:ins>
      <w:del w:id="56" w:author="Kezia Endsley" w:date="2013-10-30T09:31:00Z">
        <w:r w:rsidDel="00495F58">
          <w:delText xml:space="preserve"> – </w:delText>
        </w:r>
      </w:del>
      <w:r>
        <w:t>Commercial tool with an emphasis on producing interactive dashboards and visualizations.</w:t>
      </w:r>
    </w:p>
    <w:p w14:paraId="50C48767" w14:textId="77777777" w:rsidR="00DE4E69" w:rsidRPr="00DE4E69" w:rsidRDefault="00C969F7" w:rsidP="00C969F7">
      <w:pPr>
        <w:pStyle w:val="ListHead"/>
      </w:pPr>
      <w:r w:rsidRPr="00C969F7">
        <w:t xml:space="preserve">Data Analytics </w:t>
      </w:r>
      <w:ins w:id="57" w:author="Kezia Endsley" w:date="2013-10-30T09:32:00Z">
        <w:r w:rsidR="00495F58">
          <w:t>and</w:t>
        </w:r>
      </w:ins>
      <w:del w:id="58" w:author="Kezia Endsley" w:date="2013-10-30T09:32:00Z">
        <w:r w:rsidRPr="00C969F7" w:rsidDel="00495F58">
          <w:delText>&amp;</w:delText>
        </w:r>
      </w:del>
      <w:r w:rsidRPr="00C969F7">
        <w:t xml:space="preserve"> Visualization</w:t>
      </w:r>
      <w:ins w:id="59" w:author="Kezia Endsley" w:date="2013-10-30T09:32:00Z">
        <w:r w:rsidR="00495F58">
          <w:t>:</w:t>
        </w:r>
      </w:ins>
      <w:del w:id="60" w:author="Kezia Endsley" w:date="2013-10-30T09:32:00Z">
        <w:r w:rsidDel="00495F58">
          <w:delText xml:space="preserve"> –</w:delText>
        </w:r>
      </w:del>
      <w:r>
        <w:t xml:space="preserve"> </w:t>
      </w:r>
      <w:r w:rsidR="00DE4E69">
        <w:t>JavaScript Tools</w:t>
      </w:r>
    </w:p>
    <w:p w14:paraId="1E8B6844" w14:textId="77777777" w:rsidR="00DE4E69" w:rsidRDefault="00524950" w:rsidP="00C969F7">
      <w:pPr>
        <w:pStyle w:val="ListBulleted"/>
      </w:pPr>
      <w:r>
        <w:rPr>
          <w:i/>
        </w:rPr>
        <w:t xml:space="preserve">D3.js </w:t>
      </w:r>
      <w:r>
        <w:t>(</w:t>
      </w:r>
      <w:hyperlink r:id="rId24" w:history="1">
        <w:r w:rsidRPr="00082D7E">
          <w:rPr>
            <w:rStyle w:val="InlineURL"/>
          </w:rPr>
          <w:t>http://d3js.org/</w:t>
        </w:r>
      </w:hyperlink>
      <w:r w:rsidR="00DE4E69">
        <w:t>)</w:t>
      </w:r>
      <w:ins w:id="61" w:author="Kezia Endsley" w:date="2013-10-30T09:32:00Z">
        <w:r w:rsidR="00495F58">
          <w:sym w:font="Symbol" w:char="F0BE"/>
        </w:r>
      </w:ins>
      <w:del w:id="62" w:author="Kezia Endsley" w:date="2013-10-30T09:32:00Z">
        <w:r w:rsidR="00DE4E69" w:rsidDel="00495F58">
          <w:delText xml:space="preserve"> – </w:delText>
        </w:r>
      </w:del>
      <w:r w:rsidR="00DE4E69">
        <w:t>Enables the creation of “data</w:t>
      </w:r>
      <w:ins w:id="63" w:author="Kezia Endsley" w:date="2013-10-30T09:32:00Z">
        <w:r w:rsidR="00495F58">
          <w:t>-</w:t>
        </w:r>
      </w:ins>
      <w:del w:id="64" w:author="Kezia Endsley" w:date="2013-10-30T09:32:00Z">
        <w:r w:rsidR="00DE4E69" w:rsidDel="00495F58">
          <w:delText xml:space="preserve"> </w:delText>
        </w:r>
      </w:del>
      <w:r w:rsidR="00DE4E69">
        <w:t xml:space="preserve">driven documents” and provides templates and </w:t>
      </w:r>
      <w:r w:rsidR="00DE4E69">
        <w:lastRenderedPageBreak/>
        <w:t>examples for creating almost every type of modern static and interactive visualization.</w:t>
      </w:r>
      <w:bookmarkStart w:id="65" w:name="_GoBack"/>
      <w:bookmarkEnd w:id="65"/>
    </w:p>
    <w:p w14:paraId="652BB71E" w14:textId="77777777" w:rsidR="00524950" w:rsidRDefault="00524950" w:rsidP="00C969F7">
      <w:pPr>
        <w:pStyle w:val="ListBulleted"/>
      </w:pPr>
      <w:r w:rsidRPr="00524950">
        <w:rPr>
          <w:i/>
        </w:rPr>
        <w:t>JavaScript Info</w:t>
      </w:r>
      <w:r>
        <w:rPr>
          <w:i/>
        </w:rPr>
        <w:t xml:space="preserve">Vis Toolkit </w:t>
      </w:r>
      <w:r>
        <w:t>(</w:t>
      </w:r>
      <w:hyperlink r:id="rId25" w:history="1">
        <w:r w:rsidRPr="00082D7E">
          <w:rPr>
            <w:rStyle w:val="InlineURL"/>
          </w:rPr>
          <w:t>http://philogb.github.io/jit/</w:t>
        </w:r>
      </w:hyperlink>
      <w:r>
        <w:t>)</w:t>
      </w:r>
      <w:ins w:id="66" w:author="Kezia Endsley" w:date="2013-10-30T09:32:00Z">
        <w:r w:rsidR="00495F58">
          <w:sym w:font="Symbol" w:char="F0BE"/>
        </w:r>
      </w:ins>
      <w:del w:id="67" w:author="Kezia Endsley" w:date="2013-10-30T09:32:00Z">
        <w:r w:rsidDel="00495F58">
          <w:delText xml:space="preserve"> – </w:delText>
        </w:r>
      </w:del>
      <w:r w:rsidR="00DE4E69">
        <w:t>Similar to D3, but may be more accessible to those new to JavaScript</w:t>
      </w:r>
      <w:ins w:id="68" w:author="Kezia Endsley" w:date="2013-10-30T09:32:00Z">
        <w:r w:rsidR="00495F58">
          <w:t>.</w:t>
        </w:r>
      </w:ins>
    </w:p>
    <w:p w14:paraId="591CDF80" w14:textId="77777777" w:rsidR="00DE4E69" w:rsidRPr="00DE4E69" w:rsidRDefault="00DE4E69" w:rsidP="00C969F7">
      <w:pPr>
        <w:pStyle w:val="ListBulleted"/>
      </w:pPr>
      <w:r>
        <w:rPr>
          <w:i/>
        </w:rPr>
        <w:t>Highcharts JS</w:t>
      </w:r>
      <w:r>
        <w:t xml:space="preserve"> (</w:t>
      </w:r>
      <w:hyperlink r:id="rId26" w:history="1">
        <w:r w:rsidRPr="00082D7E">
          <w:rPr>
            <w:rStyle w:val="InlineURL"/>
          </w:rPr>
          <w:t>http://www.highcharts.com/</w:t>
        </w:r>
      </w:hyperlink>
      <w:r>
        <w:t>)</w:t>
      </w:r>
      <w:ins w:id="69" w:author="Kezia Endsley" w:date="2013-10-30T09:32:00Z">
        <w:r w:rsidR="00495F58">
          <w:sym w:font="Symbol" w:char="F0BE"/>
        </w:r>
      </w:ins>
      <w:del w:id="70" w:author="Kezia Endsley" w:date="2013-10-30T09:32:00Z">
        <w:r w:rsidDel="00495F58">
          <w:delText xml:space="preserve"> – </w:delText>
        </w:r>
      </w:del>
      <w:r>
        <w:t>Provides robust charting and graphing fun</w:t>
      </w:r>
      <w:ins w:id="71" w:author="Kezia Endsley" w:date="2013-10-30T09:32:00Z">
        <w:r w:rsidR="00495F58">
          <w:t>c</w:t>
        </w:r>
      </w:ins>
      <w:r>
        <w:t>tions, especially well-suited for dashboards.</w:t>
      </w:r>
    </w:p>
    <w:p w14:paraId="43B71707" w14:textId="77777777" w:rsidR="00DE4E69" w:rsidRDefault="00C969F7" w:rsidP="00C969F7">
      <w:pPr>
        <w:pStyle w:val="ListHead"/>
      </w:pPr>
      <w:r w:rsidRPr="00C969F7">
        <w:t xml:space="preserve">Data Analytics </w:t>
      </w:r>
      <w:ins w:id="72" w:author="Kezia Endsley" w:date="2013-10-30T09:33:00Z">
        <w:r w:rsidR="00495F58">
          <w:t>and</w:t>
        </w:r>
      </w:ins>
      <w:del w:id="73" w:author="Kezia Endsley" w:date="2013-10-30T09:33:00Z">
        <w:r w:rsidRPr="00C969F7" w:rsidDel="00495F58">
          <w:delText>&amp;</w:delText>
        </w:r>
      </w:del>
      <w:r w:rsidRPr="00C969F7">
        <w:t xml:space="preserve"> Visualization</w:t>
      </w:r>
      <w:ins w:id="74" w:author="Kezia Endsley" w:date="2013-10-30T09:33:00Z">
        <w:r w:rsidR="00495F58">
          <w:t>:</w:t>
        </w:r>
      </w:ins>
      <w:del w:id="75" w:author="Kezia Endsley" w:date="2013-10-30T09:33:00Z">
        <w:r w:rsidDel="00495F58">
          <w:delText xml:space="preserve"> –</w:delText>
        </w:r>
      </w:del>
      <w:r>
        <w:t xml:space="preserve"> </w:t>
      </w:r>
      <w:r w:rsidR="00DE4E69">
        <w:t>Mapping Tools</w:t>
      </w:r>
      <w:r w:rsidR="00DE4E69" w:rsidRPr="00DE4E69">
        <w:t xml:space="preserve"> </w:t>
      </w:r>
    </w:p>
    <w:p w14:paraId="61FB461A" w14:textId="77777777" w:rsidR="00DE4E69" w:rsidRPr="00DE4E69" w:rsidRDefault="00DE4E69" w:rsidP="00C969F7">
      <w:pPr>
        <w:pStyle w:val="ListBulleted"/>
      </w:pPr>
      <w:r>
        <w:rPr>
          <w:i/>
        </w:rPr>
        <w:t xml:space="preserve">OpenHeatMap </w:t>
      </w:r>
      <w:r>
        <w:t>(</w:t>
      </w:r>
      <w:hyperlink r:id="rId27" w:history="1">
        <w:r w:rsidRPr="00082D7E">
          <w:rPr>
            <w:rStyle w:val="InlineURL"/>
          </w:rPr>
          <w:t>http://www.openheatmap.com/</w:t>
        </w:r>
      </w:hyperlink>
      <w:r>
        <w:t>)</w:t>
      </w:r>
      <w:ins w:id="76" w:author="Kezia Endsley" w:date="2013-10-30T09:33:00Z">
        <w:r w:rsidR="00495F58">
          <w:sym w:font="Symbol" w:char="F0BE"/>
        </w:r>
      </w:ins>
      <w:del w:id="77" w:author="Kezia Endsley" w:date="2013-10-30T09:33:00Z">
        <w:r w:rsidDel="00495F58">
          <w:delText xml:space="preserve"> – </w:delText>
        </w:r>
      </w:del>
      <w:r>
        <w:t>Produce high</w:t>
      </w:r>
      <w:ins w:id="78" w:author="Kezia Endsley" w:date="2013-10-30T09:33:00Z">
        <w:r w:rsidR="00495F58">
          <w:t>-</w:t>
        </w:r>
      </w:ins>
      <w:del w:id="79" w:author="Kezia Endsley" w:date="2013-10-30T09:33:00Z">
        <w:r w:rsidDel="00495F58">
          <w:delText xml:space="preserve"> </w:delText>
        </w:r>
      </w:del>
      <w:r>
        <w:t>quality heat</w:t>
      </w:r>
      <w:del w:id="80" w:author="Kezia Endsley" w:date="2013-10-30T09:33:00Z">
        <w:r w:rsidDel="00495F58">
          <w:delText xml:space="preserve"> </w:delText>
        </w:r>
      </w:del>
      <w:r>
        <w:t>maps from CSV data right in your browser. No coding required.</w:t>
      </w:r>
    </w:p>
    <w:p w14:paraId="7FBD361F" w14:textId="77777777" w:rsidR="00DE4E69" w:rsidRDefault="00DE4E69" w:rsidP="00C969F7">
      <w:pPr>
        <w:pStyle w:val="ListBulleted"/>
      </w:pPr>
      <w:r>
        <w:rPr>
          <w:i/>
        </w:rPr>
        <w:t xml:space="preserve">Leaflet </w:t>
      </w:r>
      <w:r>
        <w:t>(</w:t>
      </w:r>
      <w:hyperlink r:id="rId28" w:history="1">
        <w:r w:rsidRPr="00082D7E">
          <w:rPr>
            <w:rStyle w:val="InlineURL"/>
          </w:rPr>
          <w:t>http://leafletjs.com/</w:t>
        </w:r>
      </w:hyperlink>
      <w:r>
        <w:t>)</w:t>
      </w:r>
      <w:ins w:id="81" w:author="Kezia Endsley" w:date="2013-10-30T09:33:00Z">
        <w:r w:rsidR="00495F58">
          <w:sym w:font="Symbol" w:char="F0BE"/>
        </w:r>
      </w:ins>
      <w:del w:id="82" w:author="Kezia Endsley" w:date="2013-10-30T09:33:00Z">
        <w:r w:rsidDel="00495F58">
          <w:delText xml:space="preserve"> – </w:delText>
        </w:r>
      </w:del>
      <w:r>
        <w:t>A very robust and mobile-friendly</w:t>
      </w:r>
      <w:del w:id="83" w:author="Kezia Endsley" w:date="2013-10-30T09:33:00Z">
        <w:r w:rsidDel="00495F58">
          <w:delText>,</w:delText>
        </w:r>
      </w:del>
      <w:r>
        <w:t xml:space="preserve"> JavaScript mapping library.</w:t>
      </w:r>
    </w:p>
    <w:p w14:paraId="18D24BEF" w14:textId="77777777" w:rsidR="00DE4E69" w:rsidRDefault="00C969F7" w:rsidP="00C969F7">
      <w:pPr>
        <w:pStyle w:val="ListHead"/>
      </w:pPr>
      <w:r w:rsidRPr="00C969F7">
        <w:t xml:space="preserve">Data Analytics </w:t>
      </w:r>
      <w:ins w:id="84" w:author="Kezia Endsley" w:date="2013-10-30T09:33:00Z">
        <w:r w:rsidR="00495F58">
          <w:t>and</w:t>
        </w:r>
      </w:ins>
      <w:del w:id="85" w:author="Kezia Endsley" w:date="2013-10-30T09:33:00Z">
        <w:r w:rsidRPr="00C969F7" w:rsidDel="00495F58">
          <w:delText>&amp;</w:delText>
        </w:r>
      </w:del>
      <w:r w:rsidRPr="00C969F7">
        <w:t xml:space="preserve"> Visualization</w:t>
      </w:r>
      <w:ins w:id="86" w:author="Kezia Endsley" w:date="2013-10-30T09:33:00Z">
        <w:r w:rsidR="00495F58">
          <w:t>:</w:t>
        </w:r>
      </w:ins>
      <w:del w:id="87" w:author="Kezia Endsley" w:date="2013-10-30T09:33:00Z">
        <w:r w:rsidDel="00495F58">
          <w:delText xml:space="preserve"> –</w:delText>
        </w:r>
      </w:del>
      <w:r>
        <w:t xml:space="preserve"> </w:t>
      </w:r>
      <w:r w:rsidR="00DE4E69">
        <w:t>Specialized Tools</w:t>
      </w:r>
    </w:p>
    <w:p w14:paraId="56B7CF4A" w14:textId="77777777" w:rsidR="00DE4E69" w:rsidRDefault="00DE4E69" w:rsidP="00C969F7">
      <w:pPr>
        <w:pStyle w:val="ListBulleted"/>
      </w:pPr>
      <w:r>
        <w:rPr>
          <w:i/>
        </w:rPr>
        <w:t xml:space="preserve">TimeFlow </w:t>
      </w:r>
      <w:r>
        <w:t>(</w:t>
      </w:r>
      <w:hyperlink r:id="rId29" w:history="1">
        <w:r w:rsidRPr="00082D7E">
          <w:rPr>
            <w:rStyle w:val="InlineURL"/>
          </w:rPr>
          <w:t>https://github.com/FlowingMedia/TimeFlow/wiki</w:t>
        </w:r>
      </w:hyperlink>
      <w:r>
        <w:t>)</w:t>
      </w:r>
      <w:ins w:id="88" w:author="Kezia Endsley" w:date="2013-10-30T09:33:00Z">
        <w:r w:rsidR="00495F58">
          <w:sym w:font="Symbol" w:char="F0BE"/>
        </w:r>
      </w:ins>
      <w:del w:id="89" w:author="Kezia Endsley" w:date="2013-10-30T09:33:00Z">
        <w:r w:rsidDel="00495F58">
          <w:delText xml:space="preserve"> – </w:delText>
        </w:r>
      </w:del>
      <w:r>
        <w:t>An open source tool specifically design</w:t>
      </w:r>
      <w:ins w:id="90" w:author="Kezia Endsley" w:date="2013-10-30T09:33:00Z">
        <w:r w:rsidR="00495F58">
          <w:t>ed</w:t>
        </w:r>
      </w:ins>
      <w:r>
        <w:t xml:space="preserve"> for analysis and visualization of temporal/time series data.</w:t>
      </w:r>
    </w:p>
    <w:p w14:paraId="64981DF3" w14:textId="77777777" w:rsidR="00DE4E69" w:rsidRDefault="00DE4E69" w:rsidP="00C969F7">
      <w:pPr>
        <w:pStyle w:val="ListBulleted"/>
      </w:pPr>
      <w:r>
        <w:rPr>
          <w:i/>
        </w:rPr>
        <w:t xml:space="preserve">Gephi </w:t>
      </w:r>
      <w:r>
        <w:t>(</w:t>
      </w:r>
      <w:hyperlink r:id="rId30" w:history="1">
        <w:r w:rsidRPr="00082D7E">
          <w:rPr>
            <w:rStyle w:val="InlineURL"/>
          </w:rPr>
          <w:t>https://gephi.org/</w:t>
        </w:r>
      </w:hyperlink>
      <w:r>
        <w:t>)</w:t>
      </w:r>
      <w:ins w:id="91" w:author="Kezia Endsley" w:date="2013-10-30T09:33:00Z">
        <w:r w:rsidR="00495F58">
          <w:sym w:font="Symbol" w:char="F0BE"/>
        </w:r>
      </w:ins>
      <w:del w:id="92" w:author="Kezia Endsley" w:date="2013-10-30T09:33:00Z">
        <w:r w:rsidDel="00495F58">
          <w:delText xml:space="preserve"> – </w:delText>
        </w:r>
      </w:del>
      <w:r>
        <w:t>Open source network graph analysis and visualizati</w:t>
      </w:r>
      <w:ins w:id="93" w:author="Kezia Endsley" w:date="2013-10-30T09:34:00Z">
        <w:r w:rsidR="00495F58">
          <w:t>o</w:t>
        </w:r>
      </w:ins>
      <w:r>
        <w:t>n tool.</w:t>
      </w:r>
    </w:p>
    <w:p w14:paraId="3AC1EBD6" w14:textId="77777777" w:rsidR="00C969F7" w:rsidRPr="00C969F7" w:rsidRDefault="00C969F7" w:rsidP="00C969F7">
      <w:pPr>
        <w:pStyle w:val="ListBulleted"/>
      </w:pPr>
      <w:del w:id="94" w:author="Kezia Endsley" w:date="2013-10-30T09:54:00Z">
        <w:r w:rsidDel="00F77CCB">
          <w:rPr>
            <w:i/>
          </w:rPr>
          <w:delText xml:space="preserve">Quadirgram </w:delText>
        </w:r>
      </w:del>
      <w:ins w:id="95" w:author="Kezia Endsley" w:date="2013-10-30T09:54:00Z">
        <w:r w:rsidR="00F77CCB">
          <w:rPr>
            <w:i/>
          </w:rPr>
          <w:t xml:space="preserve">Quadrigram </w:t>
        </w:r>
      </w:ins>
      <w:r>
        <w:t>(</w:t>
      </w:r>
      <w:hyperlink r:id="rId31" w:history="1">
        <w:r w:rsidRPr="00082D7E">
          <w:rPr>
            <w:rStyle w:val="InlineURL"/>
          </w:rPr>
          <w:t>http://www.quadrigram.com/</w:t>
        </w:r>
      </w:hyperlink>
      <w:r>
        <w:t>)</w:t>
      </w:r>
      <w:ins w:id="96" w:author="Kezia Endsley" w:date="2013-10-30T09:34:00Z">
        <w:r w:rsidR="00495F58">
          <w:sym w:font="Symbol" w:char="F0BE"/>
        </w:r>
      </w:ins>
      <w:del w:id="97" w:author="Kezia Endsley" w:date="2013-10-30T09:34:00Z">
        <w:r w:rsidDel="00495F58">
          <w:delText xml:space="preserve"> – This tool p</w:delText>
        </w:r>
      </w:del>
      <w:ins w:id="98" w:author="Kezia Endsley" w:date="2013-10-30T09:34:00Z">
        <w:r w:rsidR="00495F58">
          <w:t>P</w:t>
        </w:r>
      </w:ins>
      <w:r>
        <w:t>rovides a visual programming interface for working with data and designing highly customized, interactive visualization</w:t>
      </w:r>
      <w:ins w:id="99" w:author="Kezia Endsley" w:date="2013-10-30T09:34:00Z">
        <w:r w:rsidR="00495F58">
          <w:t>s</w:t>
        </w:r>
      </w:ins>
      <w:r>
        <w:t>.</w:t>
      </w:r>
    </w:p>
    <w:p w14:paraId="3C81548C" w14:textId="77777777" w:rsidR="00B24271" w:rsidRDefault="00524950" w:rsidP="00C969F7">
      <w:pPr>
        <w:pStyle w:val="ListHead"/>
      </w:pPr>
      <w:r>
        <w:t>Aggregation Sites</w:t>
      </w:r>
      <w:r w:rsidR="00C969F7">
        <w:t>, Q&amp;A Sites,</w:t>
      </w:r>
      <w:r>
        <w:t xml:space="preserve"> </w:t>
      </w:r>
      <w:r w:rsidR="00495F58">
        <w:t xml:space="preserve">and </w:t>
      </w:r>
      <w:r>
        <w:t xml:space="preserve">Blogs </w:t>
      </w:r>
      <w:r w:rsidR="00495F58">
        <w:t xml:space="preserve">to </w:t>
      </w:r>
      <w:r>
        <w:t>Follow</w:t>
      </w:r>
    </w:p>
    <w:p w14:paraId="4895569A" w14:textId="77777777" w:rsidR="00524950" w:rsidRDefault="00C969F7" w:rsidP="00331B9E">
      <w:pPr>
        <w:pStyle w:val="ListBulleted"/>
      </w:pPr>
      <w:r>
        <w:rPr>
          <w:i/>
        </w:rPr>
        <w:t xml:space="preserve">R-Bloggers </w:t>
      </w:r>
      <w:r>
        <w:t>(</w:t>
      </w:r>
      <w:hyperlink r:id="rId32" w:history="1">
        <w:r w:rsidRPr="00082D7E">
          <w:rPr>
            <w:rStyle w:val="InlineURL"/>
          </w:rPr>
          <w:t>http://www.r-bloggers.com/</w:t>
        </w:r>
      </w:hyperlink>
      <w:r>
        <w:t>)</w:t>
      </w:r>
      <w:ins w:id="100" w:author="Kezia Endsley" w:date="2013-10-30T09:34:00Z">
        <w:r w:rsidR="00495F58">
          <w:sym w:font="Symbol" w:char="F0BE"/>
        </w:r>
      </w:ins>
      <w:del w:id="101" w:author="Kezia Endsley" w:date="2013-10-30T09:34:00Z">
        <w:r w:rsidDel="00495F58">
          <w:delText xml:space="preserve"> – </w:delText>
        </w:r>
      </w:del>
      <w:r>
        <w:t>Rather than follow a plethora of individual blogs</w:t>
      </w:r>
      <w:ins w:id="102" w:author="Kezia Endsley" w:date="2013-10-30T09:34:00Z">
        <w:r w:rsidR="00495F58">
          <w:t>,</w:t>
        </w:r>
      </w:ins>
      <w:r>
        <w:t xml:space="preserve"> you can follow the R-Bloggers RSS feed to see only R-related posts that deal with all aspects of data analysis and visualization.</w:t>
      </w:r>
    </w:p>
    <w:p w14:paraId="24282053" w14:textId="77777777" w:rsidR="00C969F7" w:rsidRDefault="00C969F7" w:rsidP="00331B9E">
      <w:pPr>
        <w:pStyle w:val="ListBulleted"/>
      </w:pPr>
      <w:r>
        <w:rPr>
          <w:i/>
        </w:rPr>
        <w:t xml:space="preserve">Stats Blogs </w:t>
      </w:r>
      <w:r>
        <w:t>(</w:t>
      </w:r>
      <w:hyperlink r:id="rId33" w:history="1">
        <w:r w:rsidRPr="00082D7E">
          <w:rPr>
            <w:rStyle w:val="InlineURL"/>
          </w:rPr>
          <w:t>http://www.statsblogs.com/</w:t>
        </w:r>
      </w:hyperlink>
      <w:r>
        <w:t>)</w:t>
      </w:r>
      <w:ins w:id="103" w:author="Kezia Endsley" w:date="2013-10-30T09:34:00Z">
        <w:r w:rsidR="00495F58">
          <w:sym w:font="Symbol" w:char="F0BE"/>
        </w:r>
      </w:ins>
      <w:del w:id="104" w:author="Kezia Endsley" w:date="2013-10-30T09:34:00Z">
        <w:r w:rsidDel="00495F58">
          <w:delText xml:space="preserve"> – </w:delText>
        </w:r>
      </w:del>
      <w:r>
        <w:t xml:space="preserve">An aggregation </w:t>
      </w:r>
      <w:ins w:id="105" w:author="Kezia Endsley" w:date="2013-10-30T09:34:00Z">
        <w:r w:rsidR="00CE0B84">
          <w:t xml:space="preserve">of </w:t>
        </w:r>
      </w:ins>
      <w:r>
        <w:t>sites, similar to R-Bloggers, but with a focus on statistics.</w:t>
      </w:r>
    </w:p>
    <w:p w14:paraId="326CC37B" w14:textId="77777777" w:rsidR="00C969F7" w:rsidRDefault="00C969F7" w:rsidP="00331B9E">
      <w:pPr>
        <w:pStyle w:val="ListBulleted"/>
      </w:pPr>
      <w:r>
        <w:rPr>
          <w:i/>
        </w:rPr>
        <w:t xml:space="preserve">StackExchange </w:t>
      </w:r>
      <w:r>
        <w:t>(</w:t>
      </w:r>
      <w:hyperlink r:id="rId34" w:history="1">
        <w:r w:rsidRPr="00082D7E">
          <w:rPr>
            <w:rStyle w:val="InlineURL"/>
          </w:rPr>
          <w:t>http://stackexchange.com/</w:t>
        </w:r>
      </w:hyperlink>
      <w:r>
        <w:t>)</w:t>
      </w:r>
      <w:ins w:id="106" w:author="Kezia Endsley" w:date="2013-10-30T09:34:00Z">
        <w:r w:rsidR="00CE0B84">
          <w:sym w:font="Symbol" w:char="F0BE"/>
        </w:r>
      </w:ins>
      <w:del w:id="107" w:author="Kezia Endsley" w:date="2013-10-30T09:34:00Z">
        <w:r w:rsidDel="00CE0B84">
          <w:delText xml:space="preserve"> – </w:delText>
        </w:r>
      </w:del>
      <w:r>
        <w:t>The perfect place to go if you have R, Python</w:t>
      </w:r>
      <w:ins w:id="108" w:author="Kezia Endsley" w:date="2013-10-30T09:35:00Z">
        <w:r w:rsidR="00CE0B84">
          <w:t>,</w:t>
        </w:r>
      </w:ins>
      <w:r>
        <w:t xml:space="preserve"> or pandas questions, can’t </w:t>
      </w:r>
      <w:r>
        <w:lastRenderedPageBreak/>
        <w:t xml:space="preserve">remember a </w:t>
      </w:r>
      <w:r w:rsidRPr="00C969F7">
        <w:rPr>
          <w:rStyle w:val="InlineCode"/>
        </w:rPr>
        <w:t>ggplot</w:t>
      </w:r>
      <w:r>
        <w:t xml:space="preserve"> option</w:t>
      </w:r>
      <w:ins w:id="109" w:author="Kezia Endsley" w:date="2013-10-30T09:35:00Z">
        <w:r w:rsidR="00CE0B84">
          <w:t>,</w:t>
        </w:r>
      </w:ins>
      <w:r>
        <w:t xml:space="preserve"> or need some help with a gnarly statistics problem.</w:t>
      </w:r>
    </w:p>
    <w:p w14:paraId="1194096C" w14:textId="77777777" w:rsidR="00921631" w:rsidRDefault="00921631" w:rsidP="00331B9E">
      <w:pPr>
        <w:pStyle w:val="ListBulleted"/>
      </w:pPr>
      <w:r>
        <w:rPr>
          <w:i/>
        </w:rPr>
        <w:t>Junk</w:t>
      </w:r>
      <w:ins w:id="110" w:author="Kent, Kevin - Indianapolis" w:date="2013-11-07T15:26:00Z">
        <w:r w:rsidR="003030E0">
          <w:rPr>
            <w:i/>
          </w:rPr>
          <w:t xml:space="preserve"> </w:t>
        </w:r>
      </w:ins>
      <w:r>
        <w:rPr>
          <w:i/>
        </w:rPr>
        <w:t xml:space="preserve">Charts </w:t>
      </w:r>
      <w:r>
        <w:t>(</w:t>
      </w:r>
      <w:hyperlink r:id="rId35" w:history="1">
        <w:r w:rsidRPr="00082D7E">
          <w:rPr>
            <w:rStyle w:val="InlineURL"/>
          </w:rPr>
          <w:t>http://junkcharts.typepad.com/</w:t>
        </w:r>
      </w:hyperlink>
      <w:r>
        <w:t>)</w:t>
      </w:r>
      <w:ins w:id="111" w:author="Kezia Endsley" w:date="2013-10-30T09:35:00Z">
        <w:r w:rsidR="00CE0B84">
          <w:sym w:font="Symbol" w:char="F0BE"/>
        </w:r>
      </w:ins>
      <w:del w:id="112" w:author="Kezia Endsley" w:date="2013-10-30T09:35:00Z">
        <w:r w:rsidDel="00CE0B84">
          <w:delText xml:space="preserve"> – </w:delText>
        </w:r>
      </w:del>
      <w:r>
        <w:t>Learn from the visualization mistakes of others.</w:t>
      </w:r>
      <w:del w:id="113" w:author="Kezia Endsley" w:date="2013-10-30T09:35:00Z">
        <w:r w:rsidR="00331B9E" w:rsidDel="00CE0B84">
          <w:tab/>
        </w:r>
      </w:del>
    </w:p>
    <w:p w14:paraId="773A2F80" w14:textId="77777777" w:rsidR="00331B9E" w:rsidRPr="00331B9E" w:rsidRDefault="00331B9E" w:rsidP="00331B9E">
      <w:pPr>
        <w:pStyle w:val="ListBulleted"/>
      </w:pPr>
      <w:r>
        <w:rPr>
          <w:i/>
        </w:rPr>
        <w:t xml:space="preserve">FlowingData </w:t>
      </w:r>
      <w:r>
        <w:t>(</w:t>
      </w:r>
      <w:hyperlink r:id="rId36" w:history="1">
        <w:r w:rsidRPr="00082D7E">
          <w:rPr>
            <w:rStyle w:val="InlineURL"/>
          </w:rPr>
          <w:t>http://flowingdata.com/</w:t>
        </w:r>
      </w:hyperlink>
      <w:r>
        <w:t>)</w:t>
      </w:r>
      <w:ins w:id="114" w:author="Kezia Endsley" w:date="2013-10-30T09:35:00Z">
        <w:r w:rsidR="00CE0B84">
          <w:sym w:font="Symbol" w:char="F0BE"/>
        </w:r>
      </w:ins>
      <w:del w:id="115" w:author="Kezia Endsley" w:date="2013-10-30T09:35:00Z">
        <w:r w:rsidDel="00CE0B84">
          <w:delText xml:space="preserve"> – </w:delText>
        </w:r>
      </w:del>
      <w:r>
        <w:t>Resources, news</w:t>
      </w:r>
      <w:ins w:id="116" w:author="Kezia Endsley" w:date="2013-10-30T09:35:00Z">
        <w:r w:rsidR="00CE0B84">
          <w:t>,</w:t>
        </w:r>
      </w:ins>
      <w:r>
        <w:t xml:space="preserve"> and tutorials that will improve the way you think and design visualizations. </w:t>
      </w:r>
    </w:p>
    <w:p w14:paraId="0E3D3558" w14:textId="77777777" w:rsidR="00331B9E" w:rsidRDefault="00331B9E" w:rsidP="00331B9E">
      <w:pPr>
        <w:pStyle w:val="ListBulleted"/>
      </w:pPr>
      <w:r>
        <w:rPr>
          <w:i/>
        </w:rPr>
        <w:t xml:space="preserve">DataVisualization.ch </w:t>
      </w:r>
      <w:r>
        <w:t>(</w:t>
      </w:r>
      <w:hyperlink r:id="rId37" w:history="1">
        <w:r w:rsidRPr="00082D7E">
          <w:rPr>
            <w:rStyle w:val="InlineURL"/>
          </w:rPr>
          <w:t>http://selection.datavisualization.ch/</w:t>
        </w:r>
      </w:hyperlink>
      <w:r>
        <w:t>)</w:t>
      </w:r>
      <w:ins w:id="117" w:author="Kezia Endsley" w:date="2013-10-30T09:35:00Z">
        <w:r w:rsidR="00CE0B84">
          <w:sym w:font="Symbol" w:char="F0BE"/>
        </w:r>
      </w:ins>
      <w:del w:id="118" w:author="Kezia Endsley" w:date="2013-10-30T09:35:00Z">
        <w:r w:rsidDel="00CE0B84">
          <w:delText xml:space="preserve"> – </w:delText>
        </w:r>
      </w:del>
      <w:r>
        <w:t xml:space="preserve">Aggregation and index of the most popular and useful visualization tools currently available. </w:t>
      </w:r>
    </w:p>
    <w:p w14:paraId="5D341D8D" w14:textId="77777777" w:rsidR="00331B9E" w:rsidRDefault="00331B9E" w:rsidP="00331B9E">
      <w:pPr>
        <w:pStyle w:val="ListBulleted"/>
      </w:pPr>
      <w:r>
        <w:rPr>
          <w:i/>
        </w:rPr>
        <w:t xml:space="preserve">Data Analysis &amp; Visualization Bit.ly Bundle </w:t>
      </w:r>
      <w:r>
        <w:t>(</w:t>
      </w:r>
      <w:hyperlink r:id="rId38" w:history="1">
        <w:r w:rsidRPr="00082D7E">
          <w:rPr>
            <w:rStyle w:val="InlineURL"/>
          </w:rPr>
          <w:t>http://bitly.com/bundles/hrbrmstr/1</w:t>
        </w:r>
      </w:hyperlink>
      <w:r>
        <w:t>)</w:t>
      </w:r>
      <w:ins w:id="119" w:author="Kezia Endsley" w:date="2013-10-30T09:35:00Z">
        <w:r w:rsidR="00CE0B84">
          <w:sym w:font="Symbol" w:char="F0BE"/>
        </w:r>
      </w:ins>
      <w:del w:id="120" w:author="Kezia Endsley" w:date="2013-10-30T09:35:00Z">
        <w:r w:rsidDel="00CE0B84">
          <w:delText xml:space="preserve"> – </w:delText>
        </w:r>
      </w:del>
      <w:proofErr w:type="gramStart"/>
      <w:r>
        <w:t>An</w:t>
      </w:r>
      <w:proofErr w:type="gramEnd"/>
      <w:r>
        <w:t xml:space="preserve"> aggregation of links maintained by </w:t>
      </w:r>
      <w:del w:id="121" w:author="Kent, Kevin - Indianapolis" w:date="2013-11-07T15:27:00Z">
        <w:r w:rsidDel="003030E0">
          <w:delText>the authors</w:delText>
        </w:r>
      </w:del>
      <w:ins w:id="122" w:author="Kent, Kevin - Indianapolis" w:date="2013-11-07T15:27:00Z">
        <w:r w:rsidR="003030E0">
          <w:t>us, the authors of this book</w:t>
        </w:r>
      </w:ins>
      <w:ins w:id="123" w:author="Kezia Endsley" w:date="2013-10-30T09:36:00Z">
        <w:r w:rsidR="00CE0B84">
          <w:t>,</w:t>
        </w:r>
      </w:ins>
      <w:r>
        <w:t xml:space="preserve"> along with David Severski. </w:t>
      </w:r>
    </w:p>
    <w:p w14:paraId="335E86FC" w14:textId="77777777" w:rsidR="00331B9E" w:rsidRDefault="00331B9E" w:rsidP="00331B9E">
      <w:pPr>
        <w:pStyle w:val="ListHead"/>
      </w:pPr>
      <w:r>
        <w:t>Color</w:t>
      </w:r>
    </w:p>
    <w:p w14:paraId="4C6D4671" w14:textId="77777777" w:rsidR="00331B9E" w:rsidRDefault="00331B9E" w:rsidP="00331B9E">
      <w:pPr>
        <w:pStyle w:val="ListBulleted"/>
      </w:pPr>
      <w:r w:rsidRPr="00331B9E">
        <w:rPr>
          <w:i/>
        </w:rPr>
        <w:t>ColorBrewer</w:t>
      </w:r>
      <w:r>
        <w:t xml:space="preserve"> (</w:t>
      </w:r>
      <w:hyperlink r:id="rId39" w:history="1">
        <w:r w:rsidRPr="00082D7E">
          <w:rPr>
            <w:rStyle w:val="InlineURL"/>
          </w:rPr>
          <w:t>http://colorbrewer2.org/</w:t>
        </w:r>
      </w:hyperlink>
      <w:r>
        <w:t>)</w:t>
      </w:r>
      <w:ins w:id="124" w:author="Kezia Endsley" w:date="2013-10-30T09:36:00Z">
        <w:r w:rsidR="00CE0B84">
          <w:sym w:font="Symbol" w:char="F0BE"/>
        </w:r>
      </w:ins>
      <w:del w:id="125" w:author="Kezia Endsley" w:date="2013-10-30T09:36:00Z">
        <w:r w:rsidDel="00CE0B84">
          <w:delText xml:space="preserve"> – </w:delText>
        </w:r>
      </w:del>
      <w:r w:rsidR="00082D7E">
        <w:t xml:space="preserve">Designed by Cynthia </w:t>
      </w:r>
      <w:r w:rsidR="00CE0B84">
        <w:t>Brewer</w:t>
      </w:r>
      <w:r w:rsidR="00082D7E">
        <w:t xml:space="preserve">, this is </w:t>
      </w:r>
      <w:r w:rsidR="00082D7E">
        <w:rPr>
          <w:i/>
        </w:rPr>
        <w:t>t</w:t>
      </w:r>
      <w:r>
        <w:rPr>
          <w:i/>
        </w:rPr>
        <w:t>he</w:t>
      </w:r>
      <w:r>
        <w:t xml:space="preserve"> color resource that should be th</w:t>
      </w:r>
      <w:r w:rsidR="00082D7E">
        <w:t>e first tool you head for</w:t>
      </w:r>
      <w:r>
        <w:t xml:space="preserve"> when designing </w:t>
      </w:r>
      <w:r w:rsidR="00082D7E">
        <w:t>visualizations</w:t>
      </w:r>
      <w:r>
        <w:t xml:space="preserve">. </w:t>
      </w:r>
      <w:r w:rsidR="00082D7E">
        <w:t>It provides a wide range of palettes with options for creating print-safe and colorblind-friendly images.</w:t>
      </w:r>
    </w:p>
    <w:p w14:paraId="17342F2D" w14:textId="77777777" w:rsidR="00082D7E" w:rsidRDefault="00331B9E" w:rsidP="00331B9E">
      <w:pPr>
        <w:pStyle w:val="ListBulleted"/>
      </w:pPr>
      <w:r w:rsidRPr="00331B9E">
        <w:rPr>
          <w:i/>
        </w:rPr>
        <w:t xml:space="preserve">HCL Picker </w:t>
      </w:r>
      <w:r w:rsidRPr="00331B9E">
        <w:t>(</w:t>
      </w:r>
      <w:r w:rsidRPr="003030E0">
        <w:rPr>
          <w:rStyle w:val="InlineURL"/>
          <w:rPrChange w:id="126" w:author="Kent, Kevin - Indianapolis" w:date="2013-11-07T15:27:00Z">
            <w:rPr/>
          </w:rPrChange>
        </w:rPr>
        <w:t>http://tristen.ca/hcl-picker/</w:t>
      </w:r>
      <w:r w:rsidRPr="00331B9E">
        <w:t>)</w:t>
      </w:r>
      <w:ins w:id="127" w:author="Kezia Endsley" w:date="2013-10-30T09:36:00Z">
        <w:r w:rsidR="00CE0B84">
          <w:sym w:font="Symbol" w:char="F0BE"/>
        </w:r>
      </w:ins>
      <w:del w:id="128" w:author="Kezia Endsley" w:date="2013-10-30T09:36:00Z">
        <w:r w:rsidRPr="00331B9E" w:rsidDel="00CE0B84">
          <w:delText xml:space="preserve"> </w:delText>
        </w:r>
        <w:r w:rsidR="00082D7E" w:rsidDel="00CE0B84">
          <w:delText xml:space="preserve">– </w:delText>
        </w:r>
      </w:del>
      <w:proofErr w:type="gramStart"/>
      <w:r w:rsidR="00082D7E">
        <w:t>An</w:t>
      </w:r>
      <w:proofErr w:type="gramEnd"/>
      <w:r w:rsidR="00082D7E">
        <w:t xml:space="preserve"> open source, D3-based color picker</w:t>
      </w:r>
      <w:del w:id="129" w:author="Kezia Endsley" w:date="2013-10-30T09:36:00Z">
        <w:r w:rsidR="00082D7E" w:rsidDel="00CE0B84">
          <w:delText>,</w:delText>
        </w:r>
      </w:del>
      <w:r w:rsidR="00082D7E">
        <w:t xml:space="preserve"> that lets you select colors based on hue, chroma</w:t>
      </w:r>
      <w:ins w:id="130" w:author="Kezia Endsley" w:date="2013-10-30T09:36:00Z">
        <w:r w:rsidR="00CE0B84">
          <w:t>,</w:t>
        </w:r>
      </w:ins>
      <w:r w:rsidR="00082D7E">
        <w:t xml:space="preserve"> and lightness.</w:t>
      </w:r>
    </w:p>
    <w:p w14:paraId="480287D2" w14:textId="77777777" w:rsidR="00082D7E" w:rsidRDefault="00082D7E" w:rsidP="00331B9E">
      <w:pPr>
        <w:pStyle w:val="ListBulleted"/>
      </w:pPr>
      <w:r>
        <w:rPr>
          <w:i/>
        </w:rPr>
        <w:t xml:space="preserve">Adobe Kuler </w:t>
      </w:r>
      <w:r>
        <w:t>(</w:t>
      </w:r>
      <w:hyperlink r:id="rId40" w:history="1">
        <w:r w:rsidRPr="00082D7E">
          <w:rPr>
            <w:rStyle w:val="InlineURL"/>
          </w:rPr>
          <w:t>https://kuler.adobe.com/</w:t>
        </w:r>
      </w:hyperlink>
      <w:r>
        <w:t>)</w:t>
      </w:r>
      <w:ins w:id="131" w:author="Kezia Endsley" w:date="2013-10-30T09:36:00Z">
        <w:r w:rsidR="00CE0B84">
          <w:sym w:font="Symbol" w:char="F0BE"/>
        </w:r>
      </w:ins>
      <w:del w:id="132" w:author="Kezia Endsley" w:date="2013-10-30T09:36:00Z">
        <w:r w:rsidDel="00CE0B84">
          <w:delText xml:space="preserve"> – </w:delText>
        </w:r>
      </w:del>
      <w:r>
        <w:t>An online tool</w:t>
      </w:r>
      <w:del w:id="133" w:author="Kezia Endsley" w:date="2013-10-30T09:53:00Z">
        <w:r w:rsidDel="00035EE4">
          <w:delText>,</w:delText>
        </w:r>
      </w:del>
      <w:r>
        <w:t xml:space="preserve"> provided by Adobe</w:t>
      </w:r>
      <w:del w:id="134" w:author="Kezia Endsley" w:date="2013-10-30T09:53:00Z">
        <w:r w:rsidDel="00035EE4">
          <w:delText>,</w:delText>
        </w:r>
      </w:del>
      <w:r>
        <w:t xml:space="preserve"> </w:t>
      </w:r>
      <w:del w:id="135" w:author="Kezia Endsley" w:date="2013-10-30T09:36:00Z">
        <w:r w:rsidDel="00CE0B84">
          <w:delText xml:space="preserve">which </w:delText>
        </w:r>
      </w:del>
      <w:ins w:id="136" w:author="Kezia Endsley" w:date="2013-10-30T09:36:00Z">
        <w:r w:rsidR="00CE0B84">
          <w:t xml:space="preserve">that </w:t>
        </w:r>
      </w:ins>
      <w:r>
        <w:t>allows you to design compelling color palettes or choose from a wide assortment of pre-made palettes.</w:t>
      </w:r>
    </w:p>
    <w:p w14:paraId="24215F27" w14:textId="77777777" w:rsidR="00082D7E" w:rsidRPr="00331B9E" w:rsidRDefault="00082D7E" w:rsidP="00331B9E">
      <w:pPr>
        <w:pStyle w:val="ListBulleted"/>
      </w:pPr>
      <w:r>
        <w:rPr>
          <w:i/>
        </w:rPr>
        <w:t xml:space="preserve">OS X Color Picker Palettes </w:t>
      </w:r>
      <w:r>
        <w:t>(</w:t>
      </w:r>
      <w:hyperlink r:id="rId41" w:history="1">
        <w:r w:rsidRPr="00082D7E">
          <w:rPr>
            <w:rStyle w:val="InlineURL"/>
          </w:rPr>
          <w:t>https://github.com/sathomas/colors</w:t>
        </w:r>
      </w:hyperlink>
      <w:r>
        <w:t>)</w:t>
      </w:r>
      <w:ins w:id="137" w:author="Kezia Endsley" w:date="2013-10-30T09:36:00Z">
        <w:r w:rsidR="00CE0B84">
          <w:sym w:font="Symbol" w:char="F0BE"/>
        </w:r>
      </w:ins>
      <w:del w:id="138" w:author="Kezia Endsley" w:date="2013-10-30T09:36:00Z">
        <w:r w:rsidDel="00CE0B84">
          <w:delText xml:space="preserve"> – </w:delText>
        </w:r>
      </w:del>
      <w:r>
        <w:t xml:space="preserve">Use </w:t>
      </w:r>
      <w:r>
        <w:rPr>
          <w:i/>
        </w:rPr>
        <w:t xml:space="preserve">ColorBrewer </w:t>
      </w:r>
      <w:r>
        <w:t>palettes in Excel, Photo</w:t>
      </w:r>
      <w:ins w:id="139" w:author="Kezia Endsley" w:date="2013-10-30T09:36:00Z">
        <w:r w:rsidR="00CE0B84">
          <w:t>s</w:t>
        </w:r>
      </w:ins>
      <w:del w:id="140" w:author="Kezia Endsley" w:date="2013-10-30T09:36:00Z">
        <w:r w:rsidDel="00CE0B84">
          <w:delText>S</w:delText>
        </w:r>
      </w:del>
      <w:r>
        <w:t>hop</w:t>
      </w:r>
      <w:ins w:id="141" w:author="Kezia Endsley" w:date="2013-10-30T09:36:00Z">
        <w:r w:rsidR="00CE0B84">
          <w:t>,</w:t>
        </w:r>
      </w:ins>
      <w:r>
        <w:t xml:space="preserve"> and any other application on your Mac. </w:t>
      </w:r>
    </w:p>
    <w:sectPr w:rsidR="00082D7E" w:rsidRPr="00331B9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A7708" w14:textId="77777777" w:rsidR="00F9377D" w:rsidRDefault="00F9377D" w:rsidP="00402F98">
      <w:r>
        <w:separator/>
      </w:r>
    </w:p>
  </w:endnote>
  <w:endnote w:type="continuationSeparator" w:id="0">
    <w:p w14:paraId="60913D09" w14:textId="77777777" w:rsidR="00F9377D" w:rsidRDefault="00F9377D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C292B" w14:textId="77777777" w:rsidR="00F9377D" w:rsidRDefault="00F9377D" w:rsidP="00402F98">
      <w:r>
        <w:separator/>
      </w:r>
    </w:p>
  </w:footnote>
  <w:footnote w:type="continuationSeparator" w:id="0">
    <w:p w14:paraId="42D54AB8" w14:textId="77777777" w:rsidR="00F9377D" w:rsidRDefault="00F9377D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10E57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AF6E9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064C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4F412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DA8D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DB2BD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64D1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16BB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A7C58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5"/>
  </w:num>
  <w:num w:numId="30">
    <w:abstractNumId w:val="34"/>
  </w:num>
  <w:num w:numId="31">
    <w:abstractNumId w:val="38"/>
  </w:num>
  <w:num w:numId="32">
    <w:abstractNumId w:val="30"/>
  </w:num>
  <w:num w:numId="33">
    <w:abstractNumId w:val="28"/>
  </w:num>
  <w:num w:numId="34">
    <w:abstractNumId w:val="29"/>
  </w:num>
  <w:num w:numId="35">
    <w:abstractNumId w:val="18"/>
  </w:num>
  <w:num w:numId="36">
    <w:abstractNumId w:val="12"/>
  </w:num>
  <w:num w:numId="37">
    <w:abstractNumId w:val="17"/>
  </w:num>
  <w:num w:numId="38">
    <w:abstractNumId w:val="3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D3"/>
    <w:rsid w:val="0000380B"/>
    <w:rsid w:val="0002400F"/>
    <w:rsid w:val="00026AC6"/>
    <w:rsid w:val="000347C0"/>
    <w:rsid w:val="00035EE4"/>
    <w:rsid w:val="00036E02"/>
    <w:rsid w:val="00082D7E"/>
    <w:rsid w:val="00086584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B606F"/>
    <w:rsid w:val="001E2FD5"/>
    <w:rsid w:val="00200259"/>
    <w:rsid w:val="0020246A"/>
    <w:rsid w:val="002131A1"/>
    <w:rsid w:val="00262F8D"/>
    <w:rsid w:val="0026304B"/>
    <w:rsid w:val="002672B0"/>
    <w:rsid w:val="002A4976"/>
    <w:rsid w:val="002E2444"/>
    <w:rsid w:val="002E4473"/>
    <w:rsid w:val="00300BD4"/>
    <w:rsid w:val="0030158B"/>
    <w:rsid w:val="003030E0"/>
    <w:rsid w:val="003260B9"/>
    <w:rsid w:val="00331B9E"/>
    <w:rsid w:val="00364859"/>
    <w:rsid w:val="00375EC4"/>
    <w:rsid w:val="00380D60"/>
    <w:rsid w:val="003961D4"/>
    <w:rsid w:val="003A7437"/>
    <w:rsid w:val="003B3976"/>
    <w:rsid w:val="004005A0"/>
    <w:rsid w:val="00402F98"/>
    <w:rsid w:val="00420769"/>
    <w:rsid w:val="0043474B"/>
    <w:rsid w:val="0046291B"/>
    <w:rsid w:val="00495F58"/>
    <w:rsid w:val="00496DAA"/>
    <w:rsid w:val="004D0C9D"/>
    <w:rsid w:val="004F0A05"/>
    <w:rsid w:val="005076A6"/>
    <w:rsid w:val="00514C2F"/>
    <w:rsid w:val="00516AAF"/>
    <w:rsid w:val="00524950"/>
    <w:rsid w:val="0053229A"/>
    <w:rsid w:val="005515E8"/>
    <w:rsid w:val="00553C88"/>
    <w:rsid w:val="00553E09"/>
    <w:rsid w:val="005563A3"/>
    <w:rsid w:val="00577C1D"/>
    <w:rsid w:val="005C78EA"/>
    <w:rsid w:val="005C7DAA"/>
    <w:rsid w:val="006428BA"/>
    <w:rsid w:val="00664E0B"/>
    <w:rsid w:val="006B7C5A"/>
    <w:rsid w:val="006E361B"/>
    <w:rsid w:val="006F3A07"/>
    <w:rsid w:val="006F4E38"/>
    <w:rsid w:val="00710639"/>
    <w:rsid w:val="00713161"/>
    <w:rsid w:val="00751234"/>
    <w:rsid w:val="007C6781"/>
    <w:rsid w:val="007D6903"/>
    <w:rsid w:val="008125E7"/>
    <w:rsid w:val="008650D3"/>
    <w:rsid w:val="00894740"/>
    <w:rsid w:val="008D0891"/>
    <w:rsid w:val="008E54B1"/>
    <w:rsid w:val="008F2F53"/>
    <w:rsid w:val="0090112F"/>
    <w:rsid w:val="0091469E"/>
    <w:rsid w:val="00921631"/>
    <w:rsid w:val="0092663E"/>
    <w:rsid w:val="00972EAA"/>
    <w:rsid w:val="009E1CD3"/>
    <w:rsid w:val="009F6490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24271"/>
    <w:rsid w:val="00B351FF"/>
    <w:rsid w:val="00B606DB"/>
    <w:rsid w:val="00B65A79"/>
    <w:rsid w:val="00B8466B"/>
    <w:rsid w:val="00B925DC"/>
    <w:rsid w:val="00BA20DB"/>
    <w:rsid w:val="00BA70DE"/>
    <w:rsid w:val="00BE77BD"/>
    <w:rsid w:val="00BF4522"/>
    <w:rsid w:val="00C1289C"/>
    <w:rsid w:val="00C35884"/>
    <w:rsid w:val="00C41F01"/>
    <w:rsid w:val="00C439D1"/>
    <w:rsid w:val="00C530EB"/>
    <w:rsid w:val="00C64AFA"/>
    <w:rsid w:val="00C848C4"/>
    <w:rsid w:val="00C969F7"/>
    <w:rsid w:val="00CA1C20"/>
    <w:rsid w:val="00CE0B84"/>
    <w:rsid w:val="00D06CF6"/>
    <w:rsid w:val="00D2009C"/>
    <w:rsid w:val="00D63C62"/>
    <w:rsid w:val="00D65677"/>
    <w:rsid w:val="00D95FED"/>
    <w:rsid w:val="00DB54B7"/>
    <w:rsid w:val="00DD2D62"/>
    <w:rsid w:val="00DE4E69"/>
    <w:rsid w:val="00DF5825"/>
    <w:rsid w:val="00E13D56"/>
    <w:rsid w:val="00E25BC7"/>
    <w:rsid w:val="00E53163"/>
    <w:rsid w:val="00E55F83"/>
    <w:rsid w:val="00E704A8"/>
    <w:rsid w:val="00E712B6"/>
    <w:rsid w:val="00E73008"/>
    <w:rsid w:val="00E7330F"/>
    <w:rsid w:val="00EB43EE"/>
    <w:rsid w:val="00ED638C"/>
    <w:rsid w:val="00F22A20"/>
    <w:rsid w:val="00F61D15"/>
    <w:rsid w:val="00F77216"/>
    <w:rsid w:val="00F77B2E"/>
    <w:rsid w:val="00F77CCB"/>
    <w:rsid w:val="00F8066F"/>
    <w:rsid w:val="00F9377D"/>
    <w:rsid w:val="00FA0FC5"/>
    <w:rsid w:val="00FA2F20"/>
    <w:rsid w:val="00FA5E18"/>
    <w:rsid w:val="00FB626C"/>
    <w:rsid w:val="00FB75F8"/>
    <w:rsid w:val="00FD2BB3"/>
    <w:rsid w:val="00FD7024"/>
    <w:rsid w:val="00FF1CC2"/>
    <w:rsid w:val="00FF2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014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Bullet" w:uiPriority="0"/>
    <w:lsdException w:name="Title" w:qFormat="1"/>
    <w:lsdException w:name="Default Paragraph Font" w:uiPriority="1"/>
    <w:lsdException w:name="Body Text" w:uiPriority="0"/>
    <w:lsdException w:name="Subtitle" w:uiPriority="0" w:qFormat="1"/>
    <w:lsdException w:name="Salutation" w:uiPriority="0"/>
    <w:lsdException w:name="Block Text" w:uiPriority="0"/>
    <w:lsdException w:name="Strong" w:qFormat="1"/>
    <w:lsdException w:name="Emphasis" w:qFormat="1"/>
    <w:lsdException w:name="Plain Text" w:uiPriority="0"/>
    <w:lsdException w:name="HTML Top of Form" w:uiPriority="0"/>
    <w:lsdException w:name="HTML Bottom of Form" w:uiPriority="0"/>
    <w:lsdException w:name="Normal Table" w:uiPriority="0"/>
    <w:lsdException w:name="annotation subject" w:uiPriority="0"/>
    <w:lsdException w:name="Balloon Text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0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Normal">
    <w:name w:val="Normal"/>
    <w:qFormat/>
    <w:rsid w:val="0043474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next w:val="Normal"/>
    <w:link w:val="Heading1Char"/>
    <w:uiPriority w:val="99"/>
    <w:qFormat/>
    <w:rsid w:val="0043474B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4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74B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474B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43474B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43474B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474B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43474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link w:val="ParaChar"/>
    <w:qFormat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AbstractPara"/>
    <w:rsid w:val="004347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347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basedOn w:val="Normal"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3474B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Description">
    <w:name w:val="AddressDescription"/>
    <w:basedOn w:val="Normal"/>
    <w:next w:val="Normal"/>
    <w:rsid w:val="0043474B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Name">
    <w:name w:val="AddressName"/>
    <w:basedOn w:val="Normal"/>
    <w:next w:val="Normal"/>
    <w:rsid w:val="0043474B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Question">
    <w:name w:val="Question"/>
    <w:next w:val="Option"/>
    <w:link w:val="QuestionChar"/>
    <w:rsid w:val="0043474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3474B"/>
    <w:pPr>
      <w:ind w:left="2880"/>
    </w:pPr>
  </w:style>
  <w:style w:type="paragraph" w:customStyle="1" w:styleId="Answer">
    <w:name w:val="Answer"/>
    <w:basedOn w:val="Option"/>
    <w:next w:val="Explanation"/>
    <w:link w:val="AnswerChar"/>
    <w:rsid w:val="0043474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3474B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3474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3474B"/>
    <w:pPr>
      <w:spacing w:before="120" w:after="120"/>
    </w:pPr>
  </w:style>
  <w:style w:type="paragraph" w:customStyle="1" w:styleId="AuthorBio">
    <w:name w:val="AuthorBio"/>
    <w:rsid w:val="0043474B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basedOn w:val="Normal"/>
    <w:link w:val="BalloonTextChar"/>
    <w:semiHidden/>
    <w:rsid w:val="0043474B"/>
    <w:rPr>
      <w:rFonts w:ascii="Tahoma" w:hAnsi="Tahoma"/>
      <w:sz w:val="16"/>
    </w:rPr>
  </w:style>
  <w:style w:type="paragraph" w:styleId="Bibliography">
    <w:name w:val="Bibliography"/>
    <w:basedOn w:val="Normal"/>
    <w:next w:val="Normal"/>
    <w:uiPriority w:val="99"/>
    <w:semiHidden/>
    <w:rsid w:val="0043474B"/>
  </w:style>
  <w:style w:type="paragraph" w:customStyle="1" w:styleId="BibliographyEntry">
    <w:name w:val="BibliographyEntry"/>
    <w:rsid w:val="0043474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347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3474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3474B"/>
    <w:rPr>
      <w:b/>
      <w:i/>
    </w:rPr>
  </w:style>
  <w:style w:type="character" w:styleId="BookTitle">
    <w:name w:val="Book Title"/>
    <w:basedOn w:val="DefaultParagraphFont"/>
    <w:uiPriority w:val="99"/>
    <w:qFormat/>
    <w:rsid w:val="0043474B"/>
    <w:rPr>
      <w:b/>
      <w:bCs/>
      <w:smallCaps/>
      <w:spacing w:val="5"/>
    </w:rPr>
  </w:style>
  <w:style w:type="paragraph" w:customStyle="1" w:styleId="BookAuthor">
    <w:name w:val="BookAuthor"/>
    <w:basedOn w:val="Normal"/>
    <w:rsid w:val="0043474B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43474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H2"/>
    <w:rsid w:val="0043474B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3474B"/>
    <w:pPr>
      <w:ind w:left="4320"/>
    </w:pPr>
    <w:rPr>
      <w:snapToGrid w:val="0"/>
    </w:rPr>
  </w:style>
  <w:style w:type="paragraph" w:customStyle="1" w:styleId="BookReviewItem">
    <w:name w:val="BookReviewItem"/>
    <w:rsid w:val="0043474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3474B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3474B"/>
    <w:pPr>
      <w:pageBreakBefore w:val="0"/>
      <w:spacing w:before="480"/>
    </w:pPr>
    <w:rPr>
      <w:sz w:val="36"/>
    </w:rPr>
  </w:style>
  <w:style w:type="character" w:customStyle="1" w:styleId="Callout">
    <w:name w:val="Callout"/>
    <w:basedOn w:val="DefaultParagraphFont"/>
    <w:rsid w:val="0043474B"/>
    <w:rPr>
      <w:bdr w:val="none" w:sz="0" w:space="0" w:color="auto"/>
      <w:shd w:val="clear" w:color="auto" w:fill="B2A1C7" w:themeFill="accent4" w:themeFillTint="99"/>
    </w:rPr>
  </w:style>
  <w:style w:type="paragraph" w:customStyle="1" w:styleId="ChapterSubtitle">
    <w:name w:val="ChapterSubtitle"/>
    <w:basedOn w:val="ChapterTitle"/>
    <w:next w:val="Para"/>
    <w:rsid w:val="0043474B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43474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3474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3474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3474B"/>
    <w:pPr>
      <w:spacing w:before="120" w:after="120"/>
      <w:ind w:left="0" w:firstLine="0"/>
    </w:pPr>
  </w:style>
  <w:style w:type="paragraph" w:customStyle="1" w:styleId="Objective">
    <w:name w:val="Objective"/>
    <w:rsid w:val="0043474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3474B"/>
    <w:rPr>
      <w:i w:val="0"/>
    </w:rPr>
  </w:style>
  <w:style w:type="paragraph" w:customStyle="1" w:styleId="ChapterFeaturingList">
    <w:name w:val="ChapterFeaturingList"/>
    <w:basedOn w:val="ChapterObjective"/>
    <w:rsid w:val="0043474B"/>
    <w:rPr>
      <w:b w:val="0"/>
      <w:sz w:val="26"/>
      <w:u w:val="none"/>
    </w:rPr>
  </w:style>
  <w:style w:type="paragraph" w:customStyle="1" w:styleId="ChapterFeaturingListSub">
    <w:name w:val="ChapterFeaturingListSub"/>
    <w:rsid w:val="0043474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3474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ChapterIntroductionPara"/>
    <w:rsid w:val="0043474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3474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3474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3474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3474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3474B"/>
    <w:pPr>
      <w:keepNext w:val="0"/>
    </w:pPr>
    <w:rPr>
      <w:i w:val="0"/>
    </w:rPr>
  </w:style>
  <w:style w:type="paragraph" w:customStyle="1" w:styleId="Code80">
    <w:name w:val="Code80"/>
    <w:rsid w:val="0043474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3474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3474B"/>
    <w:rPr>
      <w:rFonts w:cs="Arial"/>
      <w:color w:val="0000FF"/>
    </w:rPr>
  </w:style>
  <w:style w:type="character" w:customStyle="1" w:styleId="CodeColorBlue2">
    <w:name w:val="CodeColorBlue2"/>
    <w:rsid w:val="0043474B"/>
    <w:rPr>
      <w:rFonts w:cs="Arial"/>
      <w:color w:val="0000A5"/>
    </w:rPr>
  </w:style>
  <w:style w:type="character" w:customStyle="1" w:styleId="CodeColorBlue3">
    <w:name w:val="CodeColorBlue3"/>
    <w:rsid w:val="0043474B"/>
    <w:rPr>
      <w:rFonts w:cs="Arial"/>
      <w:color w:val="6464B9"/>
    </w:rPr>
  </w:style>
  <w:style w:type="character" w:customStyle="1" w:styleId="CodeColorBluegreen">
    <w:name w:val="CodeColorBluegreen"/>
    <w:rsid w:val="0043474B"/>
    <w:rPr>
      <w:rFonts w:cs="Arial"/>
      <w:color w:val="2B91AF"/>
    </w:rPr>
  </w:style>
  <w:style w:type="character" w:customStyle="1" w:styleId="CodeColorBrown">
    <w:name w:val="CodeColorBrown"/>
    <w:rsid w:val="0043474B"/>
    <w:rPr>
      <w:rFonts w:cs="Arial"/>
      <w:color w:val="A31515"/>
    </w:rPr>
  </w:style>
  <w:style w:type="character" w:customStyle="1" w:styleId="CodeColorDkBlue">
    <w:name w:val="CodeColorDkBlue"/>
    <w:rsid w:val="0043474B"/>
    <w:rPr>
      <w:rFonts w:cs="Times New Roman"/>
      <w:color w:val="000080"/>
      <w:szCs w:val="22"/>
    </w:rPr>
  </w:style>
  <w:style w:type="character" w:customStyle="1" w:styleId="CodeColorGreen">
    <w:name w:val="CodeColorGreen"/>
    <w:rsid w:val="0043474B"/>
    <w:rPr>
      <w:rFonts w:cs="Arial"/>
      <w:color w:val="008000"/>
    </w:rPr>
  </w:style>
  <w:style w:type="character" w:customStyle="1" w:styleId="CodeColorGreen2">
    <w:name w:val="CodeColorGreen2"/>
    <w:rsid w:val="0043474B"/>
    <w:rPr>
      <w:rFonts w:cs="Arial"/>
      <w:color w:val="629755"/>
    </w:rPr>
  </w:style>
  <w:style w:type="character" w:customStyle="1" w:styleId="CodeColorGrey30">
    <w:name w:val="CodeColorGrey30"/>
    <w:rsid w:val="0043474B"/>
    <w:rPr>
      <w:rFonts w:cs="Arial"/>
      <w:color w:val="808080"/>
    </w:rPr>
  </w:style>
  <w:style w:type="character" w:customStyle="1" w:styleId="CodeColorGrey55">
    <w:name w:val="CodeColorGrey55"/>
    <w:rsid w:val="0043474B"/>
    <w:rPr>
      <w:rFonts w:cs="Arial"/>
      <w:color w:val="C0C0C0"/>
    </w:rPr>
  </w:style>
  <w:style w:type="character" w:customStyle="1" w:styleId="CodeColorGrey80">
    <w:name w:val="CodeColorGrey80"/>
    <w:rsid w:val="0043474B"/>
    <w:rPr>
      <w:rFonts w:cs="Arial"/>
      <w:color w:val="555555"/>
    </w:rPr>
  </w:style>
  <w:style w:type="character" w:customStyle="1" w:styleId="CodeColorHotPink">
    <w:name w:val="CodeColorHotPink"/>
    <w:rsid w:val="0043474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3474B"/>
    <w:rPr>
      <w:rFonts w:cs="Arial"/>
      <w:color w:val="844646"/>
    </w:rPr>
  </w:style>
  <w:style w:type="character" w:customStyle="1" w:styleId="CodeColorOrange">
    <w:name w:val="CodeColorOrange"/>
    <w:rsid w:val="0043474B"/>
    <w:rPr>
      <w:rFonts w:cs="Arial"/>
      <w:color w:val="B96464"/>
    </w:rPr>
  </w:style>
  <w:style w:type="character" w:customStyle="1" w:styleId="CodeColorPeach">
    <w:name w:val="CodeColorPeach"/>
    <w:rsid w:val="0043474B"/>
    <w:rPr>
      <w:rFonts w:cs="Arial"/>
      <w:color w:val="FFDBA3"/>
    </w:rPr>
  </w:style>
  <w:style w:type="character" w:customStyle="1" w:styleId="CodeColorPurple">
    <w:name w:val="CodeColorPurple"/>
    <w:rsid w:val="0043474B"/>
    <w:rPr>
      <w:rFonts w:cs="Arial"/>
      <w:color w:val="951795"/>
    </w:rPr>
  </w:style>
  <w:style w:type="character" w:customStyle="1" w:styleId="CodeColorPurple2">
    <w:name w:val="CodeColorPurple2"/>
    <w:rsid w:val="0043474B"/>
    <w:rPr>
      <w:rFonts w:cs="Arial"/>
      <w:color w:val="800080"/>
    </w:rPr>
  </w:style>
  <w:style w:type="character" w:customStyle="1" w:styleId="CodeColorRed">
    <w:name w:val="CodeColorRed"/>
    <w:rsid w:val="0043474B"/>
    <w:rPr>
      <w:rFonts w:cs="Arial"/>
      <w:color w:val="FF0000"/>
    </w:rPr>
  </w:style>
  <w:style w:type="character" w:customStyle="1" w:styleId="CodeColorRed2">
    <w:name w:val="CodeColorRed2"/>
    <w:rsid w:val="0043474B"/>
    <w:rPr>
      <w:rFonts w:cs="Arial"/>
      <w:color w:val="800000"/>
    </w:rPr>
  </w:style>
  <w:style w:type="character" w:customStyle="1" w:styleId="CodeColorRed3">
    <w:name w:val="CodeColorRed3"/>
    <w:rsid w:val="0043474B"/>
    <w:rPr>
      <w:rFonts w:cs="Arial"/>
      <w:color w:val="A31515"/>
    </w:rPr>
  </w:style>
  <w:style w:type="character" w:customStyle="1" w:styleId="CodeColorTealBlue">
    <w:name w:val="CodeColorTealBlue"/>
    <w:rsid w:val="0043474B"/>
    <w:rPr>
      <w:rFonts w:cs="Times New Roman"/>
      <w:color w:val="008080"/>
      <w:szCs w:val="22"/>
    </w:rPr>
  </w:style>
  <w:style w:type="character" w:customStyle="1" w:styleId="CodeColorWhite">
    <w:name w:val="CodeColorWhite"/>
    <w:rsid w:val="0043474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CodeListing"/>
    <w:rsid w:val="0043474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3474B"/>
    <w:rPr>
      <w:b/>
      <w:color w:val="7F7F7F" w:themeColor="text1" w:themeTint="80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3474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3474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3474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3474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3474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3474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3474B"/>
    <w:pPr>
      <w:ind w:left="720"/>
    </w:pPr>
  </w:style>
  <w:style w:type="paragraph" w:customStyle="1" w:styleId="CodeSnippet">
    <w:name w:val="CodeSnippet"/>
    <w:link w:val="CodeSnippetChar"/>
    <w:rsid w:val="0043474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3474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3474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next w:val="CodeListing"/>
    <w:rsid w:val="0043474B"/>
    <w:pPr>
      <w:pBdr>
        <w:top w:val="single" w:sz="4" w:space="4" w:color="auto"/>
      </w:pBdr>
      <w:spacing w:after="200" w:line="276" w:lineRule="auto"/>
    </w:pPr>
    <w:rPr>
      <w:rFonts w:ascii="Arial" w:hAnsi="Arial"/>
      <w:b/>
      <w:i/>
      <w:noProof/>
      <w:snapToGrid w:val="0"/>
      <w:sz w:val="22"/>
      <w:szCs w:val="22"/>
      <w:u w:val="double"/>
    </w:rPr>
  </w:style>
  <w:style w:type="paragraph" w:customStyle="1" w:styleId="ContentsAbstract">
    <w:name w:val="ContentsAbstract"/>
    <w:qFormat/>
    <w:rsid w:val="0043474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ContentsChapterTitle"/>
    <w:rsid w:val="0043474B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43474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3474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3474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3474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3474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3474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basedOn w:val="DefaultParagraphFont"/>
    <w:rsid w:val="0043474B"/>
    <w:rPr>
      <w:i/>
    </w:rPr>
  </w:style>
  <w:style w:type="paragraph" w:customStyle="1" w:styleId="CustomChapterOpener">
    <w:name w:val="CustomChapterOpener"/>
    <w:basedOn w:val="Normal"/>
    <w:next w:val="Para"/>
    <w:rsid w:val="0043474B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basedOn w:val="DefaultParagraphFont"/>
    <w:rsid w:val="0043474B"/>
    <w:rPr>
      <w:b/>
      <w:i/>
    </w:rPr>
  </w:style>
  <w:style w:type="paragraph" w:customStyle="1" w:styleId="ParaContinued">
    <w:name w:val="ParaContinued"/>
    <w:basedOn w:val="Normal"/>
    <w:next w:val="Para"/>
    <w:rsid w:val="0043474B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3474B"/>
    <w:rPr>
      <w:b/>
    </w:rPr>
  </w:style>
  <w:style w:type="paragraph" w:customStyle="1" w:styleId="CustomList">
    <w:name w:val="CustomList"/>
    <w:basedOn w:val="Normal"/>
    <w:rsid w:val="0043474B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Style1">
    <w:name w:val="CustomStyle1"/>
    <w:basedOn w:val="Normal"/>
    <w:rsid w:val="0043474B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3474B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3474B"/>
    <w:rPr>
      <w:i/>
    </w:rPr>
  </w:style>
  <w:style w:type="paragraph" w:customStyle="1" w:styleId="Dialog">
    <w:name w:val="Dialog"/>
    <w:rsid w:val="0043474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3474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3474B"/>
  </w:style>
  <w:style w:type="paragraph" w:customStyle="1" w:styleId="DOI">
    <w:name w:val="DOI"/>
    <w:rsid w:val="0043474B"/>
    <w:rPr>
      <w:rFonts w:ascii="Courier New" w:hAnsi="Courier New"/>
      <w:snapToGrid w:val="0"/>
    </w:rPr>
  </w:style>
  <w:style w:type="character" w:styleId="Emphasis">
    <w:name w:val="Emphasis"/>
    <w:basedOn w:val="DefaultParagraphFont"/>
    <w:uiPriority w:val="99"/>
    <w:rsid w:val="0043474B"/>
    <w:rPr>
      <w:i/>
      <w:iCs/>
    </w:rPr>
  </w:style>
  <w:style w:type="paragraph" w:customStyle="1" w:styleId="EndnoteEntry">
    <w:name w:val="EndnoteEntry"/>
    <w:rsid w:val="0043474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3474B"/>
  </w:style>
  <w:style w:type="paragraph" w:customStyle="1" w:styleId="EndnoteTitle">
    <w:name w:val="EndnoteTitle"/>
    <w:next w:val="EndnoteEntry"/>
    <w:rsid w:val="0043474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EpigraphSource"/>
    <w:rsid w:val="0043474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3474B"/>
    <w:pPr>
      <w:contextualSpacing/>
    </w:pPr>
    <w:rPr>
      <w:sz w:val="24"/>
    </w:rPr>
  </w:style>
  <w:style w:type="paragraph" w:customStyle="1" w:styleId="Equation">
    <w:name w:val="Equation"/>
    <w:rsid w:val="0043474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3474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3474B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3474B"/>
    <w:pPr>
      <w:ind w:left="2160" w:firstLine="0"/>
    </w:pPr>
  </w:style>
  <w:style w:type="paragraph" w:customStyle="1" w:styleId="ExtractAttribution">
    <w:name w:val="ExtractAttribution"/>
    <w:next w:val="Para"/>
    <w:rsid w:val="0043474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3474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3474B"/>
    <w:pPr>
      <w:spacing w:before="0"/>
      <w:ind w:firstLine="720"/>
    </w:pPr>
  </w:style>
  <w:style w:type="paragraph" w:customStyle="1" w:styleId="ExtractListBulleted">
    <w:name w:val="ExtractListBulleted"/>
    <w:rsid w:val="0043474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3474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3474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3474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3474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3474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3474B"/>
    <w:pPr>
      <w:shd w:val="pct25" w:color="auto" w:fill="auto"/>
    </w:pPr>
  </w:style>
  <w:style w:type="paragraph" w:customStyle="1" w:styleId="FeatureCodeSnippet">
    <w:name w:val="FeatureCodeSnippet"/>
    <w:rsid w:val="0043474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3474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3474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3474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3474B"/>
    <w:pPr>
      <w:pBdr>
        <w:left w:val="single" w:sz="36" w:space="6" w:color="BFBFBF" w:themeColor="background1" w:themeShade="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3474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3474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43474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43474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43474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43474B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43474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43474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3474B"/>
    <w:pPr>
      <w:widowControl w:val="0"/>
      <w:numPr>
        <w:numId w:val="2"/>
      </w:num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3474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3474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3474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3474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3474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3474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3474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3474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3474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3474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3474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3474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3474B"/>
    <w:pPr>
      <w:ind w:left="720" w:hanging="288"/>
    </w:pPr>
  </w:style>
  <w:style w:type="paragraph" w:customStyle="1" w:styleId="FeatureRecipeTitle">
    <w:name w:val="FeatureRecipeTitle"/>
    <w:rsid w:val="0043474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3474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3474B"/>
    <w:pPr>
      <w:pBdr>
        <w:left w:val="single" w:sz="36" w:space="6" w:color="BFBFBF" w:themeColor="background1" w:themeShade="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3474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3474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3474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3474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3474B"/>
    <w:pPr>
      <w:pBdr>
        <w:left w:val="single" w:sz="36" w:space="6" w:color="BFBFBF" w:themeColor="background1" w:themeShade="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3474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3474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3474B"/>
    <w:pPr>
      <w:pBdr>
        <w:left w:val="single" w:sz="36" w:space="6" w:color="BFBFBF" w:themeColor="background1" w:themeShade="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3474B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3474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3474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3474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3474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3474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3474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3474B"/>
  </w:style>
  <w:style w:type="character" w:customStyle="1" w:styleId="GenusSpecies">
    <w:name w:val="GenusSpecies"/>
    <w:basedOn w:val="DefaultParagraphFont"/>
    <w:rsid w:val="0043474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3474B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43474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GlossaryTerm"/>
    <w:rsid w:val="0043474B"/>
    <w:pPr>
      <w:spacing w:before="240"/>
      <w:outlineLvl w:val="9"/>
    </w:pPr>
  </w:style>
  <w:style w:type="paragraph" w:customStyle="1" w:styleId="H4">
    <w:name w:val="H4"/>
    <w:next w:val="Para"/>
    <w:link w:val="H4Char"/>
    <w:rsid w:val="0043474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3474B"/>
  </w:style>
  <w:style w:type="paragraph" w:customStyle="1" w:styleId="GlossaryTitle">
    <w:name w:val="GlossaryTitle"/>
    <w:basedOn w:val="ChapterTitle"/>
    <w:next w:val="Normal"/>
    <w:rsid w:val="0043474B"/>
    <w:pPr>
      <w:spacing w:before="120" w:after="120"/>
    </w:pPr>
  </w:style>
  <w:style w:type="paragraph" w:customStyle="1" w:styleId="H1">
    <w:name w:val="H1"/>
    <w:next w:val="Para"/>
    <w:qFormat/>
    <w:rsid w:val="004347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3474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3474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3474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3474B"/>
    <w:pPr>
      <w:ind w:left="2520"/>
    </w:pPr>
  </w:style>
  <w:style w:type="paragraph" w:customStyle="1" w:styleId="Index3">
    <w:name w:val="Index3"/>
    <w:basedOn w:val="Index1"/>
    <w:rsid w:val="0043474B"/>
    <w:pPr>
      <w:ind w:left="3240"/>
    </w:pPr>
  </w:style>
  <w:style w:type="paragraph" w:customStyle="1" w:styleId="IndexLetter">
    <w:name w:val="IndexLetter"/>
    <w:basedOn w:val="H3"/>
    <w:next w:val="Index1"/>
    <w:rsid w:val="0043474B"/>
  </w:style>
  <w:style w:type="paragraph" w:customStyle="1" w:styleId="IndexNote">
    <w:name w:val="IndexNote"/>
    <w:basedOn w:val="Normal"/>
    <w:rsid w:val="0043474B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3474B"/>
    <w:pPr>
      <w:spacing w:line="540" w:lineRule="exact"/>
    </w:pPr>
  </w:style>
  <w:style w:type="character" w:customStyle="1" w:styleId="InlineCode">
    <w:name w:val="InlineCode"/>
    <w:basedOn w:val="DefaultParagraphFont"/>
    <w:rsid w:val="0043474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basedOn w:val="InlineCode"/>
    <w:rsid w:val="0043474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43474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basedOn w:val="InlineCode"/>
    <w:rsid w:val="0043474B"/>
    <w:rPr>
      <w:rFonts w:ascii="Courier New" w:hAnsi="Courier New"/>
      <w:i/>
      <w:noProof/>
      <w:color w:val="auto"/>
    </w:rPr>
  </w:style>
  <w:style w:type="character" w:customStyle="1" w:styleId="InlineURL">
    <w:name w:val="InlineURL"/>
    <w:basedOn w:val="DefaultParagraphFont"/>
    <w:rsid w:val="0043474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basedOn w:val="InlineURL"/>
    <w:rsid w:val="0043474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3474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3474B"/>
  </w:style>
  <w:style w:type="character" w:customStyle="1" w:styleId="KeyTerm">
    <w:name w:val="KeyTerm"/>
    <w:basedOn w:val="DefaultParagraphFont"/>
    <w:rsid w:val="0043474B"/>
    <w:rPr>
      <w:i/>
      <w:color w:val="auto"/>
      <w:bdr w:val="none" w:sz="0" w:space="0" w:color="auto"/>
      <w:shd w:val="clear" w:color="auto" w:fill="DBE5F1" w:themeFill="accent1" w:themeFillTint="33"/>
    </w:rPr>
  </w:style>
  <w:style w:type="paragraph" w:customStyle="1" w:styleId="KeyTermsHead">
    <w:name w:val="KeyTermsHead"/>
    <w:basedOn w:val="Normal"/>
    <w:next w:val="ListUnmarked"/>
    <w:rsid w:val="0043474B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3474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basedOn w:val="Normal"/>
    <w:autoRedefine/>
    <w:rsid w:val="0043474B"/>
  </w:style>
  <w:style w:type="paragraph" w:customStyle="1" w:styleId="ColorfulList-Accent11">
    <w:name w:val="Colorful List - Accent 11"/>
    <w:basedOn w:val="Normal"/>
    <w:qFormat/>
    <w:rsid w:val="00B24271"/>
    <w:pPr>
      <w:ind w:left="720"/>
      <w:contextualSpacing/>
    </w:pPr>
    <w:rPr>
      <w:color w:val="FF0000"/>
    </w:rPr>
  </w:style>
  <w:style w:type="paragraph" w:customStyle="1" w:styleId="ListBulleted">
    <w:name w:val="ListBulleted"/>
    <w:qFormat/>
    <w:rsid w:val="0043474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3474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3474B"/>
    <w:pPr>
      <w:numPr>
        <w:numId w:val="7"/>
      </w:numPr>
    </w:pPr>
  </w:style>
  <w:style w:type="paragraph" w:customStyle="1" w:styleId="ListCheck">
    <w:name w:val="ListCheck"/>
    <w:rsid w:val="0043474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3474B"/>
    <w:pPr>
      <w:numPr>
        <w:numId w:val="9"/>
      </w:numPr>
    </w:pPr>
  </w:style>
  <w:style w:type="paragraph" w:customStyle="1" w:styleId="ListHead">
    <w:name w:val="ListHead"/>
    <w:rsid w:val="0043474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3474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3474B"/>
    <w:pPr>
      <w:ind w:left="2520"/>
    </w:pPr>
  </w:style>
  <w:style w:type="paragraph" w:customStyle="1" w:styleId="ListNumberedSub2">
    <w:name w:val="ListNumberedSub2"/>
    <w:basedOn w:val="ListNumberedSub"/>
    <w:rsid w:val="0043474B"/>
    <w:pPr>
      <w:ind w:left="3240"/>
    </w:pPr>
  </w:style>
  <w:style w:type="paragraph" w:customStyle="1" w:styleId="ListNumberedSub3">
    <w:name w:val="ListNumberedSub3"/>
    <w:rsid w:val="0043474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3474B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43474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3474B"/>
    <w:pPr>
      <w:ind w:left="3240"/>
    </w:pPr>
  </w:style>
  <w:style w:type="paragraph" w:customStyle="1" w:styleId="ListUnmarked">
    <w:name w:val="ListUnmarked"/>
    <w:qFormat/>
    <w:rsid w:val="0043474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3474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3474B"/>
    <w:pPr>
      <w:ind w:left="2880"/>
    </w:pPr>
  </w:style>
  <w:style w:type="paragraph" w:customStyle="1" w:styleId="ListWhere">
    <w:name w:val="ListWhere"/>
    <w:rsid w:val="0043474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basedOn w:val="DefaultParagraphFont"/>
    <w:rsid w:val="0043474B"/>
    <w:rPr>
      <w:rFonts w:ascii="Wingdings" w:hAnsi="Wingdings"/>
    </w:rPr>
  </w:style>
  <w:style w:type="paragraph" w:customStyle="1" w:styleId="OnlineReference">
    <w:name w:val="OnlineReference"/>
    <w:qFormat/>
    <w:rsid w:val="0043474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3474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3474B"/>
    <w:pPr>
      <w:numPr>
        <w:numId w:val="10"/>
      </w:num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3474B"/>
  </w:style>
  <w:style w:type="paragraph" w:customStyle="1" w:styleId="PartIntroductionPara">
    <w:name w:val="PartIntroductionPara"/>
    <w:rsid w:val="0043474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3474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PoetryContinued"/>
    <w:rsid w:val="0043474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3474B"/>
    <w:pPr>
      <w:spacing w:before="0"/>
      <w:contextualSpacing w:val="0"/>
    </w:pPr>
  </w:style>
  <w:style w:type="paragraph" w:customStyle="1" w:styleId="PoetrySource">
    <w:name w:val="PoetrySource"/>
    <w:rsid w:val="0043474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3474B"/>
    <w:rPr>
      <w:b/>
      <w:sz w:val="24"/>
    </w:rPr>
  </w:style>
  <w:style w:type="paragraph" w:customStyle="1" w:styleId="PrefaceTitle">
    <w:name w:val="Preface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3474B"/>
  </w:style>
  <w:style w:type="character" w:customStyle="1" w:styleId="QueryInline">
    <w:name w:val="QueryInline"/>
    <w:basedOn w:val="DefaultParagraphFont"/>
    <w:rsid w:val="0043474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3474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3474B"/>
  </w:style>
  <w:style w:type="paragraph" w:customStyle="1" w:styleId="QuestionsHead">
    <w:name w:val="QuestionsHead"/>
    <w:basedOn w:val="BibliographyHead"/>
    <w:next w:val="Para"/>
    <w:rsid w:val="0043474B"/>
  </w:style>
  <w:style w:type="paragraph" w:customStyle="1" w:styleId="QuoteSource">
    <w:name w:val="QuoteSource"/>
    <w:basedOn w:val="Normal"/>
    <w:rsid w:val="0043474B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3474B"/>
    <w:rPr>
      <w:i w:val="0"/>
      <w:sz w:val="24"/>
    </w:rPr>
  </w:style>
  <w:style w:type="paragraph" w:customStyle="1" w:styleId="RecipeFootnote">
    <w:name w:val="RecipeFootnote"/>
    <w:basedOn w:val="Normal"/>
    <w:rsid w:val="0043474B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RecipeIngredientList"/>
    <w:rsid w:val="0043474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3474B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3474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3474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3474B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Percentage">
    <w:name w:val="RecipePercentage"/>
    <w:rsid w:val="0043474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3474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3474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3474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3474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3474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3474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3474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3474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VariationHead"/>
    <w:qFormat/>
    <w:rsid w:val="0043474B"/>
    <w:rPr>
      <w:i/>
      <w:u w:val="none"/>
    </w:rPr>
  </w:style>
  <w:style w:type="paragraph" w:customStyle="1" w:styleId="RecipeVariationHead">
    <w:name w:val="RecipeVariationHead"/>
    <w:rsid w:val="0043474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basedOn w:val="RecipeFootnote"/>
    <w:qFormat/>
    <w:rsid w:val="0043474B"/>
    <w:rPr>
      <w:b/>
      <w:i/>
    </w:rPr>
  </w:style>
  <w:style w:type="paragraph" w:customStyle="1" w:styleId="RecipeNotePara">
    <w:name w:val="RecipeNotePara"/>
    <w:basedOn w:val="FeatureRecipeNotePara"/>
    <w:rsid w:val="0043474B"/>
    <w:pPr>
      <w:shd w:val="clear" w:color="auto" w:fill="FFFFFF" w:themeFill="background1"/>
    </w:pPr>
  </w:style>
  <w:style w:type="paragraph" w:customStyle="1" w:styleId="RecipeYield">
    <w:name w:val="RecipeYield"/>
    <w:rsid w:val="0043474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3474B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ReferenceAnnotation">
    <w:name w:val="ReferenceAnnotation"/>
    <w:basedOn w:val="Reference"/>
    <w:rsid w:val="0043474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3474B"/>
  </w:style>
  <w:style w:type="paragraph" w:customStyle="1" w:styleId="ReferenceTitle">
    <w:name w:val="ReferenceTitle"/>
    <w:basedOn w:val="MatterTitle"/>
    <w:next w:val="Reference"/>
    <w:rsid w:val="0043474B"/>
  </w:style>
  <w:style w:type="paragraph" w:customStyle="1" w:styleId="ReviewHead">
    <w:name w:val="ReviewHead"/>
    <w:basedOn w:val="BibliographyHead"/>
    <w:next w:val="Para"/>
    <w:rsid w:val="0043474B"/>
  </w:style>
  <w:style w:type="paragraph" w:customStyle="1" w:styleId="RunInHead">
    <w:name w:val="RunInHead"/>
    <w:next w:val="RunInPara"/>
    <w:rsid w:val="0043474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RunInParaSub"/>
    <w:rsid w:val="0043474B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3474B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RunInParaSub">
    <w:name w:val="RunInParaSub"/>
    <w:basedOn w:val="RunInPara"/>
    <w:rsid w:val="0043474B"/>
    <w:pPr>
      <w:ind w:left="2160"/>
    </w:pPr>
  </w:style>
  <w:style w:type="paragraph" w:styleId="Salutation">
    <w:name w:val="Salutation"/>
    <w:basedOn w:val="Normal"/>
    <w:next w:val="Normal"/>
    <w:link w:val="SalutationChar"/>
    <w:rsid w:val="0043474B"/>
  </w:style>
  <w:style w:type="paragraph" w:customStyle="1" w:styleId="SectionTitle">
    <w:name w:val="SectionTitle"/>
    <w:basedOn w:val="ChapterTitle"/>
    <w:next w:val="ChapterTitle"/>
    <w:rsid w:val="0043474B"/>
    <w:pPr>
      <w:pBdr>
        <w:bottom w:val="single" w:sz="4" w:space="1" w:color="auto"/>
      </w:pBdr>
    </w:pPr>
  </w:style>
  <w:style w:type="paragraph" w:customStyle="1" w:styleId="Series">
    <w:name w:val="Series"/>
    <w:rsid w:val="0043474B"/>
    <w:pPr>
      <w:ind w:left="720"/>
    </w:pPr>
    <w:rPr>
      <w:sz w:val="24"/>
    </w:rPr>
  </w:style>
  <w:style w:type="paragraph" w:customStyle="1" w:styleId="SignatureLine">
    <w:name w:val="SignatureLine"/>
    <w:qFormat/>
    <w:rsid w:val="0043474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3474B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character" w:customStyle="1" w:styleId="Subscript">
    <w:name w:val="Subscript"/>
    <w:basedOn w:val="DefaultParagraphFont"/>
    <w:rsid w:val="0043474B"/>
    <w:rPr>
      <w:vertAlign w:val="subscript"/>
    </w:rPr>
  </w:style>
  <w:style w:type="paragraph" w:styleId="Subtitle">
    <w:name w:val="Subtitle"/>
    <w:basedOn w:val="Normal"/>
    <w:link w:val="SubtitleChar"/>
    <w:qFormat/>
    <w:rsid w:val="0043474B"/>
    <w:pPr>
      <w:spacing w:after="60"/>
      <w:jc w:val="center"/>
      <w:outlineLvl w:val="1"/>
    </w:pPr>
    <w:rPr>
      <w:rFonts w:ascii="Arial" w:hAnsi="Arial"/>
    </w:rPr>
  </w:style>
  <w:style w:type="paragraph" w:customStyle="1" w:styleId="SummaryHead">
    <w:name w:val="SummaryHead"/>
    <w:basedOn w:val="BibliographyHead"/>
    <w:next w:val="Para"/>
    <w:rsid w:val="0043474B"/>
  </w:style>
  <w:style w:type="character" w:customStyle="1" w:styleId="Superscript">
    <w:name w:val="Superscript"/>
    <w:basedOn w:val="DefaultParagraphFont"/>
    <w:rsid w:val="0043474B"/>
    <w:rPr>
      <w:vertAlign w:val="superscript"/>
    </w:rPr>
  </w:style>
  <w:style w:type="paragraph" w:customStyle="1" w:styleId="SupplementInstruction">
    <w:name w:val="SupplementInstruction"/>
    <w:rsid w:val="0043474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3474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3474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3474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3474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3474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3474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3474B"/>
    <w:pPr>
      <w:ind w:left="360"/>
    </w:pPr>
  </w:style>
  <w:style w:type="paragraph" w:customStyle="1" w:styleId="TabularHead">
    <w:name w:val="TabularHead"/>
    <w:qFormat/>
    <w:rsid w:val="0043474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3474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basedOn w:val="DefaultParagraphFont"/>
    <w:rsid w:val="0043474B"/>
    <w:rPr>
      <w:b/>
    </w:rPr>
  </w:style>
  <w:style w:type="character" w:customStyle="1" w:styleId="UserInputVariable">
    <w:name w:val="UserInputVariable"/>
    <w:basedOn w:val="DefaultParagraphFont"/>
    <w:rsid w:val="0043474B"/>
    <w:rPr>
      <w:b/>
      <w:i/>
    </w:rPr>
  </w:style>
  <w:style w:type="character" w:customStyle="1" w:styleId="Variable">
    <w:name w:val="Variable"/>
    <w:basedOn w:val="DefaultParagraphFont"/>
    <w:rsid w:val="0043474B"/>
    <w:rPr>
      <w:i/>
    </w:rPr>
  </w:style>
  <w:style w:type="character" w:customStyle="1" w:styleId="WileyBold">
    <w:name w:val="WileyBold"/>
    <w:basedOn w:val="DefaultParagraphFont"/>
    <w:rsid w:val="0043474B"/>
    <w:rPr>
      <w:b/>
    </w:rPr>
  </w:style>
  <w:style w:type="character" w:customStyle="1" w:styleId="WileyBoldItalic">
    <w:name w:val="WileyBoldItalic"/>
    <w:basedOn w:val="DefaultParagraphFont"/>
    <w:rsid w:val="0043474B"/>
    <w:rPr>
      <w:b/>
      <w:i/>
    </w:rPr>
  </w:style>
  <w:style w:type="character" w:customStyle="1" w:styleId="WileyItalic">
    <w:name w:val="WileyItalic"/>
    <w:basedOn w:val="DefaultParagraphFont"/>
    <w:rsid w:val="0043474B"/>
    <w:rPr>
      <w:i/>
    </w:rPr>
  </w:style>
  <w:style w:type="character" w:customStyle="1" w:styleId="WileySymbol">
    <w:name w:val="WileySymbol"/>
    <w:rsid w:val="0043474B"/>
    <w:rPr>
      <w:rFonts w:ascii="Symbol" w:hAnsi="Symbol"/>
    </w:rPr>
  </w:style>
  <w:style w:type="character" w:customStyle="1" w:styleId="wileyTemp">
    <w:name w:val="wileyTemp"/>
    <w:rsid w:val="0043474B"/>
  </w:style>
  <w:style w:type="paragraph" w:customStyle="1" w:styleId="wsBlockA">
    <w:name w:val="wsBlockA"/>
    <w:basedOn w:val="Normal"/>
    <w:qFormat/>
    <w:rsid w:val="0043474B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wsBlockB">
    <w:name w:val="wsBlockB"/>
    <w:basedOn w:val="Normal"/>
    <w:qFormat/>
    <w:rsid w:val="0043474B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43474B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43474B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43474B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43474B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43474B"/>
    <w:pPr>
      <w:numPr>
        <w:numId w:val="11"/>
      </w:numPr>
      <w:spacing w:before="120" w:after="120" w:line="240" w:lineRule="auto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43474B"/>
    <w:pPr>
      <w:numPr>
        <w:numId w:val="12"/>
      </w:numPr>
      <w:spacing w:before="120" w:after="120" w:line="240" w:lineRule="auto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43474B"/>
    <w:pPr>
      <w:numPr>
        <w:numId w:val="13"/>
      </w:numPr>
      <w:spacing w:before="120" w:after="120" w:line="240" w:lineRule="auto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43474B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43474B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43474B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43474B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43474B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43474B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43474B"/>
    <w:pPr>
      <w:spacing w:before="240" w:after="240"/>
    </w:pPr>
    <w:rPr>
      <w:rFonts w:ascii="Arial" w:eastAsiaTheme="minorHAns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43474B"/>
    <w:rPr>
      <w:rFonts w:ascii="Arial" w:eastAsiaTheme="minorHAnsi" w:hAnsi="Arial"/>
      <w:b/>
      <w:sz w:val="36"/>
      <w:szCs w:val="32"/>
    </w:rPr>
  </w:style>
  <w:style w:type="character" w:styleId="CommentReference">
    <w:name w:val="annotation reference"/>
    <w:basedOn w:val="DefaultParagraphFont"/>
    <w:uiPriority w:val="99"/>
    <w:semiHidden/>
    <w:rsid w:val="004347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3474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3474B"/>
    <w:rPr>
      <w:b/>
    </w:rPr>
  </w:style>
  <w:style w:type="character" w:styleId="FollowedHyperlink">
    <w:name w:val="FollowedHyperlink"/>
    <w:basedOn w:val="DefaultParagraphFont"/>
    <w:uiPriority w:val="99"/>
    <w:rsid w:val="0043474B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rsid w:val="0043474B"/>
  </w:style>
  <w:style w:type="character" w:styleId="HTMLCite">
    <w:name w:val="HTML Cite"/>
    <w:basedOn w:val="DefaultParagraphFont"/>
    <w:uiPriority w:val="99"/>
    <w:rsid w:val="0043474B"/>
    <w:rPr>
      <w:i/>
      <w:iCs/>
    </w:rPr>
  </w:style>
  <w:style w:type="character" w:styleId="HTMLCode">
    <w:name w:val="HTML Code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43474B"/>
    <w:rPr>
      <w:i/>
      <w:iCs/>
    </w:rPr>
  </w:style>
  <w:style w:type="character" w:styleId="HTMLKeyboard">
    <w:name w:val="HTML Keyboard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rsid w:val="0043474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rsid w:val="0043474B"/>
    <w:rPr>
      <w:i/>
      <w:iCs/>
    </w:rPr>
  </w:style>
  <w:style w:type="character" w:styleId="Hyperlink">
    <w:name w:val="Hyperlink"/>
    <w:basedOn w:val="DefaultParagraphFont"/>
    <w:uiPriority w:val="99"/>
    <w:rsid w:val="0043474B"/>
    <w:rPr>
      <w:rFonts w:cs="Times New Roman"/>
      <w:color w:val="0000FF"/>
      <w:u w:val="single"/>
    </w:rPr>
  </w:style>
  <w:style w:type="character" w:styleId="LineNumber">
    <w:name w:val="line number"/>
    <w:basedOn w:val="DefaultParagraphFont"/>
    <w:uiPriority w:val="99"/>
    <w:rsid w:val="0043474B"/>
  </w:style>
  <w:style w:type="character" w:styleId="PageNumber">
    <w:name w:val="page number"/>
    <w:basedOn w:val="DefaultParagraphFont"/>
    <w:uiPriority w:val="99"/>
    <w:rsid w:val="0043474B"/>
  </w:style>
  <w:style w:type="character" w:styleId="Strong">
    <w:name w:val="Strong"/>
    <w:basedOn w:val="DefaultParagraphFont"/>
    <w:uiPriority w:val="99"/>
    <w:rsid w:val="0043474B"/>
    <w:rPr>
      <w:b/>
      <w:bCs/>
    </w:rPr>
  </w:style>
  <w:style w:type="paragraph" w:customStyle="1" w:styleId="RecipeTool">
    <w:name w:val="RecipeTool"/>
    <w:qFormat/>
    <w:rsid w:val="0043474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basedOn w:val="DefaultParagraphFont"/>
    <w:qFormat/>
    <w:rsid w:val="0043474B"/>
    <w:rPr>
      <w:bdr w:val="single" w:sz="18" w:space="0" w:color="92D050"/>
    </w:rPr>
  </w:style>
  <w:style w:type="character" w:customStyle="1" w:styleId="TextHighlighted">
    <w:name w:val="TextHighlighted"/>
    <w:basedOn w:val="DefaultParagraphFont"/>
    <w:qFormat/>
    <w:rsid w:val="0043474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3474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3474B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RecipeIngredientSubhead">
    <w:name w:val="RecipeIngredientSubhead"/>
    <w:next w:val="RecipeIngredientList"/>
    <w:qFormat/>
    <w:rsid w:val="0043474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3474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3474B"/>
    <w:pPr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3474B"/>
    <w:pPr>
      <w:ind w:firstLine="0"/>
    </w:pPr>
  </w:style>
  <w:style w:type="paragraph" w:customStyle="1" w:styleId="ParaListUnmarked">
    <w:name w:val="ParaListUnmarked"/>
    <w:qFormat/>
    <w:rsid w:val="0043474B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3474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3474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3474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3474B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43474B"/>
    <w:pPr>
      <w:spacing w:after="0" w:line="240" w:lineRule="auto"/>
      <w:ind w:left="2160"/>
    </w:pPr>
    <w:rPr>
      <w:rFonts w:ascii="Times New Roman" w:hAnsi="Times New Roman"/>
    </w:rPr>
  </w:style>
  <w:style w:type="paragraph" w:customStyle="1" w:styleId="RecipeSubhead">
    <w:name w:val="RecipeSubhead"/>
    <w:basedOn w:val="RecipeProcedureHead"/>
    <w:rsid w:val="00B24271"/>
    <w:rPr>
      <w:i/>
    </w:rPr>
  </w:style>
  <w:style w:type="character" w:customStyle="1" w:styleId="KeyTermDefinition">
    <w:name w:val="KeyTermDefinition"/>
    <w:basedOn w:val="DefaultParagraphFont"/>
    <w:rsid w:val="0043474B"/>
    <w:rPr>
      <w:bdr w:val="none" w:sz="0" w:space="0" w:color="auto"/>
      <w:shd w:val="clear" w:color="auto" w:fill="92CDDC"/>
    </w:rPr>
  </w:style>
  <w:style w:type="paragraph" w:styleId="Header">
    <w:name w:val="header"/>
    <w:basedOn w:val="Normal"/>
    <w:link w:val="HeaderChar"/>
    <w:uiPriority w:val="99"/>
    <w:rsid w:val="004347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434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witterLink">
    <w:name w:val="TwitterLink"/>
    <w:basedOn w:val="DefaultParagraphFont"/>
    <w:rsid w:val="0043474B"/>
    <w:rPr>
      <w:rFonts w:ascii="Courier New" w:hAnsi="Courier New"/>
      <w:u w:val="dash"/>
    </w:rPr>
  </w:style>
  <w:style w:type="character" w:customStyle="1" w:styleId="DigitalLinkID">
    <w:name w:val="DigitalLinkID"/>
    <w:basedOn w:val="DefaultParagraphFont"/>
    <w:rsid w:val="0043474B"/>
    <w:rPr>
      <w:rFonts w:cs="Courier New"/>
      <w:color w:val="FF0000"/>
      <w:sz w:val="16"/>
      <w:szCs w:val="16"/>
      <w:bdr w:val="none" w:sz="0" w:space="0" w:color="auto"/>
      <w:shd w:val="clear" w:color="auto" w:fill="FFFFFF" w:themeFill="background1"/>
    </w:rPr>
  </w:style>
  <w:style w:type="paragraph" w:customStyle="1" w:styleId="DialogSource">
    <w:name w:val="DialogSource"/>
    <w:rsid w:val="0043474B"/>
    <w:pPr>
      <w:spacing w:after="240"/>
      <w:ind w:left="2160"/>
    </w:pPr>
    <w:rPr>
      <w:rFonts w:ascii="Arial" w:hAnsi="Arial"/>
      <w:i/>
      <w:snapToGrid w:val="0"/>
      <w:sz w:val="22"/>
    </w:rPr>
  </w:style>
  <w:style w:type="character" w:customStyle="1" w:styleId="DigitalOnlyText">
    <w:name w:val="DigitalOnlyText"/>
    <w:rsid w:val="0043474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rsid w:val="0043474B"/>
    <w:rPr>
      <w:bdr w:val="single" w:sz="2" w:space="0" w:color="FF0000"/>
    </w:rPr>
  </w:style>
  <w:style w:type="paragraph" w:customStyle="1" w:styleId="TableListBulleted">
    <w:name w:val="TableListBulleted"/>
    <w:qFormat/>
    <w:rsid w:val="0043474B"/>
    <w:pPr>
      <w:numPr>
        <w:numId w:val="15"/>
      </w:num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3474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3474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3474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3474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3474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basedOn w:val="DefaultParagraphFont"/>
    <w:rsid w:val="0043474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3474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qFormat/>
    <w:rsid w:val="0043474B"/>
    <w:pPr>
      <w:shd w:val="clear" w:color="auto" w:fill="BFBFBF" w:themeFill="background1" w:themeFillShade="BF"/>
    </w:pPr>
  </w:style>
  <w:style w:type="paragraph" w:customStyle="1" w:styleId="FeatureSubRecipeTitle">
    <w:name w:val="FeatureSubRecipeTitle"/>
    <w:basedOn w:val="RecipeSubrecipeTitle"/>
    <w:rsid w:val="00B24271"/>
    <w:pPr>
      <w:shd w:val="pct20" w:color="auto" w:fill="auto"/>
    </w:pPr>
  </w:style>
  <w:style w:type="paragraph" w:customStyle="1" w:styleId="FeatureRecipeTool">
    <w:name w:val="FeatureRecipeTool"/>
    <w:basedOn w:val="RecipeTool"/>
    <w:rsid w:val="00B24271"/>
    <w:pPr>
      <w:shd w:val="pct20" w:color="auto" w:fill="auto"/>
    </w:pPr>
  </w:style>
  <w:style w:type="paragraph" w:customStyle="1" w:styleId="FeatureRecipeIntro">
    <w:name w:val="FeatureRecipeIntro"/>
    <w:basedOn w:val="RecipeIntro"/>
    <w:qFormat/>
    <w:rsid w:val="0043474B"/>
    <w:pPr>
      <w:shd w:val="clear" w:color="auto" w:fill="BFBFBF" w:themeFill="background1" w:themeFillShade="BF"/>
    </w:pPr>
  </w:style>
  <w:style w:type="paragraph" w:customStyle="1" w:styleId="FeatureRecipeIntroHead">
    <w:name w:val="FeatureRecipeIntroHead"/>
    <w:basedOn w:val="RecipeIntroHead"/>
    <w:rsid w:val="00B2427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2427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qFormat/>
    <w:rsid w:val="0043474B"/>
    <w:pPr>
      <w:shd w:val="clear" w:color="auto" w:fill="BFBFBF" w:themeFill="background1" w:themeFillShade="BF"/>
    </w:pPr>
  </w:style>
  <w:style w:type="paragraph" w:customStyle="1" w:styleId="FeatureRecipeIngredientSubhead">
    <w:name w:val="FeatureRecipeIngredientSubhead"/>
    <w:basedOn w:val="RecipeIngredientSubhead"/>
    <w:rsid w:val="00B2427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qFormat/>
    <w:rsid w:val="0043474B"/>
    <w:pPr>
      <w:shd w:val="clear" w:color="auto" w:fill="BFBFBF" w:themeFill="background1" w:themeFillShade="BF"/>
    </w:pPr>
  </w:style>
  <w:style w:type="paragraph" w:customStyle="1" w:styleId="FeatureRecipeTime">
    <w:name w:val="FeatureRecipeTime"/>
    <w:basedOn w:val="RecipeTime"/>
    <w:qFormat/>
    <w:rsid w:val="0043474B"/>
    <w:pPr>
      <w:shd w:val="clear" w:color="auto" w:fill="BFBFBF" w:themeFill="background1" w:themeFillShade="BF"/>
    </w:pPr>
  </w:style>
  <w:style w:type="paragraph" w:customStyle="1" w:styleId="FeatureRecipeSubhead">
    <w:name w:val="FeatureRecipeSubhead"/>
    <w:basedOn w:val="RecipeSubhead"/>
    <w:rsid w:val="00B2427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2427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qFormat/>
    <w:rsid w:val="0043474B"/>
    <w:pPr>
      <w:shd w:val="clear" w:color="auto" w:fill="BFBFBF" w:themeFill="background1" w:themeFillShade="BF"/>
    </w:pPr>
  </w:style>
  <w:style w:type="paragraph" w:customStyle="1" w:styleId="FeaturerecipeVariationPara">
    <w:name w:val="FeaturerecipeVariationPara"/>
    <w:basedOn w:val="RecipeVariationPara"/>
    <w:rsid w:val="00B24271"/>
    <w:pPr>
      <w:shd w:val="pct20" w:color="auto" w:fill="auto"/>
    </w:pPr>
  </w:style>
  <w:style w:type="paragraph" w:customStyle="1" w:styleId="FeatureRecipeNoteHead">
    <w:name w:val="FeatureRecipeNoteHead"/>
    <w:basedOn w:val="RecipeNoteHead"/>
    <w:qFormat/>
    <w:rsid w:val="0043474B"/>
    <w:pPr>
      <w:shd w:val="clear" w:color="auto" w:fill="BFBFBF" w:themeFill="background1" w:themeFillShade="BF"/>
    </w:pPr>
  </w:style>
  <w:style w:type="paragraph" w:customStyle="1" w:styleId="FeatureRecipeNotePara">
    <w:name w:val="FeatureRecipeNotePara"/>
    <w:basedOn w:val="FeatureRecipeNoteHead"/>
    <w:qFormat/>
    <w:rsid w:val="0043474B"/>
    <w:rPr>
      <w:b w:val="0"/>
      <w:i w:val="0"/>
      <w:sz w:val="18"/>
    </w:rPr>
  </w:style>
  <w:style w:type="paragraph" w:customStyle="1" w:styleId="FeatureRecipeNutritionInfo">
    <w:name w:val="FeatureRecipeNutritionInfo"/>
    <w:basedOn w:val="RecipeNutritionInfo"/>
    <w:qFormat/>
    <w:rsid w:val="0043474B"/>
    <w:pPr>
      <w:shd w:val="clear" w:color="auto" w:fill="BFBFBF" w:themeFill="background1" w:themeFillShade="BF"/>
    </w:pPr>
  </w:style>
  <w:style w:type="paragraph" w:customStyle="1" w:styleId="FeatureRecipeNutritionHead">
    <w:name w:val="FeatureRecipeNutritionHead"/>
    <w:basedOn w:val="RecipeNutritionHead"/>
    <w:rsid w:val="00B24271"/>
    <w:pPr>
      <w:shd w:val="pct20" w:color="auto" w:fill="auto"/>
    </w:pPr>
  </w:style>
  <w:style w:type="paragraph" w:customStyle="1" w:styleId="FeatureRecipeFootnote">
    <w:name w:val="FeatureRecipeFootnote"/>
    <w:basedOn w:val="RecipeFootnote"/>
    <w:qFormat/>
    <w:rsid w:val="0043474B"/>
    <w:pPr>
      <w:shd w:val="clear" w:color="auto" w:fill="BFBFBF" w:themeFill="background1" w:themeFillShade="BF"/>
    </w:pPr>
  </w:style>
  <w:style w:type="paragraph" w:customStyle="1" w:styleId="FeatureRecipeTableHead">
    <w:name w:val="FeatureRecipeTableHead"/>
    <w:basedOn w:val="RecipeTableHead"/>
    <w:qFormat/>
    <w:rsid w:val="0043474B"/>
    <w:pPr>
      <w:shd w:val="clear" w:color="auto" w:fill="BFBFBF" w:themeFill="background1" w:themeFillShade="BF"/>
    </w:pPr>
  </w:style>
  <w:style w:type="paragraph" w:customStyle="1" w:styleId="CopyrightLine">
    <w:name w:val="CopyrightLine"/>
    <w:qFormat/>
    <w:rsid w:val="0043474B"/>
    <w:pPr>
      <w:pBdr>
        <w:top w:val="single" w:sz="4" w:space="1" w:color="4F81BD" w:themeColor="accent1"/>
        <w:bottom w:val="single" w:sz="4" w:space="1" w:color="4F81BD" w:themeColor="accent1"/>
      </w:pBdr>
      <w:spacing w:after="120" w:line="276" w:lineRule="auto"/>
    </w:pPr>
    <w:rPr>
      <w:b/>
      <w:snapToGrid w:val="0"/>
      <w:color w:val="4F81BD" w:themeColor="accent1"/>
      <w:sz w:val="16"/>
    </w:rPr>
  </w:style>
  <w:style w:type="character" w:customStyle="1" w:styleId="PrintOnlyURL">
    <w:name w:val="PrintOnlyURL"/>
    <w:basedOn w:val="PrintOnlyText"/>
    <w:rsid w:val="0043474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basedOn w:val="DigitalOnlyText"/>
    <w:rsid w:val="0043474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rsid w:val="0043474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347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43474B"/>
    <w:pPr>
      <w:spacing w:after="100"/>
      <w:ind w:left="440"/>
    </w:pPr>
  </w:style>
  <w:style w:type="character" w:customStyle="1" w:styleId="FigureSourceChar">
    <w:name w:val="FigureSource Char"/>
    <w:link w:val="FigureSource"/>
    <w:rsid w:val="00B24271"/>
    <w:rPr>
      <w:rFonts w:ascii="Arial" w:hAnsi="Arial"/>
      <w:sz w:val="22"/>
    </w:rPr>
  </w:style>
  <w:style w:type="numbering" w:styleId="111111">
    <w:name w:val="Outline List 2"/>
    <w:basedOn w:val="NoList"/>
    <w:uiPriority w:val="99"/>
    <w:unhideWhenUsed/>
    <w:rsid w:val="0043474B"/>
    <w:pPr>
      <w:numPr>
        <w:numId w:val="17"/>
      </w:numPr>
    </w:pPr>
  </w:style>
  <w:style w:type="numbering" w:styleId="1ai">
    <w:name w:val="Outline List 1"/>
    <w:basedOn w:val="NoList"/>
    <w:uiPriority w:val="99"/>
    <w:unhideWhenUsed/>
    <w:rsid w:val="0043474B"/>
    <w:pPr>
      <w:numPr>
        <w:numId w:val="18"/>
      </w:numPr>
    </w:pPr>
  </w:style>
  <w:style w:type="numbering" w:styleId="ArticleSection">
    <w:name w:val="Outline List 3"/>
    <w:basedOn w:val="NoList"/>
    <w:uiPriority w:val="99"/>
    <w:unhideWhenUsed/>
    <w:rsid w:val="0043474B"/>
    <w:pPr>
      <w:numPr>
        <w:numId w:val="19"/>
      </w:numPr>
    </w:pPr>
  </w:style>
  <w:style w:type="paragraph" w:styleId="BlockText">
    <w:name w:val="Block Text"/>
    <w:basedOn w:val="Normal"/>
    <w:rsid w:val="0043474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3474B"/>
    <w:pPr>
      <w:spacing w:after="120"/>
    </w:pPr>
  </w:style>
  <w:style w:type="paragraph" w:styleId="BodyText2">
    <w:name w:val="Body Text 2"/>
    <w:basedOn w:val="Normal"/>
    <w:link w:val="BodyText2Char"/>
    <w:uiPriority w:val="99"/>
    <w:rsid w:val="0043474B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rsid w:val="004347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43474B"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rsid w:val="0043474B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43474B"/>
    <w:pPr>
      <w:spacing w:after="200"/>
      <w:ind w:firstLine="360"/>
    </w:pPr>
  </w:style>
  <w:style w:type="paragraph" w:styleId="BodyTextIndent2">
    <w:name w:val="Body Text Indent 2"/>
    <w:basedOn w:val="Normal"/>
    <w:link w:val="BodyTextIndent2Char"/>
    <w:uiPriority w:val="99"/>
    <w:rsid w:val="0043474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rsid w:val="0043474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4347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rsid w:val="0043474B"/>
    <w:pPr>
      <w:spacing w:after="0" w:line="240" w:lineRule="auto"/>
      <w:ind w:left="4320"/>
    </w:pPr>
  </w:style>
  <w:style w:type="paragraph" w:styleId="Date">
    <w:name w:val="Date"/>
    <w:basedOn w:val="Normal"/>
    <w:next w:val="Normal"/>
    <w:link w:val="DateChar"/>
    <w:uiPriority w:val="99"/>
    <w:rsid w:val="0043474B"/>
  </w:style>
  <w:style w:type="paragraph" w:styleId="DocumentMap">
    <w:name w:val="Document Map"/>
    <w:basedOn w:val="Normal"/>
    <w:link w:val="DocumentMapChar"/>
    <w:uiPriority w:val="99"/>
    <w:rsid w:val="004347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43474B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rsid w:val="004347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43474B"/>
    <w:pPr>
      <w:spacing w:after="0" w:line="240" w:lineRule="auto"/>
    </w:pPr>
    <w:rPr>
      <w:sz w:val="20"/>
      <w:szCs w:val="20"/>
    </w:rPr>
  </w:style>
  <w:style w:type="paragraph" w:styleId="EnvelopeAddress">
    <w:name w:val="envelope address"/>
    <w:basedOn w:val="Normal"/>
    <w:uiPriority w:val="99"/>
    <w:rsid w:val="004347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rsid w:val="004347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otnoteReference">
    <w:name w:val="footnote reference"/>
    <w:basedOn w:val="DefaultParagraphFont"/>
    <w:rsid w:val="0043474B"/>
    <w:rPr>
      <w:vertAlign w:val="superscript"/>
    </w:rPr>
  </w:style>
  <w:style w:type="paragraph" w:styleId="FootnoteText">
    <w:name w:val="footnote text"/>
    <w:basedOn w:val="Normal"/>
    <w:link w:val="FootnoteTextChar"/>
    <w:rsid w:val="0043474B"/>
    <w:rPr>
      <w:sz w:val="20"/>
    </w:rPr>
  </w:style>
  <w:style w:type="paragraph" w:styleId="HTMLAddress">
    <w:name w:val="HTML Address"/>
    <w:basedOn w:val="Normal"/>
    <w:link w:val="HTMLAddressChar"/>
    <w:uiPriority w:val="99"/>
    <w:rsid w:val="0043474B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3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paragraph" w:styleId="Index10">
    <w:name w:val="index 1"/>
    <w:basedOn w:val="Normal"/>
    <w:next w:val="Normal"/>
    <w:autoRedefine/>
    <w:uiPriority w:val="99"/>
    <w:rsid w:val="0043474B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rsid w:val="0043474B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rsid w:val="0043474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43474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43474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43474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43474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43474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43474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rsid w:val="0043474B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rsid w:val="0043474B"/>
    <w:pPr>
      <w:ind w:left="360" w:hanging="360"/>
      <w:contextualSpacing/>
    </w:pPr>
  </w:style>
  <w:style w:type="paragraph" w:styleId="List2">
    <w:name w:val="List 2"/>
    <w:basedOn w:val="Normal"/>
    <w:uiPriority w:val="99"/>
    <w:rsid w:val="0043474B"/>
    <w:pPr>
      <w:ind w:left="720" w:hanging="360"/>
      <w:contextualSpacing/>
    </w:pPr>
  </w:style>
  <w:style w:type="paragraph" w:styleId="List3">
    <w:name w:val="List 3"/>
    <w:basedOn w:val="Normal"/>
    <w:uiPriority w:val="99"/>
    <w:rsid w:val="0043474B"/>
    <w:pPr>
      <w:ind w:left="1080" w:hanging="360"/>
      <w:contextualSpacing/>
    </w:pPr>
  </w:style>
  <w:style w:type="paragraph" w:styleId="List4">
    <w:name w:val="List 4"/>
    <w:basedOn w:val="Normal"/>
    <w:uiPriority w:val="99"/>
    <w:rsid w:val="0043474B"/>
    <w:pPr>
      <w:ind w:left="1440" w:hanging="360"/>
      <w:contextualSpacing/>
    </w:pPr>
  </w:style>
  <w:style w:type="paragraph" w:styleId="List5">
    <w:name w:val="List 5"/>
    <w:basedOn w:val="Normal"/>
    <w:uiPriority w:val="99"/>
    <w:rsid w:val="0043474B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43474B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rsid w:val="0043474B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rsid w:val="0043474B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rsid w:val="0043474B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rsid w:val="0043474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43474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43474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43474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43474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43474B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rsid w:val="0043474B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rsid w:val="0043474B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rsid w:val="0043474B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rsid w:val="0043474B"/>
    <w:pPr>
      <w:numPr>
        <w:numId w:val="28"/>
      </w:numPr>
      <w:contextualSpacing/>
    </w:pPr>
  </w:style>
  <w:style w:type="paragraph" w:styleId="MacroText">
    <w:name w:val="macro"/>
    <w:link w:val="MacroTextChar"/>
    <w:uiPriority w:val="99"/>
    <w:rsid w:val="004347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rsid w:val="004347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rsid w:val="0043474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4347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43474B"/>
    <w:pPr>
      <w:spacing w:after="0" w:line="240" w:lineRule="auto"/>
    </w:pPr>
  </w:style>
  <w:style w:type="paragraph" w:styleId="PlainText">
    <w:name w:val="Plain Text"/>
    <w:basedOn w:val="Normal"/>
    <w:link w:val="PlainTextChar"/>
    <w:rsid w:val="0043474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rsid w:val="0043474B"/>
    <w:pPr>
      <w:spacing w:after="0" w:line="240" w:lineRule="auto"/>
      <w:ind w:left="4320"/>
    </w:pPr>
  </w:style>
  <w:style w:type="table" w:styleId="Table3Deffects1">
    <w:name w:val="Table 3D effects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color w:val="000080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color w:val="FFFFFF"/>
      <w:sz w:val="22"/>
      <w:szCs w:val="22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474B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43474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43474B"/>
    <w:pPr>
      <w:spacing w:after="0"/>
    </w:pPr>
  </w:style>
  <w:style w:type="table" w:styleId="TableProfessional">
    <w:name w:val="Table Professional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434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4347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43474B"/>
    <w:pPr>
      <w:spacing w:after="100"/>
      <w:ind w:left="660"/>
    </w:pPr>
  </w:style>
  <w:style w:type="paragraph" w:styleId="TOC7">
    <w:name w:val="toc 7"/>
    <w:basedOn w:val="Normal"/>
    <w:next w:val="Normal"/>
    <w:autoRedefine/>
    <w:uiPriority w:val="39"/>
    <w:rsid w:val="0043474B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4347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43474B"/>
    <w:pPr>
      <w:spacing w:after="100"/>
      <w:ind w:left="1760"/>
    </w:pPr>
  </w:style>
  <w:style w:type="character" w:customStyle="1" w:styleId="DigitalLinkAnchorCode">
    <w:name w:val="DigitalLinkAnchorCode"/>
    <w:basedOn w:val="DigitalLinkAnchorText"/>
    <w:rsid w:val="0043474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basedOn w:val="DefaultParagraphFont"/>
    <w:uiPriority w:val="1"/>
    <w:rsid w:val="0043474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3474B"/>
  </w:style>
  <w:style w:type="character" w:customStyle="1" w:styleId="Heading1Char">
    <w:name w:val="Heading 1 Char"/>
    <w:basedOn w:val="DefaultParagraphFont"/>
    <w:link w:val="Heading1"/>
    <w:uiPriority w:val="99"/>
    <w:rsid w:val="0043474B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43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43474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43474B"/>
    <w:rPr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43474B"/>
    <w:rPr>
      <w:sz w:val="22"/>
    </w:rPr>
  </w:style>
  <w:style w:type="paragraph" w:customStyle="1" w:styleId="RecipeVariationPreparation">
    <w:name w:val="RecipeVariationPreparation"/>
    <w:basedOn w:val="RecipeTime"/>
    <w:rsid w:val="0043474B"/>
    <w:rPr>
      <w:i w:val="0"/>
      <w:sz w:val="21"/>
    </w:rPr>
  </w:style>
  <w:style w:type="paragraph" w:customStyle="1" w:styleId="RecipeVariationFlavor">
    <w:name w:val="RecipeVariationFlavor"/>
    <w:basedOn w:val="RecipeTime"/>
    <w:rsid w:val="0043474B"/>
    <w:rPr>
      <w:i w:val="0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3474B"/>
    <w:rPr>
      <w:rFonts w:ascii="Calibri" w:eastAsia="Calibri" w:hAnsi="Calibri"/>
      <w:sz w:val="22"/>
      <w:szCs w:val="22"/>
    </w:rPr>
  </w:style>
  <w:style w:type="paragraph" w:customStyle="1" w:styleId="RecipeVariationH2">
    <w:name w:val="RecipeVariationH2"/>
    <w:rsid w:val="0043474B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43474B"/>
    <w:pPr>
      <w:ind w:left="720"/>
      <w:contextualSpacing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43474B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43474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43474B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43474B"/>
    <w:rPr>
      <w:color w:val="808080"/>
    </w:rPr>
  </w:style>
  <w:style w:type="character" w:styleId="SubtleEmphasis">
    <w:name w:val="Subtle Emphasis"/>
    <w:basedOn w:val="DefaultParagraphFont"/>
    <w:uiPriority w:val="99"/>
    <w:rsid w:val="0043474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43474B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43474B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74B"/>
    <w:rPr>
      <w:rFonts w:ascii="Verdana" w:hAnsi="Verdana" w:cs="Courier New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43474B"/>
    <w:rPr>
      <w:rFonts w:ascii="Calibri" w:eastAsia="Calibri" w:hAnsi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3474B"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3474B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43474B"/>
    <w:rPr>
      <w:rFonts w:ascii="Calibri" w:eastAsia="Calibri" w:hAnsi="Calibri"/>
      <w:sz w:val="22"/>
      <w:szCs w:val="22"/>
    </w:rPr>
  </w:style>
  <w:style w:type="paragraph" w:customStyle="1" w:styleId="ChapterObjectives">
    <w:name w:val="ChapterObjectives"/>
    <w:next w:val="Normal"/>
    <w:rsid w:val="0043474B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43474B"/>
    <w:rPr>
      <w:rFonts w:ascii="Helvetica" w:hAnsi="Helvetica"/>
      <w:sz w:val="24"/>
    </w:rPr>
  </w:style>
  <w:style w:type="paragraph" w:styleId="Quote">
    <w:name w:val="Quote"/>
    <w:link w:val="QuoteChar"/>
    <w:qFormat/>
    <w:rsid w:val="0043474B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43474B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43474B"/>
    <w:rPr>
      <w:rFonts w:ascii="Calibri" w:eastAsia="Calibri" w:hAnsi="Calibri"/>
      <w:sz w:val="22"/>
      <w:szCs w:val="22"/>
    </w:rPr>
  </w:style>
  <w:style w:type="paragraph" w:customStyle="1" w:styleId="Comment">
    <w:name w:val="Comment"/>
    <w:next w:val="Normal"/>
    <w:rsid w:val="0043474B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43474B"/>
    <w:rPr>
      <w:i/>
    </w:rPr>
  </w:style>
  <w:style w:type="character" w:customStyle="1" w:styleId="SubtitleChar">
    <w:name w:val="Subtitle Char"/>
    <w:basedOn w:val="DefaultParagraphFont"/>
    <w:link w:val="Subtitle"/>
    <w:rsid w:val="0043474B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43474B"/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43474B"/>
    <w:rPr>
      <w:rFonts w:ascii="Calibri" w:eastAsia="Calibri" w:hAnsi="Calibri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43474B"/>
    <w:rPr>
      <w:rFonts w:ascii="Calibri" w:eastAsia="Calibri" w:hAnsi="Calibri"/>
      <w:b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43474B"/>
    <w:rPr>
      <w:rFonts w:ascii="Tahoma" w:eastAsia="Calibri" w:hAnsi="Tahoma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43474B"/>
    <w:rPr>
      <w:rFonts w:ascii="Calibri" w:eastAsia="Calibri" w:hAnsi="Calibri"/>
      <w:szCs w:val="22"/>
    </w:rPr>
  </w:style>
  <w:style w:type="character" w:customStyle="1" w:styleId="CodeColorBlueBold">
    <w:name w:val="CodeColorBlueBold"/>
    <w:basedOn w:val="CodeColorBlue"/>
    <w:rsid w:val="0043474B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43474B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43474B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43474B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43474B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43474B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43474B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43474B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43474B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43474B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43474B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43474B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43474B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43474B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43474B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43474B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43474B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43474B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43474B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43474B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43474B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43474B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43474B"/>
    <w:rPr>
      <w:rFonts w:ascii="Calibri" w:eastAsia="Calibri" w:hAnsi="Calibri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3474B"/>
    <w:rPr>
      <w:rFonts w:ascii="Calibri" w:eastAsia="Calibri" w:hAnsi="Calibri"/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rsid w:val="0043474B"/>
    <w:rPr>
      <w:rFonts w:ascii="Calibri" w:eastAsia="Calibri" w:hAnsi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3474B"/>
    <w:rPr>
      <w:rFonts w:ascii="Tahoma" w:eastAsia="Calibri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3474B"/>
    <w:rPr>
      <w:rFonts w:ascii="Calibri" w:eastAsia="Calibri" w:hAnsi="Calibri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3474B"/>
    <w:rPr>
      <w:rFonts w:ascii="Calibri" w:eastAsia="Calibri" w:hAnsi="Calibri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rsid w:val="004347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43474B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43474B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3474B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3474B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3474B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3474B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43474B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rsid w:val="0043474B"/>
    <w:rPr>
      <w:rFonts w:ascii="Consolas" w:eastAsiaTheme="minorHAnsi" w:hAnsi="Consolas" w:cs="Consolas"/>
    </w:rPr>
  </w:style>
  <w:style w:type="table" w:customStyle="1" w:styleId="MediumGrid11">
    <w:name w:val="Medium Grid 11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rsid w:val="004347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43474B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rsid w:val="0043474B"/>
    <w:rPr>
      <w:rFonts w:ascii="Consolas" w:eastAsia="Calibri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434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99"/>
    <w:semiHidden/>
    <w:qFormat/>
    <w:rsid w:val="0043474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43474B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43474B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43474B"/>
    <w:rPr>
      <w:i/>
    </w:rPr>
  </w:style>
  <w:style w:type="paragraph" w:customStyle="1" w:styleId="FeatureRecipeVariation2">
    <w:name w:val="FeatureRecipeVariation2"/>
    <w:basedOn w:val="RecipeVariation2"/>
    <w:qFormat/>
    <w:rsid w:val="0043474B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43474B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43474B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43474B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43474B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43474B"/>
    <w:rPr>
      <w:i/>
    </w:rPr>
  </w:style>
  <w:style w:type="paragraph" w:customStyle="1" w:styleId="FeatureRecipeNoteHead3">
    <w:name w:val="FeatureRecipeNoteHead3"/>
    <w:basedOn w:val="RecipeNoteHead3"/>
    <w:qFormat/>
    <w:rsid w:val="0043474B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43474B"/>
    <w:rPr>
      <w:b/>
    </w:rPr>
  </w:style>
  <w:style w:type="paragraph" w:customStyle="1" w:styleId="RecipeNoteHead4">
    <w:name w:val="RecipeNoteHead4"/>
    <w:basedOn w:val="FeatureRecipeNoteHead4"/>
    <w:qFormat/>
    <w:rsid w:val="0043474B"/>
    <w:pPr>
      <w:shd w:val="clear" w:color="auto" w:fill="FFFFFF" w:themeFill="background1"/>
    </w:pPr>
  </w:style>
  <w:style w:type="paragraph" w:customStyle="1" w:styleId="RecipeVariationH1">
    <w:name w:val="RecipeVariationH1"/>
    <w:rsid w:val="0043474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43474B"/>
    <w:rPr>
      <w:b/>
    </w:rPr>
  </w:style>
  <w:style w:type="character" w:customStyle="1" w:styleId="boldred">
    <w:name w:val="bold red"/>
    <w:rsid w:val="0043474B"/>
  </w:style>
  <w:style w:type="paragraph" w:customStyle="1" w:styleId="FloatingHead">
    <w:name w:val="FloatingHead"/>
    <w:next w:val="Para"/>
    <w:rsid w:val="0043474B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43474B"/>
  </w:style>
  <w:style w:type="paragraph" w:customStyle="1" w:styleId="Style2">
    <w:name w:val="Style2"/>
    <w:basedOn w:val="ChapterTitle"/>
    <w:qFormat/>
    <w:rsid w:val="0043474B"/>
  </w:style>
  <w:style w:type="table" w:styleId="ColorfulGrid">
    <w:name w:val="Colorful Grid"/>
    <w:basedOn w:val="TableNormal"/>
    <w:uiPriority w:val="73"/>
    <w:rsid w:val="004347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43474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3474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43474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3474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43474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3474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347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43474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43474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3474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43474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3474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347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347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347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43474B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43474B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43474B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43474B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43474B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43474B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43474B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43474B"/>
    <w:pPr>
      <w:keepNext/>
    </w:pPr>
    <w:rPr>
      <w:b/>
      <w:i/>
    </w:rPr>
  </w:style>
  <w:style w:type="paragraph" w:customStyle="1" w:styleId="CustomNote1">
    <w:name w:val="CustomNote1"/>
    <w:basedOn w:val="Note"/>
    <w:rsid w:val="0043474B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43474B"/>
    <w:pPr>
      <w:numPr>
        <w:numId w:val="31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43474B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43474B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43474B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43474B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43474B"/>
  </w:style>
  <w:style w:type="paragraph" w:customStyle="1" w:styleId="SidebarList">
    <w:name w:val="SidebarList"/>
    <w:basedOn w:val="List"/>
    <w:rsid w:val="0043474B"/>
    <w:pPr>
      <w:numPr>
        <w:numId w:val="35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43474B"/>
    <w:pPr>
      <w:numPr>
        <w:numId w:val="29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43474B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43474B"/>
    <w:pPr>
      <w:numPr>
        <w:numId w:val="30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43474B"/>
    <w:pPr>
      <w:numPr>
        <w:numId w:val="34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43474B"/>
    <w:pPr>
      <w:ind w:left="720"/>
    </w:pPr>
  </w:style>
  <w:style w:type="paragraph" w:customStyle="1" w:styleId="SidebarListSub">
    <w:name w:val="SidebarListSub"/>
    <w:basedOn w:val="ListSub"/>
    <w:rsid w:val="0043474B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43474B"/>
    <w:pPr>
      <w:ind w:left="2160"/>
    </w:pPr>
  </w:style>
  <w:style w:type="paragraph" w:customStyle="1" w:styleId="Title3">
    <w:name w:val="Title3"/>
    <w:next w:val="Para"/>
    <w:rsid w:val="0043474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43474B"/>
    <w:rPr>
      <w:rFonts w:ascii="Arial" w:hAnsi="Arial"/>
      <w:b/>
      <w:sz w:val="20"/>
    </w:rPr>
  </w:style>
  <w:style w:type="paragraph" w:customStyle="1" w:styleId="PartIntroduction">
    <w:name w:val="PartIntroduction"/>
    <w:rsid w:val="0043474B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43474B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43474B"/>
  </w:style>
  <w:style w:type="paragraph" w:customStyle="1" w:styleId="SidebarURLPara">
    <w:name w:val="SidebarURLPara"/>
    <w:basedOn w:val="URLPara"/>
    <w:next w:val="Sidebar"/>
    <w:rsid w:val="0043474B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43474B"/>
    <w:rPr>
      <w:color w:val="FF00FF"/>
    </w:rPr>
  </w:style>
  <w:style w:type="paragraph" w:customStyle="1" w:styleId="SubObjective0">
    <w:name w:val="SubObjective"/>
    <w:basedOn w:val="Objective"/>
    <w:rsid w:val="0043474B"/>
    <w:pPr>
      <w:keepNext/>
      <w:spacing w:before="180"/>
      <w:ind w:left="2880"/>
    </w:pPr>
  </w:style>
  <w:style w:type="character" w:customStyle="1" w:styleId="SybexSymbol">
    <w:name w:val="SybexSymbol"/>
    <w:rsid w:val="0043474B"/>
    <w:rPr>
      <w:rFonts w:ascii="Symbol" w:hAnsi="Symbol"/>
    </w:rPr>
  </w:style>
  <w:style w:type="paragraph" w:customStyle="1" w:styleId="Title5">
    <w:name w:val="Title5"/>
    <w:next w:val="Para"/>
    <w:rsid w:val="0043474B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43474B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43474B"/>
    <w:pPr>
      <w:numPr>
        <w:numId w:val="32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43474B"/>
    <w:pPr>
      <w:numPr>
        <w:numId w:val="3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43474B"/>
    <w:pPr>
      <w:outlineLvl w:val="9"/>
    </w:pPr>
  </w:style>
  <w:style w:type="paragraph" w:customStyle="1" w:styleId="Title1">
    <w:name w:val="Title1"/>
    <w:next w:val="Para"/>
    <w:rsid w:val="004347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43474B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43474B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43474B"/>
    <w:pPr>
      <w:ind w:firstLine="0"/>
    </w:pPr>
  </w:style>
  <w:style w:type="paragraph" w:customStyle="1" w:styleId="ExerciseListParaSub">
    <w:name w:val="ExerciseListParaSub"/>
    <w:basedOn w:val="ExerciseListPara"/>
    <w:rsid w:val="0043474B"/>
    <w:pPr>
      <w:ind w:left="720"/>
    </w:pPr>
  </w:style>
  <w:style w:type="paragraph" w:customStyle="1" w:styleId="SidebarListParaSub">
    <w:name w:val="SidebarListParaSub"/>
    <w:basedOn w:val="SidebarListSub"/>
    <w:rsid w:val="0043474B"/>
  </w:style>
  <w:style w:type="paragraph" w:customStyle="1" w:styleId="Author">
    <w:name w:val="Author"/>
    <w:basedOn w:val="BodyText"/>
    <w:next w:val="BodyText"/>
    <w:rsid w:val="0043474B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43474B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43474B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43474B"/>
  </w:style>
  <w:style w:type="paragraph" w:customStyle="1" w:styleId="SidebarOpportunitiesTitle">
    <w:name w:val="SidebarOpportunitiesTitle"/>
    <w:basedOn w:val="SidebarTitle"/>
    <w:next w:val="Sidebar"/>
    <w:rsid w:val="0043474B"/>
  </w:style>
  <w:style w:type="paragraph" w:customStyle="1" w:styleId="SidebarCustom1Title">
    <w:name w:val="SidebarCustom1Title"/>
    <w:basedOn w:val="SidebarTitle"/>
    <w:next w:val="Sidebar"/>
    <w:rsid w:val="0043474B"/>
  </w:style>
  <w:style w:type="paragraph" w:customStyle="1" w:styleId="SidebarCustom2Title">
    <w:name w:val="SidebarCustom2Title"/>
    <w:basedOn w:val="SidebarTitle"/>
    <w:next w:val="Sidebar"/>
    <w:rsid w:val="0043474B"/>
  </w:style>
  <w:style w:type="paragraph" w:customStyle="1" w:styleId="SidebarRunInPara">
    <w:name w:val="SidebarRunInPara"/>
    <w:basedOn w:val="SidebarList"/>
    <w:rsid w:val="0043474B"/>
  </w:style>
  <w:style w:type="paragraph" w:customStyle="1" w:styleId="SidebarRunInParaSub">
    <w:name w:val="SidebarRunInParaSub"/>
    <w:basedOn w:val="SidebarRunInPara"/>
    <w:rsid w:val="0043474B"/>
    <w:pPr>
      <w:ind w:left="1080"/>
    </w:pPr>
  </w:style>
  <w:style w:type="character" w:customStyle="1" w:styleId="QuestionChar">
    <w:name w:val="Question Char"/>
    <w:basedOn w:val="DefaultParagraphFont"/>
    <w:link w:val="Question"/>
    <w:rsid w:val="0043474B"/>
    <w:rPr>
      <w:sz w:val="26"/>
    </w:rPr>
  </w:style>
  <w:style w:type="character" w:customStyle="1" w:styleId="OptionChar">
    <w:name w:val="Option Char"/>
    <w:basedOn w:val="QuestionChar"/>
    <w:link w:val="Option"/>
    <w:rsid w:val="0043474B"/>
    <w:rPr>
      <w:sz w:val="26"/>
    </w:rPr>
  </w:style>
  <w:style w:type="character" w:customStyle="1" w:styleId="AnswerChar">
    <w:name w:val="Answer Char"/>
    <w:basedOn w:val="OptionChar"/>
    <w:link w:val="Answer"/>
    <w:rsid w:val="0043474B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43474B"/>
    <w:rPr>
      <w:snapToGrid w:val="0"/>
      <w:sz w:val="26"/>
    </w:rPr>
  </w:style>
  <w:style w:type="paragraph" w:customStyle="1" w:styleId="InsideAddress">
    <w:name w:val="Inside Address"/>
    <w:basedOn w:val="Normal"/>
    <w:rsid w:val="0043474B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43474B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43474B"/>
    <w:rPr>
      <w:rFonts w:ascii="Arial" w:hAnsi="Arial"/>
      <w:sz w:val="26"/>
    </w:rPr>
  </w:style>
  <w:style w:type="table" w:customStyle="1" w:styleId="LightShading-Accent51">
    <w:name w:val="Light Shading - Accent 51"/>
    <w:rsid w:val="0043474B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43474B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43474B"/>
    <w:pPr>
      <w:spacing w:after="0" w:line="240" w:lineRule="auto"/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43474B"/>
    <w:pPr>
      <w:spacing w:after="0" w:line="240" w:lineRule="auto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43474B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43474B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43474B"/>
    <w:rPr>
      <w:snapToGrid w:val="0"/>
      <w:sz w:val="26"/>
    </w:rPr>
  </w:style>
  <w:style w:type="paragraph" w:customStyle="1" w:styleId="Bu">
    <w:name w:val="Bu"/>
    <w:basedOn w:val="Para"/>
    <w:rsid w:val="0043474B"/>
  </w:style>
  <w:style w:type="paragraph" w:customStyle="1" w:styleId="FeatureParaItalic">
    <w:name w:val="FeaturePara + Italic"/>
    <w:basedOn w:val="FeaturePara"/>
    <w:link w:val="FeatureParaItalicChar"/>
    <w:rsid w:val="0043474B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43474B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43474B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43474B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43474B"/>
    <w:rPr>
      <w:i/>
      <w:iCs/>
      <w:snapToGrid w:val="0"/>
      <w:sz w:val="26"/>
    </w:rPr>
  </w:style>
  <w:style w:type="paragraph" w:customStyle="1" w:styleId="Noparagraphstyle">
    <w:name w:val="[No paragraph style]"/>
    <w:rsid w:val="0043474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43474B"/>
  </w:style>
  <w:style w:type="character" w:customStyle="1" w:styleId="BodyTextChar1">
    <w:name w:val="Body Text Char1"/>
    <w:basedOn w:val="DefaultParagraphFont"/>
    <w:rsid w:val="0043474B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43474B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43474B"/>
    <w:pPr>
      <w:spacing w:before="60" w:after="60" w:line="240" w:lineRule="auto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43474B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43474B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4347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List Bullet" w:uiPriority="0"/>
    <w:lsdException w:name="Title" w:qFormat="1"/>
    <w:lsdException w:name="Default Paragraph Font" w:uiPriority="1"/>
    <w:lsdException w:name="Body Text" w:uiPriority="0"/>
    <w:lsdException w:name="Subtitle" w:uiPriority="0" w:qFormat="1"/>
    <w:lsdException w:name="Salutation" w:uiPriority="0"/>
    <w:lsdException w:name="Block Text" w:uiPriority="0"/>
    <w:lsdException w:name="Strong" w:qFormat="1"/>
    <w:lsdException w:name="Emphasis" w:qFormat="1"/>
    <w:lsdException w:name="Plain Text" w:uiPriority="0"/>
    <w:lsdException w:name="HTML Top of Form" w:uiPriority="0"/>
    <w:lsdException w:name="HTML Bottom of Form" w:uiPriority="0"/>
    <w:lsdException w:name="Normal Table" w:uiPriority="0"/>
    <w:lsdException w:name="annotation subject" w:uiPriority="0"/>
    <w:lsdException w:name="Balloon Text" w:uiPriority="0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0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Normal">
    <w:name w:val="Normal"/>
    <w:qFormat/>
    <w:rsid w:val="0043474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next w:val="Normal"/>
    <w:link w:val="Heading1Char"/>
    <w:uiPriority w:val="99"/>
    <w:qFormat/>
    <w:rsid w:val="0043474B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4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74B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474B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43474B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43474B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474B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43474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link w:val="ParaChar"/>
    <w:qFormat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AbstractPara"/>
    <w:rsid w:val="004347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347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basedOn w:val="Normal"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3474B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Description">
    <w:name w:val="AddressDescription"/>
    <w:basedOn w:val="Normal"/>
    <w:next w:val="Normal"/>
    <w:rsid w:val="0043474B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Name">
    <w:name w:val="AddressName"/>
    <w:basedOn w:val="Normal"/>
    <w:next w:val="Normal"/>
    <w:rsid w:val="0043474B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Question">
    <w:name w:val="Question"/>
    <w:next w:val="Option"/>
    <w:link w:val="QuestionChar"/>
    <w:rsid w:val="0043474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3474B"/>
    <w:pPr>
      <w:ind w:left="2880"/>
    </w:pPr>
  </w:style>
  <w:style w:type="paragraph" w:customStyle="1" w:styleId="Answer">
    <w:name w:val="Answer"/>
    <w:basedOn w:val="Option"/>
    <w:next w:val="Explanation"/>
    <w:link w:val="AnswerChar"/>
    <w:rsid w:val="0043474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3474B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3474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3474B"/>
    <w:pPr>
      <w:spacing w:before="120" w:after="120"/>
    </w:pPr>
  </w:style>
  <w:style w:type="paragraph" w:customStyle="1" w:styleId="AuthorBio">
    <w:name w:val="AuthorBio"/>
    <w:rsid w:val="0043474B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basedOn w:val="Normal"/>
    <w:link w:val="BalloonTextChar"/>
    <w:semiHidden/>
    <w:rsid w:val="0043474B"/>
    <w:rPr>
      <w:rFonts w:ascii="Tahoma" w:hAnsi="Tahoma"/>
      <w:sz w:val="16"/>
    </w:rPr>
  </w:style>
  <w:style w:type="paragraph" w:styleId="Bibliography">
    <w:name w:val="Bibliography"/>
    <w:basedOn w:val="Normal"/>
    <w:next w:val="Normal"/>
    <w:uiPriority w:val="99"/>
    <w:semiHidden/>
    <w:rsid w:val="0043474B"/>
  </w:style>
  <w:style w:type="paragraph" w:customStyle="1" w:styleId="BibliographyEntry">
    <w:name w:val="BibliographyEntry"/>
    <w:rsid w:val="0043474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3474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3474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3474B"/>
    <w:rPr>
      <w:b/>
      <w:i/>
    </w:rPr>
  </w:style>
  <w:style w:type="character" w:styleId="BookTitle">
    <w:name w:val="Book Title"/>
    <w:basedOn w:val="DefaultParagraphFont"/>
    <w:uiPriority w:val="99"/>
    <w:qFormat/>
    <w:rsid w:val="0043474B"/>
    <w:rPr>
      <w:b/>
      <w:bCs/>
      <w:smallCaps/>
      <w:spacing w:val="5"/>
    </w:rPr>
  </w:style>
  <w:style w:type="paragraph" w:customStyle="1" w:styleId="BookAuthor">
    <w:name w:val="BookAuthor"/>
    <w:basedOn w:val="Normal"/>
    <w:rsid w:val="0043474B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43474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H2"/>
    <w:rsid w:val="0043474B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3474B"/>
    <w:pPr>
      <w:ind w:left="4320"/>
    </w:pPr>
    <w:rPr>
      <w:snapToGrid w:val="0"/>
    </w:rPr>
  </w:style>
  <w:style w:type="paragraph" w:customStyle="1" w:styleId="BookReviewItem">
    <w:name w:val="BookReviewItem"/>
    <w:rsid w:val="0043474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3474B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3474B"/>
    <w:pPr>
      <w:pageBreakBefore w:val="0"/>
      <w:spacing w:before="480"/>
    </w:pPr>
    <w:rPr>
      <w:sz w:val="36"/>
    </w:rPr>
  </w:style>
  <w:style w:type="character" w:customStyle="1" w:styleId="Callout">
    <w:name w:val="Callout"/>
    <w:basedOn w:val="DefaultParagraphFont"/>
    <w:rsid w:val="0043474B"/>
    <w:rPr>
      <w:bdr w:val="none" w:sz="0" w:space="0" w:color="auto"/>
      <w:shd w:val="clear" w:color="auto" w:fill="B2A1C7" w:themeFill="accent4" w:themeFillTint="99"/>
    </w:rPr>
  </w:style>
  <w:style w:type="paragraph" w:customStyle="1" w:styleId="ChapterSubtitle">
    <w:name w:val="ChapterSubtitle"/>
    <w:basedOn w:val="ChapterTitle"/>
    <w:next w:val="Para"/>
    <w:rsid w:val="0043474B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43474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3474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3474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3474B"/>
    <w:pPr>
      <w:spacing w:before="120" w:after="120"/>
      <w:ind w:left="0" w:firstLine="0"/>
    </w:pPr>
  </w:style>
  <w:style w:type="paragraph" w:customStyle="1" w:styleId="Objective">
    <w:name w:val="Objective"/>
    <w:rsid w:val="0043474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3474B"/>
    <w:rPr>
      <w:i w:val="0"/>
    </w:rPr>
  </w:style>
  <w:style w:type="paragraph" w:customStyle="1" w:styleId="ChapterFeaturingList">
    <w:name w:val="ChapterFeaturingList"/>
    <w:basedOn w:val="ChapterObjective"/>
    <w:rsid w:val="0043474B"/>
    <w:rPr>
      <w:b w:val="0"/>
      <w:sz w:val="26"/>
      <w:u w:val="none"/>
    </w:rPr>
  </w:style>
  <w:style w:type="paragraph" w:customStyle="1" w:styleId="ChapterFeaturingListSub">
    <w:name w:val="ChapterFeaturingListSub"/>
    <w:rsid w:val="0043474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3474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ChapterIntroductionPara"/>
    <w:rsid w:val="0043474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3474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3474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3474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3474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3474B"/>
    <w:pPr>
      <w:keepNext w:val="0"/>
    </w:pPr>
    <w:rPr>
      <w:i w:val="0"/>
    </w:rPr>
  </w:style>
  <w:style w:type="paragraph" w:customStyle="1" w:styleId="Code80">
    <w:name w:val="Code80"/>
    <w:rsid w:val="0043474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3474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3474B"/>
    <w:rPr>
      <w:rFonts w:cs="Arial"/>
      <w:color w:val="0000FF"/>
    </w:rPr>
  </w:style>
  <w:style w:type="character" w:customStyle="1" w:styleId="CodeColorBlue2">
    <w:name w:val="CodeColorBlue2"/>
    <w:rsid w:val="0043474B"/>
    <w:rPr>
      <w:rFonts w:cs="Arial"/>
      <w:color w:val="0000A5"/>
    </w:rPr>
  </w:style>
  <w:style w:type="character" w:customStyle="1" w:styleId="CodeColorBlue3">
    <w:name w:val="CodeColorBlue3"/>
    <w:rsid w:val="0043474B"/>
    <w:rPr>
      <w:rFonts w:cs="Arial"/>
      <w:color w:val="6464B9"/>
    </w:rPr>
  </w:style>
  <w:style w:type="character" w:customStyle="1" w:styleId="CodeColorBluegreen">
    <w:name w:val="CodeColorBluegreen"/>
    <w:rsid w:val="0043474B"/>
    <w:rPr>
      <w:rFonts w:cs="Arial"/>
      <w:color w:val="2B91AF"/>
    </w:rPr>
  </w:style>
  <w:style w:type="character" w:customStyle="1" w:styleId="CodeColorBrown">
    <w:name w:val="CodeColorBrown"/>
    <w:rsid w:val="0043474B"/>
    <w:rPr>
      <w:rFonts w:cs="Arial"/>
      <w:color w:val="A31515"/>
    </w:rPr>
  </w:style>
  <w:style w:type="character" w:customStyle="1" w:styleId="CodeColorDkBlue">
    <w:name w:val="CodeColorDkBlue"/>
    <w:rsid w:val="0043474B"/>
    <w:rPr>
      <w:rFonts w:cs="Times New Roman"/>
      <w:color w:val="000080"/>
      <w:szCs w:val="22"/>
    </w:rPr>
  </w:style>
  <w:style w:type="character" w:customStyle="1" w:styleId="CodeColorGreen">
    <w:name w:val="CodeColorGreen"/>
    <w:rsid w:val="0043474B"/>
    <w:rPr>
      <w:rFonts w:cs="Arial"/>
      <w:color w:val="008000"/>
    </w:rPr>
  </w:style>
  <w:style w:type="character" w:customStyle="1" w:styleId="CodeColorGreen2">
    <w:name w:val="CodeColorGreen2"/>
    <w:rsid w:val="0043474B"/>
    <w:rPr>
      <w:rFonts w:cs="Arial"/>
      <w:color w:val="629755"/>
    </w:rPr>
  </w:style>
  <w:style w:type="character" w:customStyle="1" w:styleId="CodeColorGrey30">
    <w:name w:val="CodeColorGrey30"/>
    <w:rsid w:val="0043474B"/>
    <w:rPr>
      <w:rFonts w:cs="Arial"/>
      <w:color w:val="808080"/>
    </w:rPr>
  </w:style>
  <w:style w:type="character" w:customStyle="1" w:styleId="CodeColorGrey55">
    <w:name w:val="CodeColorGrey55"/>
    <w:rsid w:val="0043474B"/>
    <w:rPr>
      <w:rFonts w:cs="Arial"/>
      <w:color w:val="C0C0C0"/>
    </w:rPr>
  </w:style>
  <w:style w:type="character" w:customStyle="1" w:styleId="CodeColorGrey80">
    <w:name w:val="CodeColorGrey80"/>
    <w:rsid w:val="0043474B"/>
    <w:rPr>
      <w:rFonts w:cs="Arial"/>
      <w:color w:val="555555"/>
    </w:rPr>
  </w:style>
  <w:style w:type="character" w:customStyle="1" w:styleId="CodeColorHotPink">
    <w:name w:val="CodeColorHotPink"/>
    <w:rsid w:val="0043474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3474B"/>
    <w:rPr>
      <w:rFonts w:cs="Arial"/>
      <w:color w:val="844646"/>
    </w:rPr>
  </w:style>
  <w:style w:type="character" w:customStyle="1" w:styleId="CodeColorOrange">
    <w:name w:val="CodeColorOrange"/>
    <w:rsid w:val="0043474B"/>
    <w:rPr>
      <w:rFonts w:cs="Arial"/>
      <w:color w:val="B96464"/>
    </w:rPr>
  </w:style>
  <w:style w:type="character" w:customStyle="1" w:styleId="CodeColorPeach">
    <w:name w:val="CodeColorPeach"/>
    <w:rsid w:val="0043474B"/>
    <w:rPr>
      <w:rFonts w:cs="Arial"/>
      <w:color w:val="FFDBA3"/>
    </w:rPr>
  </w:style>
  <w:style w:type="character" w:customStyle="1" w:styleId="CodeColorPurple">
    <w:name w:val="CodeColorPurple"/>
    <w:rsid w:val="0043474B"/>
    <w:rPr>
      <w:rFonts w:cs="Arial"/>
      <w:color w:val="951795"/>
    </w:rPr>
  </w:style>
  <w:style w:type="character" w:customStyle="1" w:styleId="CodeColorPurple2">
    <w:name w:val="CodeColorPurple2"/>
    <w:rsid w:val="0043474B"/>
    <w:rPr>
      <w:rFonts w:cs="Arial"/>
      <w:color w:val="800080"/>
    </w:rPr>
  </w:style>
  <w:style w:type="character" w:customStyle="1" w:styleId="CodeColorRed">
    <w:name w:val="CodeColorRed"/>
    <w:rsid w:val="0043474B"/>
    <w:rPr>
      <w:rFonts w:cs="Arial"/>
      <w:color w:val="FF0000"/>
    </w:rPr>
  </w:style>
  <w:style w:type="character" w:customStyle="1" w:styleId="CodeColorRed2">
    <w:name w:val="CodeColorRed2"/>
    <w:rsid w:val="0043474B"/>
    <w:rPr>
      <w:rFonts w:cs="Arial"/>
      <w:color w:val="800000"/>
    </w:rPr>
  </w:style>
  <w:style w:type="character" w:customStyle="1" w:styleId="CodeColorRed3">
    <w:name w:val="CodeColorRed3"/>
    <w:rsid w:val="0043474B"/>
    <w:rPr>
      <w:rFonts w:cs="Arial"/>
      <w:color w:val="A31515"/>
    </w:rPr>
  </w:style>
  <w:style w:type="character" w:customStyle="1" w:styleId="CodeColorTealBlue">
    <w:name w:val="CodeColorTealBlue"/>
    <w:rsid w:val="0043474B"/>
    <w:rPr>
      <w:rFonts w:cs="Times New Roman"/>
      <w:color w:val="008080"/>
      <w:szCs w:val="22"/>
    </w:rPr>
  </w:style>
  <w:style w:type="character" w:customStyle="1" w:styleId="CodeColorWhite">
    <w:name w:val="CodeColorWhite"/>
    <w:rsid w:val="0043474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CodeListing"/>
    <w:rsid w:val="0043474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3474B"/>
    <w:rPr>
      <w:b/>
      <w:color w:val="7F7F7F" w:themeColor="text1" w:themeTint="80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3474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3474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3474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3474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3474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3474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3474B"/>
    <w:pPr>
      <w:ind w:left="720"/>
    </w:pPr>
  </w:style>
  <w:style w:type="paragraph" w:customStyle="1" w:styleId="CodeSnippet">
    <w:name w:val="CodeSnippet"/>
    <w:link w:val="CodeSnippetChar"/>
    <w:rsid w:val="0043474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3474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3474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next w:val="CodeListing"/>
    <w:rsid w:val="0043474B"/>
    <w:pPr>
      <w:pBdr>
        <w:top w:val="single" w:sz="4" w:space="4" w:color="auto"/>
      </w:pBdr>
      <w:spacing w:after="200" w:line="276" w:lineRule="auto"/>
    </w:pPr>
    <w:rPr>
      <w:rFonts w:ascii="Arial" w:hAnsi="Arial"/>
      <w:b/>
      <w:i/>
      <w:noProof/>
      <w:snapToGrid w:val="0"/>
      <w:sz w:val="22"/>
      <w:szCs w:val="22"/>
      <w:u w:val="double"/>
    </w:rPr>
  </w:style>
  <w:style w:type="paragraph" w:customStyle="1" w:styleId="ContentsAbstract">
    <w:name w:val="ContentsAbstract"/>
    <w:qFormat/>
    <w:rsid w:val="0043474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ContentsChapterTitle"/>
    <w:rsid w:val="0043474B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43474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3474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3474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3474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3474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3474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basedOn w:val="DefaultParagraphFont"/>
    <w:rsid w:val="0043474B"/>
    <w:rPr>
      <w:i/>
    </w:rPr>
  </w:style>
  <w:style w:type="paragraph" w:customStyle="1" w:styleId="CustomChapterOpener">
    <w:name w:val="CustomChapterOpener"/>
    <w:basedOn w:val="Normal"/>
    <w:next w:val="Para"/>
    <w:rsid w:val="0043474B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basedOn w:val="DefaultParagraphFont"/>
    <w:rsid w:val="0043474B"/>
    <w:rPr>
      <w:b/>
      <w:i/>
    </w:rPr>
  </w:style>
  <w:style w:type="paragraph" w:customStyle="1" w:styleId="ParaContinued">
    <w:name w:val="ParaContinued"/>
    <w:basedOn w:val="Normal"/>
    <w:next w:val="Para"/>
    <w:rsid w:val="0043474B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3474B"/>
    <w:rPr>
      <w:b/>
    </w:rPr>
  </w:style>
  <w:style w:type="paragraph" w:customStyle="1" w:styleId="CustomList">
    <w:name w:val="CustomList"/>
    <w:basedOn w:val="Normal"/>
    <w:rsid w:val="0043474B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Style1">
    <w:name w:val="CustomStyle1"/>
    <w:basedOn w:val="Normal"/>
    <w:rsid w:val="0043474B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3474B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3474B"/>
    <w:rPr>
      <w:i/>
    </w:rPr>
  </w:style>
  <w:style w:type="paragraph" w:customStyle="1" w:styleId="Dialog">
    <w:name w:val="Dialog"/>
    <w:rsid w:val="0043474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3474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3474B"/>
  </w:style>
  <w:style w:type="paragraph" w:customStyle="1" w:styleId="DOI">
    <w:name w:val="DOI"/>
    <w:rsid w:val="0043474B"/>
    <w:rPr>
      <w:rFonts w:ascii="Courier New" w:hAnsi="Courier New"/>
      <w:snapToGrid w:val="0"/>
    </w:rPr>
  </w:style>
  <w:style w:type="character" w:styleId="Emphasis">
    <w:name w:val="Emphasis"/>
    <w:basedOn w:val="DefaultParagraphFont"/>
    <w:uiPriority w:val="99"/>
    <w:rsid w:val="0043474B"/>
    <w:rPr>
      <w:i/>
      <w:iCs/>
    </w:rPr>
  </w:style>
  <w:style w:type="paragraph" w:customStyle="1" w:styleId="EndnoteEntry">
    <w:name w:val="EndnoteEntry"/>
    <w:rsid w:val="0043474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3474B"/>
  </w:style>
  <w:style w:type="paragraph" w:customStyle="1" w:styleId="EndnoteTitle">
    <w:name w:val="EndnoteTitle"/>
    <w:next w:val="EndnoteEntry"/>
    <w:rsid w:val="0043474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EpigraphSource"/>
    <w:rsid w:val="0043474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3474B"/>
    <w:pPr>
      <w:contextualSpacing/>
    </w:pPr>
    <w:rPr>
      <w:sz w:val="24"/>
    </w:rPr>
  </w:style>
  <w:style w:type="paragraph" w:customStyle="1" w:styleId="Equation">
    <w:name w:val="Equation"/>
    <w:rsid w:val="0043474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3474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3474B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3474B"/>
    <w:pPr>
      <w:ind w:left="2160" w:firstLine="0"/>
    </w:pPr>
  </w:style>
  <w:style w:type="paragraph" w:customStyle="1" w:styleId="ExtractAttribution">
    <w:name w:val="ExtractAttribution"/>
    <w:next w:val="Para"/>
    <w:rsid w:val="0043474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3474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3474B"/>
    <w:pPr>
      <w:spacing w:before="0"/>
      <w:ind w:firstLine="720"/>
    </w:pPr>
  </w:style>
  <w:style w:type="paragraph" w:customStyle="1" w:styleId="ExtractListBulleted">
    <w:name w:val="ExtractListBulleted"/>
    <w:rsid w:val="0043474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3474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3474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3474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3474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3474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3474B"/>
    <w:pPr>
      <w:shd w:val="pct25" w:color="auto" w:fill="auto"/>
    </w:pPr>
  </w:style>
  <w:style w:type="paragraph" w:customStyle="1" w:styleId="FeatureCodeSnippet">
    <w:name w:val="FeatureCodeSnippet"/>
    <w:rsid w:val="0043474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3474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3474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3474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3474B"/>
    <w:pPr>
      <w:pBdr>
        <w:left w:val="single" w:sz="36" w:space="6" w:color="BFBFBF" w:themeColor="background1" w:themeShade="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3474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3474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43474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43474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43474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43474B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43474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43474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3474B"/>
    <w:pPr>
      <w:widowControl w:val="0"/>
      <w:numPr>
        <w:numId w:val="2"/>
      </w:num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3474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3474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3474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3474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3474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3474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3474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3474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3474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3474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3474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3474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3474B"/>
    <w:pPr>
      <w:ind w:left="720" w:hanging="288"/>
    </w:pPr>
  </w:style>
  <w:style w:type="paragraph" w:customStyle="1" w:styleId="FeatureRecipeTitle">
    <w:name w:val="FeatureRecipeTitle"/>
    <w:rsid w:val="0043474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3474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3474B"/>
    <w:pPr>
      <w:pBdr>
        <w:left w:val="single" w:sz="36" w:space="6" w:color="BFBFBF" w:themeColor="background1" w:themeShade="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3474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3474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3474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3474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3474B"/>
    <w:pPr>
      <w:pBdr>
        <w:left w:val="single" w:sz="36" w:space="6" w:color="BFBFBF" w:themeColor="background1" w:themeShade="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3474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3474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3474B"/>
    <w:pPr>
      <w:pBdr>
        <w:left w:val="single" w:sz="36" w:space="6" w:color="BFBFBF" w:themeColor="background1" w:themeShade="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3474B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3474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3474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3474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3474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3474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3474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3474B"/>
  </w:style>
  <w:style w:type="character" w:customStyle="1" w:styleId="GenusSpecies">
    <w:name w:val="GenusSpecies"/>
    <w:basedOn w:val="DefaultParagraphFont"/>
    <w:rsid w:val="0043474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3474B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43474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GlossaryTerm"/>
    <w:rsid w:val="0043474B"/>
    <w:pPr>
      <w:spacing w:before="240"/>
      <w:outlineLvl w:val="9"/>
    </w:pPr>
  </w:style>
  <w:style w:type="paragraph" w:customStyle="1" w:styleId="H4">
    <w:name w:val="H4"/>
    <w:next w:val="Para"/>
    <w:link w:val="H4Char"/>
    <w:rsid w:val="0043474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3474B"/>
  </w:style>
  <w:style w:type="paragraph" w:customStyle="1" w:styleId="GlossaryTitle">
    <w:name w:val="GlossaryTitle"/>
    <w:basedOn w:val="ChapterTitle"/>
    <w:next w:val="Normal"/>
    <w:rsid w:val="0043474B"/>
    <w:pPr>
      <w:spacing w:before="120" w:after="120"/>
    </w:pPr>
  </w:style>
  <w:style w:type="paragraph" w:customStyle="1" w:styleId="H1">
    <w:name w:val="H1"/>
    <w:next w:val="Para"/>
    <w:qFormat/>
    <w:rsid w:val="004347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3474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3474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3474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3474B"/>
    <w:pPr>
      <w:ind w:left="2520"/>
    </w:pPr>
  </w:style>
  <w:style w:type="paragraph" w:customStyle="1" w:styleId="Index3">
    <w:name w:val="Index3"/>
    <w:basedOn w:val="Index1"/>
    <w:rsid w:val="0043474B"/>
    <w:pPr>
      <w:ind w:left="3240"/>
    </w:pPr>
  </w:style>
  <w:style w:type="paragraph" w:customStyle="1" w:styleId="IndexLetter">
    <w:name w:val="IndexLetter"/>
    <w:basedOn w:val="H3"/>
    <w:next w:val="Index1"/>
    <w:rsid w:val="0043474B"/>
  </w:style>
  <w:style w:type="paragraph" w:customStyle="1" w:styleId="IndexNote">
    <w:name w:val="IndexNote"/>
    <w:basedOn w:val="Normal"/>
    <w:rsid w:val="0043474B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3474B"/>
    <w:pPr>
      <w:spacing w:line="540" w:lineRule="exact"/>
    </w:pPr>
  </w:style>
  <w:style w:type="character" w:customStyle="1" w:styleId="InlineCode">
    <w:name w:val="InlineCode"/>
    <w:basedOn w:val="DefaultParagraphFont"/>
    <w:rsid w:val="0043474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basedOn w:val="InlineCode"/>
    <w:rsid w:val="0043474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basedOn w:val="InlineCode"/>
    <w:rsid w:val="0043474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basedOn w:val="InlineCode"/>
    <w:rsid w:val="0043474B"/>
    <w:rPr>
      <w:rFonts w:ascii="Courier New" w:hAnsi="Courier New"/>
      <w:i/>
      <w:noProof/>
      <w:color w:val="auto"/>
    </w:rPr>
  </w:style>
  <w:style w:type="character" w:customStyle="1" w:styleId="InlineURL">
    <w:name w:val="InlineURL"/>
    <w:basedOn w:val="DefaultParagraphFont"/>
    <w:rsid w:val="0043474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basedOn w:val="InlineURL"/>
    <w:rsid w:val="0043474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3474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3474B"/>
  </w:style>
  <w:style w:type="character" w:customStyle="1" w:styleId="KeyTerm">
    <w:name w:val="KeyTerm"/>
    <w:basedOn w:val="DefaultParagraphFont"/>
    <w:rsid w:val="0043474B"/>
    <w:rPr>
      <w:i/>
      <w:color w:val="auto"/>
      <w:bdr w:val="none" w:sz="0" w:space="0" w:color="auto"/>
      <w:shd w:val="clear" w:color="auto" w:fill="DBE5F1" w:themeFill="accent1" w:themeFillTint="33"/>
    </w:rPr>
  </w:style>
  <w:style w:type="paragraph" w:customStyle="1" w:styleId="KeyTermsHead">
    <w:name w:val="KeyTermsHead"/>
    <w:basedOn w:val="Normal"/>
    <w:next w:val="ListUnmarked"/>
    <w:rsid w:val="0043474B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3474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basedOn w:val="Normal"/>
    <w:autoRedefine/>
    <w:rsid w:val="0043474B"/>
  </w:style>
  <w:style w:type="paragraph" w:customStyle="1" w:styleId="ColorfulList-Accent11">
    <w:name w:val="Colorful List - Accent 11"/>
    <w:basedOn w:val="Normal"/>
    <w:qFormat/>
    <w:rsid w:val="00B24271"/>
    <w:pPr>
      <w:ind w:left="720"/>
      <w:contextualSpacing/>
    </w:pPr>
    <w:rPr>
      <w:color w:val="FF0000"/>
    </w:rPr>
  </w:style>
  <w:style w:type="paragraph" w:customStyle="1" w:styleId="ListBulleted">
    <w:name w:val="ListBulleted"/>
    <w:qFormat/>
    <w:rsid w:val="0043474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3474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3474B"/>
    <w:pPr>
      <w:numPr>
        <w:numId w:val="7"/>
      </w:numPr>
    </w:pPr>
  </w:style>
  <w:style w:type="paragraph" w:customStyle="1" w:styleId="ListCheck">
    <w:name w:val="ListCheck"/>
    <w:rsid w:val="0043474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3474B"/>
    <w:pPr>
      <w:numPr>
        <w:numId w:val="9"/>
      </w:numPr>
    </w:pPr>
  </w:style>
  <w:style w:type="paragraph" w:customStyle="1" w:styleId="ListHead">
    <w:name w:val="ListHead"/>
    <w:rsid w:val="0043474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3474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3474B"/>
    <w:pPr>
      <w:ind w:left="2520"/>
    </w:pPr>
  </w:style>
  <w:style w:type="paragraph" w:customStyle="1" w:styleId="ListNumberedSub2">
    <w:name w:val="ListNumberedSub2"/>
    <w:basedOn w:val="ListNumberedSub"/>
    <w:rsid w:val="0043474B"/>
    <w:pPr>
      <w:ind w:left="3240"/>
    </w:pPr>
  </w:style>
  <w:style w:type="paragraph" w:customStyle="1" w:styleId="ListNumberedSub3">
    <w:name w:val="ListNumberedSub3"/>
    <w:rsid w:val="0043474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3474B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43474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3474B"/>
    <w:pPr>
      <w:ind w:left="3240"/>
    </w:pPr>
  </w:style>
  <w:style w:type="paragraph" w:customStyle="1" w:styleId="ListUnmarked">
    <w:name w:val="ListUnmarked"/>
    <w:qFormat/>
    <w:rsid w:val="0043474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3474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3474B"/>
    <w:pPr>
      <w:ind w:left="2880"/>
    </w:pPr>
  </w:style>
  <w:style w:type="paragraph" w:customStyle="1" w:styleId="ListWhere">
    <w:name w:val="ListWhere"/>
    <w:rsid w:val="0043474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basedOn w:val="DefaultParagraphFont"/>
    <w:rsid w:val="0043474B"/>
    <w:rPr>
      <w:rFonts w:ascii="Wingdings" w:hAnsi="Wingdings"/>
    </w:rPr>
  </w:style>
  <w:style w:type="paragraph" w:customStyle="1" w:styleId="OnlineReference">
    <w:name w:val="OnlineReference"/>
    <w:qFormat/>
    <w:rsid w:val="0043474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3474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3474B"/>
    <w:pPr>
      <w:numPr>
        <w:numId w:val="10"/>
      </w:num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43474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3474B"/>
  </w:style>
  <w:style w:type="paragraph" w:customStyle="1" w:styleId="PartIntroductionPara">
    <w:name w:val="PartIntroductionPara"/>
    <w:rsid w:val="0043474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3474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PoetryContinued"/>
    <w:rsid w:val="0043474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3474B"/>
    <w:pPr>
      <w:spacing w:before="0"/>
      <w:contextualSpacing w:val="0"/>
    </w:pPr>
  </w:style>
  <w:style w:type="paragraph" w:customStyle="1" w:styleId="PoetrySource">
    <w:name w:val="PoetrySource"/>
    <w:rsid w:val="0043474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3474B"/>
    <w:rPr>
      <w:b/>
      <w:sz w:val="24"/>
    </w:rPr>
  </w:style>
  <w:style w:type="paragraph" w:customStyle="1" w:styleId="PrefaceTitle">
    <w:name w:val="Preface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3474B"/>
  </w:style>
  <w:style w:type="character" w:customStyle="1" w:styleId="QueryInline">
    <w:name w:val="QueryInline"/>
    <w:basedOn w:val="DefaultParagraphFont"/>
    <w:rsid w:val="0043474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3474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3474B"/>
  </w:style>
  <w:style w:type="paragraph" w:customStyle="1" w:styleId="QuestionsHead">
    <w:name w:val="QuestionsHead"/>
    <w:basedOn w:val="BibliographyHead"/>
    <w:next w:val="Para"/>
    <w:rsid w:val="0043474B"/>
  </w:style>
  <w:style w:type="paragraph" w:customStyle="1" w:styleId="QuoteSource">
    <w:name w:val="QuoteSource"/>
    <w:basedOn w:val="Normal"/>
    <w:rsid w:val="0043474B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3474B"/>
    <w:rPr>
      <w:i w:val="0"/>
      <w:sz w:val="24"/>
    </w:rPr>
  </w:style>
  <w:style w:type="paragraph" w:customStyle="1" w:styleId="RecipeFootnote">
    <w:name w:val="RecipeFootnote"/>
    <w:basedOn w:val="Normal"/>
    <w:rsid w:val="0043474B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RecipeIngredientList"/>
    <w:rsid w:val="0043474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3474B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3474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3474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3474B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Percentage">
    <w:name w:val="RecipePercentage"/>
    <w:rsid w:val="0043474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3474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3474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3474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3474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3474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3474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3474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3474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VariationHead"/>
    <w:qFormat/>
    <w:rsid w:val="0043474B"/>
    <w:rPr>
      <w:i/>
      <w:u w:val="none"/>
    </w:rPr>
  </w:style>
  <w:style w:type="paragraph" w:customStyle="1" w:styleId="RecipeVariationHead">
    <w:name w:val="RecipeVariationHead"/>
    <w:rsid w:val="0043474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basedOn w:val="RecipeFootnote"/>
    <w:qFormat/>
    <w:rsid w:val="0043474B"/>
    <w:rPr>
      <w:b/>
      <w:i/>
    </w:rPr>
  </w:style>
  <w:style w:type="paragraph" w:customStyle="1" w:styleId="RecipeNotePara">
    <w:name w:val="RecipeNotePara"/>
    <w:basedOn w:val="FeatureRecipeNotePara"/>
    <w:rsid w:val="0043474B"/>
    <w:pPr>
      <w:shd w:val="clear" w:color="auto" w:fill="FFFFFF" w:themeFill="background1"/>
    </w:pPr>
  </w:style>
  <w:style w:type="paragraph" w:customStyle="1" w:styleId="RecipeYield">
    <w:name w:val="RecipeYield"/>
    <w:rsid w:val="0043474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3474B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ReferenceAnnotation">
    <w:name w:val="ReferenceAnnotation"/>
    <w:basedOn w:val="Reference"/>
    <w:rsid w:val="0043474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3474B"/>
  </w:style>
  <w:style w:type="paragraph" w:customStyle="1" w:styleId="ReferenceTitle">
    <w:name w:val="ReferenceTitle"/>
    <w:basedOn w:val="MatterTitle"/>
    <w:next w:val="Reference"/>
    <w:rsid w:val="0043474B"/>
  </w:style>
  <w:style w:type="paragraph" w:customStyle="1" w:styleId="ReviewHead">
    <w:name w:val="ReviewHead"/>
    <w:basedOn w:val="BibliographyHead"/>
    <w:next w:val="Para"/>
    <w:rsid w:val="0043474B"/>
  </w:style>
  <w:style w:type="paragraph" w:customStyle="1" w:styleId="RunInHead">
    <w:name w:val="RunInHead"/>
    <w:next w:val="RunInPara"/>
    <w:rsid w:val="0043474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RunInParaSub"/>
    <w:rsid w:val="0043474B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3474B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RunInParaSub">
    <w:name w:val="RunInParaSub"/>
    <w:basedOn w:val="RunInPara"/>
    <w:rsid w:val="0043474B"/>
    <w:pPr>
      <w:ind w:left="2160"/>
    </w:pPr>
  </w:style>
  <w:style w:type="paragraph" w:styleId="Salutation">
    <w:name w:val="Salutation"/>
    <w:basedOn w:val="Normal"/>
    <w:next w:val="Normal"/>
    <w:link w:val="SalutationChar"/>
    <w:rsid w:val="0043474B"/>
  </w:style>
  <w:style w:type="paragraph" w:customStyle="1" w:styleId="SectionTitle">
    <w:name w:val="SectionTitle"/>
    <w:basedOn w:val="ChapterTitle"/>
    <w:next w:val="ChapterTitle"/>
    <w:rsid w:val="0043474B"/>
    <w:pPr>
      <w:pBdr>
        <w:bottom w:val="single" w:sz="4" w:space="1" w:color="auto"/>
      </w:pBdr>
    </w:pPr>
  </w:style>
  <w:style w:type="paragraph" w:customStyle="1" w:styleId="Series">
    <w:name w:val="Series"/>
    <w:rsid w:val="0043474B"/>
    <w:pPr>
      <w:ind w:left="720"/>
    </w:pPr>
    <w:rPr>
      <w:sz w:val="24"/>
    </w:rPr>
  </w:style>
  <w:style w:type="paragraph" w:customStyle="1" w:styleId="SignatureLine">
    <w:name w:val="SignatureLine"/>
    <w:qFormat/>
    <w:rsid w:val="0043474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3474B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character" w:customStyle="1" w:styleId="Subscript">
    <w:name w:val="Subscript"/>
    <w:basedOn w:val="DefaultParagraphFont"/>
    <w:rsid w:val="0043474B"/>
    <w:rPr>
      <w:vertAlign w:val="subscript"/>
    </w:rPr>
  </w:style>
  <w:style w:type="paragraph" w:styleId="Subtitle">
    <w:name w:val="Subtitle"/>
    <w:basedOn w:val="Normal"/>
    <w:link w:val="SubtitleChar"/>
    <w:qFormat/>
    <w:rsid w:val="0043474B"/>
    <w:pPr>
      <w:spacing w:after="60"/>
      <w:jc w:val="center"/>
      <w:outlineLvl w:val="1"/>
    </w:pPr>
    <w:rPr>
      <w:rFonts w:ascii="Arial" w:hAnsi="Arial"/>
    </w:rPr>
  </w:style>
  <w:style w:type="paragraph" w:customStyle="1" w:styleId="SummaryHead">
    <w:name w:val="SummaryHead"/>
    <w:basedOn w:val="BibliographyHead"/>
    <w:next w:val="Para"/>
    <w:rsid w:val="0043474B"/>
  </w:style>
  <w:style w:type="character" w:customStyle="1" w:styleId="Superscript">
    <w:name w:val="Superscript"/>
    <w:basedOn w:val="DefaultParagraphFont"/>
    <w:rsid w:val="0043474B"/>
    <w:rPr>
      <w:vertAlign w:val="superscript"/>
    </w:rPr>
  </w:style>
  <w:style w:type="paragraph" w:customStyle="1" w:styleId="SupplementInstruction">
    <w:name w:val="SupplementInstruction"/>
    <w:rsid w:val="0043474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3474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3474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3474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3474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3474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3474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3474B"/>
    <w:pPr>
      <w:ind w:left="360"/>
    </w:pPr>
  </w:style>
  <w:style w:type="paragraph" w:customStyle="1" w:styleId="TabularHead">
    <w:name w:val="TabularHead"/>
    <w:qFormat/>
    <w:rsid w:val="0043474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3474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3474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basedOn w:val="DefaultParagraphFont"/>
    <w:rsid w:val="0043474B"/>
    <w:rPr>
      <w:b/>
    </w:rPr>
  </w:style>
  <w:style w:type="character" w:customStyle="1" w:styleId="UserInputVariable">
    <w:name w:val="UserInputVariable"/>
    <w:basedOn w:val="DefaultParagraphFont"/>
    <w:rsid w:val="0043474B"/>
    <w:rPr>
      <w:b/>
      <w:i/>
    </w:rPr>
  </w:style>
  <w:style w:type="character" w:customStyle="1" w:styleId="Variable">
    <w:name w:val="Variable"/>
    <w:basedOn w:val="DefaultParagraphFont"/>
    <w:rsid w:val="0043474B"/>
    <w:rPr>
      <w:i/>
    </w:rPr>
  </w:style>
  <w:style w:type="character" w:customStyle="1" w:styleId="WileyBold">
    <w:name w:val="WileyBold"/>
    <w:basedOn w:val="DefaultParagraphFont"/>
    <w:rsid w:val="0043474B"/>
    <w:rPr>
      <w:b/>
    </w:rPr>
  </w:style>
  <w:style w:type="character" w:customStyle="1" w:styleId="WileyBoldItalic">
    <w:name w:val="WileyBoldItalic"/>
    <w:basedOn w:val="DefaultParagraphFont"/>
    <w:rsid w:val="0043474B"/>
    <w:rPr>
      <w:b/>
      <w:i/>
    </w:rPr>
  </w:style>
  <w:style w:type="character" w:customStyle="1" w:styleId="WileyItalic">
    <w:name w:val="WileyItalic"/>
    <w:basedOn w:val="DefaultParagraphFont"/>
    <w:rsid w:val="0043474B"/>
    <w:rPr>
      <w:i/>
    </w:rPr>
  </w:style>
  <w:style w:type="character" w:customStyle="1" w:styleId="WileySymbol">
    <w:name w:val="WileySymbol"/>
    <w:rsid w:val="0043474B"/>
    <w:rPr>
      <w:rFonts w:ascii="Symbol" w:hAnsi="Symbol"/>
    </w:rPr>
  </w:style>
  <w:style w:type="character" w:customStyle="1" w:styleId="wileyTemp">
    <w:name w:val="wileyTemp"/>
    <w:rsid w:val="0043474B"/>
  </w:style>
  <w:style w:type="paragraph" w:customStyle="1" w:styleId="wsBlockA">
    <w:name w:val="wsBlockA"/>
    <w:basedOn w:val="Normal"/>
    <w:qFormat/>
    <w:rsid w:val="0043474B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wsBlockB">
    <w:name w:val="wsBlockB"/>
    <w:basedOn w:val="Normal"/>
    <w:qFormat/>
    <w:rsid w:val="0043474B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43474B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43474B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43474B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43474B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43474B"/>
    <w:pPr>
      <w:numPr>
        <w:numId w:val="11"/>
      </w:numPr>
      <w:spacing w:before="120" w:after="120" w:line="240" w:lineRule="auto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43474B"/>
    <w:pPr>
      <w:numPr>
        <w:numId w:val="12"/>
      </w:numPr>
      <w:spacing w:before="120" w:after="120" w:line="240" w:lineRule="auto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43474B"/>
    <w:pPr>
      <w:numPr>
        <w:numId w:val="13"/>
      </w:numPr>
      <w:spacing w:before="120" w:after="120" w:line="240" w:lineRule="auto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43474B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43474B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43474B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43474B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43474B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43474B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43474B"/>
    <w:pPr>
      <w:spacing w:before="240" w:after="240"/>
    </w:pPr>
    <w:rPr>
      <w:rFonts w:ascii="Arial" w:eastAsiaTheme="minorHAns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43474B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43474B"/>
    <w:rPr>
      <w:rFonts w:ascii="Arial" w:eastAsiaTheme="minorHAnsi" w:hAnsi="Arial"/>
      <w:b/>
      <w:sz w:val="36"/>
      <w:szCs w:val="32"/>
    </w:rPr>
  </w:style>
  <w:style w:type="character" w:styleId="CommentReference">
    <w:name w:val="annotation reference"/>
    <w:basedOn w:val="DefaultParagraphFont"/>
    <w:uiPriority w:val="99"/>
    <w:semiHidden/>
    <w:rsid w:val="004347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3474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3474B"/>
    <w:rPr>
      <w:b/>
    </w:rPr>
  </w:style>
  <w:style w:type="character" w:styleId="FollowedHyperlink">
    <w:name w:val="FollowedHyperlink"/>
    <w:basedOn w:val="DefaultParagraphFont"/>
    <w:uiPriority w:val="99"/>
    <w:rsid w:val="0043474B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rsid w:val="0043474B"/>
  </w:style>
  <w:style w:type="character" w:styleId="HTMLCite">
    <w:name w:val="HTML Cite"/>
    <w:basedOn w:val="DefaultParagraphFont"/>
    <w:uiPriority w:val="99"/>
    <w:rsid w:val="0043474B"/>
    <w:rPr>
      <w:i/>
      <w:iCs/>
    </w:rPr>
  </w:style>
  <w:style w:type="character" w:styleId="HTMLCode">
    <w:name w:val="HTML Code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rsid w:val="0043474B"/>
    <w:rPr>
      <w:i/>
      <w:iCs/>
    </w:rPr>
  </w:style>
  <w:style w:type="character" w:styleId="HTMLKeyboard">
    <w:name w:val="HTML Keyboard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rsid w:val="0043474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4347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rsid w:val="0043474B"/>
    <w:rPr>
      <w:i/>
      <w:iCs/>
    </w:rPr>
  </w:style>
  <w:style w:type="character" w:styleId="Hyperlink">
    <w:name w:val="Hyperlink"/>
    <w:basedOn w:val="DefaultParagraphFont"/>
    <w:uiPriority w:val="99"/>
    <w:rsid w:val="0043474B"/>
    <w:rPr>
      <w:rFonts w:cs="Times New Roman"/>
      <w:color w:val="0000FF"/>
      <w:u w:val="single"/>
    </w:rPr>
  </w:style>
  <w:style w:type="character" w:styleId="LineNumber">
    <w:name w:val="line number"/>
    <w:basedOn w:val="DefaultParagraphFont"/>
    <w:uiPriority w:val="99"/>
    <w:rsid w:val="0043474B"/>
  </w:style>
  <w:style w:type="character" w:styleId="PageNumber">
    <w:name w:val="page number"/>
    <w:basedOn w:val="DefaultParagraphFont"/>
    <w:uiPriority w:val="99"/>
    <w:rsid w:val="0043474B"/>
  </w:style>
  <w:style w:type="character" w:styleId="Strong">
    <w:name w:val="Strong"/>
    <w:basedOn w:val="DefaultParagraphFont"/>
    <w:uiPriority w:val="99"/>
    <w:rsid w:val="0043474B"/>
    <w:rPr>
      <w:b/>
      <w:bCs/>
    </w:rPr>
  </w:style>
  <w:style w:type="paragraph" w:customStyle="1" w:styleId="RecipeTool">
    <w:name w:val="RecipeTool"/>
    <w:qFormat/>
    <w:rsid w:val="0043474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basedOn w:val="DefaultParagraphFont"/>
    <w:qFormat/>
    <w:rsid w:val="0043474B"/>
    <w:rPr>
      <w:bdr w:val="single" w:sz="18" w:space="0" w:color="92D050"/>
    </w:rPr>
  </w:style>
  <w:style w:type="character" w:customStyle="1" w:styleId="TextHighlighted">
    <w:name w:val="TextHighlighted"/>
    <w:basedOn w:val="DefaultParagraphFont"/>
    <w:qFormat/>
    <w:rsid w:val="0043474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3474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3474B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RecipeIngredientSubhead">
    <w:name w:val="RecipeIngredientSubhead"/>
    <w:next w:val="RecipeIngredientList"/>
    <w:qFormat/>
    <w:rsid w:val="0043474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3474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3474B"/>
    <w:pPr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3474B"/>
    <w:pPr>
      <w:ind w:firstLine="0"/>
    </w:pPr>
  </w:style>
  <w:style w:type="paragraph" w:customStyle="1" w:styleId="ParaListUnmarked">
    <w:name w:val="ParaListUnmarked"/>
    <w:qFormat/>
    <w:rsid w:val="0043474B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3474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3474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3474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3474B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43474B"/>
    <w:pPr>
      <w:spacing w:after="0" w:line="240" w:lineRule="auto"/>
      <w:ind w:left="2160"/>
    </w:pPr>
    <w:rPr>
      <w:rFonts w:ascii="Times New Roman" w:hAnsi="Times New Roman"/>
    </w:rPr>
  </w:style>
  <w:style w:type="paragraph" w:customStyle="1" w:styleId="RecipeSubhead">
    <w:name w:val="RecipeSubhead"/>
    <w:basedOn w:val="RecipeProcedureHead"/>
    <w:rsid w:val="00B24271"/>
    <w:rPr>
      <w:i/>
    </w:rPr>
  </w:style>
  <w:style w:type="character" w:customStyle="1" w:styleId="KeyTermDefinition">
    <w:name w:val="KeyTermDefinition"/>
    <w:basedOn w:val="DefaultParagraphFont"/>
    <w:rsid w:val="0043474B"/>
    <w:rPr>
      <w:bdr w:val="none" w:sz="0" w:space="0" w:color="auto"/>
      <w:shd w:val="clear" w:color="auto" w:fill="92CDDC"/>
    </w:rPr>
  </w:style>
  <w:style w:type="paragraph" w:styleId="Header">
    <w:name w:val="header"/>
    <w:basedOn w:val="Normal"/>
    <w:link w:val="HeaderChar"/>
    <w:uiPriority w:val="99"/>
    <w:rsid w:val="004347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434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witterLink">
    <w:name w:val="TwitterLink"/>
    <w:basedOn w:val="DefaultParagraphFont"/>
    <w:rsid w:val="0043474B"/>
    <w:rPr>
      <w:rFonts w:ascii="Courier New" w:hAnsi="Courier New"/>
      <w:u w:val="dash"/>
    </w:rPr>
  </w:style>
  <w:style w:type="character" w:customStyle="1" w:styleId="DigitalLinkID">
    <w:name w:val="DigitalLinkID"/>
    <w:basedOn w:val="DefaultParagraphFont"/>
    <w:rsid w:val="0043474B"/>
    <w:rPr>
      <w:rFonts w:cs="Courier New"/>
      <w:color w:val="FF0000"/>
      <w:sz w:val="16"/>
      <w:szCs w:val="16"/>
      <w:bdr w:val="none" w:sz="0" w:space="0" w:color="auto"/>
      <w:shd w:val="clear" w:color="auto" w:fill="FFFFFF" w:themeFill="background1"/>
    </w:rPr>
  </w:style>
  <w:style w:type="paragraph" w:customStyle="1" w:styleId="DialogSource">
    <w:name w:val="DialogSource"/>
    <w:rsid w:val="0043474B"/>
    <w:pPr>
      <w:spacing w:after="240"/>
      <w:ind w:left="2160"/>
    </w:pPr>
    <w:rPr>
      <w:rFonts w:ascii="Arial" w:hAnsi="Arial"/>
      <w:i/>
      <w:snapToGrid w:val="0"/>
      <w:sz w:val="22"/>
    </w:rPr>
  </w:style>
  <w:style w:type="character" w:customStyle="1" w:styleId="DigitalOnlyText">
    <w:name w:val="DigitalOnlyText"/>
    <w:rsid w:val="0043474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rsid w:val="0043474B"/>
    <w:rPr>
      <w:bdr w:val="single" w:sz="2" w:space="0" w:color="FF0000"/>
    </w:rPr>
  </w:style>
  <w:style w:type="paragraph" w:customStyle="1" w:styleId="TableListBulleted">
    <w:name w:val="TableListBulleted"/>
    <w:qFormat/>
    <w:rsid w:val="0043474B"/>
    <w:pPr>
      <w:numPr>
        <w:numId w:val="15"/>
      </w:num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3474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3474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3474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3474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3474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basedOn w:val="DefaultParagraphFont"/>
    <w:rsid w:val="0043474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3474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qFormat/>
    <w:rsid w:val="0043474B"/>
    <w:pPr>
      <w:shd w:val="clear" w:color="auto" w:fill="BFBFBF" w:themeFill="background1" w:themeFillShade="BF"/>
    </w:pPr>
  </w:style>
  <w:style w:type="paragraph" w:customStyle="1" w:styleId="FeatureSubRecipeTitle">
    <w:name w:val="FeatureSubRecipeTitle"/>
    <w:basedOn w:val="RecipeSubrecipeTitle"/>
    <w:rsid w:val="00B24271"/>
    <w:pPr>
      <w:shd w:val="pct20" w:color="auto" w:fill="auto"/>
    </w:pPr>
  </w:style>
  <w:style w:type="paragraph" w:customStyle="1" w:styleId="FeatureRecipeTool">
    <w:name w:val="FeatureRecipeTool"/>
    <w:basedOn w:val="RecipeTool"/>
    <w:rsid w:val="00B24271"/>
    <w:pPr>
      <w:shd w:val="pct20" w:color="auto" w:fill="auto"/>
    </w:pPr>
  </w:style>
  <w:style w:type="paragraph" w:customStyle="1" w:styleId="FeatureRecipeIntro">
    <w:name w:val="FeatureRecipeIntro"/>
    <w:basedOn w:val="RecipeIntro"/>
    <w:qFormat/>
    <w:rsid w:val="0043474B"/>
    <w:pPr>
      <w:shd w:val="clear" w:color="auto" w:fill="BFBFBF" w:themeFill="background1" w:themeFillShade="BF"/>
    </w:pPr>
  </w:style>
  <w:style w:type="paragraph" w:customStyle="1" w:styleId="FeatureRecipeIntroHead">
    <w:name w:val="FeatureRecipeIntroHead"/>
    <w:basedOn w:val="RecipeIntroHead"/>
    <w:rsid w:val="00B2427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B2427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qFormat/>
    <w:rsid w:val="0043474B"/>
    <w:pPr>
      <w:shd w:val="clear" w:color="auto" w:fill="BFBFBF" w:themeFill="background1" w:themeFillShade="BF"/>
    </w:pPr>
  </w:style>
  <w:style w:type="paragraph" w:customStyle="1" w:styleId="FeatureRecipeIngredientSubhead">
    <w:name w:val="FeatureRecipeIngredientSubhead"/>
    <w:basedOn w:val="RecipeIngredientSubhead"/>
    <w:rsid w:val="00B2427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qFormat/>
    <w:rsid w:val="0043474B"/>
    <w:pPr>
      <w:shd w:val="clear" w:color="auto" w:fill="BFBFBF" w:themeFill="background1" w:themeFillShade="BF"/>
    </w:pPr>
  </w:style>
  <w:style w:type="paragraph" w:customStyle="1" w:styleId="FeatureRecipeTime">
    <w:name w:val="FeatureRecipeTime"/>
    <w:basedOn w:val="RecipeTime"/>
    <w:qFormat/>
    <w:rsid w:val="0043474B"/>
    <w:pPr>
      <w:shd w:val="clear" w:color="auto" w:fill="BFBFBF" w:themeFill="background1" w:themeFillShade="BF"/>
    </w:pPr>
  </w:style>
  <w:style w:type="paragraph" w:customStyle="1" w:styleId="FeatureRecipeSubhead">
    <w:name w:val="FeatureRecipeSubhead"/>
    <w:basedOn w:val="RecipeSubhead"/>
    <w:rsid w:val="00B2427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2427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qFormat/>
    <w:rsid w:val="0043474B"/>
    <w:pPr>
      <w:shd w:val="clear" w:color="auto" w:fill="BFBFBF" w:themeFill="background1" w:themeFillShade="BF"/>
    </w:pPr>
  </w:style>
  <w:style w:type="paragraph" w:customStyle="1" w:styleId="FeaturerecipeVariationPara">
    <w:name w:val="FeaturerecipeVariationPara"/>
    <w:basedOn w:val="RecipeVariationPara"/>
    <w:rsid w:val="00B24271"/>
    <w:pPr>
      <w:shd w:val="pct20" w:color="auto" w:fill="auto"/>
    </w:pPr>
  </w:style>
  <w:style w:type="paragraph" w:customStyle="1" w:styleId="FeatureRecipeNoteHead">
    <w:name w:val="FeatureRecipeNoteHead"/>
    <w:basedOn w:val="RecipeNoteHead"/>
    <w:qFormat/>
    <w:rsid w:val="0043474B"/>
    <w:pPr>
      <w:shd w:val="clear" w:color="auto" w:fill="BFBFBF" w:themeFill="background1" w:themeFillShade="BF"/>
    </w:pPr>
  </w:style>
  <w:style w:type="paragraph" w:customStyle="1" w:styleId="FeatureRecipeNotePara">
    <w:name w:val="FeatureRecipeNotePara"/>
    <w:basedOn w:val="FeatureRecipeNoteHead"/>
    <w:qFormat/>
    <w:rsid w:val="0043474B"/>
    <w:rPr>
      <w:b w:val="0"/>
      <w:i w:val="0"/>
      <w:sz w:val="18"/>
    </w:rPr>
  </w:style>
  <w:style w:type="paragraph" w:customStyle="1" w:styleId="FeatureRecipeNutritionInfo">
    <w:name w:val="FeatureRecipeNutritionInfo"/>
    <w:basedOn w:val="RecipeNutritionInfo"/>
    <w:qFormat/>
    <w:rsid w:val="0043474B"/>
    <w:pPr>
      <w:shd w:val="clear" w:color="auto" w:fill="BFBFBF" w:themeFill="background1" w:themeFillShade="BF"/>
    </w:pPr>
  </w:style>
  <w:style w:type="paragraph" w:customStyle="1" w:styleId="FeatureRecipeNutritionHead">
    <w:name w:val="FeatureRecipeNutritionHead"/>
    <w:basedOn w:val="RecipeNutritionHead"/>
    <w:rsid w:val="00B24271"/>
    <w:pPr>
      <w:shd w:val="pct20" w:color="auto" w:fill="auto"/>
    </w:pPr>
  </w:style>
  <w:style w:type="paragraph" w:customStyle="1" w:styleId="FeatureRecipeFootnote">
    <w:name w:val="FeatureRecipeFootnote"/>
    <w:basedOn w:val="RecipeFootnote"/>
    <w:qFormat/>
    <w:rsid w:val="0043474B"/>
    <w:pPr>
      <w:shd w:val="clear" w:color="auto" w:fill="BFBFBF" w:themeFill="background1" w:themeFillShade="BF"/>
    </w:pPr>
  </w:style>
  <w:style w:type="paragraph" w:customStyle="1" w:styleId="FeatureRecipeTableHead">
    <w:name w:val="FeatureRecipeTableHead"/>
    <w:basedOn w:val="RecipeTableHead"/>
    <w:qFormat/>
    <w:rsid w:val="0043474B"/>
    <w:pPr>
      <w:shd w:val="clear" w:color="auto" w:fill="BFBFBF" w:themeFill="background1" w:themeFillShade="BF"/>
    </w:pPr>
  </w:style>
  <w:style w:type="paragraph" w:customStyle="1" w:styleId="CopyrightLine">
    <w:name w:val="CopyrightLine"/>
    <w:qFormat/>
    <w:rsid w:val="0043474B"/>
    <w:pPr>
      <w:pBdr>
        <w:top w:val="single" w:sz="4" w:space="1" w:color="4F81BD" w:themeColor="accent1"/>
        <w:bottom w:val="single" w:sz="4" w:space="1" w:color="4F81BD" w:themeColor="accent1"/>
      </w:pBdr>
      <w:spacing w:after="120" w:line="276" w:lineRule="auto"/>
    </w:pPr>
    <w:rPr>
      <w:b/>
      <w:snapToGrid w:val="0"/>
      <w:color w:val="4F81BD" w:themeColor="accent1"/>
      <w:sz w:val="16"/>
    </w:rPr>
  </w:style>
  <w:style w:type="character" w:customStyle="1" w:styleId="PrintOnlyURL">
    <w:name w:val="PrintOnlyURL"/>
    <w:basedOn w:val="PrintOnlyText"/>
    <w:rsid w:val="0043474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basedOn w:val="DigitalOnlyText"/>
    <w:rsid w:val="0043474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rsid w:val="0043474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347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43474B"/>
    <w:pPr>
      <w:spacing w:after="100"/>
      <w:ind w:left="440"/>
    </w:pPr>
  </w:style>
  <w:style w:type="character" w:customStyle="1" w:styleId="FigureSourceChar">
    <w:name w:val="FigureSource Char"/>
    <w:link w:val="FigureSource"/>
    <w:rsid w:val="00B24271"/>
    <w:rPr>
      <w:rFonts w:ascii="Arial" w:hAnsi="Arial"/>
      <w:sz w:val="22"/>
    </w:rPr>
  </w:style>
  <w:style w:type="numbering" w:styleId="111111">
    <w:name w:val="Outline List 2"/>
    <w:basedOn w:val="NoList"/>
    <w:uiPriority w:val="99"/>
    <w:unhideWhenUsed/>
    <w:rsid w:val="0043474B"/>
    <w:pPr>
      <w:numPr>
        <w:numId w:val="17"/>
      </w:numPr>
    </w:pPr>
  </w:style>
  <w:style w:type="numbering" w:styleId="1ai">
    <w:name w:val="Outline List 1"/>
    <w:basedOn w:val="NoList"/>
    <w:uiPriority w:val="99"/>
    <w:unhideWhenUsed/>
    <w:rsid w:val="0043474B"/>
    <w:pPr>
      <w:numPr>
        <w:numId w:val="18"/>
      </w:numPr>
    </w:pPr>
  </w:style>
  <w:style w:type="numbering" w:styleId="ArticleSection">
    <w:name w:val="Outline List 3"/>
    <w:basedOn w:val="NoList"/>
    <w:uiPriority w:val="99"/>
    <w:unhideWhenUsed/>
    <w:rsid w:val="0043474B"/>
    <w:pPr>
      <w:numPr>
        <w:numId w:val="19"/>
      </w:numPr>
    </w:pPr>
  </w:style>
  <w:style w:type="paragraph" w:styleId="BlockText">
    <w:name w:val="Block Text"/>
    <w:basedOn w:val="Normal"/>
    <w:rsid w:val="0043474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3474B"/>
    <w:pPr>
      <w:spacing w:after="120"/>
    </w:pPr>
  </w:style>
  <w:style w:type="paragraph" w:styleId="BodyText2">
    <w:name w:val="Body Text 2"/>
    <w:basedOn w:val="Normal"/>
    <w:link w:val="BodyText2Char"/>
    <w:uiPriority w:val="99"/>
    <w:rsid w:val="0043474B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rsid w:val="0043474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43474B"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rsid w:val="0043474B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43474B"/>
    <w:pPr>
      <w:spacing w:after="200"/>
      <w:ind w:firstLine="360"/>
    </w:pPr>
  </w:style>
  <w:style w:type="paragraph" w:styleId="BodyTextIndent2">
    <w:name w:val="Body Text Indent 2"/>
    <w:basedOn w:val="Normal"/>
    <w:link w:val="BodyTextIndent2Char"/>
    <w:uiPriority w:val="99"/>
    <w:rsid w:val="0043474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rsid w:val="0043474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4347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rsid w:val="0043474B"/>
    <w:pPr>
      <w:spacing w:after="0" w:line="240" w:lineRule="auto"/>
      <w:ind w:left="4320"/>
    </w:pPr>
  </w:style>
  <w:style w:type="paragraph" w:styleId="Date">
    <w:name w:val="Date"/>
    <w:basedOn w:val="Normal"/>
    <w:next w:val="Normal"/>
    <w:link w:val="DateChar"/>
    <w:uiPriority w:val="99"/>
    <w:rsid w:val="0043474B"/>
  </w:style>
  <w:style w:type="paragraph" w:styleId="DocumentMap">
    <w:name w:val="Document Map"/>
    <w:basedOn w:val="Normal"/>
    <w:link w:val="DocumentMapChar"/>
    <w:uiPriority w:val="99"/>
    <w:rsid w:val="004347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43474B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rsid w:val="004347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43474B"/>
    <w:pPr>
      <w:spacing w:after="0" w:line="240" w:lineRule="auto"/>
    </w:pPr>
    <w:rPr>
      <w:sz w:val="20"/>
      <w:szCs w:val="20"/>
    </w:rPr>
  </w:style>
  <w:style w:type="paragraph" w:styleId="EnvelopeAddress">
    <w:name w:val="envelope address"/>
    <w:basedOn w:val="Normal"/>
    <w:uiPriority w:val="99"/>
    <w:rsid w:val="004347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rsid w:val="004347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otnoteReference">
    <w:name w:val="footnote reference"/>
    <w:basedOn w:val="DefaultParagraphFont"/>
    <w:rsid w:val="0043474B"/>
    <w:rPr>
      <w:vertAlign w:val="superscript"/>
    </w:rPr>
  </w:style>
  <w:style w:type="paragraph" w:styleId="FootnoteText">
    <w:name w:val="footnote text"/>
    <w:basedOn w:val="Normal"/>
    <w:link w:val="FootnoteTextChar"/>
    <w:rsid w:val="0043474B"/>
    <w:rPr>
      <w:sz w:val="20"/>
    </w:rPr>
  </w:style>
  <w:style w:type="paragraph" w:styleId="HTMLAddress">
    <w:name w:val="HTML Address"/>
    <w:basedOn w:val="Normal"/>
    <w:link w:val="HTMLAddressChar"/>
    <w:uiPriority w:val="99"/>
    <w:rsid w:val="0043474B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3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paragraph" w:styleId="Index10">
    <w:name w:val="index 1"/>
    <w:basedOn w:val="Normal"/>
    <w:next w:val="Normal"/>
    <w:autoRedefine/>
    <w:uiPriority w:val="99"/>
    <w:rsid w:val="0043474B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rsid w:val="0043474B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rsid w:val="0043474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43474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43474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43474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43474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43474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43474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rsid w:val="0043474B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rsid w:val="0043474B"/>
    <w:pPr>
      <w:ind w:left="360" w:hanging="360"/>
      <w:contextualSpacing/>
    </w:pPr>
  </w:style>
  <w:style w:type="paragraph" w:styleId="List2">
    <w:name w:val="List 2"/>
    <w:basedOn w:val="Normal"/>
    <w:uiPriority w:val="99"/>
    <w:rsid w:val="0043474B"/>
    <w:pPr>
      <w:ind w:left="720" w:hanging="360"/>
      <w:contextualSpacing/>
    </w:pPr>
  </w:style>
  <w:style w:type="paragraph" w:styleId="List3">
    <w:name w:val="List 3"/>
    <w:basedOn w:val="Normal"/>
    <w:uiPriority w:val="99"/>
    <w:rsid w:val="0043474B"/>
    <w:pPr>
      <w:ind w:left="1080" w:hanging="360"/>
      <w:contextualSpacing/>
    </w:pPr>
  </w:style>
  <w:style w:type="paragraph" w:styleId="List4">
    <w:name w:val="List 4"/>
    <w:basedOn w:val="Normal"/>
    <w:uiPriority w:val="99"/>
    <w:rsid w:val="0043474B"/>
    <w:pPr>
      <w:ind w:left="1440" w:hanging="360"/>
      <w:contextualSpacing/>
    </w:pPr>
  </w:style>
  <w:style w:type="paragraph" w:styleId="List5">
    <w:name w:val="List 5"/>
    <w:basedOn w:val="Normal"/>
    <w:uiPriority w:val="99"/>
    <w:rsid w:val="0043474B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43474B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rsid w:val="0043474B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rsid w:val="0043474B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rsid w:val="0043474B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rsid w:val="0043474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43474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43474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43474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43474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43474B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rsid w:val="0043474B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rsid w:val="0043474B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rsid w:val="0043474B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rsid w:val="0043474B"/>
    <w:pPr>
      <w:numPr>
        <w:numId w:val="28"/>
      </w:numPr>
      <w:contextualSpacing/>
    </w:pPr>
  </w:style>
  <w:style w:type="paragraph" w:styleId="MacroText">
    <w:name w:val="macro"/>
    <w:link w:val="MacroTextChar"/>
    <w:uiPriority w:val="99"/>
    <w:rsid w:val="004347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rsid w:val="004347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rsid w:val="0043474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4347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43474B"/>
    <w:pPr>
      <w:spacing w:after="0" w:line="240" w:lineRule="auto"/>
    </w:pPr>
  </w:style>
  <w:style w:type="paragraph" w:styleId="PlainText">
    <w:name w:val="Plain Text"/>
    <w:basedOn w:val="Normal"/>
    <w:link w:val="PlainTextChar"/>
    <w:rsid w:val="0043474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rsid w:val="0043474B"/>
    <w:pPr>
      <w:spacing w:after="0" w:line="240" w:lineRule="auto"/>
      <w:ind w:left="4320"/>
    </w:pPr>
  </w:style>
  <w:style w:type="table" w:styleId="Table3Deffects1">
    <w:name w:val="Table 3D effects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color w:val="000080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color w:val="FFFFFF"/>
      <w:sz w:val="22"/>
      <w:szCs w:val="22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474B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b/>
      <w:bCs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43474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43474B"/>
    <w:pPr>
      <w:spacing w:after="0"/>
    </w:pPr>
  </w:style>
  <w:style w:type="table" w:styleId="TableProfessional">
    <w:name w:val="Table Professional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43474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434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4347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43474B"/>
    <w:pPr>
      <w:spacing w:after="100"/>
      <w:ind w:left="660"/>
    </w:pPr>
  </w:style>
  <w:style w:type="paragraph" w:styleId="TOC7">
    <w:name w:val="toc 7"/>
    <w:basedOn w:val="Normal"/>
    <w:next w:val="Normal"/>
    <w:autoRedefine/>
    <w:uiPriority w:val="39"/>
    <w:rsid w:val="0043474B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4347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43474B"/>
    <w:pPr>
      <w:spacing w:after="100"/>
      <w:ind w:left="1760"/>
    </w:pPr>
  </w:style>
  <w:style w:type="character" w:customStyle="1" w:styleId="DigitalLinkAnchorCode">
    <w:name w:val="DigitalLinkAnchorCode"/>
    <w:basedOn w:val="DigitalLinkAnchorText"/>
    <w:rsid w:val="0043474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basedOn w:val="DefaultParagraphFont"/>
    <w:uiPriority w:val="1"/>
    <w:rsid w:val="0043474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3474B"/>
  </w:style>
  <w:style w:type="character" w:customStyle="1" w:styleId="Heading1Char">
    <w:name w:val="Heading 1 Char"/>
    <w:basedOn w:val="DefaultParagraphFont"/>
    <w:link w:val="Heading1"/>
    <w:uiPriority w:val="99"/>
    <w:rsid w:val="0043474B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43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43474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43474B"/>
    <w:rPr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43474B"/>
    <w:rPr>
      <w:sz w:val="22"/>
    </w:rPr>
  </w:style>
  <w:style w:type="paragraph" w:customStyle="1" w:styleId="RecipeVariationPreparation">
    <w:name w:val="RecipeVariationPreparation"/>
    <w:basedOn w:val="RecipeTime"/>
    <w:rsid w:val="0043474B"/>
    <w:rPr>
      <w:i w:val="0"/>
      <w:sz w:val="21"/>
    </w:rPr>
  </w:style>
  <w:style w:type="paragraph" w:customStyle="1" w:styleId="RecipeVariationFlavor">
    <w:name w:val="RecipeVariationFlavor"/>
    <w:basedOn w:val="RecipeTime"/>
    <w:rsid w:val="0043474B"/>
    <w:rPr>
      <w:i w:val="0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3474B"/>
    <w:rPr>
      <w:rFonts w:ascii="Calibri" w:eastAsia="Calibri" w:hAnsi="Calibri"/>
      <w:sz w:val="22"/>
      <w:szCs w:val="22"/>
    </w:rPr>
  </w:style>
  <w:style w:type="paragraph" w:customStyle="1" w:styleId="RecipeVariationH2">
    <w:name w:val="RecipeVariationH2"/>
    <w:rsid w:val="0043474B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43474B"/>
    <w:pPr>
      <w:ind w:left="720"/>
      <w:contextualSpacing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43474B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43474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43474B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43474B"/>
    <w:rPr>
      <w:color w:val="808080"/>
    </w:rPr>
  </w:style>
  <w:style w:type="character" w:styleId="SubtleEmphasis">
    <w:name w:val="Subtle Emphasis"/>
    <w:basedOn w:val="DefaultParagraphFont"/>
    <w:uiPriority w:val="99"/>
    <w:rsid w:val="0043474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43474B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43474B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74B"/>
    <w:rPr>
      <w:rFonts w:ascii="Verdana" w:hAnsi="Verdana" w:cs="Courier New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43474B"/>
    <w:rPr>
      <w:rFonts w:ascii="Calibri" w:eastAsia="Calibri" w:hAnsi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3474B"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3474B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43474B"/>
    <w:rPr>
      <w:rFonts w:ascii="Calibri" w:eastAsia="Calibri" w:hAnsi="Calibri"/>
      <w:sz w:val="22"/>
      <w:szCs w:val="22"/>
    </w:rPr>
  </w:style>
  <w:style w:type="paragraph" w:customStyle="1" w:styleId="ChapterObjectives">
    <w:name w:val="ChapterObjectives"/>
    <w:next w:val="Normal"/>
    <w:rsid w:val="0043474B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43474B"/>
    <w:rPr>
      <w:rFonts w:ascii="Helvetica" w:hAnsi="Helvetica"/>
      <w:sz w:val="24"/>
    </w:rPr>
  </w:style>
  <w:style w:type="paragraph" w:styleId="Quote">
    <w:name w:val="Quote"/>
    <w:link w:val="QuoteChar"/>
    <w:qFormat/>
    <w:rsid w:val="0043474B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43474B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43474B"/>
    <w:rPr>
      <w:rFonts w:ascii="Calibri" w:eastAsia="Calibri" w:hAnsi="Calibri"/>
      <w:sz w:val="22"/>
      <w:szCs w:val="22"/>
    </w:rPr>
  </w:style>
  <w:style w:type="paragraph" w:customStyle="1" w:styleId="Comment">
    <w:name w:val="Comment"/>
    <w:next w:val="Normal"/>
    <w:rsid w:val="0043474B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43474B"/>
    <w:rPr>
      <w:i/>
    </w:rPr>
  </w:style>
  <w:style w:type="character" w:customStyle="1" w:styleId="SubtitleChar">
    <w:name w:val="Subtitle Char"/>
    <w:basedOn w:val="DefaultParagraphFont"/>
    <w:link w:val="Subtitle"/>
    <w:rsid w:val="0043474B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43474B"/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43474B"/>
    <w:rPr>
      <w:rFonts w:ascii="Calibri" w:eastAsia="Calibri" w:hAnsi="Calibri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43474B"/>
    <w:rPr>
      <w:rFonts w:ascii="Calibri" w:eastAsia="Calibri" w:hAnsi="Calibri"/>
      <w:b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43474B"/>
    <w:rPr>
      <w:rFonts w:ascii="Tahoma" w:eastAsia="Calibri" w:hAnsi="Tahoma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43474B"/>
    <w:rPr>
      <w:rFonts w:ascii="Calibri" w:eastAsia="Calibri" w:hAnsi="Calibri"/>
      <w:szCs w:val="22"/>
    </w:rPr>
  </w:style>
  <w:style w:type="character" w:customStyle="1" w:styleId="CodeColorBlueBold">
    <w:name w:val="CodeColorBlueBold"/>
    <w:basedOn w:val="CodeColorBlue"/>
    <w:rsid w:val="0043474B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43474B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43474B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43474B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43474B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43474B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43474B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43474B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43474B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43474B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43474B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43474B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43474B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43474B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43474B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43474B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43474B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43474B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43474B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43474B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43474B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43474B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43474B"/>
    <w:rPr>
      <w:rFonts w:ascii="Calibri" w:eastAsia="Calibri" w:hAnsi="Calibri"/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3474B"/>
    <w:rPr>
      <w:rFonts w:ascii="Calibri" w:eastAsia="Calibri" w:hAnsi="Calibri"/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rsid w:val="0043474B"/>
    <w:rPr>
      <w:rFonts w:ascii="Calibri" w:eastAsia="Calibri" w:hAnsi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3474B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3474B"/>
    <w:rPr>
      <w:rFonts w:ascii="Tahoma" w:eastAsia="Calibri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3474B"/>
    <w:rPr>
      <w:rFonts w:ascii="Calibri" w:eastAsia="Calibri" w:hAnsi="Calibri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3474B"/>
    <w:rPr>
      <w:rFonts w:ascii="Calibri" w:eastAsia="Calibri" w:hAnsi="Calibri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rsid w:val="004347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43474B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43474B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3474B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3474B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3474B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3474B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43474B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rsid w:val="0043474B"/>
    <w:rPr>
      <w:rFonts w:ascii="Consolas" w:eastAsiaTheme="minorHAnsi" w:hAnsi="Consolas" w:cs="Consolas"/>
    </w:rPr>
  </w:style>
  <w:style w:type="table" w:customStyle="1" w:styleId="MediumGrid11">
    <w:name w:val="Medium Grid 11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3474B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3474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3474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rsid w:val="004347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43474B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rsid w:val="0043474B"/>
    <w:rPr>
      <w:rFonts w:ascii="Consolas" w:eastAsia="Calibri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uiPriority w:val="99"/>
    <w:rsid w:val="0043474B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434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99"/>
    <w:semiHidden/>
    <w:qFormat/>
    <w:rsid w:val="0043474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43474B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43474B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43474B"/>
    <w:rPr>
      <w:i/>
    </w:rPr>
  </w:style>
  <w:style w:type="paragraph" w:customStyle="1" w:styleId="FeatureRecipeVariation2">
    <w:name w:val="FeatureRecipeVariation2"/>
    <w:basedOn w:val="RecipeVariation2"/>
    <w:qFormat/>
    <w:rsid w:val="0043474B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43474B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43474B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43474B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43474B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43474B"/>
    <w:rPr>
      <w:i/>
    </w:rPr>
  </w:style>
  <w:style w:type="paragraph" w:customStyle="1" w:styleId="FeatureRecipeNoteHead3">
    <w:name w:val="FeatureRecipeNoteHead3"/>
    <w:basedOn w:val="RecipeNoteHead3"/>
    <w:qFormat/>
    <w:rsid w:val="0043474B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43474B"/>
    <w:rPr>
      <w:b/>
    </w:rPr>
  </w:style>
  <w:style w:type="paragraph" w:customStyle="1" w:styleId="RecipeNoteHead4">
    <w:name w:val="RecipeNoteHead4"/>
    <w:basedOn w:val="FeatureRecipeNoteHead4"/>
    <w:qFormat/>
    <w:rsid w:val="0043474B"/>
    <w:pPr>
      <w:shd w:val="clear" w:color="auto" w:fill="FFFFFF" w:themeFill="background1"/>
    </w:pPr>
  </w:style>
  <w:style w:type="paragraph" w:customStyle="1" w:styleId="RecipeVariationH1">
    <w:name w:val="RecipeVariationH1"/>
    <w:rsid w:val="0043474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43474B"/>
    <w:rPr>
      <w:b/>
    </w:rPr>
  </w:style>
  <w:style w:type="character" w:customStyle="1" w:styleId="boldred">
    <w:name w:val="bold red"/>
    <w:rsid w:val="0043474B"/>
  </w:style>
  <w:style w:type="paragraph" w:customStyle="1" w:styleId="FloatingHead">
    <w:name w:val="FloatingHead"/>
    <w:next w:val="Para"/>
    <w:rsid w:val="0043474B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43474B"/>
  </w:style>
  <w:style w:type="paragraph" w:customStyle="1" w:styleId="Style2">
    <w:name w:val="Style2"/>
    <w:basedOn w:val="ChapterTitle"/>
    <w:qFormat/>
    <w:rsid w:val="0043474B"/>
  </w:style>
  <w:style w:type="table" w:styleId="ColorfulGrid">
    <w:name w:val="Colorful Grid"/>
    <w:basedOn w:val="TableNormal"/>
    <w:uiPriority w:val="73"/>
    <w:rsid w:val="004347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43474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3474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43474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3474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43474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3474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347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43474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43474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3474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3474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43474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3474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347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347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347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43474B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43474B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43474B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43474B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43474B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43474B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43474B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43474B"/>
    <w:pPr>
      <w:keepNext/>
    </w:pPr>
    <w:rPr>
      <w:b/>
      <w:i/>
    </w:rPr>
  </w:style>
  <w:style w:type="paragraph" w:customStyle="1" w:styleId="CustomNote1">
    <w:name w:val="CustomNote1"/>
    <w:basedOn w:val="Note"/>
    <w:rsid w:val="0043474B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43474B"/>
    <w:pPr>
      <w:numPr>
        <w:numId w:val="31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43474B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43474B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43474B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43474B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43474B"/>
  </w:style>
  <w:style w:type="paragraph" w:customStyle="1" w:styleId="SidebarList">
    <w:name w:val="SidebarList"/>
    <w:basedOn w:val="List"/>
    <w:rsid w:val="0043474B"/>
    <w:pPr>
      <w:numPr>
        <w:numId w:val="35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43474B"/>
    <w:pPr>
      <w:numPr>
        <w:numId w:val="29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43474B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43474B"/>
    <w:pPr>
      <w:numPr>
        <w:numId w:val="30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43474B"/>
    <w:pPr>
      <w:numPr>
        <w:numId w:val="34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43474B"/>
    <w:pPr>
      <w:ind w:left="720"/>
    </w:pPr>
  </w:style>
  <w:style w:type="paragraph" w:customStyle="1" w:styleId="SidebarListSub">
    <w:name w:val="SidebarListSub"/>
    <w:basedOn w:val="ListSub"/>
    <w:rsid w:val="0043474B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43474B"/>
    <w:pPr>
      <w:ind w:left="2160"/>
    </w:pPr>
  </w:style>
  <w:style w:type="paragraph" w:customStyle="1" w:styleId="Title3">
    <w:name w:val="Title3"/>
    <w:next w:val="Para"/>
    <w:rsid w:val="0043474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43474B"/>
    <w:rPr>
      <w:rFonts w:ascii="Arial" w:hAnsi="Arial"/>
      <w:b/>
      <w:sz w:val="20"/>
    </w:rPr>
  </w:style>
  <w:style w:type="paragraph" w:customStyle="1" w:styleId="PartIntroduction">
    <w:name w:val="PartIntroduction"/>
    <w:rsid w:val="0043474B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43474B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43474B"/>
  </w:style>
  <w:style w:type="paragraph" w:customStyle="1" w:styleId="SidebarURLPara">
    <w:name w:val="SidebarURLPara"/>
    <w:basedOn w:val="URLPara"/>
    <w:next w:val="Sidebar"/>
    <w:rsid w:val="0043474B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43474B"/>
    <w:rPr>
      <w:color w:val="FF00FF"/>
    </w:rPr>
  </w:style>
  <w:style w:type="paragraph" w:customStyle="1" w:styleId="SubObjective0">
    <w:name w:val="SubObjective"/>
    <w:basedOn w:val="Objective"/>
    <w:rsid w:val="0043474B"/>
    <w:pPr>
      <w:keepNext/>
      <w:spacing w:before="180"/>
      <w:ind w:left="2880"/>
    </w:pPr>
  </w:style>
  <w:style w:type="character" w:customStyle="1" w:styleId="SybexSymbol">
    <w:name w:val="SybexSymbol"/>
    <w:rsid w:val="0043474B"/>
    <w:rPr>
      <w:rFonts w:ascii="Symbol" w:hAnsi="Symbol"/>
    </w:rPr>
  </w:style>
  <w:style w:type="paragraph" w:customStyle="1" w:styleId="Title5">
    <w:name w:val="Title5"/>
    <w:next w:val="Para"/>
    <w:rsid w:val="0043474B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43474B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43474B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43474B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43474B"/>
    <w:pPr>
      <w:numPr>
        <w:numId w:val="32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43474B"/>
    <w:pPr>
      <w:numPr>
        <w:numId w:val="3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43474B"/>
    <w:pPr>
      <w:outlineLvl w:val="9"/>
    </w:pPr>
  </w:style>
  <w:style w:type="paragraph" w:customStyle="1" w:styleId="Title1">
    <w:name w:val="Title1"/>
    <w:next w:val="Para"/>
    <w:rsid w:val="0043474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43474B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43474B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43474B"/>
    <w:pPr>
      <w:ind w:firstLine="0"/>
    </w:pPr>
  </w:style>
  <w:style w:type="paragraph" w:customStyle="1" w:styleId="ExerciseListParaSub">
    <w:name w:val="ExerciseListParaSub"/>
    <w:basedOn w:val="ExerciseListPara"/>
    <w:rsid w:val="0043474B"/>
    <w:pPr>
      <w:ind w:left="720"/>
    </w:pPr>
  </w:style>
  <w:style w:type="paragraph" w:customStyle="1" w:styleId="SidebarListParaSub">
    <w:name w:val="SidebarListParaSub"/>
    <w:basedOn w:val="SidebarListSub"/>
    <w:rsid w:val="0043474B"/>
  </w:style>
  <w:style w:type="paragraph" w:customStyle="1" w:styleId="Author">
    <w:name w:val="Author"/>
    <w:basedOn w:val="BodyText"/>
    <w:next w:val="BodyText"/>
    <w:rsid w:val="0043474B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43474B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43474B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43474B"/>
  </w:style>
  <w:style w:type="paragraph" w:customStyle="1" w:styleId="SidebarOpportunitiesTitle">
    <w:name w:val="SidebarOpportunitiesTitle"/>
    <w:basedOn w:val="SidebarTitle"/>
    <w:next w:val="Sidebar"/>
    <w:rsid w:val="0043474B"/>
  </w:style>
  <w:style w:type="paragraph" w:customStyle="1" w:styleId="SidebarCustom1Title">
    <w:name w:val="SidebarCustom1Title"/>
    <w:basedOn w:val="SidebarTitle"/>
    <w:next w:val="Sidebar"/>
    <w:rsid w:val="0043474B"/>
  </w:style>
  <w:style w:type="paragraph" w:customStyle="1" w:styleId="SidebarCustom2Title">
    <w:name w:val="SidebarCustom2Title"/>
    <w:basedOn w:val="SidebarTitle"/>
    <w:next w:val="Sidebar"/>
    <w:rsid w:val="0043474B"/>
  </w:style>
  <w:style w:type="paragraph" w:customStyle="1" w:styleId="SidebarRunInPara">
    <w:name w:val="SidebarRunInPara"/>
    <w:basedOn w:val="SidebarList"/>
    <w:rsid w:val="0043474B"/>
  </w:style>
  <w:style w:type="paragraph" w:customStyle="1" w:styleId="SidebarRunInParaSub">
    <w:name w:val="SidebarRunInParaSub"/>
    <w:basedOn w:val="SidebarRunInPara"/>
    <w:rsid w:val="0043474B"/>
    <w:pPr>
      <w:ind w:left="1080"/>
    </w:pPr>
  </w:style>
  <w:style w:type="character" w:customStyle="1" w:styleId="QuestionChar">
    <w:name w:val="Question Char"/>
    <w:basedOn w:val="DefaultParagraphFont"/>
    <w:link w:val="Question"/>
    <w:rsid w:val="0043474B"/>
    <w:rPr>
      <w:sz w:val="26"/>
    </w:rPr>
  </w:style>
  <w:style w:type="character" w:customStyle="1" w:styleId="OptionChar">
    <w:name w:val="Option Char"/>
    <w:basedOn w:val="QuestionChar"/>
    <w:link w:val="Option"/>
    <w:rsid w:val="0043474B"/>
    <w:rPr>
      <w:sz w:val="26"/>
    </w:rPr>
  </w:style>
  <w:style w:type="character" w:customStyle="1" w:styleId="AnswerChar">
    <w:name w:val="Answer Char"/>
    <w:basedOn w:val="OptionChar"/>
    <w:link w:val="Answer"/>
    <w:rsid w:val="0043474B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43474B"/>
    <w:rPr>
      <w:snapToGrid w:val="0"/>
      <w:sz w:val="26"/>
    </w:rPr>
  </w:style>
  <w:style w:type="paragraph" w:customStyle="1" w:styleId="InsideAddress">
    <w:name w:val="Inside Address"/>
    <w:basedOn w:val="Normal"/>
    <w:rsid w:val="0043474B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43474B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43474B"/>
    <w:rPr>
      <w:rFonts w:ascii="Arial" w:hAnsi="Arial"/>
      <w:sz w:val="26"/>
    </w:rPr>
  </w:style>
  <w:style w:type="table" w:customStyle="1" w:styleId="LightShading-Accent51">
    <w:name w:val="Light Shading - Accent 51"/>
    <w:rsid w:val="0043474B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43474B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43474B"/>
    <w:pPr>
      <w:spacing w:after="0" w:line="240" w:lineRule="auto"/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43474B"/>
    <w:pPr>
      <w:spacing w:after="0" w:line="240" w:lineRule="auto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43474B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43474B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43474B"/>
    <w:rPr>
      <w:snapToGrid w:val="0"/>
      <w:sz w:val="26"/>
    </w:rPr>
  </w:style>
  <w:style w:type="paragraph" w:customStyle="1" w:styleId="Bu">
    <w:name w:val="Bu"/>
    <w:basedOn w:val="Para"/>
    <w:rsid w:val="0043474B"/>
  </w:style>
  <w:style w:type="paragraph" w:customStyle="1" w:styleId="FeatureParaItalic">
    <w:name w:val="FeaturePara + Italic"/>
    <w:basedOn w:val="FeaturePara"/>
    <w:link w:val="FeatureParaItalicChar"/>
    <w:rsid w:val="0043474B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43474B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43474B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43474B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43474B"/>
    <w:rPr>
      <w:i/>
      <w:iCs/>
      <w:snapToGrid w:val="0"/>
      <w:sz w:val="26"/>
    </w:rPr>
  </w:style>
  <w:style w:type="paragraph" w:customStyle="1" w:styleId="Noparagraphstyle">
    <w:name w:val="[No paragraph style]"/>
    <w:rsid w:val="0043474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43474B"/>
  </w:style>
  <w:style w:type="character" w:customStyle="1" w:styleId="BodyTextChar1">
    <w:name w:val="Body Text Char1"/>
    <w:basedOn w:val="DefaultParagraphFont"/>
    <w:rsid w:val="0043474B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43474B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43474B"/>
    <w:pPr>
      <w:spacing w:before="60" w:after="60" w:line="240" w:lineRule="auto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43474B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43474B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4347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ndas.pydata.org/" TargetMode="External"/><Relationship Id="rId21" Type="http://schemas.openxmlformats.org/officeDocument/2006/relationships/hyperlink" Target="https://www.enthought.com/products/canopy/" TargetMode="External"/><Relationship Id="rId22" Type="http://schemas.openxmlformats.org/officeDocument/2006/relationships/hyperlink" Target="http://docs.continuum.io/anaconda/install.html" TargetMode="External"/><Relationship Id="rId23" Type="http://schemas.openxmlformats.org/officeDocument/2006/relationships/hyperlink" Target="http://www.tableausoftware.com/" TargetMode="External"/><Relationship Id="rId24" Type="http://schemas.openxmlformats.org/officeDocument/2006/relationships/hyperlink" Target="http://d3js.org/" TargetMode="External"/><Relationship Id="rId25" Type="http://schemas.openxmlformats.org/officeDocument/2006/relationships/hyperlink" Target="http://philogb.github.io/jit/" TargetMode="External"/><Relationship Id="rId26" Type="http://schemas.openxmlformats.org/officeDocument/2006/relationships/hyperlink" Target="http://www.highcharts.com/" TargetMode="External"/><Relationship Id="rId27" Type="http://schemas.openxmlformats.org/officeDocument/2006/relationships/hyperlink" Target="http://www.openheatmap.com/" TargetMode="External"/><Relationship Id="rId28" Type="http://schemas.openxmlformats.org/officeDocument/2006/relationships/hyperlink" Target="http://leafletjs.com/" TargetMode="External"/><Relationship Id="rId29" Type="http://schemas.openxmlformats.org/officeDocument/2006/relationships/hyperlink" Target="https://github.com/FlowingMedia/TimeFlow/wik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ephi.org/" TargetMode="External"/><Relationship Id="rId31" Type="http://schemas.openxmlformats.org/officeDocument/2006/relationships/hyperlink" Target="http://www.quadrigram.com/" TargetMode="External"/><Relationship Id="rId32" Type="http://schemas.openxmlformats.org/officeDocument/2006/relationships/hyperlink" Target="http://www.r-bloggers.com/" TargetMode="External"/><Relationship Id="rId9" Type="http://schemas.openxmlformats.org/officeDocument/2006/relationships/hyperlink" Target="http://vis.stanford.edu/wrangler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refine.org/" TargetMode="External"/><Relationship Id="rId33" Type="http://schemas.openxmlformats.org/officeDocument/2006/relationships/hyperlink" Target="http://www.statsblogs.com/" TargetMode="External"/><Relationship Id="rId34" Type="http://schemas.openxmlformats.org/officeDocument/2006/relationships/hyperlink" Target="http://stackexchange.com/" TargetMode="External"/><Relationship Id="rId35" Type="http://schemas.openxmlformats.org/officeDocument/2006/relationships/hyperlink" Target="http://junkcharts.typepad.com/" TargetMode="External"/><Relationship Id="rId36" Type="http://schemas.openxmlformats.org/officeDocument/2006/relationships/hyperlink" Target="http://flowingdata.com/" TargetMode="External"/><Relationship Id="rId10" Type="http://schemas.openxmlformats.org/officeDocument/2006/relationships/hyperlink" Target="http://arohatgi.info/WebPlotDigitizer/app/" TargetMode="External"/><Relationship Id="rId11" Type="http://schemas.openxmlformats.org/officeDocument/2006/relationships/hyperlink" Target="https://code.google.com/p/crush-tools/" TargetMode="External"/><Relationship Id="rId12" Type="http://schemas.openxmlformats.org/officeDocument/2006/relationships/hyperlink" Target="https://github.com/onyxfish/csvkit" TargetMode="External"/><Relationship Id="rId13" Type="http://schemas.openxmlformats.org/officeDocument/2006/relationships/hyperlink" Target="http://datacleaner.org/" TargetMode="External"/><Relationship Id="rId14" Type="http://schemas.openxmlformats.org/officeDocument/2006/relationships/hyperlink" Target="http://shancarter.github.io/mr-data-converter/" TargetMode="External"/><Relationship Id="rId15" Type="http://schemas.openxmlformats.org/officeDocument/2006/relationships/hyperlink" Target="http://misoproject.com/dataset/" TargetMode="External"/><Relationship Id="rId16" Type="http://schemas.openxmlformats.org/officeDocument/2006/relationships/hyperlink" Target="http://www.r-project.org/" TargetMode="External"/><Relationship Id="rId17" Type="http://schemas.openxmlformats.org/officeDocument/2006/relationships/hyperlink" Target="http://www.rstudio.com/" TargetMode="External"/><Relationship Id="rId18" Type="http://schemas.openxmlformats.org/officeDocument/2006/relationships/hyperlink" Target="http://www.revolutionanalytics.com/" TargetMode="External"/><Relationship Id="rId19" Type="http://schemas.openxmlformats.org/officeDocument/2006/relationships/hyperlink" Target="http://www.python.org/" TargetMode="External"/><Relationship Id="rId37" Type="http://schemas.openxmlformats.org/officeDocument/2006/relationships/hyperlink" Target="http://selection.datavisualization.ch/" TargetMode="External"/><Relationship Id="rId38" Type="http://schemas.openxmlformats.org/officeDocument/2006/relationships/hyperlink" Target="http://bitly.com/bundles/hrbrmstr/1" TargetMode="External"/><Relationship Id="rId39" Type="http://schemas.openxmlformats.org/officeDocument/2006/relationships/hyperlink" Target="http://colorbrewer2.org/" TargetMode="External"/><Relationship Id="rId40" Type="http://schemas.openxmlformats.org/officeDocument/2006/relationships/hyperlink" Target="https://kuler.adobe.com/" TargetMode="External"/><Relationship Id="rId41" Type="http://schemas.openxmlformats.org/officeDocument/2006/relationships/hyperlink" Target="https://github.com/sathomas/colors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ent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\Users\kkent\AppData\Roaming\Microsoft\Templates\WileySD2007.dotm</Template>
  <TotalTime>0</TotalTime>
  <Pages>4</Pages>
  <Words>1194</Words>
  <Characters>6811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Jay Jacobs</cp:lastModifiedBy>
  <cp:revision>2</cp:revision>
  <dcterms:created xsi:type="dcterms:W3CDTF">2013-11-09T20:37:00Z</dcterms:created>
  <dcterms:modified xsi:type="dcterms:W3CDTF">2013-11-09T20:37:00Z</dcterms:modified>
</cp:coreProperties>
</file>