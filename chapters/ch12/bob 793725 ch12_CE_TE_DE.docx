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A48" w:rsidRDefault="00405A48" w:rsidP="00405A48">
      <w:pPr>
        <w:pStyle w:val="QueryPara"/>
        <w:numPr>
          <w:ins w:id="0" w:author="Kezia Endsley" w:date="2013-11-01T07:35:00Z"/>
        </w:numPr>
        <w:rPr>
          <w:ins w:id="1" w:author="Kezia Endsley" w:date="2013-11-01T07:35:00Z"/>
        </w:rPr>
      </w:pPr>
      <w:ins w:id="2" w:author="Kezia Endsley" w:date="2013-11-01T07:35:00Z">
        <w:r>
          <w:t>[[</w:t>
        </w:r>
        <w:proofErr w:type="gramStart"/>
        <w:r>
          <w:t>copy</w:t>
        </w:r>
        <w:proofErr w:type="gramEnd"/>
        <w:r>
          <w:t xml:space="preserve"> edited by Kezia Endsley]]</w:t>
        </w:r>
      </w:ins>
    </w:p>
    <w:p w:rsidR="00DA5251" w:rsidRDefault="00DA5251" w:rsidP="00DA5251">
      <w:pPr>
        <w:pStyle w:val="ChapterTitle"/>
      </w:pPr>
      <w:r>
        <w:t>Chapter 12: Moving Toward</w:t>
      </w:r>
      <w:del w:id="3" w:author="Kezia Endsley" w:date="2013-11-01T07:33:00Z">
        <w:r w:rsidDel="00405A48">
          <w:delText>s</w:delText>
        </w:r>
      </w:del>
      <w:r>
        <w:t xml:space="preserve"> Data</w:t>
      </w:r>
      <w:ins w:id="4" w:author="Kezia Endsley" w:date="2013-11-01T07:33:00Z">
        <w:r w:rsidR="00405A48">
          <w:t>-</w:t>
        </w:r>
      </w:ins>
      <w:del w:id="5" w:author="Kezia Endsley" w:date="2013-11-01T07:33:00Z">
        <w:r w:rsidDel="00405A48">
          <w:delText xml:space="preserve"> </w:delText>
        </w:r>
      </w:del>
      <w:r>
        <w:t xml:space="preserve">Driven Security </w:t>
      </w:r>
    </w:p>
    <w:p w:rsidR="0037015C" w:rsidRDefault="0037015C" w:rsidP="0037015C">
      <w:pPr>
        <w:pStyle w:val="QueryPara"/>
        <w:rPr>
          <w:ins w:id="6" w:author="Kent, Kevin - Indianapolis" w:date="2013-11-04T10:23:00Z"/>
        </w:rPr>
        <w:pPrChange w:id="7" w:author="Kent, Kevin - Indianapolis" w:date="2013-11-04T10:23:00Z">
          <w:pPr>
            <w:pStyle w:val="Epigraph"/>
          </w:pPr>
        </w:pPrChange>
      </w:pPr>
      <w:ins w:id="8" w:author="Kent, Kevin - Indianapolis" w:date="2013-11-04T10:23:00Z">
        <w:r>
          <w:t xml:space="preserve">[AU: Lots of good general principles in this chapter, and it </w:t>
        </w:r>
        <w:proofErr w:type="gramStart"/>
        <w:r>
          <w:t>reads</w:t>
        </w:r>
        <w:proofErr w:type="gramEnd"/>
        <w:r>
          <w:t xml:space="preserve"> very well. However, </w:t>
        </w:r>
      </w:ins>
      <w:ins w:id="9" w:author="Kent, Kevin - Indianapolis" w:date="2013-11-04T10:24:00Z">
        <w:r>
          <w:t>holistically, I wonder if you have any specific experiences you could relate to illustrate some of these points (maybe as sidebars). Any specific stories you could offer to illustrate these principles in action would b</w:t>
        </w:r>
        <w:bookmarkStart w:id="10" w:name="_GoBack"/>
        <w:bookmarkEnd w:id="10"/>
        <w:r>
          <w:t>e good additions here. Thanks,</w:t>
        </w:r>
      </w:ins>
      <w:ins w:id="11" w:author="Kent, Kevin - Indianapolis" w:date="2013-11-04T10:25:00Z">
        <w:r>
          <w:t xml:space="preserve"> Kevin (</w:t>
        </w:r>
        <w:proofErr w:type="spellStart"/>
        <w:r>
          <w:t>PjE</w:t>
        </w:r>
        <w:proofErr w:type="spellEnd"/>
        <w:r>
          <w:t>)</w:t>
        </w:r>
      </w:ins>
      <w:ins w:id="12" w:author="Kent, Kevin - Indianapolis" w:date="2013-11-04T10:23:00Z">
        <w:r>
          <w:t>]</w:t>
        </w:r>
      </w:ins>
    </w:p>
    <w:p w:rsidR="00FD094F" w:rsidRDefault="00FD094F" w:rsidP="00FD094F">
      <w:pPr>
        <w:pStyle w:val="Epigraph"/>
      </w:pPr>
      <w:r>
        <w:t>“</w:t>
      </w:r>
      <w:r w:rsidRPr="00AC246C">
        <w:t>My job was to find questions about baseball that have objective answers</w:t>
      </w:r>
      <w:ins w:id="13" w:author="Kezia Endsley" w:date="2013-11-01T07:33:00Z">
        <w:r w:rsidR="00405A48">
          <w:t>;</w:t>
        </w:r>
      </w:ins>
      <w:del w:id="14" w:author="Kezia Endsley" w:date="2013-11-01T07:33:00Z">
        <w:r w:rsidRPr="00AC246C" w:rsidDel="00405A48">
          <w:delText>,</w:delText>
        </w:r>
      </w:del>
      <w:r w:rsidRPr="00AC246C">
        <w:t xml:space="preserve"> that’s all that I do</w:t>
      </w:r>
      <w:ins w:id="15" w:author="Kezia Endsley" w:date="2013-11-01T07:33:00Z">
        <w:r w:rsidR="00405A48">
          <w:t>;</w:t>
        </w:r>
      </w:ins>
      <w:del w:id="16" w:author="Kezia Endsley" w:date="2013-11-01T07:33:00Z">
        <w:r w:rsidRPr="00AC246C" w:rsidDel="00405A48">
          <w:delText>,</w:delText>
        </w:r>
      </w:del>
      <w:r w:rsidRPr="00AC246C">
        <w:t xml:space="preserve"> that’s all that I</w:t>
      </w:r>
      <w:r>
        <w:t>’ve done.”</w:t>
      </w:r>
    </w:p>
    <w:p w:rsidR="00FD094F" w:rsidRDefault="00F74276" w:rsidP="00FD094F">
      <w:pPr>
        <w:pStyle w:val="EpigraphSource"/>
        <w:jc w:val="right"/>
      </w:pPr>
      <w:ins w:id="17" w:author="Kezia Endsley" w:date="2013-11-01T09:10:00Z">
        <w:r>
          <w:sym w:font="Symbol" w:char="F0BE"/>
        </w:r>
      </w:ins>
      <w:del w:id="18" w:author="Kezia Endsley" w:date="2013-11-01T09:10:00Z">
        <w:r w:rsidR="00FD094F" w:rsidDel="00F74276">
          <w:delText xml:space="preserve">-- </w:delText>
        </w:r>
      </w:del>
      <w:r w:rsidR="00FD094F">
        <w:t xml:space="preserve">Bill James, </w:t>
      </w:r>
      <w:proofErr w:type="spellStart"/>
      <w:r>
        <w:t>sabermetrician</w:t>
      </w:r>
      <w:proofErr w:type="spellEnd"/>
    </w:p>
    <w:p w:rsidR="00DA5251" w:rsidRDefault="007357D6" w:rsidP="00BE2365">
      <w:pPr>
        <w:pStyle w:val="Para"/>
      </w:pPr>
      <w:r>
        <w:t xml:space="preserve">If you’ve </w:t>
      </w:r>
      <w:ins w:id="19" w:author="Kezia Endsley" w:date="2013-11-01T08:49:00Z">
        <w:r w:rsidR="000C7746">
          <w:t xml:space="preserve">been </w:t>
        </w:r>
      </w:ins>
      <w:r>
        <w:t>follow</w:t>
      </w:r>
      <w:ins w:id="20" w:author="Kezia Endsley" w:date="2013-11-01T08:49:00Z">
        <w:r w:rsidR="000C7746">
          <w:t>ing</w:t>
        </w:r>
      </w:ins>
      <w:del w:id="21" w:author="Kezia Endsley" w:date="2013-11-01T08:49:00Z">
        <w:r w:rsidDel="000C7746">
          <w:delText>ed</w:delText>
        </w:r>
      </w:del>
      <w:r>
        <w:t xml:space="preserve"> along up to this point, </w:t>
      </w:r>
      <w:del w:id="22" w:author="Kezia Endsley" w:date="2013-11-01T07:35:00Z">
        <w:r w:rsidDel="00405A48">
          <w:delText xml:space="preserve">you’ve </w:delText>
        </w:r>
      </w:del>
      <w:ins w:id="23" w:author="Kezia Endsley" w:date="2013-11-01T07:35:00Z">
        <w:r w:rsidR="00405A48">
          <w:t xml:space="preserve">you </w:t>
        </w:r>
      </w:ins>
      <w:r>
        <w:t>have covered a lot of ground</w:t>
      </w:r>
      <w:ins w:id="24" w:author="Kent, Kevin - Indianapolis" w:date="2013-11-04T08:31:00Z">
        <w:r w:rsidR="00705EA7">
          <w:t>,</w:t>
        </w:r>
      </w:ins>
      <w:r>
        <w:t xml:space="preserve"> and you’ve hopefully realized that there is knowledge buried in the data</w:t>
      </w:r>
      <w:r w:rsidR="00405A48">
        <w:t xml:space="preserve">. </w:t>
      </w:r>
      <w:r>
        <w:t>As you begin to move your security practice into a data-driven mindset, we suggest that you take a “panning for gold” approach instead of a “drilling for oil” stance</w:t>
      </w:r>
      <w:del w:id="25" w:author="Kent, Kevin - Indianapolis" w:date="2013-11-04T08:35:00Z">
        <w:r w:rsidR="00405A48" w:rsidDel="00705EA7">
          <w:delText xml:space="preserve">. </w:delText>
        </w:r>
      </w:del>
      <w:ins w:id="26" w:author="Kent, Kevin - Indianapolis" w:date="2013-11-04T08:35:00Z">
        <w:r w:rsidR="00705EA7">
          <w:t>—</w:t>
        </w:r>
      </w:ins>
      <w:del w:id="27" w:author="Kent, Kevin - Indianapolis" w:date="2013-11-04T08:35:00Z">
        <w:r w:rsidDel="00705EA7">
          <w:delText>M</w:delText>
        </w:r>
      </w:del>
      <w:ins w:id="28" w:author="Kent, Kevin - Indianapolis" w:date="2013-11-04T08:35:00Z">
        <w:r w:rsidR="00705EA7">
          <w:t>m</w:t>
        </w:r>
      </w:ins>
      <w:r>
        <w:t>eaning that you shouldn’t get bogged down with a single focus (or a single source of data) out of the gat</w:t>
      </w:r>
      <w:r w:rsidR="00BE2365">
        <w:t>e</w:t>
      </w:r>
      <w:r w:rsidR="00405A48">
        <w:t xml:space="preserve">. </w:t>
      </w:r>
      <w:r w:rsidR="00BE2365">
        <w:t xml:space="preserve">Instead, roll your pants up, </w:t>
      </w:r>
      <w:r>
        <w:t xml:space="preserve">step into the stream </w:t>
      </w:r>
      <w:r w:rsidR="00BE2365">
        <w:t>of data</w:t>
      </w:r>
      <w:ins w:id="29" w:author="Kezia Endsley" w:date="2013-11-01T07:39:00Z">
        <w:r w:rsidR="00551CD9">
          <w:t>,</w:t>
        </w:r>
      </w:ins>
      <w:r w:rsidR="00BE2365">
        <w:t xml:space="preserve"> and just explore and learn what you can about it</w:t>
      </w:r>
      <w:r w:rsidR="00405A48">
        <w:t xml:space="preserve">. </w:t>
      </w:r>
      <w:r w:rsidR="00BE2365">
        <w:t>Once you understand what’s in the data</w:t>
      </w:r>
      <w:ins w:id="30" w:author="Kezia Endsley" w:date="2013-11-01T08:49:00Z">
        <w:r w:rsidR="00A04680">
          <w:t>,</w:t>
        </w:r>
      </w:ins>
      <w:r w:rsidR="00BE2365">
        <w:t xml:space="preserve"> you can start to ask (and answer) the interesting questions that will begin to make a difference. </w:t>
      </w:r>
    </w:p>
    <w:p w:rsidR="00BE2365" w:rsidRPr="00DA5251" w:rsidRDefault="00BE2365" w:rsidP="00BE2365">
      <w:pPr>
        <w:pStyle w:val="Para"/>
      </w:pPr>
      <w:r>
        <w:t xml:space="preserve">This last chapter is dedicated </w:t>
      </w:r>
      <w:del w:id="31" w:author="Kezia Endsley" w:date="2013-11-01T07:39:00Z">
        <w:r w:rsidDel="00551CD9">
          <w:delText xml:space="preserve">towards </w:delText>
        </w:r>
      </w:del>
      <w:ins w:id="32" w:author="Kezia Endsley" w:date="2013-11-01T07:39:00Z">
        <w:r w:rsidR="00551CD9">
          <w:t xml:space="preserve">to </w:t>
        </w:r>
      </w:ins>
      <w:r>
        <w:t>that difference</w:t>
      </w:r>
      <w:r w:rsidR="00405A48">
        <w:t xml:space="preserve">. </w:t>
      </w:r>
      <w:r>
        <w:t>The first half is about moving yourself (or those you work with) toward</w:t>
      </w:r>
      <w:del w:id="33" w:author="Kezia Endsley" w:date="2013-11-01T07:39:00Z">
        <w:r w:rsidDel="00551CD9">
          <w:delText>s</w:delText>
        </w:r>
      </w:del>
      <w:r>
        <w:t xml:space="preserve"> a data-driven approach at a personal level</w:t>
      </w:r>
      <w:r w:rsidR="00405A48">
        <w:t xml:space="preserve">. </w:t>
      </w:r>
      <w:r>
        <w:t>The second half is about moving your organization toward</w:t>
      </w:r>
      <w:del w:id="34" w:author="Kezia Endsley" w:date="2013-11-01T07:39:00Z">
        <w:r w:rsidDel="00551CD9">
          <w:delText>s</w:delText>
        </w:r>
      </w:del>
      <w:r>
        <w:t xml:space="preserve"> a data-driven security program.</w:t>
      </w:r>
    </w:p>
    <w:p w:rsidR="00586189" w:rsidRPr="00586189" w:rsidRDefault="00BE2365" w:rsidP="00586189">
      <w:pPr>
        <w:pStyle w:val="H1"/>
        <w:rPr>
          <w:snapToGrid w:val="0"/>
        </w:rPr>
      </w:pPr>
      <w:r>
        <w:rPr>
          <w:snapToGrid w:val="0"/>
        </w:rPr>
        <w:t xml:space="preserve">Moving </w:t>
      </w:r>
      <w:del w:id="35" w:author="Kent, Kevin - Indianapolis" w:date="2013-11-04T08:35:00Z">
        <w:r w:rsidDel="00705EA7">
          <w:rPr>
            <w:snapToGrid w:val="0"/>
          </w:rPr>
          <w:delText>y</w:delText>
        </w:r>
      </w:del>
      <w:ins w:id="36" w:author="Kent, Kevin - Indianapolis" w:date="2013-11-04T08:35:00Z">
        <w:r w:rsidR="00705EA7">
          <w:rPr>
            <w:snapToGrid w:val="0"/>
          </w:rPr>
          <w:t>Y</w:t>
        </w:r>
      </w:ins>
      <w:r>
        <w:rPr>
          <w:snapToGrid w:val="0"/>
        </w:rPr>
        <w:t xml:space="preserve">ourself </w:t>
      </w:r>
      <w:ins w:id="37" w:author="Kezia Endsley" w:date="2013-11-01T07:35:00Z">
        <w:r w:rsidR="00405A48">
          <w:rPr>
            <w:snapToGrid w:val="0"/>
          </w:rPr>
          <w:t>T</w:t>
        </w:r>
      </w:ins>
      <w:del w:id="38" w:author="Kezia Endsley" w:date="2013-11-01T07:35:00Z">
        <w:r w:rsidDel="00405A48">
          <w:rPr>
            <w:snapToGrid w:val="0"/>
          </w:rPr>
          <w:delText>t</w:delText>
        </w:r>
      </w:del>
      <w:r>
        <w:rPr>
          <w:snapToGrid w:val="0"/>
        </w:rPr>
        <w:t>oward</w:t>
      </w:r>
      <w:del w:id="39" w:author="Kezia Endsley" w:date="2013-11-01T07:35:00Z">
        <w:r w:rsidDel="00405A48">
          <w:rPr>
            <w:snapToGrid w:val="0"/>
          </w:rPr>
          <w:delText>s</w:delText>
        </w:r>
      </w:del>
      <w:r>
        <w:rPr>
          <w:snapToGrid w:val="0"/>
        </w:rPr>
        <w:t xml:space="preserve"> </w:t>
      </w:r>
      <w:ins w:id="40" w:author="Kezia Endsley" w:date="2013-11-01T07:35:00Z">
        <w:r w:rsidR="00405A48">
          <w:rPr>
            <w:snapToGrid w:val="0"/>
          </w:rPr>
          <w:t>D</w:t>
        </w:r>
      </w:ins>
      <w:del w:id="41" w:author="Kezia Endsley" w:date="2013-11-01T07:35:00Z">
        <w:r w:rsidDel="00405A48">
          <w:rPr>
            <w:snapToGrid w:val="0"/>
          </w:rPr>
          <w:delText>d</w:delText>
        </w:r>
      </w:del>
      <w:r>
        <w:rPr>
          <w:snapToGrid w:val="0"/>
        </w:rPr>
        <w:t>ata</w:t>
      </w:r>
      <w:ins w:id="42" w:author="Kezia Endsley" w:date="2013-11-01T07:35:00Z">
        <w:r w:rsidR="00405A48">
          <w:rPr>
            <w:snapToGrid w:val="0"/>
          </w:rPr>
          <w:t>-</w:t>
        </w:r>
      </w:ins>
      <w:del w:id="43" w:author="Kezia Endsley" w:date="2013-11-01T07:35:00Z">
        <w:r w:rsidDel="00405A48">
          <w:rPr>
            <w:snapToGrid w:val="0"/>
          </w:rPr>
          <w:delText xml:space="preserve"> </w:delText>
        </w:r>
      </w:del>
      <w:ins w:id="44" w:author="Kezia Endsley" w:date="2013-11-01T07:35:00Z">
        <w:r w:rsidR="00405A48">
          <w:rPr>
            <w:snapToGrid w:val="0"/>
          </w:rPr>
          <w:t>D</w:t>
        </w:r>
      </w:ins>
      <w:del w:id="45" w:author="Kezia Endsley" w:date="2013-11-01T07:35:00Z">
        <w:r w:rsidDel="00405A48">
          <w:rPr>
            <w:snapToGrid w:val="0"/>
          </w:rPr>
          <w:delText>d</w:delText>
        </w:r>
      </w:del>
      <w:r>
        <w:rPr>
          <w:snapToGrid w:val="0"/>
        </w:rPr>
        <w:t xml:space="preserve">riven </w:t>
      </w:r>
      <w:ins w:id="46" w:author="Kezia Endsley" w:date="2013-11-01T07:35:00Z">
        <w:r w:rsidR="00405A48">
          <w:rPr>
            <w:snapToGrid w:val="0"/>
          </w:rPr>
          <w:t>S</w:t>
        </w:r>
      </w:ins>
      <w:del w:id="47" w:author="Kezia Endsley" w:date="2013-11-01T07:35:00Z">
        <w:r w:rsidDel="00405A48">
          <w:rPr>
            <w:snapToGrid w:val="0"/>
          </w:rPr>
          <w:delText>s</w:delText>
        </w:r>
      </w:del>
      <w:r>
        <w:rPr>
          <w:snapToGrid w:val="0"/>
        </w:rPr>
        <w:t>ecurity</w:t>
      </w:r>
    </w:p>
    <w:p w:rsidR="00AB2C2E" w:rsidRDefault="00586189" w:rsidP="00AB2C2E">
      <w:pPr>
        <w:pStyle w:val="Para"/>
      </w:pPr>
      <w:r>
        <w:t>Figure 12-1</w:t>
      </w:r>
      <w:r w:rsidR="00AB2C2E" w:rsidRPr="00AB2C2E">
        <w:t xml:space="preserve"> is a slight modification of Drew Conway’s “Data Science Venn Diagram” (</w:t>
      </w:r>
      <w:hyperlink r:id="rId8" w:history="1">
        <w:r w:rsidR="00AB2C2E" w:rsidRPr="00E601B3">
          <w:rPr>
            <w:rStyle w:val="InlineURL"/>
          </w:rPr>
          <w:t>http://drewconway.com/zia/2013/3/26/the-data-science-venn-diagram</w:t>
        </w:r>
      </w:hyperlink>
      <w:r w:rsidR="00505A51">
        <w:t>),</w:t>
      </w:r>
      <w:r w:rsidR="00AB2C2E" w:rsidRPr="00AB2C2E">
        <w:t xml:space="preserve"> </w:t>
      </w:r>
      <w:ins w:id="48" w:author="Kezia Endsley" w:date="2013-11-01T07:39:00Z">
        <w:r w:rsidR="00551CD9">
          <w:t xml:space="preserve">which is </w:t>
        </w:r>
      </w:ins>
      <w:r w:rsidR="00AB2C2E" w:rsidRPr="00AB2C2E">
        <w:t xml:space="preserve">a simple </w:t>
      </w:r>
      <w:r w:rsidR="00505A51">
        <w:t xml:space="preserve">visualization </w:t>
      </w:r>
      <w:del w:id="49" w:author="Kezia Endsley" w:date="2013-11-01T07:39:00Z">
        <w:r w:rsidR="00505A51" w:rsidDel="00551CD9">
          <w:delText xml:space="preserve">which </w:delText>
        </w:r>
      </w:del>
      <w:ins w:id="50" w:author="Kezia Endsley" w:date="2013-11-01T07:39:00Z">
        <w:r w:rsidR="00551CD9">
          <w:t xml:space="preserve">that </w:t>
        </w:r>
      </w:ins>
      <w:r w:rsidR="00505A51">
        <w:lastRenderedPageBreak/>
        <w:t xml:space="preserve">can help </w:t>
      </w:r>
      <w:r w:rsidR="00212455">
        <w:t xml:space="preserve">you </w:t>
      </w:r>
      <w:del w:id="51" w:author="Kezia Endsley" w:date="2013-11-01T07:42:00Z">
        <w:r w:rsidR="00505A51" w:rsidDel="00C30192">
          <w:delText>perform</w:delText>
        </w:r>
        <w:r w:rsidR="00AB2C2E" w:rsidRPr="00AB2C2E" w:rsidDel="00C30192">
          <w:delText xml:space="preserve"> a quick</w:delText>
        </w:r>
      </w:del>
      <w:ins w:id="52" w:author="Kezia Endsley" w:date="2013-11-01T07:42:00Z">
        <w:r w:rsidR="00C30192">
          <w:t>quickly</w:t>
        </w:r>
      </w:ins>
      <w:r w:rsidR="00AB2C2E" w:rsidRPr="00AB2C2E">
        <w:t xml:space="preserve"> </w:t>
      </w:r>
      <w:del w:id="53" w:author="Kezia Endsley" w:date="2013-11-01T07:42:00Z">
        <w:r w:rsidR="00AB2C2E" w:rsidRPr="00AB2C2E" w:rsidDel="00C30192">
          <w:delText>self-</w:delText>
        </w:r>
      </w:del>
      <w:r w:rsidR="00AB2C2E" w:rsidRPr="00AB2C2E">
        <w:t>evaluat</w:t>
      </w:r>
      <w:ins w:id="54" w:author="Kezia Endsley" w:date="2013-11-01T07:42:00Z">
        <w:r w:rsidR="00C30192">
          <w:t>e</w:t>
        </w:r>
      </w:ins>
      <w:del w:id="55" w:author="Kezia Endsley" w:date="2013-11-01T07:42:00Z">
        <w:r w:rsidR="00AB2C2E" w:rsidRPr="00AB2C2E" w:rsidDel="00C30192">
          <w:delText>ion of</w:delText>
        </w:r>
      </w:del>
      <w:r w:rsidR="00AB2C2E" w:rsidRPr="00AB2C2E">
        <w:t xml:space="preserve"> where you currently are on your journey </w:t>
      </w:r>
      <w:r>
        <w:t>toward</w:t>
      </w:r>
      <w:del w:id="56" w:author="Kezia Endsley" w:date="2013-11-01T07:42:00Z">
        <w:r w:rsidDel="00C30192">
          <w:delText>s</w:delText>
        </w:r>
      </w:del>
      <w:r>
        <w:t xml:space="preserve"> data</w:t>
      </w:r>
      <w:ins w:id="57" w:author="Kezia Endsley" w:date="2013-11-01T07:42:00Z">
        <w:r w:rsidR="00C30192">
          <w:t>-</w:t>
        </w:r>
      </w:ins>
      <w:del w:id="58" w:author="Kezia Endsley" w:date="2013-11-01T07:42:00Z">
        <w:r w:rsidDel="00C30192">
          <w:delText xml:space="preserve"> </w:delText>
        </w:r>
      </w:del>
      <w:r>
        <w:t>driven security</w:t>
      </w:r>
      <w:r w:rsidR="00AB2C2E" w:rsidRPr="00AB2C2E">
        <w:t xml:space="preserve">. </w:t>
      </w:r>
      <w:del w:id="59" w:author="Kezia Endsley" w:date="2013-11-01T07:42:00Z">
        <w:r w:rsidR="00AB2C2E" w:rsidRPr="00AB2C2E" w:rsidDel="00C30192">
          <w:delText xml:space="preserve">We’ll </w:delText>
        </w:r>
      </w:del>
      <w:ins w:id="60" w:author="Kezia Endsley" w:date="2013-11-01T07:42:00Z">
        <w:r w:rsidR="00C30192">
          <w:t>This chapter</w:t>
        </w:r>
        <w:r w:rsidR="00C30192" w:rsidRPr="00AB2C2E">
          <w:t xml:space="preserve"> </w:t>
        </w:r>
      </w:ins>
      <w:del w:id="61" w:author="Kezia Endsley" w:date="2013-11-01T07:42:00Z">
        <w:r w:rsidR="00AB2C2E" w:rsidRPr="00AB2C2E" w:rsidDel="00C30192">
          <w:delText xml:space="preserve">take a </w:delText>
        </w:r>
      </w:del>
      <w:r w:rsidR="00AB2C2E" w:rsidRPr="00AB2C2E">
        <w:t>look</w:t>
      </w:r>
      <w:ins w:id="62" w:author="Kezia Endsley" w:date="2013-11-01T07:42:00Z">
        <w:r w:rsidR="00C30192">
          <w:t>s</w:t>
        </w:r>
      </w:ins>
      <w:r w:rsidR="00AB2C2E" w:rsidRPr="00AB2C2E">
        <w:t xml:space="preserve"> at each major component</w:t>
      </w:r>
      <w:ins w:id="63" w:author="Kezia Endsley" w:date="2013-11-01T07:48:00Z">
        <w:r w:rsidR="00D54CEB">
          <w:t>,</w:t>
        </w:r>
      </w:ins>
      <w:r w:rsidR="00AB2C2E" w:rsidRPr="00AB2C2E">
        <w:t xml:space="preserve"> along with the interactions between </w:t>
      </w:r>
      <w:r w:rsidR="00505A51">
        <w:t>some</w:t>
      </w:r>
      <w:r w:rsidR="00AB2C2E" w:rsidRPr="00AB2C2E">
        <w:t xml:space="preserve"> component</w:t>
      </w:r>
      <w:r w:rsidR="00505A51">
        <w:t>s</w:t>
      </w:r>
      <w:ins w:id="64" w:author="Kezia Endsley" w:date="2013-11-01T07:46:00Z">
        <w:r w:rsidR="00C30192">
          <w:t>.</w:t>
        </w:r>
      </w:ins>
      <w:r w:rsidR="00AB2C2E" w:rsidRPr="00AB2C2E">
        <w:t xml:space="preserve"> </w:t>
      </w:r>
      <w:ins w:id="65" w:author="Kezia Endsley" w:date="2013-11-01T07:46:00Z">
        <w:r w:rsidR="00C30192">
          <w:t xml:space="preserve">The idea is to help you identify </w:t>
        </w:r>
      </w:ins>
      <w:del w:id="66" w:author="Kezia Endsley" w:date="2013-11-01T07:46:00Z">
        <w:r w:rsidR="00AB2C2E" w:rsidRPr="00AB2C2E" w:rsidDel="00C30192">
          <w:delText xml:space="preserve">to </w:delText>
        </w:r>
      </w:del>
      <w:del w:id="67" w:author="Kezia Endsley" w:date="2013-11-01T07:47:00Z">
        <w:r w:rsidR="00AB2C2E" w:rsidRPr="007E63DC" w:rsidDel="00C30192">
          <w:delText xml:space="preserve">give you an idea </w:delText>
        </w:r>
      </w:del>
      <w:del w:id="68" w:author="Kezia Endsley" w:date="2013-11-01T07:46:00Z">
        <w:r w:rsidR="00AB2C2E" w:rsidRPr="007E63DC" w:rsidDel="00C30192">
          <w:delText xml:space="preserve">of </w:delText>
        </w:r>
      </w:del>
      <w:del w:id="69" w:author="Kezia Endsley" w:date="2013-11-01T07:47:00Z">
        <w:r w:rsidR="00AB2C2E" w:rsidRPr="007E63DC" w:rsidDel="00C30192">
          <w:delText xml:space="preserve">where </w:delText>
        </w:r>
      </w:del>
      <w:del w:id="70" w:author="Kezia Endsley" w:date="2013-11-01T07:46:00Z">
        <w:r w:rsidR="00AB2C2E" w:rsidRPr="007E63DC" w:rsidDel="00C30192">
          <w:delText xml:space="preserve">top </w:delText>
        </w:r>
      </w:del>
      <w:del w:id="71" w:author="Kezia Endsley" w:date="2013-11-01T07:47:00Z">
        <w:r w:rsidR="00AB2C2E" w:rsidRPr="007E63DC" w:rsidDel="00C30192">
          <w:delText>topics in this book fit and prov</w:delText>
        </w:r>
        <w:r w:rsidR="00AB2C2E" w:rsidRPr="00AB2C2E" w:rsidDel="00C30192">
          <w:delText xml:space="preserve">ide pointers for delving into or shoring up </w:delText>
        </w:r>
      </w:del>
      <w:r w:rsidR="00AB2C2E" w:rsidRPr="00AB2C2E">
        <w:t xml:space="preserve">areas that </w:t>
      </w:r>
      <w:del w:id="72" w:author="Kezia Endsley" w:date="2013-11-01T07:47:00Z">
        <w:r w:rsidR="00AB2C2E" w:rsidRPr="00AB2C2E" w:rsidDel="00C30192">
          <w:delText>may not</w:delText>
        </w:r>
      </w:del>
      <w:ins w:id="73" w:author="Kezia Endsley" w:date="2013-11-01T07:47:00Z">
        <w:r w:rsidR="00C30192">
          <w:t>aren’t</w:t>
        </w:r>
      </w:ins>
      <w:r w:rsidR="00AB2C2E" w:rsidRPr="00AB2C2E">
        <w:t xml:space="preserve"> currently </w:t>
      </w:r>
      <w:ins w:id="74" w:author="Kezia Endsley" w:date="2013-11-01T07:47:00Z">
        <w:r w:rsidR="00C30192">
          <w:t xml:space="preserve">your </w:t>
        </w:r>
      </w:ins>
      <w:del w:id="75" w:author="Kezia Endsley" w:date="2013-11-01T07:47:00Z">
        <w:r w:rsidR="00AB2C2E" w:rsidRPr="00AB2C2E" w:rsidDel="00C30192">
          <w:delText xml:space="preserve">be </w:delText>
        </w:r>
      </w:del>
      <w:r w:rsidR="00C961F9">
        <w:t>strengths</w:t>
      </w:r>
      <w:del w:id="76" w:author="Kezia Endsley" w:date="2013-11-01T07:47:00Z">
        <w:r w:rsidR="00AB2C2E" w:rsidRPr="00AB2C2E" w:rsidDel="00C30192">
          <w:delText xml:space="preserve"> for you</w:delText>
        </w:r>
      </w:del>
      <w:r w:rsidR="00405A48">
        <w:t xml:space="preserve">. </w:t>
      </w:r>
      <w:r w:rsidR="00C961F9">
        <w:t xml:space="preserve">You don’t have to be strong in </w:t>
      </w:r>
      <w:del w:id="77" w:author="Kezia Endsley" w:date="2013-11-01T07:48:00Z">
        <w:r w:rsidR="00C961F9" w:rsidDel="00D54CEB">
          <w:delText xml:space="preserve">the </w:delText>
        </w:r>
      </w:del>
      <w:ins w:id="78" w:author="Kezia Endsley" w:date="2013-11-01T07:48:00Z">
        <w:r w:rsidR="00D54CEB">
          <w:t xml:space="preserve">all </w:t>
        </w:r>
      </w:ins>
      <w:r w:rsidR="00C961F9">
        <w:t>three major areas</w:t>
      </w:r>
      <w:ins w:id="79" w:author="Kent, Kevin - Indianapolis" w:date="2013-11-04T08:57:00Z">
        <w:r w:rsidR="00483C09">
          <w:t xml:space="preserve"> </w:t>
        </w:r>
      </w:ins>
      <w:del w:id="80" w:author="Kezia Endsley" w:date="2013-11-01T07:43:00Z">
        <w:r w:rsidR="00C961F9" w:rsidDel="00C30192">
          <w:delText xml:space="preserve"> we </w:delText>
        </w:r>
      </w:del>
      <w:r w:rsidR="00C961F9">
        <w:t>discuss</w:t>
      </w:r>
      <w:ins w:id="81" w:author="Kent, Kevin - Indianapolis" w:date="2013-11-04T08:57:00Z">
        <w:r w:rsidR="00483C09">
          <w:t>ed</w:t>
        </w:r>
      </w:ins>
      <w:r w:rsidR="00C961F9">
        <w:t xml:space="preserve"> here, but you want to be sure </w:t>
      </w:r>
      <w:del w:id="82" w:author="Kezia Endsley" w:date="2013-11-01T07:48:00Z">
        <w:r w:rsidR="00C961F9" w:rsidDel="00D54CEB">
          <w:delText>the lack of strength</w:delText>
        </w:r>
      </w:del>
      <w:ins w:id="83" w:author="Kezia Endsley" w:date="2013-11-01T07:48:00Z">
        <w:r w:rsidR="00D54CEB">
          <w:t>that weakness</w:t>
        </w:r>
      </w:ins>
      <w:r w:rsidR="00C961F9">
        <w:t xml:space="preserve"> in any </w:t>
      </w:r>
      <w:ins w:id="84" w:author="Kezia Endsley" w:date="2013-11-01T07:47:00Z">
        <w:r w:rsidR="00C30192">
          <w:t xml:space="preserve">one </w:t>
        </w:r>
      </w:ins>
      <w:r w:rsidR="00C961F9">
        <w:t xml:space="preserve">area </w:t>
      </w:r>
      <w:del w:id="85" w:author="Kezia Endsley" w:date="2013-11-01T07:47:00Z">
        <w:r w:rsidR="00C961F9" w:rsidDel="00C30192">
          <w:delText xml:space="preserve">is not a weakness that will </w:delText>
        </w:r>
      </w:del>
      <w:ins w:id="86" w:author="Kezia Endsley" w:date="2013-11-01T07:47:00Z">
        <w:r w:rsidR="00C30192">
          <w:t xml:space="preserve">doesn’t </w:t>
        </w:r>
      </w:ins>
      <w:r w:rsidR="00C961F9">
        <w:t>silently pull you off course.</w:t>
      </w:r>
    </w:p>
    <w:p w:rsidR="00586189" w:rsidRDefault="00586189" w:rsidP="00586189">
      <w:pPr>
        <w:pStyle w:val="Slug"/>
        <w:rPr>
          <w:ins w:id="87" w:author="Kent, Kevin - Indianapolis" w:date="2013-11-04T08:37:00Z"/>
        </w:rPr>
      </w:pPr>
      <w:r>
        <w:t>Figure 12-</w:t>
      </w:r>
      <w:ins w:id="88" w:author="Kezia Endsley" w:date="2013-11-01T07:36:00Z">
        <w:r w:rsidR="00405A48">
          <w:t>1</w:t>
        </w:r>
      </w:ins>
      <w:del w:id="89" w:author="Kent, Kevin - Indianapolis" w:date="2013-11-04T08:46:00Z">
        <w:r w:rsidDel="001D39E2">
          <w:tab/>
        </w:r>
      </w:del>
      <w:ins w:id="90" w:author="Kent, Kevin - Indianapolis" w:date="2013-11-04T08:46:00Z">
        <w:r w:rsidR="001D39E2">
          <w:t xml:space="preserve">: </w:t>
        </w:r>
      </w:ins>
      <w:ins w:id="91" w:author="Kezia Endsley" w:date="2013-11-01T07:41:00Z">
        <w:r w:rsidR="00551CD9">
          <w:t xml:space="preserve">The </w:t>
        </w:r>
        <w:r w:rsidR="00C30192">
          <w:t xml:space="preserve">Data </w:t>
        </w:r>
        <w:r w:rsidR="001D39E2">
          <w:t xml:space="preserve">science </w:t>
        </w:r>
        <w:proofErr w:type="spellStart"/>
        <w:r w:rsidR="001D39E2">
          <w:t>venn</w:t>
        </w:r>
        <w:proofErr w:type="spellEnd"/>
        <w:r w:rsidR="001D39E2">
          <w:t xml:space="preserve"> diagram</w:t>
        </w:r>
        <w:del w:id="92" w:author="Kent, Kevin - Indianapolis" w:date="2013-11-04T08:47:00Z">
          <w:r w:rsidR="001D39E2" w:rsidDel="001D39E2">
            <w:delText xml:space="preserve"> </w:delText>
          </w:r>
        </w:del>
      </w:ins>
      <w:ins w:id="93" w:author="Kent, Kevin - Indianapolis" w:date="2013-11-04T08:47:00Z">
        <w:r w:rsidR="001D39E2">
          <w:tab/>
        </w:r>
      </w:ins>
      <w:r>
        <w:t>[</w:t>
      </w:r>
      <w:ins w:id="94" w:author="Kezia Endsley" w:date="2013-11-01T07:41:00Z">
        <w:r w:rsidR="00551CD9">
          <w:t>793725</w:t>
        </w:r>
      </w:ins>
      <w:ins w:id="95" w:author="Kent, Kevin - Indianapolis" w:date="2013-11-04T08:37:00Z">
        <w:r w:rsidR="00705EA7">
          <w:t xml:space="preserve"> </w:t>
        </w:r>
      </w:ins>
      <w:ins w:id="96" w:author="Kezia Endsley" w:date="2013-11-01T07:41:00Z">
        <w:r w:rsidR="00551CD9">
          <w:t>c12f</w:t>
        </w:r>
      </w:ins>
      <w:ins w:id="97" w:author="Kent, Kevin - Indianapolis" w:date="2013-11-04T08:37:00Z">
        <w:r w:rsidR="00705EA7">
          <w:t>0</w:t>
        </w:r>
      </w:ins>
      <w:ins w:id="98" w:author="Kezia Endsley" w:date="2013-11-01T07:41:00Z">
        <w:r w:rsidR="00551CD9">
          <w:t>01.eps</w:t>
        </w:r>
        <w:del w:id="99" w:author="Kent, Kevin - Indianapolis" w:date="2013-11-04T08:47:00Z">
          <w:r w:rsidR="00551CD9" w:rsidDel="001D39E2">
            <w:delText xml:space="preserve"> </w:delText>
          </w:r>
        </w:del>
      </w:ins>
      <w:del w:id="100" w:author="Kezia Endsley" w:date="2013-11-01T07:41:00Z">
        <w:r w:rsidDel="00551CD9">
          <w:delText>f0#.eps</w:delText>
        </w:r>
      </w:del>
      <w:r>
        <w:t>]</w:t>
      </w:r>
    </w:p>
    <w:p w:rsidR="00705EA7" w:rsidRPr="00705EA7" w:rsidRDefault="001D39E2" w:rsidP="001D39E2">
      <w:pPr>
        <w:pStyle w:val="FigureSource"/>
        <w:pPrChange w:id="101" w:author="Kent, Kevin - Indianapolis" w:date="2013-11-04T08:46:00Z">
          <w:pPr>
            <w:pStyle w:val="Slug"/>
          </w:pPr>
        </w:pPrChange>
      </w:pPr>
      <w:ins w:id="102" w:author="Kent, Kevin - Indianapolis" w:date="2013-11-04T08:45:00Z">
        <w:r>
          <w:t>Licensed under Creative Commons Attribution-</w:t>
        </w:r>
        <w:proofErr w:type="spellStart"/>
        <w:r>
          <w:t>NonCommercial</w:t>
        </w:r>
        <w:proofErr w:type="spellEnd"/>
        <w:r>
          <w:t xml:space="preserve"> (</w:t>
        </w:r>
      </w:ins>
      <w:ins w:id="103" w:author="Kent, Kevin - Indianapolis" w:date="2013-11-04T08:46:00Z">
        <w:r w:rsidRPr="001D39E2">
          <w:rPr>
            <w:rStyle w:val="InlineURL"/>
            <w:rPrChange w:id="104" w:author="Kent, Kevin - Indianapolis" w:date="2013-11-04T08:46:00Z">
              <w:rPr/>
            </w:rPrChange>
          </w:rPr>
          <w:fldChar w:fldCharType="begin"/>
        </w:r>
        <w:r w:rsidRPr="001D39E2">
          <w:rPr>
            <w:rStyle w:val="InlineURL"/>
            <w:rPrChange w:id="105" w:author="Kent, Kevin - Indianapolis" w:date="2013-11-04T08:46:00Z">
              <w:rPr/>
            </w:rPrChange>
          </w:rPr>
          <w:instrText xml:space="preserve"> HYPERLINK "http://creativecommons.org/licenses/by-nc/3.0/legalcode" </w:instrText>
        </w:r>
        <w:r w:rsidRPr="001D39E2">
          <w:rPr>
            <w:rStyle w:val="InlineURL"/>
            <w:rPrChange w:id="106" w:author="Kent, Kevin - Indianapolis" w:date="2013-11-04T08:46:00Z">
              <w:rPr/>
            </w:rPrChange>
          </w:rPr>
          <w:fldChar w:fldCharType="separate"/>
        </w:r>
        <w:r w:rsidRPr="001D39E2">
          <w:rPr>
            <w:rStyle w:val="InlineURL"/>
            <w:rPrChange w:id="107" w:author="Kent, Kevin - Indianapolis" w:date="2013-11-04T08:46:00Z">
              <w:rPr>
                <w:rStyle w:val="Hyperlink"/>
              </w:rPr>
            </w:rPrChange>
          </w:rPr>
          <w:t>http://creativecommons.org/licenses/by-nc/3.0/legalcode</w:t>
        </w:r>
        <w:r w:rsidRPr="001D39E2">
          <w:rPr>
            <w:rStyle w:val="InlineURL"/>
            <w:rPrChange w:id="108" w:author="Kent, Kevin - Indianapolis" w:date="2013-11-04T08:46:00Z">
              <w:rPr/>
            </w:rPrChange>
          </w:rPr>
          <w:fldChar w:fldCharType="end"/>
        </w:r>
        <w:r>
          <w:t>)</w:t>
        </w:r>
      </w:ins>
    </w:p>
    <w:p w:rsidR="00AB2C2E" w:rsidRPr="00BD24FB" w:rsidRDefault="00AB2C2E" w:rsidP="00AB2C2E">
      <w:pPr>
        <w:pStyle w:val="H2"/>
        <w:rPr>
          <w:highlight w:val="yellow"/>
        </w:rPr>
      </w:pPr>
      <w:r w:rsidRPr="00BD24FB">
        <w:rPr>
          <w:highlight w:val="yellow"/>
        </w:rPr>
        <w:t>The Hacker</w:t>
      </w:r>
    </w:p>
    <w:p w:rsidR="00BD24FB" w:rsidRPr="00AB1D46" w:rsidRDefault="00BD24FB" w:rsidP="00BD24FB">
      <w:pPr>
        <w:pStyle w:val="QueryPara"/>
      </w:pPr>
      <w:r w:rsidRPr="00BD24FB">
        <w:rPr>
          <w:highlight w:val="yellow"/>
        </w:rPr>
        <w:t>[[Authors: I can see that by modifying Conway’s diagram, you are attempting to appeal to readers who view themselves as “hackers” rather than as “programmers” or “computer scientists”.  But I think “hacker” is not appropriate the way you are using it.  “Hacker” connotes the ability to “do the unexpected”, including finding vulnerabilities or hidden functionality or ways to break systems.  Given your three bullet points below, what you have described a “programmer” or “coder”.  That would be a much better term to use – both to avoid confusion and to communicate your points better.  For example, in the Conway diagram, “data science” is not at the intersection of “statistics” and “hacking”.    But it is appropriate to say that “data science” is at the intersection of “programming” and “statistics”.  TE]]</w:t>
      </w:r>
    </w:p>
    <w:p w:rsidR="00AB2C2E" w:rsidRPr="00AB2C2E" w:rsidRDefault="00AB2C2E" w:rsidP="00AB2C2E">
      <w:pPr>
        <w:pStyle w:val="Para"/>
      </w:pPr>
      <w:r w:rsidRPr="00AB2C2E">
        <w:t>The term “hacker” has a great deal of confusion surrounding it</w:t>
      </w:r>
      <w:ins w:id="109" w:author="Kezia Endsley" w:date="2013-11-01T07:49:00Z">
        <w:r w:rsidR="00D54CEB">
          <w:t>,</w:t>
        </w:r>
      </w:ins>
      <w:r w:rsidRPr="00AB2C2E">
        <w:t xml:space="preserve"> as </w:t>
      </w:r>
      <w:proofErr w:type="gramStart"/>
      <w:r w:rsidRPr="00AB2C2E">
        <w:t>it</w:t>
      </w:r>
      <w:proofErr w:type="gramEnd"/>
      <w:r w:rsidRPr="00AB2C2E">
        <w:t xml:space="preserve"> has been usurped by news media and manipulated by marketing firms. In the context of a security data scientist, “hacker” means:</w:t>
      </w:r>
    </w:p>
    <w:p w:rsidR="00AB2C2E" w:rsidRPr="00AB2C2E" w:rsidRDefault="00AB2C2E" w:rsidP="00AB2C2E">
      <w:pPr>
        <w:pStyle w:val="ListBulleted"/>
      </w:pPr>
      <w:r w:rsidRPr="00AB2C2E">
        <w:t xml:space="preserve">Being able to code, either </w:t>
      </w:r>
      <w:ins w:id="110" w:author="Kezia Endsley" w:date="2013-11-01T08:50:00Z">
        <w:r w:rsidR="00950F5C">
          <w:t xml:space="preserve">via </w:t>
        </w:r>
      </w:ins>
      <w:r w:rsidRPr="00AB2C2E">
        <w:t>scripting in a language like Python or full on programming in something like C</w:t>
      </w:r>
      <w:ins w:id="111" w:author="Kezia Endsley" w:date="2013-11-01T07:49:00Z">
        <w:del w:id="112" w:author="Kent, Kevin - Indianapolis" w:date="2013-11-04T08:58:00Z">
          <w:r w:rsidR="00D54CEB" w:rsidDel="00483C09">
            <w:delText>.</w:delText>
          </w:r>
        </w:del>
      </w:ins>
      <w:del w:id="113" w:author="Kent, Kevin - Indianapolis" w:date="2013-11-04T08:58:00Z">
        <w:r w:rsidRPr="00AB2C2E" w:rsidDel="00483C09">
          <w:delText>;</w:delText>
        </w:r>
      </w:del>
      <w:del w:id="114" w:author="Kezia Endsley" w:date="2013-11-01T07:49:00Z">
        <w:r w:rsidRPr="00AB2C2E" w:rsidDel="00D54CEB">
          <w:delText xml:space="preserve"> </w:delText>
        </w:r>
      </w:del>
    </w:p>
    <w:p w:rsidR="00AB2C2E" w:rsidRPr="00AB2C2E" w:rsidRDefault="00AB2C2E" w:rsidP="00AB2C2E">
      <w:pPr>
        <w:pStyle w:val="ListBulleted"/>
      </w:pPr>
      <w:r w:rsidRPr="00AB2C2E">
        <w:t>Knowing a wide variety of data formats and understanding how to slice, dice, and bend them to your will</w:t>
      </w:r>
      <w:ins w:id="115" w:author="Kezia Endsley" w:date="2013-11-01T07:49:00Z">
        <w:del w:id="116" w:author="Kent, Kevin - Indianapolis" w:date="2013-11-04T08:58:00Z">
          <w:r w:rsidR="00D54CEB" w:rsidDel="00483C09">
            <w:delText>.</w:delText>
          </w:r>
        </w:del>
      </w:ins>
      <w:del w:id="117" w:author="Kent, Kevin - Indianapolis" w:date="2013-11-04T08:58:00Z">
        <w:r w:rsidRPr="00AB2C2E" w:rsidDel="00483C09">
          <w:delText>;</w:delText>
        </w:r>
      </w:del>
    </w:p>
    <w:p w:rsidR="00AB2C2E" w:rsidRPr="00AB2C2E" w:rsidRDefault="00AB2C2E" w:rsidP="00AB2C2E">
      <w:pPr>
        <w:pStyle w:val="ListBulleted"/>
      </w:pPr>
      <w:r w:rsidRPr="00AB2C2E">
        <w:t>Having the ability to think logically/scientifically (essentially, not jumping to conclusions) as well as algorithmically (break apart a problem into its composite parts)</w:t>
      </w:r>
      <w:ins w:id="118" w:author="Kezia Endsley" w:date="2013-11-01T07:49:00Z">
        <w:del w:id="119" w:author="Kent, Kevin - Indianapolis" w:date="2013-11-04T08:58:00Z">
          <w:r w:rsidR="00D54CEB" w:rsidDel="00483C09">
            <w:delText>.</w:delText>
          </w:r>
        </w:del>
      </w:ins>
    </w:p>
    <w:p w:rsidR="00F61D15" w:rsidRDefault="00AB2C2E" w:rsidP="00AB2C2E">
      <w:pPr>
        <w:pStyle w:val="Para"/>
      </w:pPr>
      <w:r>
        <w:t>If you are an information security professional who isn’t a coder, Chapters 2, 3</w:t>
      </w:r>
      <w:r w:rsidR="00AB4837">
        <w:t>,</w:t>
      </w:r>
      <w:r>
        <w:t xml:space="preserve"> and 4 have been designed to help you bootstrap into that </w:t>
      </w:r>
      <w:r>
        <w:lastRenderedPageBreak/>
        <w:t>skill. If you are a coder, those same chapters cover a language that is most likely new to you (R) and place coding in the context of data analysis versus application building or systems administration, which may be more familiar problem domains for you. Whether you’re at the top of your game as a programmer or just getting started</w:t>
      </w:r>
      <w:ins w:id="120" w:author="Kezia Endsley" w:date="2013-11-01T07:50:00Z">
        <w:r w:rsidR="00D54CEB">
          <w:t>,</w:t>
        </w:r>
      </w:ins>
      <w:r>
        <w:t xml:space="preserve"> there is a</w:t>
      </w:r>
      <w:r w:rsidR="00E678F6">
        <w:t>lways more to learn</w:t>
      </w:r>
      <w:ins w:id="121" w:author="Kezia Endsley" w:date="2013-11-01T08:51:00Z">
        <w:r w:rsidR="005C65CD">
          <w:t>.</w:t>
        </w:r>
      </w:ins>
      <w:r w:rsidR="00E678F6">
        <w:t xml:space="preserve"> </w:t>
      </w:r>
      <w:ins w:id="122" w:author="Kezia Endsley" w:date="2013-11-01T08:51:00Z">
        <w:r w:rsidR="005C65CD">
          <w:t xml:space="preserve">There </w:t>
        </w:r>
        <w:proofErr w:type="gramStart"/>
        <w:r w:rsidR="005C65CD">
          <w:t xml:space="preserve">are </w:t>
        </w:r>
      </w:ins>
      <w:del w:id="123" w:author="Kezia Endsley" w:date="2013-11-01T08:51:00Z">
        <w:r w:rsidR="00E678F6" w:rsidDel="005C65CD">
          <w:delText xml:space="preserve">and </w:delText>
        </w:r>
      </w:del>
      <w:r w:rsidR="00E678F6">
        <w:t>no shortage</w:t>
      </w:r>
      <w:proofErr w:type="gramEnd"/>
      <w:r w:rsidR="00E678F6">
        <w:t xml:space="preserve"> </w:t>
      </w:r>
      <w:r w:rsidR="00D83B4C">
        <w:t>of resources available</w:t>
      </w:r>
      <w:del w:id="124" w:author="Kezia Endsley" w:date="2013-11-01T07:50:00Z">
        <w:r w:rsidR="00D83B4C" w:rsidDel="00D54CEB">
          <w:delText xml:space="preserve"> to do so</w:delText>
        </w:r>
      </w:del>
      <w:r w:rsidR="00D83B4C">
        <w:t>, including:</w:t>
      </w:r>
    </w:p>
    <w:p w:rsidR="00D83B4C" w:rsidRDefault="00D83B4C">
      <w:pPr>
        <w:pStyle w:val="ListBulleted"/>
        <w:numPr>
          <w:ins w:id="125" w:author="Kezia Endsley" w:date="2013-11-01T08:10:00Z"/>
        </w:numPr>
        <w:pPrChange w:id="126" w:author="Kezia Endsley" w:date="2013-11-01T08:10:00Z">
          <w:pPr>
            <w:pStyle w:val="ListPara"/>
          </w:pPr>
        </w:pPrChange>
      </w:pPr>
      <w:proofErr w:type="spellStart"/>
      <w:r w:rsidRPr="00483C09">
        <w:rPr>
          <w:b/>
        </w:rPr>
        <w:t>Code</w:t>
      </w:r>
      <w:del w:id="127" w:author="Kezia Endsley" w:date="2013-11-01T09:11:00Z">
        <w:r w:rsidRPr="00483C09" w:rsidDel="00FE78D9">
          <w:rPr>
            <w:b/>
          </w:rPr>
          <w:delText>a</w:delText>
        </w:r>
      </w:del>
      <w:r w:rsidRPr="00483C09">
        <w:rPr>
          <w:b/>
        </w:rPr>
        <w:t>cademy</w:t>
      </w:r>
      <w:proofErr w:type="spellEnd"/>
      <w:r>
        <w:t xml:space="preserve"> (</w:t>
      </w:r>
      <w:r w:rsidR="000F6C39">
        <w:fldChar w:fldCharType="begin"/>
      </w:r>
      <w:r w:rsidR="000F6C39">
        <w:instrText>HYPERLINK "http://www.codecademy.com/"</w:instrText>
      </w:r>
      <w:r w:rsidR="000F6C39">
        <w:fldChar w:fldCharType="separate"/>
      </w:r>
      <w:r w:rsidRPr="00E601B3">
        <w:rPr>
          <w:rStyle w:val="InlineURL"/>
        </w:rPr>
        <w:t>http://www.codecademy.com/</w:t>
      </w:r>
      <w:r w:rsidR="000F6C39">
        <w:fldChar w:fldCharType="end"/>
      </w:r>
      <w:r>
        <w:t>)</w:t>
      </w:r>
      <w:del w:id="128" w:author="Kent, Kevin - Indianapolis" w:date="2013-11-04T08:59:00Z">
        <w:r w:rsidDel="00483C09">
          <w:delText xml:space="preserve">. </w:delText>
        </w:r>
      </w:del>
      <w:ins w:id="129" w:author="Kent, Kevin - Indianapolis" w:date="2013-11-04T08:59:00Z">
        <w:r w:rsidR="00483C09">
          <w:t>—</w:t>
        </w:r>
      </w:ins>
      <w:proofErr w:type="gramStart"/>
      <w:r>
        <w:t>This</w:t>
      </w:r>
      <w:proofErr w:type="gramEnd"/>
      <w:r>
        <w:t xml:space="preserve"> is an especially good resource for those new to programming in general or those unfamiliar with a particular language. It</w:t>
      </w:r>
      <w:ins w:id="130" w:author="Kezia Endsley" w:date="2013-11-01T07:50:00Z">
        <w:r w:rsidR="00D54CEB">
          <w:t>’s</w:t>
        </w:r>
      </w:ins>
      <w:r>
        <w:t xml:space="preserve"> </w:t>
      </w:r>
      <w:del w:id="131" w:author="Kezia Endsley" w:date="2013-11-01T07:50:00Z">
        <w:r w:rsidDel="00D54CEB">
          <w:delText xml:space="preserve">would be </w:delText>
        </w:r>
      </w:del>
      <w:r>
        <w:t>worthw</w:t>
      </w:r>
      <w:r w:rsidR="004B767D">
        <w:t>hile to take a look at the JavaS</w:t>
      </w:r>
      <w:r>
        <w:t xml:space="preserve">cript </w:t>
      </w:r>
      <w:ins w:id="132" w:author="Kezia Endsley" w:date="2013-11-01T08:51:00Z">
        <w:r w:rsidR="005C65CD">
          <w:t>and</w:t>
        </w:r>
      </w:ins>
      <w:del w:id="133" w:author="Kezia Endsley" w:date="2013-11-01T08:51:00Z">
        <w:r w:rsidDel="005C65CD">
          <w:delText>&amp;</w:delText>
        </w:r>
      </w:del>
      <w:r>
        <w:t xml:space="preserve"> jQuery offerings given the emphasis on JSON in Chapter 8 and D3.js in Chapter 11</w:t>
      </w:r>
      <w:ins w:id="134" w:author="Kezia Endsley" w:date="2013-11-01T07:50:00Z">
        <w:r w:rsidR="00D54CEB">
          <w:t xml:space="preserve">. </w:t>
        </w:r>
      </w:ins>
      <w:del w:id="135" w:author="Kezia Endsley" w:date="2013-11-01T07:50:00Z">
        <w:r w:rsidDel="00D54CEB">
          <w:delText>, and i</w:delText>
        </w:r>
      </w:del>
      <w:ins w:id="136" w:author="Kezia Endsley" w:date="2013-11-01T07:50:00Z">
        <w:r w:rsidR="00D54CEB">
          <w:t>I</w:t>
        </w:r>
      </w:ins>
      <w:r>
        <w:t>f you don’t know Python well (or at all), their Python course can definitely help.</w:t>
      </w:r>
    </w:p>
    <w:p w:rsidR="00D83B4C" w:rsidRDefault="00D83B4C">
      <w:pPr>
        <w:pStyle w:val="ListBulleted"/>
        <w:numPr>
          <w:ins w:id="137" w:author="Kezia Endsley" w:date="2013-11-01T08:10:00Z"/>
        </w:numPr>
        <w:pPrChange w:id="138" w:author="Kezia Endsley" w:date="2013-11-01T08:10:00Z">
          <w:pPr>
            <w:pStyle w:val="ListPara"/>
          </w:pPr>
        </w:pPrChange>
      </w:pPr>
      <w:r w:rsidRPr="00483C09">
        <w:rPr>
          <w:b/>
        </w:rPr>
        <w:t>Code School</w:t>
      </w:r>
      <w:r w:rsidRPr="00483C09">
        <w:rPr>
          <w:b/>
          <w:rPrChange w:id="139" w:author="Kent, Kevin - Indianapolis" w:date="2013-11-04T08:59:00Z">
            <w:rPr/>
          </w:rPrChange>
        </w:rPr>
        <w:t xml:space="preserve"> </w:t>
      </w:r>
      <w:r>
        <w:t>(</w:t>
      </w:r>
      <w:r w:rsidR="000F6C39">
        <w:fldChar w:fldCharType="begin"/>
      </w:r>
      <w:r w:rsidR="000F6C39">
        <w:instrText>HYPERLINK "https://www.codeschool.com/courses"</w:instrText>
      </w:r>
      <w:r w:rsidR="000F6C39">
        <w:fldChar w:fldCharType="separate"/>
      </w:r>
      <w:r w:rsidRPr="00E601B3">
        <w:rPr>
          <w:rStyle w:val="InlineURL"/>
        </w:rPr>
        <w:t>https://www.codeschool.com/courses</w:t>
      </w:r>
      <w:r w:rsidR="000F6C39">
        <w:fldChar w:fldCharType="end"/>
      </w:r>
      <w:r>
        <w:t>)</w:t>
      </w:r>
      <w:del w:id="140" w:author="Kent, Kevin - Indianapolis" w:date="2013-11-04T08:59:00Z">
        <w:r w:rsidDel="00483C09">
          <w:delText xml:space="preserve">. </w:delText>
        </w:r>
      </w:del>
      <w:ins w:id="141" w:author="Kent, Kevin - Indianapolis" w:date="2013-11-04T08:59:00Z">
        <w:r w:rsidR="00483C09">
          <w:t>—</w:t>
        </w:r>
      </w:ins>
      <w:proofErr w:type="gramStart"/>
      <w:r>
        <w:t>The</w:t>
      </w:r>
      <w:proofErr w:type="gramEnd"/>
      <w:r>
        <w:t xml:space="preserve"> offerings at Code School can be a bit overwhelming an</w:t>
      </w:r>
      <w:r w:rsidR="004B767D">
        <w:t xml:space="preserve">d not all are free. However, their R course is freely available at the time of </w:t>
      </w:r>
      <w:ins w:id="142" w:author="Kezia Endsley" w:date="2013-11-01T07:51:00Z">
        <w:r w:rsidR="00D54CEB">
          <w:t xml:space="preserve">this </w:t>
        </w:r>
      </w:ins>
      <w:r w:rsidR="004B767D">
        <w:t>writing and will help you navigate the syntax and nuances of the language.</w:t>
      </w:r>
    </w:p>
    <w:p w:rsidR="004B767D" w:rsidRDefault="004B767D">
      <w:pPr>
        <w:pStyle w:val="ListBulleted"/>
        <w:numPr>
          <w:ins w:id="143" w:author="Kezia Endsley" w:date="2013-11-01T08:10:00Z"/>
        </w:numPr>
        <w:pPrChange w:id="144" w:author="Kezia Endsley" w:date="2013-11-01T08:10:00Z">
          <w:pPr>
            <w:pStyle w:val="ListPara"/>
          </w:pPr>
        </w:pPrChange>
      </w:pPr>
      <w:r w:rsidRPr="00483C09">
        <w:rPr>
          <w:b/>
        </w:rPr>
        <w:t>W3Schools</w:t>
      </w:r>
      <w:r w:rsidRPr="00483C09">
        <w:rPr>
          <w:b/>
          <w:rPrChange w:id="145" w:author="Kent, Kevin - Indianapolis" w:date="2013-11-04T08:59:00Z">
            <w:rPr/>
          </w:rPrChange>
        </w:rPr>
        <w:t xml:space="preserve"> </w:t>
      </w:r>
      <w:r>
        <w:t>(</w:t>
      </w:r>
      <w:r w:rsidR="000F6C39">
        <w:fldChar w:fldCharType="begin"/>
      </w:r>
      <w:r w:rsidR="000F6C39">
        <w:instrText>HYPERLINK "http://www.w3schools.com/"</w:instrText>
      </w:r>
      <w:r w:rsidR="000F6C39">
        <w:fldChar w:fldCharType="separate"/>
      </w:r>
      <w:r w:rsidRPr="00E601B3">
        <w:rPr>
          <w:rStyle w:val="InlineURL"/>
        </w:rPr>
        <w:t>http://www.w3schools.com/</w:t>
      </w:r>
      <w:r w:rsidR="000F6C39">
        <w:fldChar w:fldCharType="end"/>
      </w:r>
      <w:r>
        <w:t>)</w:t>
      </w:r>
      <w:del w:id="146" w:author="Kent, Kevin - Indianapolis" w:date="2013-11-04T08:59:00Z">
        <w:r w:rsidDel="00483C09">
          <w:delText xml:space="preserve">. </w:delText>
        </w:r>
      </w:del>
      <w:ins w:id="147" w:author="Kent, Kevin - Indianapolis" w:date="2013-11-04T08:59:00Z">
        <w:r w:rsidR="00483C09">
          <w:t>—</w:t>
        </w:r>
      </w:ins>
      <w:proofErr w:type="gramStart"/>
      <w:r>
        <w:t>If</w:t>
      </w:r>
      <w:proofErr w:type="gramEnd"/>
      <w:r>
        <w:t xml:space="preserve"> you haven’t had the opportunity to shore up your HTML/CSS/JavaScript skills, W3Schools provides an extremely friendly environment to </w:t>
      </w:r>
      <w:del w:id="148" w:author="Kezia Endsley" w:date="2013-11-01T07:51:00Z">
        <w:r w:rsidDel="00F414D4">
          <w:delText xml:space="preserve">both </w:delText>
        </w:r>
      </w:del>
      <w:r>
        <w:t>learn and experiment. You’ll need at least a basic understanding of these client</w:t>
      </w:r>
      <w:ins w:id="149" w:author="Kezia Endsley" w:date="2013-11-01T07:51:00Z">
        <w:r w:rsidR="00F414D4">
          <w:t>-</w:t>
        </w:r>
      </w:ins>
      <w:del w:id="150" w:author="Kezia Endsley" w:date="2013-11-01T07:51:00Z">
        <w:r w:rsidDel="00F414D4">
          <w:delText xml:space="preserve"> </w:delText>
        </w:r>
      </w:del>
      <w:r>
        <w:t>side components if you want your analyses and results to reach the widest audience.</w:t>
      </w:r>
    </w:p>
    <w:p w:rsidR="004B767D" w:rsidRDefault="004B767D">
      <w:pPr>
        <w:pStyle w:val="ListBulleted"/>
        <w:numPr>
          <w:ins w:id="151" w:author="Kezia Endsley" w:date="2013-11-01T08:10:00Z"/>
        </w:numPr>
        <w:pPrChange w:id="152" w:author="Kezia Endsley" w:date="2013-11-01T08:10:00Z">
          <w:pPr>
            <w:pStyle w:val="ListPara"/>
          </w:pPr>
        </w:pPrChange>
      </w:pPr>
      <w:proofErr w:type="spellStart"/>
      <w:r w:rsidRPr="00483C09">
        <w:rPr>
          <w:b/>
        </w:rPr>
        <w:t>StackExchange</w:t>
      </w:r>
      <w:proofErr w:type="spellEnd"/>
      <w:r w:rsidRPr="00483C09">
        <w:rPr>
          <w:b/>
          <w:rPrChange w:id="153" w:author="Kent, Kevin - Indianapolis" w:date="2013-11-04T08:59:00Z">
            <w:rPr/>
          </w:rPrChange>
        </w:rPr>
        <w:t xml:space="preserve"> </w:t>
      </w:r>
      <w:r w:rsidRPr="00E601B3">
        <w:rPr>
          <w:rStyle w:val="InlineURL"/>
        </w:rPr>
        <w:t>(</w:t>
      </w:r>
      <w:r w:rsidR="000F6C39">
        <w:fldChar w:fldCharType="begin"/>
      </w:r>
      <w:r w:rsidR="000F6C39">
        <w:instrText>HYPERLINK "http://stackexchange.com/"</w:instrText>
      </w:r>
      <w:r w:rsidR="000F6C39">
        <w:fldChar w:fldCharType="separate"/>
      </w:r>
      <w:r w:rsidRPr="00E601B3">
        <w:rPr>
          <w:rStyle w:val="InlineURL"/>
        </w:rPr>
        <w:t>http://stackexchange.com/</w:t>
      </w:r>
      <w:r w:rsidR="000F6C39">
        <w:fldChar w:fldCharType="end"/>
      </w:r>
      <w:r>
        <w:t>)</w:t>
      </w:r>
      <w:del w:id="154" w:author="Kent, Kevin - Indianapolis" w:date="2013-11-04T08:59:00Z">
        <w:r w:rsidDel="00483C09">
          <w:delText xml:space="preserve">. </w:delText>
        </w:r>
      </w:del>
      <w:ins w:id="155" w:author="Kent, Kevin - Indianapolis" w:date="2013-11-04T08:59:00Z">
        <w:r w:rsidR="00483C09">
          <w:t>—</w:t>
        </w:r>
      </w:ins>
      <w:del w:id="156" w:author="Kezia Endsley" w:date="2013-11-01T07:51:00Z">
        <w:r w:rsidR="00E03037" w:rsidDel="00F414D4">
          <w:delText xml:space="preserve">While </w:delText>
        </w:r>
      </w:del>
      <w:proofErr w:type="gramStart"/>
      <w:ins w:id="157" w:author="Kezia Endsley" w:date="2013-11-01T07:51:00Z">
        <w:r w:rsidR="00F414D4">
          <w:t>Although</w:t>
        </w:r>
        <w:proofErr w:type="gramEnd"/>
        <w:r w:rsidR="00F414D4">
          <w:t xml:space="preserve"> </w:t>
        </w:r>
      </w:ins>
      <w:r w:rsidR="00E03037">
        <w:t xml:space="preserve">you won’t necessarily learn how to code at the StackExchange family of websites, you will have a place to look for answers or ask questions when you’re stumped. Whether it’s trying to understand some esoteric option in </w:t>
      </w:r>
      <w:r w:rsidR="00E03037" w:rsidRPr="00E03037">
        <w:rPr>
          <w:rStyle w:val="InlineCode"/>
        </w:rPr>
        <w:t>ggplot</w:t>
      </w:r>
      <w:r w:rsidR="00E03037">
        <w:rPr>
          <w:rStyle w:val="InlineCode"/>
        </w:rPr>
        <w:t>2</w:t>
      </w:r>
      <w:r w:rsidR="00E03037">
        <w:t xml:space="preserve"> or </w:t>
      </w:r>
      <w:del w:id="158" w:author="Kezia Endsley" w:date="2013-11-01T08:52:00Z">
        <w:r w:rsidR="00E03037" w:rsidDel="00F57B31">
          <w:delText xml:space="preserve">how to </w:delText>
        </w:r>
      </w:del>
      <w:r w:rsidR="00E03037">
        <w:t>do</w:t>
      </w:r>
      <w:ins w:id="159" w:author="Kezia Endsley" w:date="2013-11-01T08:52:00Z">
        <w:r w:rsidR="00F57B31">
          <w:t>ing</w:t>
        </w:r>
      </w:ins>
      <w:r w:rsidR="00E03037">
        <w:t xml:space="preserve"> something a bit more complex with a pandas data frame</w:t>
      </w:r>
      <w:ins w:id="160" w:author="Kezia Endsley" w:date="2013-11-01T07:51:00Z">
        <w:r w:rsidR="00F414D4">
          <w:t>,</w:t>
        </w:r>
      </w:ins>
      <w:r w:rsidR="00E03037">
        <w:t xml:space="preserve"> there’s a very good chan</w:t>
      </w:r>
      <w:del w:id="161" w:author="Kent, Kevin - Indianapolis" w:date="2013-11-04T09:06:00Z">
        <w:r w:rsidR="00E03037" w:rsidDel="00483C09">
          <w:delText>g</w:delText>
        </w:r>
      </w:del>
      <w:proofErr w:type="gramStart"/>
      <w:ins w:id="162" w:author="Kent, Kevin - Indianapolis" w:date="2013-11-04T09:06:00Z">
        <w:r w:rsidR="00483C09">
          <w:t>c</w:t>
        </w:r>
      </w:ins>
      <w:r w:rsidR="00E03037">
        <w:t>e</w:t>
      </w:r>
      <w:proofErr w:type="gramEnd"/>
      <w:r w:rsidR="00E03037">
        <w:t xml:space="preserve"> the answer will be in StackExchange.</w:t>
      </w:r>
    </w:p>
    <w:p w:rsidR="00E03037" w:rsidRDefault="005638E3" w:rsidP="00AB2C2E">
      <w:pPr>
        <w:pStyle w:val="Para"/>
      </w:pPr>
      <w:r>
        <w:t xml:space="preserve">When it comes to data formats, security professionals are in the unenviable position of having to be able to manipulate everything from </w:t>
      </w:r>
      <w:proofErr w:type="spellStart"/>
      <w:r>
        <w:t>NetFlow</w:t>
      </w:r>
      <w:proofErr w:type="spellEnd"/>
      <w:r>
        <w:t xml:space="preserve"> captures, to full packet capture (PCAP) dumps</w:t>
      </w:r>
      <w:ins w:id="163" w:author="Kezia Endsley" w:date="2013-11-01T08:52:00Z">
        <w:r w:rsidR="00F57B31">
          <w:t>,</w:t>
        </w:r>
      </w:ins>
      <w:r>
        <w:t xml:space="preserve"> and almost every log format known to humankind. The IronPort log file snippet in the </w:t>
      </w:r>
      <w:ins w:id="164" w:author="Kent, Kevin - Indianapolis" w:date="2013-11-04T09:08:00Z">
        <w:r w:rsidR="00407628">
          <w:t>“</w:t>
        </w:r>
      </w:ins>
      <w:proofErr w:type="spellStart"/>
      <w:r>
        <w:t>MongoDB</w:t>
      </w:r>
      <w:proofErr w:type="spellEnd"/>
      <w:ins w:id="165" w:author="Kent, Kevin - Indianapolis" w:date="2013-11-04T09:08:00Z">
        <w:r w:rsidR="00407628">
          <w:t>”</w:t>
        </w:r>
      </w:ins>
      <w:r>
        <w:t xml:space="preserve"> section of Chapter 8 is an example of how “imperfect” your data world is. </w:t>
      </w:r>
      <w:del w:id="166" w:author="Kezia Endsley" w:date="2013-11-01T07:52:00Z">
        <w:r w:rsidDel="00F414D4">
          <w:delText xml:space="preserve">While </w:delText>
        </w:r>
      </w:del>
      <w:ins w:id="167" w:author="Kezia Endsley" w:date="2013-11-01T07:52:00Z">
        <w:r w:rsidR="00F414D4">
          <w:t xml:space="preserve">Although </w:t>
        </w:r>
      </w:ins>
      <w:r>
        <w:t xml:space="preserve">that log file contains highly useful data, it’s in a format that you must parse and convert to make </w:t>
      </w:r>
      <w:del w:id="168" w:author="Kezia Endsley" w:date="2013-11-01T07:52:00Z">
        <w:r w:rsidDel="00F414D4">
          <w:delText xml:space="preserve">it </w:delText>
        </w:r>
      </w:del>
      <w:r>
        <w:t xml:space="preserve">useful. The only way to get good at that is to </w:t>
      </w:r>
      <w:del w:id="169" w:author="Kezia Endsley" w:date="2013-11-01T08:53:00Z">
        <w:r w:rsidDel="00F57B31">
          <w:delText xml:space="preserve">actually </w:delText>
        </w:r>
      </w:del>
      <w:r>
        <w:t>do it over</w:t>
      </w:r>
      <w:del w:id="170" w:author="Kezia Endsley" w:date="2013-11-01T07:52:00Z">
        <w:r w:rsidDel="00973F8F">
          <w:delText>,</w:delText>
        </w:r>
      </w:del>
      <w:r>
        <w:t xml:space="preserve"> and over</w:t>
      </w:r>
      <w:del w:id="171" w:author="Kezia Endsley" w:date="2013-11-01T07:52:00Z">
        <w:r w:rsidDel="00973F8F">
          <w:delText>, and over</w:delText>
        </w:r>
      </w:del>
      <w:r>
        <w:t xml:space="preserve"> again, </w:t>
      </w:r>
      <w:r>
        <w:lastRenderedPageBreak/>
        <w:t xml:space="preserve">building up reusable bits of code and techniques along the way to save </w:t>
      </w:r>
      <w:del w:id="172" w:author="Kezia Endsley" w:date="2013-11-01T08:53:00Z">
        <w:r w:rsidDel="00035312">
          <w:delText xml:space="preserve">you some </w:delText>
        </w:r>
      </w:del>
      <w:r>
        <w:t>time later</w:t>
      </w:r>
      <w:del w:id="173" w:author="Kezia Endsley" w:date="2013-11-01T07:52:00Z">
        <w:r w:rsidDel="00973F8F">
          <w:delText xml:space="preserve"> on</w:delText>
        </w:r>
      </w:del>
      <w:r>
        <w:t>.</w:t>
      </w:r>
    </w:p>
    <w:p w:rsidR="00A31251" w:rsidRDefault="00A31251" w:rsidP="00AB2C2E">
      <w:pPr>
        <w:pStyle w:val="Para"/>
      </w:pPr>
      <w:r>
        <w:t>Learning how to think logically, scientifically</w:t>
      </w:r>
      <w:ins w:id="174" w:author="Kezia Endsley" w:date="2013-11-01T07:52:00Z">
        <w:r w:rsidR="00973F8F">
          <w:t>,</w:t>
        </w:r>
      </w:ins>
      <w:r>
        <w:t xml:space="preserve"> and algorithmically </w:t>
      </w:r>
      <w:r w:rsidR="00E476B3">
        <w:t>requires time, effort</w:t>
      </w:r>
      <w:ins w:id="175" w:author="Kezia Endsley" w:date="2013-11-01T07:52:00Z">
        <w:r w:rsidR="00973F8F">
          <w:t>,</w:t>
        </w:r>
      </w:ins>
      <w:r w:rsidR="00E476B3">
        <w:t xml:space="preserve"> and practice.</w:t>
      </w:r>
      <w:r w:rsidR="00375CCA">
        <w:t xml:space="preserve"> Formal, in-person, instructor-led education may work best for some students, especially those who have shied away from programming. However, introductory s</w:t>
      </w:r>
      <w:r w:rsidR="00E476B3">
        <w:t xml:space="preserve">ites </w:t>
      </w:r>
      <w:r w:rsidR="00E476B3" w:rsidRPr="00472231">
        <w:t>like Project Euler</w:t>
      </w:r>
      <w:r w:rsidR="00E476B3">
        <w:t xml:space="preserve"> (</w:t>
      </w:r>
      <w:hyperlink r:id="rId9" w:history="1">
        <w:r w:rsidR="00E476B3" w:rsidRPr="00E601B3">
          <w:rPr>
            <w:rStyle w:val="InlineURL"/>
          </w:rPr>
          <w:t>http://projecteuler.net/problems</w:t>
        </w:r>
      </w:hyperlink>
      <w:r w:rsidR="00E476B3">
        <w:t>) can get you started down this path</w:t>
      </w:r>
      <w:ins w:id="176" w:author="Kezia Endsley" w:date="2013-11-01T07:53:00Z">
        <w:r w:rsidR="00973F8F">
          <w:t>;</w:t>
        </w:r>
      </w:ins>
      <w:del w:id="177" w:author="Kezia Endsley" w:date="2013-11-01T07:53:00Z">
        <w:r w:rsidR="00375CCA" w:rsidDel="00973F8F">
          <w:delText>,</w:delText>
        </w:r>
      </w:del>
      <w:r w:rsidR="00375CCA">
        <w:t xml:space="preserve"> </w:t>
      </w:r>
      <w:r w:rsidR="00E476B3">
        <w:t xml:space="preserve">more advanced </w:t>
      </w:r>
      <w:r w:rsidR="00375CCA">
        <w:t xml:space="preserve">and diverse </w:t>
      </w:r>
      <w:r w:rsidR="00E476B3">
        <w:t xml:space="preserve">problem sets </w:t>
      </w:r>
      <w:r w:rsidR="00375CCA">
        <w:t xml:space="preserve">can be found </w:t>
      </w:r>
      <w:r w:rsidR="00E476B3">
        <w:t xml:space="preserve">at </w:t>
      </w:r>
      <w:r w:rsidR="00E476B3" w:rsidRPr="00472231">
        <w:t>Kaggle</w:t>
      </w:r>
      <w:r w:rsidR="00E476B3">
        <w:t xml:space="preserve"> (</w:t>
      </w:r>
      <w:hyperlink r:id="rId10" w:history="1">
        <w:r w:rsidR="00E476B3" w:rsidRPr="00E601B3">
          <w:rPr>
            <w:rStyle w:val="InlineURL"/>
          </w:rPr>
          <w:t>http://www.kaggle.com/competitions</w:t>
        </w:r>
      </w:hyperlink>
      <w:r w:rsidR="00375CCA">
        <w:t>)</w:t>
      </w:r>
      <w:ins w:id="178" w:author="Kezia Endsley" w:date="2013-11-01T07:53:00Z">
        <w:r w:rsidR="00973F8F">
          <w:t>;</w:t>
        </w:r>
      </w:ins>
      <w:del w:id="179" w:author="Kezia Endsley" w:date="2013-11-01T07:53:00Z">
        <w:r w:rsidR="00375CCA" w:rsidDel="00973F8F">
          <w:delText>,</w:delText>
        </w:r>
      </w:del>
      <w:r w:rsidR="00375CCA">
        <w:t xml:space="preserve"> and you can delve into wide and deep security domain problems at the </w:t>
      </w:r>
      <w:r w:rsidR="00375CCA" w:rsidRPr="00472231">
        <w:t>VAST Challenge</w:t>
      </w:r>
      <w:r w:rsidR="00375CCA">
        <w:t xml:space="preserve"> (</w:t>
      </w:r>
      <w:hyperlink r:id="rId11" w:history="1">
        <w:r w:rsidR="00375CCA" w:rsidRPr="00E601B3">
          <w:rPr>
            <w:rStyle w:val="InlineURL"/>
          </w:rPr>
          <w:t>http://vacommunity.org/VAST+Challenge+2013</w:t>
        </w:r>
      </w:hyperlink>
      <w:r w:rsidR="00375CCA">
        <w:t xml:space="preserve">) site (look in both </w:t>
      </w:r>
      <w:ins w:id="180" w:author="Kezia Endsley" w:date="2013-11-01T07:53:00Z">
        <w:r w:rsidR="00973F8F">
          <w:t xml:space="preserve">the </w:t>
        </w:r>
      </w:ins>
      <w:r w:rsidR="00375CCA">
        <w:t>current and previous years’ sections).</w:t>
      </w:r>
    </w:p>
    <w:p w:rsidR="001B7A76" w:rsidRDefault="001B7A76" w:rsidP="00AB2C2E">
      <w:pPr>
        <w:pStyle w:val="Para"/>
      </w:pPr>
      <w:r>
        <w:t xml:space="preserve">Overarching these three </w:t>
      </w:r>
      <w:r w:rsidR="001C5642">
        <w:t>traits</w:t>
      </w:r>
      <w:r>
        <w:t xml:space="preserve"> is the need to develop and hone a sense of </w:t>
      </w:r>
      <w:r w:rsidRPr="00BD24FB">
        <w:rPr>
          <w:highlight w:val="yellow"/>
          <w:rPrChange w:id="181" w:author="Kezia Endsley" w:date="2013-11-01T08:03:00Z">
            <w:rPr>
              <w:i/>
            </w:rPr>
          </w:rPrChange>
        </w:rPr>
        <w:t>curiosity</w:t>
      </w:r>
      <w:r>
        <w:t xml:space="preserve">. In </w:t>
      </w:r>
      <w:r w:rsidRPr="00A869EE">
        <w:t xml:space="preserve">fact, curiosity may be the </w:t>
      </w:r>
      <w:r w:rsidRPr="00A869EE">
        <w:rPr>
          <w:rPrChange w:id="182" w:author="Kezia Endsley" w:date="2013-11-01T08:03:00Z">
            <w:rPr>
              <w:b/>
            </w:rPr>
          </w:rPrChange>
        </w:rPr>
        <w:t>single most important trait</w:t>
      </w:r>
      <w:r w:rsidRPr="00A869EE">
        <w:t xml:space="preserve"> of a “hacker</w:t>
      </w:r>
      <w:ins w:id="183" w:author="Kezia Endsley" w:date="2013-11-01T08:02:00Z">
        <w:r w:rsidR="00A869EE" w:rsidRPr="00A869EE">
          <w:t>.</w:t>
        </w:r>
      </w:ins>
      <w:r w:rsidRPr="00A869EE">
        <w:t>”</w:t>
      </w:r>
      <w:del w:id="184" w:author="Kezia Endsley" w:date="2013-11-01T08:02:00Z">
        <w:r w:rsidRPr="00A869EE" w:rsidDel="00A869EE">
          <w:delText>.</w:delText>
        </w:r>
      </w:del>
      <w:r w:rsidRPr="00A869EE">
        <w:t xml:space="preserve"> </w:t>
      </w:r>
      <w:r w:rsidR="0006155D" w:rsidRPr="00A869EE">
        <w:t xml:space="preserve">The need to know </w:t>
      </w:r>
      <w:r w:rsidR="0006155D" w:rsidRPr="00A869EE">
        <w:rPr>
          <w:rPrChange w:id="185" w:author="Kezia Endsley" w:date="2013-11-01T08:03:00Z">
            <w:rPr>
              <w:i/>
            </w:rPr>
          </w:rPrChange>
        </w:rPr>
        <w:t>why</w:t>
      </w:r>
      <w:r w:rsidR="0006155D" w:rsidRPr="00A869EE">
        <w:t xml:space="preserve"> or </w:t>
      </w:r>
      <w:r w:rsidR="0006155D" w:rsidRPr="00A869EE">
        <w:rPr>
          <w:rPrChange w:id="186" w:author="Kezia Endsley" w:date="2013-11-01T08:03:00Z">
            <w:rPr>
              <w:i/>
            </w:rPr>
          </w:rPrChange>
        </w:rPr>
        <w:t>how</w:t>
      </w:r>
      <w:r w:rsidR="0006155D" w:rsidRPr="00A869EE">
        <w:t xml:space="preserve"> something works the way it does from start to finish is an invaluable driving</w:t>
      </w:r>
      <w:r w:rsidR="0006155D">
        <w:t xml:space="preserve"> force when faced with a complex data science problem. </w:t>
      </w:r>
      <w:r w:rsidR="001C5642">
        <w:t xml:space="preserve">When combined with the other two </w:t>
      </w:r>
      <w:ins w:id="187" w:author="Kezia Endsley" w:date="2013-11-01T08:04:00Z">
        <w:r w:rsidR="00A869EE">
          <w:t xml:space="preserve">main </w:t>
        </w:r>
      </w:ins>
      <w:r w:rsidR="001C5642">
        <w:t xml:space="preserve">security data science </w:t>
      </w:r>
      <w:del w:id="188" w:author="Kezia Endsley" w:date="2013-11-01T08:04:00Z">
        <w:r w:rsidR="001C5642" w:rsidDel="00A869EE">
          <w:delText xml:space="preserve">primary </w:delText>
        </w:r>
      </w:del>
      <w:r w:rsidR="001C5642">
        <w:t>skills (statistics knowledge and security domain expertise), you</w:t>
      </w:r>
      <w:ins w:id="189" w:author="Kezia Endsley" w:date="2013-11-01T08:04:00Z">
        <w:r w:rsidR="00A869EE">
          <w:t>’ll</w:t>
        </w:r>
      </w:ins>
      <w:r w:rsidR="001C5642">
        <w:t xml:space="preserve"> </w:t>
      </w:r>
      <w:del w:id="190" w:author="Kezia Endsley" w:date="2013-11-01T08:04:00Z">
        <w:r w:rsidR="001C5642" w:rsidDel="00A869EE">
          <w:delText xml:space="preserve">can </w:delText>
        </w:r>
      </w:del>
      <w:r w:rsidR="001C5642">
        <w:t xml:space="preserve">eventually get to a place where developing a successful NetFlow-based malware traffic clustering algorithm is as </w:t>
      </w:r>
      <w:r w:rsidR="005A1B44">
        <w:t>rewarding</w:t>
      </w:r>
      <w:r w:rsidR="00284AB3">
        <w:t xml:space="preserve"> as </w:t>
      </w:r>
      <w:del w:id="191" w:author="Kent, Kevin - Indianapolis" w:date="2013-11-04T09:11:00Z">
        <w:r w:rsidR="005A1B44" w:rsidDel="00407628">
          <w:delText xml:space="preserve">pwning </w:delText>
        </w:r>
      </w:del>
      <w:ins w:id="192" w:author="Kent, Kevin - Indianapolis" w:date="2013-11-04T09:11:00Z">
        <w:r w:rsidR="00407628">
          <w:t>beating</w:t>
        </w:r>
        <w:r w:rsidR="00407628">
          <w:t xml:space="preserve"> </w:t>
        </w:r>
      </w:ins>
      <w:r w:rsidR="005A1B44">
        <w:t>the other team in a capture-the-flag competition.</w:t>
      </w:r>
    </w:p>
    <w:p w:rsidR="00BD24FB" w:rsidRPr="00BD24FB" w:rsidRDefault="00BD24FB" w:rsidP="00BD24FB">
      <w:pPr>
        <w:pStyle w:val="QueryPara"/>
        <w:rPr>
          <w:highlight w:val="yellow"/>
        </w:rPr>
      </w:pPr>
      <w:r w:rsidRPr="00BD24FB">
        <w:rPr>
          <w:highlight w:val="yellow"/>
        </w:rPr>
        <w:t>[[Authors: I can see value in this paragraph of tying the trait “curiosity” to the “hacker” label.  There is a depth of diagnostic/investigative skill that hackers develop that “mere” programmers don’t always have.</w:t>
      </w:r>
    </w:p>
    <w:p w:rsidR="00BD24FB" w:rsidRPr="00BD24FB" w:rsidRDefault="00BD24FB" w:rsidP="00BD24FB">
      <w:pPr>
        <w:pStyle w:val="QueryPara"/>
        <w:rPr>
          <w:highlight w:val="yellow"/>
        </w:rPr>
      </w:pPr>
    </w:p>
    <w:p w:rsidR="00BD24FB" w:rsidRDefault="00BD24FB" w:rsidP="00BD24FB">
      <w:pPr>
        <w:pStyle w:val="QueryPara"/>
      </w:pPr>
      <w:r w:rsidRPr="00BD24FB">
        <w:rPr>
          <w:highlight w:val="yellow"/>
        </w:rPr>
        <w:t>Therefore, given my comments above, you might adopt the term “Programmer/Hacker” rather than just “hacker” alone.</w:t>
      </w:r>
    </w:p>
    <w:p w:rsidR="00225453" w:rsidRDefault="00225453" w:rsidP="00225453">
      <w:pPr>
        <w:pStyle w:val="FeatureType"/>
      </w:pPr>
      <w:proofErr w:type="gramStart"/>
      <w:r>
        <w:t>type</w:t>
      </w:r>
      <w:proofErr w:type="gramEnd"/>
      <w:r>
        <w:t>="general"</w:t>
      </w:r>
    </w:p>
    <w:p w:rsidR="00225453" w:rsidRDefault="00225453" w:rsidP="00225453">
      <w:pPr>
        <w:pStyle w:val="FeatureTitle"/>
      </w:pPr>
      <w:r>
        <w:t>Developing Developer Skills</w:t>
      </w:r>
    </w:p>
    <w:p w:rsidR="00407628" w:rsidRDefault="00225453" w:rsidP="00225453">
      <w:pPr>
        <w:pStyle w:val="FeaturePara"/>
        <w:rPr>
          <w:ins w:id="193" w:author="Kent, Kevin - Indianapolis" w:date="2013-11-04T09:12:00Z"/>
        </w:rPr>
      </w:pPr>
      <w:del w:id="194" w:author="Kezia Endsley" w:date="2013-11-01T08:04:00Z">
        <w:r w:rsidDel="00A869EE">
          <w:delText>While we</w:delText>
        </w:r>
      </w:del>
      <w:ins w:id="195" w:author="Kezia Endsley" w:date="2013-11-01T08:04:00Z">
        <w:r w:rsidR="00A869EE">
          <w:t xml:space="preserve">Although </w:t>
        </w:r>
        <w:r w:rsidR="00472231">
          <w:t>the</w:t>
        </w:r>
      </w:ins>
      <w:r>
        <w:t xml:space="preserve"> </w:t>
      </w:r>
      <w:del w:id="196" w:author="Kezia Endsley" w:date="2013-11-01T08:54:00Z">
        <w:r w:rsidDel="00472231">
          <w:delText xml:space="preserve">offer </w:delText>
        </w:r>
      </w:del>
      <w:r>
        <w:t xml:space="preserve">resources in this section </w:t>
      </w:r>
      <w:del w:id="197" w:author="Kezia Endsley" w:date="2013-11-01T08:54:00Z">
        <w:r w:rsidR="00CC681E" w:rsidDel="00472231">
          <w:delText xml:space="preserve">to </w:delText>
        </w:r>
      </w:del>
      <w:ins w:id="198" w:author="Kezia Endsley" w:date="2013-11-01T08:54:00Z">
        <w:r w:rsidR="00472231">
          <w:t xml:space="preserve">can </w:t>
        </w:r>
      </w:ins>
      <w:r w:rsidR="00CC681E">
        <w:t>help you pick up the</w:t>
      </w:r>
      <w:r>
        <w:t xml:space="preserve"> skills necessary to </w:t>
      </w:r>
      <w:r w:rsidR="00CC681E">
        <w:t xml:space="preserve">write </w:t>
      </w:r>
      <w:r>
        <w:t xml:space="preserve">code, </w:t>
      </w:r>
      <w:del w:id="199" w:author="Kezia Endsley" w:date="2013-11-01T08:04:00Z">
        <w:r w:rsidDel="00A869EE">
          <w:delText xml:space="preserve">but </w:delText>
        </w:r>
      </w:del>
      <w:r>
        <w:t>there are s</w:t>
      </w:r>
      <w:r w:rsidRPr="00A869EE">
        <w:t xml:space="preserve">kills </w:t>
      </w:r>
      <w:r w:rsidRPr="00472231">
        <w:rPr>
          <w:i/>
        </w:rPr>
        <w:t>around</w:t>
      </w:r>
      <w:r w:rsidR="00CC681E" w:rsidRPr="00A869EE">
        <w:t xml:space="preserve"> writing code </w:t>
      </w:r>
      <w:r w:rsidRPr="00A869EE">
        <w:t>that come in handy as a co</w:t>
      </w:r>
      <w:r w:rsidR="00CC681E" w:rsidRPr="00A869EE">
        <w:t>de warrior</w:t>
      </w:r>
      <w:r w:rsidR="00405A48" w:rsidRPr="00A869EE">
        <w:t>.</w:t>
      </w:r>
      <w:r w:rsidR="00405A48">
        <w:t xml:space="preserve"> </w:t>
      </w:r>
      <w:r w:rsidR="00CC681E">
        <w:t xml:space="preserve">Two of the </w:t>
      </w:r>
      <w:del w:id="200" w:author="Kezia Endsley" w:date="2013-11-01T08:05:00Z">
        <w:r w:rsidR="00CC681E" w:rsidDel="00A869EE">
          <w:delText xml:space="preserve">most </w:delText>
        </w:r>
      </w:del>
      <w:r w:rsidR="00CC681E">
        <w:t xml:space="preserve">not-so-secret skills you should </w:t>
      </w:r>
      <w:del w:id="201" w:author="Kezia Endsley" w:date="2013-11-01T08:04:00Z">
        <w:r w:rsidR="00CC681E" w:rsidDel="00A869EE">
          <w:delText xml:space="preserve">also </w:delText>
        </w:r>
      </w:del>
      <w:r w:rsidR="00CC681E">
        <w:t xml:space="preserve">develop are </w:t>
      </w:r>
      <w:del w:id="202" w:author="Kezia Endsley" w:date="2013-11-01T08:04:00Z">
        <w:r w:rsidR="00A06476" w:rsidDel="00A869EE">
          <w:delText>with</w:delText>
        </w:r>
        <w:r w:rsidR="00CC681E" w:rsidDel="00A869EE">
          <w:delText xml:space="preserve"> </w:delText>
        </w:r>
      </w:del>
      <w:r w:rsidR="00CC681E">
        <w:t>unit test</w:t>
      </w:r>
      <w:ins w:id="203" w:author="Kezia Endsley" w:date="2013-11-01T08:05:00Z">
        <w:r w:rsidR="00A869EE">
          <w:t>ing</w:t>
        </w:r>
      </w:ins>
      <w:del w:id="204" w:author="Kezia Endsley" w:date="2013-11-01T08:05:00Z">
        <w:r w:rsidR="00CC681E" w:rsidDel="00A869EE">
          <w:delText>s</w:delText>
        </w:r>
      </w:del>
      <w:r w:rsidR="00CC681E">
        <w:t xml:space="preserve"> and </w:t>
      </w:r>
      <w:r w:rsidR="00A06476">
        <w:t>source code control</w:t>
      </w:r>
      <w:r w:rsidR="00405A48">
        <w:t xml:space="preserve">. </w:t>
      </w:r>
    </w:p>
    <w:p w:rsidR="00407628" w:rsidRDefault="00A06476" w:rsidP="00407628">
      <w:pPr>
        <w:pStyle w:val="FeatureListBulleted"/>
        <w:rPr>
          <w:ins w:id="205" w:author="Kent, Kevin - Indianapolis" w:date="2013-11-04T09:12:00Z"/>
        </w:rPr>
        <w:pPrChange w:id="206" w:author="Kent, Kevin - Indianapolis" w:date="2013-11-04T09:12:00Z">
          <w:pPr>
            <w:pStyle w:val="FeaturePara"/>
          </w:pPr>
        </w:pPrChange>
      </w:pPr>
      <w:r>
        <w:t xml:space="preserve">Becoming comfortable with writing and </w:t>
      </w:r>
      <w:del w:id="207" w:author="Kezia Endsley" w:date="2013-11-01T08:04:00Z">
        <w:r w:rsidDel="00A869EE">
          <w:delText>executi</w:delText>
        </w:r>
      </w:del>
      <w:ins w:id="208" w:author="Kezia Endsley" w:date="2013-11-01T08:04:00Z">
        <w:r w:rsidR="00A869EE">
          <w:t>executing</w:t>
        </w:r>
      </w:ins>
      <w:del w:id="209" w:author="Kezia Endsley" w:date="2013-11-01T08:04:00Z">
        <w:r w:rsidDel="00A869EE">
          <w:delText xml:space="preserve">ve </w:delText>
        </w:r>
      </w:del>
      <w:ins w:id="210" w:author="Kezia Endsley" w:date="2013-11-01T08:04:00Z">
        <w:r w:rsidR="00A869EE">
          <w:t xml:space="preserve"> </w:t>
        </w:r>
      </w:ins>
      <w:r>
        <w:t>unit tests tighten</w:t>
      </w:r>
      <w:ins w:id="211" w:author="Kezia Endsley" w:date="2013-11-01T08:05:00Z">
        <w:r w:rsidR="00A869EE">
          <w:t>s</w:t>
        </w:r>
      </w:ins>
      <w:r>
        <w:t xml:space="preserve"> up not just your code, but how you think about your code</w:t>
      </w:r>
      <w:r w:rsidR="00405A48">
        <w:t xml:space="preserve">. </w:t>
      </w:r>
      <w:del w:id="212" w:author="Kezia Endsley" w:date="2013-11-01T08:05:00Z">
        <w:r w:rsidDel="00A869EE">
          <w:delText>While y</w:delText>
        </w:r>
      </w:del>
      <w:ins w:id="213" w:author="Kezia Endsley" w:date="2013-11-01T08:05:00Z">
        <w:r w:rsidR="00A869EE">
          <w:t>Y</w:t>
        </w:r>
      </w:ins>
      <w:r>
        <w:t>es</w:t>
      </w:r>
      <w:ins w:id="214" w:author="Kezia Endsley" w:date="2013-11-01T08:06:00Z">
        <w:r w:rsidR="00A869EE">
          <w:sym w:font="Symbol" w:char="F0BE"/>
        </w:r>
      </w:ins>
      <w:del w:id="215" w:author="Kezia Endsley" w:date="2013-11-01T08:06:00Z">
        <w:r w:rsidDel="00A869EE">
          <w:delText xml:space="preserve">, </w:delText>
        </w:r>
      </w:del>
      <w:r>
        <w:t>you are a brilliant person with amazing skills</w:t>
      </w:r>
      <w:ins w:id="216" w:author="Kezia Endsley" w:date="2013-11-01T08:06:00Z">
        <w:r w:rsidR="00A869EE">
          <w:sym w:font="Symbol" w:char="F0BE"/>
        </w:r>
      </w:ins>
      <w:del w:id="217" w:author="Kezia Endsley" w:date="2013-11-01T08:06:00Z">
        <w:r w:rsidDel="00A869EE">
          <w:delText xml:space="preserve">, </w:delText>
        </w:r>
      </w:del>
      <w:ins w:id="218" w:author="Kezia Endsley" w:date="2013-11-01T08:05:00Z">
        <w:r w:rsidR="00A869EE">
          <w:t xml:space="preserve">but </w:t>
        </w:r>
      </w:ins>
      <w:r>
        <w:t xml:space="preserve">you will </w:t>
      </w:r>
      <w:ins w:id="219" w:author="Kezia Endsley" w:date="2013-11-01T08:06:00Z">
        <w:r w:rsidR="00A869EE">
          <w:t xml:space="preserve">still </w:t>
        </w:r>
      </w:ins>
      <w:r>
        <w:t>make mistakes and logic errors in your code despite that fact</w:t>
      </w:r>
      <w:r w:rsidR="00405A48">
        <w:t xml:space="preserve">. </w:t>
      </w:r>
      <w:del w:id="220" w:author="Kezia Endsley" w:date="2013-11-01T08:06:00Z">
        <w:r w:rsidR="00AA4C78" w:rsidDel="00A869EE">
          <w:delText>Implementing u</w:delText>
        </w:r>
      </w:del>
      <w:ins w:id="221" w:author="Kezia Endsley" w:date="2013-11-01T08:06:00Z">
        <w:r w:rsidR="00A869EE">
          <w:t>U</w:t>
        </w:r>
      </w:ins>
      <w:r w:rsidR="00AA4C78">
        <w:t>nit test</w:t>
      </w:r>
      <w:ins w:id="222" w:author="Kezia Endsley" w:date="2013-11-01T08:06:00Z">
        <w:r w:rsidR="00A869EE">
          <w:t xml:space="preserve">ing </w:t>
        </w:r>
      </w:ins>
      <w:del w:id="223" w:author="Kezia Endsley" w:date="2013-11-01T08:06:00Z">
        <w:r w:rsidR="00AA4C78" w:rsidDel="00A869EE">
          <w:delText xml:space="preserve">s will </w:delText>
        </w:r>
      </w:del>
      <w:r w:rsidR="00AA4C78">
        <w:t>help</w:t>
      </w:r>
      <w:ins w:id="224" w:author="Kezia Endsley" w:date="2013-11-01T08:06:00Z">
        <w:r w:rsidR="00A869EE">
          <w:t>s</w:t>
        </w:r>
      </w:ins>
      <w:r w:rsidR="00AA4C78">
        <w:t xml:space="preserve"> you catch those inevitable </w:t>
      </w:r>
      <w:r w:rsidR="00AA4C78">
        <w:lastRenderedPageBreak/>
        <w:t xml:space="preserve">oversights that </w:t>
      </w:r>
      <w:del w:id="225" w:author="Kezia Endsley" w:date="2013-11-01T08:06:00Z">
        <w:r w:rsidR="00AA4C78" w:rsidDel="00A869EE">
          <w:delText xml:space="preserve">will </w:delText>
        </w:r>
      </w:del>
      <w:r w:rsidR="00AA4C78">
        <w:t>creep into your code</w:t>
      </w:r>
      <w:r w:rsidR="00405A48">
        <w:t xml:space="preserve">. </w:t>
      </w:r>
    </w:p>
    <w:p w:rsidR="00225453" w:rsidRDefault="00AA4C78" w:rsidP="00407628">
      <w:pPr>
        <w:pStyle w:val="FeatureListBulleted"/>
        <w:pPrChange w:id="226" w:author="Kent, Kevin - Indianapolis" w:date="2013-11-04T09:12:00Z">
          <w:pPr>
            <w:pStyle w:val="FeaturePara"/>
          </w:pPr>
        </w:pPrChange>
      </w:pPr>
      <w:r>
        <w:t xml:space="preserve">Along the same lines, source code control helps track </w:t>
      </w:r>
      <w:del w:id="227" w:author="Kezia Endsley" w:date="2013-11-01T08:06:00Z">
        <w:r w:rsidDel="00A869EE">
          <w:delText xml:space="preserve">and when </w:delText>
        </w:r>
      </w:del>
      <w:r>
        <w:t>multiple developers</w:t>
      </w:r>
      <w:ins w:id="228" w:author="Kezia Endsley" w:date="2013-11-01T08:07:00Z">
        <w:r w:rsidR="00A869EE">
          <w:t>’ code efforts,</w:t>
        </w:r>
      </w:ins>
      <w:r>
        <w:t xml:space="preserve"> </w:t>
      </w:r>
      <w:del w:id="229" w:author="Kezia Endsley" w:date="2013-11-01T08:07:00Z">
        <w:r w:rsidDel="00A869EE">
          <w:delText>are working on the same code but also</w:delText>
        </w:r>
      </w:del>
      <w:ins w:id="230" w:author="Kezia Endsley" w:date="2013-11-01T08:07:00Z">
        <w:r w:rsidR="00A869EE">
          <w:t>and</w:t>
        </w:r>
      </w:ins>
      <w:r>
        <w:t xml:space="preserve"> enable</w:t>
      </w:r>
      <w:ins w:id="231" w:author="Kezia Endsley" w:date="2013-11-01T08:07:00Z">
        <w:r w:rsidR="00A869EE">
          <w:t>s</w:t>
        </w:r>
      </w:ins>
      <w:r>
        <w:t xml:space="preserve"> more advanced features such as version control and </w:t>
      </w:r>
      <w:ins w:id="232" w:author="Kezia Endsley" w:date="2013-11-01T08:55:00Z">
        <w:r w:rsidR="003234CC">
          <w:t xml:space="preserve">code </w:t>
        </w:r>
      </w:ins>
      <w:r>
        <w:t>branching</w:t>
      </w:r>
      <w:del w:id="233" w:author="Kezia Endsley" w:date="2013-11-01T08:55:00Z">
        <w:r w:rsidDel="003234CC">
          <w:delText xml:space="preserve"> of the code</w:delText>
        </w:r>
      </w:del>
      <w:r w:rsidR="00405A48">
        <w:t xml:space="preserve">. </w:t>
      </w:r>
      <w:del w:id="234" w:author="Kezia Endsley" w:date="2013-11-01T08:07:00Z">
        <w:r w:rsidDel="00A869EE">
          <w:delText>But m</w:delText>
        </w:r>
      </w:del>
      <w:ins w:id="235" w:author="Kezia Endsley" w:date="2013-11-01T08:07:00Z">
        <w:r w:rsidR="00A869EE">
          <w:t>M</w:t>
        </w:r>
      </w:ins>
      <w:r>
        <w:t>ore than that, source code repositories also help</w:t>
      </w:r>
      <w:ins w:id="236" w:author="Kezia Endsley" w:date="2013-11-01T08:07:00Z">
        <w:r w:rsidR="00A869EE">
          <w:t xml:space="preserve"> you</w:t>
        </w:r>
      </w:ins>
      <w:r>
        <w:t xml:space="preserve"> avoid that awful question</w:t>
      </w:r>
      <w:ins w:id="237" w:author="Kezia Endsley" w:date="2013-11-01T08:07:00Z">
        <w:r w:rsidR="00A869EE">
          <w:t>,</w:t>
        </w:r>
      </w:ins>
      <w:r>
        <w:t xml:space="preserve"> </w:t>
      </w:r>
      <w:del w:id="238" w:author="Kezia Endsley" w:date="2013-11-01T08:07:00Z">
        <w:r w:rsidDel="00A869EE">
          <w:delText xml:space="preserve">of </w:delText>
        </w:r>
      </w:del>
      <w:r>
        <w:t>“</w:t>
      </w:r>
      <w:del w:id="239" w:author="Kent, Kevin - Indianapolis" w:date="2013-11-04T09:12:00Z">
        <w:r w:rsidDel="00407628">
          <w:delText>n</w:delText>
        </w:r>
      </w:del>
      <w:ins w:id="240" w:author="Kent, Kevin - Indianapolis" w:date="2013-11-04T09:12:00Z">
        <w:r w:rsidR="00407628">
          <w:t>N</w:t>
        </w:r>
      </w:ins>
      <w:r>
        <w:t>ow where did we put that source code?”</w:t>
      </w:r>
    </w:p>
    <w:p w:rsidR="00050A1D" w:rsidRDefault="00050A1D" w:rsidP="00050A1D">
      <w:pPr>
        <w:pStyle w:val="H2"/>
      </w:pPr>
      <w:r>
        <w:t>The Statistician</w:t>
      </w:r>
    </w:p>
    <w:p w:rsidR="002A7D0B" w:rsidRDefault="00AB4837" w:rsidP="00AB2C2E">
      <w:pPr>
        <w:pStyle w:val="Para"/>
      </w:pPr>
      <w:r>
        <w:t>Given some of the “rookie mistakes” seen in many security industry reports and the prevalence of raw counts in security dashboards</w:t>
      </w:r>
      <w:ins w:id="241" w:author="Kezia Endsley" w:date="2013-11-01T08:07:00Z">
        <w:r w:rsidR="00A869EE">
          <w:t>,</w:t>
        </w:r>
      </w:ins>
      <w:r>
        <w:t xml:space="preserve"> there’s a high probability that statistics </w:t>
      </w:r>
      <w:del w:id="242" w:author="Kezia Endsley" w:date="2013-11-01T08:08:00Z">
        <w:r w:rsidDel="00A869EE">
          <w:delText>may be</w:delText>
        </w:r>
      </w:del>
      <w:ins w:id="243" w:author="Kezia Endsley" w:date="2013-11-01T08:08:00Z">
        <w:r w:rsidR="00A869EE">
          <w:t>is</w:t>
        </w:r>
      </w:ins>
      <w:r>
        <w:t xml:space="preserve"> the weakest area for information security professionals. </w:t>
      </w:r>
      <w:del w:id="244" w:author="Kezia Endsley" w:date="2013-11-01T08:08:00Z">
        <w:r w:rsidDel="00A869EE">
          <w:delText xml:space="preserve">We’ve </w:delText>
        </w:r>
      </w:del>
      <w:ins w:id="245" w:author="Kezia Endsley" w:date="2013-11-01T08:08:00Z">
        <w:r w:rsidR="00A869EE">
          <w:t xml:space="preserve">You learned about </w:t>
        </w:r>
      </w:ins>
      <w:del w:id="246" w:author="Kezia Endsley" w:date="2013-11-01T08:08:00Z">
        <w:r w:rsidDel="00A869EE">
          <w:delText xml:space="preserve">covered </w:delText>
        </w:r>
      </w:del>
      <w:r>
        <w:t xml:space="preserve">some statistical concepts in depth and </w:t>
      </w:r>
      <w:del w:id="247" w:author="Kezia Endsley" w:date="2013-11-01T08:08:00Z">
        <w:r w:rsidDel="00A869EE">
          <w:delText xml:space="preserve">provided </w:delText>
        </w:r>
      </w:del>
      <w:ins w:id="248" w:author="Kezia Endsley" w:date="2013-11-01T08:08:00Z">
        <w:r w:rsidR="00A869EE">
          <w:t xml:space="preserve">read </w:t>
        </w:r>
      </w:ins>
      <w:r>
        <w:t>a whirlwind overview of others in Chapters 4, 5, 7, and 9.</w:t>
      </w:r>
      <w:r w:rsidR="002A7D0B">
        <w:t xml:space="preserve"> </w:t>
      </w:r>
      <w:ins w:id="249" w:author="Kezia Endsley" w:date="2013-11-01T08:08:00Z">
        <w:r w:rsidR="003376D3">
          <w:t>Okay, y</w:t>
        </w:r>
        <w:r w:rsidR="00A869EE">
          <w:t>ou don’t need a</w:t>
        </w:r>
      </w:ins>
      <w:del w:id="250" w:author="Kezia Endsley" w:date="2013-11-01T08:08:00Z">
        <w:r w:rsidR="002A7D0B" w:rsidDel="00A869EE">
          <w:delText>A</w:delText>
        </w:r>
      </w:del>
      <w:r w:rsidR="002A7D0B">
        <w:t xml:space="preserve"> PhD in statistics </w:t>
      </w:r>
      <w:del w:id="251" w:author="Kezia Endsley" w:date="2013-11-01T08:08:00Z">
        <w:r w:rsidR="002A7D0B" w:rsidDel="00A869EE">
          <w:delText xml:space="preserve">is not required </w:delText>
        </w:r>
      </w:del>
      <w:r w:rsidR="002A7D0B">
        <w:t>to be an effective security data scientist</w:t>
      </w:r>
      <w:ins w:id="252" w:author="Kezia Endsley" w:date="2013-11-01T08:08:00Z">
        <w:r w:rsidR="00A869EE">
          <w:t>. However</w:t>
        </w:r>
      </w:ins>
      <w:r w:rsidR="002A7D0B">
        <w:t xml:space="preserve">, </w:t>
      </w:r>
      <w:del w:id="253" w:author="Kezia Endsley" w:date="2013-11-01T08:08:00Z">
        <w:r w:rsidR="002A7D0B" w:rsidDel="00A869EE">
          <w:delText xml:space="preserve">but </w:delText>
        </w:r>
      </w:del>
      <w:r w:rsidR="002A7D0B">
        <w:t xml:space="preserve">it’s important to have an understanding of the fundamentals of statistical analysis and machine learning, even </w:t>
      </w:r>
      <w:del w:id="254" w:author="Kezia Endsley" w:date="2013-11-01T08:09:00Z">
        <w:r w:rsidR="002A7D0B" w:rsidDel="00A869EE">
          <w:delText xml:space="preserve">if </w:delText>
        </w:r>
      </w:del>
      <w:ins w:id="255" w:author="Kezia Endsley" w:date="2013-11-01T08:09:00Z">
        <w:r w:rsidR="00A869EE">
          <w:t xml:space="preserve">when </w:t>
        </w:r>
      </w:ins>
      <w:r w:rsidR="002A7D0B">
        <w:t>you’re part of a multidisciplinary team.</w:t>
      </w:r>
    </w:p>
    <w:p w:rsidR="002A7D0B" w:rsidRDefault="0045781F" w:rsidP="00AB2C2E">
      <w:pPr>
        <w:pStyle w:val="Para"/>
      </w:pPr>
      <w:del w:id="256" w:author="Kezia Endsley" w:date="2013-11-01T08:09:00Z">
        <w:r w:rsidDel="00D10969">
          <w:delText xml:space="preserve">While </w:delText>
        </w:r>
      </w:del>
      <w:ins w:id="257" w:author="Kezia Endsley" w:date="2013-11-01T08:09:00Z">
        <w:r w:rsidR="00D10969">
          <w:t xml:space="preserve">Although </w:t>
        </w:r>
      </w:ins>
      <w:r>
        <w:t>you can head over to your local college or university and dive into a traditional classroom program</w:t>
      </w:r>
      <w:ins w:id="258" w:author="Kezia Endsley" w:date="2013-11-01T08:09:00Z">
        <w:r w:rsidR="00D10969">
          <w:t>,</w:t>
        </w:r>
      </w:ins>
      <w:r>
        <w:t xml:space="preserve"> there are two other options to consider when </w:t>
      </w:r>
      <w:ins w:id="259" w:author="Kezia Endsley" w:date="2013-11-01T09:09:00Z">
        <w:r w:rsidR="00F74276">
          <w:t xml:space="preserve">you want </w:t>
        </w:r>
      </w:ins>
      <w:del w:id="260" w:author="Kezia Endsley" w:date="2013-11-01T09:09:00Z">
        <w:r w:rsidDel="00F74276">
          <w:delText xml:space="preserve">looking </w:delText>
        </w:r>
        <w:r w:rsidR="002A7D0B" w:rsidDel="00F74276">
          <w:delText xml:space="preserve">to obtain </w:delText>
        </w:r>
      </w:del>
      <w:r w:rsidR="002A7D0B">
        <w:t>a better understanding of statistics:</w:t>
      </w:r>
    </w:p>
    <w:p w:rsidR="002A7D0B" w:rsidRDefault="0045781F">
      <w:pPr>
        <w:pStyle w:val="ListBulleted"/>
        <w:numPr>
          <w:ins w:id="261" w:author="Kezia Endsley" w:date="2013-11-01T08:10:00Z"/>
        </w:numPr>
        <w:pPrChange w:id="262" w:author="Kezia Endsley" w:date="2013-11-01T08:10:00Z">
          <w:pPr>
            <w:pStyle w:val="ListNumbered"/>
          </w:pPr>
        </w:pPrChange>
      </w:pPr>
      <w:del w:id="263" w:author="Kezia Endsley" w:date="2013-11-01T08:09:00Z">
        <w:r w:rsidDel="00D10969">
          <w:delText xml:space="preserve"> </w:delText>
        </w:r>
      </w:del>
      <w:r w:rsidRPr="00211025">
        <w:t>Massively Op</w:t>
      </w:r>
      <w:r w:rsidR="007305F9" w:rsidRPr="00211025">
        <w:t xml:space="preserve">en Online Courses (MOOCs) like </w:t>
      </w:r>
      <w:proofErr w:type="spellStart"/>
      <w:r w:rsidR="007305F9" w:rsidRPr="00211025">
        <w:t>Coursera</w:t>
      </w:r>
      <w:r w:rsidR="003F2AEE" w:rsidRPr="00211025">
        <w:t>’s</w:t>
      </w:r>
      <w:proofErr w:type="spellEnd"/>
      <w:r w:rsidR="003F2AEE" w:rsidRPr="00211025">
        <w:t xml:space="preserve"> </w:t>
      </w:r>
      <w:ins w:id="264" w:author="Kent, Kevin - Indianapolis" w:date="2013-11-04T09:15:00Z">
        <w:r w:rsidR="00407628">
          <w:t xml:space="preserve">Introduction to </w:t>
        </w:r>
      </w:ins>
      <w:r w:rsidR="003F2AEE" w:rsidRPr="00211025">
        <w:t>Data Science course</w:t>
      </w:r>
      <w:r w:rsidR="007305F9">
        <w:t xml:space="preserve"> (</w:t>
      </w:r>
      <w:r w:rsidR="000F6C39">
        <w:fldChar w:fldCharType="begin"/>
      </w:r>
      <w:r w:rsidR="000F6C39">
        <w:instrText>HYPERLINK "https://www.coursera.org/course/datasci"</w:instrText>
      </w:r>
      <w:r w:rsidR="000F6C39">
        <w:fldChar w:fldCharType="separate"/>
      </w:r>
      <w:r w:rsidR="007305F9" w:rsidRPr="00BE0BCE">
        <w:rPr>
          <w:rStyle w:val="InlineURL"/>
        </w:rPr>
        <w:t>https://www.coursera.org/course/datasci</w:t>
      </w:r>
      <w:r w:rsidR="000F6C39">
        <w:fldChar w:fldCharType="end"/>
      </w:r>
      <w:r w:rsidR="003F2AEE">
        <w:t xml:space="preserve">), </w:t>
      </w:r>
      <w:proofErr w:type="spellStart"/>
      <w:r w:rsidR="003F2AEE">
        <w:t>edX’s</w:t>
      </w:r>
      <w:proofErr w:type="spellEnd"/>
      <w:r w:rsidR="003F2AEE">
        <w:t xml:space="preserve"> Learning From Data course (</w:t>
      </w:r>
      <w:r w:rsidR="000F6C39">
        <w:fldChar w:fldCharType="begin"/>
      </w:r>
      <w:r w:rsidR="000F6C39">
        <w:instrText>HYPERLINK "https://www.edx.org/course/caltechx/cs1156x/learning-data/1120"</w:instrText>
      </w:r>
      <w:r w:rsidR="000F6C39">
        <w:fldChar w:fldCharType="separate"/>
      </w:r>
      <w:r w:rsidR="003F2AEE" w:rsidRPr="00BE0BCE">
        <w:rPr>
          <w:rStyle w:val="InlineURL"/>
        </w:rPr>
        <w:t>https://www.edx.org/course/caltechx/cs1156x/learning-data/1120</w:t>
      </w:r>
      <w:r w:rsidR="000F6C39">
        <w:fldChar w:fldCharType="end"/>
      </w:r>
      <w:r w:rsidR="003F2AEE">
        <w:t>)</w:t>
      </w:r>
      <w:ins w:id="265" w:author="Kezia Endsley" w:date="2013-11-01T08:10:00Z">
        <w:r w:rsidR="00846884">
          <w:t>,</w:t>
        </w:r>
      </w:ins>
      <w:r w:rsidR="003F2AEE">
        <w:t xml:space="preserve"> and Syracuse University’s Data Science Open Online course (</w:t>
      </w:r>
      <w:r w:rsidR="000F6C39">
        <w:fldChar w:fldCharType="begin"/>
      </w:r>
      <w:r w:rsidR="000F6C39">
        <w:instrText>HYPERLINK "http://ischool.syr.edu/future/cas/introtodatasciencemooc.aspx"</w:instrText>
      </w:r>
      <w:r w:rsidR="000F6C39">
        <w:fldChar w:fldCharType="separate"/>
      </w:r>
      <w:r w:rsidR="003F2AEE" w:rsidRPr="00BE0BCE">
        <w:rPr>
          <w:rStyle w:val="InlineURL"/>
        </w:rPr>
        <w:t>http://ischool.syr.edu/future/cas/introtodatasciencemooc.aspx</w:t>
      </w:r>
      <w:r w:rsidR="000F6C39">
        <w:fldChar w:fldCharType="end"/>
      </w:r>
      <w:r w:rsidR="003F2AEE">
        <w:t xml:space="preserve">) </w:t>
      </w:r>
      <w:r w:rsidR="007305F9">
        <w:t>provide a low-risk way to plug into a formal statistics curriculum</w:t>
      </w:r>
      <w:ins w:id="266" w:author="Kezia Endsley" w:date="2013-11-01T08:10:00Z">
        <w:r w:rsidR="00846884">
          <w:t>,</w:t>
        </w:r>
      </w:ins>
      <w:r w:rsidR="007305F9">
        <w:t xml:space="preserve"> but aren’t right for everyone. Lectures, handouts</w:t>
      </w:r>
      <w:ins w:id="267" w:author="Kezia Endsley" w:date="2013-11-01T08:10:00Z">
        <w:r w:rsidR="00846884">
          <w:t>,</w:t>
        </w:r>
      </w:ins>
      <w:r w:rsidR="007305F9">
        <w:t xml:space="preserve"> and assignments are available at your convenience (within a course’s overall schedule) and discussion forums provide a way to interact with professors, teaching assistants, and fellow students</w:t>
      </w:r>
      <w:ins w:id="268" w:author="Kezia Endsley" w:date="2013-11-01T08:10:00Z">
        <w:r w:rsidR="00846884">
          <w:t xml:space="preserve">. </w:t>
        </w:r>
      </w:ins>
      <w:del w:id="269" w:author="Kezia Endsley" w:date="2013-11-01T08:10:00Z">
        <w:r w:rsidR="007305F9" w:rsidDel="00846884">
          <w:delText>, i</w:delText>
        </w:r>
      </w:del>
      <w:ins w:id="270" w:author="Kezia Endsley" w:date="2013-11-01T08:10:00Z">
        <w:r w:rsidR="00846884">
          <w:t>I</w:t>
        </w:r>
      </w:ins>
      <w:r w:rsidR="007305F9">
        <w:t xml:space="preserve">t can be bit overwhelming or even distracting to be in a setting with 2,000 to 4,000 individuals. Individual attention can also be difficult to obtain if you’re struggling. Employers and professional organizations may also </w:t>
      </w:r>
      <w:r w:rsidR="007305F9">
        <w:lastRenderedPageBreak/>
        <w:t xml:space="preserve">not yet accept the certifications from MOOCs, making the time investment more for personal benefit than professional credential gains. </w:t>
      </w:r>
    </w:p>
    <w:p w:rsidR="002A7D0B" w:rsidRDefault="0045781F">
      <w:pPr>
        <w:pStyle w:val="ListBulleted"/>
        <w:numPr>
          <w:ins w:id="271" w:author="Kezia Endsley" w:date="2013-11-01T08:10:00Z"/>
        </w:numPr>
        <w:pPrChange w:id="272" w:author="Kezia Endsley" w:date="2013-11-01T08:10:00Z">
          <w:pPr>
            <w:pStyle w:val="ListNumbered"/>
          </w:pPr>
        </w:pPrChange>
      </w:pPr>
      <w:r>
        <w:t>O</w:t>
      </w:r>
      <w:r w:rsidR="002A7D0B">
        <w:t xml:space="preserve">nline </w:t>
      </w:r>
      <w:r>
        <w:t xml:space="preserve">certificate or </w:t>
      </w:r>
      <w:del w:id="273" w:author="Kent, Kevin - Indianapolis" w:date="2013-11-04T09:16:00Z">
        <w:r w:rsidDel="002377D3">
          <w:delText xml:space="preserve">Masters </w:delText>
        </w:r>
      </w:del>
      <w:ins w:id="274" w:author="Kent, Kevin - Indianapolis" w:date="2013-11-04T09:16:00Z">
        <w:r w:rsidR="002377D3">
          <w:t>master’s</w:t>
        </w:r>
        <w:r w:rsidR="002377D3">
          <w:t xml:space="preserve"> </w:t>
        </w:r>
      </w:ins>
      <w:r w:rsidR="002A7D0B">
        <w:t xml:space="preserve">courses such as UC Berkeley’s MIDS </w:t>
      </w:r>
      <w:ins w:id="275" w:author="Kent, Kevin - Indianapolis" w:date="2013-11-04T09:17:00Z">
        <w:r w:rsidR="002377D3">
          <w:t>program</w:t>
        </w:r>
        <w:r w:rsidR="002377D3">
          <w:t xml:space="preserve"> </w:t>
        </w:r>
      </w:ins>
      <w:r w:rsidR="002A7D0B">
        <w:t>(</w:t>
      </w:r>
      <w:r w:rsidR="000F6C39">
        <w:fldChar w:fldCharType="begin"/>
      </w:r>
      <w:r w:rsidR="000F6C39">
        <w:instrText>HYPERLINK "http://www.ischool.berkeley.edu/programs/mids"</w:instrText>
      </w:r>
      <w:r w:rsidR="000F6C39">
        <w:fldChar w:fldCharType="separate"/>
      </w:r>
      <w:r w:rsidR="002A7D0B" w:rsidRPr="00BE0BCE">
        <w:rPr>
          <w:rStyle w:val="InlineURL"/>
        </w:rPr>
        <w:t>http://www.ischool.berkeley.edu/programs/mids</w:t>
      </w:r>
      <w:r w:rsidR="000F6C39">
        <w:fldChar w:fldCharType="end"/>
      </w:r>
      <w:r w:rsidR="002A7D0B">
        <w:t>)</w:t>
      </w:r>
      <w:del w:id="276" w:author="Kent, Kevin - Indianapolis" w:date="2013-11-04T09:17:00Z">
        <w:r w:rsidR="002A7D0B" w:rsidDel="002377D3">
          <w:delText xml:space="preserve"> </w:delText>
        </w:r>
        <w:r w:rsidDel="002377D3">
          <w:delText>program</w:delText>
        </w:r>
      </w:del>
      <w:r>
        <w:t xml:space="preserve">, </w:t>
      </w:r>
      <w:r w:rsidRPr="00211025">
        <w:rPr>
          <w:highlight w:val="yellow"/>
          <w:rPrChange w:id="277" w:author="Kezia Endsley" w:date="2013-11-01T08:11:00Z">
            <w:rPr/>
          </w:rPrChange>
        </w:rPr>
        <w:t>University of Washington’s certificate in data science ()</w:t>
      </w:r>
      <w:ins w:id="278" w:author="Kezia Endsley" w:date="2013-11-01T08:11:00Z">
        <w:r w:rsidR="00211025">
          <w:t>,</w:t>
        </w:r>
      </w:ins>
      <w:r>
        <w:t xml:space="preserve"> and Penn State’s Applied Statistics online curriculum (</w:t>
      </w:r>
      <w:r w:rsidR="000F6C39" w:rsidRPr="002377D3">
        <w:rPr>
          <w:highlight w:val="cyan"/>
          <w:rPrChange w:id="279" w:author="Kent, Kevin - Indianapolis" w:date="2013-11-04T09:19:00Z">
            <w:rPr/>
          </w:rPrChange>
        </w:rPr>
        <w:fldChar w:fldCharType="begin"/>
      </w:r>
      <w:r w:rsidR="000F6C39" w:rsidRPr="002377D3">
        <w:rPr>
          <w:highlight w:val="cyan"/>
          <w:rPrChange w:id="280" w:author="Kent, Kevin - Indianapolis" w:date="2013-11-04T09:19:00Z">
            <w:rPr/>
          </w:rPrChange>
        </w:rPr>
        <w:instrText>HYPERLINK "http://www.worldcampus.psu.edu/degrees-and-certificates/applied-statistics-masters/course-list"</w:instrText>
      </w:r>
      <w:r w:rsidR="000F6C39" w:rsidRPr="002377D3">
        <w:rPr>
          <w:highlight w:val="cyan"/>
          <w:rPrChange w:id="281" w:author="Kent, Kevin - Indianapolis" w:date="2013-11-04T09:19:00Z">
            <w:rPr/>
          </w:rPrChange>
        </w:rPr>
        <w:fldChar w:fldCharType="separate"/>
      </w:r>
      <w:r w:rsidRPr="002377D3">
        <w:rPr>
          <w:rStyle w:val="InlineURL"/>
          <w:highlight w:val="cyan"/>
          <w:rPrChange w:id="282" w:author="Kent, Kevin - Indianapolis" w:date="2013-11-04T09:19:00Z">
            <w:rPr>
              <w:rStyle w:val="InlineURL"/>
            </w:rPr>
          </w:rPrChange>
        </w:rPr>
        <w:t>http://www.worldcampus.psu.edu/degrees-and-certificates/applied-statistics-masters/course-list</w:t>
      </w:r>
      <w:r w:rsidR="000F6C39" w:rsidRPr="002377D3">
        <w:rPr>
          <w:highlight w:val="cyan"/>
          <w:rPrChange w:id="283" w:author="Kent, Kevin - Indianapolis" w:date="2013-11-04T09:19:00Z">
            <w:rPr/>
          </w:rPrChange>
        </w:rPr>
        <w:fldChar w:fldCharType="end"/>
      </w:r>
      <w:r>
        <w:t xml:space="preserve">) offer the structure and size of a traditional classroom with the convenience being online. </w:t>
      </w:r>
    </w:p>
    <w:p w:rsidR="00211025" w:rsidRDefault="00211025">
      <w:pPr>
        <w:pStyle w:val="QueryPara"/>
        <w:rPr>
          <w:ins w:id="284" w:author="Kent, Kevin - Indianapolis" w:date="2013-11-04T09:19:00Z"/>
        </w:rPr>
        <w:pPrChange w:id="285" w:author="Kezia Endsley" w:date="2013-11-01T08:12:00Z">
          <w:pPr>
            <w:pStyle w:val="Para"/>
          </w:pPr>
        </w:pPrChange>
      </w:pPr>
      <w:ins w:id="286" w:author="Kezia Endsley" w:date="2013-11-01T08:11:00Z">
        <w:r w:rsidRPr="002377D3">
          <w:rPr>
            <w:highlight w:val="yellow"/>
            <w:rPrChange w:id="287" w:author="Kent, Kevin - Indianapolis" w:date="2013-11-04T09:19:00Z">
              <w:rPr/>
            </w:rPrChange>
          </w:rPr>
          <w:t>[[Author: Can you please fill in</w:t>
        </w:r>
      </w:ins>
      <w:ins w:id="288" w:author="Kezia Endsley" w:date="2013-11-01T08:12:00Z">
        <w:r w:rsidRPr="002377D3">
          <w:rPr>
            <w:highlight w:val="yellow"/>
            <w:rPrChange w:id="289" w:author="Kent, Kevin - Indianapolis" w:date="2013-11-04T09:19:00Z">
              <w:rPr/>
            </w:rPrChange>
          </w:rPr>
          <w:t xml:space="preserve"> the missing URL above? </w:t>
        </w:r>
        <w:proofErr w:type="spellStart"/>
        <w:r w:rsidRPr="002377D3">
          <w:rPr>
            <w:highlight w:val="yellow"/>
            <w:rPrChange w:id="290" w:author="Kent, Kevin - Indianapolis" w:date="2013-11-04T09:19:00Z">
              <w:rPr/>
            </w:rPrChange>
          </w:rPr>
          <w:t>Kezia</w:t>
        </w:r>
        <w:proofErr w:type="spellEnd"/>
        <w:r w:rsidRPr="002377D3">
          <w:rPr>
            <w:highlight w:val="yellow"/>
            <w:rPrChange w:id="291" w:author="Kent, Kevin - Indianapolis" w:date="2013-11-04T09:19:00Z">
              <w:rPr/>
            </w:rPrChange>
          </w:rPr>
          <w:t>]]</w:t>
        </w:r>
      </w:ins>
      <w:ins w:id="292" w:author="Kent, Kevin - Indianapolis" w:date="2013-11-04T09:17:00Z">
        <w:r w:rsidR="002377D3" w:rsidRPr="002377D3">
          <w:rPr>
            <w:highlight w:val="yellow"/>
            <w:rPrChange w:id="293" w:author="Kent, Kevin - Indianapolis" w:date="2013-11-04T09:19:00Z">
              <w:rPr/>
            </w:rPrChange>
          </w:rPr>
          <w:t xml:space="preserve"> //Yes, authors, the Univ. of Washington one is missing</w:t>
        </w:r>
      </w:ins>
      <w:ins w:id="294" w:author="Kent, Kevin - Indianapolis" w:date="2013-11-04T09:19:00Z">
        <w:r w:rsidR="002377D3" w:rsidRPr="002377D3">
          <w:rPr>
            <w:highlight w:val="yellow"/>
            <w:rPrChange w:id="295" w:author="Kent, Kevin - Indianapolis" w:date="2013-11-04T09:19:00Z">
              <w:rPr/>
            </w:rPrChange>
          </w:rPr>
          <w:t>. Thanks, Kevin (</w:t>
        </w:r>
        <w:proofErr w:type="spellStart"/>
        <w:r w:rsidR="002377D3" w:rsidRPr="002377D3">
          <w:rPr>
            <w:highlight w:val="yellow"/>
            <w:rPrChange w:id="296" w:author="Kent, Kevin - Indianapolis" w:date="2013-11-04T09:19:00Z">
              <w:rPr/>
            </w:rPrChange>
          </w:rPr>
          <w:t>PjE</w:t>
        </w:r>
        <w:proofErr w:type="spellEnd"/>
        <w:r w:rsidR="002377D3" w:rsidRPr="002377D3">
          <w:rPr>
            <w:highlight w:val="yellow"/>
            <w:rPrChange w:id="297" w:author="Kent, Kevin - Indianapolis" w:date="2013-11-04T09:19:00Z">
              <w:rPr/>
            </w:rPrChange>
          </w:rPr>
          <w:t>)</w:t>
        </w:r>
      </w:ins>
    </w:p>
    <w:p w:rsidR="002377D3" w:rsidRDefault="002377D3">
      <w:pPr>
        <w:pStyle w:val="QueryPara"/>
        <w:rPr>
          <w:ins w:id="298" w:author="Kezia Endsley" w:date="2013-11-01T08:11:00Z"/>
        </w:rPr>
        <w:pPrChange w:id="299" w:author="Kezia Endsley" w:date="2013-11-01T08:12:00Z">
          <w:pPr>
            <w:pStyle w:val="Para"/>
          </w:pPr>
        </w:pPrChange>
      </w:pPr>
      <w:ins w:id="300" w:author="Kent, Kevin - Indianapolis" w:date="2013-11-04T09:19:00Z">
        <w:r w:rsidRPr="002377D3">
          <w:rPr>
            <w:highlight w:val="cyan"/>
            <w:rPrChange w:id="301" w:author="Kent, Kevin - Indianapolis" w:date="2013-11-04T09:20:00Z">
              <w:rPr/>
            </w:rPrChange>
          </w:rPr>
          <w:t xml:space="preserve">[AU: The Penn State URL </w:t>
        </w:r>
      </w:ins>
      <w:ins w:id="302" w:author="Kent, Kevin - Indianapolis" w:date="2013-11-04T09:20:00Z">
        <w:r w:rsidRPr="002377D3">
          <w:rPr>
            <w:highlight w:val="cyan"/>
            <w:rPrChange w:id="303" w:author="Kent, Kevin - Indianapolis" w:date="2013-11-04T09:20:00Z">
              <w:rPr/>
            </w:rPrChange>
          </w:rPr>
          <w:t>doesn’t bring up anything for me. Please check and fix. Thanks, Kevin (</w:t>
        </w:r>
        <w:proofErr w:type="spellStart"/>
        <w:r w:rsidRPr="002377D3">
          <w:rPr>
            <w:highlight w:val="cyan"/>
            <w:rPrChange w:id="304" w:author="Kent, Kevin - Indianapolis" w:date="2013-11-04T09:20:00Z">
              <w:rPr/>
            </w:rPrChange>
          </w:rPr>
          <w:t>PjE</w:t>
        </w:r>
        <w:proofErr w:type="spellEnd"/>
        <w:r w:rsidRPr="002377D3">
          <w:rPr>
            <w:highlight w:val="cyan"/>
            <w:rPrChange w:id="305" w:author="Kent, Kevin - Indianapolis" w:date="2013-11-04T09:20:00Z">
              <w:rPr/>
            </w:rPrChange>
          </w:rPr>
          <w:t>)</w:t>
        </w:r>
      </w:ins>
    </w:p>
    <w:p w:rsidR="002A7D0B" w:rsidRDefault="002B654F" w:rsidP="00AB2C2E">
      <w:pPr>
        <w:pStyle w:val="Para"/>
        <w:numPr>
          <w:ins w:id="306" w:author="Kezia Endsley" w:date="2013-11-01T08:11:00Z"/>
        </w:numPr>
      </w:pPr>
      <w:r>
        <w:t>Understanding and applying statistics correctly is more complex than you might imagine, and individuals in disciplines with a rich history of using statistics to solve complex problems often</w:t>
      </w:r>
      <w:del w:id="307" w:author="Kezia Endsley" w:date="2013-11-01T08:12:00Z">
        <w:r w:rsidDel="00C545B5">
          <w:delText xml:space="preserve"> </w:delText>
        </w:r>
      </w:del>
      <w:r>
        <w:t xml:space="preserve">times fall into common traps. Resources such as Alex Reinhart’s </w:t>
      </w:r>
      <w:r w:rsidRPr="00C545B5">
        <w:rPr>
          <w:rPrChange w:id="308" w:author="Kezia Endsley" w:date="2013-11-01T08:12:00Z">
            <w:rPr>
              <w:i/>
            </w:rPr>
          </w:rPrChange>
        </w:rPr>
        <w:t>Statistics Done Wrong</w:t>
      </w:r>
      <w:r>
        <w:t xml:space="preserve"> (</w:t>
      </w:r>
      <w:hyperlink r:id="rId12" w:history="1">
        <w:r w:rsidRPr="00BE0BCE">
          <w:rPr>
            <w:rStyle w:val="InlineURL"/>
          </w:rPr>
          <w:t>http://www.refsmmat.com/statistics/</w:t>
        </w:r>
      </w:hyperlink>
      <w:r>
        <w:t>) and DZone’s mis</w:t>
      </w:r>
      <w:del w:id="309" w:author="Kezia Endsley" w:date="2013-11-01T08:12:00Z">
        <w:r w:rsidDel="00C545B5">
          <w:delText>-</w:delText>
        </w:r>
      </w:del>
      <w:r>
        <w:t>named “Big Data” Machine Learning reference (</w:t>
      </w:r>
      <w:r w:rsidRPr="00BE0BCE">
        <w:rPr>
          <w:rStyle w:val="InlineURL"/>
        </w:rPr>
        <w:t>http://refcardz.dzone.com/refca</w:t>
      </w:r>
      <w:r w:rsidR="00BE0BCE" w:rsidRPr="00BE0BCE">
        <w:rPr>
          <w:rStyle w:val="InlineURL"/>
        </w:rPr>
        <w:t>rdz/machine-learning-predictive</w:t>
      </w:r>
      <w:r>
        <w:t xml:space="preserve">) are good to keep on hand </w:t>
      </w:r>
      <w:proofErr w:type="gramStart"/>
      <w:r>
        <w:t>to keep</w:t>
      </w:r>
      <w:proofErr w:type="gramEnd"/>
      <w:r>
        <w:t xml:space="preserve"> your analyses on</w:t>
      </w:r>
      <w:ins w:id="310" w:author="Kezia Endsley" w:date="2013-11-01T08:12:00Z">
        <w:r w:rsidR="00C545B5">
          <w:t xml:space="preserve"> </w:t>
        </w:r>
      </w:ins>
      <w:del w:id="311" w:author="Kezia Endsley" w:date="2013-11-01T08:12:00Z">
        <w:r w:rsidDel="00C545B5">
          <w:delText>-</w:delText>
        </w:r>
      </w:del>
      <w:r>
        <w:t>track.</w:t>
      </w:r>
    </w:p>
    <w:p w:rsidR="002B654F" w:rsidRDefault="007A2097" w:rsidP="007A2097">
      <w:pPr>
        <w:pStyle w:val="H2"/>
      </w:pPr>
      <w:r>
        <w:t>The Security Domain Expert</w:t>
      </w:r>
    </w:p>
    <w:p w:rsidR="00E41BCF" w:rsidRDefault="00E41BCF" w:rsidP="00AB2C2E">
      <w:pPr>
        <w:pStyle w:val="Para"/>
      </w:pPr>
      <w:r>
        <w:t>When focusing on the topic of security domain expertise as it relates to data science, “thought leaders</w:t>
      </w:r>
      <w:ins w:id="312" w:author="Kezia Endsley" w:date="2013-11-01T08:13:00Z">
        <w:r w:rsidR="006970EA">
          <w:t>,</w:t>
        </w:r>
      </w:ins>
      <w:r>
        <w:t>”</w:t>
      </w:r>
      <w:del w:id="313" w:author="Kezia Endsley" w:date="2013-11-01T08:13:00Z">
        <w:r w:rsidDel="006970EA">
          <w:delText>,</w:delText>
        </w:r>
      </w:del>
      <w:r>
        <w:t xml:space="preserve"> “gurus</w:t>
      </w:r>
      <w:ins w:id="314" w:author="Kezia Endsley" w:date="2013-11-01T08:13:00Z">
        <w:r w:rsidR="006970EA">
          <w:t>,</w:t>
        </w:r>
      </w:ins>
      <w:r>
        <w:t>”</w:t>
      </w:r>
      <w:del w:id="315" w:author="Kezia Endsley" w:date="2013-11-01T08:13:00Z">
        <w:r w:rsidDel="006970EA">
          <w:delText>,</w:delText>
        </w:r>
      </w:del>
      <w:r>
        <w:t xml:space="preserve"> and “rock stars” need not apply. What </w:t>
      </w:r>
      <w:del w:id="316" w:author="Kezia Endsley" w:date="2013-11-01T08:13:00Z">
        <w:r w:rsidDel="006970EA">
          <w:delText>we’re really</w:delText>
        </w:r>
      </w:del>
      <w:ins w:id="317" w:author="Kezia Endsley" w:date="2013-11-01T08:13:00Z">
        <w:r w:rsidR="006970EA">
          <w:t>I’m</w:t>
        </w:r>
      </w:ins>
      <w:r>
        <w:t xml:space="preserve"> talking about </w:t>
      </w:r>
      <w:r w:rsidR="00505A51">
        <w:t>here</w:t>
      </w:r>
      <w:r>
        <w:t xml:space="preserve"> are practitioners with solid, </w:t>
      </w:r>
      <w:r w:rsidR="00163FE3">
        <w:t xml:space="preserve">in the </w:t>
      </w:r>
      <w:r w:rsidR="00505A51">
        <w:t xml:space="preserve">trenches, </w:t>
      </w:r>
      <w:r>
        <w:t>real-world experience. Depending on your area of focus (information security covers a broad range of topics)</w:t>
      </w:r>
      <w:proofErr w:type="gramStart"/>
      <w:r>
        <w:t>,</w:t>
      </w:r>
      <w:proofErr w:type="gramEnd"/>
      <w:r>
        <w:t xml:space="preserve"> you may be applying your combined hacking skills, statis</w:t>
      </w:r>
      <w:r w:rsidR="00505A51">
        <w:t>tics knowledge</w:t>
      </w:r>
      <w:ins w:id="318" w:author="Kezia Endsley" w:date="2013-11-01T08:13:00Z">
        <w:r w:rsidR="006970EA">
          <w:t>,</w:t>
        </w:r>
      </w:ins>
      <w:r w:rsidR="00505A51">
        <w:t xml:space="preserve"> and expertise to</w:t>
      </w:r>
      <w:r>
        <w:t>:</w:t>
      </w:r>
    </w:p>
    <w:p w:rsidR="007A2097" w:rsidRDefault="00E41BCF" w:rsidP="00E41BCF">
      <w:pPr>
        <w:pStyle w:val="ListBulleted"/>
      </w:pPr>
      <w:r>
        <w:t>Develop smarter endpoint</w:t>
      </w:r>
      <w:ins w:id="319" w:author="Kezia Endsley" w:date="2013-11-01T08:13:00Z">
        <w:r w:rsidR="006970EA">
          <w:t>-</w:t>
        </w:r>
      </w:ins>
      <w:del w:id="320" w:author="Kezia Endsley" w:date="2013-11-01T08:13:00Z">
        <w:r w:rsidDel="006970EA">
          <w:delText xml:space="preserve"> </w:delText>
        </w:r>
      </w:del>
      <w:r>
        <w:t>protection system algorithms</w:t>
      </w:r>
      <w:ins w:id="321" w:author="Kezia Endsley" w:date="2013-11-01T08:13:00Z">
        <w:del w:id="322" w:author="Kent, Kevin - Indianapolis" w:date="2013-11-04T09:21:00Z">
          <w:r w:rsidR="006970EA" w:rsidDel="002377D3">
            <w:delText>.</w:delText>
          </w:r>
        </w:del>
      </w:ins>
    </w:p>
    <w:p w:rsidR="00E41BCF" w:rsidRDefault="00E41BCF" w:rsidP="00E41BCF">
      <w:pPr>
        <w:pStyle w:val="ListBulleted"/>
      </w:pPr>
      <w:r>
        <w:t>Discover new ways to detect anomalous behavior in network data</w:t>
      </w:r>
      <w:ins w:id="323" w:author="Kezia Endsley" w:date="2013-11-01T08:13:00Z">
        <w:del w:id="324" w:author="Kent, Kevin - Indianapolis" w:date="2013-11-04T09:21:00Z">
          <w:r w:rsidR="006970EA" w:rsidDel="002377D3">
            <w:delText>.</w:delText>
          </w:r>
        </w:del>
      </w:ins>
    </w:p>
    <w:p w:rsidR="00E41BCF" w:rsidRDefault="00E41BCF" w:rsidP="00E41BCF">
      <w:pPr>
        <w:pStyle w:val="ListBulleted"/>
      </w:pPr>
      <w:r>
        <w:t>Uncover patterns from vulnerability assessments to help determine why some systems fall out of compliance more than others</w:t>
      </w:r>
      <w:ins w:id="325" w:author="Kezia Endsley" w:date="2013-11-01T08:14:00Z">
        <w:del w:id="326" w:author="Kent, Kevin - Indianapolis" w:date="2013-11-04T09:21:00Z">
          <w:r w:rsidR="006970EA" w:rsidDel="002377D3">
            <w:delText>.</w:delText>
          </w:r>
        </w:del>
      </w:ins>
    </w:p>
    <w:p w:rsidR="00E41BCF" w:rsidRDefault="00E41BCF" w:rsidP="00E41BCF">
      <w:pPr>
        <w:pStyle w:val="ListBulleted"/>
      </w:pPr>
      <w:r>
        <w:lastRenderedPageBreak/>
        <w:t>Provide meaningful</w:t>
      </w:r>
      <w:del w:id="327" w:author="Kezia Endsley" w:date="2013-11-01T08:14:00Z">
        <w:r w:rsidDel="006970EA">
          <w:delText>,</w:delText>
        </w:r>
      </w:del>
      <w:r>
        <w:t xml:space="preserve"> and useful metrics for various components of your overall security program</w:t>
      </w:r>
      <w:ins w:id="328" w:author="Kezia Endsley" w:date="2013-11-01T08:14:00Z">
        <w:del w:id="329" w:author="Kent, Kevin - Indianapolis" w:date="2013-11-04T09:22:00Z">
          <w:r w:rsidR="006970EA" w:rsidDel="002377D3">
            <w:delText>.</w:delText>
          </w:r>
        </w:del>
      </w:ins>
    </w:p>
    <w:p w:rsidR="00505A51" w:rsidRDefault="006970EA" w:rsidP="00505A51">
      <w:pPr>
        <w:pStyle w:val="ParaContinued"/>
      </w:pPr>
      <w:ins w:id="330" w:author="Kezia Endsley" w:date="2013-11-01T08:13:00Z">
        <w:r>
          <w:t>O</w:t>
        </w:r>
      </w:ins>
      <w:del w:id="331" w:author="Kezia Endsley" w:date="2013-11-01T08:13:00Z">
        <w:r w:rsidR="00505A51" w:rsidDel="006970EA">
          <w:delText>o</w:delText>
        </w:r>
      </w:del>
      <w:r w:rsidR="00505A51">
        <w:t>r a host of other areas.</w:t>
      </w:r>
    </w:p>
    <w:p w:rsidR="00E41BCF" w:rsidRDefault="00E41BCF" w:rsidP="00AB2C2E">
      <w:pPr>
        <w:pStyle w:val="Para"/>
      </w:pPr>
      <w:r w:rsidRPr="00405A48">
        <w:rPr>
          <w:rPrChange w:id="332" w:author="Kezia Endsley" w:date="2013-11-01T07:36:00Z">
            <w:rPr>
              <w:b/>
            </w:rPr>
          </w:rPrChange>
        </w:rPr>
        <w:t>Your</w:t>
      </w:r>
      <w:r w:rsidRPr="00405A48">
        <w:t xml:space="preserve"> insight is, perhaps, </w:t>
      </w:r>
      <w:r w:rsidRPr="00405A48">
        <w:rPr>
          <w:rPrChange w:id="333" w:author="Kezia Endsley" w:date="2013-11-01T07:36:00Z">
            <w:rPr>
              <w:b/>
            </w:rPr>
          </w:rPrChange>
        </w:rPr>
        <w:t>the most valuable compo</w:t>
      </w:r>
      <w:r w:rsidR="00E909FC" w:rsidRPr="00405A48">
        <w:rPr>
          <w:rPrChange w:id="334" w:author="Kezia Endsley" w:date="2013-11-01T07:36:00Z">
            <w:rPr>
              <w:b/>
            </w:rPr>
          </w:rPrChange>
        </w:rPr>
        <w:t>nent</w:t>
      </w:r>
      <w:r w:rsidR="00E909FC" w:rsidRPr="00405A48">
        <w:t xml:space="preserve"> to</w:t>
      </w:r>
      <w:r w:rsidR="00E909FC">
        <w:t xml:space="preserve"> this data science triad, as it will move computations </w:t>
      </w:r>
      <w:r w:rsidR="00505A51">
        <w:t>sans</w:t>
      </w:r>
      <w:r w:rsidR="00E909FC">
        <w:t xml:space="preserve"> context into the realm of analyses driving action.</w:t>
      </w:r>
      <w:r w:rsidR="00505A51">
        <w:t xml:space="preserve"> There is virtually no way for an organization or individual to effectively crunch “security data” without this domain expertise. Your assistance and knowledge is vital in crafting clever questions and confirm</w:t>
      </w:r>
      <w:ins w:id="335" w:author="Kezia Endsley" w:date="2013-11-01T08:14:00Z">
        <w:r w:rsidR="006970EA">
          <w:t>ing</w:t>
        </w:r>
      </w:ins>
      <w:r w:rsidR="00505A51">
        <w:t xml:space="preserve"> results. Your insight into the networks and systems of your organization, </w:t>
      </w:r>
      <w:ins w:id="336" w:author="Kezia Endsley" w:date="2013-11-01T08:14:00Z">
        <w:r w:rsidR="006970EA">
          <w:t xml:space="preserve">the </w:t>
        </w:r>
      </w:ins>
      <w:r w:rsidR="00505A51">
        <w:t xml:space="preserve">behaviors and characteristics of malware, and </w:t>
      </w:r>
      <w:ins w:id="337" w:author="Kezia Endsley" w:date="2013-11-01T08:14:00Z">
        <w:r w:rsidR="006970EA">
          <w:t xml:space="preserve">the </w:t>
        </w:r>
      </w:ins>
      <w:r w:rsidR="00505A51">
        <w:t xml:space="preserve">classification and qualification incidents </w:t>
      </w:r>
      <w:del w:id="338" w:author="Kezia Endsley" w:date="2013-11-01T08:14:00Z">
        <w:r w:rsidR="00505A51" w:rsidDel="006970EA">
          <w:delText>will be</w:delText>
        </w:r>
      </w:del>
      <w:ins w:id="339" w:author="Kezia Endsley" w:date="2013-11-01T08:14:00Z">
        <w:r w:rsidR="006970EA">
          <w:t>is</w:t>
        </w:r>
      </w:ins>
      <w:r w:rsidR="00505A51">
        <w:t xml:space="preserve"> the critical factor in corresponding analyses.</w:t>
      </w:r>
    </w:p>
    <w:p w:rsidR="00E41BCF" w:rsidRDefault="00E909FC" w:rsidP="00E909FC">
      <w:pPr>
        <w:pStyle w:val="H2"/>
      </w:pPr>
      <w:r>
        <w:t>The Danger Zone</w:t>
      </w:r>
    </w:p>
    <w:p w:rsidR="002B654F" w:rsidRDefault="00825B4B" w:rsidP="00AB2C2E">
      <w:pPr>
        <w:pStyle w:val="Para"/>
      </w:pPr>
      <w:r>
        <w:t xml:space="preserve">A little knowledge is a dangerous thing, and having </w:t>
      </w:r>
      <w:ins w:id="340" w:author="Kezia Endsley" w:date="2013-11-01T08:15:00Z">
        <w:r w:rsidR="00283FF9">
          <w:t>the</w:t>
        </w:r>
      </w:ins>
      <w:del w:id="341" w:author="Kezia Endsley" w:date="2013-11-01T08:15:00Z">
        <w:r w:rsidDel="00283FF9">
          <w:delText>a</w:delText>
        </w:r>
      </w:del>
      <w:r>
        <w:t xml:space="preserve"> basic ability to gather and programmatically crunch data</w:t>
      </w:r>
      <w:ins w:id="342" w:author="Kezia Endsley" w:date="2013-11-01T08:57:00Z">
        <w:r w:rsidR="00283A56">
          <w:t>,</w:t>
        </w:r>
      </w:ins>
      <w:r>
        <w:t xml:space="preserve"> </w:t>
      </w:r>
      <w:del w:id="343" w:author="Kezia Endsley" w:date="2013-11-01T08:16:00Z">
        <w:r w:rsidR="00505A51" w:rsidDel="00E30EC6">
          <w:delText>backed by</w:delText>
        </w:r>
      </w:del>
      <w:ins w:id="344" w:author="Kezia Endsley" w:date="2013-11-01T08:16:00Z">
        <w:r w:rsidR="00E30EC6">
          <w:t>along with</w:t>
        </w:r>
      </w:ins>
      <w:r>
        <w:t xml:space="preserve"> a bit of industry knowledge is </w:t>
      </w:r>
      <w:ins w:id="345" w:author="Kezia Endsley" w:date="2013-11-01T08:15:00Z">
        <w:r w:rsidR="006970EA">
          <w:t xml:space="preserve">tricky. Don’t </w:t>
        </w:r>
      </w:ins>
      <w:del w:id="346" w:author="Kezia Endsley" w:date="2013-11-01T08:15:00Z">
        <w:r w:rsidDel="006970EA">
          <w:delText xml:space="preserve">where you may </w:delText>
        </w:r>
      </w:del>
      <w:r>
        <w:t xml:space="preserve">fall into the trap of </w:t>
      </w:r>
      <w:r w:rsidR="00505A51">
        <w:t>thinking you</w:t>
      </w:r>
      <w:ins w:id="347" w:author="Kezia Endsley" w:date="2013-11-01T08:15:00Z">
        <w:r w:rsidR="006970EA">
          <w:t>’</w:t>
        </w:r>
      </w:ins>
      <w:r w:rsidR="00505A51">
        <w:t>r</w:t>
      </w:r>
      <w:ins w:id="348" w:author="Kezia Endsley" w:date="2013-11-01T08:15:00Z">
        <w:r w:rsidR="006970EA">
          <w:t>e</w:t>
        </w:r>
      </w:ins>
      <w:r w:rsidR="00505A51">
        <w:t xml:space="preserve"> doing data science when all you’re doing is reputational damage to all three component areas (and, potentia</w:t>
      </w:r>
      <w:r w:rsidR="00163FE3">
        <w:t>l</w:t>
      </w:r>
      <w:r w:rsidR="00505A51">
        <w:t>l</w:t>
      </w:r>
      <w:r w:rsidR="00163FE3">
        <w:t>y</w:t>
      </w:r>
      <w:r w:rsidR="00505A51">
        <w:t>, yourself). How do you steer clear of the danger zone?</w:t>
      </w:r>
      <w:ins w:id="349" w:author="Kezia Endsley" w:date="2013-11-01T08:16:00Z">
        <w:r w:rsidR="00E30EC6">
          <w:t xml:space="preserve"> Try these approaches:</w:t>
        </w:r>
      </w:ins>
    </w:p>
    <w:p w:rsidR="00505A51" w:rsidRDefault="00505A51">
      <w:pPr>
        <w:pStyle w:val="ListBulleted"/>
        <w:numPr>
          <w:ins w:id="350" w:author="Kezia Endsley" w:date="2013-11-01T08:15:00Z"/>
        </w:numPr>
        <w:pPrChange w:id="351" w:author="Kezia Endsley" w:date="2013-11-01T08:15:00Z">
          <w:pPr>
            <w:pStyle w:val="Para"/>
          </w:pPr>
        </w:pPrChange>
      </w:pPr>
      <w:r w:rsidRPr="002377D3">
        <w:rPr>
          <w:b/>
        </w:rPr>
        <w:t>Embrace (v</w:t>
      </w:r>
      <w:r w:rsidR="00F97035" w:rsidRPr="002377D3">
        <w:rPr>
          <w:b/>
        </w:rPr>
        <w:t>ersu</w:t>
      </w:r>
      <w:r w:rsidRPr="002377D3">
        <w:rPr>
          <w:b/>
        </w:rPr>
        <w:t>s dabble in) statistics.</w:t>
      </w:r>
      <w:r>
        <w:t xml:space="preserve"> Statistics and machine learning ha</w:t>
      </w:r>
      <w:ins w:id="352" w:author="Kezia Endsley" w:date="2013-11-01T08:17:00Z">
        <w:r w:rsidR="00064B2C">
          <w:t>ve</w:t>
        </w:r>
      </w:ins>
      <w:del w:id="353" w:author="Kezia Endsley" w:date="2013-11-01T08:17:00Z">
        <w:r w:rsidDel="00064B2C">
          <w:delText>s</w:delText>
        </w:r>
      </w:del>
      <w:r>
        <w:t xml:space="preserve"> enabled advancements in everything from a deeper understanding of the microscopic workings of </w:t>
      </w:r>
      <w:del w:id="354" w:author="Kent, Kevin - Indianapolis" w:date="2013-11-04T09:27:00Z">
        <w:r w:rsidDel="00634ED4">
          <w:delText xml:space="preserve">our </w:delText>
        </w:r>
      </w:del>
      <w:ins w:id="355" w:author="Kent, Kevin - Indianapolis" w:date="2013-11-04T09:27:00Z">
        <w:r w:rsidR="00634ED4">
          <w:t>human</w:t>
        </w:r>
        <w:r w:rsidR="00634ED4">
          <w:t xml:space="preserve"> </w:t>
        </w:r>
      </w:ins>
      <w:r>
        <w:t xml:space="preserve">genes, to telling </w:t>
      </w:r>
      <w:del w:id="356" w:author="Kent, Kevin - Indianapolis" w:date="2013-11-04T09:27:00Z">
        <w:r w:rsidDel="00634ED4">
          <w:delText xml:space="preserve">us </w:delText>
        </w:r>
      </w:del>
      <w:ins w:id="357" w:author="Kent, Kevin - Indianapolis" w:date="2013-11-04T09:27:00Z">
        <w:r w:rsidR="00634ED4">
          <w:t xml:space="preserve">you </w:t>
        </w:r>
      </w:ins>
      <w:r>
        <w:t xml:space="preserve">how many steps and flights of stairs </w:t>
      </w:r>
      <w:del w:id="358" w:author="Kent, Kevin - Indianapolis" w:date="2013-11-04T09:27:00Z">
        <w:r w:rsidDel="00634ED4">
          <w:delText>we</w:delText>
        </w:r>
      </w:del>
      <w:ins w:id="359" w:author="Kent, Kevin - Indianapolis" w:date="2013-11-04T09:27:00Z">
        <w:r w:rsidR="00634ED4">
          <w:t>you</w:t>
        </w:r>
      </w:ins>
      <w:r>
        <w:t>’ve taken</w:t>
      </w:r>
      <w:ins w:id="360" w:author="Kezia Endsley" w:date="2013-11-01T08:17:00Z">
        <w:r w:rsidR="00064B2C">
          <w:t>,</w:t>
        </w:r>
      </w:ins>
      <w:r>
        <w:t xml:space="preserve"> to </w:t>
      </w:r>
      <w:del w:id="361" w:author="Kezia Endsley" w:date="2013-11-01T08:17:00Z">
        <w:r w:rsidDel="00064B2C">
          <w:delText xml:space="preserve">how to </w:delText>
        </w:r>
      </w:del>
      <w:r>
        <w:t>build</w:t>
      </w:r>
      <w:ins w:id="362" w:author="Kezia Endsley" w:date="2013-11-01T08:17:00Z">
        <w:r w:rsidR="00064B2C">
          <w:t>ing</w:t>
        </w:r>
      </w:ins>
      <w:r>
        <w:t xml:space="preserve"> spacecraft that eventually break pas</w:t>
      </w:r>
      <w:ins w:id="363" w:author="Kezia Endsley" w:date="2013-11-01T08:17:00Z">
        <w:r w:rsidR="00064B2C">
          <w:t>t</w:t>
        </w:r>
      </w:ins>
      <w:r>
        <w:t xml:space="preserve"> the limits of </w:t>
      </w:r>
      <w:del w:id="364" w:author="Kent, Kevin - Indianapolis" w:date="2013-11-04T09:27:00Z">
        <w:r w:rsidDel="00634ED4">
          <w:delText xml:space="preserve">our </w:delText>
        </w:r>
      </w:del>
      <w:ins w:id="365" w:author="Kent, Kevin - Indianapolis" w:date="2013-11-04T09:27:00Z">
        <w:r w:rsidR="00634ED4">
          <w:t>the</w:t>
        </w:r>
        <w:r w:rsidR="00634ED4">
          <w:t xml:space="preserve"> </w:t>
        </w:r>
      </w:ins>
      <w:r>
        <w:t xml:space="preserve">solar system. They can absolutely help enhance </w:t>
      </w:r>
      <w:ins w:id="366" w:author="Kent, Kevin - Indianapolis" w:date="2013-11-04T09:28:00Z">
        <w:r w:rsidR="00634ED4">
          <w:t>y</w:t>
        </w:r>
      </w:ins>
      <w:r>
        <w:t>our knowledge of security issues and even help solve some of them. Just don’t think you can dip your toe in. Not everyone can be a PhD</w:t>
      </w:r>
      <w:r w:rsidR="00FA634D">
        <w:t xml:space="preserve"> in statistics, so make sure </w:t>
      </w:r>
      <w:del w:id="367" w:author="Kezia Endsley" w:date="2013-11-01T08:18:00Z">
        <w:r w:rsidR="00FA634D" w:rsidDel="00064B2C">
          <w:delText>to surround yourself with a</w:delText>
        </w:r>
      </w:del>
      <w:ins w:id="368" w:author="Kezia Endsley" w:date="2013-11-01T08:18:00Z">
        <w:r w:rsidR="00064B2C">
          <w:t>your team</w:t>
        </w:r>
      </w:ins>
      <w:r w:rsidR="00FA634D">
        <w:t xml:space="preserve"> </w:t>
      </w:r>
      <w:ins w:id="369" w:author="Kezia Endsley" w:date="2013-11-01T08:18:00Z">
        <w:r w:rsidR="00064B2C">
          <w:t>(</w:t>
        </w:r>
      </w:ins>
      <w:r w:rsidR="00FA634D">
        <w:t>physical or virtual</w:t>
      </w:r>
      <w:ins w:id="370" w:author="Kezia Endsley" w:date="2013-11-01T08:18:00Z">
        <w:r w:rsidR="00064B2C">
          <w:t>)</w:t>
        </w:r>
      </w:ins>
      <w:r w:rsidR="00FA634D">
        <w:t xml:space="preserve"> </w:t>
      </w:r>
      <w:del w:id="371" w:author="Kezia Endsley" w:date="2013-11-01T08:18:00Z">
        <w:r w:rsidR="00FA634D" w:rsidDel="00064B2C">
          <w:delText>team with</w:delText>
        </w:r>
      </w:del>
      <w:ins w:id="372" w:author="Kezia Endsley" w:date="2013-11-01T08:18:00Z">
        <w:r w:rsidR="00064B2C">
          <w:t>has</w:t>
        </w:r>
      </w:ins>
      <w:r w:rsidR="00FA634D">
        <w:t xml:space="preserve"> at least one strong stats person</w:t>
      </w:r>
      <w:del w:id="373" w:author="Kezia Endsley" w:date="2013-11-01T08:18:00Z">
        <w:r w:rsidR="00FA634D" w:rsidDel="00064B2C">
          <w:delText xml:space="preserve"> to help you stay on course</w:delText>
        </w:r>
      </w:del>
      <w:r w:rsidR="00FA634D">
        <w:t>.</w:t>
      </w:r>
    </w:p>
    <w:p w:rsidR="00FA634D" w:rsidRDefault="00FA634D">
      <w:pPr>
        <w:pStyle w:val="ListBulleted"/>
        <w:numPr>
          <w:ins w:id="374" w:author="Kezia Endsley" w:date="2013-11-01T08:15:00Z"/>
        </w:numPr>
        <w:pPrChange w:id="375" w:author="Kezia Endsley" w:date="2013-11-01T08:15:00Z">
          <w:pPr>
            <w:pStyle w:val="Para"/>
          </w:pPr>
        </w:pPrChange>
      </w:pPr>
      <w:r w:rsidRPr="002377D3">
        <w:rPr>
          <w:b/>
        </w:rPr>
        <w:t>Dig deep</w:t>
      </w:r>
      <w:ins w:id="376" w:author="Kezia Endsley" w:date="2013-11-01T08:18:00Z">
        <w:r w:rsidR="00523A60" w:rsidRPr="002377D3">
          <w:rPr>
            <w:b/>
            <w:rPrChange w:id="377" w:author="Kent, Kevin - Indianapolis" w:date="2013-11-04T09:25:00Z">
              <w:rPr>
                <w:i/>
              </w:rPr>
            </w:rPrChange>
          </w:rPr>
          <w:t>,</w:t>
        </w:r>
      </w:ins>
      <w:r w:rsidRPr="002377D3">
        <w:rPr>
          <w:b/>
        </w:rPr>
        <w:t xml:space="preserve"> but stay wide.</w:t>
      </w:r>
      <w:r w:rsidRPr="002377D3">
        <w:rPr>
          <w:b/>
          <w:rPrChange w:id="378" w:author="Kent, Kevin - Indianapolis" w:date="2013-11-04T09:25:00Z">
            <w:rPr/>
          </w:rPrChange>
        </w:rPr>
        <w:t xml:space="preserve"> </w:t>
      </w:r>
      <w:r>
        <w:t xml:space="preserve">You </w:t>
      </w:r>
      <w:del w:id="379" w:author="Kezia Endsley" w:date="2013-11-01T08:58:00Z">
        <w:r w:rsidDel="00283A56">
          <w:delText xml:space="preserve">will </w:delText>
        </w:r>
      </w:del>
      <w:r>
        <w:t xml:space="preserve">need to know certain aspects of information security just as thoroughly as individual biologists know the deep vertical segments of their discipline. But, because so many areas outside </w:t>
      </w:r>
      <w:del w:id="380" w:author="Kezia Endsley" w:date="2013-11-01T08:18:00Z">
        <w:r w:rsidDel="00523A60">
          <w:delText>“</w:delText>
        </w:r>
      </w:del>
      <w:r>
        <w:t>security</w:t>
      </w:r>
      <w:del w:id="381" w:author="Kezia Endsley" w:date="2013-11-01T08:18:00Z">
        <w:r w:rsidDel="00523A60">
          <w:delText>”</w:delText>
        </w:r>
      </w:del>
      <w:r>
        <w:t xml:space="preserve"> (</w:t>
      </w:r>
      <w:ins w:id="382" w:author="Kezia Endsley" w:date="2013-11-01T08:18:00Z">
        <w:r w:rsidR="00523A60">
          <w:t>for example,</w:t>
        </w:r>
      </w:ins>
      <w:del w:id="383" w:author="Kezia Endsley" w:date="2013-11-01T08:18:00Z">
        <w:r w:rsidDel="00523A60">
          <w:delText>e.g.</w:delText>
        </w:r>
      </w:del>
      <w:r>
        <w:t xml:space="preserve"> economics, politics, </w:t>
      </w:r>
      <w:ins w:id="384" w:author="Kezia Endsley" w:date="2013-11-01T08:18:00Z">
        <w:r w:rsidR="00523A60">
          <w:t xml:space="preserve">and </w:t>
        </w:r>
      </w:ins>
      <w:r>
        <w:t xml:space="preserve">human rights) have an impact on </w:t>
      </w:r>
      <w:del w:id="385" w:author="Kezia Endsley" w:date="2013-11-01T08:18:00Z">
        <w:r w:rsidDel="00523A60">
          <w:delText>“</w:delText>
        </w:r>
      </w:del>
      <w:r>
        <w:t>security</w:t>
      </w:r>
      <w:ins w:id="386" w:author="Kezia Endsley" w:date="2013-11-01T08:18:00Z">
        <w:r w:rsidR="00523A60">
          <w:t>,</w:t>
        </w:r>
      </w:ins>
      <w:del w:id="387" w:author="Kezia Endsley" w:date="2013-11-01T08:18:00Z">
        <w:r w:rsidDel="00523A60">
          <w:delText>”</w:delText>
        </w:r>
      </w:del>
      <w:r>
        <w:t xml:space="preserve"> you’ll need to factor those in as you move from asking </w:t>
      </w:r>
      <w:ins w:id="388" w:author="Kezia Endsley" w:date="2013-11-01T08:19:00Z">
        <w:r w:rsidR="00523A60">
          <w:t xml:space="preserve">what and how, to why and who. </w:t>
        </w:r>
      </w:ins>
      <w:del w:id="389" w:author="Kezia Endsley" w:date="2013-11-01T08:19:00Z">
        <w:r w:rsidRPr="00523A60" w:rsidDel="00523A60">
          <w:delText>“What?” and “How?” to “Why?” and “Who</w:delText>
        </w:r>
        <w:r w:rsidDel="00523A60">
          <w:delText xml:space="preserve">?”. </w:delText>
        </w:r>
      </w:del>
      <w:r>
        <w:t xml:space="preserve">Finally, there’s a reason the CISSP certification has </w:t>
      </w:r>
      <w:del w:id="390" w:author="Kezia Endsley" w:date="2013-11-01T08:19:00Z">
        <w:r w:rsidDel="00C320E7">
          <w:delText xml:space="preserve">ten </w:delText>
        </w:r>
      </w:del>
      <w:ins w:id="391" w:author="Kezia Endsley" w:date="2013-11-01T08:19:00Z">
        <w:r w:rsidR="00C320E7">
          <w:t xml:space="preserve">10 </w:t>
        </w:r>
      </w:ins>
      <w:r>
        <w:lastRenderedPageBreak/>
        <w:t>domains. You can’t be an expert in each, but you should know enough about each of them to bring in expert help when needed.</w:t>
      </w:r>
    </w:p>
    <w:p w:rsidR="00225453" w:rsidRDefault="00FC103F">
      <w:pPr>
        <w:pStyle w:val="ListBulleted"/>
        <w:numPr>
          <w:ins w:id="392" w:author="Kezia Endsley" w:date="2013-11-01T08:15:00Z"/>
        </w:numPr>
        <w:pPrChange w:id="393" w:author="Kezia Endsley" w:date="2013-11-01T08:15:00Z">
          <w:pPr>
            <w:pStyle w:val="Para"/>
          </w:pPr>
        </w:pPrChange>
      </w:pPr>
      <w:r w:rsidRPr="002377D3">
        <w:rPr>
          <w:b/>
        </w:rPr>
        <w:t>Challenge assumption</w:t>
      </w:r>
      <w:r w:rsidR="00670E63" w:rsidRPr="00634ED4">
        <w:rPr>
          <w:b/>
        </w:rPr>
        <w:t>s</w:t>
      </w:r>
      <w:r w:rsidRPr="00634ED4">
        <w:rPr>
          <w:b/>
        </w:rPr>
        <w:t xml:space="preserve"> and validate results.</w:t>
      </w:r>
      <w:r>
        <w:t xml:space="preserve"> Hold yourself and ask others to hold you accountable all</w:t>
      </w:r>
      <w:r w:rsidR="00BE0BCE">
        <w:t xml:space="preserve"> the way through your analyses. Whether you’re working on internal organizational data or performing research you intend to publish and/or speak about</w:t>
      </w:r>
      <w:ins w:id="394" w:author="Kezia Endsley" w:date="2013-11-01T08:20:00Z">
        <w:r w:rsidR="00C320E7">
          <w:t>,</w:t>
        </w:r>
      </w:ins>
      <w:r w:rsidR="00BE0BCE">
        <w:t xml:space="preserve"> pair up with practitioners who can help you keep on the straight and narrow path. When you’ve released your findings, take an example from the reproducible research </w:t>
      </w:r>
      <w:ins w:id="395" w:author="Kent, Kevin - Indianapolis" w:date="2013-11-04T09:46:00Z">
        <w:r w:rsidR="00312992">
          <w:t xml:space="preserve">movement </w:t>
        </w:r>
      </w:ins>
      <w:r w:rsidR="00BE0BCE">
        <w:t>(</w:t>
      </w:r>
      <w:r w:rsidR="00BE0BCE" w:rsidRPr="00BE0BCE">
        <w:rPr>
          <w:rStyle w:val="InlineURL"/>
        </w:rPr>
        <w:t>http://www.foastat.org/resources.html</w:t>
      </w:r>
      <w:r w:rsidR="00BE0BCE">
        <w:t xml:space="preserve">) </w:t>
      </w:r>
      <w:del w:id="396" w:author="Kent, Kevin - Indianapolis" w:date="2013-11-04T09:46:00Z">
        <w:r w:rsidR="00BE0BCE" w:rsidDel="00312992">
          <w:delText xml:space="preserve">movement </w:delText>
        </w:r>
      </w:del>
      <w:r w:rsidR="00BE0BCE">
        <w:t xml:space="preserve">and ensure there is sufficient documentation and data available for others to test </w:t>
      </w:r>
      <w:del w:id="397" w:author="Kezia Endsley" w:date="2013-11-01T08:20:00Z">
        <w:r w:rsidR="00BE0BCE" w:rsidDel="00C320E7">
          <w:delText xml:space="preserve">out </w:delText>
        </w:r>
      </w:del>
      <w:r w:rsidR="00BE0BCE">
        <w:t>your findings.</w:t>
      </w:r>
    </w:p>
    <w:p w:rsidR="005C26F5" w:rsidRPr="00586189" w:rsidRDefault="005C26F5" w:rsidP="005C26F5">
      <w:pPr>
        <w:pStyle w:val="H1"/>
        <w:rPr>
          <w:snapToGrid w:val="0"/>
        </w:rPr>
      </w:pPr>
      <w:r>
        <w:rPr>
          <w:snapToGrid w:val="0"/>
        </w:rPr>
        <w:t xml:space="preserve">Moving </w:t>
      </w:r>
      <w:r w:rsidR="00405A48">
        <w:rPr>
          <w:snapToGrid w:val="0"/>
        </w:rPr>
        <w:t xml:space="preserve">Your Organization </w:t>
      </w:r>
      <w:proofErr w:type="gramStart"/>
      <w:r w:rsidR="00405A48">
        <w:rPr>
          <w:snapToGrid w:val="0"/>
        </w:rPr>
        <w:t>Toward</w:t>
      </w:r>
      <w:proofErr w:type="gramEnd"/>
      <w:del w:id="398" w:author="Kezia Endsley" w:date="2013-11-01T07:36:00Z">
        <w:r w:rsidR="00405A48" w:rsidDel="00405A48">
          <w:rPr>
            <w:snapToGrid w:val="0"/>
          </w:rPr>
          <w:delText>s</w:delText>
        </w:r>
      </w:del>
      <w:r w:rsidR="00405A48">
        <w:rPr>
          <w:snapToGrid w:val="0"/>
        </w:rPr>
        <w:t xml:space="preserve"> Data</w:t>
      </w:r>
      <w:ins w:id="399" w:author="Kezia Endsley" w:date="2013-11-01T07:36:00Z">
        <w:r w:rsidR="00405A48">
          <w:rPr>
            <w:snapToGrid w:val="0"/>
          </w:rPr>
          <w:t>-</w:t>
        </w:r>
      </w:ins>
      <w:del w:id="400" w:author="Kezia Endsley" w:date="2013-11-01T07:36:00Z">
        <w:r w:rsidR="00405A48" w:rsidDel="00405A48">
          <w:rPr>
            <w:snapToGrid w:val="0"/>
          </w:rPr>
          <w:delText xml:space="preserve"> </w:delText>
        </w:r>
      </w:del>
      <w:r w:rsidR="00405A48">
        <w:rPr>
          <w:snapToGrid w:val="0"/>
        </w:rPr>
        <w:t>Driven Sec</w:t>
      </w:r>
      <w:r>
        <w:rPr>
          <w:snapToGrid w:val="0"/>
        </w:rPr>
        <w:t>urity</w:t>
      </w:r>
    </w:p>
    <w:p w:rsidR="00225453" w:rsidRDefault="00EC59A7" w:rsidP="00225453">
      <w:pPr>
        <w:pStyle w:val="Para"/>
      </w:pPr>
      <w:r>
        <w:t>By now you realize that b</w:t>
      </w:r>
      <w:r w:rsidR="00225453">
        <w:t>ecoming data-driven do</w:t>
      </w:r>
      <w:r w:rsidR="00670E63">
        <w:t>esn’t just mean firing up R or P</w:t>
      </w:r>
      <w:r w:rsidR="00225453">
        <w:t>ython and tossing in</w:t>
      </w:r>
      <w:ins w:id="401" w:author="Kezia Endsley" w:date="2013-11-01T08:20:00Z">
        <w:r w:rsidR="00305327">
          <w:t xml:space="preserve"> the</w:t>
        </w:r>
      </w:ins>
      <w:r w:rsidR="00225453">
        <w:t xml:space="preserve"> data</w:t>
      </w:r>
      <w:r w:rsidR="00405A48">
        <w:t xml:space="preserve">. </w:t>
      </w:r>
      <w:r w:rsidR="00225453">
        <w:t xml:space="preserve">Becoming data-driven is an evolutionary process that will slowly shift how you </w:t>
      </w:r>
      <w:r>
        <w:t>and those in your organization view</w:t>
      </w:r>
      <w:r w:rsidR="00225453">
        <w:t xml:space="preserve"> the world</w:t>
      </w:r>
      <w:r w:rsidR="00405A48">
        <w:t xml:space="preserve">. </w:t>
      </w:r>
      <w:r w:rsidR="00225453">
        <w:t xml:space="preserve">The value </w:t>
      </w:r>
      <w:r>
        <w:t>will not</w:t>
      </w:r>
      <w:r w:rsidR="00225453">
        <w:t xml:space="preserve"> be immediate</w:t>
      </w:r>
      <w:r w:rsidR="00405A48">
        <w:t xml:space="preserve">. </w:t>
      </w:r>
      <w:r w:rsidR="00225453">
        <w:t xml:space="preserve">Instead, the value will develop over time with punctuated flashes of brilliance. The </w:t>
      </w:r>
      <w:r w:rsidR="007A6F40">
        <w:t xml:space="preserve">components </w:t>
      </w:r>
      <w:r w:rsidR="00225453">
        <w:t xml:space="preserve">of a </w:t>
      </w:r>
      <w:r w:rsidR="007A6F40">
        <w:t xml:space="preserve">good </w:t>
      </w:r>
      <w:r w:rsidR="00225453">
        <w:t>data</w:t>
      </w:r>
      <w:ins w:id="402" w:author="Kezia Endsley" w:date="2013-11-01T07:45:00Z">
        <w:r w:rsidR="00C30192">
          <w:t>-</w:t>
        </w:r>
      </w:ins>
      <w:del w:id="403" w:author="Kezia Endsley" w:date="2013-11-01T07:45:00Z">
        <w:r w:rsidR="00225453" w:rsidDel="00C30192">
          <w:delText xml:space="preserve"> </w:delText>
        </w:r>
      </w:del>
      <w:r w:rsidR="00225453">
        <w:t xml:space="preserve">driven program </w:t>
      </w:r>
      <w:r>
        <w:t xml:space="preserve">within any organization </w:t>
      </w:r>
      <w:r w:rsidR="007A6F40">
        <w:t>have some combination of the following</w:t>
      </w:r>
      <w:r w:rsidR="00225453">
        <w:t>:</w:t>
      </w:r>
    </w:p>
    <w:p w:rsidR="00225453" w:rsidRDefault="00225453" w:rsidP="00225453">
      <w:pPr>
        <w:pStyle w:val="ListBulleted"/>
      </w:pPr>
      <w:r>
        <w:t xml:space="preserve">Ask questions that have </w:t>
      </w:r>
      <w:r w:rsidR="007A6F40">
        <w:t>objective answers</w:t>
      </w:r>
    </w:p>
    <w:p w:rsidR="00225453" w:rsidRDefault="00225453" w:rsidP="00225453">
      <w:pPr>
        <w:pStyle w:val="ListBulleted"/>
      </w:pPr>
      <w:r>
        <w:t>Find and collect relevant data</w:t>
      </w:r>
    </w:p>
    <w:p w:rsidR="00225453" w:rsidRDefault="00225453" w:rsidP="00225453">
      <w:pPr>
        <w:pStyle w:val="ListBulleted"/>
      </w:pPr>
      <w:r>
        <w:t>Learn through iteration</w:t>
      </w:r>
    </w:p>
    <w:p w:rsidR="00225453" w:rsidRDefault="00225453" w:rsidP="00225453">
      <w:pPr>
        <w:pStyle w:val="ListBulleted"/>
      </w:pPr>
      <w:r>
        <w:t>Find statistics</w:t>
      </w:r>
    </w:p>
    <w:p w:rsidR="00225453" w:rsidRDefault="00225453" w:rsidP="00225453">
      <w:pPr>
        <w:pStyle w:val="Para"/>
      </w:pPr>
      <w:r>
        <w:t xml:space="preserve">The most difficult part of the transformation is getting started because the first two </w:t>
      </w:r>
      <w:r w:rsidR="007A6F40">
        <w:t>components</w:t>
      </w:r>
      <w:r>
        <w:t xml:space="preserve"> present a chicken and egg problem</w:t>
      </w:r>
      <w:r w:rsidR="00405A48">
        <w:t xml:space="preserve">. </w:t>
      </w:r>
      <w:r>
        <w:t>You want to ask questions that you have data for</w:t>
      </w:r>
      <w:del w:id="404" w:author="Kent, Kevin - Indianapolis" w:date="2013-11-04T09:48:00Z">
        <w:r w:rsidDel="00312992">
          <w:delText xml:space="preserve"> and</w:delText>
        </w:r>
      </w:del>
      <w:ins w:id="405" w:author="Kent, Kevin - Indianapolis" w:date="2013-11-04T09:48:00Z">
        <w:r w:rsidR="00312992">
          <w:t>,</w:t>
        </w:r>
      </w:ins>
      <w:r>
        <w:t xml:space="preserve"> yet you only want to gather data that answer your questions</w:t>
      </w:r>
      <w:r w:rsidR="00405A48">
        <w:t xml:space="preserve">. </w:t>
      </w:r>
      <w:r>
        <w:t>But don’t worry</w:t>
      </w:r>
      <w:ins w:id="406" w:author="Kezia Endsley" w:date="2013-11-01T08:59:00Z">
        <w:r w:rsidR="00D70F5C">
          <w:t>;</w:t>
        </w:r>
      </w:ins>
      <w:del w:id="407" w:author="Kezia Endsley" w:date="2013-11-01T08:59:00Z">
        <w:r w:rsidDel="00D70F5C">
          <w:delText>,</w:delText>
        </w:r>
      </w:del>
      <w:r>
        <w:t xml:space="preserve"> through iteration</w:t>
      </w:r>
      <w:ins w:id="408" w:author="Kezia Endsley" w:date="2013-11-01T08:21:00Z">
        <w:r w:rsidR="00305327">
          <w:t>,</w:t>
        </w:r>
      </w:ins>
      <w:r>
        <w:t xml:space="preserve"> you </w:t>
      </w:r>
      <w:del w:id="409" w:author="Kezia Endsley" w:date="2013-11-01T08:21:00Z">
        <w:r w:rsidDel="00305327">
          <w:delText>should be able to</w:delText>
        </w:r>
      </w:del>
      <w:ins w:id="410" w:author="Kezia Endsley" w:date="2013-11-01T08:21:00Z">
        <w:r w:rsidR="00305327">
          <w:t>can</w:t>
        </w:r>
      </w:ins>
      <w:r>
        <w:t xml:space="preserve"> build up both</w:t>
      </w:r>
      <w:r w:rsidR="00405A48">
        <w:t xml:space="preserve">. </w:t>
      </w:r>
    </w:p>
    <w:p w:rsidR="00225453" w:rsidRDefault="00225453" w:rsidP="00225453">
      <w:pPr>
        <w:pStyle w:val="H2"/>
      </w:pPr>
      <w:r>
        <w:t xml:space="preserve">Ask </w:t>
      </w:r>
      <w:r w:rsidR="00405A48">
        <w:t xml:space="preserve">Questions </w:t>
      </w:r>
      <w:r w:rsidR="00312992">
        <w:t xml:space="preserve">That </w:t>
      </w:r>
      <w:r w:rsidR="00405A48">
        <w:t>Have Objective Answers</w:t>
      </w:r>
    </w:p>
    <w:p w:rsidR="00225453" w:rsidRDefault="00225453" w:rsidP="00225453">
      <w:pPr>
        <w:pStyle w:val="Para"/>
      </w:pPr>
      <w:r>
        <w:t>The opening quote in this chapter was from sabermetrician Bill James</w:t>
      </w:r>
      <w:r w:rsidR="00405A48">
        <w:t xml:space="preserve">. </w:t>
      </w:r>
      <w:r>
        <w:t>You may know him and his work portrayed in</w:t>
      </w:r>
      <w:ins w:id="411" w:author="Kezia Endsley" w:date="2013-11-01T08:21:00Z">
        <w:r w:rsidR="00305327">
          <w:t xml:space="preserve"> the </w:t>
        </w:r>
      </w:ins>
      <w:ins w:id="412" w:author="Kezia Endsley" w:date="2013-11-01T08:22:00Z">
        <w:r w:rsidR="00305327">
          <w:t>book</w:t>
        </w:r>
      </w:ins>
      <w:r>
        <w:t xml:space="preserve"> </w:t>
      </w:r>
      <w:del w:id="413" w:author="Kezia Endsley" w:date="2013-11-01T08:21:00Z">
        <w:r w:rsidDel="00305327">
          <w:delText>“</w:delText>
        </w:r>
      </w:del>
      <w:r w:rsidRPr="00305327">
        <w:rPr>
          <w:i/>
          <w:rPrChange w:id="414" w:author="Kezia Endsley" w:date="2013-11-01T08:21:00Z">
            <w:rPr/>
          </w:rPrChange>
        </w:rPr>
        <w:t>Moneyball</w:t>
      </w:r>
      <w:del w:id="415" w:author="Kezia Endsley" w:date="2013-11-01T08:21:00Z">
        <w:r w:rsidDel="00305327">
          <w:delText>”</w:delText>
        </w:r>
      </w:del>
      <w:r>
        <w:t xml:space="preserve"> by Michael Lewis</w:t>
      </w:r>
      <w:r w:rsidR="00405A48">
        <w:t xml:space="preserve">. </w:t>
      </w:r>
      <w:r>
        <w:t xml:space="preserve">He challenged much of the conventional wisdom within baseball by leveraging data. </w:t>
      </w:r>
      <w:del w:id="416" w:author="Kezia Endsley" w:date="2013-11-01T09:00:00Z">
        <w:r w:rsidDel="00D70F5C">
          <w:delText xml:space="preserve">The quote is worth repeating </w:delText>
        </w:r>
        <w:r w:rsidDel="00D70F5C">
          <w:lastRenderedPageBreak/>
          <w:delText xml:space="preserve">here: </w:delText>
        </w:r>
      </w:del>
      <w:ins w:id="417" w:author="Kezia Endsley" w:date="2013-11-01T09:00:00Z">
        <w:r w:rsidR="00D70F5C">
          <w:t xml:space="preserve">Recall that he said, </w:t>
        </w:r>
      </w:ins>
      <w:r w:rsidRPr="002251BE">
        <w:t>“My job was to find questions about baseball that have objective answers, that’s all that I do, that’s all that I’ve done.”</w:t>
      </w:r>
      <w:del w:id="418" w:author="Kent, Kevin - Indianapolis" w:date="2013-11-04T09:49:00Z">
        <w:r w:rsidDel="00312992">
          <w:delText xml:space="preserve"> </w:delText>
        </w:r>
      </w:del>
      <w:r>
        <w:t xml:space="preserve"> </w:t>
      </w:r>
      <w:del w:id="419" w:author="Kezia Endsley" w:date="2013-11-01T08:22:00Z">
        <w:r w:rsidDel="00305327">
          <w:delText>The</w:delText>
        </w:r>
      </w:del>
      <w:ins w:id="420" w:author="Kezia Endsley" w:date="2013-11-01T08:22:00Z">
        <w:r w:rsidR="00305327">
          <w:t>His</w:t>
        </w:r>
      </w:ins>
      <w:r>
        <w:t xml:space="preserve"> focus </w:t>
      </w:r>
      <w:del w:id="421" w:author="Kezia Endsley" w:date="2013-11-01T08:23:00Z">
        <w:r w:rsidDel="00305327">
          <w:delText xml:space="preserve">he has is </w:delText>
        </w:r>
      </w:del>
      <w:ins w:id="422" w:author="Kezia Endsley" w:date="2013-11-01T08:23:00Z">
        <w:r w:rsidR="00305327">
          <w:t xml:space="preserve">was </w:t>
        </w:r>
      </w:ins>
      <w:r>
        <w:t>not on simply exploring and describing the data that is available, nor did he focus on creating colorful visualizations from the data</w:t>
      </w:r>
      <w:r w:rsidR="00405A48">
        <w:t xml:space="preserve">. </w:t>
      </w:r>
      <w:r>
        <w:t>His focus was purely on finding good questions</w:t>
      </w:r>
      <w:r w:rsidR="00405A48">
        <w:t xml:space="preserve">. </w:t>
      </w:r>
    </w:p>
    <w:p w:rsidR="00225453" w:rsidRDefault="00225453" w:rsidP="00225453">
      <w:pPr>
        <w:pStyle w:val="Para"/>
      </w:pPr>
      <w:del w:id="423" w:author="Kezia Endsley" w:date="2013-11-01T08:23:00Z">
        <w:r w:rsidDel="00305327">
          <w:delText xml:space="preserve">We </w:delText>
        </w:r>
      </w:del>
      <w:ins w:id="424" w:author="Kezia Endsley" w:date="2013-11-01T08:23:00Z">
        <w:r w:rsidR="00305327">
          <w:t xml:space="preserve">Chapter 1 </w:t>
        </w:r>
      </w:ins>
      <w:r>
        <w:t>discussed creating a good question</w:t>
      </w:r>
      <w:del w:id="425" w:author="Kezia Endsley" w:date="2013-11-01T08:23:00Z">
        <w:r w:rsidDel="00305327">
          <w:delText xml:space="preserve"> in Chapter 1</w:delText>
        </w:r>
      </w:del>
      <w:ins w:id="426" w:author="Kezia Endsley" w:date="2013-11-01T09:00:00Z">
        <w:r w:rsidR="00B76196">
          <w:t xml:space="preserve">. Remember that </w:t>
        </w:r>
      </w:ins>
      <w:del w:id="427" w:author="Kezia Endsley" w:date="2013-11-01T09:00:00Z">
        <w:r w:rsidDel="00B76196">
          <w:delText xml:space="preserve">, but </w:delText>
        </w:r>
      </w:del>
      <w:del w:id="428" w:author="Kezia Endsley" w:date="2013-11-01T08:23:00Z">
        <w:r w:rsidDel="00305327">
          <w:delText xml:space="preserve">we </w:delText>
        </w:r>
      </w:del>
      <w:del w:id="429" w:author="Kezia Endsley" w:date="2013-11-01T09:00:00Z">
        <w:r w:rsidDel="00B76196">
          <w:delText xml:space="preserve">want to reiterate that </w:delText>
        </w:r>
      </w:del>
      <w:r>
        <w:t>a good question has two qualities</w:t>
      </w:r>
      <w:ins w:id="430" w:author="Kezia Endsley" w:date="2013-11-01T08:23:00Z">
        <w:r w:rsidR="00305327">
          <w:sym w:font="Symbol" w:char="F0BE"/>
        </w:r>
      </w:ins>
      <w:del w:id="431" w:author="Kezia Endsley" w:date="2013-11-01T08:23:00Z">
        <w:r w:rsidDel="00305327">
          <w:delText xml:space="preserve">: </w:delText>
        </w:r>
      </w:del>
      <w:r>
        <w:t>it can be objectively answered with data and somebody wants to know the answer</w:t>
      </w:r>
      <w:r w:rsidR="00405A48">
        <w:t xml:space="preserve">. </w:t>
      </w:r>
      <w:del w:id="432" w:author="Kezia Endsley" w:date="2013-11-01T08:23:00Z">
        <w:r w:rsidDel="00305327">
          <w:delText xml:space="preserve">While </w:delText>
        </w:r>
      </w:del>
      <w:ins w:id="433" w:author="Kezia Endsley" w:date="2013-11-01T08:23:00Z">
        <w:r w:rsidR="00305327">
          <w:t xml:space="preserve">Although </w:t>
        </w:r>
      </w:ins>
      <w:r>
        <w:t>Bill James could have asked about the effect of stealing bases on player sponsorships, nobody (except maybe the players stealing bases) wanted to know that</w:t>
      </w:r>
      <w:r w:rsidR="00405A48">
        <w:t xml:space="preserve">. </w:t>
      </w:r>
      <w:r>
        <w:t>He focused on relationships with runs scored</w:t>
      </w:r>
      <w:del w:id="434" w:author="Kent, Kevin - Indianapolis" w:date="2013-11-04T09:51:00Z">
        <w:r w:rsidDel="00312992">
          <w:delText>,</w:delText>
        </w:r>
      </w:del>
      <w:r>
        <w:t xml:space="preserve"> or players on base because those are the questions people wanted answered</w:t>
      </w:r>
      <w:r w:rsidR="00405A48">
        <w:t xml:space="preserve">. </w:t>
      </w:r>
      <w:r>
        <w:t>The same is true in your work</w:t>
      </w:r>
      <w:r w:rsidR="00405A48">
        <w:t xml:space="preserve">. </w:t>
      </w:r>
      <w:del w:id="435" w:author="Kezia Endsley" w:date="2013-11-01T08:24:00Z">
        <w:r w:rsidDel="00305327">
          <w:delText xml:space="preserve">While </w:delText>
        </w:r>
      </w:del>
      <w:ins w:id="436" w:author="Kezia Endsley" w:date="2013-11-01T08:24:00Z">
        <w:r w:rsidR="00305327">
          <w:t xml:space="preserve">Although </w:t>
        </w:r>
      </w:ins>
      <w:r>
        <w:t>you can count blocked spam or create maps covered with botnet infections, if it’s not answering a practical question that someone wants answered</w:t>
      </w:r>
      <w:ins w:id="437" w:author="Kezia Endsley" w:date="2013-11-01T09:01:00Z">
        <w:r w:rsidR="007A4E33">
          <w:t>,</w:t>
        </w:r>
      </w:ins>
      <w:r>
        <w:t xml:space="preserve"> it might </w:t>
      </w:r>
      <w:del w:id="438" w:author="Kezia Endsley" w:date="2013-11-01T08:24:00Z">
        <w:r w:rsidDel="00A369CC">
          <w:delText>have been</w:delText>
        </w:r>
      </w:del>
      <w:ins w:id="439" w:author="Kezia Endsley" w:date="2013-11-01T08:24:00Z">
        <w:r w:rsidR="00A369CC">
          <w:t>be</w:t>
        </w:r>
      </w:ins>
      <w:r>
        <w:t xml:space="preserve"> a waste of time</w:t>
      </w:r>
      <w:r w:rsidR="00405A48">
        <w:t xml:space="preserve">. </w:t>
      </w:r>
    </w:p>
    <w:p w:rsidR="00225453" w:rsidRDefault="00225453" w:rsidP="00225453">
      <w:pPr>
        <w:pStyle w:val="Para"/>
      </w:pPr>
      <w:r>
        <w:t>Knowing that someone cares about the answer can also help shape the question and make the analysis easier</w:t>
      </w:r>
      <w:r w:rsidR="00405A48">
        <w:t xml:space="preserve">. </w:t>
      </w:r>
      <w:r>
        <w:t>Remember back in Chapter 1, we changed the question from asking how much spam was blocked to asking how much time employees spent dealing with unblocked spam</w:t>
      </w:r>
      <w:r w:rsidR="00405A48">
        <w:t xml:space="preserve">. </w:t>
      </w:r>
      <w:r>
        <w:t>If, for example, you identified that nothing would change if employees spent less than an hour a week on unfiltered spam, the question then becomes “do employee</w:t>
      </w:r>
      <w:ins w:id="440" w:author="Kezia Endsley" w:date="2013-11-01T08:24:00Z">
        <w:r w:rsidR="00B53AF8">
          <w:t>s</w:t>
        </w:r>
      </w:ins>
      <w:r>
        <w:t xml:space="preserve"> spend more than an hour a week dealing with spam?” </w:t>
      </w:r>
      <w:del w:id="441" w:author="Kezia Endsley" w:date="2013-11-01T08:24:00Z">
        <w:r w:rsidDel="00B53AF8">
          <w:delText xml:space="preserve"> </w:delText>
        </w:r>
      </w:del>
      <w:r>
        <w:t>With that threshold in mind, you should be able to simplify the analysis</w:t>
      </w:r>
      <w:r w:rsidR="00405A48">
        <w:t xml:space="preserve">. </w:t>
      </w:r>
      <w:r>
        <w:t>Rather than calculating how much time, you just need to know if it’s over an hour a week</w:t>
      </w:r>
      <w:del w:id="442" w:author="Kezia Endsley" w:date="2013-11-01T08:24:00Z">
        <w:r w:rsidDel="00B53AF8">
          <w:delText xml:space="preserve"> or not</w:delText>
        </w:r>
      </w:del>
      <w:r w:rsidR="00405A48">
        <w:t xml:space="preserve">. </w:t>
      </w:r>
      <w:r>
        <w:t>Context and purpose of the question can only clarify the work you do.</w:t>
      </w:r>
    </w:p>
    <w:p w:rsidR="00225453" w:rsidRDefault="00225453" w:rsidP="00225453">
      <w:pPr>
        <w:pStyle w:val="H2"/>
      </w:pPr>
      <w:r>
        <w:t xml:space="preserve">Find and </w:t>
      </w:r>
      <w:r w:rsidR="00405A48">
        <w:t>Collect Relevant Data</w:t>
      </w:r>
    </w:p>
    <w:p w:rsidR="00225453" w:rsidRDefault="00225453" w:rsidP="00225453">
      <w:pPr>
        <w:pStyle w:val="Para"/>
      </w:pPr>
      <w:r>
        <w:t>As mentioned at the beginning of this section, data collection and asking good questions have a natural interdependenc</w:t>
      </w:r>
      <w:r w:rsidR="00670E63">
        <w:t>y. The questions you ask depend</w:t>
      </w:r>
      <w:r>
        <w:t xml:space="preserve"> on having data to answer them, yet you don’t want to collect data you’ll never use</w:t>
      </w:r>
      <w:r w:rsidR="00405A48">
        <w:t xml:space="preserve">. </w:t>
      </w:r>
      <w:r>
        <w:t>Which comes first?</w:t>
      </w:r>
      <w:del w:id="443" w:author="Kezia Endsley" w:date="2013-11-01T08:25:00Z">
        <w:r w:rsidDel="00BB302C">
          <w:delText xml:space="preserve"> </w:delText>
        </w:r>
      </w:del>
      <w:r>
        <w:t xml:space="preserve"> Just from being in your environment you should have some concept of available data</w:t>
      </w:r>
      <w:ins w:id="444" w:author="Kezia Endsley" w:date="2013-11-01T08:25:00Z">
        <w:r w:rsidR="00BB302C">
          <w:sym w:font="Symbol" w:char="F0BE"/>
        </w:r>
      </w:ins>
      <w:del w:id="445" w:author="Kezia Endsley" w:date="2013-11-01T08:25:00Z">
        <w:r w:rsidDel="00BB302C">
          <w:delText xml:space="preserve">: </w:delText>
        </w:r>
      </w:del>
      <w:r>
        <w:t>proxy and firewall logs, server authentication logs</w:t>
      </w:r>
      <w:ins w:id="446" w:author="Kezia Endsley" w:date="2013-11-01T08:25:00Z">
        <w:r w:rsidR="00BB302C">
          <w:t>,</w:t>
        </w:r>
      </w:ins>
      <w:r>
        <w:t xml:space="preserve"> and even data within the company ticketing system </w:t>
      </w:r>
      <w:del w:id="447" w:author="Kezia Endsley" w:date="2013-11-01T08:25:00Z">
        <w:r w:rsidDel="009759F2">
          <w:delText>would be</w:delText>
        </w:r>
      </w:del>
      <w:ins w:id="448" w:author="Kezia Endsley" w:date="2013-11-01T08:25:00Z">
        <w:r w:rsidR="009759F2">
          <w:t>are all</w:t>
        </w:r>
      </w:ins>
      <w:r>
        <w:t xml:space="preserve"> good candidates to start</w:t>
      </w:r>
      <w:del w:id="449" w:author="Kezia Endsley" w:date="2013-11-01T08:25:00Z">
        <w:r w:rsidDel="009759F2">
          <w:delText xml:space="preserve"> with</w:delText>
        </w:r>
      </w:del>
      <w:r w:rsidR="00405A48">
        <w:t xml:space="preserve">. </w:t>
      </w:r>
      <w:r>
        <w:t xml:space="preserve">Start there and form a few practical questions that data can answer. As you get the data to answer your questions, you may need to refine your questions and then </w:t>
      </w:r>
      <w:del w:id="450" w:author="Kezia Endsley" w:date="2013-11-01T08:25:00Z">
        <w:r w:rsidDel="009759F2">
          <w:delText xml:space="preserve">you </w:delText>
        </w:r>
      </w:del>
      <w:r>
        <w:t>learn more about the data and refine again</w:t>
      </w:r>
      <w:r w:rsidR="00405A48">
        <w:t xml:space="preserve">. </w:t>
      </w:r>
    </w:p>
    <w:p w:rsidR="00225453" w:rsidRDefault="00225453" w:rsidP="00225453">
      <w:pPr>
        <w:pStyle w:val="Para"/>
      </w:pPr>
      <w:r>
        <w:lastRenderedPageBreak/>
        <w:t>Be prepared to work with others on getting data</w:t>
      </w:r>
      <w:r w:rsidR="00405A48">
        <w:t xml:space="preserve">. </w:t>
      </w:r>
      <w:r>
        <w:t xml:space="preserve">Chances are very good you won’t be the custodian </w:t>
      </w:r>
      <w:del w:id="451" w:author="Kezia Endsley" w:date="2013-11-01T08:25:00Z">
        <w:r w:rsidDel="009759F2">
          <w:delText xml:space="preserve">for </w:delText>
        </w:r>
      </w:del>
      <w:ins w:id="452" w:author="Kezia Endsley" w:date="2013-11-01T08:25:00Z">
        <w:r w:rsidR="009759F2">
          <w:t xml:space="preserve">of </w:t>
        </w:r>
      </w:ins>
      <w:r>
        <w:t>all of the data you’ll want</w:t>
      </w:r>
      <w:r w:rsidR="00405A48">
        <w:t xml:space="preserve">. </w:t>
      </w:r>
      <w:del w:id="453" w:author="Kezia Endsley" w:date="2013-11-01T09:03:00Z">
        <w:r w:rsidDel="00EF77B4">
          <w:delText>And so t</w:delText>
        </w:r>
      </w:del>
      <w:ins w:id="454" w:author="Kezia Endsley" w:date="2013-11-01T09:03:00Z">
        <w:r w:rsidR="00EF77B4">
          <w:t>T</w:t>
        </w:r>
      </w:ins>
      <w:r>
        <w:t xml:space="preserve">his is </w:t>
      </w:r>
      <w:del w:id="455" w:author="Kezia Endsley" w:date="2013-11-01T08:25:00Z">
        <w:r w:rsidDel="009759F2">
          <w:delText>the part where we mention that</w:delText>
        </w:r>
      </w:del>
      <w:ins w:id="456" w:author="Kezia Endsley" w:date="2013-11-01T08:25:00Z">
        <w:r w:rsidR="009759F2">
          <w:t>why</w:t>
        </w:r>
      </w:ins>
      <w:r>
        <w:t xml:space="preserve"> having executive sponsorship is important</w:t>
      </w:r>
      <w:r w:rsidR="00405A48">
        <w:t xml:space="preserve">. </w:t>
      </w:r>
      <w:r>
        <w:t>If you’re a practitioner, seek executive sponsorship</w:t>
      </w:r>
      <w:r w:rsidR="00405A48">
        <w:t xml:space="preserve">. </w:t>
      </w:r>
      <w:r>
        <w:t>If you’re in executive leadership, make data sharing happen internally</w:t>
      </w:r>
      <w:r w:rsidR="00405A48">
        <w:t xml:space="preserve">. </w:t>
      </w:r>
      <w:r>
        <w:t>This will have very limited success as a grass</w:t>
      </w:r>
      <w:del w:id="457" w:author="Kezia Endsley" w:date="2013-11-01T08:26:00Z">
        <w:r w:rsidDel="009759F2">
          <w:delText>-</w:delText>
        </w:r>
      </w:del>
      <w:r>
        <w:t>roots effort</w:t>
      </w:r>
      <w:r w:rsidR="00405A48">
        <w:t xml:space="preserve">. </w:t>
      </w:r>
      <w:r>
        <w:t xml:space="preserve">You </w:t>
      </w:r>
      <w:del w:id="458" w:author="Kezia Endsley" w:date="2013-11-01T09:03:00Z">
        <w:r w:rsidDel="00EF77B4">
          <w:delText xml:space="preserve">will </w:delText>
        </w:r>
      </w:del>
      <w:r>
        <w:t>need to involve others and probably even reach out across corporate silos in order to get data</w:t>
      </w:r>
      <w:r w:rsidR="00405A48">
        <w:t xml:space="preserve">. </w:t>
      </w:r>
      <w:r>
        <w:t>You will undoubtedly encounter several objections in some combination of real and imaginary</w:t>
      </w:r>
      <w:r w:rsidR="00405A48">
        <w:t xml:space="preserve">. </w:t>
      </w:r>
      <w:r>
        <w:t>Keep your eye on the goal</w:t>
      </w:r>
      <w:ins w:id="459" w:author="Kezia Endsley" w:date="2013-11-01T08:26:00Z">
        <w:r w:rsidR="009759F2">
          <w:t>,</w:t>
        </w:r>
      </w:ins>
      <w:r>
        <w:t xml:space="preserve"> though</w:t>
      </w:r>
      <w:ins w:id="460" w:author="Kezia Endsley" w:date="2013-11-01T08:26:00Z">
        <w:r w:rsidR="009759F2">
          <w:t>;</w:t>
        </w:r>
      </w:ins>
      <w:del w:id="461" w:author="Kezia Endsley" w:date="2013-11-01T08:26:00Z">
        <w:r w:rsidDel="009759F2">
          <w:delText>,</w:delText>
        </w:r>
      </w:del>
      <w:r>
        <w:t xml:space="preserve"> the effort will pay off in the long run.</w:t>
      </w:r>
    </w:p>
    <w:p w:rsidR="00225453" w:rsidRDefault="00225453" w:rsidP="00225453">
      <w:pPr>
        <w:pStyle w:val="FeatureType"/>
      </w:pPr>
      <w:proofErr w:type="gramStart"/>
      <w:r>
        <w:t>type</w:t>
      </w:r>
      <w:proofErr w:type="gramEnd"/>
      <w:r>
        <w:t>="general"</w:t>
      </w:r>
    </w:p>
    <w:p w:rsidR="00225453" w:rsidRDefault="00225453" w:rsidP="00225453">
      <w:pPr>
        <w:pStyle w:val="FeatureTitle"/>
      </w:pPr>
      <w:r>
        <w:t xml:space="preserve">Information </w:t>
      </w:r>
      <w:r w:rsidR="00405A48">
        <w:t xml:space="preserve">Sharing Takes </w:t>
      </w:r>
      <w:r>
        <w:t xml:space="preserve">a </w:t>
      </w:r>
      <w:r w:rsidR="00405A48">
        <w:t>Lot More than Information</w:t>
      </w:r>
    </w:p>
    <w:p w:rsidR="00225453" w:rsidRPr="00754204" w:rsidRDefault="00225453" w:rsidP="00225453">
      <w:pPr>
        <w:pStyle w:val="FeaturePara"/>
      </w:pPr>
      <w:r>
        <w:t xml:space="preserve">There is a subtle </w:t>
      </w:r>
      <w:del w:id="462" w:author="Kezia Endsley" w:date="2013-11-01T08:39:00Z">
        <w:r w:rsidDel="003F6C37">
          <w:delText xml:space="preserve">theme </w:delText>
        </w:r>
      </w:del>
      <w:ins w:id="463" w:author="Kezia Endsley" w:date="2013-11-01T08:39:00Z">
        <w:r w:rsidR="003F6C37">
          <w:t xml:space="preserve">push </w:t>
        </w:r>
      </w:ins>
      <w:r>
        <w:t>across the information security industry that we should all be sharing data</w:t>
      </w:r>
      <w:ins w:id="464" w:author="Kezia Endsley" w:date="2013-11-01T08:40:00Z">
        <w:r w:rsidR="003F6C37">
          <w:t xml:space="preserve">, which </w:t>
        </w:r>
      </w:ins>
      <w:del w:id="465" w:author="Kezia Endsley" w:date="2013-11-01T08:40:00Z">
        <w:r w:rsidDel="003F6C37">
          <w:delText xml:space="preserve"> and we couldn’t agree more</w:delText>
        </w:r>
      </w:del>
      <w:ins w:id="466" w:author="Kezia Endsley" w:date="2013-11-01T08:40:00Z">
        <w:r w:rsidR="003F6C37">
          <w:t>is a good thing</w:t>
        </w:r>
      </w:ins>
      <w:r w:rsidR="00405A48">
        <w:t xml:space="preserve">. </w:t>
      </w:r>
      <w:r>
        <w:t>The initial objection (and a big objection you may run into internally) is a lack of trust and/or a concern about the privacy and confidentiality of the data being shared</w:t>
      </w:r>
      <w:r w:rsidR="00405A48">
        <w:t xml:space="preserve">. </w:t>
      </w:r>
      <w:r>
        <w:t xml:space="preserve">This is a valid concern and it’s something that you </w:t>
      </w:r>
      <w:del w:id="467" w:author="Kezia Endsley" w:date="2013-11-01T09:04:00Z">
        <w:r w:rsidDel="00EF77B4">
          <w:delText xml:space="preserve">will </w:delText>
        </w:r>
      </w:del>
      <w:r>
        <w:t>have to address</w:t>
      </w:r>
      <w:r w:rsidR="00405A48">
        <w:t xml:space="preserve">. </w:t>
      </w:r>
      <w:r>
        <w:t>But that’s actually the easy part of information sharing. Sharing information often turns out to be a much larger effort than people imagine</w:t>
      </w:r>
      <w:r w:rsidR="00405A48">
        <w:t xml:space="preserve">. </w:t>
      </w:r>
      <w:r>
        <w:t xml:space="preserve">There is an eye-opening moment when the </w:t>
      </w:r>
      <w:del w:id="468" w:author="Kezia Endsley" w:date="2013-11-01T08:40:00Z">
        <w:r w:rsidDel="005E6D53">
          <w:delText xml:space="preserve">person </w:delText>
        </w:r>
      </w:del>
      <w:ins w:id="469" w:author="Kezia Endsley" w:date="2013-11-01T08:40:00Z">
        <w:r w:rsidR="005E6D53">
          <w:t xml:space="preserve">people </w:t>
        </w:r>
      </w:ins>
      <w:r>
        <w:t>sharing the information realize</w:t>
      </w:r>
      <w:del w:id="470" w:author="Kezia Endsley" w:date="2013-11-01T09:04:00Z">
        <w:r w:rsidDel="00EF77B4">
          <w:delText>s</w:delText>
        </w:r>
      </w:del>
      <w:r>
        <w:t xml:space="preserve"> that they have underestimated the amount of time and energy it takes to prepare and share data</w:t>
      </w:r>
      <w:r w:rsidR="00405A48">
        <w:t xml:space="preserve">. </w:t>
      </w:r>
      <w:r>
        <w:t>There may be some fields that do not or should not be shared and those must be removed</w:t>
      </w:r>
      <w:r w:rsidR="00405A48">
        <w:t xml:space="preserve">. </w:t>
      </w:r>
      <w:r>
        <w:t xml:space="preserve">Then there is a validation step to ensure they are </w:t>
      </w:r>
      <w:del w:id="471" w:author="Kezia Endsley" w:date="2013-11-01T08:40:00Z">
        <w:r w:rsidDel="005E6D53">
          <w:delText xml:space="preserve">only </w:delText>
        </w:r>
      </w:del>
      <w:r>
        <w:t xml:space="preserve">sharing </w:t>
      </w:r>
      <w:ins w:id="472" w:author="Kezia Endsley" w:date="2013-11-01T08:40:00Z">
        <w:r w:rsidR="005E6D53">
          <w:t xml:space="preserve">only </w:t>
        </w:r>
      </w:ins>
      <w:r>
        <w:t>what they intend to share</w:t>
      </w:r>
      <w:r w:rsidR="00405A48">
        <w:t xml:space="preserve">. </w:t>
      </w:r>
      <w:r>
        <w:t xml:space="preserve">Finally, storage and transfer of the data may present a challenge in logistics, as the data may be too large to simply email or even to set up </w:t>
      </w:r>
      <w:ins w:id="473" w:author="Kezia Endsley" w:date="2013-11-01T08:41:00Z">
        <w:r w:rsidR="005E6D53">
          <w:t>for</w:t>
        </w:r>
      </w:ins>
      <w:del w:id="474" w:author="Kezia Endsley" w:date="2013-11-01T08:41:00Z">
        <w:r w:rsidDel="005E6D53">
          <w:delText>a</w:delText>
        </w:r>
      </w:del>
      <w:r>
        <w:t xml:space="preserve"> download</w:t>
      </w:r>
      <w:ins w:id="475" w:author="Kezia Endsley" w:date="2013-11-01T08:41:00Z">
        <w:r w:rsidR="005E6D53">
          <w:t>ing</w:t>
        </w:r>
      </w:ins>
      <w:r w:rsidR="00405A48">
        <w:t xml:space="preserve">. </w:t>
      </w:r>
      <w:r>
        <w:t>The best course is to be open about th</w:t>
      </w:r>
      <w:ins w:id="476" w:author="Kezia Endsley" w:date="2013-11-01T08:41:00Z">
        <w:r w:rsidR="005E6D53">
          <w:t xml:space="preserve">ese challenges </w:t>
        </w:r>
      </w:ins>
      <w:del w:id="477" w:author="Kezia Endsley" w:date="2013-11-01T08:41:00Z">
        <w:r w:rsidDel="005E6D53">
          <w:delText xml:space="preserve">is </w:delText>
        </w:r>
      </w:del>
      <w:r>
        <w:t xml:space="preserve">and communicate the reality </w:t>
      </w:r>
      <w:del w:id="478" w:author="Kezia Endsley" w:date="2013-11-01T08:41:00Z">
        <w:r w:rsidDel="005E6D53">
          <w:delText xml:space="preserve">of this </w:delText>
        </w:r>
      </w:del>
      <w:r>
        <w:t>to potential partners</w:t>
      </w:r>
      <w:r w:rsidR="00405A48">
        <w:t xml:space="preserve">. </w:t>
      </w:r>
      <w:r>
        <w:t xml:space="preserve">The silver lining </w:t>
      </w:r>
      <w:del w:id="479" w:author="Kezia Endsley" w:date="2013-11-01T08:41:00Z">
        <w:r w:rsidDel="005E6D53">
          <w:delText xml:space="preserve">to work </w:delText>
        </w:r>
      </w:del>
      <w:r>
        <w:t>is that the amount of learning</w:t>
      </w:r>
      <w:ins w:id="480" w:author="Kezia Endsley" w:date="2013-11-01T08:41:00Z">
        <w:r w:rsidR="005E6D53">
          <w:t xml:space="preserve"> you can do when you share data</w:t>
        </w:r>
      </w:ins>
      <w:r>
        <w:t xml:space="preserve"> </w:t>
      </w:r>
      <w:del w:id="481" w:author="Kezia Endsley" w:date="2013-11-01T08:42:00Z">
        <w:r w:rsidDel="005E6D53">
          <w:delText xml:space="preserve">laying dormant in the data </w:delText>
        </w:r>
      </w:del>
      <w:r>
        <w:t xml:space="preserve">often more than makes up for the effort </w:t>
      </w:r>
      <w:del w:id="482" w:author="Kezia Endsley" w:date="2013-11-01T08:42:00Z">
        <w:r w:rsidDel="005E6D53">
          <w:delText>of information</w:delText>
        </w:r>
      </w:del>
      <w:ins w:id="483" w:author="Kezia Endsley" w:date="2013-11-01T08:42:00Z">
        <w:r w:rsidR="005E6D53">
          <w:t>to share it</w:t>
        </w:r>
      </w:ins>
      <w:r>
        <w:t>.</w:t>
      </w:r>
    </w:p>
    <w:p w:rsidR="00225453" w:rsidRDefault="00225453" w:rsidP="00225453">
      <w:pPr>
        <w:pStyle w:val="H2"/>
      </w:pPr>
      <w:r>
        <w:t xml:space="preserve">Learn </w:t>
      </w:r>
      <w:r w:rsidR="00405A48">
        <w:t>Through Iteration</w:t>
      </w:r>
    </w:p>
    <w:p w:rsidR="00225453" w:rsidRDefault="005E1C78" w:rsidP="00225453">
      <w:pPr>
        <w:pStyle w:val="Para"/>
      </w:pPr>
      <w:ins w:id="484" w:author="Kezia Endsley" w:date="2013-11-01T08:42:00Z">
        <w:r>
          <w:t>When you’re b</w:t>
        </w:r>
      </w:ins>
      <w:del w:id="485" w:author="Kezia Endsley" w:date="2013-11-01T08:42:00Z">
        <w:r w:rsidR="00225453" w:rsidDel="005E1C78">
          <w:delText>B</w:delText>
        </w:r>
      </w:del>
      <w:r w:rsidR="00225453">
        <w:t>uilding a data-driven security program</w:t>
      </w:r>
      <w:ins w:id="486" w:author="Kezia Endsley" w:date="2013-11-01T08:42:00Z">
        <w:r>
          <w:t>, you</w:t>
        </w:r>
      </w:ins>
      <w:r w:rsidR="00225453">
        <w:t xml:space="preserve"> </w:t>
      </w:r>
      <w:del w:id="487" w:author="Kezia Endsley" w:date="2013-11-01T09:05:00Z">
        <w:r w:rsidR="00225453" w:rsidDel="001723C0">
          <w:delText>may not</w:delText>
        </w:r>
      </w:del>
      <w:ins w:id="488" w:author="Kezia Endsley" w:date="2013-11-01T09:05:00Z">
        <w:r w:rsidR="001723C0">
          <w:t>won’t</w:t>
        </w:r>
      </w:ins>
      <w:r w:rsidR="00225453">
        <w:t xml:space="preserve"> follow a typical waterfall project plan where the tasks are defined up front and executed one after another</w:t>
      </w:r>
      <w:r w:rsidR="00405A48">
        <w:t xml:space="preserve">. </w:t>
      </w:r>
      <w:r w:rsidR="00225453">
        <w:t>It</w:t>
      </w:r>
      <w:ins w:id="489" w:author="Kezia Endsley" w:date="2013-11-01T08:42:00Z">
        <w:r>
          <w:t>’s</w:t>
        </w:r>
      </w:ins>
      <w:r w:rsidR="00225453">
        <w:t xml:space="preserve"> </w:t>
      </w:r>
      <w:del w:id="490" w:author="Kezia Endsley" w:date="2013-11-01T08:42:00Z">
        <w:r w:rsidR="00225453" w:rsidDel="005E1C78">
          <w:delText xml:space="preserve">will be </w:delText>
        </w:r>
      </w:del>
      <w:r w:rsidR="00225453">
        <w:t>a much more iterative process where each source of data offers its own challenges and opportunities</w:t>
      </w:r>
      <w:r w:rsidR="00405A48">
        <w:t xml:space="preserve">. </w:t>
      </w:r>
      <w:r w:rsidR="00225453">
        <w:t xml:space="preserve">Iteration becomes the name of the game </w:t>
      </w:r>
      <w:del w:id="491" w:author="Kezia Endsley" w:date="2013-11-01T08:43:00Z">
        <w:r w:rsidR="00225453" w:rsidDel="005E1C78">
          <w:delText xml:space="preserve">where </w:delText>
        </w:r>
      </w:del>
      <w:ins w:id="492" w:author="Kezia Endsley" w:date="2013-11-01T08:43:00Z">
        <w:r>
          <w:t xml:space="preserve">and </w:t>
        </w:r>
      </w:ins>
      <w:r w:rsidR="00225453">
        <w:t>setbacks and challenges become just a</w:t>
      </w:r>
      <w:ins w:id="493" w:author="Kezia Endsley" w:date="2013-11-01T08:43:00Z">
        <w:r>
          <w:t>s</w:t>
        </w:r>
      </w:ins>
      <w:r w:rsidR="00225453">
        <w:t xml:space="preserve"> much a part of the project as success</w:t>
      </w:r>
      <w:r w:rsidR="00405A48">
        <w:t xml:space="preserve">. </w:t>
      </w:r>
      <w:r w:rsidR="00225453">
        <w:t xml:space="preserve">But do </w:t>
      </w:r>
      <w:r w:rsidR="00225453">
        <w:lastRenderedPageBreak/>
        <w:t>not get discouraged</w:t>
      </w:r>
      <w:ins w:id="494" w:author="Kezia Endsley" w:date="2013-11-01T08:43:00Z">
        <w:r>
          <w:t>;</w:t>
        </w:r>
      </w:ins>
      <w:del w:id="495" w:author="Kezia Endsley" w:date="2013-11-01T08:43:00Z">
        <w:r w:rsidR="00225453" w:rsidDel="005E1C78">
          <w:delText>,</w:delText>
        </w:r>
      </w:del>
      <w:r w:rsidR="00225453">
        <w:t xml:space="preserve"> the setbacks will occur less and less frequently </w:t>
      </w:r>
      <w:del w:id="496" w:author="Kezia Endsley" w:date="2013-11-01T08:43:00Z">
        <w:r w:rsidR="00225453" w:rsidDel="005E1C78">
          <w:delText xml:space="preserve">as </w:delText>
        </w:r>
      </w:del>
      <w:ins w:id="497" w:author="Kezia Endsley" w:date="2013-11-01T08:43:00Z">
        <w:r>
          <w:t xml:space="preserve">and </w:t>
        </w:r>
      </w:ins>
      <w:r w:rsidR="00225453">
        <w:t xml:space="preserve">each one is </w:t>
      </w:r>
      <w:del w:id="498" w:author="Kezia Endsley" w:date="2013-11-01T08:43:00Z">
        <w:r w:rsidR="00225453" w:rsidDel="005E1C78">
          <w:delText xml:space="preserve">also </w:delText>
        </w:r>
      </w:del>
      <w:r w:rsidR="00225453">
        <w:t xml:space="preserve">a learning opportunity. </w:t>
      </w:r>
    </w:p>
    <w:p w:rsidR="00225453" w:rsidRDefault="00225453" w:rsidP="00225453">
      <w:pPr>
        <w:pStyle w:val="Para"/>
      </w:pPr>
      <w:r>
        <w:t>One of the big lessons you will undoubtedly learn early on is the importance of data quality and the benefit of building in repeatability</w:t>
      </w:r>
      <w:r w:rsidR="00405A48">
        <w:t xml:space="preserve">. </w:t>
      </w:r>
      <w:r>
        <w:t>It won’t take long before you pull a data extract and realize a date variable was corrupted, a field was clipped</w:t>
      </w:r>
      <w:ins w:id="499" w:author="Kezia Endsley" w:date="2013-11-01T08:43:00Z">
        <w:r w:rsidR="000E5F84">
          <w:t>,</w:t>
        </w:r>
      </w:ins>
      <w:r>
        <w:t xml:space="preserve"> or some other act of nature </w:t>
      </w:r>
      <w:del w:id="500" w:author="Kezia Endsley" w:date="2013-11-01T08:43:00Z">
        <w:r w:rsidDel="000E5F84">
          <w:delText xml:space="preserve">that </w:delText>
        </w:r>
      </w:del>
      <w:r>
        <w:t xml:space="preserve">requires </w:t>
      </w:r>
      <w:ins w:id="501" w:author="Kezia Endsley" w:date="2013-11-01T08:43:00Z">
        <w:r w:rsidR="000E5F84">
          <w:t xml:space="preserve">that </w:t>
        </w:r>
      </w:ins>
      <w:r>
        <w:t>the whole process be repeated</w:t>
      </w:r>
      <w:r w:rsidR="00405A48">
        <w:t xml:space="preserve">. </w:t>
      </w:r>
      <w:r>
        <w:t>So not only will the extract, transformation</w:t>
      </w:r>
      <w:ins w:id="502" w:author="Kezia Endsley" w:date="2013-11-01T08:43:00Z">
        <w:r w:rsidR="000E5F84">
          <w:t>,</w:t>
        </w:r>
      </w:ins>
      <w:r>
        <w:t xml:space="preserve"> and loading tools need to be automated, data validation processes should be introduced often</w:t>
      </w:r>
      <w:r w:rsidR="00405A48">
        <w:t xml:space="preserve">. </w:t>
      </w:r>
      <w:r>
        <w:t>You’ll want to realize</w:t>
      </w:r>
      <w:ins w:id="503" w:author="Kezia Endsley" w:date="2013-11-01T08:44:00Z">
        <w:r w:rsidR="000E5F84">
          <w:t xml:space="preserve"> that</w:t>
        </w:r>
      </w:ins>
      <w:r>
        <w:t xml:space="preserve"> the integrity of the data was compromised long before you’re generating the final report. </w:t>
      </w:r>
    </w:p>
    <w:p w:rsidR="00225453" w:rsidRDefault="00225453" w:rsidP="00225453">
      <w:pPr>
        <w:pStyle w:val="Para"/>
      </w:pPr>
      <w:r>
        <w:t>Finally, with the iteration and constant discovery that comes from working with data, you will be forced to check your ego at the door</w:t>
      </w:r>
      <w:r w:rsidR="00405A48">
        <w:t xml:space="preserve">. </w:t>
      </w:r>
      <w:r>
        <w:t>There is very little room for estimations and guesswork</w:t>
      </w:r>
      <w:ins w:id="504" w:author="Kezia Endsley" w:date="2013-11-01T08:44:00Z">
        <w:r w:rsidR="000E5F84">
          <w:t>.</w:t>
        </w:r>
      </w:ins>
      <w:r>
        <w:t xml:space="preserve"> </w:t>
      </w:r>
      <w:del w:id="505" w:author="Kezia Endsley" w:date="2013-11-01T08:44:00Z">
        <w:r w:rsidDel="000E5F84">
          <w:delText>and i</w:delText>
        </w:r>
      </w:del>
      <w:ins w:id="506" w:author="Kezia Endsley" w:date="2013-11-01T08:44:00Z">
        <w:r w:rsidR="000E5F84">
          <w:t>I</w:t>
        </w:r>
      </w:ins>
      <w:r>
        <w:t>f things go well, you’ll have this lesson forced upon you over and over</w:t>
      </w:r>
      <w:r w:rsidR="00405A48">
        <w:t xml:space="preserve">. </w:t>
      </w:r>
      <w:r>
        <w:t>Once the data has proven you wrong a few times, you’ll realize that the data works without motive or agenda and may produce unpopular results</w:t>
      </w:r>
      <w:r w:rsidR="00405A48">
        <w:t xml:space="preserve">. </w:t>
      </w:r>
      <w:r>
        <w:t>Assumptions should be replaced by questions and data analysis</w:t>
      </w:r>
      <w:ins w:id="507" w:author="Kezia Endsley" w:date="2013-11-01T08:44:00Z">
        <w:r w:rsidR="000E5F84">
          <w:t>.</w:t>
        </w:r>
      </w:ins>
      <w:r>
        <w:t xml:space="preserve"> </w:t>
      </w:r>
      <w:del w:id="508" w:author="Kezia Endsley" w:date="2013-11-01T08:44:00Z">
        <w:r w:rsidDel="000E5F84">
          <w:delText>and w</w:delText>
        </w:r>
      </w:del>
      <w:ins w:id="509" w:author="Kezia Endsley" w:date="2013-11-01T08:44:00Z">
        <w:r w:rsidR="000E5F84">
          <w:t>W</w:t>
        </w:r>
      </w:ins>
      <w:r>
        <w:t>hen things start to come together, you’ll be impress</w:t>
      </w:r>
      <w:ins w:id="510" w:author="Kezia Endsley" w:date="2013-11-01T08:44:00Z">
        <w:r w:rsidR="000E5F84">
          <w:t>ed</w:t>
        </w:r>
      </w:ins>
      <w:r>
        <w:t xml:space="preserve"> </w:t>
      </w:r>
      <w:del w:id="511" w:author="Kezia Endsley" w:date="2013-11-01T08:44:00Z">
        <w:r w:rsidDel="000E5F84">
          <w:delText>how well they come together and</w:delText>
        </w:r>
      </w:del>
      <w:ins w:id="512" w:author="Kezia Endsley" w:date="2013-11-01T08:44:00Z">
        <w:r w:rsidR="000E5F84">
          <w:t>about</w:t>
        </w:r>
      </w:ins>
      <w:r>
        <w:t xml:space="preserve"> the types of questions you </w:t>
      </w:r>
      <w:del w:id="513" w:author="Kezia Endsley" w:date="2013-11-01T08:44:00Z">
        <w:r w:rsidDel="000E5F84">
          <w:delText xml:space="preserve">will </w:delText>
        </w:r>
      </w:del>
      <w:ins w:id="514" w:author="Kezia Endsley" w:date="2013-11-01T08:44:00Z">
        <w:r w:rsidR="000E5F84">
          <w:t xml:space="preserve">can </w:t>
        </w:r>
      </w:ins>
      <w:r>
        <w:t xml:space="preserve">answer. </w:t>
      </w:r>
    </w:p>
    <w:p w:rsidR="001B7658" w:rsidRDefault="001B7658" w:rsidP="001B7658">
      <w:pPr>
        <w:pStyle w:val="QueryPara"/>
        <w:rPr>
          <w:ins w:id="515" w:author="Kent, Kevin - Indianapolis" w:date="2013-11-04T10:04:00Z"/>
        </w:rPr>
        <w:pPrChange w:id="516" w:author="Kent, Kevin - Indianapolis" w:date="2013-11-04T10:04:00Z">
          <w:pPr>
            <w:pStyle w:val="H2"/>
          </w:pPr>
        </w:pPrChange>
      </w:pPr>
      <w:ins w:id="517" w:author="Kent, Kevin - Indianapolis" w:date="2013-11-04T10:04:00Z">
        <w:r>
          <w:t xml:space="preserve">[AU: Another illustration would be a good addition to this chapter. Do you have a visualization of the iterative process you are talking about here that you could share? One that might show readers what this process </w:t>
        </w:r>
      </w:ins>
      <w:ins w:id="518" w:author="Kent, Kevin - Indianapolis" w:date="2013-11-04T10:05:00Z">
        <w:r>
          <w:t>is</w:t>
        </w:r>
      </w:ins>
      <w:ins w:id="519" w:author="Kent, Kevin - Indianapolis" w:date="2013-11-04T10:04:00Z">
        <w:r>
          <w:t xml:space="preserve"> like? </w:t>
        </w:r>
      </w:ins>
      <w:ins w:id="520" w:author="Kent, Kevin - Indianapolis" w:date="2013-11-04T10:05:00Z">
        <w:r>
          <w:t>Thanks, Kevin (</w:t>
        </w:r>
        <w:proofErr w:type="spellStart"/>
        <w:r>
          <w:t>PjE</w:t>
        </w:r>
        <w:proofErr w:type="spellEnd"/>
        <w:r>
          <w:t>)</w:t>
        </w:r>
      </w:ins>
      <w:ins w:id="521" w:author="Kent, Kevin - Indianapolis" w:date="2013-11-04T10:04:00Z">
        <w:r>
          <w:t>]</w:t>
        </w:r>
      </w:ins>
    </w:p>
    <w:p w:rsidR="00225453" w:rsidRPr="00D975CD" w:rsidRDefault="00225453" w:rsidP="00225453">
      <w:pPr>
        <w:pStyle w:val="H2"/>
      </w:pPr>
      <w:r>
        <w:t>Find Statistics</w:t>
      </w:r>
    </w:p>
    <w:p w:rsidR="00225453" w:rsidRDefault="00225453" w:rsidP="00225453">
      <w:pPr>
        <w:pStyle w:val="Para"/>
      </w:pPr>
      <w:r>
        <w:t>We debated on putting this at the top of the list</w:t>
      </w:r>
      <w:r w:rsidR="00405A48">
        <w:t xml:space="preserve">. </w:t>
      </w:r>
      <w:r>
        <w:t>Proceeding down a data</w:t>
      </w:r>
      <w:ins w:id="522" w:author="Kezia Endsley" w:date="2013-11-01T07:45:00Z">
        <w:r w:rsidR="00C30192">
          <w:t>-</w:t>
        </w:r>
      </w:ins>
      <w:del w:id="523" w:author="Kezia Endsley" w:date="2013-11-01T07:45:00Z">
        <w:r w:rsidDel="00C30192">
          <w:delText xml:space="preserve"> </w:delText>
        </w:r>
      </w:del>
      <w:r>
        <w:t>driven path may head right into the danger zone we talked about in the previous section without some element of statistics involved. The entire point of moving to a data</w:t>
      </w:r>
      <w:ins w:id="524" w:author="Kezia Endsley" w:date="2013-11-01T07:45:00Z">
        <w:r w:rsidR="00C30192">
          <w:t>-</w:t>
        </w:r>
      </w:ins>
      <w:del w:id="525" w:author="Kezia Endsley" w:date="2013-11-01T07:45:00Z">
        <w:r w:rsidDel="00C30192">
          <w:delText xml:space="preserve"> </w:delText>
        </w:r>
      </w:del>
      <w:r>
        <w:t>driven security program is to learn from data</w:t>
      </w:r>
      <w:ins w:id="526" w:author="Kezia Endsley" w:date="2013-11-01T08:45:00Z">
        <w:r w:rsidR="000E5F84">
          <w:t>.</w:t>
        </w:r>
      </w:ins>
      <w:r>
        <w:t xml:space="preserve"> </w:t>
      </w:r>
      <w:del w:id="527" w:author="Kezia Endsley" w:date="2013-11-01T08:45:00Z">
        <w:r w:rsidDel="000E5F84">
          <w:delText>and t</w:delText>
        </w:r>
      </w:del>
      <w:ins w:id="528" w:author="Kezia Endsley" w:date="2013-11-01T08:45:00Z">
        <w:r w:rsidR="000E5F84">
          <w:t>T</w:t>
        </w:r>
      </w:ins>
      <w:r>
        <w:t>he wide field of statistics (encompassing classic, data mining</w:t>
      </w:r>
      <w:ins w:id="529" w:author="Kezia Endsley" w:date="2013-11-01T08:45:00Z">
        <w:r w:rsidR="000E5F84">
          <w:t>,</w:t>
        </w:r>
      </w:ins>
      <w:r>
        <w:t xml:space="preserve"> and machine learning) has already learned </w:t>
      </w:r>
      <w:ins w:id="530" w:author="Kezia Endsley" w:date="2013-11-01T09:06:00Z">
        <w:r w:rsidR="00CD7566">
          <w:t xml:space="preserve">how to </w:t>
        </w:r>
      </w:ins>
      <w:del w:id="531" w:author="Kezia Endsley" w:date="2013-11-01T09:06:00Z">
        <w:r w:rsidDel="00CD7566">
          <w:delText xml:space="preserve">a great deal </w:delText>
        </w:r>
      </w:del>
      <w:del w:id="532" w:author="Kezia Endsley" w:date="2013-11-01T08:45:00Z">
        <w:r w:rsidDel="000E5F84">
          <w:delText>ab</w:delText>
        </w:r>
      </w:del>
      <w:ins w:id="533" w:author="Kezia Endsley" w:date="2013-11-01T09:06:00Z">
        <w:r w:rsidR="00CD7566">
          <w:t xml:space="preserve">learn </w:t>
        </w:r>
      </w:ins>
      <w:del w:id="534" w:author="Kezia Endsley" w:date="2013-11-01T08:45:00Z">
        <w:r w:rsidDel="000E5F84">
          <w:delText xml:space="preserve">out how to learn </w:delText>
        </w:r>
      </w:del>
      <w:r>
        <w:t xml:space="preserve">from data. </w:t>
      </w:r>
      <w:del w:id="535" w:author="Kezia Endsley" w:date="2013-11-01T09:06:00Z">
        <w:r w:rsidDel="00CD7566">
          <w:delText>To not</w:delText>
        </w:r>
      </w:del>
      <w:ins w:id="536" w:author="Kezia Endsley" w:date="2013-11-01T09:06:00Z">
        <w:r w:rsidR="00CD7566">
          <w:t>Not</w:t>
        </w:r>
      </w:ins>
      <w:r>
        <w:t xml:space="preserve"> tak</w:t>
      </w:r>
      <w:ins w:id="537" w:author="Kezia Endsley" w:date="2013-11-01T09:06:00Z">
        <w:r w:rsidR="00CD7566">
          <w:t>ing</w:t>
        </w:r>
      </w:ins>
      <w:del w:id="538" w:author="Kezia Endsley" w:date="2013-11-01T09:06:00Z">
        <w:r w:rsidDel="00CD7566">
          <w:delText>e</w:delText>
        </w:r>
      </w:del>
      <w:r>
        <w:t xml:space="preserve"> advantage of all that history may doom you to repeat the failures others have already overcome.</w:t>
      </w:r>
    </w:p>
    <w:p w:rsidR="00225453" w:rsidRDefault="00225453" w:rsidP="00225453">
      <w:pPr>
        <w:pStyle w:val="Para"/>
      </w:pPr>
      <w:r>
        <w:t>There are two options here: Hire someone with a background in statistics or start enhancing current employees (or yourself!) with training and education</w:t>
      </w:r>
      <w:r w:rsidR="00D234C7">
        <w:t xml:space="preserve"> we mentioned in the first part of this chapter. Unfortunately</w:t>
      </w:r>
      <w:ins w:id="539" w:author="Kezia Endsley" w:date="2013-11-01T08:46:00Z">
        <w:r w:rsidR="000E5F84">
          <w:t>,</w:t>
        </w:r>
      </w:ins>
      <w:r w:rsidR="00D234C7">
        <w:t xml:space="preserve"> </w:t>
      </w:r>
      <w:del w:id="540" w:author="Kezia Endsley" w:date="2013-11-01T08:46:00Z">
        <w:r w:rsidR="00D234C7" w:rsidDel="000E5F84">
          <w:delText>the</w:delText>
        </w:r>
        <w:r w:rsidDel="000E5F84">
          <w:delText xml:space="preserve"> </w:delText>
        </w:r>
      </w:del>
      <w:r>
        <w:t>candidates with both good domain expertise and good statistics experience</w:t>
      </w:r>
      <w:r w:rsidR="00D234C7">
        <w:t xml:space="preserve"> are few and far between</w:t>
      </w:r>
      <w:r w:rsidR="00405A48">
        <w:t xml:space="preserve">. </w:t>
      </w:r>
      <w:r>
        <w:t>So hiring external</w:t>
      </w:r>
      <w:ins w:id="541" w:author="Kezia Endsley" w:date="2013-11-01T09:06:00Z">
        <w:r w:rsidR="008273E7">
          <w:t>ly</w:t>
        </w:r>
      </w:ins>
      <w:r>
        <w:t xml:space="preserve"> may mean </w:t>
      </w:r>
      <w:r>
        <w:lastRenderedPageBreak/>
        <w:t>bringing in someone with less experience with information security, which is fine if you are prepared for it</w:t>
      </w:r>
      <w:r w:rsidR="00405A48">
        <w:t xml:space="preserve">. </w:t>
      </w:r>
      <w:r>
        <w:t xml:space="preserve">On the other hand, </w:t>
      </w:r>
      <w:del w:id="542" w:author="Kezia Endsley" w:date="2013-11-01T08:46:00Z">
        <w:r w:rsidDel="000E5F84">
          <w:delText>picking up statistics as a working</w:delText>
        </w:r>
      </w:del>
      <w:ins w:id="543" w:author="Kezia Endsley" w:date="2013-11-01T08:46:00Z">
        <w:r w:rsidR="000E5F84">
          <w:t>becoming a</w:t>
        </w:r>
      </w:ins>
      <w:r>
        <w:t xml:space="preserve"> professional </w:t>
      </w:r>
      <w:ins w:id="544" w:author="Kezia Endsley" w:date="2013-11-01T08:47:00Z">
        <w:r w:rsidR="000E5F84">
          <w:t>statistician</w:t>
        </w:r>
      </w:ins>
      <w:ins w:id="545" w:author="Kezia Endsley" w:date="2013-11-01T08:46:00Z">
        <w:r w:rsidR="000E5F84">
          <w:t xml:space="preserve"> </w:t>
        </w:r>
      </w:ins>
      <w:del w:id="546" w:author="Kezia Endsley" w:date="2013-11-01T08:46:00Z">
        <w:r w:rsidDel="000E5F84">
          <w:delText>will not be</w:delText>
        </w:r>
      </w:del>
      <w:ins w:id="547" w:author="Kezia Endsley" w:date="2013-11-01T08:46:00Z">
        <w:r w:rsidR="000E5F84">
          <w:t>isn’t</w:t>
        </w:r>
      </w:ins>
      <w:r>
        <w:t xml:space="preserve"> possible through </w:t>
      </w:r>
      <w:r w:rsidR="00D234C7">
        <w:t>a</w:t>
      </w:r>
      <w:r>
        <w:t xml:space="preserve"> simple weeklong training session</w:t>
      </w:r>
      <w:r w:rsidR="00405A48">
        <w:t xml:space="preserve">. </w:t>
      </w:r>
      <w:r>
        <w:t xml:space="preserve">If you </w:t>
      </w:r>
      <w:r w:rsidR="00D234C7">
        <w:t>are seeking educational programs in statistics</w:t>
      </w:r>
      <w:r>
        <w:t xml:space="preserve">, keep in mind the two cultures </w:t>
      </w:r>
      <w:r w:rsidR="00A81044">
        <w:t>Leo Breiman wrote about</w:t>
      </w:r>
      <w:r w:rsidR="00405A48">
        <w:t xml:space="preserve">. </w:t>
      </w:r>
      <w:r w:rsidR="00A81044">
        <w:t>Some u</w:t>
      </w:r>
      <w:r>
        <w:t xml:space="preserve">niversities </w:t>
      </w:r>
      <w:proofErr w:type="gramStart"/>
      <w:r>
        <w:t xml:space="preserve">focus on the classic statistics with </w:t>
      </w:r>
      <w:r w:rsidR="00F415F7">
        <w:t>less (or no)</w:t>
      </w:r>
      <w:r>
        <w:t xml:space="preserve"> focus</w:t>
      </w:r>
      <w:proofErr w:type="gramEnd"/>
      <w:r>
        <w:t xml:space="preserve"> on programming and data management, </w:t>
      </w:r>
      <w:del w:id="548" w:author="Kezia Endsley" w:date="2013-11-01T08:47:00Z">
        <w:r w:rsidDel="000E5F84">
          <w:delText xml:space="preserve">while </w:delText>
        </w:r>
      </w:del>
      <w:ins w:id="549" w:author="Kezia Endsley" w:date="2013-11-01T08:47:00Z">
        <w:r w:rsidR="000E5F84">
          <w:t xml:space="preserve">whereas </w:t>
        </w:r>
      </w:ins>
      <w:r>
        <w:t xml:space="preserve">others </w:t>
      </w:r>
      <w:del w:id="550" w:author="Kezia Endsley" w:date="2013-11-01T08:47:00Z">
        <w:r w:rsidDel="000E5F84">
          <w:delText xml:space="preserve">may </w:delText>
        </w:r>
      </w:del>
      <w:r>
        <w:t xml:space="preserve">focus heavily on programming at the expense of </w:t>
      </w:r>
      <w:r w:rsidR="00F415F7">
        <w:t xml:space="preserve">teaching a </w:t>
      </w:r>
      <w:r>
        <w:t xml:space="preserve">strong foundation </w:t>
      </w:r>
      <w:ins w:id="551" w:author="Kezia Endsley" w:date="2013-11-01T08:47:00Z">
        <w:r w:rsidR="000E5F84">
          <w:t>in</w:t>
        </w:r>
      </w:ins>
      <w:del w:id="552" w:author="Kezia Endsley" w:date="2013-11-01T08:47:00Z">
        <w:r w:rsidDel="000E5F84">
          <w:delText>of</w:delText>
        </w:r>
      </w:del>
      <w:r>
        <w:t xml:space="preserve"> classic</w:t>
      </w:r>
      <w:ins w:id="553" w:author="Kezia Endsley" w:date="2013-11-01T08:47:00Z">
        <w:r w:rsidR="000E5F84">
          <w:t>al</w:t>
        </w:r>
      </w:ins>
      <w:r>
        <w:t xml:space="preserve"> statistics. </w:t>
      </w:r>
    </w:p>
    <w:p w:rsidR="005C26F5" w:rsidRDefault="00F415F7" w:rsidP="00F415F7">
      <w:pPr>
        <w:pStyle w:val="H1"/>
      </w:pPr>
      <w:r>
        <w:t>Summary</w:t>
      </w:r>
    </w:p>
    <w:p w:rsidR="00F415F7" w:rsidRDefault="00F415F7" w:rsidP="00F415F7">
      <w:pPr>
        <w:pStyle w:val="Para"/>
      </w:pPr>
      <w:del w:id="554" w:author="Kezia Endsley" w:date="2013-11-01T08:48:00Z">
        <w:r w:rsidDel="00007CED">
          <w:delText>We have covered</w:delText>
        </w:r>
      </w:del>
      <w:ins w:id="555" w:author="Kezia Endsley" w:date="2013-11-01T08:48:00Z">
        <w:r w:rsidR="00007CED">
          <w:t>You have learned</w:t>
        </w:r>
      </w:ins>
      <w:r>
        <w:t xml:space="preserve"> a lot through the pages of this book</w:t>
      </w:r>
      <w:ins w:id="556" w:author="Kent, Kevin - Indianapolis" w:date="2013-11-04T10:03:00Z">
        <w:r w:rsidR="002B5052">
          <w:t>,</w:t>
        </w:r>
      </w:ins>
      <w:r>
        <w:t xml:space="preserve"> and you should realize that you don’t have to do all of this right out of the gate</w:t>
      </w:r>
      <w:r w:rsidR="00405A48">
        <w:t xml:space="preserve">. </w:t>
      </w:r>
      <w:r>
        <w:t>Through the mixture of hacking skills, domain expertise</w:t>
      </w:r>
      <w:ins w:id="557" w:author="Kezia Endsley" w:date="2013-11-01T08:48:00Z">
        <w:r w:rsidR="00007CED">
          <w:t>,</w:t>
        </w:r>
      </w:ins>
      <w:r>
        <w:t xml:space="preserve"> and statistics</w:t>
      </w:r>
      <w:ins w:id="558" w:author="Kezia Endsley" w:date="2013-11-01T09:07:00Z">
        <w:r w:rsidR="00AF31D3">
          <w:t>,</w:t>
        </w:r>
      </w:ins>
      <w:r>
        <w:t xml:space="preserve"> you can move </w:t>
      </w:r>
      <w:del w:id="559" w:author="Kezia Endsley" w:date="2013-11-01T08:48:00Z">
        <w:r w:rsidDel="00007CED">
          <w:delText xml:space="preserve">yourself </w:delText>
        </w:r>
      </w:del>
      <w:r>
        <w:t>toward</w:t>
      </w:r>
      <w:del w:id="560" w:author="Kezia Endsley" w:date="2013-11-01T07:44:00Z">
        <w:r w:rsidDel="00C30192">
          <w:delText>s</w:delText>
        </w:r>
      </w:del>
      <w:r>
        <w:t xml:space="preserve"> a data</w:t>
      </w:r>
      <w:ins w:id="561" w:author="Kezia Endsley" w:date="2013-11-01T07:44:00Z">
        <w:r w:rsidR="00C30192">
          <w:t>-</w:t>
        </w:r>
      </w:ins>
      <w:del w:id="562" w:author="Kezia Endsley" w:date="2013-11-01T07:44:00Z">
        <w:r w:rsidDel="00C30192">
          <w:delText xml:space="preserve"> </w:delText>
        </w:r>
      </w:del>
      <w:r>
        <w:t>driven lifestyle</w:t>
      </w:r>
      <w:r w:rsidR="00405A48">
        <w:t xml:space="preserve">. </w:t>
      </w:r>
      <w:r>
        <w:t>Combin</w:t>
      </w:r>
      <w:ins w:id="563" w:author="Kezia Endsley" w:date="2013-11-01T08:48:00Z">
        <w:r w:rsidR="00007CED">
          <w:t>e</w:t>
        </w:r>
      </w:ins>
      <w:del w:id="564" w:author="Kezia Endsley" w:date="2013-11-01T08:48:00Z">
        <w:r w:rsidDel="00007CED">
          <w:delText>ing</w:delText>
        </w:r>
      </w:del>
      <w:r>
        <w:t xml:space="preserve"> that with the art of asking the right questions and getting the data to answer those question</w:t>
      </w:r>
      <w:r w:rsidR="007A7A0F">
        <w:t>s</w:t>
      </w:r>
      <w:ins w:id="565" w:author="Kent, Kevin - Indianapolis" w:date="2013-11-04T10:03:00Z">
        <w:r w:rsidR="002B5052">
          <w:t>,</w:t>
        </w:r>
      </w:ins>
      <w:r>
        <w:t xml:space="preserve"> </w:t>
      </w:r>
      <w:ins w:id="566" w:author="Kezia Endsley" w:date="2013-11-01T08:48:00Z">
        <w:r w:rsidR="00007CED">
          <w:t xml:space="preserve">and you’ll </w:t>
        </w:r>
      </w:ins>
      <w:del w:id="567" w:author="Kezia Endsley" w:date="2013-11-01T08:48:00Z">
        <w:r w:rsidDel="00007CED">
          <w:delText xml:space="preserve">will </w:delText>
        </w:r>
      </w:del>
      <w:r>
        <w:t>start to move your organization toward</w:t>
      </w:r>
      <w:del w:id="568" w:author="Kezia Endsley" w:date="2013-11-01T07:45:00Z">
        <w:r w:rsidDel="00C30192">
          <w:delText>s</w:delText>
        </w:r>
      </w:del>
      <w:r>
        <w:t xml:space="preserve"> a data</w:t>
      </w:r>
      <w:ins w:id="569" w:author="Kezia Endsley" w:date="2013-11-01T07:45:00Z">
        <w:r w:rsidR="00C30192">
          <w:t>-</w:t>
        </w:r>
      </w:ins>
      <w:del w:id="570" w:author="Kezia Endsley" w:date="2013-11-01T07:45:00Z">
        <w:r w:rsidDel="00C30192">
          <w:delText xml:space="preserve"> </w:delText>
        </w:r>
      </w:del>
      <w:r>
        <w:t>driven security program</w:t>
      </w:r>
      <w:r w:rsidR="00405A48">
        <w:t xml:space="preserve">. </w:t>
      </w:r>
      <w:r w:rsidR="007A7A0F">
        <w:t>You don’t have to implement everything right away to see value</w:t>
      </w:r>
      <w:r w:rsidR="00405A48">
        <w:t xml:space="preserve">. </w:t>
      </w:r>
      <w:r w:rsidR="007A7A0F">
        <w:t xml:space="preserve">An iterative approach should provide more value </w:t>
      </w:r>
      <w:r w:rsidR="00B9457E">
        <w:t xml:space="preserve">over time and help you adapt to the inevitable challenges that </w:t>
      </w:r>
      <w:del w:id="571" w:author="Kezia Endsley" w:date="2013-11-01T09:07:00Z">
        <w:r w:rsidR="00B9457E" w:rsidDel="00F74276">
          <w:delText xml:space="preserve">will </w:delText>
        </w:r>
      </w:del>
      <w:r w:rsidR="00B9457E">
        <w:t>arise. Start slow, try everything, try everything again</w:t>
      </w:r>
      <w:ins w:id="572" w:author="Kezia Endsley" w:date="2013-11-01T08:48:00Z">
        <w:r w:rsidR="00007CED">
          <w:t>,</w:t>
        </w:r>
      </w:ins>
      <w:r w:rsidR="00B9457E">
        <w:t xml:space="preserve"> and let </w:t>
      </w:r>
      <w:r w:rsidR="00007CED">
        <w:t xml:space="preserve">us </w:t>
      </w:r>
      <w:r w:rsidR="00B9457E">
        <w:t>know how you’re doing.</w:t>
      </w:r>
    </w:p>
    <w:p w:rsidR="00BD24FB" w:rsidRPr="00BD24FB" w:rsidRDefault="00BD24FB" w:rsidP="00BD24FB">
      <w:pPr>
        <w:keepNext/>
        <w:widowControl w:val="0"/>
        <w:pBdr>
          <w:top w:val="single" w:sz="4" w:space="1" w:color="auto"/>
        </w:pBdr>
        <w:spacing w:before="480" w:after="360" w:line="240" w:lineRule="auto"/>
        <w:outlineLvl w:val="1"/>
        <w:rPr>
          <w:ins w:id="573" w:author="Kent, Kevin - Indianapolis" w:date="2013-11-04T08:27:00Z"/>
          <w:rFonts w:ascii="Arial" w:eastAsia="Times New Roman" w:hAnsi="Arial"/>
          <w:b/>
          <w:sz w:val="52"/>
          <w:szCs w:val="20"/>
        </w:rPr>
      </w:pPr>
      <w:ins w:id="574" w:author="Kent, Kevin - Indianapolis" w:date="2013-11-04T08:27:00Z">
        <w:r w:rsidRPr="00BD24FB">
          <w:rPr>
            <w:rFonts w:ascii="Arial" w:eastAsia="Times New Roman" w:hAnsi="Arial"/>
            <w:b/>
            <w:sz w:val="52"/>
            <w:szCs w:val="20"/>
          </w:rPr>
          <w:t>Recommended Reading</w:t>
        </w:r>
      </w:ins>
    </w:p>
    <w:p w:rsidR="00BD24FB" w:rsidRDefault="00BD24FB" w:rsidP="00BD24FB">
      <w:pPr>
        <w:pStyle w:val="QueryPara"/>
        <w:rPr>
          <w:ins w:id="575" w:author="Kent, Kevin - Indianapolis" w:date="2013-11-04T08:27:00Z"/>
        </w:rPr>
        <w:pPrChange w:id="576" w:author="Kent, Kevin - Indianapolis" w:date="2013-11-04T08:27:00Z">
          <w:pPr>
            <w:pStyle w:val="Para"/>
          </w:pPr>
        </w:pPrChange>
      </w:pPr>
      <w:ins w:id="577" w:author="Kent, Kevin - Indianapolis" w:date="2013-11-04T08:27:00Z">
        <w:r>
          <w:t xml:space="preserve">[AU: For consistency with other chapters it would be good to add a couple recommended readings to this </w:t>
        </w:r>
      </w:ins>
      <w:ins w:id="578" w:author="Kent, Kevin - Indianapolis" w:date="2013-11-04T08:28:00Z">
        <w:r>
          <w:t>chapter</w:t>
        </w:r>
      </w:ins>
      <w:ins w:id="579" w:author="Kent, Kevin - Indianapolis" w:date="2013-11-04T08:27:00Z">
        <w:r>
          <w:t>.</w:t>
        </w:r>
      </w:ins>
      <w:ins w:id="580" w:author="Kent, Kevin - Indianapolis" w:date="2013-11-04T08:28:00Z">
        <w:r>
          <w:t xml:space="preserve"> Thanks, Kevin (PJE)</w:t>
        </w:r>
      </w:ins>
      <w:ins w:id="581" w:author="Kent, Kevin - Indianapolis" w:date="2013-11-04T08:27:00Z">
        <w:r>
          <w:t>]</w:t>
        </w:r>
      </w:ins>
    </w:p>
    <w:p w:rsidR="00BD24FB" w:rsidRPr="00F415F7" w:rsidRDefault="00BD24FB" w:rsidP="00F415F7">
      <w:pPr>
        <w:pStyle w:val="Para"/>
      </w:pPr>
    </w:p>
    <w:sectPr w:rsidR="00BD24FB" w:rsidRPr="00F415F7" w:rsidSect="00E678F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8D9" w:rsidRDefault="00FE78D9" w:rsidP="00402F98">
      <w:r>
        <w:separator/>
      </w:r>
    </w:p>
  </w:endnote>
  <w:endnote w:type="continuationSeparator" w:id="0">
    <w:p w:rsidR="00FE78D9" w:rsidRDefault="00FE78D9" w:rsidP="00402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8D9" w:rsidRDefault="00FE78D9" w:rsidP="00402F98">
      <w:r>
        <w:separator/>
      </w:r>
    </w:p>
  </w:footnote>
  <w:footnote w:type="continuationSeparator" w:id="0">
    <w:p w:rsidR="00FE78D9" w:rsidRDefault="00FE78D9" w:rsidP="00402F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5">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6">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19">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311F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1A04F5C"/>
    <w:multiLevelType w:val="hybridMultilevel"/>
    <w:tmpl w:val="D29AFA56"/>
    <w:lvl w:ilvl="0" w:tplc="4732AC84">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6954BF"/>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29">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0">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1">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2">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4">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5">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7E096C6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7"/>
  </w:num>
  <w:num w:numId="2">
    <w:abstractNumId w:val="35"/>
  </w:num>
  <w:num w:numId="3">
    <w:abstractNumId w:val="11"/>
  </w:num>
  <w:num w:numId="4">
    <w:abstractNumId w:val="10"/>
  </w:num>
  <w:num w:numId="5">
    <w:abstractNumId w:val="25"/>
  </w:num>
  <w:num w:numId="6">
    <w:abstractNumId w:val="20"/>
  </w:num>
  <w:num w:numId="7">
    <w:abstractNumId w:val="33"/>
  </w:num>
  <w:num w:numId="8">
    <w:abstractNumId w:val="23"/>
  </w:num>
  <w:num w:numId="9">
    <w:abstractNumId w:val="13"/>
  </w:num>
  <w:num w:numId="10">
    <w:abstractNumId w:val="36"/>
  </w:num>
  <w:num w:numId="11">
    <w:abstractNumId w:val="16"/>
  </w:num>
  <w:num w:numId="12">
    <w:abstractNumId w:val="14"/>
  </w:num>
  <w:num w:numId="13">
    <w:abstractNumId w:val="19"/>
  </w:num>
  <w:num w:numId="14">
    <w:abstractNumId w:val="31"/>
  </w:num>
  <w:num w:numId="15">
    <w:abstractNumId w:val="21"/>
  </w:num>
  <w:num w:numId="16">
    <w:abstractNumId w:val="0"/>
  </w:num>
  <w:num w:numId="17">
    <w:abstractNumId w:val="22"/>
  </w:num>
  <w:num w:numId="18">
    <w:abstractNumId w:val="26"/>
  </w:num>
  <w:num w:numId="19">
    <w:abstractNumId w:val="37"/>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5"/>
  </w:num>
  <w:num w:numId="30">
    <w:abstractNumId w:val="34"/>
  </w:num>
  <w:num w:numId="31">
    <w:abstractNumId w:val="38"/>
  </w:num>
  <w:num w:numId="32">
    <w:abstractNumId w:val="30"/>
  </w:num>
  <w:num w:numId="33">
    <w:abstractNumId w:val="28"/>
  </w:num>
  <w:num w:numId="34">
    <w:abstractNumId w:val="29"/>
  </w:num>
  <w:num w:numId="35">
    <w:abstractNumId w:val="18"/>
  </w:num>
  <w:num w:numId="36">
    <w:abstractNumId w:val="12"/>
  </w:num>
  <w:num w:numId="37">
    <w:abstractNumId w:val="17"/>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C2E"/>
    <w:rsid w:val="00007CED"/>
    <w:rsid w:val="0002400F"/>
    <w:rsid w:val="0002616A"/>
    <w:rsid w:val="00026AC6"/>
    <w:rsid w:val="000347C0"/>
    <w:rsid w:val="00035312"/>
    <w:rsid w:val="00036E02"/>
    <w:rsid w:val="00050A1D"/>
    <w:rsid w:val="0006155D"/>
    <w:rsid w:val="00064B2C"/>
    <w:rsid w:val="00087194"/>
    <w:rsid w:val="000A0B3B"/>
    <w:rsid w:val="000A5213"/>
    <w:rsid w:val="000B4703"/>
    <w:rsid w:val="000B6DAD"/>
    <w:rsid w:val="000C7746"/>
    <w:rsid w:val="000D0376"/>
    <w:rsid w:val="000E5F84"/>
    <w:rsid w:val="000F6C39"/>
    <w:rsid w:val="00105E2F"/>
    <w:rsid w:val="001143A8"/>
    <w:rsid w:val="00142FC6"/>
    <w:rsid w:val="00144111"/>
    <w:rsid w:val="00163FE3"/>
    <w:rsid w:val="001723C0"/>
    <w:rsid w:val="00187FD0"/>
    <w:rsid w:val="001A716E"/>
    <w:rsid w:val="001B7658"/>
    <w:rsid w:val="001B7A76"/>
    <w:rsid w:val="001C5642"/>
    <w:rsid w:val="001D39E2"/>
    <w:rsid w:val="001E2FD5"/>
    <w:rsid w:val="0020246A"/>
    <w:rsid w:val="00211025"/>
    <w:rsid w:val="00212455"/>
    <w:rsid w:val="00213A6C"/>
    <w:rsid w:val="00225453"/>
    <w:rsid w:val="002377D3"/>
    <w:rsid w:val="00262F8D"/>
    <w:rsid w:val="0026304B"/>
    <w:rsid w:val="002672B0"/>
    <w:rsid w:val="00283A56"/>
    <w:rsid w:val="00283FF9"/>
    <w:rsid w:val="00284AB3"/>
    <w:rsid w:val="002A4976"/>
    <w:rsid w:val="002A7D0B"/>
    <w:rsid w:val="002B5052"/>
    <w:rsid w:val="002B654F"/>
    <w:rsid w:val="002E2444"/>
    <w:rsid w:val="002E4473"/>
    <w:rsid w:val="00300BD4"/>
    <w:rsid w:val="0030158B"/>
    <w:rsid w:val="00305327"/>
    <w:rsid w:val="00312992"/>
    <w:rsid w:val="003234CC"/>
    <w:rsid w:val="003260B9"/>
    <w:rsid w:val="003376D3"/>
    <w:rsid w:val="003602BB"/>
    <w:rsid w:val="00364859"/>
    <w:rsid w:val="0037015C"/>
    <w:rsid w:val="00375CCA"/>
    <w:rsid w:val="00375EC4"/>
    <w:rsid w:val="003765D2"/>
    <w:rsid w:val="00380D60"/>
    <w:rsid w:val="003A7437"/>
    <w:rsid w:val="003B3976"/>
    <w:rsid w:val="003B6CD6"/>
    <w:rsid w:val="003F2AEE"/>
    <w:rsid w:val="003F6C37"/>
    <w:rsid w:val="004005A0"/>
    <w:rsid w:val="00402F98"/>
    <w:rsid w:val="00405A48"/>
    <w:rsid w:val="00407628"/>
    <w:rsid w:val="00420769"/>
    <w:rsid w:val="0045781F"/>
    <w:rsid w:val="0046291B"/>
    <w:rsid w:val="00472231"/>
    <w:rsid w:val="00483C09"/>
    <w:rsid w:val="004B767D"/>
    <w:rsid w:val="004F0A05"/>
    <w:rsid w:val="004F2D8C"/>
    <w:rsid w:val="00505A51"/>
    <w:rsid w:val="005076A6"/>
    <w:rsid w:val="00514C2F"/>
    <w:rsid w:val="00523A60"/>
    <w:rsid w:val="0053229A"/>
    <w:rsid w:val="00536A12"/>
    <w:rsid w:val="005515E8"/>
    <w:rsid w:val="00551CD9"/>
    <w:rsid w:val="00553C88"/>
    <w:rsid w:val="005563A3"/>
    <w:rsid w:val="005638E3"/>
    <w:rsid w:val="005778A6"/>
    <w:rsid w:val="00577C1D"/>
    <w:rsid w:val="00586189"/>
    <w:rsid w:val="005A1B44"/>
    <w:rsid w:val="005C26F5"/>
    <w:rsid w:val="005C65CD"/>
    <w:rsid w:val="005C78EA"/>
    <w:rsid w:val="005C7DAA"/>
    <w:rsid w:val="005E1C78"/>
    <w:rsid w:val="005E6D53"/>
    <w:rsid w:val="005F0E52"/>
    <w:rsid w:val="005F1173"/>
    <w:rsid w:val="00634ED4"/>
    <w:rsid w:val="006428BA"/>
    <w:rsid w:val="00664E0B"/>
    <w:rsid w:val="00670E63"/>
    <w:rsid w:val="006970EA"/>
    <w:rsid w:val="006A5168"/>
    <w:rsid w:val="006B7C5A"/>
    <w:rsid w:val="006D2D53"/>
    <w:rsid w:val="006E361B"/>
    <w:rsid w:val="006F4E38"/>
    <w:rsid w:val="00703B7C"/>
    <w:rsid w:val="00705EA7"/>
    <w:rsid w:val="00710639"/>
    <w:rsid w:val="00713161"/>
    <w:rsid w:val="007305F9"/>
    <w:rsid w:val="007357D6"/>
    <w:rsid w:val="00751234"/>
    <w:rsid w:val="00773393"/>
    <w:rsid w:val="007A2097"/>
    <w:rsid w:val="007A4E33"/>
    <w:rsid w:val="007A6F40"/>
    <w:rsid w:val="007A7A0F"/>
    <w:rsid w:val="007C6781"/>
    <w:rsid w:val="007E0364"/>
    <w:rsid w:val="007E63DC"/>
    <w:rsid w:val="00825B4B"/>
    <w:rsid w:val="008273E7"/>
    <w:rsid w:val="00846884"/>
    <w:rsid w:val="0089261C"/>
    <w:rsid w:val="008D0891"/>
    <w:rsid w:val="008D0F1E"/>
    <w:rsid w:val="008E54B1"/>
    <w:rsid w:val="008F2F53"/>
    <w:rsid w:val="0090112F"/>
    <w:rsid w:val="0091469E"/>
    <w:rsid w:val="0092663E"/>
    <w:rsid w:val="00950F5C"/>
    <w:rsid w:val="00972EAA"/>
    <w:rsid w:val="00973F8F"/>
    <w:rsid w:val="009759F2"/>
    <w:rsid w:val="00981BFF"/>
    <w:rsid w:val="009F6490"/>
    <w:rsid w:val="00A04680"/>
    <w:rsid w:val="00A06476"/>
    <w:rsid w:val="00A11D83"/>
    <w:rsid w:val="00A31251"/>
    <w:rsid w:val="00A369CC"/>
    <w:rsid w:val="00A44441"/>
    <w:rsid w:val="00A601BA"/>
    <w:rsid w:val="00A64850"/>
    <w:rsid w:val="00A81044"/>
    <w:rsid w:val="00A832A0"/>
    <w:rsid w:val="00A83B7D"/>
    <w:rsid w:val="00A862AD"/>
    <w:rsid w:val="00A869EE"/>
    <w:rsid w:val="00AA2F11"/>
    <w:rsid w:val="00AA4C78"/>
    <w:rsid w:val="00AB2C2E"/>
    <w:rsid w:val="00AB4837"/>
    <w:rsid w:val="00AE0519"/>
    <w:rsid w:val="00AF31D3"/>
    <w:rsid w:val="00B12E78"/>
    <w:rsid w:val="00B23DB7"/>
    <w:rsid w:val="00B351FF"/>
    <w:rsid w:val="00B53AF8"/>
    <w:rsid w:val="00B606DB"/>
    <w:rsid w:val="00B65A79"/>
    <w:rsid w:val="00B76196"/>
    <w:rsid w:val="00B8466B"/>
    <w:rsid w:val="00B925DC"/>
    <w:rsid w:val="00B9457E"/>
    <w:rsid w:val="00BA20DB"/>
    <w:rsid w:val="00BA70DE"/>
    <w:rsid w:val="00BB302C"/>
    <w:rsid w:val="00BD24FB"/>
    <w:rsid w:val="00BE0BCE"/>
    <w:rsid w:val="00BE2365"/>
    <w:rsid w:val="00BE77BD"/>
    <w:rsid w:val="00C1289C"/>
    <w:rsid w:val="00C30192"/>
    <w:rsid w:val="00C320E7"/>
    <w:rsid w:val="00C35884"/>
    <w:rsid w:val="00C41F01"/>
    <w:rsid w:val="00C439D1"/>
    <w:rsid w:val="00C545B5"/>
    <w:rsid w:val="00C64AFA"/>
    <w:rsid w:val="00C848C4"/>
    <w:rsid w:val="00C961F9"/>
    <w:rsid w:val="00CA1C20"/>
    <w:rsid w:val="00CC681E"/>
    <w:rsid w:val="00CD7566"/>
    <w:rsid w:val="00D06CF6"/>
    <w:rsid w:val="00D10969"/>
    <w:rsid w:val="00D2009C"/>
    <w:rsid w:val="00D234C7"/>
    <w:rsid w:val="00D46FC8"/>
    <w:rsid w:val="00D54CEB"/>
    <w:rsid w:val="00D63C62"/>
    <w:rsid w:val="00D65677"/>
    <w:rsid w:val="00D70F5C"/>
    <w:rsid w:val="00D83B4C"/>
    <w:rsid w:val="00D95FED"/>
    <w:rsid w:val="00DA5251"/>
    <w:rsid w:val="00DB54B7"/>
    <w:rsid w:val="00DD2D62"/>
    <w:rsid w:val="00DF5825"/>
    <w:rsid w:val="00E03037"/>
    <w:rsid w:val="00E13D56"/>
    <w:rsid w:val="00E25BC7"/>
    <w:rsid w:val="00E30EC6"/>
    <w:rsid w:val="00E41BCF"/>
    <w:rsid w:val="00E476B3"/>
    <w:rsid w:val="00E53163"/>
    <w:rsid w:val="00E55F83"/>
    <w:rsid w:val="00E601B3"/>
    <w:rsid w:val="00E678F6"/>
    <w:rsid w:val="00E73008"/>
    <w:rsid w:val="00E909FC"/>
    <w:rsid w:val="00EB43EE"/>
    <w:rsid w:val="00EC59A7"/>
    <w:rsid w:val="00ED2F70"/>
    <w:rsid w:val="00EE1222"/>
    <w:rsid w:val="00EF77B4"/>
    <w:rsid w:val="00F22A20"/>
    <w:rsid w:val="00F414D4"/>
    <w:rsid w:val="00F415F7"/>
    <w:rsid w:val="00F57B31"/>
    <w:rsid w:val="00F61D15"/>
    <w:rsid w:val="00F74276"/>
    <w:rsid w:val="00F77216"/>
    <w:rsid w:val="00F77B2E"/>
    <w:rsid w:val="00F97035"/>
    <w:rsid w:val="00FA0FC5"/>
    <w:rsid w:val="00FA2F20"/>
    <w:rsid w:val="00FA5E18"/>
    <w:rsid w:val="00FA634D"/>
    <w:rsid w:val="00FB75F8"/>
    <w:rsid w:val="00FC103F"/>
    <w:rsid w:val="00FD094F"/>
    <w:rsid w:val="00FD2BB3"/>
    <w:rsid w:val="00FE78D9"/>
    <w:rsid w:val="00FF1CC2"/>
    <w:rsid w:val="00FF291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981B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981BFF"/>
    <w:pPr>
      <w:keepNext/>
      <w:spacing w:before="240"/>
      <w:outlineLvl w:val="0"/>
    </w:pPr>
    <w:rPr>
      <w:b/>
      <w:caps/>
      <w:sz w:val="28"/>
      <w:szCs w:val="28"/>
    </w:rPr>
  </w:style>
  <w:style w:type="paragraph" w:styleId="Heading2">
    <w:name w:val="heading 2"/>
    <w:basedOn w:val="Normal"/>
    <w:next w:val="Normal"/>
    <w:link w:val="Heading2Char"/>
    <w:uiPriority w:val="99"/>
    <w:qFormat/>
    <w:rsid w:val="0098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81B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81B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981B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981BFF"/>
    <w:pPr>
      <w:outlineLvl w:val="5"/>
    </w:pPr>
  </w:style>
  <w:style w:type="paragraph" w:styleId="Heading7">
    <w:name w:val="heading 7"/>
    <w:basedOn w:val="Normal"/>
    <w:next w:val="Normal"/>
    <w:link w:val="Heading7Char"/>
    <w:qFormat/>
    <w:rsid w:val="00981BFF"/>
    <w:pPr>
      <w:outlineLvl w:val="6"/>
    </w:pPr>
  </w:style>
  <w:style w:type="paragraph" w:styleId="Heading8">
    <w:name w:val="heading 8"/>
    <w:basedOn w:val="Normal"/>
    <w:next w:val="Normal"/>
    <w:link w:val="Heading8Char"/>
    <w:qFormat/>
    <w:rsid w:val="00981BFF"/>
    <w:pPr>
      <w:outlineLvl w:val="7"/>
    </w:pPr>
  </w:style>
  <w:style w:type="paragraph" w:styleId="Heading9">
    <w:name w:val="heading 9"/>
    <w:basedOn w:val="Normal"/>
    <w:next w:val="Normal"/>
    <w:link w:val="Heading9Char"/>
    <w:qFormat/>
    <w:rsid w:val="00981BF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981BFF"/>
    <w:pPr>
      <w:spacing w:after="120"/>
      <w:ind w:left="720" w:firstLine="720"/>
    </w:pPr>
    <w:rPr>
      <w:snapToGrid w:val="0"/>
      <w:sz w:val="26"/>
    </w:rPr>
  </w:style>
  <w:style w:type="paragraph" w:customStyle="1" w:styleId="AbstractHead">
    <w:name w:val="AbstractHead"/>
    <w:basedOn w:val="Para"/>
    <w:next w:val="AbstractPara"/>
    <w:rsid w:val="00981B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81B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81BFF"/>
    <w:pPr>
      <w:spacing w:after="120"/>
      <w:ind w:left="720" w:firstLine="720"/>
    </w:pPr>
    <w:rPr>
      <w:snapToGrid w:val="0"/>
      <w:sz w:val="26"/>
    </w:rPr>
  </w:style>
  <w:style w:type="paragraph" w:customStyle="1" w:styleId="Address">
    <w:name w:val="Address"/>
    <w:basedOn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981B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981BFF"/>
    <w:pPr>
      <w:spacing w:after="120"/>
      <w:ind w:left="2160" w:hanging="720"/>
    </w:pPr>
    <w:rPr>
      <w:sz w:val="26"/>
    </w:rPr>
  </w:style>
  <w:style w:type="paragraph" w:customStyle="1" w:styleId="Option">
    <w:name w:val="Option"/>
    <w:basedOn w:val="Question"/>
    <w:link w:val="OptionChar"/>
    <w:rsid w:val="00981BFF"/>
    <w:pPr>
      <w:ind w:left="2880"/>
    </w:pPr>
  </w:style>
  <w:style w:type="paragraph" w:customStyle="1" w:styleId="Answer">
    <w:name w:val="Answer"/>
    <w:basedOn w:val="Option"/>
    <w:next w:val="Explanation"/>
    <w:link w:val="AnswerChar"/>
    <w:rsid w:val="00981BFF"/>
    <w:pPr>
      <w:widowControl w:val="0"/>
    </w:pPr>
    <w:rPr>
      <w:snapToGrid w:val="0"/>
    </w:rPr>
  </w:style>
  <w:style w:type="paragraph" w:customStyle="1" w:styleId="AnswersHead">
    <w:name w:val="AnswersHead"/>
    <w:basedOn w:val="Normal"/>
    <w:next w:val="Para"/>
    <w:rsid w:val="00981B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981BFF"/>
    <w:pPr>
      <w:spacing w:after="360"/>
      <w:outlineLvl w:val="0"/>
    </w:pPr>
    <w:rPr>
      <w:rFonts w:ascii="Arial" w:hAnsi="Arial"/>
      <w:b/>
      <w:snapToGrid w:val="0"/>
      <w:sz w:val="60"/>
    </w:rPr>
  </w:style>
  <w:style w:type="paragraph" w:customStyle="1" w:styleId="AppendixTitle">
    <w:name w:val="AppendixTitle"/>
    <w:basedOn w:val="ChapterTitle"/>
    <w:next w:val="Para"/>
    <w:rsid w:val="00981BFF"/>
    <w:pPr>
      <w:spacing w:before="120" w:after="120"/>
    </w:pPr>
  </w:style>
  <w:style w:type="paragraph" w:customStyle="1" w:styleId="AuthorBio">
    <w:name w:val="AuthorBio"/>
    <w:rsid w:val="00981BFF"/>
    <w:pPr>
      <w:spacing w:before="240" w:after="240"/>
      <w:ind w:firstLine="720"/>
    </w:pPr>
    <w:rPr>
      <w:rFonts w:ascii="Arial" w:hAnsi="Arial"/>
    </w:rPr>
  </w:style>
  <w:style w:type="paragraph" w:styleId="BalloonText">
    <w:name w:val="Balloon Text"/>
    <w:basedOn w:val="Normal"/>
    <w:link w:val="BalloonTextChar"/>
    <w:semiHidden/>
    <w:rsid w:val="00981BFF"/>
    <w:rPr>
      <w:rFonts w:ascii="Tahoma" w:hAnsi="Tahoma"/>
      <w:sz w:val="16"/>
    </w:rPr>
  </w:style>
  <w:style w:type="paragraph" w:styleId="Bibliography">
    <w:name w:val="Bibliography"/>
    <w:basedOn w:val="Normal"/>
    <w:next w:val="Normal"/>
    <w:uiPriority w:val="99"/>
    <w:semiHidden/>
    <w:rsid w:val="00981BFF"/>
  </w:style>
  <w:style w:type="paragraph" w:customStyle="1" w:styleId="BibliographyEntry">
    <w:name w:val="BibliographyEntry"/>
    <w:rsid w:val="00981BFF"/>
    <w:pPr>
      <w:ind w:left="1440" w:hanging="720"/>
    </w:pPr>
    <w:rPr>
      <w:rFonts w:ascii="Arial" w:hAnsi="Arial" w:cs="Tahoma"/>
      <w:sz w:val="26"/>
      <w:szCs w:val="16"/>
    </w:rPr>
  </w:style>
  <w:style w:type="paragraph" w:customStyle="1" w:styleId="BibliographyHead">
    <w:name w:val="BibliographyHead"/>
    <w:next w:val="BibliographyEntry"/>
    <w:rsid w:val="00981B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81BFF"/>
    <w:rPr>
      <w:rFonts w:ascii="Arial" w:hAnsi="Arial"/>
      <w:b/>
      <w:smallCaps/>
      <w:sz w:val="60"/>
      <w:szCs w:val="60"/>
    </w:rPr>
  </w:style>
  <w:style w:type="character" w:customStyle="1" w:styleId="BoldItalic">
    <w:name w:val="BoldItalic"/>
    <w:rsid w:val="00981BFF"/>
    <w:rPr>
      <w:b/>
      <w:i/>
    </w:rPr>
  </w:style>
  <w:style w:type="character" w:styleId="BookTitle">
    <w:name w:val="Book Title"/>
    <w:basedOn w:val="DefaultParagraphFont"/>
    <w:uiPriority w:val="99"/>
    <w:qFormat/>
    <w:rsid w:val="00981BFF"/>
    <w:rPr>
      <w:b/>
      <w:bCs/>
      <w:smallCaps/>
      <w:spacing w:val="5"/>
    </w:rPr>
  </w:style>
  <w:style w:type="paragraph" w:customStyle="1" w:styleId="BookAuthor">
    <w:name w:val="BookAuthor"/>
    <w:basedOn w:val="Normal"/>
    <w:rsid w:val="00981B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981B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81B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981BFF"/>
    <w:pPr>
      <w:ind w:left="4320"/>
    </w:pPr>
    <w:rPr>
      <w:snapToGrid w:val="0"/>
    </w:rPr>
  </w:style>
  <w:style w:type="paragraph" w:customStyle="1" w:styleId="BookReviewItem">
    <w:name w:val="BookReviewItem"/>
    <w:rsid w:val="00981BFF"/>
    <w:pPr>
      <w:spacing w:before="240" w:after="240"/>
      <w:ind w:left="3600" w:right="1440" w:hanging="720"/>
    </w:pPr>
    <w:rPr>
      <w:sz w:val="28"/>
    </w:rPr>
  </w:style>
  <w:style w:type="paragraph" w:customStyle="1" w:styleId="BookTitle0">
    <w:name w:val="BookTitle"/>
    <w:basedOn w:val="Normal"/>
    <w:next w:val="Normal"/>
    <w:rsid w:val="00981B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981BFF"/>
    <w:pPr>
      <w:pageBreakBefore w:val="0"/>
      <w:spacing w:before="480"/>
    </w:pPr>
    <w:rPr>
      <w:sz w:val="36"/>
    </w:rPr>
  </w:style>
  <w:style w:type="character" w:customStyle="1" w:styleId="Callout">
    <w:name w:val="Callout"/>
    <w:basedOn w:val="DefaultParagraphFont"/>
    <w:rsid w:val="00981BFF"/>
    <w:rPr>
      <w:bdr w:val="none" w:sz="0" w:space="0" w:color="auto"/>
      <w:shd w:val="clear" w:color="auto" w:fill="B2A1C7" w:themeFill="accent4" w:themeFillTint="99"/>
    </w:rPr>
  </w:style>
  <w:style w:type="paragraph" w:customStyle="1" w:styleId="ChapterSubtitle">
    <w:name w:val="ChapterSubtitle"/>
    <w:basedOn w:val="ChapterTitle"/>
    <w:next w:val="Para"/>
    <w:rsid w:val="00981BFF"/>
    <w:rPr>
      <w:sz w:val="44"/>
    </w:rPr>
  </w:style>
  <w:style w:type="paragraph" w:customStyle="1" w:styleId="ChapterAuthor">
    <w:name w:val="ChapterAuthor"/>
    <w:basedOn w:val="ChapterSubtitle"/>
    <w:next w:val="ChapterAuthorAffiliation"/>
    <w:rsid w:val="00981BFF"/>
    <w:pPr>
      <w:spacing w:after="120"/>
      <w:outlineLvl w:val="9"/>
    </w:pPr>
    <w:rPr>
      <w:i/>
      <w:sz w:val="36"/>
    </w:rPr>
  </w:style>
  <w:style w:type="paragraph" w:customStyle="1" w:styleId="ChapterAuthorAffiliation">
    <w:name w:val="ChapterAuthorAffiliation"/>
    <w:next w:val="Para"/>
    <w:rsid w:val="00981BFF"/>
    <w:pPr>
      <w:spacing w:after="120"/>
    </w:pPr>
    <w:rPr>
      <w:rFonts w:ascii="Arial" w:hAnsi="Arial"/>
      <w:i/>
      <w:smallCaps/>
      <w:snapToGrid w:val="0"/>
      <w:sz w:val="36"/>
    </w:rPr>
  </w:style>
  <w:style w:type="paragraph" w:customStyle="1" w:styleId="FootnoteEntry">
    <w:name w:val="FootnoteEntry"/>
    <w:rsid w:val="00981BFF"/>
    <w:pPr>
      <w:ind w:left="1440" w:hanging="720"/>
    </w:pPr>
    <w:rPr>
      <w:snapToGrid w:val="0"/>
    </w:rPr>
  </w:style>
  <w:style w:type="paragraph" w:customStyle="1" w:styleId="ChapterCredit">
    <w:name w:val="ChapterCredit"/>
    <w:basedOn w:val="FootnoteEntry"/>
    <w:next w:val="Para"/>
    <w:rsid w:val="00981BFF"/>
    <w:pPr>
      <w:spacing w:before="120" w:after="120"/>
      <w:ind w:left="0" w:firstLine="0"/>
    </w:pPr>
  </w:style>
  <w:style w:type="paragraph" w:customStyle="1" w:styleId="Objective">
    <w:name w:val="Objective"/>
    <w:rsid w:val="00981B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81BFF"/>
    <w:rPr>
      <w:i w:val="0"/>
    </w:rPr>
  </w:style>
  <w:style w:type="paragraph" w:customStyle="1" w:styleId="ChapterFeaturingList">
    <w:name w:val="ChapterFeaturingList"/>
    <w:basedOn w:val="ChapterObjective"/>
    <w:rsid w:val="00981BFF"/>
    <w:rPr>
      <w:b w:val="0"/>
      <w:sz w:val="26"/>
      <w:u w:val="none"/>
    </w:rPr>
  </w:style>
  <w:style w:type="paragraph" w:customStyle="1" w:styleId="ChapterFeaturingListSub">
    <w:name w:val="ChapterFeaturingListSub"/>
    <w:rsid w:val="00981BFF"/>
    <w:pPr>
      <w:spacing w:after="120"/>
      <w:ind w:left="2880"/>
      <w:contextualSpacing/>
    </w:pPr>
    <w:rPr>
      <w:rFonts w:ascii="Arial" w:hAnsi="Arial"/>
      <w:snapToGrid w:val="0"/>
      <w:sz w:val="26"/>
    </w:rPr>
  </w:style>
  <w:style w:type="paragraph" w:customStyle="1" w:styleId="ChapterFeaturingListSub2">
    <w:name w:val="ChapterFeaturingListSub2"/>
    <w:rsid w:val="00981BFF"/>
    <w:pPr>
      <w:spacing w:after="120"/>
      <w:ind w:left="3600"/>
    </w:pPr>
    <w:rPr>
      <w:rFonts w:ascii="Arial" w:hAnsi="Arial"/>
      <w:snapToGrid w:val="0"/>
      <w:sz w:val="26"/>
    </w:rPr>
  </w:style>
  <w:style w:type="paragraph" w:customStyle="1" w:styleId="ChapterIntroductionHead">
    <w:name w:val="ChapterIntroductionHead"/>
    <w:next w:val="ChapterIntroductionPara"/>
    <w:rsid w:val="00981BFF"/>
    <w:pPr>
      <w:ind w:left="1440"/>
      <w:outlineLvl w:val="0"/>
    </w:pPr>
    <w:rPr>
      <w:rFonts w:ascii="Arial" w:hAnsi="Arial"/>
      <w:b/>
      <w:snapToGrid w:val="0"/>
      <w:sz w:val="26"/>
    </w:rPr>
  </w:style>
  <w:style w:type="paragraph" w:customStyle="1" w:styleId="ChapterIntroductionPara">
    <w:name w:val="ChapterIntroductionPara"/>
    <w:next w:val="Para"/>
    <w:rsid w:val="00981BFF"/>
    <w:pPr>
      <w:ind w:left="1440"/>
    </w:pPr>
    <w:rPr>
      <w:rFonts w:ascii="Arial" w:hAnsi="Arial"/>
      <w:snapToGrid w:val="0"/>
      <w:sz w:val="26"/>
    </w:rPr>
  </w:style>
  <w:style w:type="paragraph" w:customStyle="1" w:styleId="ObjectiveTitle">
    <w:name w:val="ObjectiveTitle"/>
    <w:basedOn w:val="Objective"/>
    <w:next w:val="Objective"/>
    <w:rsid w:val="00981BFF"/>
    <w:pPr>
      <w:spacing w:before="240"/>
      <w:ind w:left="1800"/>
    </w:pPr>
    <w:rPr>
      <w:u w:val="none"/>
    </w:rPr>
  </w:style>
  <w:style w:type="paragraph" w:customStyle="1" w:styleId="ChapterObjectiveTitle">
    <w:name w:val="ChapterObjectiveTitle"/>
    <w:basedOn w:val="ObjectiveTitle"/>
    <w:next w:val="ChapterObjective"/>
    <w:rsid w:val="00981BFF"/>
    <w:pPr>
      <w:ind w:left="1440" w:firstLine="0"/>
    </w:pPr>
    <w:rPr>
      <w:i w:val="0"/>
    </w:rPr>
  </w:style>
  <w:style w:type="paragraph" w:customStyle="1" w:styleId="Subobjective">
    <w:name w:val="Subobjective"/>
    <w:basedOn w:val="Objective"/>
    <w:rsid w:val="00981BFF"/>
    <w:pPr>
      <w:keepNext/>
      <w:spacing w:before="180"/>
      <w:ind w:left="2880"/>
    </w:pPr>
  </w:style>
  <w:style w:type="paragraph" w:customStyle="1" w:styleId="ChapterSubobjective">
    <w:name w:val="ChapterSubobjective"/>
    <w:basedOn w:val="Subobjective"/>
    <w:rsid w:val="00981BFF"/>
    <w:pPr>
      <w:keepNext w:val="0"/>
    </w:pPr>
    <w:rPr>
      <w:i w:val="0"/>
    </w:rPr>
  </w:style>
  <w:style w:type="paragraph" w:customStyle="1" w:styleId="Code80">
    <w:name w:val="Code80"/>
    <w:rsid w:val="00981BFF"/>
    <w:pPr>
      <w:spacing w:before="120" w:after="120"/>
      <w:contextualSpacing/>
    </w:pPr>
    <w:rPr>
      <w:rFonts w:ascii="Courier New" w:hAnsi="Courier New"/>
      <w:noProof/>
      <w:snapToGrid w:val="0"/>
      <w:sz w:val="16"/>
    </w:rPr>
  </w:style>
  <w:style w:type="paragraph" w:customStyle="1" w:styleId="Code80Sub">
    <w:name w:val="Code80Sub"/>
    <w:rsid w:val="00981BFF"/>
    <w:pPr>
      <w:ind w:left="1440"/>
    </w:pPr>
    <w:rPr>
      <w:rFonts w:ascii="Courier New" w:hAnsi="Courier New"/>
      <w:noProof/>
      <w:snapToGrid w:val="0"/>
      <w:sz w:val="16"/>
      <w:lang w:val="de-DE"/>
    </w:rPr>
  </w:style>
  <w:style w:type="character" w:customStyle="1" w:styleId="CodeColorBlue">
    <w:name w:val="CodeColorBlue"/>
    <w:rsid w:val="00981BFF"/>
    <w:rPr>
      <w:rFonts w:cs="Arial"/>
      <w:color w:val="0000FF"/>
    </w:rPr>
  </w:style>
  <w:style w:type="character" w:customStyle="1" w:styleId="CodeColorBlue2">
    <w:name w:val="CodeColorBlue2"/>
    <w:rsid w:val="00981BFF"/>
    <w:rPr>
      <w:rFonts w:cs="Arial"/>
      <w:color w:val="0000A5"/>
    </w:rPr>
  </w:style>
  <w:style w:type="character" w:customStyle="1" w:styleId="CodeColorBlue3">
    <w:name w:val="CodeColorBlue3"/>
    <w:rsid w:val="00981BFF"/>
    <w:rPr>
      <w:rFonts w:cs="Arial"/>
      <w:color w:val="6464B9"/>
    </w:rPr>
  </w:style>
  <w:style w:type="character" w:customStyle="1" w:styleId="CodeColorBluegreen">
    <w:name w:val="CodeColorBluegreen"/>
    <w:rsid w:val="00981BFF"/>
    <w:rPr>
      <w:rFonts w:cs="Arial"/>
      <w:color w:val="2B91AF"/>
    </w:rPr>
  </w:style>
  <w:style w:type="character" w:customStyle="1" w:styleId="CodeColorBrown">
    <w:name w:val="CodeColorBrown"/>
    <w:rsid w:val="00981BFF"/>
    <w:rPr>
      <w:rFonts w:cs="Arial"/>
      <w:color w:val="A31515"/>
    </w:rPr>
  </w:style>
  <w:style w:type="character" w:customStyle="1" w:styleId="CodeColorDkBlue">
    <w:name w:val="CodeColorDkBlue"/>
    <w:rsid w:val="00981BFF"/>
    <w:rPr>
      <w:rFonts w:cs="Times New Roman"/>
      <w:color w:val="000080"/>
      <w:szCs w:val="22"/>
    </w:rPr>
  </w:style>
  <w:style w:type="character" w:customStyle="1" w:styleId="CodeColorGreen">
    <w:name w:val="CodeColorGreen"/>
    <w:rsid w:val="00981BFF"/>
    <w:rPr>
      <w:rFonts w:cs="Arial"/>
      <w:color w:val="008000"/>
    </w:rPr>
  </w:style>
  <w:style w:type="character" w:customStyle="1" w:styleId="CodeColorGreen2">
    <w:name w:val="CodeColorGreen2"/>
    <w:rsid w:val="00981BFF"/>
    <w:rPr>
      <w:rFonts w:cs="Arial"/>
      <w:color w:val="629755"/>
    </w:rPr>
  </w:style>
  <w:style w:type="character" w:customStyle="1" w:styleId="CodeColorGrey30">
    <w:name w:val="CodeColorGrey30"/>
    <w:rsid w:val="00981BFF"/>
    <w:rPr>
      <w:rFonts w:cs="Arial"/>
      <w:color w:val="808080"/>
    </w:rPr>
  </w:style>
  <w:style w:type="character" w:customStyle="1" w:styleId="CodeColorGrey55">
    <w:name w:val="CodeColorGrey55"/>
    <w:rsid w:val="00981BFF"/>
    <w:rPr>
      <w:rFonts w:cs="Arial"/>
      <w:color w:val="C0C0C0"/>
    </w:rPr>
  </w:style>
  <w:style w:type="character" w:customStyle="1" w:styleId="CodeColorGrey80">
    <w:name w:val="CodeColorGrey80"/>
    <w:rsid w:val="00981BFF"/>
    <w:rPr>
      <w:rFonts w:cs="Arial"/>
      <w:color w:val="555555"/>
    </w:rPr>
  </w:style>
  <w:style w:type="character" w:customStyle="1" w:styleId="CodeColorHotPink">
    <w:name w:val="CodeColorHotPink"/>
    <w:rsid w:val="00981BFF"/>
    <w:rPr>
      <w:rFonts w:cs="Times New Roman"/>
      <w:color w:val="DF36FA"/>
      <w:szCs w:val="18"/>
    </w:rPr>
  </w:style>
  <w:style w:type="character" w:customStyle="1" w:styleId="CodeColorMagenta">
    <w:name w:val="CodeColorMagenta"/>
    <w:rsid w:val="00981BFF"/>
    <w:rPr>
      <w:rFonts w:cs="Arial"/>
      <w:color w:val="844646"/>
    </w:rPr>
  </w:style>
  <w:style w:type="character" w:customStyle="1" w:styleId="CodeColorOrange">
    <w:name w:val="CodeColorOrange"/>
    <w:rsid w:val="00981BFF"/>
    <w:rPr>
      <w:rFonts w:cs="Arial"/>
      <w:color w:val="B96464"/>
    </w:rPr>
  </w:style>
  <w:style w:type="character" w:customStyle="1" w:styleId="CodeColorPeach">
    <w:name w:val="CodeColorPeach"/>
    <w:rsid w:val="00981BFF"/>
    <w:rPr>
      <w:rFonts w:cs="Arial"/>
      <w:color w:val="FFDBA3"/>
    </w:rPr>
  </w:style>
  <w:style w:type="character" w:customStyle="1" w:styleId="CodeColorPurple">
    <w:name w:val="CodeColorPurple"/>
    <w:rsid w:val="00981BFF"/>
    <w:rPr>
      <w:rFonts w:cs="Arial"/>
      <w:color w:val="951795"/>
    </w:rPr>
  </w:style>
  <w:style w:type="character" w:customStyle="1" w:styleId="CodeColorPurple2">
    <w:name w:val="CodeColorPurple2"/>
    <w:rsid w:val="00981BFF"/>
    <w:rPr>
      <w:rFonts w:cs="Arial"/>
      <w:color w:val="800080"/>
    </w:rPr>
  </w:style>
  <w:style w:type="character" w:customStyle="1" w:styleId="CodeColorRed">
    <w:name w:val="CodeColorRed"/>
    <w:rsid w:val="00981BFF"/>
    <w:rPr>
      <w:rFonts w:cs="Arial"/>
      <w:color w:val="FF0000"/>
    </w:rPr>
  </w:style>
  <w:style w:type="character" w:customStyle="1" w:styleId="CodeColorRed2">
    <w:name w:val="CodeColorRed2"/>
    <w:rsid w:val="00981BFF"/>
    <w:rPr>
      <w:rFonts w:cs="Arial"/>
      <w:color w:val="800000"/>
    </w:rPr>
  </w:style>
  <w:style w:type="character" w:customStyle="1" w:styleId="CodeColorRed3">
    <w:name w:val="CodeColorRed3"/>
    <w:rsid w:val="00981BFF"/>
    <w:rPr>
      <w:rFonts w:cs="Arial"/>
      <w:color w:val="A31515"/>
    </w:rPr>
  </w:style>
  <w:style w:type="character" w:customStyle="1" w:styleId="CodeColorTealBlue">
    <w:name w:val="CodeColorTealBlue"/>
    <w:rsid w:val="00981BFF"/>
    <w:rPr>
      <w:rFonts w:cs="Times New Roman"/>
      <w:color w:val="008080"/>
      <w:szCs w:val="22"/>
    </w:rPr>
  </w:style>
  <w:style w:type="character" w:customStyle="1" w:styleId="CodeColorWhite">
    <w:name w:val="CodeColorWhite"/>
    <w:rsid w:val="00981BFF"/>
    <w:rPr>
      <w:rFonts w:cs="Arial"/>
      <w:color w:val="FFFFFF"/>
      <w:bdr w:val="none" w:sz="0" w:space="0" w:color="auto"/>
    </w:rPr>
  </w:style>
  <w:style w:type="paragraph" w:customStyle="1" w:styleId="CodeHead">
    <w:name w:val="CodeHead"/>
    <w:next w:val="CodeListing"/>
    <w:rsid w:val="00981BFF"/>
    <w:pPr>
      <w:spacing w:before="120" w:after="120"/>
    </w:pPr>
    <w:rPr>
      <w:rFonts w:ascii="Arial" w:hAnsi="Arial"/>
      <w:b/>
      <w:snapToGrid w:val="0"/>
      <w:sz w:val="22"/>
    </w:rPr>
  </w:style>
  <w:style w:type="character" w:customStyle="1" w:styleId="CodeHighlight">
    <w:name w:val="CodeHighlight"/>
    <w:rsid w:val="00981B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981B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81BFF"/>
    <w:pPr>
      <w:widowControl w:val="0"/>
      <w:spacing w:before="120" w:after="120"/>
      <w:contextualSpacing/>
    </w:pPr>
    <w:rPr>
      <w:rFonts w:ascii="Courier New" w:hAnsi="Courier New"/>
      <w:noProof/>
      <w:snapToGrid w:val="0"/>
      <w:sz w:val="18"/>
    </w:rPr>
  </w:style>
  <w:style w:type="paragraph" w:customStyle="1" w:styleId="CodeListing80">
    <w:name w:val="CodeListing80"/>
    <w:rsid w:val="00981BFF"/>
    <w:rPr>
      <w:rFonts w:ascii="Courier New" w:hAnsi="Courier New"/>
      <w:noProof/>
      <w:snapToGrid w:val="0"/>
      <w:sz w:val="16"/>
    </w:rPr>
  </w:style>
  <w:style w:type="paragraph" w:customStyle="1" w:styleId="CodeNote">
    <w:name w:val="CodeNote"/>
    <w:qFormat/>
    <w:rsid w:val="00981B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81BFF"/>
    <w:pPr>
      <w:shd w:val="clear" w:color="auto" w:fill="D9D9D9"/>
    </w:pPr>
    <w:rPr>
      <w:rFonts w:ascii="Courier New" w:hAnsi="Courier New"/>
      <w:noProof/>
      <w:snapToGrid w:val="0"/>
      <w:sz w:val="18"/>
    </w:rPr>
  </w:style>
  <w:style w:type="paragraph" w:customStyle="1" w:styleId="CodeScreen80">
    <w:name w:val="CodeScreen80"/>
    <w:qFormat/>
    <w:rsid w:val="00981B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81BFF"/>
    <w:pPr>
      <w:ind w:left="720"/>
    </w:pPr>
  </w:style>
  <w:style w:type="paragraph" w:customStyle="1" w:styleId="CodeSnippet">
    <w:name w:val="CodeSnippet"/>
    <w:link w:val="CodeSnippetChar"/>
    <w:rsid w:val="00981BFF"/>
    <w:pPr>
      <w:spacing w:before="120" w:after="120"/>
      <w:contextualSpacing/>
    </w:pPr>
    <w:rPr>
      <w:rFonts w:ascii="Courier New" w:hAnsi="Courier New"/>
      <w:noProof/>
      <w:snapToGrid w:val="0"/>
      <w:sz w:val="18"/>
    </w:rPr>
  </w:style>
  <w:style w:type="paragraph" w:customStyle="1" w:styleId="CodeSnippetSub">
    <w:name w:val="CodeSnippetSub"/>
    <w:rsid w:val="00981BFF"/>
    <w:pPr>
      <w:ind w:left="720"/>
    </w:pPr>
    <w:rPr>
      <w:rFonts w:ascii="Courier New" w:hAnsi="Courier New"/>
      <w:noProof/>
      <w:snapToGrid w:val="0"/>
      <w:sz w:val="18"/>
    </w:rPr>
  </w:style>
  <w:style w:type="paragraph" w:customStyle="1" w:styleId="H5">
    <w:name w:val="H5"/>
    <w:next w:val="Para"/>
    <w:rsid w:val="00981B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81B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81B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81BFF"/>
    <w:rPr>
      <w:b/>
      <w:sz w:val="28"/>
    </w:rPr>
  </w:style>
  <w:style w:type="paragraph" w:customStyle="1" w:styleId="ContentsChapterTitle">
    <w:name w:val="ContentsChapterTitle"/>
    <w:basedOn w:val="ContentsPartTitle"/>
    <w:next w:val="ContentsH1"/>
    <w:rsid w:val="00981BFF"/>
    <w:pPr>
      <w:ind w:left="288"/>
    </w:pPr>
    <w:rPr>
      <w:sz w:val="26"/>
    </w:rPr>
  </w:style>
  <w:style w:type="paragraph" w:customStyle="1" w:styleId="ContentsH1">
    <w:name w:val="ContentsH1"/>
    <w:basedOn w:val="ContentsPartTitle"/>
    <w:rsid w:val="00981BFF"/>
    <w:pPr>
      <w:ind w:left="576"/>
    </w:pPr>
    <w:rPr>
      <w:b w:val="0"/>
      <w:sz w:val="24"/>
    </w:rPr>
  </w:style>
  <w:style w:type="paragraph" w:customStyle="1" w:styleId="ContentsH2">
    <w:name w:val="ContentsH2"/>
    <w:basedOn w:val="ContentsPartTitle"/>
    <w:rsid w:val="00981BFF"/>
    <w:pPr>
      <w:ind w:left="864"/>
    </w:pPr>
    <w:rPr>
      <w:b w:val="0"/>
      <w:sz w:val="22"/>
    </w:rPr>
  </w:style>
  <w:style w:type="paragraph" w:customStyle="1" w:styleId="ContentsH3">
    <w:name w:val="ContentsH3"/>
    <w:qFormat/>
    <w:rsid w:val="00981BFF"/>
    <w:pPr>
      <w:ind w:left="1440"/>
    </w:pPr>
    <w:rPr>
      <w:snapToGrid w:val="0"/>
      <w:color w:val="000000"/>
      <w:sz w:val="22"/>
      <w:szCs w:val="60"/>
    </w:rPr>
  </w:style>
  <w:style w:type="paragraph" w:customStyle="1" w:styleId="Copyright">
    <w:name w:val="Copyright"/>
    <w:rsid w:val="00981BFF"/>
    <w:pPr>
      <w:widowControl w:val="0"/>
      <w:spacing w:before="280"/>
      <w:ind w:left="720"/>
    </w:pPr>
    <w:rPr>
      <w:snapToGrid w:val="0"/>
      <w:color w:val="000000"/>
      <w:sz w:val="26"/>
    </w:rPr>
  </w:style>
  <w:style w:type="paragraph" w:customStyle="1" w:styleId="CrossRefPara">
    <w:name w:val="CrossRefPara"/>
    <w:next w:val="Para"/>
    <w:rsid w:val="00981BFF"/>
    <w:pPr>
      <w:ind w:left="1440" w:right="1440"/>
    </w:pPr>
    <w:rPr>
      <w:rFonts w:ascii="Arial" w:hAnsi="Arial" w:cs="AGaramond Bold"/>
      <w:color w:val="000000"/>
      <w:sz w:val="18"/>
      <w:szCs w:val="17"/>
    </w:rPr>
  </w:style>
  <w:style w:type="character" w:customStyle="1" w:styleId="CrossRefTerm">
    <w:name w:val="CrossRefTerm"/>
    <w:basedOn w:val="DefaultParagraphFont"/>
    <w:rsid w:val="00981BFF"/>
    <w:rPr>
      <w:i/>
    </w:rPr>
  </w:style>
  <w:style w:type="paragraph" w:customStyle="1" w:styleId="CustomChapterOpener">
    <w:name w:val="CustomChapterOpener"/>
    <w:basedOn w:val="Normal"/>
    <w:next w:val="Para"/>
    <w:rsid w:val="00981B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981BFF"/>
    <w:rPr>
      <w:b/>
      <w:i/>
    </w:rPr>
  </w:style>
  <w:style w:type="paragraph" w:customStyle="1" w:styleId="ParaContinued">
    <w:name w:val="ParaContinued"/>
    <w:basedOn w:val="Normal"/>
    <w:next w:val="Para"/>
    <w:rsid w:val="00981B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981BFF"/>
    <w:rPr>
      <w:b/>
    </w:rPr>
  </w:style>
  <w:style w:type="paragraph" w:customStyle="1" w:styleId="CustomList">
    <w:name w:val="CustomList"/>
    <w:basedOn w:val="Normal"/>
    <w:rsid w:val="00981B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981BFF"/>
    <w:rPr>
      <w:i/>
    </w:rPr>
  </w:style>
  <w:style w:type="paragraph" w:customStyle="1" w:styleId="Dialog">
    <w:name w:val="Dialog"/>
    <w:rsid w:val="00981BFF"/>
    <w:pPr>
      <w:spacing w:before="120" w:after="120"/>
      <w:ind w:left="1440" w:hanging="720"/>
      <w:contextualSpacing/>
    </w:pPr>
    <w:rPr>
      <w:snapToGrid w:val="0"/>
      <w:sz w:val="26"/>
      <w:szCs w:val="26"/>
    </w:rPr>
  </w:style>
  <w:style w:type="paragraph" w:customStyle="1" w:styleId="Directive">
    <w:name w:val="Directive"/>
    <w:next w:val="Normal"/>
    <w:rsid w:val="00981B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81BFF"/>
  </w:style>
  <w:style w:type="paragraph" w:customStyle="1" w:styleId="DOI">
    <w:name w:val="DOI"/>
    <w:rsid w:val="00981BFF"/>
    <w:rPr>
      <w:rFonts w:ascii="Courier New" w:hAnsi="Courier New"/>
      <w:snapToGrid w:val="0"/>
    </w:rPr>
  </w:style>
  <w:style w:type="character" w:styleId="Emphasis">
    <w:name w:val="Emphasis"/>
    <w:basedOn w:val="DefaultParagraphFont"/>
    <w:uiPriority w:val="99"/>
    <w:rsid w:val="00981BFF"/>
    <w:rPr>
      <w:i/>
      <w:iCs/>
    </w:rPr>
  </w:style>
  <w:style w:type="paragraph" w:customStyle="1" w:styleId="EndnoteEntry">
    <w:name w:val="EndnoteEntry"/>
    <w:rsid w:val="00981BFF"/>
    <w:pPr>
      <w:spacing w:after="120"/>
      <w:ind w:left="720" w:hanging="720"/>
    </w:pPr>
    <w:rPr>
      <w:sz w:val="24"/>
    </w:rPr>
  </w:style>
  <w:style w:type="paragraph" w:customStyle="1" w:styleId="EndnotesHead">
    <w:name w:val="EndnotesHead"/>
    <w:basedOn w:val="BibliographyHead"/>
    <w:next w:val="EndnoteEntry"/>
    <w:rsid w:val="00981BFF"/>
  </w:style>
  <w:style w:type="paragraph" w:customStyle="1" w:styleId="EndnoteTitle">
    <w:name w:val="EndnoteTitle"/>
    <w:next w:val="EndnoteEntry"/>
    <w:rsid w:val="00981BFF"/>
    <w:pPr>
      <w:spacing w:after="120"/>
    </w:pPr>
    <w:rPr>
      <w:rFonts w:ascii="Arial" w:hAnsi="Arial"/>
      <w:b/>
      <w:smallCaps/>
      <w:snapToGrid w:val="0"/>
      <w:color w:val="000000"/>
      <w:sz w:val="60"/>
      <w:szCs w:val="60"/>
    </w:rPr>
  </w:style>
  <w:style w:type="paragraph" w:customStyle="1" w:styleId="Epigraph">
    <w:name w:val="Epigraph"/>
    <w:next w:val="EpigraphSource"/>
    <w:rsid w:val="00981B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81BFF"/>
    <w:pPr>
      <w:contextualSpacing/>
    </w:pPr>
    <w:rPr>
      <w:sz w:val="24"/>
    </w:rPr>
  </w:style>
  <w:style w:type="paragraph" w:customStyle="1" w:styleId="Equation">
    <w:name w:val="Equation"/>
    <w:rsid w:val="00981BFF"/>
    <w:pPr>
      <w:spacing w:before="120" w:after="120"/>
      <w:ind w:left="1440"/>
    </w:pPr>
    <w:rPr>
      <w:snapToGrid w:val="0"/>
      <w:sz w:val="26"/>
    </w:rPr>
  </w:style>
  <w:style w:type="paragraph" w:customStyle="1" w:styleId="EquationNumbered">
    <w:name w:val="EquationNumbered"/>
    <w:rsid w:val="00981BFF"/>
    <w:pPr>
      <w:spacing w:before="120" w:after="120"/>
      <w:ind w:left="1440"/>
    </w:pPr>
    <w:rPr>
      <w:snapToGrid w:val="0"/>
      <w:sz w:val="26"/>
    </w:rPr>
  </w:style>
  <w:style w:type="paragraph" w:customStyle="1" w:styleId="ExercisesHead">
    <w:name w:val="ExercisesHead"/>
    <w:basedOn w:val="Normal"/>
    <w:next w:val="Para"/>
    <w:rsid w:val="00981B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981BFF"/>
    <w:pPr>
      <w:ind w:left="2160" w:firstLine="0"/>
    </w:pPr>
  </w:style>
  <w:style w:type="paragraph" w:customStyle="1" w:styleId="ExtractAttribution">
    <w:name w:val="ExtractAttribution"/>
    <w:next w:val="Para"/>
    <w:rsid w:val="00981BFF"/>
    <w:pPr>
      <w:spacing w:after="120"/>
      <w:ind w:left="3240"/>
    </w:pPr>
    <w:rPr>
      <w:b/>
      <w:sz w:val="24"/>
    </w:rPr>
  </w:style>
  <w:style w:type="paragraph" w:customStyle="1" w:styleId="ExtractPara">
    <w:name w:val="ExtractPara"/>
    <w:rsid w:val="00981BFF"/>
    <w:pPr>
      <w:spacing w:before="120" w:after="60"/>
      <w:ind w:left="2160" w:right="720"/>
    </w:pPr>
    <w:rPr>
      <w:snapToGrid w:val="0"/>
      <w:sz w:val="24"/>
    </w:rPr>
  </w:style>
  <w:style w:type="paragraph" w:customStyle="1" w:styleId="ExtractContinued">
    <w:name w:val="ExtractContinued"/>
    <w:basedOn w:val="ExtractPara"/>
    <w:qFormat/>
    <w:rsid w:val="00981BFF"/>
    <w:pPr>
      <w:spacing w:before="0"/>
      <w:ind w:firstLine="720"/>
    </w:pPr>
  </w:style>
  <w:style w:type="paragraph" w:customStyle="1" w:styleId="ExtractListBulleted">
    <w:name w:val="ExtractListBulleted"/>
    <w:rsid w:val="00981BFF"/>
    <w:pPr>
      <w:numPr>
        <w:numId w:val="14"/>
      </w:numPr>
      <w:spacing w:before="120" w:after="120"/>
      <w:ind w:right="864"/>
      <w:contextualSpacing/>
    </w:pPr>
    <w:rPr>
      <w:snapToGrid w:val="0"/>
      <w:sz w:val="24"/>
      <w:szCs w:val="26"/>
    </w:rPr>
  </w:style>
  <w:style w:type="paragraph" w:customStyle="1" w:styleId="ExtractListNumbered">
    <w:name w:val="ExtractListNumbered"/>
    <w:rsid w:val="00981BFF"/>
    <w:pPr>
      <w:spacing w:before="120" w:after="120"/>
      <w:ind w:left="2794" w:right="864" w:hanging="274"/>
      <w:contextualSpacing/>
    </w:pPr>
    <w:rPr>
      <w:snapToGrid w:val="0"/>
      <w:sz w:val="24"/>
      <w:szCs w:val="26"/>
    </w:rPr>
  </w:style>
  <w:style w:type="paragraph" w:customStyle="1" w:styleId="FeatureCode80">
    <w:name w:val="FeatureCode80"/>
    <w:rsid w:val="00981BFF"/>
    <w:pPr>
      <w:pBdr>
        <w:left w:val="single" w:sz="36" w:space="17" w:color="C0C0C0"/>
      </w:pBdr>
      <w:ind w:left="216"/>
    </w:pPr>
    <w:rPr>
      <w:rFonts w:ascii="Courier New" w:hAnsi="Courier New"/>
      <w:noProof/>
      <w:sz w:val="16"/>
    </w:rPr>
  </w:style>
  <w:style w:type="paragraph" w:customStyle="1" w:styleId="FeatureCode80Sub">
    <w:name w:val="FeatureCode80Sub"/>
    <w:rsid w:val="00981BFF"/>
    <w:pPr>
      <w:pBdr>
        <w:left w:val="single" w:sz="36" w:space="30" w:color="C0C0C0"/>
      </w:pBdr>
      <w:ind w:left="475"/>
    </w:pPr>
    <w:rPr>
      <w:rFonts w:ascii="Courier New" w:hAnsi="Courier New"/>
      <w:noProof/>
      <w:sz w:val="16"/>
    </w:rPr>
  </w:style>
  <w:style w:type="paragraph" w:customStyle="1" w:styleId="FeatureCodeScreen">
    <w:name w:val="FeatureCodeScreen"/>
    <w:rsid w:val="00981B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81B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81BFF"/>
    <w:pPr>
      <w:shd w:val="pct25" w:color="auto" w:fill="auto"/>
    </w:pPr>
  </w:style>
  <w:style w:type="paragraph" w:customStyle="1" w:styleId="FeatureCodeSnippet">
    <w:name w:val="FeatureCodeSnippet"/>
    <w:rsid w:val="00981B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81B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81B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81BFF"/>
    <w:pPr>
      <w:pBdr>
        <w:left w:val="single" w:sz="36" w:space="24" w:color="C0C0C0"/>
      </w:pBdr>
      <w:ind w:left="360"/>
    </w:pPr>
    <w:rPr>
      <w:snapToGrid w:val="0"/>
      <w:sz w:val="16"/>
    </w:rPr>
  </w:style>
  <w:style w:type="paragraph" w:customStyle="1" w:styleId="FeatureFigureSource">
    <w:name w:val="FeatureFigureSource"/>
    <w:rsid w:val="00981B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81BFF"/>
    <w:pPr>
      <w:pBdr>
        <w:left w:val="single" w:sz="36" w:space="6" w:color="C0C0C0"/>
      </w:pBdr>
      <w:spacing w:after="240"/>
    </w:pPr>
    <w:rPr>
      <w:rFonts w:ascii="Arial" w:hAnsi="Arial"/>
      <w:u w:val="single"/>
    </w:rPr>
  </w:style>
  <w:style w:type="paragraph" w:customStyle="1" w:styleId="FeatureFootnote">
    <w:name w:val="FeatureFootnote"/>
    <w:basedOn w:val="FeatureSource"/>
    <w:rsid w:val="00981BFF"/>
    <w:pPr>
      <w:spacing w:before="120" w:after="120"/>
      <w:ind w:left="720" w:hanging="720"/>
      <w:contextualSpacing/>
    </w:pPr>
    <w:rPr>
      <w:sz w:val="22"/>
      <w:u w:val="none"/>
    </w:rPr>
  </w:style>
  <w:style w:type="paragraph" w:customStyle="1" w:styleId="FeatureH1">
    <w:name w:val="FeatureH1"/>
    <w:next w:val="FeaturePara"/>
    <w:rsid w:val="00981B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81BFF"/>
    <w:pPr>
      <w:contextualSpacing w:val="0"/>
    </w:pPr>
    <w:rPr>
      <w:rFonts w:ascii="Times New Roman" w:hAnsi="Times New Roman"/>
    </w:rPr>
  </w:style>
  <w:style w:type="paragraph" w:customStyle="1" w:styleId="FeatureH2">
    <w:name w:val="FeatureH2"/>
    <w:next w:val="FeaturePara"/>
    <w:rsid w:val="00981B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81BFF"/>
    <w:pPr>
      <w:spacing w:before="120"/>
    </w:pPr>
    <w:rPr>
      <w:u w:val="single"/>
    </w:rPr>
  </w:style>
  <w:style w:type="paragraph" w:customStyle="1" w:styleId="FeatureH3">
    <w:name w:val="FeatureH3"/>
    <w:next w:val="FeaturePara"/>
    <w:rsid w:val="00981B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81B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81B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81B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81B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81BFF"/>
    <w:pPr>
      <w:pBdr>
        <w:left w:val="single" w:sz="36" w:space="6" w:color="C0C0C0"/>
      </w:pBdr>
    </w:pPr>
    <w:rPr>
      <w:rFonts w:ascii="Arial" w:hAnsi="Arial"/>
      <w:b/>
      <w:snapToGrid w:val="0"/>
      <w:sz w:val="26"/>
    </w:rPr>
  </w:style>
  <w:style w:type="paragraph" w:customStyle="1" w:styleId="FeatureListNumbered">
    <w:name w:val="FeatureListNumbered"/>
    <w:rsid w:val="00981B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81B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81B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81B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81B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81B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981B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81BFF"/>
    <w:pPr>
      <w:pBdr>
        <w:left w:val="single" w:sz="36" w:space="6" w:color="C0C0C0"/>
      </w:pBdr>
      <w:spacing w:after="120"/>
    </w:pPr>
    <w:rPr>
      <w:rFonts w:ascii="Arial" w:hAnsi="Arial"/>
      <w:sz w:val="26"/>
    </w:rPr>
  </w:style>
  <w:style w:type="paragraph" w:customStyle="1" w:styleId="FeatureRecipeProcedure">
    <w:name w:val="FeatureRecipeProcedure"/>
    <w:rsid w:val="00981B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81BFF"/>
    <w:pPr>
      <w:ind w:left="720" w:hanging="288"/>
    </w:pPr>
  </w:style>
  <w:style w:type="paragraph" w:customStyle="1" w:styleId="FeatureRecipeTitle">
    <w:name w:val="FeatureRecipeTitle"/>
    <w:rsid w:val="00981BFF"/>
    <w:pPr>
      <w:pBdr>
        <w:left w:val="single" w:sz="36" w:space="6" w:color="C0C0C0"/>
      </w:pBdr>
    </w:pPr>
    <w:rPr>
      <w:rFonts w:ascii="Arial" w:hAnsi="Arial"/>
      <w:b/>
      <w:u w:val="single"/>
    </w:rPr>
  </w:style>
  <w:style w:type="paragraph" w:customStyle="1" w:styleId="FeatureRecipeYield">
    <w:name w:val="FeatureRecipeYield"/>
    <w:rsid w:val="00981BFF"/>
    <w:pPr>
      <w:pBdr>
        <w:left w:val="single" w:sz="36" w:space="14" w:color="C0C0C0"/>
      </w:pBdr>
      <w:ind w:left="144"/>
    </w:pPr>
    <w:rPr>
      <w:rFonts w:ascii="Arial" w:hAnsi="Arial"/>
      <w:sz w:val="16"/>
    </w:rPr>
  </w:style>
  <w:style w:type="paragraph" w:customStyle="1" w:styleId="FeatureReference">
    <w:name w:val="FeatureReference"/>
    <w:qFormat/>
    <w:rsid w:val="00981B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81B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81BFF"/>
    <w:pPr>
      <w:pBdr>
        <w:left w:val="single" w:sz="36" w:space="17" w:color="C0C0C0"/>
      </w:pBdr>
      <w:ind w:left="216"/>
    </w:pPr>
  </w:style>
  <w:style w:type="paragraph" w:customStyle="1" w:styleId="FeatureRunInPara">
    <w:name w:val="FeatureRunInPara"/>
    <w:basedOn w:val="FeatureListUnmarked"/>
    <w:next w:val="FeatureRunInHead"/>
    <w:rsid w:val="00981BFF"/>
    <w:pPr>
      <w:pBdr>
        <w:left w:val="single" w:sz="36" w:space="6" w:color="C0C0C0"/>
      </w:pBdr>
      <w:spacing w:before="0"/>
      <w:ind w:left="0"/>
    </w:pPr>
  </w:style>
  <w:style w:type="paragraph" w:customStyle="1" w:styleId="FeatureRunInParaSub">
    <w:name w:val="FeatureRunInParaSub"/>
    <w:basedOn w:val="FeatureRunInPara"/>
    <w:next w:val="FeatureRunInHeadSub"/>
    <w:rsid w:val="00981BFF"/>
    <w:pPr>
      <w:pBdr>
        <w:left w:val="single" w:sz="36" w:space="17" w:color="C0C0C0"/>
      </w:pBdr>
      <w:ind w:left="216"/>
      <w:contextualSpacing/>
    </w:pPr>
  </w:style>
  <w:style w:type="paragraph" w:customStyle="1" w:styleId="FeatureSlug">
    <w:name w:val="FeatureSlug"/>
    <w:next w:val="FeaturePara"/>
    <w:qFormat/>
    <w:rsid w:val="00981B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81B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81B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81B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81B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81B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81B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81B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81BFF"/>
    <w:pPr>
      <w:pBdr>
        <w:left w:val="single" w:sz="36" w:space="6" w:color="C0C0C0"/>
      </w:pBdr>
      <w:spacing w:before="120"/>
      <w:ind w:left="0" w:firstLine="0"/>
    </w:pPr>
  </w:style>
  <w:style w:type="paragraph" w:customStyle="1" w:styleId="FigureLabel">
    <w:name w:val="FigureLabel"/>
    <w:rsid w:val="00981BFF"/>
    <w:pPr>
      <w:ind w:left="1440"/>
    </w:pPr>
    <w:rPr>
      <w:rFonts w:ascii="Arial" w:hAnsi="Arial"/>
    </w:rPr>
  </w:style>
  <w:style w:type="paragraph" w:customStyle="1" w:styleId="FigureSource">
    <w:name w:val="FigureSource"/>
    <w:next w:val="Para"/>
    <w:link w:val="FigureSourceChar"/>
    <w:rsid w:val="00981BFF"/>
    <w:pPr>
      <w:spacing w:after="240"/>
      <w:ind w:left="1440"/>
    </w:pPr>
    <w:rPr>
      <w:rFonts w:ascii="Arial" w:hAnsi="Arial"/>
      <w:sz w:val="22"/>
    </w:rPr>
  </w:style>
  <w:style w:type="paragraph" w:customStyle="1" w:styleId="FurtherReadingHead">
    <w:name w:val="FurtherReadingHead"/>
    <w:basedOn w:val="BibliographyHead"/>
    <w:next w:val="Para"/>
    <w:rsid w:val="00981BFF"/>
  </w:style>
  <w:style w:type="character" w:customStyle="1" w:styleId="GenusSpecies">
    <w:name w:val="GenusSpecies"/>
    <w:basedOn w:val="DefaultParagraphFont"/>
    <w:rsid w:val="00981B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81B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981B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81BFF"/>
    <w:pPr>
      <w:spacing w:before="240"/>
      <w:outlineLvl w:val="9"/>
    </w:pPr>
  </w:style>
  <w:style w:type="paragraph" w:customStyle="1" w:styleId="H4">
    <w:name w:val="H4"/>
    <w:next w:val="Para"/>
    <w:link w:val="H4Char"/>
    <w:rsid w:val="00981B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81BFF"/>
  </w:style>
  <w:style w:type="paragraph" w:customStyle="1" w:styleId="GlossaryTitle">
    <w:name w:val="GlossaryTitle"/>
    <w:basedOn w:val="ChapterTitle"/>
    <w:next w:val="Normal"/>
    <w:rsid w:val="00981BFF"/>
    <w:pPr>
      <w:spacing w:before="120" w:after="120"/>
    </w:pPr>
  </w:style>
  <w:style w:type="paragraph" w:customStyle="1" w:styleId="H1">
    <w:name w:val="H1"/>
    <w:next w:val="Para"/>
    <w:qFormat/>
    <w:rsid w:val="00981B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81BFF"/>
    <w:pPr>
      <w:keepNext/>
      <w:widowControl w:val="0"/>
      <w:spacing w:before="360" w:after="240"/>
      <w:outlineLvl w:val="2"/>
    </w:pPr>
    <w:rPr>
      <w:rFonts w:ascii="Arial" w:hAnsi="Arial"/>
      <w:b/>
      <w:snapToGrid w:val="0"/>
      <w:sz w:val="40"/>
      <w:u w:val="single"/>
    </w:rPr>
  </w:style>
  <w:style w:type="paragraph" w:customStyle="1" w:styleId="H6">
    <w:name w:val="H6"/>
    <w:next w:val="Para"/>
    <w:rsid w:val="00981BFF"/>
    <w:pPr>
      <w:spacing w:before="240" w:after="120"/>
    </w:pPr>
    <w:rPr>
      <w:rFonts w:ascii="Arial" w:hAnsi="Arial"/>
      <w:snapToGrid w:val="0"/>
      <w:u w:val="single"/>
    </w:rPr>
  </w:style>
  <w:style w:type="paragraph" w:customStyle="1" w:styleId="Index1">
    <w:name w:val="Index1"/>
    <w:rsid w:val="00981BFF"/>
    <w:pPr>
      <w:widowControl w:val="0"/>
      <w:ind w:left="1800" w:hanging="360"/>
    </w:pPr>
    <w:rPr>
      <w:snapToGrid w:val="0"/>
      <w:sz w:val="26"/>
    </w:rPr>
  </w:style>
  <w:style w:type="paragraph" w:customStyle="1" w:styleId="Index2">
    <w:name w:val="Index2"/>
    <w:basedOn w:val="Index1"/>
    <w:next w:val="Index1"/>
    <w:rsid w:val="00981BFF"/>
    <w:pPr>
      <w:ind w:left="2520"/>
    </w:pPr>
  </w:style>
  <w:style w:type="paragraph" w:customStyle="1" w:styleId="Index3">
    <w:name w:val="Index3"/>
    <w:basedOn w:val="Index1"/>
    <w:rsid w:val="00981BFF"/>
    <w:pPr>
      <w:ind w:left="3240"/>
    </w:pPr>
  </w:style>
  <w:style w:type="paragraph" w:customStyle="1" w:styleId="IndexLetter">
    <w:name w:val="IndexLetter"/>
    <w:basedOn w:val="H3"/>
    <w:next w:val="Index1"/>
    <w:rsid w:val="00981BFF"/>
  </w:style>
  <w:style w:type="paragraph" w:customStyle="1" w:styleId="IndexNote">
    <w:name w:val="IndexNote"/>
    <w:basedOn w:val="Normal"/>
    <w:rsid w:val="00981B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981BFF"/>
    <w:pPr>
      <w:spacing w:line="540" w:lineRule="exact"/>
    </w:pPr>
  </w:style>
  <w:style w:type="character" w:customStyle="1" w:styleId="InlineCode">
    <w:name w:val="InlineCode"/>
    <w:basedOn w:val="DefaultParagraphFont"/>
    <w:rsid w:val="00981BFF"/>
    <w:rPr>
      <w:rFonts w:ascii="Courier New" w:hAnsi="Courier New"/>
      <w:noProof/>
      <w:color w:val="auto"/>
    </w:rPr>
  </w:style>
  <w:style w:type="character" w:customStyle="1" w:styleId="InlineCodeUserInput">
    <w:name w:val="InlineCodeUserInput"/>
    <w:basedOn w:val="InlineCode"/>
    <w:rsid w:val="00981BFF"/>
    <w:rPr>
      <w:rFonts w:ascii="Courier New" w:hAnsi="Courier New"/>
      <w:b/>
      <w:noProof/>
      <w:color w:val="auto"/>
    </w:rPr>
  </w:style>
  <w:style w:type="character" w:customStyle="1" w:styleId="InlineCodeUserInputVariable">
    <w:name w:val="InlineCodeUserInputVariable"/>
    <w:basedOn w:val="InlineCode"/>
    <w:rsid w:val="00981BFF"/>
    <w:rPr>
      <w:rFonts w:ascii="Courier New" w:hAnsi="Courier New"/>
      <w:b/>
      <w:i/>
      <w:noProof/>
      <w:color w:val="auto"/>
    </w:rPr>
  </w:style>
  <w:style w:type="character" w:customStyle="1" w:styleId="InlineCodeVariable">
    <w:name w:val="InlineCodeVariable"/>
    <w:basedOn w:val="InlineCode"/>
    <w:rsid w:val="00981BFF"/>
    <w:rPr>
      <w:rFonts w:ascii="Courier New" w:hAnsi="Courier New"/>
      <w:i/>
      <w:noProof/>
      <w:color w:val="auto"/>
    </w:rPr>
  </w:style>
  <w:style w:type="character" w:customStyle="1" w:styleId="InlineURL">
    <w:name w:val="InlineURL"/>
    <w:basedOn w:val="DefaultParagraphFont"/>
    <w:rsid w:val="00981BFF"/>
    <w:rPr>
      <w:rFonts w:ascii="Courier New" w:hAnsi="Courier New"/>
      <w:noProof/>
      <w:color w:val="auto"/>
      <w:u w:val="single"/>
    </w:rPr>
  </w:style>
  <w:style w:type="character" w:customStyle="1" w:styleId="InlineEmail">
    <w:name w:val="InlineEmail"/>
    <w:basedOn w:val="InlineURL"/>
    <w:rsid w:val="00981BFF"/>
    <w:rPr>
      <w:rFonts w:ascii="Courier New" w:hAnsi="Courier New"/>
      <w:noProof/>
      <w:color w:val="auto"/>
      <w:u w:val="double"/>
    </w:rPr>
  </w:style>
  <w:style w:type="paragraph" w:customStyle="1" w:styleId="IntroductionTitle">
    <w:name w:val="IntroductionTitle"/>
    <w:basedOn w:val="ChapterTitle"/>
    <w:next w:val="Para"/>
    <w:rsid w:val="00981BFF"/>
    <w:pPr>
      <w:spacing w:before="120" w:after="120"/>
    </w:pPr>
  </w:style>
  <w:style w:type="paragraph" w:customStyle="1" w:styleId="KeyConceptsHead">
    <w:name w:val="KeyConceptsHead"/>
    <w:basedOn w:val="BibliographyHead"/>
    <w:next w:val="Para"/>
    <w:rsid w:val="00981BFF"/>
  </w:style>
  <w:style w:type="character" w:customStyle="1" w:styleId="KeyTerm">
    <w:name w:val="KeyTerm"/>
    <w:basedOn w:val="DefaultParagraphFont"/>
    <w:rsid w:val="00981B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81B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981BFF"/>
    <w:pPr>
      <w:spacing w:before="240" w:after="240"/>
      <w:ind w:left="1440" w:right="720" w:hanging="720"/>
    </w:pPr>
    <w:rPr>
      <w:sz w:val="24"/>
    </w:rPr>
  </w:style>
  <w:style w:type="paragraph" w:styleId="ListBullet">
    <w:name w:val="List Bullet"/>
    <w:basedOn w:val="Normal"/>
    <w:autoRedefine/>
    <w:rsid w:val="00981BFF"/>
  </w:style>
  <w:style w:type="paragraph" w:customStyle="1" w:styleId="ColorfulList-Accent11">
    <w:name w:val="Colorful List - Accent 11"/>
    <w:basedOn w:val="Normal"/>
    <w:qFormat/>
    <w:rsid w:val="00225453"/>
    <w:pPr>
      <w:ind w:left="720"/>
      <w:contextualSpacing/>
    </w:pPr>
    <w:rPr>
      <w:color w:val="FF0000"/>
    </w:rPr>
  </w:style>
  <w:style w:type="paragraph" w:customStyle="1" w:styleId="ListBulleted">
    <w:name w:val="ListBulleted"/>
    <w:qFormat/>
    <w:rsid w:val="00981BFF"/>
    <w:pPr>
      <w:numPr>
        <w:numId w:val="5"/>
      </w:numPr>
      <w:spacing w:before="120" w:after="120"/>
      <w:contextualSpacing/>
    </w:pPr>
    <w:rPr>
      <w:snapToGrid w:val="0"/>
      <w:sz w:val="26"/>
    </w:rPr>
  </w:style>
  <w:style w:type="paragraph" w:customStyle="1" w:styleId="ListBulletedSub">
    <w:name w:val="ListBulletedSub"/>
    <w:link w:val="ListBulletedSubChar"/>
    <w:rsid w:val="00981BFF"/>
    <w:pPr>
      <w:numPr>
        <w:numId w:val="6"/>
      </w:numPr>
      <w:spacing w:before="120" w:after="120"/>
      <w:contextualSpacing/>
    </w:pPr>
    <w:rPr>
      <w:snapToGrid w:val="0"/>
      <w:sz w:val="26"/>
    </w:rPr>
  </w:style>
  <w:style w:type="paragraph" w:customStyle="1" w:styleId="ListBulletedSub2">
    <w:name w:val="ListBulletedSub2"/>
    <w:basedOn w:val="ListBulletedSub"/>
    <w:rsid w:val="00981BFF"/>
    <w:pPr>
      <w:numPr>
        <w:numId w:val="7"/>
      </w:numPr>
    </w:pPr>
  </w:style>
  <w:style w:type="paragraph" w:customStyle="1" w:styleId="ListCheck">
    <w:name w:val="ListCheck"/>
    <w:rsid w:val="00981BFF"/>
    <w:pPr>
      <w:numPr>
        <w:numId w:val="8"/>
      </w:numPr>
      <w:spacing w:before="120" w:after="120"/>
      <w:contextualSpacing/>
    </w:pPr>
    <w:rPr>
      <w:snapToGrid w:val="0"/>
      <w:sz w:val="26"/>
    </w:rPr>
  </w:style>
  <w:style w:type="paragraph" w:customStyle="1" w:styleId="ListCheckSub">
    <w:name w:val="ListCheckSub"/>
    <w:basedOn w:val="ListCheck"/>
    <w:rsid w:val="00981BFF"/>
    <w:pPr>
      <w:numPr>
        <w:numId w:val="9"/>
      </w:numPr>
    </w:pPr>
  </w:style>
  <w:style w:type="paragraph" w:customStyle="1" w:styleId="ListHead">
    <w:name w:val="ListHead"/>
    <w:rsid w:val="00981BFF"/>
    <w:pPr>
      <w:ind w:left="1440"/>
    </w:pPr>
    <w:rPr>
      <w:b/>
      <w:sz w:val="26"/>
    </w:rPr>
  </w:style>
  <w:style w:type="paragraph" w:customStyle="1" w:styleId="ListNumbered">
    <w:name w:val="ListNumbered"/>
    <w:qFormat/>
    <w:rsid w:val="00981BFF"/>
    <w:pPr>
      <w:widowControl w:val="0"/>
      <w:spacing w:before="120" w:after="120"/>
      <w:ind w:left="1800" w:hanging="360"/>
      <w:contextualSpacing/>
    </w:pPr>
    <w:rPr>
      <w:snapToGrid w:val="0"/>
      <w:sz w:val="26"/>
    </w:rPr>
  </w:style>
  <w:style w:type="paragraph" w:customStyle="1" w:styleId="ListNumberedSub">
    <w:name w:val="ListNumberedSub"/>
    <w:basedOn w:val="ListNumbered"/>
    <w:rsid w:val="00981BFF"/>
    <w:pPr>
      <w:ind w:left="2520"/>
    </w:pPr>
  </w:style>
  <w:style w:type="paragraph" w:customStyle="1" w:styleId="ListNumberedSub2">
    <w:name w:val="ListNumberedSub2"/>
    <w:basedOn w:val="ListNumberedSub"/>
    <w:rsid w:val="00981BFF"/>
    <w:pPr>
      <w:ind w:left="3240"/>
    </w:pPr>
  </w:style>
  <w:style w:type="paragraph" w:customStyle="1" w:styleId="ListNumberedSub3">
    <w:name w:val="ListNumberedSub3"/>
    <w:rsid w:val="00981BFF"/>
    <w:pPr>
      <w:spacing w:before="120" w:after="120"/>
      <w:ind w:left="3960" w:hanging="360"/>
      <w:contextualSpacing/>
    </w:pPr>
    <w:rPr>
      <w:sz w:val="26"/>
    </w:rPr>
  </w:style>
  <w:style w:type="paragraph" w:customStyle="1" w:styleId="ListPara">
    <w:name w:val="ListPara"/>
    <w:basedOn w:val="Normal"/>
    <w:rsid w:val="00981B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981BFF"/>
    <w:pPr>
      <w:spacing w:line="260" w:lineRule="exact"/>
      <w:ind w:left="2520"/>
    </w:pPr>
  </w:style>
  <w:style w:type="paragraph" w:customStyle="1" w:styleId="ListParaSub2">
    <w:name w:val="ListParaSub2"/>
    <w:basedOn w:val="ListParaSub"/>
    <w:rsid w:val="00981BFF"/>
    <w:pPr>
      <w:ind w:left="3240"/>
    </w:pPr>
  </w:style>
  <w:style w:type="paragraph" w:customStyle="1" w:styleId="ListUnmarked">
    <w:name w:val="ListUnmarked"/>
    <w:qFormat/>
    <w:rsid w:val="00981BFF"/>
    <w:pPr>
      <w:spacing w:before="60" w:after="60"/>
      <w:ind w:left="1728"/>
    </w:pPr>
    <w:rPr>
      <w:sz w:val="26"/>
    </w:rPr>
  </w:style>
  <w:style w:type="paragraph" w:customStyle="1" w:styleId="ListUnmarkedSub">
    <w:name w:val="ListUnmarkedSub"/>
    <w:rsid w:val="00981BFF"/>
    <w:pPr>
      <w:spacing w:before="60" w:after="60"/>
      <w:ind w:left="2160"/>
    </w:pPr>
    <w:rPr>
      <w:sz w:val="26"/>
    </w:rPr>
  </w:style>
  <w:style w:type="paragraph" w:customStyle="1" w:styleId="ListUnmarkedSub2">
    <w:name w:val="ListUnmarkedSub2"/>
    <w:basedOn w:val="ListUnmarkedSub"/>
    <w:rsid w:val="00981BFF"/>
    <w:pPr>
      <w:ind w:left="2880"/>
    </w:pPr>
  </w:style>
  <w:style w:type="paragraph" w:customStyle="1" w:styleId="ListWhere">
    <w:name w:val="ListWhere"/>
    <w:rsid w:val="00981BFF"/>
    <w:pPr>
      <w:spacing w:before="120" w:after="120"/>
      <w:ind w:left="2160"/>
      <w:contextualSpacing/>
    </w:pPr>
    <w:rPr>
      <w:snapToGrid w:val="0"/>
      <w:sz w:val="26"/>
    </w:rPr>
  </w:style>
  <w:style w:type="paragraph" w:customStyle="1" w:styleId="MatterTitle">
    <w:name w:val="MatterTitle"/>
    <w:next w:val="Para"/>
    <w:rsid w:val="00981B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81BFF"/>
    <w:rPr>
      <w:rFonts w:ascii="Wingdings" w:hAnsi="Wingdings"/>
    </w:rPr>
  </w:style>
  <w:style w:type="paragraph" w:customStyle="1" w:styleId="OnlineReference">
    <w:name w:val="OnlineReference"/>
    <w:qFormat/>
    <w:rsid w:val="00981B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81B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81BFF"/>
    <w:pPr>
      <w:numPr>
        <w:numId w:val="10"/>
      </w:numPr>
      <w:spacing w:before="120" w:after="120"/>
      <w:ind w:left="720" w:firstLine="360"/>
      <w:contextualSpacing/>
    </w:pPr>
    <w:rPr>
      <w:snapToGrid w:val="0"/>
      <w:sz w:val="26"/>
    </w:rPr>
  </w:style>
  <w:style w:type="paragraph" w:customStyle="1" w:styleId="ParaNumbered">
    <w:name w:val="ParaNumbered"/>
    <w:rsid w:val="00981BFF"/>
    <w:pPr>
      <w:spacing w:after="120"/>
      <w:ind w:left="720" w:firstLine="720"/>
    </w:pPr>
    <w:rPr>
      <w:snapToGrid w:val="0"/>
      <w:sz w:val="26"/>
    </w:rPr>
  </w:style>
  <w:style w:type="paragraph" w:customStyle="1" w:styleId="PartFeaturingList">
    <w:name w:val="PartFeaturingList"/>
    <w:basedOn w:val="ChapterFeaturingList"/>
    <w:rsid w:val="00981BFF"/>
  </w:style>
  <w:style w:type="paragraph" w:customStyle="1" w:styleId="PartIntroductionPara">
    <w:name w:val="PartIntroductionPara"/>
    <w:rsid w:val="00981BFF"/>
    <w:pPr>
      <w:spacing w:after="120"/>
      <w:ind w:left="720" w:firstLine="720"/>
    </w:pPr>
    <w:rPr>
      <w:sz w:val="26"/>
    </w:rPr>
  </w:style>
  <w:style w:type="paragraph" w:customStyle="1" w:styleId="PartTitle">
    <w:name w:val="PartTitle"/>
    <w:basedOn w:val="ChapterTitle"/>
    <w:rsid w:val="00981BFF"/>
    <w:pPr>
      <w:widowControl w:val="0"/>
      <w:pBdr>
        <w:bottom w:val="single" w:sz="4" w:space="1" w:color="auto"/>
      </w:pBdr>
    </w:pPr>
  </w:style>
  <w:style w:type="paragraph" w:customStyle="1" w:styleId="PoetryPara">
    <w:name w:val="PoetryPara"/>
    <w:next w:val="PoetryContinued"/>
    <w:rsid w:val="00981BFF"/>
    <w:pPr>
      <w:spacing w:before="360" w:after="60"/>
      <w:ind w:left="2160"/>
      <w:contextualSpacing/>
    </w:pPr>
    <w:rPr>
      <w:snapToGrid w:val="0"/>
      <w:sz w:val="22"/>
    </w:rPr>
  </w:style>
  <w:style w:type="paragraph" w:customStyle="1" w:styleId="PoetryContinued">
    <w:name w:val="PoetryContinued"/>
    <w:basedOn w:val="PoetryPara"/>
    <w:qFormat/>
    <w:rsid w:val="00981BFF"/>
    <w:pPr>
      <w:spacing w:before="0"/>
      <w:contextualSpacing w:val="0"/>
    </w:pPr>
  </w:style>
  <w:style w:type="paragraph" w:customStyle="1" w:styleId="PoetrySource">
    <w:name w:val="PoetrySource"/>
    <w:rsid w:val="00981BFF"/>
    <w:pPr>
      <w:ind w:left="2880"/>
    </w:pPr>
    <w:rPr>
      <w:snapToGrid w:val="0"/>
      <w:sz w:val="18"/>
    </w:rPr>
  </w:style>
  <w:style w:type="paragraph" w:customStyle="1" w:styleId="PoetryTitle">
    <w:name w:val="PoetryTitle"/>
    <w:basedOn w:val="PoetryPara"/>
    <w:next w:val="PoetryPara"/>
    <w:rsid w:val="00981BFF"/>
    <w:rPr>
      <w:b/>
      <w:sz w:val="24"/>
    </w:rPr>
  </w:style>
  <w:style w:type="paragraph" w:customStyle="1" w:styleId="PrefaceTitle">
    <w:name w:val="PrefaceTitle"/>
    <w:next w:val="Para"/>
    <w:rsid w:val="00981B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81BFF"/>
  </w:style>
  <w:style w:type="character" w:customStyle="1" w:styleId="QueryInline">
    <w:name w:val="QueryInline"/>
    <w:basedOn w:val="DefaultParagraphFont"/>
    <w:rsid w:val="00981BFF"/>
    <w:rPr>
      <w:bdr w:val="none" w:sz="0" w:space="0" w:color="auto"/>
      <w:shd w:val="clear" w:color="auto" w:fill="FFCC99"/>
    </w:rPr>
  </w:style>
  <w:style w:type="paragraph" w:customStyle="1" w:styleId="QueryPara">
    <w:name w:val="QueryPara"/>
    <w:rsid w:val="00981B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81BFF"/>
  </w:style>
  <w:style w:type="paragraph" w:customStyle="1" w:styleId="QuestionsHead">
    <w:name w:val="QuestionsHead"/>
    <w:basedOn w:val="BibliographyHead"/>
    <w:next w:val="Para"/>
    <w:rsid w:val="00981BFF"/>
  </w:style>
  <w:style w:type="paragraph" w:customStyle="1" w:styleId="QuoteSource">
    <w:name w:val="QuoteSource"/>
    <w:basedOn w:val="Normal"/>
    <w:rsid w:val="00981B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981BFF"/>
    <w:rPr>
      <w:i w:val="0"/>
      <w:sz w:val="24"/>
    </w:rPr>
  </w:style>
  <w:style w:type="paragraph" w:customStyle="1" w:styleId="RecipeFootnote">
    <w:name w:val="RecipeFootnote"/>
    <w:basedOn w:val="Normal"/>
    <w:rsid w:val="00981B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981BFF"/>
    <w:pPr>
      <w:spacing w:before="240"/>
      <w:ind w:left="720"/>
    </w:pPr>
    <w:rPr>
      <w:rFonts w:ascii="Arial" w:hAnsi="Arial"/>
      <w:b/>
      <w:snapToGrid w:val="0"/>
      <w:sz w:val="26"/>
    </w:rPr>
  </w:style>
  <w:style w:type="paragraph" w:customStyle="1" w:styleId="RecipeIngredientList">
    <w:name w:val="RecipeIngredientList"/>
    <w:basedOn w:val="Normal"/>
    <w:rsid w:val="00981B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981BFF"/>
    <w:pPr>
      <w:spacing w:before="120" w:after="120"/>
      <w:ind w:left="1440" w:firstLine="360"/>
      <w:contextualSpacing/>
    </w:pPr>
    <w:rPr>
      <w:rFonts w:ascii="Arial" w:hAnsi="Arial"/>
      <w:snapToGrid w:val="0"/>
      <w:sz w:val="26"/>
    </w:rPr>
  </w:style>
  <w:style w:type="paragraph" w:customStyle="1" w:styleId="RecipeMetricMeasure">
    <w:name w:val="RecipeMetricMeasure"/>
    <w:rsid w:val="00981BFF"/>
    <w:rPr>
      <w:rFonts w:ascii="Arial" w:hAnsi="Arial"/>
      <w:snapToGrid w:val="0"/>
      <w:sz w:val="26"/>
    </w:rPr>
  </w:style>
  <w:style w:type="paragraph" w:customStyle="1" w:styleId="RecipeNutritionInfo">
    <w:name w:val="RecipeNutritionInfo"/>
    <w:basedOn w:val="Normal"/>
    <w:rsid w:val="00981B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981BFF"/>
    <w:rPr>
      <w:rFonts w:ascii="Arial" w:hAnsi="Arial"/>
      <w:snapToGrid w:val="0"/>
      <w:sz w:val="26"/>
    </w:rPr>
  </w:style>
  <w:style w:type="paragraph" w:customStyle="1" w:styleId="RecipeProcedure">
    <w:name w:val="RecipeProcedure"/>
    <w:rsid w:val="00981BFF"/>
    <w:pPr>
      <w:spacing w:before="120" w:after="120"/>
      <w:ind w:left="1800" w:hanging="720"/>
    </w:pPr>
    <w:rPr>
      <w:rFonts w:ascii="Arial" w:hAnsi="Arial"/>
      <w:snapToGrid w:val="0"/>
      <w:sz w:val="26"/>
    </w:rPr>
  </w:style>
  <w:style w:type="paragraph" w:customStyle="1" w:styleId="RecipeProcedureHead">
    <w:name w:val="RecipeProcedureHead"/>
    <w:rsid w:val="00981B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81BFF"/>
    <w:pPr>
      <w:ind w:left="720"/>
    </w:pPr>
    <w:rPr>
      <w:rFonts w:ascii="Arial" w:hAnsi="Arial"/>
      <w:b/>
      <w:smallCaps/>
      <w:snapToGrid w:val="0"/>
      <w:sz w:val="32"/>
      <w:u w:val="single"/>
    </w:rPr>
  </w:style>
  <w:style w:type="paragraph" w:customStyle="1" w:styleId="RecipeTableHead">
    <w:name w:val="RecipeTableHead"/>
    <w:rsid w:val="00981BFF"/>
    <w:rPr>
      <w:rFonts w:ascii="Arial" w:hAnsi="Arial"/>
      <w:b/>
      <w:smallCaps/>
      <w:snapToGrid w:val="0"/>
      <w:sz w:val="26"/>
    </w:rPr>
  </w:style>
  <w:style w:type="paragraph" w:customStyle="1" w:styleId="RecipeTime">
    <w:name w:val="RecipeTime"/>
    <w:rsid w:val="00981BFF"/>
    <w:pPr>
      <w:spacing w:before="120" w:after="120"/>
      <w:ind w:left="720"/>
      <w:contextualSpacing/>
    </w:pPr>
    <w:rPr>
      <w:rFonts w:ascii="Arial" w:hAnsi="Arial"/>
      <w:i/>
      <w:snapToGrid w:val="0"/>
      <w:sz w:val="26"/>
    </w:rPr>
  </w:style>
  <w:style w:type="paragraph" w:customStyle="1" w:styleId="RecipeTitle">
    <w:name w:val="RecipeTitle"/>
    <w:next w:val="RecipeIngredientList"/>
    <w:rsid w:val="00981B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81BFF"/>
    <w:pPr>
      <w:ind w:left="720"/>
    </w:pPr>
    <w:rPr>
      <w:rFonts w:ascii="Arial" w:hAnsi="Arial"/>
      <w:b/>
      <w:i/>
      <w:smallCaps/>
      <w:snapToGrid w:val="0"/>
      <w:sz w:val="36"/>
      <w:szCs w:val="40"/>
    </w:rPr>
  </w:style>
  <w:style w:type="paragraph" w:customStyle="1" w:styleId="RecipeUSMeasure">
    <w:name w:val="RecipeUSMeasure"/>
    <w:rsid w:val="00981BFF"/>
    <w:rPr>
      <w:rFonts w:ascii="Arial" w:hAnsi="Arial"/>
      <w:snapToGrid w:val="0"/>
      <w:sz w:val="26"/>
    </w:rPr>
  </w:style>
  <w:style w:type="paragraph" w:customStyle="1" w:styleId="RecipeVariationPara">
    <w:name w:val="RecipeVariationPara"/>
    <w:basedOn w:val="RecipeVariationHead"/>
    <w:qFormat/>
    <w:rsid w:val="00981BFF"/>
    <w:rPr>
      <w:i/>
      <w:u w:val="none"/>
    </w:rPr>
  </w:style>
  <w:style w:type="paragraph" w:customStyle="1" w:styleId="RecipeVariationHead">
    <w:name w:val="RecipeVariationHead"/>
    <w:rsid w:val="00981B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81BFF"/>
    <w:rPr>
      <w:b/>
      <w:i/>
    </w:rPr>
  </w:style>
  <w:style w:type="paragraph" w:customStyle="1" w:styleId="RecipeNotePara">
    <w:name w:val="RecipeNotePara"/>
    <w:basedOn w:val="FeatureRecipeNotePara"/>
    <w:rsid w:val="00981BFF"/>
    <w:pPr>
      <w:shd w:val="clear" w:color="auto" w:fill="FFFFFF" w:themeFill="background1"/>
    </w:pPr>
  </w:style>
  <w:style w:type="paragraph" w:customStyle="1" w:styleId="RecipeYield">
    <w:name w:val="RecipeYield"/>
    <w:rsid w:val="00981BFF"/>
    <w:pPr>
      <w:ind w:left="720"/>
    </w:pPr>
    <w:rPr>
      <w:rFonts w:ascii="Arial" w:hAnsi="Arial"/>
      <w:snapToGrid w:val="0"/>
    </w:rPr>
  </w:style>
  <w:style w:type="paragraph" w:customStyle="1" w:styleId="Reference">
    <w:name w:val="Reference"/>
    <w:basedOn w:val="Normal"/>
    <w:rsid w:val="00981B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981BFF"/>
    <w:pPr>
      <w:spacing w:before="0" w:after="0"/>
      <w:ind w:firstLine="0"/>
    </w:pPr>
    <w:rPr>
      <w:snapToGrid w:val="0"/>
    </w:rPr>
  </w:style>
  <w:style w:type="paragraph" w:customStyle="1" w:styleId="ReferencesHead">
    <w:name w:val="ReferencesHead"/>
    <w:basedOn w:val="BibliographyHead"/>
    <w:next w:val="Reference"/>
    <w:rsid w:val="00981BFF"/>
  </w:style>
  <w:style w:type="paragraph" w:customStyle="1" w:styleId="ReferenceTitle">
    <w:name w:val="ReferenceTitle"/>
    <w:basedOn w:val="MatterTitle"/>
    <w:next w:val="Reference"/>
    <w:rsid w:val="00981BFF"/>
  </w:style>
  <w:style w:type="paragraph" w:customStyle="1" w:styleId="ReviewHead">
    <w:name w:val="ReviewHead"/>
    <w:basedOn w:val="BibliographyHead"/>
    <w:next w:val="Para"/>
    <w:rsid w:val="00981BFF"/>
  </w:style>
  <w:style w:type="paragraph" w:customStyle="1" w:styleId="RunInHead">
    <w:name w:val="RunInHead"/>
    <w:next w:val="RunInPara"/>
    <w:rsid w:val="00981BFF"/>
    <w:pPr>
      <w:spacing w:before="240"/>
      <w:ind w:left="1440"/>
    </w:pPr>
    <w:rPr>
      <w:rFonts w:ascii="Arial" w:hAnsi="Arial"/>
      <w:b/>
      <w:sz w:val="26"/>
    </w:rPr>
  </w:style>
  <w:style w:type="paragraph" w:customStyle="1" w:styleId="RunInHeadSub">
    <w:name w:val="RunInHeadSub"/>
    <w:basedOn w:val="RunInHead"/>
    <w:next w:val="RunInParaSub"/>
    <w:rsid w:val="00981BFF"/>
    <w:pPr>
      <w:ind w:left="2160"/>
    </w:pPr>
    <w:rPr>
      <w:snapToGrid w:val="0"/>
    </w:rPr>
  </w:style>
  <w:style w:type="paragraph" w:customStyle="1" w:styleId="RunInPara">
    <w:name w:val="RunInPara"/>
    <w:basedOn w:val="Normal"/>
    <w:link w:val="RunInParaChar"/>
    <w:rsid w:val="00981B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981BFF"/>
    <w:pPr>
      <w:ind w:left="2160"/>
    </w:pPr>
  </w:style>
  <w:style w:type="paragraph" w:styleId="Salutation">
    <w:name w:val="Salutation"/>
    <w:basedOn w:val="Normal"/>
    <w:next w:val="Normal"/>
    <w:link w:val="SalutationChar"/>
    <w:rsid w:val="00981BFF"/>
  </w:style>
  <w:style w:type="paragraph" w:customStyle="1" w:styleId="SectionTitle">
    <w:name w:val="SectionTitle"/>
    <w:basedOn w:val="ChapterTitle"/>
    <w:next w:val="ChapterTitle"/>
    <w:rsid w:val="00981BFF"/>
    <w:pPr>
      <w:pBdr>
        <w:bottom w:val="single" w:sz="4" w:space="1" w:color="auto"/>
      </w:pBdr>
    </w:pPr>
  </w:style>
  <w:style w:type="paragraph" w:customStyle="1" w:styleId="Series">
    <w:name w:val="Series"/>
    <w:rsid w:val="00981BFF"/>
    <w:pPr>
      <w:ind w:left="720"/>
    </w:pPr>
    <w:rPr>
      <w:sz w:val="24"/>
    </w:rPr>
  </w:style>
  <w:style w:type="paragraph" w:customStyle="1" w:styleId="SignatureLine">
    <w:name w:val="SignatureLine"/>
    <w:qFormat/>
    <w:rsid w:val="00981B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81B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981BFF"/>
    <w:rPr>
      <w:vertAlign w:val="subscript"/>
    </w:rPr>
  </w:style>
  <w:style w:type="paragraph" w:styleId="Subtitle">
    <w:name w:val="Subtitle"/>
    <w:basedOn w:val="Normal"/>
    <w:link w:val="SubtitleChar"/>
    <w:qFormat/>
    <w:rsid w:val="00981BFF"/>
    <w:pPr>
      <w:spacing w:after="60"/>
      <w:jc w:val="center"/>
      <w:outlineLvl w:val="1"/>
    </w:pPr>
    <w:rPr>
      <w:rFonts w:ascii="Arial" w:hAnsi="Arial"/>
    </w:rPr>
  </w:style>
  <w:style w:type="paragraph" w:customStyle="1" w:styleId="SummaryHead">
    <w:name w:val="SummaryHead"/>
    <w:basedOn w:val="BibliographyHead"/>
    <w:next w:val="Para"/>
    <w:rsid w:val="00981BFF"/>
  </w:style>
  <w:style w:type="character" w:customStyle="1" w:styleId="Superscript">
    <w:name w:val="Superscript"/>
    <w:basedOn w:val="DefaultParagraphFont"/>
    <w:rsid w:val="00981BFF"/>
    <w:rPr>
      <w:vertAlign w:val="superscript"/>
    </w:rPr>
  </w:style>
  <w:style w:type="paragraph" w:customStyle="1" w:styleId="SupplementInstruction">
    <w:name w:val="SupplementInstruction"/>
    <w:rsid w:val="00981BFF"/>
    <w:pPr>
      <w:spacing w:before="120" w:after="120"/>
      <w:ind w:left="720"/>
    </w:pPr>
    <w:rPr>
      <w:i/>
      <w:sz w:val="26"/>
    </w:rPr>
  </w:style>
  <w:style w:type="paragraph" w:customStyle="1" w:styleId="TableCaption">
    <w:name w:val="TableCaption"/>
    <w:basedOn w:val="Slug"/>
    <w:qFormat/>
    <w:rsid w:val="00981BFF"/>
    <w:pPr>
      <w:keepNext/>
      <w:widowControl w:val="0"/>
      <w:spacing w:before="240" w:after="120"/>
      <w:ind w:left="0"/>
    </w:pPr>
    <w:rPr>
      <w:snapToGrid w:val="0"/>
    </w:rPr>
  </w:style>
  <w:style w:type="paragraph" w:customStyle="1" w:styleId="TableEntry">
    <w:name w:val="TableEntry"/>
    <w:qFormat/>
    <w:rsid w:val="00981BFF"/>
    <w:pPr>
      <w:spacing w:after="60"/>
    </w:pPr>
    <w:rPr>
      <w:rFonts w:ascii="Arial" w:hAnsi="Arial"/>
      <w:sz w:val="22"/>
    </w:rPr>
  </w:style>
  <w:style w:type="paragraph" w:customStyle="1" w:styleId="TableFootnote">
    <w:name w:val="TableFootnote"/>
    <w:rsid w:val="00981BFF"/>
    <w:pPr>
      <w:spacing w:after="240"/>
      <w:ind w:left="1440"/>
      <w:contextualSpacing/>
    </w:pPr>
    <w:rPr>
      <w:rFonts w:ascii="Arial" w:hAnsi="Arial"/>
      <w:sz w:val="18"/>
    </w:rPr>
  </w:style>
  <w:style w:type="paragraph" w:customStyle="1" w:styleId="TableHead">
    <w:name w:val="TableHead"/>
    <w:qFormat/>
    <w:rsid w:val="00981BFF"/>
    <w:pPr>
      <w:keepNext/>
    </w:pPr>
    <w:rPr>
      <w:rFonts w:ascii="Arial" w:hAnsi="Arial"/>
      <w:b/>
      <w:sz w:val="22"/>
    </w:rPr>
  </w:style>
  <w:style w:type="paragraph" w:customStyle="1" w:styleId="TableSource">
    <w:name w:val="TableSource"/>
    <w:next w:val="Normal"/>
    <w:rsid w:val="00981BFF"/>
    <w:pPr>
      <w:pBdr>
        <w:top w:val="single" w:sz="4" w:space="1" w:color="auto"/>
      </w:pBdr>
      <w:spacing w:after="240"/>
      <w:ind w:left="1440"/>
      <w:contextualSpacing/>
    </w:pPr>
    <w:rPr>
      <w:rFonts w:ascii="Arial" w:hAnsi="Arial"/>
      <w:snapToGrid w:val="0"/>
    </w:rPr>
  </w:style>
  <w:style w:type="paragraph" w:customStyle="1" w:styleId="TabularEntry">
    <w:name w:val="TabularEntry"/>
    <w:rsid w:val="00981BFF"/>
    <w:pPr>
      <w:widowControl w:val="0"/>
    </w:pPr>
    <w:rPr>
      <w:snapToGrid w:val="0"/>
      <w:sz w:val="26"/>
    </w:rPr>
  </w:style>
  <w:style w:type="paragraph" w:customStyle="1" w:styleId="TabularEntrySub">
    <w:name w:val="TabularEntrySub"/>
    <w:basedOn w:val="TabularEntry"/>
    <w:rsid w:val="00981BFF"/>
    <w:pPr>
      <w:ind w:left="360"/>
    </w:pPr>
  </w:style>
  <w:style w:type="paragraph" w:customStyle="1" w:styleId="TabularHead">
    <w:name w:val="TabularHead"/>
    <w:qFormat/>
    <w:rsid w:val="00981BFF"/>
    <w:pPr>
      <w:spacing w:line="276" w:lineRule="auto"/>
    </w:pPr>
    <w:rPr>
      <w:b/>
      <w:snapToGrid w:val="0"/>
      <w:sz w:val="26"/>
    </w:rPr>
  </w:style>
  <w:style w:type="paragraph" w:customStyle="1" w:styleId="TextBreak">
    <w:name w:val="TextBreak"/>
    <w:next w:val="Para"/>
    <w:rsid w:val="00981BFF"/>
    <w:pPr>
      <w:jc w:val="center"/>
    </w:pPr>
    <w:rPr>
      <w:rFonts w:ascii="Arial" w:hAnsi="Arial"/>
      <w:b/>
      <w:snapToGrid w:val="0"/>
      <w:sz w:val="24"/>
    </w:rPr>
  </w:style>
  <w:style w:type="paragraph" w:customStyle="1" w:styleId="TOCTitle">
    <w:name w:val="TOCTitle"/>
    <w:next w:val="Para"/>
    <w:rsid w:val="00981B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81BFF"/>
    <w:rPr>
      <w:b/>
    </w:rPr>
  </w:style>
  <w:style w:type="character" w:customStyle="1" w:styleId="UserInputVariable">
    <w:name w:val="UserInputVariable"/>
    <w:basedOn w:val="DefaultParagraphFont"/>
    <w:rsid w:val="00981BFF"/>
    <w:rPr>
      <w:b/>
      <w:i/>
    </w:rPr>
  </w:style>
  <w:style w:type="character" w:customStyle="1" w:styleId="Variable">
    <w:name w:val="Variable"/>
    <w:basedOn w:val="DefaultParagraphFont"/>
    <w:rsid w:val="00981BFF"/>
    <w:rPr>
      <w:i/>
    </w:rPr>
  </w:style>
  <w:style w:type="character" w:customStyle="1" w:styleId="WileyBold">
    <w:name w:val="WileyBold"/>
    <w:basedOn w:val="DefaultParagraphFont"/>
    <w:rsid w:val="00981BFF"/>
    <w:rPr>
      <w:b/>
    </w:rPr>
  </w:style>
  <w:style w:type="character" w:customStyle="1" w:styleId="WileyBoldItalic">
    <w:name w:val="WileyBoldItalic"/>
    <w:basedOn w:val="DefaultParagraphFont"/>
    <w:rsid w:val="00981BFF"/>
    <w:rPr>
      <w:b/>
      <w:i/>
    </w:rPr>
  </w:style>
  <w:style w:type="character" w:customStyle="1" w:styleId="WileyItalic">
    <w:name w:val="WileyItalic"/>
    <w:basedOn w:val="DefaultParagraphFont"/>
    <w:rsid w:val="00981BFF"/>
    <w:rPr>
      <w:i/>
    </w:rPr>
  </w:style>
  <w:style w:type="character" w:customStyle="1" w:styleId="WileySymbol">
    <w:name w:val="WileySymbol"/>
    <w:rsid w:val="00981BFF"/>
    <w:rPr>
      <w:rFonts w:ascii="Symbol" w:hAnsi="Symbol"/>
    </w:rPr>
  </w:style>
  <w:style w:type="character" w:customStyle="1" w:styleId="wileyTemp">
    <w:name w:val="wileyTemp"/>
    <w:rsid w:val="00981BFF"/>
  </w:style>
  <w:style w:type="paragraph" w:customStyle="1" w:styleId="wsBlockA">
    <w:name w:val="wsBlockA"/>
    <w:basedOn w:val="Normal"/>
    <w:qFormat/>
    <w:rsid w:val="00981BFF"/>
    <w:pPr>
      <w:spacing w:before="120" w:after="120" w:line="240" w:lineRule="auto"/>
      <w:ind w:left="2160" w:right="1440"/>
    </w:pPr>
    <w:rPr>
      <w:rFonts w:ascii="Arial" w:hAnsi="Arial"/>
      <w:sz w:val="20"/>
    </w:rPr>
  </w:style>
  <w:style w:type="paragraph" w:customStyle="1" w:styleId="wsBlockB">
    <w:name w:val="wsBlockB"/>
    <w:basedOn w:val="Normal"/>
    <w:qFormat/>
    <w:rsid w:val="00981B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981BFF"/>
    <w:pPr>
      <w:spacing w:before="120" w:after="120" w:line="240" w:lineRule="auto"/>
      <w:ind w:left="2160" w:right="1440"/>
    </w:pPr>
    <w:rPr>
      <w:rFonts w:ascii="Verdana" w:hAnsi="Verdana"/>
      <w:sz w:val="20"/>
    </w:rPr>
  </w:style>
  <w:style w:type="paragraph" w:customStyle="1" w:styleId="wsHeadStyleA">
    <w:name w:val="wsHeadStyleA"/>
    <w:basedOn w:val="Normal"/>
    <w:qFormat/>
    <w:rsid w:val="00981BFF"/>
    <w:pPr>
      <w:spacing w:before="120" w:after="120" w:line="240" w:lineRule="auto"/>
      <w:ind w:left="720"/>
    </w:pPr>
    <w:rPr>
      <w:rFonts w:ascii="Arial" w:hAnsi="Arial"/>
      <w:b/>
      <w:sz w:val="28"/>
      <w:u w:val="single"/>
    </w:rPr>
  </w:style>
  <w:style w:type="paragraph" w:customStyle="1" w:styleId="wsHeadStyleB">
    <w:name w:val="wsHeadStyleB"/>
    <w:basedOn w:val="Normal"/>
    <w:qFormat/>
    <w:rsid w:val="00981B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981B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981B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981B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981B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981B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981B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981B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981BFF"/>
    <w:pPr>
      <w:spacing w:before="120" w:after="120" w:line="240" w:lineRule="auto"/>
      <w:ind w:left="1440"/>
    </w:pPr>
    <w:rPr>
      <w:rFonts w:ascii="Arial" w:hAnsi="Arial"/>
      <w:sz w:val="26"/>
    </w:rPr>
  </w:style>
  <w:style w:type="paragraph" w:customStyle="1" w:styleId="wsListUnmarkedB">
    <w:name w:val="wsListUnmarkedB"/>
    <w:basedOn w:val="Normal"/>
    <w:qFormat/>
    <w:rsid w:val="00981B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981BFF"/>
    <w:pPr>
      <w:spacing w:before="120" w:after="120" w:line="240" w:lineRule="auto"/>
      <w:ind w:left="1440"/>
    </w:pPr>
    <w:rPr>
      <w:rFonts w:ascii="Verdana" w:hAnsi="Verdana"/>
      <w:sz w:val="26"/>
    </w:rPr>
  </w:style>
  <w:style w:type="paragraph" w:customStyle="1" w:styleId="wsNameDate">
    <w:name w:val="wsNameDate"/>
    <w:qFormat/>
    <w:rsid w:val="00981BFF"/>
    <w:pPr>
      <w:spacing w:before="240" w:after="240"/>
    </w:pPr>
    <w:rPr>
      <w:rFonts w:ascii="Arial" w:eastAsiaTheme="minorHAnsi" w:hAnsi="Arial"/>
      <w:b/>
      <w:sz w:val="28"/>
      <w:szCs w:val="22"/>
    </w:rPr>
  </w:style>
  <w:style w:type="paragraph" w:customStyle="1" w:styleId="wsParaA">
    <w:name w:val="wsParaA"/>
    <w:basedOn w:val="Normal"/>
    <w:qFormat/>
    <w:rsid w:val="00981B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981B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981BFF"/>
    <w:pPr>
      <w:spacing w:before="120" w:after="120" w:line="240" w:lineRule="auto"/>
      <w:ind w:left="720" w:firstLine="720"/>
      <w:contextualSpacing/>
    </w:pPr>
    <w:rPr>
      <w:rFonts w:ascii="Verdana" w:hAnsi="Verdana"/>
      <w:sz w:val="26"/>
    </w:rPr>
  </w:style>
  <w:style w:type="paragraph" w:customStyle="1" w:styleId="wsTitle">
    <w:name w:val="wsTitle"/>
    <w:qFormat/>
    <w:rsid w:val="00981BFF"/>
    <w:rPr>
      <w:rFonts w:ascii="Arial" w:eastAsiaTheme="minorHAnsi" w:hAnsi="Arial"/>
      <w:b/>
      <w:sz w:val="36"/>
      <w:szCs w:val="32"/>
    </w:rPr>
  </w:style>
  <w:style w:type="character" w:styleId="CommentReference">
    <w:name w:val="annotation reference"/>
    <w:basedOn w:val="DefaultParagraphFont"/>
    <w:uiPriority w:val="99"/>
    <w:semiHidden/>
    <w:rsid w:val="00981BFF"/>
    <w:rPr>
      <w:sz w:val="16"/>
      <w:szCs w:val="16"/>
    </w:rPr>
  </w:style>
  <w:style w:type="paragraph" w:styleId="CommentText">
    <w:name w:val="annotation text"/>
    <w:basedOn w:val="Normal"/>
    <w:link w:val="CommentTextChar"/>
    <w:semiHidden/>
    <w:rsid w:val="00981BFF"/>
    <w:rPr>
      <w:sz w:val="20"/>
    </w:rPr>
  </w:style>
  <w:style w:type="paragraph" w:styleId="CommentSubject">
    <w:name w:val="annotation subject"/>
    <w:basedOn w:val="CommentText"/>
    <w:next w:val="CommentText"/>
    <w:link w:val="CommentSubjectChar"/>
    <w:semiHidden/>
    <w:rsid w:val="00981BFF"/>
    <w:rPr>
      <w:b/>
    </w:rPr>
  </w:style>
  <w:style w:type="character" w:styleId="FollowedHyperlink">
    <w:name w:val="FollowedHyperlink"/>
    <w:basedOn w:val="DefaultParagraphFont"/>
    <w:uiPriority w:val="99"/>
    <w:rsid w:val="00981BFF"/>
    <w:rPr>
      <w:color w:val="800080" w:themeColor="followedHyperlink"/>
      <w:u w:val="single"/>
    </w:rPr>
  </w:style>
  <w:style w:type="character" w:styleId="HTMLAcronym">
    <w:name w:val="HTML Acronym"/>
    <w:basedOn w:val="DefaultParagraphFont"/>
    <w:uiPriority w:val="99"/>
    <w:rsid w:val="00981BFF"/>
  </w:style>
  <w:style w:type="character" w:styleId="HTMLCite">
    <w:name w:val="HTML Cite"/>
    <w:basedOn w:val="DefaultParagraphFont"/>
    <w:uiPriority w:val="99"/>
    <w:rsid w:val="00981BFF"/>
    <w:rPr>
      <w:i/>
      <w:iCs/>
    </w:rPr>
  </w:style>
  <w:style w:type="character" w:styleId="HTMLCode">
    <w:name w:val="HTML Code"/>
    <w:basedOn w:val="DefaultParagraphFont"/>
    <w:uiPriority w:val="99"/>
    <w:rsid w:val="00981BFF"/>
    <w:rPr>
      <w:rFonts w:ascii="Consolas" w:hAnsi="Consolas"/>
      <w:sz w:val="20"/>
      <w:szCs w:val="20"/>
    </w:rPr>
  </w:style>
  <w:style w:type="character" w:styleId="HTMLDefinition">
    <w:name w:val="HTML Definition"/>
    <w:basedOn w:val="DefaultParagraphFont"/>
    <w:uiPriority w:val="99"/>
    <w:rsid w:val="00981BFF"/>
    <w:rPr>
      <w:i/>
      <w:iCs/>
    </w:rPr>
  </w:style>
  <w:style w:type="character" w:styleId="HTMLKeyboard">
    <w:name w:val="HTML Keyboard"/>
    <w:basedOn w:val="DefaultParagraphFont"/>
    <w:uiPriority w:val="99"/>
    <w:rsid w:val="00981BFF"/>
    <w:rPr>
      <w:rFonts w:ascii="Consolas" w:hAnsi="Consolas"/>
      <w:sz w:val="20"/>
      <w:szCs w:val="20"/>
    </w:rPr>
  </w:style>
  <w:style w:type="character" w:styleId="HTMLSample">
    <w:name w:val="HTML Sample"/>
    <w:basedOn w:val="DefaultParagraphFont"/>
    <w:uiPriority w:val="99"/>
    <w:rsid w:val="00981BFF"/>
    <w:rPr>
      <w:rFonts w:ascii="Consolas" w:hAnsi="Consolas"/>
      <w:sz w:val="24"/>
      <w:szCs w:val="24"/>
    </w:rPr>
  </w:style>
  <w:style w:type="character" w:styleId="HTMLTypewriter">
    <w:name w:val="HTML Typewriter"/>
    <w:basedOn w:val="DefaultParagraphFont"/>
    <w:uiPriority w:val="99"/>
    <w:rsid w:val="00981BFF"/>
    <w:rPr>
      <w:rFonts w:ascii="Consolas" w:hAnsi="Consolas"/>
      <w:sz w:val="20"/>
      <w:szCs w:val="20"/>
    </w:rPr>
  </w:style>
  <w:style w:type="character" w:styleId="HTMLVariable">
    <w:name w:val="HTML Variable"/>
    <w:basedOn w:val="DefaultParagraphFont"/>
    <w:uiPriority w:val="99"/>
    <w:rsid w:val="00981BFF"/>
    <w:rPr>
      <w:i/>
      <w:iCs/>
    </w:rPr>
  </w:style>
  <w:style w:type="character" w:styleId="Hyperlink">
    <w:name w:val="Hyperlink"/>
    <w:basedOn w:val="DefaultParagraphFont"/>
    <w:uiPriority w:val="99"/>
    <w:rsid w:val="00981BFF"/>
    <w:rPr>
      <w:rFonts w:cs="Times New Roman"/>
      <w:color w:val="0000FF"/>
      <w:u w:val="single"/>
    </w:rPr>
  </w:style>
  <w:style w:type="character" w:styleId="LineNumber">
    <w:name w:val="line number"/>
    <w:basedOn w:val="DefaultParagraphFont"/>
    <w:uiPriority w:val="99"/>
    <w:rsid w:val="00981BFF"/>
  </w:style>
  <w:style w:type="character" w:styleId="PageNumber">
    <w:name w:val="page number"/>
    <w:basedOn w:val="DefaultParagraphFont"/>
    <w:uiPriority w:val="99"/>
    <w:rsid w:val="00981BFF"/>
  </w:style>
  <w:style w:type="character" w:styleId="Strong">
    <w:name w:val="Strong"/>
    <w:basedOn w:val="DefaultParagraphFont"/>
    <w:uiPriority w:val="99"/>
    <w:rsid w:val="00981BFF"/>
    <w:rPr>
      <w:b/>
      <w:bCs/>
    </w:rPr>
  </w:style>
  <w:style w:type="paragraph" w:customStyle="1" w:styleId="RecipeTool">
    <w:name w:val="RecipeTool"/>
    <w:qFormat/>
    <w:rsid w:val="00981B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81BFF"/>
    <w:rPr>
      <w:bdr w:val="single" w:sz="18" w:space="0" w:color="92D050"/>
    </w:rPr>
  </w:style>
  <w:style w:type="character" w:customStyle="1" w:styleId="TextHighlighted">
    <w:name w:val="TextHighlighted"/>
    <w:basedOn w:val="DefaultParagraphFont"/>
    <w:qFormat/>
    <w:rsid w:val="00981BFF"/>
    <w:rPr>
      <w:bdr w:val="none" w:sz="0" w:space="0" w:color="auto"/>
      <w:shd w:val="clear" w:color="auto" w:fill="92D050"/>
    </w:rPr>
  </w:style>
  <w:style w:type="paragraph" w:customStyle="1" w:styleId="PullQuoteAttribution">
    <w:name w:val="PullQuoteAttribution"/>
    <w:next w:val="Para"/>
    <w:qFormat/>
    <w:rsid w:val="00981B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81B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81B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81B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81BFF"/>
    <w:pPr>
      <w:ind w:left="576"/>
    </w:pPr>
    <w:rPr>
      <w:b/>
      <w:i/>
      <w:sz w:val="24"/>
    </w:rPr>
  </w:style>
  <w:style w:type="paragraph" w:customStyle="1" w:styleId="DialogContinued">
    <w:name w:val="DialogContinued"/>
    <w:basedOn w:val="Dialog"/>
    <w:qFormat/>
    <w:rsid w:val="00981BFF"/>
    <w:pPr>
      <w:ind w:firstLine="0"/>
    </w:pPr>
  </w:style>
  <w:style w:type="paragraph" w:customStyle="1" w:styleId="ParaListUnmarked">
    <w:name w:val="ParaListUnmarked"/>
    <w:qFormat/>
    <w:rsid w:val="00981BFF"/>
    <w:pPr>
      <w:spacing w:before="240"/>
      <w:ind w:left="720"/>
    </w:pPr>
    <w:rPr>
      <w:snapToGrid w:val="0"/>
      <w:sz w:val="26"/>
    </w:rPr>
  </w:style>
  <w:style w:type="paragraph" w:customStyle="1" w:styleId="RecipeContributor">
    <w:name w:val="RecipeContributor"/>
    <w:next w:val="RecipeIngredientList"/>
    <w:qFormat/>
    <w:rsid w:val="00981B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81BFF"/>
    <w:rPr>
      <w:b/>
    </w:rPr>
  </w:style>
  <w:style w:type="paragraph" w:customStyle="1" w:styleId="RecipeNutritionHead">
    <w:name w:val="RecipeNutritionHead"/>
    <w:basedOn w:val="RecipeNutritionInfo"/>
    <w:next w:val="RecipeNutritionInfo"/>
    <w:qFormat/>
    <w:rsid w:val="00981BFF"/>
    <w:pPr>
      <w:spacing w:after="0"/>
    </w:pPr>
    <w:rPr>
      <w:b/>
    </w:rPr>
  </w:style>
  <w:style w:type="paragraph" w:styleId="TOC5">
    <w:name w:val="toc 5"/>
    <w:basedOn w:val="Normal"/>
    <w:next w:val="Normal"/>
    <w:autoRedefine/>
    <w:uiPriority w:val="39"/>
    <w:rsid w:val="00981BFF"/>
    <w:pPr>
      <w:spacing w:after="0" w:line="240" w:lineRule="auto"/>
      <w:ind w:left="1800"/>
    </w:pPr>
    <w:rPr>
      <w:rFonts w:ascii="Times New Roman" w:hAnsi="Times New Roman"/>
    </w:rPr>
  </w:style>
  <w:style w:type="paragraph" w:styleId="TOC6">
    <w:name w:val="toc 6"/>
    <w:basedOn w:val="Normal"/>
    <w:next w:val="Normal"/>
    <w:autoRedefine/>
    <w:uiPriority w:val="39"/>
    <w:rsid w:val="00981BFF"/>
    <w:pPr>
      <w:spacing w:after="0" w:line="240" w:lineRule="auto"/>
      <w:ind w:left="2160"/>
    </w:pPr>
    <w:rPr>
      <w:rFonts w:ascii="Times New Roman" w:hAnsi="Times New Roman"/>
    </w:rPr>
  </w:style>
  <w:style w:type="paragraph" w:customStyle="1" w:styleId="RecipeSubhead">
    <w:name w:val="RecipeSubhead"/>
    <w:basedOn w:val="RecipeProcedureHead"/>
    <w:rsid w:val="00225453"/>
    <w:rPr>
      <w:i/>
    </w:rPr>
  </w:style>
  <w:style w:type="character" w:customStyle="1" w:styleId="KeyTermDefinition">
    <w:name w:val="KeyTermDefinition"/>
    <w:basedOn w:val="DefaultParagraphFont"/>
    <w:rsid w:val="00981BFF"/>
    <w:rPr>
      <w:bdr w:val="none" w:sz="0" w:space="0" w:color="auto"/>
      <w:shd w:val="clear" w:color="auto" w:fill="92CDDC"/>
    </w:rPr>
  </w:style>
  <w:style w:type="paragraph" w:styleId="Header">
    <w:name w:val="header"/>
    <w:basedOn w:val="Normal"/>
    <w:link w:val="HeaderChar"/>
    <w:uiPriority w:val="99"/>
    <w:rsid w:val="00981BFF"/>
    <w:pPr>
      <w:tabs>
        <w:tab w:val="center" w:pos="4680"/>
        <w:tab w:val="right" w:pos="9360"/>
      </w:tabs>
      <w:spacing w:after="0" w:line="240" w:lineRule="auto"/>
    </w:pPr>
  </w:style>
  <w:style w:type="paragraph" w:styleId="Footer">
    <w:name w:val="footer"/>
    <w:basedOn w:val="Normal"/>
    <w:link w:val="FooterChar"/>
    <w:uiPriority w:val="99"/>
    <w:rsid w:val="00981BFF"/>
    <w:pPr>
      <w:tabs>
        <w:tab w:val="center" w:pos="4680"/>
        <w:tab w:val="right" w:pos="9360"/>
      </w:tabs>
      <w:spacing w:after="0" w:line="240" w:lineRule="auto"/>
    </w:pPr>
  </w:style>
  <w:style w:type="character" w:customStyle="1" w:styleId="TwitterLink">
    <w:name w:val="TwitterLink"/>
    <w:basedOn w:val="DefaultParagraphFont"/>
    <w:rsid w:val="00981BFF"/>
    <w:rPr>
      <w:rFonts w:ascii="Courier New" w:hAnsi="Courier New"/>
      <w:u w:val="dash"/>
    </w:rPr>
  </w:style>
  <w:style w:type="character" w:customStyle="1" w:styleId="DigitalLinkID">
    <w:name w:val="DigitalLinkID"/>
    <w:basedOn w:val="DefaultParagraphFont"/>
    <w:rsid w:val="00981BFF"/>
    <w:rPr>
      <w:rFonts w:cs="Courier New"/>
      <w:color w:val="FF0000"/>
      <w:sz w:val="16"/>
      <w:szCs w:val="16"/>
      <w:bdr w:val="none" w:sz="0" w:space="0" w:color="auto"/>
      <w:shd w:val="clear" w:color="auto" w:fill="FFFFFF" w:themeFill="background1"/>
    </w:rPr>
  </w:style>
  <w:style w:type="paragraph" w:customStyle="1" w:styleId="DialogSource">
    <w:name w:val="DialogSource"/>
    <w:rsid w:val="00981BFF"/>
    <w:pPr>
      <w:spacing w:after="240"/>
      <w:ind w:left="2160"/>
    </w:pPr>
    <w:rPr>
      <w:rFonts w:ascii="Arial" w:hAnsi="Arial"/>
      <w:i/>
      <w:snapToGrid w:val="0"/>
      <w:sz w:val="22"/>
    </w:rPr>
  </w:style>
  <w:style w:type="character" w:customStyle="1" w:styleId="DigitalOnlyText">
    <w:name w:val="DigitalOnlyText"/>
    <w:rsid w:val="00981BFF"/>
    <w:rPr>
      <w:bdr w:val="single" w:sz="2" w:space="0" w:color="002060"/>
      <w:shd w:val="clear" w:color="auto" w:fill="auto"/>
    </w:rPr>
  </w:style>
  <w:style w:type="character" w:customStyle="1" w:styleId="PrintOnlyText">
    <w:name w:val="PrintOnlyText"/>
    <w:rsid w:val="00981BFF"/>
    <w:rPr>
      <w:bdr w:val="single" w:sz="2" w:space="0" w:color="FF0000"/>
    </w:rPr>
  </w:style>
  <w:style w:type="paragraph" w:customStyle="1" w:styleId="TableListBulleted">
    <w:name w:val="TableListBulleted"/>
    <w:qFormat/>
    <w:rsid w:val="00981B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81BFF"/>
    <w:pPr>
      <w:spacing w:before="120" w:after="120"/>
      <w:ind w:left="288" w:hanging="288"/>
    </w:pPr>
    <w:rPr>
      <w:rFonts w:ascii="Arial" w:hAnsi="Arial"/>
      <w:snapToGrid w:val="0"/>
      <w:sz w:val="22"/>
    </w:rPr>
  </w:style>
  <w:style w:type="paragraph" w:customStyle="1" w:styleId="TableListUnmarked">
    <w:name w:val="TableListUnmarked"/>
    <w:qFormat/>
    <w:rsid w:val="00981BFF"/>
    <w:pPr>
      <w:spacing w:before="120" w:after="120"/>
      <w:ind w:left="288"/>
    </w:pPr>
    <w:rPr>
      <w:rFonts w:ascii="Arial" w:hAnsi="Arial"/>
      <w:snapToGrid w:val="0"/>
      <w:sz w:val="22"/>
    </w:rPr>
  </w:style>
  <w:style w:type="paragraph" w:customStyle="1" w:styleId="TableSubhead">
    <w:name w:val="TableSubhead"/>
    <w:qFormat/>
    <w:rsid w:val="00981BFF"/>
    <w:pPr>
      <w:ind w:left="144"/>
    </w:pPr>
    <w:rPr>
      <w:rFonts w:ascii="Arial" w:hAnsi="Arial"/>
      <w:b/>
      <w:snapToGrid w:val="0"/>
      <w:sz w:val="22"/>
    </w:rPr>
  </w:style>
  <w:style w:type="paragraph" w:customStyle="1" w:styleId="TabularSource">
    <w:name w:val="TabularSource"/>
    <w:basedOn w:val="TabularEntry"/>
    <w:qFormat/>
    <w:rsid w:val="00981BFF"/>
    <w:pPr>
      <w:spacing w:before="120" w:after="120"/>
      <w:ind w:left="1440"/>
    </w:pPr>
    <w:rPr>
      <w:sz w:val="20"/>
    </w:rPr>
  </w:style>
  <w:style w:type="paragraph" w:customStyle="1" w:styleId="ExtractListUnmarked">
    <w:name w:val="ExtractListUnmarked"/>
    <w:qFormat/>
    <w:rsid w:val="00981BFF"/>
    <w:pPr>
      <w:spacing w:before="120" w:after="120"/>
      <w:ind w:left="2880"/>
    </w:pPr>
    <w:rPr>
      <w:noProof/>
      <w:sz w:val="24"/>
    </w:rPr>
  </w:style>
  <w:style w:type="character" w:customStyle="1" w:styleId="DigitalLinkAnchorText">
    <w:name w:val="DigitalLinkAnchorText"/>
    <w:basedOn w:val="DefaultParagraphFont"/>
    <w:rsid w:val="00981BFF"/>
    <w:rPr>
      <w:bdr w:val="none" w:sz="0" w:space="0" w:color="auto"/>
      <w:shd w:val="clear" w:color="auto" w:fill="D6E3BC"/>
    </w:rPr>
  </w:style>
  <w:style w:type="character" w:customStyle="1" w:styleId="DigitalLinkDestination">
    <w:name w:val="DigitalLinkDestination"/>
    <w:rsid w:val="00981BFF"/>
    <w:rPr>
      <w:bdr w:val="none" w:sz="0" w:space="0" w:color="auto"/>
      <w:shd w:val="clear" w:color="auto" w:fill="EAF1DD"/>
    </w:rPr>
  </w:style>
  <w:style w:type="paragraph" w:customStyle="1" w:styleId="FeatureRecipeTitleAlternative">
    <w:name w:val="FeatureRecipeTitleAlternative"/>
    <w:basedOn w:val="RecipeTitleAlternative"/>
    <w:qFormat/>
    <w:rsid w:val="00981BFF"/>
    <w:pPr>
      <w:shd w:val="clear" w:color="auto" w:fill="BFBFBF" w:themeFill="background1" w:themeFillShade="BF"/>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qFormat/>
    <w:rsid w:val="00981BFF"/>
    <w:pPr>
      <w:shd w:val="clear" w:color="auto" w:fill="BFBFBF" w:themeFill="background1" w:themeFillShade="BF"/>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qFormat/>
    <w:rsid w:val="00981BFF"/>
    <w:pPr>
      <w:shd w:val="clear" w:color="auto" w:fill="BFBFBF" w:themeFill="background1" w:themeFillShade="BF"/>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qFormat/>
    <w:rsid w:val="00981BFF"/>
    <w:pPr>
      <w:shd w:val="clear" w:color="auto" w:fill="BFBFBF" w:themeFill="background1" w:themeFillShade="BF"/>
    </w:pPr>
  </w:style>
  <w:style w:type="paragraph" w:customStyle="1" w:styleId="FeatureRecipeTime">
    <w:name w:val="FeatureRecipeTime"/>
    <w:basedOn w:val="RecipeTime"/>
    <w:qFormat/>
    <w:rsid w:val="00981BFF"/>
    <w:pPr>
      <w:shd w:val="clear" w:color="auto" w:fill="BFBFBF" w:themeFill="background1" w:themeFillShade="BF"/>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qFormat/>
    <w:rsid w:val="00981BFF"/>
    <w:pPr>
      <w:shd w:val="clear" w:color="auto" w:fill="BFBFBF" w:themeFill="background1" w:themeFillShade="BF"/>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qFormat/>
    <w:rsid w:val="00981BFF"/>
    <w:pPr>
      <w:shd w:val="clear" w:color="auto" w:fill="BFBFBF" w:themeFill="background1" w:themeFillShade="BF"/>
    </w:pPr>
  </w:style>
  <w:style w:type="paragraph" w:customStyle="1" w:styleId="FeatureRecipeNotePara">
    <w:name w:val="FeatureRecipeNotePara"/>
    <w:basedOn w:val="FeatureRecipeNoteHead"/>
    <w:qFormat/>
    <w:rsid w:val="00981BFF"/>
    <w:rPr>
      <w:b w:val="0"/>
      <w:i w:val="0"/>
      <w:sz w:val="18"/>
    </w:rPr>
  </w:style>
  <w:style w:type="paragraph" w:customStyle="1" w:styleId="FeatureRecipeNutritionInfo">
    <w:name w:val="FeatureRecipeNutritionInfo"/>
    <w:basedOn w:val="RecipeNutritionInfo"/>
    <w:qFormat/>
    <w:rsid w:val="00981BFF"/>
    <w:pPr>
      <w:shd w:val="clear" w:color="auto" w:fill="BFBFBF" w:themeFill="background1" w:themeFillShade="BF"/>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qFormat/>
    <w:rsid w:val="00981BFF"/>
    <w:pPr>
      <w:shd w:val="clear" w:color="auto" w:fill="BFBFBF" w:themeFill="background1" w:themeFillShade="BF"/>
    </w:pPr>
  </w:style>
  <w:style w:type="paragraph" w:customStyle="1" w:styleId="FeatureRecipeTableHead">
    <w:name w:val="FeatureRecipeTableHead"/>
    <w:basedOn w:val="RecipeTableHead"/>
    <w:qFormat/>
    <w:rsid w:val="00981BFF"/>
    <w:pPr>
      <w:shd w:val="clear" w:color="auto" w:fill="BFBFBF" w:themeFill="background1" w:themeFillShade="BF"/>
    </w:pPr>
  </w:style>
  <w:style w:type="paragraph" w:customStyle="1" w:styleId="CopyrightLine">
    <w:name w:val="CopyrightLine"/>
    <w:qFormat/>
    <w:rsid w:val="00981B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81BFF"/>
    <w:rPr>
      <w:rFonts w:ascii="Courier New" w:hAnsi="Courier New"/>
      <w:bdr w:val="single" w:sz="2" w:space="0" w:color="FF0000"/>
    </w:rPr>
  </w:style>
  <w:style w:type="character" w:customStyle="1" w:styleId="DigitalOnlyURL">
    <w:name w:val="DigitalOnlyURL"/>
    <w:basedOn w:val="DigitalOnlyText"/>
    <w:rsid w:val="00981BFF"/>
    <w:rPr>
      <w:rFonts w:ascii="Courier New" w:hAnsi="Courier New"/>
      <w:bdr w:val="single" w:sz="2" w:space="0" w:color="002060"/>
      <w:shd w:val="clear" w:color="auto" w:fill="auto"/>
    </w:rPr>
  </w:style>
  <w:style w:type="paragraph" w:styleId="TOC1">
    <w:name w:val="toc 1"/>
    <w:basedOn w:val="Normal"/>
    <w:next w:val="Normal"/>
    <w:autoRedefine/>
    <w:uiPriority w:val="39"/>
    <w:rsid w:val="00981BFF"/>
    <w:pPr>
      <w:spacing w:after="100"/>
    </w:pPr>
  </w:style>
  <w:style w:type="paragraph" w:styleId="TOC2">
    <w:name w:val="toc 2"/>
    <w:basedOn w:val="Normal"/>
    <w:next w:val="Normal"/>
    <w:autoRedefine/>
    <w:uiPriority w:val="39"/>
    <w:rsid w:val="00981BFF"/>
    <w:pPr>
      <w:spacing w:after="100"/>
      <w:ind w:left="220"/>
    </w:pPr>
  </w:style>
  <w:style w:type="paragraph" w:styleId="TOC3">
    <w:name w:val="toc 3"/>
    <w:basedOn w:val="Normal"/>
    <w:next w:val="Normal"/>
    <w:autoRedefine/>
    <w:uiPriority w:val="39"/>
    <w:rsid w:val="00981BFF"/>
    <w:pPr>
      <w:spacing w:after="100"/>
      <w:ind w:left="44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uiPriority w:val="99"/>
    <w:unhideWhenUsed/>
    <w:rsid w:val="00981BFF"/>
    <w:pPr>
      <w:numPr>
        <w:numId w:val="17"/>
      </w:numPr>
    </w:pPr>
  </w:style>
  <w:style w:type="numbering" w:styleId="1ai">
    <w:name w:val="Outline List 1"/>
    <w:basedOn w:val="NoList"/>
    <w:uiPriority w:val="99"/>
    <w:unhideWhenUsed/>
    <w:rsid w:val="00981BFF"/>
    <w:pPr>
      <w:numPr>
        <w:numId w:val="18"/>
      </w:numPr>
    </w:pPr>
  </w:style>
  <w:style w:type="numbering" w:styleId="ArticleSection">
    <w:name w:val="Outline List 3"/>
    <w:basedOn w:val="NoList"/>
    <w:uiPriority w:val="99"/>
    <w:unhideWhenUsed/>
    <w:rsid w:val="00981BFF"/>
    <w:pPr>
      <w:numPr>
        <w:numId w:val="19"/>
      </w:numPr>
    </w:pPr>
  </w:style>
  <w:style w:type="paragraph" w:styleId="BlockText">
    <w:name w:val="Block Text"/>
    <w:basedOn w:val="Normal"/>
    <w:rsid w:val="00981BFF"/>
    <w:pPr>
      <w:spacing w:after="120"/>
      <w:ind w:left="1440" w:right="1440"/>
    </w:pPr>
  </w:style>
  <w:style w:type="paragraph" w:styleId="BodyText">
    <w:name w:val="Body Text"/>
    <w:basedOn w:val="Normal"/>
    <w:link w:val="BodyTextChar"/>
    <w:rsid w:val="00981BFF"/>
    <w:pPr>
      <w:spacing w:after="120"/>
    </w:pPr>
  </w:style>
  <w:style w:type="paragraph" w:styleId="BodyText2">
    <w:name w:val="Body Text 2"/>
    <w:basedOn w:val="Normal"/>
    <w:link w:val="BodyText2Char"/>
    <w:uiPriority w:val="99"/>
    <w:rsid w:val="00981BFF"/>
    <w:pPr>
      <w:spacing w:after="120" w:line="480" w:lineRule="auto"/>
    </w:pPr>
  </w:style>
  <w:style w:type="paragraph" w:styleId="BodyText3">
    <w:name w:val="Body Text 3"/>
    <w:basedOn w:val="Normal"/>
    <w:link w:val="BodyText3Char"/>
    <w:uiPriority w:val="99"/>
    <w:rsid w:val="00981BFF"/>
    <w:pPr>
      <w:spacing w:after="120"/>
    </w:pPr>
    <w:rPr>
      <w:sz w:val="16"/>
      <w:szCs w:val="16"/>
    </w:rPr>
  </w:style>
  <w:style w:type="paragraph" w:styleId="BodyTextFirstIndent">
    <w:name w:val="Body Text First Indent"/>
    <w:basedOn w:val="BodyText"/>
    <w:link w:val="BodyTextFirstIndentChar"/>
    <w:uiPriority w:val="99"/>
    <w:rsid w:val="00981BFF"/>
    <w:pPr>
      <w:spacing w:after="200"/>
      <w:ind w:firstLine="360"/>
    </w:pPr>
  </w:style>
  <w:style w:type="paragraph" w:styleId="BodyTextIndent">
    <w:name w:val="Body Text Indent"/>
    <w:basedOn w:val="Normal"/>
    <w:link w:val="BodyTextIndentChar"/>
    <w:uiPriority w:val="99"/>
    <w:rsid w:val="00981BFF"/>
    <w:pPr>
      <w:spacing w:after="120"/>
      <w:ind w:left="360"/>
    </w:pPr>
  </w:style>
  <w:style w:type="paragraph" w:styleId="BodyTextFirstIndent2">
    <w:name w:val="Body Text First Indent 2"/>
    <w:basedOn w:val="BodyTextIndent"/>
    <w:link w:val="BodyTextFirstIndent2Char"/>
    <w:uiPriority w:val="99"/>
    <w:rsid w:val="00981BFF"/>
    <w:pPr>
      <w:spacing w:after="200"/>
      <w:ind w:firstLine="360"/>
    </w:pPr>
  </w:style>
  <w:style w:type="paragraph" w:styleId="BodyTextIndent2">
    <w:name w:val="Body Text Indent 2"/>
    <w:basedOn w:val="Normal"/>
    <w:link w:val="BodyTextIndent2Char"/>
    <w:uiPriority w:val="99"/>
    <w:rsid w:val="00981BFF"/>
    <w:pPr>
      <w:spacing w:after="120" w:line="480" w:lineRule="auto"/>
      <w:ind w:left="360"/>
    </w:pPr>
  </w:style>
  <w:style w:type="paragraph" w:styleId="BodyTextIndent3">
    <w:name w:val="Body Text Indent 3"/>
    <w:basedOn w:val="Normal"/>
    <w:link w:val="BodyTextIndent3Char"/>
    <w:uiPriority w:val="99"/>
    <w:rsid w:val="00981BFF"/>
    <w:pPr>
      <w:spacing w:after="120"/>
      <w:ind w:left="360"/>
    </w:pPr>
    <w:rPr>
      <w:sz w:val="16"/>
      <w:szCs w:val="16"/>
    </w:rPr>
  </w:style>
  <w:style w:type="paragraph" w:styleId="Caption">
    <w:name w:val="caption"/>
    <w:basedOn w:val="Normal"/>
    <w:next w:val="Normal"/>
    <w:uiPriority w:val="35"/>
    <w:qFormat/>
    <w:rsid w:val="00981BFF"/>
    <w:pPr>
      <w:spacing w:line="240" w:lineRule="auto"/>
    </w:pPr>
    <w:rPr>
      <w:b/>
      <w:bCs/>
      <w:color w:val="4F81BD" w:themeColor="accent1"/>
      <w:sz w:val="18"/>
      <w:szCs w:val="18"/>
    </w:rPr>
  </w:style>
  <w:style w:type="paragraph" w:styleId="Closing">
    <w:name w:val="Closing"/>
    <w:basedOn w:val="Normal"/>
    <w:link w:val="ClosingChar"/>
    <w:uiPriority w:val="99"/>
    <w:rsid w:val="00981BFF"/>
    <w:pPr>
      <w:spacing w:after="0" w:line="240" w:lineRule="auto"/>
      <w:ind w:left="4320"/>
    </w:pPr>
  </w:style>
  <w:style w:type="paragraph" w:styleId="Date">
    <w:name w:val="Date"/>
    <w:basedOn w:val="Normal"/>
    <w:next w:val="Normal"/>
    <w:link w:val="DateChar"/>
    <w:uiPriority w:val="99"/>
    <w:rsid w:val="00981BFF"/>
  </w:style>
  <w:style w:type="paragraph" w:styleId="DocumentMap">
    <w:name w:val="Document Map"/>
    <w:basedOn w:val="Normal"/>
    <w:link w:val="DocumentMapChar"/>
    <w:uiPriority w:val="99"/>
    <w:rsid w:val="00981B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81BFF"/>
    <w:pPr>
      <w:spacing w:after="0" w:line="240" w:lineRule="auto"/>
    </w:pPr>
  </w:style>
  <w:style w:type="character" w:styleId="EndnoteReference">
    <w:name w:val="endnote reference"/>
    <w:basedOn w:val="DefaultParagraphFont"/>
    <w:uiPriority w:val="99"/>
    <w:rsid w:val="00981BFF"/>
    <w:rPr>
      <w:vertAlign w:val="superscript"/>
    </w:rPr>
  </w:style>
  <w:style w:type="paragraph" w:styleId="EndnoteText">
    <w:name w:val="endnote text"/>
    <w:basedOn w:val="Normal"/>
    <w:link w:val="EndnoteTextChar"/>
    <w:uiPriority w:val="99"/>
    <w:rsid w:val="00981BFF"/>
    <w:pPr>
      <w:spacing w:after="0" w:line="240" w:lineRule="auto"/>
    </w:pPr>
    <w:rPr>
      <w:sz w:val="20"/>
      <w:szCs w:val="20"/>
    </w:rPr>
  </w:style>
  <w:style w:type="paragraph" w:styleId="EnvelopeAddress">
    <w:name w:val="envelope address"/>
    <w:basedOn w:val="Normal"/>
    <w:uiPriority w:val="99"/>
    <w:rsid w:val="00981B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81B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981BFF"/>
    <w:rPr>
      <w:vertAlign w:val="superscript"/>
    </w:rPr>
  </w:style>
  <w:style w:type="paragraph" w:styleId="FootnoteText">
    <w:name w:val="footnote text"/>
    <w:basedOn w:val="Normal"/>
    <w:link w:val="FootnoteTextChar"/>
    <w:rsid w:val="00981BFF"/>
    <w:rPr>
      <w:sz w:val="20"/>
    </w:rPr>
  </w:style>
  <w:style w:type="paragraph" w:styleId="HTMLAddress">
    <w:name w:val="HTML Address"/>
    <w:basedOn w:val="Normal"/>
    <w:link w:val="HTMLAddressChar"/>
    <w:uiPriority w:val="99"/>
    <w:rsid w:val="00981BFF"/>
    <w:pPr>
      <w:spacing w:after="0" w:line="240" w:lineRule="auto"/>
    </w:pPr>
    <w:rPr>
      <w:i/>
      <w:iCs/>
    </w:rPr>
  </w:style>
  <w:style w:type="paragraph" w:styleId="HTMLPreformatted">
    <w:name w:val="HTML Preformatted"/>
    <w:basedOn w:val="Normal"/>
    <w:link w:val="HTMLPreformattedChar"/>
    <w:uiPriority w:val="99"/>
    <w:rsid w:val="0098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981BFF"/>
    <w:pPr>
      <w:spacing w:after="0" w:line="240" w:lineRule="auto"/>
      <w:ind w:left="220" w:hanging="220"/>
    </w:pPr>
  </w:style>
  <w:style w:type="paragraph" w:styleId="Index20">
    <w:name w:val="index 2"/>
    <w:basedOn w:val="Normal"/>
    <w:next w:val="Normal"/>
    <w:autoRedefine/>
    <w:uiPriority w:val="99"/>
    <w:rsid w:val="00981BFF"/>
    <w:pPr>
      <w:spacing w:after="0" w:line="240" w:lineRule="auto"/>
      <w:ind w:left="440" w:hanging="220"/>
    </w:pPr>
  </w:style>
  <w:style w:type="paragraph" w:styleId="Index30">
    <w:name w:val="index 3"/>
    <w:basedOn w:val="Normal"/>
    <w:next w:val="Normal"/>
    <w:autoRedefine/>
    <w:uiPriority w:val="99"/>
    <w:rsid w:val="00981BFF"/>
    <w:pPr>
      <w:spacing w:after="0" w:line="240" w:lineRule="auto"/>
      <w:ind w:left="660" w:hanging="220"/>
    </w:pPr>
  </w:style>
  <w:style w:type="paragraph" w:styleId="Index4">
    <w:name w:val="index 4"/>
    <w:basedOn w:val="Normal"/>
    <w:next w:val="Normal"/>
    <w:autoRedefine/>
    <w:uiPriority w:val="99"/>
    <w:rsid w:val="00981BFF"/>
    <w:pPr>
      <w:spacing w:after="0" w:line="240" w:lineRule="auto"/>
      <w:ind w:left="880" w:hanging="220"/>
    </w:pPr>
  </w:style>
  <w:style w:type="paragraph" w:styleId="Index5">
    <w:name w:val="index 5"/>
    <w:basedOn w:val="Normal"/>
    <w:next w:val="Normal"/>
    <w:autoRedefine/>
    <w:uiPriority w:val="99"/>
    <w:rsid w:val="00981BFF"/>
    <w:pPr>
      <w:spacing w:after="0" w:line="240" w:lineRule="auto"/>
      <w:ind w:left="1100" w:hanging="220"/>
    </w:pPr>
  </w:style>
  <w:style w:type="paragraph" w:styleId="Index6">
    <w:name w:val="index 6"/>
    <w:basedOn w:val="Normal"/>
    <w:next w:val="Normal"/>
    <w:autoRedefine/>
    <w:uiPriority w:val="99"/>
    <w:rsid w:val="00981BFF"/>
    <w:pPr>
      <w:spacing w:after="0" w:line="240" w:lineRule="auto"/>
      <w:ind w:left="1320" w:hanging="220"/>
    </w:pPr>
  </w:style>
  <w:style w:type="paragraph" w:styleId="Index7">
    <w:name w:val="index 7"/>
    <w:basedOn w:val="Normal"/>
    <w:next w:val="Normal"/>
    <w:autoRedefine/>
    <w:uiPriority w:val="99"/>
    <w:rsid w:val="00981BFF"/>
    <w:pPr>
      <w:spacing w:after="0" w:line="240" w:lineRule="auto"/>
      <w:ind w:left="1540" w:hanging="220"/>
    </w:pPr>
  </w:style>
  <w:style w:type="paragraph" w:styleId="Index8">
    <w:name w:val="index 8"/>
    <w:basedOn w:val="Normal"/>
    <w:next w:val="Normal"/>
    <w:autoRedefine/>
    <w:uiPriority w:val="99"/>
    <w:rsid w:val="00981BFF"/>
    <w:pPr>
      <w:spacing w:after="0" w:line="240" w:lineRule="auto"/>
      <w:ind w:left="1760" w:hanging="220"/>
    </w:pPr>
  </w:style>
  <w:style w:type="paragraph" w:styleId="Index9">
    <w:name w:val="index 9"/>
    <w:basedOn w:val="Normal"/>
    <w:next w:val="Normal"/>
    <w:autoRedefine/>
    <w:uiPriority w:val="99"/>
    <w:rsid w:val="00981BFF"/>
    <w:pPr>
      <w:spacing w:after="0" w:line="240" w:lineRule="auto"/>
      <w:ind w:left="1980" w:hanging="220"/>
    </w:pPr>
  </w:style>
  <w:style w:type="paragraph" w:styleId="IndexHeading">
    <w:name w:val="index heading"/>
    <w:basedOn w:val="Normal"/>
    <w:next w:val="Index10"/>
    <w:uiPriority w:val="99"/>
    <w:rsid w:val="00981BFF"/>
    <w:rPr>
      <w:rFonts w:asciiTheme="majorHAnsi" w:eastAsiaTheme="majorEastAsia" w:hAnsiTheme="majorHAnsi" w:cstheme="majorBidi"/>
      <w:b/>
      <w:bCs/>
    </w:rPr>
  </w:style>
  <w:style w:type="paragraph" w:styleId="List">
    <w:name w:val="List"/>
    <w:basedOn w:val="Normal"/>
    <w:uiPriority w:val="99"/>
    <w:rsid w:val="00981BFF"/>
    <w:pPr>
      <w:ind w:left="360" w:hanging="360"/>
      <w:contextualSpacing/>
    </w:pPr>
  </w:style>
  <w:style w:type="paragraph" w:styleId="List2">
    <w:name w:val="List 2"/>
    <w:basedOn w:val="Normal"/>
    <w:uiPriority w:val="99"/>
    <w:rsid w:val="00981BFF"/>
    <w:pPr>
      <w:ind w:left="720" w:hanging="360"/>
      <w:contextualSpacing/>
    </w:pPr>
  </w:style>
  <w:style w:type="paragraph" w:styleId="List3">
    <w:name w:val="List 3"/>
    <w:basedOn w:val="Normal"/>
    <w:uiPriority w:val="99"/>
    <w:rsid w:val="00981BFF"/>
    <w:pPr>
      <w:ind w:left="1080" w:hanging="360"/>
      <w:contextualSpacing/>
    </w:pPr>
  </w:style>
  <w:style w:type="paragraph" w:styleId="List4">
    <w:name w:val="List 4"/>
    <w:basedOn w:val="Normal"/>
    <w:uiPriority w:val="99"/>
    <w:rsid w:val="00981BFF"/>
    <w:pPr>
      <w:ind w:left="1440" w:hanging="360"/>
      <w:contextualSpacing/>
    </w:pPr>
  </w:style>
  <w:style w:type="paragraph" w:styleId="List5">
    <w:name w:val="List 5"/>
    <w:basedOn w:val="Normal"/>
    <w:uiPriority w:val="99"/>
    <w:rsid w:val="00981BFF"/>
    <w:pPr>
      <w:ind w:left="1800" w:hanging="360"/>
      <w:contextualSpacing/>
    </w:pPr>
  </w:style>
  <w:style w:type="paragraph" w:styleId="ListBullet2">
    <w:name w:val="List Bullet 2"/>
    <w:basedOn w:val="Normal"/>
    <w:uiPriority w:val="99"/>
    <w:rsid w:val="00981BFF"/>
    <w:pPr>
      <w:numPr>
        <w:numId w:val="20"/>
      </w:numPr>
      <w:contextualSpacing/>
    </w:pPr>
  </w:style>
  <w:style w:type="paragraph" w:styleId="ListBullet3">
    <w:name w:val="List Bullet 3"/>
    <w:basedOn w:val="Normal"/>
    <w:uiPriority w:val="99"/>
    <w:rsid w:val="00981BFF"/>
    <w:pPr>
      <w:numPr>
        <w:numId w:val="21"/>
      </w:numPr>
      <w:contextualSpacing/>
    </w:pPr>
  </w:style>
  <w:style w:type="paragraph" w:styleId="ListBullet4">
    <w:name w:val="List Bullet 4"/>
    <w:basedOn w:val="Normal"/>
    <w:uiPriority w:val="99"/>
    <w:rsid w:val="00981BFF"/>
    <w:pPr>
      <w:numPr>
        <w:numId w:val="22"/>
      </w:numPr>
      <w:contextualSpacing/>
    </w:pPr>
  </w:style>
  <w:style w:type="paragraph" w:styleId="ListBullet5">
    <w:name w:val="List Bullet 5"/>
    <w:basedOn w:val="Normal"/>
    <w:uiPriority w:val="99"/>
    <w:rsid w:val="00981BFF"/>
    <w:pPr>
      <w:numPr>
        <w:numId w:val="23"/>
      </w:numPr>
      <w:contextualSpacing/>
    </w:pPr>
  </w:style>
  <w:style w:type="paragraph" w:styleId="ListContinue">
    <w:name w:val="List Continue"/>
    <w:basedOn w:val="Normal"/>
    <w:uiPriority w:val="99"/>
    <w:rsid w:val="00981BFF"/>
    <w:pPr>
      <w:spacing w:after="120"/>
      <w:ind w:left="360"/>
      <w:contextualSpacing/>
    </w:pPr>
  </w:style>
  <w:style w:type="paragraph" w:styleId="ListContinue2">
    <w:name w:val="List Continue 2"/>
    <w:basedOn w:val="Normal"/>
    <w:uiPriority w:val="99"/>
    <w:rsid w:val="00981BFF"/>
    <w:pPr>
      <w:spacing w:after="120"/>
      <w:ind w:left="720"/>
      <w:contextualSpacing/>
    </w:pPr>
  </w:style>
  <w:style w:type="paragraph" w:styleId="ListContinue3">
    <w:name w:val="List Continue 3"/>
    <w:basedOn w:val="Normal"/>
    <w:uiPriority w:val="99"/>
    <w:rsid w:val="00981BFF"/>
    <w:pPr>
      <w:spacing w:after="120"/>
      <w:ind w:left="1080"/>
      <w:contextualSpacing/>
    </w:pPr>
  </w:style>
  <w:style w:type="paragraph" w:styleId="ListContinue4">
    <w:name w:val="List Continue 4"/>
    <w:basedOn w:val="Normal"/>
    <w:uiPriority w:val="99"/>
    <w:rsid w:val="00981BFF"/>
    <w:pPr>
      <w:spacing w:after="120"/>
      <w:ind w:left="1440"/>
      <w:contextualSpacing/>
    </w:pPr>
  </w:style>
  <w:style w:type="paragraph" w:styleId="ListContinue5">
    <w:name w:val="List Continue 5"/>
    <w:basedOn w:val="Normal"/>
    <w:uiPriority w:val="99"/>
    <w:rsid w:val="00981BFF"/>
    <w:pPr>
      <w:spacing w:after="120"/>
      <w:ind w:left="1800"/>
      <w:contextualSpacing/>
    </w:pPr>
  </w:style>
  <w:style w:type="paragraph" w:styleId="ListNumber">
    <w:name w:val="List Number"/>
    <w:basedOn w:val="Normal"/>
    <w:uiPriority w:val="99"/>
    <w:rsid w:val="00981BFF"/>
    <w:pPr>
      <w:numPr>
        <w:numId w:val="24"/>
      </w:numPr>
      <w:contextualSpacing/>
    </w:pPr>
  </w:style>
  <w:style w:type="paragraph" w:styleId="ListNumber2">
    <w:name w:val="List Number 2"/>
    <w:basedOn w:val="Normal"/>
    <w:uiPriority w:val="99"/>
    <w:rsid w:val="00981BFF"/>
    <w:pPr>
      <w:numPr>
        <w:numId w:val="25"/>
      </w:numPr>
      <w:contextualSpacing/>
    </w:pPr>
  </w:style>
  <w:style w:type="paragraph" w:styleId="ListNumber3">
    <w:name w:val="List Number 3"/>
    <w:basedOn w:val="Normal"/>
    <w:uiPriority w:val="99"/>
    <w:rsid w:val="00981BFF"/>
    <w:pPr>
      <w:numPr>
        <w:numId w:val="26"/>
      </w:numPr>
      <w:contextualSpacing/>
    </w:pPr>
  </w:style>
  <w:style w:type="paragraph" w:styleId="ListNumber4">
    <w:name w:val="List Number 4"/>
    <w:basedOn w:val="Normal"/>
    <w:uiPriority w:val="99"/>
    <w:rsid w:val="00981BFF"/>
    <w:pPr>
      <w:numPr>
        <w:numId w:val="27"/>
      </w:numPr>
      <w:contextualSpacing/>
    </w:pPr>
  </w:style>
  <w:style w:type="paragraph" w:styleId="ListNumber5">
    <w:name w:val="List Number 5"/>
    <w:basedOn w:val="Normal"/>
    <w:uiPriority w:val="99"/>
    <w:rsid w:val="00981BFF"/>
    <w:pPr>
      <w:numPr>
        <w:numId w:val="28"/>
      </w:numPr>
      <w:contextualSpacing/>
    </w:pPr>
  </w:style>
  <w:style w:type="paragraph" w:styleId="MacroText">
    <w:name w:val="macro"/>
    <w:link w:val="MacroTextChar"/>
    <w:uiPriority w:val="99"/>
    <w:rsid w:val="00981B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81B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81BFF"/>
    <w:rPr>
      <w:rFonts w:ascii="Times New Roman" w:hAnsi="Times New Roman"/>
      <w:sz w:val="24"/>
      <w:szCs w:val="24"/>
    </w:rPr>
  </w:style>
  <w:style w:type="paragraph" w:styleId="NormalIndent">
    <w:name w:val="Normal Indent"/>
    <w:basedOn w:val="Normal"/>
    <w:uiPriority w:val="99"/>
    <w:rsid w:val="00981BFF"/>
    <w:pPr>
      <w:ind w:left="720"/>
    </w:pPr>
  </w:style>
  <w:style w:type="paragraph" w:styleId="NoteHeading">
    <w:name w:val="Note Heading"/>
    <w:basedOn w:val="Normal"/>
    <w:next w:val="Normal"/>
    <w:link w:val="NoteHeadingChar"/>
    <w:uiPriority w:val="99"/>
    <w:rsid w:val="00981BFF"/>
    <w:pPr>
      <w:spacing w:after="0" w:line="240" w:lineRule="auto"/>
    </w:pPr>
  </w:style>
  <w:style w:type="paragraph" w:styleId="PlainText">
    <w:name w:val="Plain Text"/>
    <w:basedOn w:val="Normal"/>
    <w:link w:val="PlainTextChar"/>
    <w:rsid w:val="00981BFF"/>
    <w:pPr>
      <w:spacing w:after="0" w:line="240" w:lineRule="auto"/>
    </w:pPr>
    <w:rPr>
      <w:rFonts w:ascii="Consolas" w:hAnsi="Consolas" w:cs="Consolas"/>
      <w:sz w:val="21"/>
      <w:szCs w:val="21"/>
    </w:rPr>
  </w:style>
  <w:style w:type="paragraph" w:styleId="Signature">
    <w:name w:val="Signature"/>
    <w:basedOn w:val="Normal"/>
    <w:link w:val="SignatureChar"/>
    <w:uiPriority w:val="99"/>
    <w:rsid w:val="00981BFF"/>
    <w:pPr>
      <w:spacing w:after="0" w:line="240" w:lineRule="auto"/>
      <w:ind w:left="4320"/>
    </w:pPr>
  </w:style>
  <w:style w:type="table" w:styleId="Table3Deffects1">
    <w:name w:val="Table 3D effects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81B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81B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81B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981BFF"/>
    <w:pPr>
      <w:spacing w:after="0"/>
      <w:ind w:left="220" w:hanging="220"/>
    </w:pPr>
  </w:style>
  <w:style w:type="paragraph" w:styleId="TableofFigures">
    <w:name w:val="table of figures"/>
    <w:basedOn w:val="Normal"/>
    <w:next w:val="Normal"/>
    <w:uiPriority w:val="99"/>
    <w:rsid w:val="00981BFF"/>
    <w:pPr>
      <w:spacing w:after="0"/>
    </w:pPr>
  </w:style>
  <w:style w:type="table" w:styleId="TableProfessional">
    <w:name w:val="Table Professional"/>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81B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981B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81BFF"/>
    <w:pPr>
      <w:spacing w:after="100"/>
      <w:ind w:left="660"/>
    </w:pPr>
  </w:style>
  <w:style w:type="paragraph" w:styleId="TOC7">
    <w:name w:val="toc 7"/>
    <w:basedOn w:val="Normal"/>
    <w:next w:val="Normal"/>
    <w:autoRedefine/>
    <w:uiPriority w:val="39"/>
    <w:rsid w:val="00981BFF"/>
    <w:pPr>
      <w:spacing w:after="100"/>
      <w:ind w:left="2160"/>
    </w:pPr>
  </w:style>
  <w:style w:type="paragraph" w:styleId="TOC8">
    <w:name w:val="toc 8"/>
    <w:basedOn w:val="Normal"/>
    <w:next w:val="Normal"/>
    <w:autoRedefine/>
    <w:uiPriority w:val="39"/>
    <w:rsid w:val="00981BFF"/>
    <w:pPr>
      <w:spacing w:after="100"/>
      <w:ind w:left="1540"/>
    </w:pPr>
  </w:style>
  <w:style w:type="paragraph" w:styleId="TOC9">
    <w:name w:val="toc 9"/>
    <w:basedOn w:val="Normal"/>
    <w:next w:val="Normal"/>
    <w:autoRedefine/>
    <w:uiPriority w:val="39"/>
    <w:rsid w:val="00981BFF"/>
    <w:pPr>
      <w:spacing w:after="100"/>
      <w:ind w:left="1760"/>
    </w:pPr>
  </w:style>
  <w:style w:type="character" w:customStyle="1" w:styleId="DigitalLinkAnchorCode">
    <w:name w:val="DigitalLinkAnchorCode"/>
    <w:basedOn w:val="DigitalLinkAnchorText"/>
    <w:rsid w:val="00981B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981BFF"/>
    <w:rPr>
      <w:bdr w:val="none" w:sz="0" w:space="0" w:color="auto"/>
      <w:shd w:val="clear" w:color="auto" w:fill="00B050"/>
    </w:rPr>
  </w:style>
  <w:style w:type="paragraph" w:customStyle="1" w:styleId="RecipeTableSubhead">
    <w:name w:val="RecipeTableSubhead"/>
    <w:basedOn w:val="TableSubhead"/>
    <w:qFormat/>
    <w:rsid w:val="00981BFF"/>
  </w:style>
  <w:style w:type="character" w:customStyle="1" w:styleId="Heading1Char">
    <w:name w:val="Heading 1 Char"/>
    <w:basedOn w:val="DefaultParagraphFont"/>
    <w:link w:val="Heading1"/>
    <w:uiPriority w:val="99"/>
    <w:rsid w:val="00981BFF"/>
    <w:rPr>
      <w:b/>
      <w:caps/>
      <w:sz w:val="28"/>
      <w:szCs w:val="28"/>
    </w:rPr>
  </w:style>
  <w:style w:type="character" w:customStyle="1" w:styleId="Heading2Char">
    <w:name w:val="Heading 2 Char"/>
    <w:basedOn w:val="DefaultParagraphFont"/>
    <w:link w:val="Heading2"/>
    <w:uiPriority w:val="99"/>
    <w:rsid w:val="00981B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81B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81BFF"/>
    <w:rPr>
      <w:sz w:val="22"/>
    </w:rPr>
  </w:style>
  <w:style w:type="character" w:customStyle="1" w:styleId="Heading5Char">
    <w:name w:val="Heading 5 Char"/>
    <w:basedOn w:val="DefaultParagraphFont"/>
    <w:link w:val="Heading5"/>
    <w:uiPriority w:val="99"/>
    <w:rsid w:val="00981BFF"/>
    <w:rPr>
      <w:sz w:val="22"/>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uiPriority w:val="99"/>
    <w:rsid w:val="00981BFF"/>
    <w:rPr>
      <w:rFonts w:ascii="Calibri" w:eastAsia="Calibri" w:hAnsi="Calibri"/>
      <w:sz w:val="22"/>
      <w:szCs w:val="22"/>
    </w:rPr>
  </w:style>
  <w:style w:type="character" w:customStyle="1" w:styleId="FooterChar">
    <w:name w:val="Footer Char"/>
    <w:basedOn w:val="DefaultParagraphFont"/>
    <w:link w:val="Footer"/>
    <w:uiPriority w:val="99"/>
    <w:rsid w:val="00981BFF"/>
    <w:rPr>
      <w:rFonts w:ascii="Calibri" w:eastAsia="Calibri" w:hAnsi="Calibri"/>
      <w:sz w:val="22"/>
      <w:szCs w:val="22"/>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rFonts w:eastAsia="Times New Roman"/>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981BFF"/>
    <w:rPr>
      <w:rFonts w:ascii="Verdana" w:hAnsi="Verdana" w:cs="Courier New"/>
      <w:sz w:val="18"/>
      <w:szCs w:val="18"/>
    </w:rPr>
  </w:style>
  <w:style w:type="character" w:customStyle="1" w:styleId="Heading6Char">
    <w:name w:val="Heading 6 Char"/>
    <w:basedOn w:val="DefaultParagraphFont"/>
    <w:link w:val="Heading6"/>
    <w:rsid w:val="00981BFF"/>
    <w:rPr>
      <w:rFonts w:ascii="Calibri" w:eastAsia="Calibri" w:hAnsi="Calibri"/>
      <w:sz w:val="22"/>
      <w:szCs w:val="22"/>
    </w:rPr>
  </w:style>
  <w:style w:type="character" w:customStyle="1" w:styleId="Heading7Char">
    <w:name w:val="Heading 7 Char"/>
    <w:basedOn w:val="DefaultParagraphFont"/>
    <w:link w:val="Heading7"/>
    <w:rsid w:val="00981BFF"/>
    <w:rPr>
      <w:rFonts w:ascii="Calibri" w:eastAsia="Calibri" w:hAnsi="Calibri"/>
      <w:sz w:val="22"/>
      <w:szCs w:val="22"/>
    </w:rPr>
  </w:style>
  <w:style w:type="character" w:customStyle="1" w:styleId="Heading8Char">
    <w:name w:val="Heading 8 Char"/>
    <w:basedOn w:val="DefaultParagraphFont"/>
    <w:link w:val="Heading8"/>
    <w:rsid w:val="00981BFF"/>
    <w:rPr>
      <w:rFonts w:ascii="Calibri" w:eastAsia="Calibri" w:hAnsi="Calibri"/>
      <w:sz w:val="22"/>
      <w:szCs w:val="22"/>
    </w:rPr>
  </w:style>
  <w:style w:type="character" w:customStyle="1" w:styleId="Heading9Char">
    <w:name w:val="Heading 9 Char"/>
    <w:basedOn w:val="DefaultParagraphFont"/>
    <w:link w:val="Heading9"/>
    <w:rsid w:val="00981BFF"/>
    <w:rPr>
      <w:rFonts w:ascii="Calibri" w:eastAsia="Calibri" w:hAnsi="Calibri"/>
      <w:sz w:val="22"/>
      <w:szCs w:val="22"/>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rFonts w:ascii="Calibri" w:eastAsia="Calibri" w:hAnsi="Calibri"/>
      <w:sz w:val="22"/>
      <w:szCs w:val="22"/>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rFonts w:ascii="Calibri" w:eastAsia="Calibri" w:hAnsi="Calibri"/>
      <w:sz w:val="22"/>
      <w:szCs w:val="22"/>
    </w:rPr>
  </w:style>
  <w:style w:type="character" w:customStyle="1" w:styleId="CommentTextChar">
    <w:name w:val="Comment Text Char"/>
    <w:basedOn w:val="DefaultParagraphFont"/>
    <w:link w:val="CommentText"/>
    <w:semiHidden/>
    <w:rsid w:val="00981BFF"/>
    <w:rPr>
      <w:rFonts w:ascii="Calibri" w:eastAsia="Calibri" w:hAnsi="Calibri"/>
      <w:szCs w:val="22"/>
    </w:rPr>
  </w:style>
  <w:style w:type="character" w:customStyle="1" w:styleId="CommentSubjectChar">
    <w:name w:val="Comment Subject Char"/>
    <w:basedOn w:val="CommentTextChar"/>
    <w:link w:val="CommentSubject"/>
    <w:semiHidden/>
    <w:rsid w:val="00981BFF"/>
    <w:rPr>
      <w:rFonts w:ascii="Calibri" w:eastAsia="Calibri" w:hAnsi="Calibri"/>
      <w:b/>
      <w:szCs w:val="22"/>
    </w:rPr>
  </w:style>
  <w:style w:type="character" w:customStyle="1" w:styleId="BalloonTextChar">
    <w:name w:val="Balloon Text Char"/>
    <w:basedOn w:val="DefaultParagraphFont"/>
    <w:link w:val="BalloonText"/>
    <w:semiHidden/>
    <w:rsid w:val="00981BFF"/>
    <w:rPr>
      <w:rFonts w:ascii="Tahoma" w:eastAsia="Calibri" w:hAnsi="Tahoma"/>
      <w:sz w:val="16"/>
      <w:szCs w:val="22"/>
    </w:rPr>
  </w:style>
  <w:style w:type="character" w:customStyle="1" w:styleId="FootnoteTextChar">
    <w:name w:val="Footnote Text Char"/>
    <w:basedOn w:val="DefaultParagraphFont"/>
    <w:link w:val="FootnoteText"/>
    <w:rsid w:val="00981BFF"/>
    <w:rPr>
      <w:rFonts w:ascii="Calibri" w:eastAsia="Calibri" w:hAnsi="Calibri"/>
      <w:szCs w:val="22"/>
    </w:rPr>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81BFF"/>
    <w:rPr>
      <w:rFonts w:ascii="Calibri" w:eastAsia="Calibri" w:hAnsi="Calibri"/>
      <w:sz w:val="22"/>
      <w:szCs w:val="22"/>
    </w:rPr>
  </w:style>
  <w:style w:type="character" w:customStyle="1" w:styleId="BodyText3Char">
    <w:name w:val="Body Text 3 Char"/>
    <w:basedOn w:val="DefaultParagraphFont"/>
    <w:link w:val="BodyText3"/>
    <w:uiPriority w:val="99"/>
    <w:rsid w:val="00981B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981B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981B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981B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981B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981BFF"/>
    <w:rPr>
      <w:rFonts w:ascii="Calibri" w:eastAsia="Calibri" w:hAnsi="Calibri"/>
      <w:sz w:val="16"/>
      <w:szCs w:val="16"/>
    </w:rPr>
  </w:style>
  <w:style w:type="character" w:customStyle="1" w:styleId="ClosingChar">
    <w:name w:val="Closing Char"/>
    <w:basedOn w:val="DefaultParagraphFont"/>
    <w:link w:val="Closing"/>
    <w:uiPriority w:val="99"/>
    <w:rsid w:val="00981BFF"/>
    <w:rPr>
      <w:rFonts w:ascii="Calibri" w:eastAsia="Calibri" w:hAnsi="Calibri"/>
      <w:sz w:val="22"/>
      <w:szCs w:val="22"/>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981BFF"/>
    <w:rPr>
      <w:rFonts w:ascii="Calibri" w:eastAsia="Calibri" w:hAnsi="Calibri"/>
      <w:sz w:val="22"/>
      <w:szCs w:val="22"/>
    </w:rPr>
  </w:style>
  <w:style w:type="character" w:customStyle="1" w:styleId="DocumentMapChar">
    <w:name w:val="Document Map Char"/>
    <w:basedOn w:val="DefaultParagraphFont"/>
    <w:link w:val="DocumentMap"/>
    <w:uiPriority w:val="99"/>
    <w:rsid w:val="00981B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981BFF"/>
    <w:rPr>
      <w:rFonts w:ascii="Calibri" w:eastAsia="Calibri" w:hAnsi="Calibri"/>
      <w:sz w:val="22"/>
      <w:szCs w:val="22"/>
    </w:rPr>
  </w:style>
  <w:style w:type="character" w:customStyle="1" w:styleId="EndnoteTextChar">
    <w:name w:val="Endnote Text Char"/>
    <w:basedOn w:val="DefaultParagraphFont"/>
    <w:link w:val="EndnoteText"/>
    <w:uiPriority w:val="99"/>
    <w:rsid w:val="00981BFF"/>
    <w:rPr>
      <w:rFonts w:ascii="Calibri" w:eastAsia="Calibri" w:hAnsi="Calibri"/>
    </w:rPr>
  </w:style>
  <w:style w:type="character" w:customStyle="1" w:styleId="HTMLAddressChar">
    <w:name w:val="HTML Address Char"/>
    <w:basedOn w:val="DefaultParagraphFont"/>
    <w:link w:val="HTMLAddress"/>
    <w:uiPriority w:val="99"/>
    <w:rsid w:val="00981BFF"/>
    <w:rPr>
      <w:rFonts w:ascii="Calibri" w:eastAsia="Calibri" w:hAnsi="Calibri"/>
      <w:i/>
      <w:iCs/>
      <w:sz w:val="22"/>
      <w:szCs w:val="22"/>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981BFF"/>
    <w:rPr>
      <w:rFonts w:ascii="Consolas" w:eastAsiaTheme="minorHAnsi" w:hAnsi="Consolas" w:cs="Consolas"/>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81BFF"/>
    <w:rPr>
      <w:rFonts w:asciiTheme="majorHAnsi" w:eastAsiaTheme="majorEastAsia" w:hAnsiTheme="majorHAnsi" w:cstheme="majorBidi"/>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981BFF"/>
    <w:rPr>
      <w:rFonts w:ascii="Calibri" w:eastAsia="Calibri" w:hAnsi="Calibri"/>
      <w:sz w:val="22"/>
      <w:szCs w:val="22"/>
    </w:rPr>
  </w:style>
  <w:style w:type="character" w:customStyle="1" w:styleId="PlainTextChar">
    <w:name w:val="Plain Text Char"/>
    <w:basedOn w:val="DefaultParagraphFont"/>
    <w:link w:val="PlainText"/>
    <w:rsid w:val="00981BFF"/>
    <w:rPr>
      <w:rFonts w:ascii="Consolas" w:eastAsia="Calibri" w:hAnsi="Consolas" w:cs="Consolas"/>
      <w:sz w:val="21"/>
      <w:szCs w:val="21"/>
    </w:rPr>
  </w:style>
  <w:style w:type="character" w:customStyle="1" w:styleId="SignatureChar">
    <w:name w:val="Signature Char"/>
    <w:basedOn w:val="DefaultParagraphFont"/>
    <w:link w:val="Signature"/>
    <w:uiPriority w:val="99"/>
    <w:rsid w:val="00981BFF"/>
    <w:rPr>
      <w:rFonts w:ascii="Calibri" w:eastAsia="Calibri" w:hAnsi="Calibri"/>
      <w:sz w:val="22"/>
      <w:szCs w:val="22"/>
    </w:rPr>
  </w:style>
  <w:style w:type="character" w:customStyle="1" w:styleId="TitleChar">
    <w:name w:val="Title Char"/>
    <w:basedOn w:val="DefaultParagraphFont"/>
    <w:link w:val="Title"/>
    <w:uiPriority w:val="99"/>
    <w:rsid w:val="00981B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spacing w:after="0" w:line="240" w:lineRule="auto"/>
      <w:jc w:val="right"/>
    </w:pPr>
    <w:rPr>
      <w:rFonts w:ascii="Arial" w:hAnsi="Arial"/>
      <w:b/>
      <w:noProof/>
      <w:color w:val="000000"/>
      <w:sz w:val="28"/>
      <w:szCs w:val="20"/>
    </w:rPr>
  </w:style>
  <w:style w:type="paragraph" w:customStyle="1" w:styleId="lefttitle">
    <w:name w:val="lefttitle"/>
    <w:basedOn w:val="Normal"/>
    <w:rsid w:val="00981BFF"/>
    <w:pPr>
      <w:spacing w:after="0" w:line="240" w:lineRule="auto"/>
    </w:pPr>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line="240" w:lineRule="auto"/>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List Bullet" w:uiPriority="0"/>
    <w:lsdException w:name="Title" w:qFormat="1"/>
    <w:lsdException w:name="Default Paragraph Font" w:uiPriority="1"/>
    <w:lsdException w:name="Body Text" w:uiPriority="0"/>
    <w:lsdException w:name="Subtitle" w:uiPriority="0" w:qFormat="1"/>
    <w:lsdException w:name="Salutation" w:uiPriority="0"/>
    <w:lsdException w:name="Block Text" w:uiPriority="0"/>
    <w:lsdException w:name="Strong" w:qFormat="1"/>
    <w:lsdException w:name="Emphasis" w:qFormat="1"/>
    <w:lsdException w:name="Plain Text" w:uiPriority="0"/>
    <w:lsdException w:name="HTML Top of Form" w:uiPriority="0"/>
    <w:lsdException w:name="HTML Bottom of Form" w:uiPriority="0"/>
    <w:lsdException w:name="Normal Table" w:uiPriority="0"/>
    <w:lsdException w:name="annotation subject" w:uiPriority="0"/>
    <w:lsdException w:name="Balloon Text" w:uiPriority="0"/>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0"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981BFF"/>
    <w:pPr>
      <w:spacing w:after="200" w:line="276" w:lineRule="auto"/>
    </w:pPr>
    <w:rPr>
      <w:rFonts w:ascii="Calibri" w:eastAsia="Calibri" w:hAnsi="Calibri"/>
      <w:sz w:val="22"/>
      <w:szCs w:val="22"/>
    </w:rPr>
  </w:style>
  <w:style w:type="paragraph" w:styleId="Heading1">
    <w:name w:val="heading 1"/>
    <w:next w:val="Normal"/>
    <w:link w:val="Heading1Char"/>
    <w:uiPriority w:val="99"/>
    <w:qFormat/>
    <w:rsid w:val="00981BFF"/>
    <w:pPr>
      <w:keepNext/>
      <w:spacing w:before="240"/>
      <w:outlineLvl w:val="0"/>
    </w:pPr>
    <w:rPr>
      <w:b/>
      <w:caps/>
      <w:sz w:val="28"/>
      <w:szCs w:val="28"/>
    </w:rPr>
  </w:style>
  <w:style w:type="paragraph" w:styleId="Heading2">
    <w:name w:val="heading 2"/>
    <w:basedOn w:val="Normal"/>
    <w:next w:val="Normal"/>
    <w:link w:val="Heading2Char"/>
    <w:uiPriority w:val="99"/>
    <w:qFormat/>
    <w:rsid w:val="00981BF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981BF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981BFF"/>
    <w:pPr>
      <w:keepNext/>
      <w:spacing w:after="0" w:line="240" w:lineRule="exact"/>
      <w:outlineLvl w:val="3"/>
    </w:pPr>
    <w:rPr>
      <w:rFonts w:ascii="Times New Roman" w:eastAsia="Times New Roman" w:hAnsi="Times New Roman"/>
      <w:szCs w:val="20"/>
    </w:rPr>
  </w:style>
  <w:style w:type="paragraph" w:styleId="Heading5">
    <w:name w:val="heading 5"/>
    <w:basedOn w:val="Normal"/>
    <w:next w:val="Normal"/>
    <w:link w:val="Heading5Char"/>
    <w:uiPriority w:val="99"/>
    <w:qFormat/>
    <w:rsid w:val="00981BFF"/>
    <w:pPr>
      <w:spacing w:after="0" w:line="240" w:lineRule="auto"/>
      <w:outlineLvl w:val="4"/>
    </w:pPr>
    <w:rPr>
      <w:rFonts w:ascii="Times New Roman" w:eastAsia="Times New Roman" w:hAnsi="Times New Roman"/>
      <w:szCs w:val="20"/>
    </w:rPr>
  </w:style>
  <w:style w:type="paragraph" w:styleId="Heading6">
    <w:name w:val="heading 6"/>
    <w:basedOn w:val="Normal"/>
    <w:next w:val="Normal"/>
    <w:link w:val="Heading6Char"/>
    <w:qFormat/>
    <w:rsid w:val="00981BFF"/>
    <w:pPr>
      <w:outlineLvl w:val="5"/>
    </w:pPr>
  </w:style>
  <w:style w:type="paragraph" w:styleId="Heading7">
    <w:name w:val="heading 7"/>
    <w:basedOn w:val="Normal"/>
    <w:next w:val="Normal"/>
    <w:link w:val="Heading7Char"/>
    <w:qFormat/>
    <w:rsid w:val="00981BFF"/>
    <w:pPr>
      <w:outlineLvl w:val="6"/>
    </w:pPr>
  </w:style>
  <w:style w:type="paragraph" w:styleId="Heading8">
    <w:name w:val="heading 8"/>
    <w:basedOn w:val="Normal"/>
    <w:next w:val="Normal"/>
    <w:link w:val="Heading8Char"/>
    <w:qFormat/>
    <w:rsid w:val="00981BFF"/>
    <w:pPr>
      <w:outlineLvl w:val="7"/>
    </w:pPr>
  </w:style>
  <w:style w:type="paragraph" w:styleId="Heading9">
    <w:name w:val="heading 9"/>
    <w:basedOn w:val="Normal"/>
    <w:next w:val="Normal"/>
    <w:link w:val="Heading9Char"/>
    <w:qFormat/>
    <w:rsid w:val="00981BFF"/>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
    <w:name w:val="Para"/>
    <w:link w:val="ParaChar"/>
    <w:qFormat/>
    <w:rsid w:val="00981BFF"/>
    <w:pPr>
      <w:spacing w:after="120"/>
      <w:ind w:left="720" w:firstLine="720"/>
    </w:pPr>
    <w:rPr>
      <w:snapToGrid w:val="0"/>
      <w:sz w:val="26"/>
    </w:rPr>
  </w:style>
  <w:style w:type="paragraph" w:customStyle="1" w:styleId="AbstractHead">
    <w:name w:val="AbstractHead"/>
    <w:basedOn w:val="Para"/>
    <w:next w:val="AbstractPara"/>
    <w:rsid w:val="00981BFF"/>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981BFF"/>
    <w:pPr>
      <w:pBdr>
        <w:top w:val="single" w:sz="4" w:space="1" w:color="auto"/>
        <w:left w:val="single" w:sz="4" w:space="4" w:color="auto"/>
        <w:bottom w:val="single" w:sz="4" w:space="1" w:color="auto"/>
        <w:right w:val="single" w:sz="4" w:space="4" w:color="auto"/>
      </w:pBdr>
      <w:spacing w:after="200" w:line="276" w:lineRule="auto"/>
      <w:ind w:left="720"/>
    </w:pPr>
    <w:rPr>
      <w:rFonts w:ascii="Arial" w:hAnsi="Arial"/>
      <w:snapToGrid w:val="0"/>
      <w:sz w:val="24"/>
    </w:rPr>
  </w:style>
  <w:style w:type="paragraph" w:customStyle="1" w:styleId="Acknowledgments">
    <w:name w:val="Acknowledgments"/>
    <w:basedOn w:val="Normal"/>
    <w:rsid w:val="00981BFF"/>
    <w:pPr>
      <w:spacing w:after="120"/>
      <w:ind w:left="720" w:firstLine="720"/>
    </w:pPr>
    <w:rPr>
      <w:snapToGrid w:val="0"/>
      <w:sz w:val="26"/>
    </w:rPr>
  </w:style>
  <w:style w:type="paragraph" w:customStyle="1" w:styleId="Address">
    <w:name w:val="Address"/>
    <w:basedOn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AddressDescription">
    <w:name w:val="AddressDescription"/>
    <w:basedOn w:val="Normal"/>
    <w:next w:val="Normal"/>
    <w:rsid w:val="00981BFF"/>
    <w:pPr>
      <w:widowControl w:val="0"/>
      <w:spacing w:before="120" w:after="120" w:line="240" w:lineRule="auto"/>
      <w:ind w:left="2160"/>
    </w:pPr>
    <w:rPr>
      <w:rFonts w:ascii="Times New Roman" w:eastAsia="Times New Roman" w:hAnsi="Times New Roman"/>
      <w:snapToGrid w:val="0"/>
      <w:sz w:val="24"/>
      <w:szCs w:val="20"/>
    </w:rPr>
  </w:style>
  <w:style w:type="paragraph" w:customStyle="1" w:styleId="AddressName">
    <w:name w:val="AddressName"/>
    <w:basedOn w:val="Normal"/>
    <w:next w:val="Normal"/>
    <w:rsid w:val="00981BFF"/>
    <w:pPr>
      <w:widowControl w:val="0"/>
      <w:spacing w:before="120" w:after="0" w:line="240" w:lineRule="auto"/>
      <w:ind w:left="2160"/>
    </w:pPr>
    <w:rPr>
      <w:rFonts w:ascii="Times New Roman" w:eastAsia="Times New Roman" w:hAnsi="Times New Roman"/>
      <w:snapToGrid w:val="0"/>
      <w:sz w:val="24"/>
      <w:szCs w:val="20"/>
    </w:rPr>
  </w:style>
  <w:style w:type="paragraph" w:customStyle="1" w:styleId="Question">
    <w:name w:val="Question"/>
    <w:next w:val="Option"/>
    <w:link w:val="QuestionChar"/>
    <w:rsid w:val="00981BFF"/>
    <w:pPr>
      <w:spacing w:after="120"/>
      <w:ind w:left="2160" w:hanging="720"/>
    </w:pPr>
    <w:rPr>
      <w:sz w:val="26"/>
    </w:rPr>
  </w:style>
  <w:style w:type="paragraph" w:customStyle="1" w:styleId="Option">
    <w:name w:val="Option"/>
    <w:basedOn w:val="Question"/>
    <w:link w:val="OptionChar"/>
    <w:rsid w:val="00981BFF"/>
    <w:pPr>
      <w:ind w:left="2880"/>
    </w:pPr>
  </w:style>
  <w:style w:type="paragraph" w:customStyle="1" w:styleId="Answer">
    <w:name w:val="Answer"/>
    <w:basedOn w:val="Option"/>
    <w:next w:val="Explanation"/>
    <w:link w:val="AnswerChar"/>
    <w:rsid w:val="00981BFF"/>
    <w:pPr>
      <w:widowControl w:val="0"/>
    </w:pPr>
    <w:rPr>
      <w:snapToGrid w:val="0"/>
    </w:rPr>
  </w:style>
  <w:style w:type="paragraph" w:customStyle="1" w:styleId="AnswersHead">
    <w:name w:val="AnswersHead"/>
    <w:basedOn w:val="Normal"/>
    <w:next w:val="Para"/>
    <w:rsid w:val="00981BFF"/>
    <w:pPr>
      <w:pBdr>
        <w:top w:val="single" w:sz="18" w:space="1" w:color="auto"/>
        <w:bottom w:val="single" w:sz="18" w:space="1" w:color="auto"/>
      </w:pBdr>
      <w:spacing w:before="240" w:after="120" w:line="240" w:lineRule="auto"/>
    </w:pPr>
    <w:rPr>
      <w:rFonts w:ascii="Arial" w:eastAsia="Times New Roman" w:hAnsi="Arial"/>
      <w:b/>
      <w:sz w:val="52"/>
      <w:szCs w:val="52"/>
    </w:rPr>
  </w:style>
  <w:style w:type="paragraph" w:customStyle="1" w:styleId="ChapterTitle">
    <w:name w:val="ChapterTitle"/>
    <w:next w:val="Para"/>
    <w:qFormat/>
    <w:rsid w:val="00981BFF"/>
    <w:pPr>
      <w:spacing w:after="360"/>
      <w:outlineLvl w:val="0"/>
    </w:pPr>
    <w:rPr>
      <w:rFonts w:ascii="Arial" w:hAnsi="Arial"/>
      <w:b/>
      <w:snapToGrid w:val="0"/>
      <w:sz w:val="60"/>
    </w:rPr>
  </w:style>
  <w:style w:type="paragraph" w:customStyle="1" w:styleId="AppendixTitle">
    <w:name w:val="AppendixTitle"/>
    <w:basedOn w:val="ChapterTitle"/>
    <w:next w:val="Para"/>
    <w:rsid w:val="00981BFF"/>
    <w:pPr>
      <w:spacing w:before="120" w:after="120"/>
    </w:pPr>
  </w:style>
  <w:style w:type="paragraph" w:customStyle="1" w:styleId="AuthorBio">
    <w:name w:val="AuthorBio"/>
    <w:rsid w:val="00981BFF"/>
    <w:pPr>
      <w:spacing w:before="240" w:after="240"/>
      <w:ind w:firstLine="720"/>
    </w:pPr>
    <w:rPr>
      <w:rFonts w:ascii="Arial" w:hAnsi="Arial"/>
    </w:rPr>
  </w:style>
  <w:style w:type="paragraph" w:styleId="BalloonText">
    <w:name w:val="Balloon Text"/>
    <w:basedOn w:val="Normal"/>
    <w:link w:val="BalloonTextChar"/>
    <w:semiHidden/>
    <w:rsid w:val="00981BFF"/>
    <w:rPr>
      <w:rFonts w:ascii="Tahoma" w:hAnsi="Tahoma"/>
      <w:sz w:val="16"/>
    </w:rPr>
  </w:style>
  <w:style w:type="paragraph" w:styleId="Bibliography">
    <w:name w:val="Bibliography"/>
    <w:basedOn w:val="Normal"/>
    <w:next w:val="Normal"/>
    <w:uiPriority w:val="99"/>
    <w:semiHidden/>
    <w:rsid w:val="00981BFF"/>
  </w:style>
  <w:style w:type="paragraph" w:customStyle="1" w:styleId="BibliographyEntry">
    <w:name w:val="BibliographyEntry"/>
    <w:rsid w:val="00981BFF"/>
    <w:pPr>
      <w:ind w:left="1440" w:hanging="720"/>
    </w:pPr>
    <w:rPr>
      <w:rFonts w:ascii="Arial" w:hAnsi="Arial" w:cs="Tahoma"/>
      <w:sz w:val="26"/>
      <w:szCs w:val="16"/>
    </w:rPr>
  </w:style>
  <w:style w:type="paragraph" w:customStyle="1" w:styleId="BibliographyHead">
    <w:name w:val="BibliographyHead"/>
    <w:next w:val="BibliographyEntry"/>
    <w:rsid w:val="00981BFF"/>
    <w:pPr>
      <w:pBdr>
        <w:top w:val="single" w:sz="18" w:space="1" w:color="auto"/>
        <w:bottom w:val="single" w:sz="18" w:space="1" w:color="auto"/>
      </w:pBdr>
      <w:spacing w:before="240" w:after="120"/>
    </w:pPr>
    <w:rPr>
      <w:rFonts w:ascii="Arial" w:hAnsi="Arial"/>
      <w:b/>
      <w:sz w:val="52"/>
      <w:szCs w:val="52"/>
    </w:rPr>
  </w:style>
  <w:style w:type="paragraph" w:customStyle="1" w:styleId="BibliographyTitle">
    <w:name w:val="BibliographyTitle"/>
    <w:next w:val="BibliographyEntry"/>
    <w:rsid w:val="00981BFF"/>
    <w:rPr>
      <w:rFonts w:ascii="Arial" w:hAnsi="Arial"/>
      <w:b/>
      <w:smallCaps/>
      <w:sz w:val="60"/>
      <w:szCs w:val="60"/>
    </w:rPr>
  </w:style>
  <w:style w:type="character" w:customStyle="1" w:styleId="BoldItalic">
    <w:name w:val="BoldItalic"/>
    <w:rsid w:val="00981BFF"/>
    <w:rPr>
      <w:b/>
      <w:i/>
    </w:rPr>
  </w:style>
  <w:style w:type="character" w:styleId="BookTitle">
    <w:name w:val="Book Title"/>
    <w:basedOn w:val="DefaultParagraphFont"/>
    <w:uiPriority w:val="99"/>
    <w:qFormat/>
    <w:rsid w:val="00981BFF"/>
    <w:rPr>
      <w:b/>
      <w:bCs/>
      <w:smallCaps/>
      <w:spacing w:val="5"/>
    </w:rPr>
  </w:style>
  <w:style w:type="paragraph" w:customStyle="1" w:styleId="BookAuthor">
    <w:name w:val="BookAuthor"/>
    <w:basedOn w:val="Normal"/>
    <w:rsid w:val="00981BFF"/>
    <w:pPr>
      <w:spacing w:before="120" w:after="1000" w:line="240" w:lineRule="auto"/>
      <w:ind w:left="720" w:firstLine="720"/>
      <w:contextualSpacing/>
      <w:jc w:val="center"/>
    </w:pPr>
    <w:rPr>
      <w:rFonts w:ascii="Times New Roman" w:eastAsia="Times New Roman" w:hAnsi="Times New Roman"/>
      <w:sz w:val="32"/>
      <w:szCs w:val="20"/>
    </w:rPr>
  </w:style>
  <w:style w:type="paragraph" w:customStyle="1" w:styleId="BookEdition">
    <w:name w:val="BookEdition"/>
    <w:qFormat/>
    <w:rsid w:val="00981BFF"/>
    <w:pPr>
      <w:pBdr>
        <w:top w:val="single" w:sz="4" w:space="1" w:color="auto"/>
        <w:bottom w:val="single" w:sz="4" w:space="1" w:color="auto"/>
      </w:pBdr>
      <w:spacing w:after="200"/>
      <w:jc w:val="center"/>
    </w:pPr>
    <w:rPr>
      <w:rFonts w:ascii="Arial" w:hAnsi="Arial"/>
      <w:b/>
      <w:snapToGrid w:val="0"/>
      <w:sz w:val="36"/>
    </w:rPr>
  </w:style>
  <w:style w:type="paragraph" w:customStyle="1" w:styleId="BookHalfTitle">
    <w:name w:val="BookHalfTitle"/>
    <w:basedOn w:val="Normal"/>
    <w:next w:val="H2"/>
    <w:rsid w:val="00981BFF"/>
    <w:pPr>
      <w:spacing w:before="480" w:after="480" w:line="240" w:lineRule="auto"/>
      <w:ind w:left="720" w:firstLine="720"/>
      <w:jc w:val="center"/>
    </w:pPr>
    <w:rPr>
      <w:rFonts w:ascii="Arial" w:eastAsia="Times New Roman" w:hAnsi="Arial"/>
      <w:b/>
      <w:snapToGrid w:val="0"/>
      <w:sz w:val="52"/>
      <w:szCs w:val="20"/>
    </w:rPr>
  </w:style>
  <w:style w:type="paragraph" w:customStyle="1" w:styleId="BookReviewAuthor">
    <w:name w:val="BookReviewAuthor"/>
    <w:rsid w:val="00981BFF"/>
    <w:pPr>
      <w:ind w:left="4320"/>
    </w:pPr>
    <w:rPr>
      <w:snapToGrid w:val="0"/>
    </w:rPr>
  </w:style>
  <w:style w:type="paragraph" w:customStyle="1" w:styleId="BookReviewItem">
    <w:name w:val="BookReviewItem"/>
    <w:rsid w:val="00981BFF"/>
    <w:pPr>
      <w:spacing w:before="240" w:after="240"/>
      <w:ind w:left="3600" w:right="1440" w:hanging="720"/>
    </w:pPr>
    <w:rPr>
      <w:sz w:val="28"/>
    </w:rPr>
  </w:style>
  <w:style w:type="paragraph" w:customStyle="1" w:styleId="BookTitle0">
    <w:name w:val="BookTitle"/>
    <w:basedOn w:val="Normal"/>
    <w:next w:val="Normal"/>
    <w:rsid w:val="00981BFF"/>
    <w:pPr>
      <w:pageBreakBefore/>
      <w:spacing w:before="4800" w:after="480" w:line="240" w:lineRule="auto"/>
      <w:ind w:left="720" w:firstLine="720"/>
      <w:jc w:val="center"/>
    </w:pPr>
    <w:rPr>
      <w:rFonts w:ascii="Arial" w:eastAsia="Times New Roman" w:hAnsi="Arial"/>
      <w:b/>
      <w:snapToGrid w:val="0"/>
      <w:sz w:val="52"/>
      <w:szCs w:val="20"/>
    </w:rPr>
  </w:style>
  <w:style w:type="paragraph" w:customStyle="1" w:styleId="BookSubtitle">
    <w:name w:val="BookSubtitle"/>
    <w:basedOn w:val="BookTitle0"/>
    <w:next w:val="Normal"/>
    <w:rsid w:val="00981BFF"/>
    <w:pPr>
      <w:pageBreakBefore w:val="0"/>
      <w:spacing w:before="480"/>
    </w:pPr>
    <w:rPr>
      <w:sz w:val="36"/>
    </w:rPr>
  </w:style>
  <w:style w:type="character" w:customStyle="1" w:styleId="Callout">
    <w:name w:val="Callout"/>
    <w:basedOn w:val="DefaultParagraphFont"/>
    <w:rsid w:val="00981BFF"/>
    <w:rPr>
      <w:bdr w:val="none" w:sz="0" w:space="0" w:color="auto"/>
      <w:shd w:val="clear" w:color="auto" w:fill="B2A1C7" w:themeFill="accent4" w:themeFillTint="99"/>
    </w:rPr>
  </w:style>
  <w:style w:type="paragraph" w:customStyle="1" w:styleId="ChapterSubtitle">
    <w:name w:val="ChapterSubtitle"/>
    <w:basedOn w:val="ChapterTitle"/>
    <w:next w:val="Para"/>
    <w:rsid w:val="00981BFF"/>
    <w:rPr>
      <w:sz w:val="44"/>
    </w:rPr>
  </w:style>
  <w:style w:type="paragraph" w:customStyle="1" w:styleId="ChapterAuthor">
    <w:name w:val="ChapterAuthor"/>
    <w:basedOn w:val="ChapterSubtitle"/>
    <w:next w:val="ChapterAuthorAffiliation"/>
    <w:rsid w:val="00981BFF"/>
    <w:pPr>
      <w:spacing w:after="120"/>
      <w:outlineLvl w:val="9"/>
    </w:pPr>
    <w:rPr>
      <w:i/>
      <w:sz w:val="36"/>
    </w:rPr>
  </w:style>
  <w:style w:type="paragraph" w:customStyle="1" w:styleId="ChapterAuthorAffiliation">
    <w:name w:val="ChapterAuthorAffiliation"/>
    <w:next w:val="Para"/>
    <w:rsid w:val="00981BFF"/>
    <w:pPr>
      <w:spacing w:after="120"/>
    </w:pPr>
    <w:rPr>
      <w:rFonts w:ascii="Arial" w:hAnsi="Arial"/>
      <w:i/>
      <w:smallCaps/>
      <w:snapToGrid w:val="0"/>
      <w:sz w:val="36"/>
    </w:rPr>
  </w:style>
  <w:style w:type="paragraph" w:customStyle="1" w:styleId="FootnoteEntry">
    <w:name w:val="FootnoteEntry"/>
    <w:rsid w:val="00981BFF"/>
    <w:pPr>
      <w:ind w:left="1440" w:hanging="720"/>
    </w:pPr>
    <w:rPr>
      <w:snapToGrid w:val="0"/>
    </w:rPr>
  </w:style>
  <w:style w:type="paragraph" w:customStyle="1" w:styleId="ChapterCredit">
    <w:name w:val="ChapterCredit"/>
    <w:basedOn w:val="FootnoteEntry"/>
    <w:next w:val="Para"/>
    <w:rsid w:val="00981BFF"/>
    <w:pPr>
      <w:spacing w:before="120" w:after="120"/>
      <w:ind w:left="0" w:firstLine="0"/>
    </w:pPr>
  </w:style>
  <w:style w:type="paragraph" w:customStyle="1" w:styleId="Objective">
    <w:name w:val="Objective"/>
    <w:rsid w:val="00981BFF"/>
    <w:pPr>
      <w:widowControl w:val="0"/>
      <w:spacing w:after="120"/>
      <w:ind w:left="2520" w:hanging="360"/>
    </w:pPr>
    <w:rPr>
      <w:rFonts w:ascii="Arial" w:hAnsi="Arial"/>
      <w:b/>
      <w:i/>
      <w:snapToGrid w:val="0"/>
      <w:sz w:val="24"/>
      <w:u w:val="single"/>
    </w:rPr>
  </w:style>
  <w:style w:type="paragraph" w:customStyle="1" w:styleId="ChapterObjective">
    <w:name w:val="ChapterObjective"/>
    <w:basedOn w:val="Objective"/>
    <w:rsid w:val="00981BFF"/>
    <w:rPr>
      <w:i w:val="0"/>
    </w:rPr>
  </w:style>
  <w:style w:type="paragraph" w:customStyle="1" w:styleId="ChapterFeaturingList">
    <w:name w:val="ChapterFeaturingList"/>
    <w:basedOn w:val="ChapterObjective"/>
    <w:rsid w:val="00981BFF"/>
    <w:rPr>
      <w:b w:val="0"/>
      <w:sz w:val="26"/>
      <w:u w:val="none"/>
    </w:rPr>
  </w:style>
  <w:style w:type="paragraph" w:customStyle="1" w:styleId="ChapterFeaturingListSub">
    <w:name w:val="ChapterFeaturingListSub"/>
    <w:rsid w:val="00981BFF"/>
    <w:pPr>
      <w:spacing w:after="120"/>
      <w:ind w:left="2880"/>
      <w:contextualSpacing/>
    </w:pPr>
    <w:rPr>
      <w:rFonts w:ascii="Arial" w:hAnsi="Arial"/>
      <w:snapToGrid w:val="0"/>
      <w:sz w:val="26"/>
    </w:rPr>
  </w:style>
  <w:style w:type="paragraph" w:customStyle="1" w:styleId="ChapterFeaturingListSub2">
    <w:name w:val="ChapterFeaturingListSub2"/>
    <w:rsid w:val="00981BFF"/>
    <w:pPr>
      <w:spacing w:after="120"/>
      <w:ind w:left="3600"/>
    </w:pPr>
    <w:rPr>
      <w:rFonts w:ascii="Arial" w:hAnsi="Arial"/>
      <w:snapToGrid w:val="0"/>
      <w:sz w:val="26"/>
    </w:rPr>
  </w:style>
  <w:style w:type="paragraph" w:customStyle="1" w:styleId="ChapterIntroductionHead">
    <w:name w:val="ChapterIntroductionHead"/>
    <w:next w:val="ChapterIntroductionPara"/>
    <w:rsid w:val="00981BFF"/>
    <w:pPr>
      <w:ind w:left="1440"/>
      <w:outlineLvl w:val="0"/>
    </w:pPr>
    <w:rPr>
      <w:rFonts w:ascii="Arial" w:hAnsi="Arial"/>
      <w:b/>
      <w:snapToGrid w:val="0"/>
      <w:sz w:val="26"/>
    </w:rPr>
  </w:style>
  <w:style w:type="paragraph" w:customStyle="1" w:styleId="ChapterIntroductionPara">
    <w:name w:val="ChapterIntroductionPara"/>
    <w:next w:val="Para"/>
    <w:rsid w:val="00981BFF"/>
    <w:pPr>
      <w:ind w:left="1440"/>
    </w:pPr>
    <w:rPr>
      <w:rFonts w:ascii="Arial" w:hAnsi="Arial"/>
      <w:snapToGrid w:val="0"/>
      <w:sz w:val="26"/>
    </w:rPr>
  </w:style>
  <w:style w:type="paragraph" w:customStyle="1" w:styleId="ObjectiveTitle">
    <w:name w:val="ObjectiveTitle"/>
    <w:basedOn w:val="Objective"/>
    <w:next w:val="Objective"/>
    <w:rsid w:val="00981BFF"/>
    <w:pPr>
      <w:spacing w:before="240"/>
      <w:ind w:left="1800"/>
    </w:pPr>
    <w:rPr>
      <w:u w:val="none"/>
    </w:rPr>
  </w:style>
  <w:style w:type="paragraph" w:customStyle="1" w:styleId="ChapterObjectiveTitle">
    <w:name w:val="ChapterObjectiveTitle"/>
    <w:basedOn w:val="ObjectiveTitle"/>
    <w:next w:val="ChapterObjective"/>
    <w:rsid w:val="00981BFF"/>
    <w:pPr>
      <w:ind w:left="1440" w:firstLine="0"/>
    </w:pPr>
    <w:rPr>
      <w:i w:val="0"/>
    </w:rPr>
  </w:style>
  <w:style w:type="paragraph" w:customStyle="1" w:styleId="Subobjective">
    <w:name w:val="Subobjective"/>
    <w:basedOn w:val="Objective"/>
    <w:rsid w:val="00981BFF"/>
    <w:pPr>
      <w:keepNext/>
      <w:spacing w:before="180"/>
      <w:ind w:left="2880"/>
    </w:pPr>
  </w:style>
  <w:style w:type="paragraph" w:customStyle="1" w:styleId="ChapterSubobjective">
    <w:name w:val="ChapterSubobjective"/>
    <w:basedOn w:val="Subobjective"/>
    <w:rsid w:val="00981BFF"/>
    <w:pPr>
      <w:keepNext w:val="0"/>
    </w:pPr>
    <w:rPr>
      <w:i w:val="0"/>
    </w:rPr>
  </w:style>
  <w:style w:type="paragraph" w:customStyle="1" w:styleId="Code80">
    <w:name w:val="Code80"/>
    <w:rsid w:val="00981BFF"/>
    <w:pPr>
      <w:spacing w:before="120" w:after="120"/>
      <w:contextualSpacing/>
    </w:pPr>
    <w:rPr>
      <w:rFonts w:ascii="Courier New" w:hAnsi="Courier New"/>
      <w:noProof/>
      <w:snapToGrid w:val="0"/>
      <w:sz w:val="16"/>
    </w:rPr>
  </w:style>
  <w:style w:type="paragraph" w:customStyle="1" w:styleId="Code80Sub">
    <w:name w:val="Code80Sub"/>
    <w:rsid w:val="00981BFF"/>
    <w:pPr>
      <w:ind w:left="1440"/>
    </w:pPr>
    <w:rPr>
      <w:rFonts w:ascii="Courier New" w:hAnsi="Courier New"/>
      <w:noProof/>
      <w:snapToGrid w:val="0"/>
      <w:sz w:val="16"/>
      <w:lang w:val="de-DE"/>
    </w:rPr>
  </w:style>
  <w:style w:type="character" w:customStyle="1" w:styleId="CodeColorBlue">
    <w:name w:val="CodeColorBlue"/>
    <w:rsid w:val="00981BFF"/>
    <w:rPr>
      <w:rFonts w:cs="Arial"/>
      <w:color w:val="0000FF"/>
    </w:rPr>
  </w:style>
  <w:style w:type="character" w:customStyle="1" w:styleId="CodeColorBlue2">
    <w:name w:val="CodeColorBlue2"/>
    <w:rsid w:val="00981BFF"/>
    <w:rPr>
      <w:rFonts w:cs="Arial"/>
      <w:color w:val="0000A5"/>
    </w:rPr>
  </w:style>
  <w:style w:type="character" w:customStyle="1" w:styleId="CodeColorBlue3">
    <w:name w:val="CodeColorBlue3"/>
    <w:rsid w:val="00981BFF"/>
    <w:rPr>
      <w:rFonts w:cs="Arial"/>
      <w:color w:val="6464B9"/>
    </w:rPr>
  </w:style>
  <w:style w:type="character" w:customStyle="1" w:styleId="CodeColorBluegreen">
    <w:name w:val="CodeColorBluegreen"/>
    <w:rsid w:val="00981BFF"/>
    <w:rPr>
      <w:rFonts w:cs="Arial"/>
      <w:color w:val="2B91AF"/>
    </w:rPr>
  </w:style>
  <w:style w:type="character" w:customStyle="1" w:styleId="CodeColorBrown">
    <w:name w:val="CodeColorBrown"/>
    <w:rsid w:val="00981BFF"/>
    <w:rPr>
      <w:rFonts w:cs="Arial"/>
      <w:color w:val="A31515"/>
    </w:rPr>
  </w:style>
  <w:style w:type="character" w:customStyle="1" w:styleId="CodeColorDkBlue">
    <w:name w:val="CodeColorDkBlue"/>
    <w:rsid w:val="00981BFF"/>
    <w:rPr>
      <w:rFonts w:cs="Times New Roman"/>
      <w:color w:val="000080"/>
      <w:szCs w:val="22"/>
    </w:rPr>
  </w:style>
  <w:style w:type="character" w:customStyle="1" w:styleId="CodeColorGreen">
    <w:name w:val="CodeColorGreen"/>
    <w:rsid w:val="00981BFF"/>
    <w:rPr>
      <w:rFonts w:cs="Arial"/>
      <w:color w:val="008000"/>
    </w:rPr>
  </w:style>
  <w:style w:type="character" w:customStyle="1" w:styleId="CodeColorGreen2">
    <w:name w:val="CodeColorGreen2"/>
    <w:rsid w:val="00981BFF"/>
    <w:rPr>
      <w:rFonts w:cs="Arial"/>
      <w:color w:val="629755"/>
    </w:rPr>
  </w:style>
  <w:style w:type="character" w:customStyle="1" w:styleId="CodeColorGrey30">
    <w:name w:val="CodeColorGrey30"/>
    <w:rsid w:val="00981BFF"/>
    <w:rPr>
      <w:rFonts w:cs="Arial"/>
      <w:color w:val="808080"/>
    </w:rPr>
  </w:style>
  <w:style w:type="character" w:customStyle="1" w:styleId="CodeColorGrey55">
    <w:name w:val="CodeColorGrey55"/>
    <w:rsid w:val="00981BFF"/>
    <w:rPr>
      <w:rFonts w:cs="Arial"/>
      <w:color w:val="C0C0C0"/>
    </w:rPr>
  </w:style>
  <w:style w:type="character" w:customStyle="1" w:styleId="CodeColorGrey80">
    <w:name w:val="CodeColorGrey80"/>
    <w:rsid w:val="00981BFF"/>
    <w:rPr>
      <w:rFonts w:cs="Arial"/>
      <w:color w:val="555555"/>
    </w:rPr>
  </w:style>
  <w:style w:type="character" w:customStyle="1" w:styleId="CodeColorHotPink">
    <w:name w:val="CodeColorHotPink"/>
    <w:rsid w:val="00981BFF"/>
    <w:rPr>
      <w:rFonts w:cs="Times New Roman"/>
      <w:color w:val="DF36FA"/>
      <w:szCs w:val="18"/>
    </w:rPr>
  </w:style>
  <w:style w:type="character" w:customStyle="1" w:styleId="CodeColorMagenta">
    <w:name w:val="CodeColorMagenta"/>
    <w:rsid w:val="00981BFF"/>
    <w:rPr>
      <w:rFonts w:cs="Arial"/>
      <w:color w:val="844646"/>
    </w:rPr>
  </w:style>
  <w:style w:type="character" w:customStyle="1" w:styleId="CodeColorOrange">
    <w:name w:val="CodeColorOrange"/>
    <w:rsid w:val="00981BFF"/>
    <w:rPr>
      <w:rFonts w:cs="Arial"/>
      <w:color w:val="B96464"/>
    </w:rPr>
  </w:style>
  <w:style w:type="character" w:customStyle="1" w:styleId="CodeColorPeach">
    <w:name w:val="CodeColorPeach"/>
    <w:rsid w:val="00981BFF"/>
    <w:rPr>
      <w:rFonts w:cs="Arial"/>
      <w:color w:val="FFDBA3"/>
    </w:rPr>
  </w:style>
  <w:style w:type="character" w:customStyle="1" w:styleId="CodeColorPurple">
    <w:name w:val="CodeColorPurple"/>
    <w:rsid w:val="00981BFF"/>
    <w:rPr>
      <w:rFonts w:cs="Arial"/>
      <w:color w:val="951795"/>
    </w:rPr>
  </w:style>
  <w:style w:type="character" w:customStyle="1" w:styleId="CodeColorPurple2">
    <w:name w:val="CodeColorPurple2"/>
    <w:rsid w:val="00981BFF"/>
    <w:rPr>
      <w:rFonts w:cs="Arial"/>
      <w:color w:val="800080"/>
    </w:rPr>
  </w:style>
  <w:style w:type="character" w:customStyle="1" w:styleId="CodeColorRed">
    <w:name w:val="CodeColorRed"/>
    <w:rsid w:val="00981BFF"/>
    <w:rPr>
      <w:rFonts w:cs="Arial"/>
      <w:color w:val="FF0000"/>
    </w:rPr>
  </w:style>
  <w:style w:type="character" w:customStyle="1" w:styleId="CodeColorRed2">
    <w:name w:val="CodeColorRed2"/>
    <w:rsid w:val="00981BFF"/>
    <w:rPr>
      <w:rFonts w:cs="Arial"/>
      <w:color w:val="800000"/>
    </w:rPr>
  </w:style>
  <w:style w:type="character" w:customStyle="1" w:styleId="CodeColorRed3">
    <w:name w:val="CodeColorRed3"/>
    <w:rsid w:val="00981BFF"/>
    <w:rPr>
      <w:rFonts w:cs="Arial"/>
      <w:color w:val="A31515"/>
    </w:rPr>
  </w:style>
  <w:style w:type="character" w:customStyle="1" w:styleId="CodeColorTealBlue">
    <w:name w:val="CodeColorTealBlue"/>
    <w:rsid w:val="00981BFF"/>
    <w:rPr>
      <w:rFonts w:cs="Times New Roman"/>
      <w:color w:val="008080"/>
      <w:szCs w:val="22"/>
    </w:rPr>
  </w:style>
  <w:style w:type="character" w:customStyle="1" w:styleId="CodeColorWhite">
    <w:name w:val="CodeColorWhite"/>
    <w:rsid w:val="00981BFF"/>
    <w:rPr>
      <w:rFonts w:cs="Arial"/>
      <w:color w:val="FFFFFF"/>
      <w:bdr w:val="none" w:sz="0" w:space="0" w:color="auto"/>
    </w:rPr>
  </w:style>
  <w:style w:type="paragraph" w:customStyle="1" w:styleId="CodeHead">
    <w:name w:val="CodeHead"/>
    <w:next w:val="CodeListing"/>
    <w:rsid w:val="00981BFF"/>
    <w:pPr>
      <w:spacing w:before="120" w:after="120"/>
    </w:pPr>
    <w:rPr>
      <w:rFonts w:ascii="Arial" w:hAnsi="Arial"/>
      <w:b/>
      <w:snapToGrid w:val="0"/>
      <w:sz w:val="22"/>
    </w:rPr>
  </w:style>
  <w:style w:type="character" w:customStyle="1" w:styleId="CodeHighlight">
    <w:name w:val="CodeHighlight"/>
    <w:rsid w:val="00981BFF"/>
    <w:rPr>
      <w:b/>
      <w:color w:val="7F7F7F" w:themeColor="text1" w:themeTint="80"/>
      <w:kern w:val="0"/>
      <w:position w:val="0"/>
      <w:u w:val="none"/>
      <w:bdr w:val="none" w:sz="0" w:space="0" w:color="auto"/>
      <w:shd w:val="clear" w:color="auto" w:fill="auto"/>
    </w:rPr>
  </w:style>
  <w:style w:type="paragraph" w:customStyle="1" w:styleId="CodeLabel">
    <w:name w:val="CodeLabel"/>
    <w:qFormat/>
    <w:rsid w:val="00981BFF"/>
    <w:pPr>
      <w:numPr>
        <w:numId w:val="1"/>
      </w:numPr>
      <w:pBdr>
        <w:top w:val="single" w:sz="4" w:space="1" w:color="auto"/>
        <w:left w:val="single" w:sz="4" w:space="4" w:color="auto"/>
        <w:bottom w:val="single" w:sz="4" w:space="1" w:color="auto"/>
        <w:right w:val="single" w:sz="4" w:space="4" w:color="auto"/>
      </w:pBdr>
      <w:spacing w:before="120" w:after="120"/>
    </w:pPr>
    <w:rPr>
      <w:rFonts w:ascii="Arial" w:hAnsi="Arial"/>
      <w:snapToGrid w:val="0"/>
    </w:rPr>
  </w:style>
  <w:style w:type="paragraph" w:customStyle="1" w:styleId="CodeListing">
    <w:name w:val="CodeListing"/>
    <w:rsid w:val="00981BFF"/>
    <w:pPr>
      <w:widowControl w:val="0"/>
      <w:spacing w:before="120" w:after="120"/>
      <w:contextualSpacing/>
    </w:pPr>
    <w:rPr>
      <w:rFonts w:ascii="Courier New" w:hAnsi="Courier New"/>
      <w:noProof/>
      <w:snapToGrid w:val="0"/>
      <w:sz w:val="18"/>
    </w:rPr>
  </w:style>
  <w:style w:type="paragraph" w:customStyle="1" w:styleId="CodeListing80">
    <w:name w:val="CodeListing80"/>
    <w:rsid w:val="00981BFF"/>
    <w:rPr>
      <w:rFonts w:ascii="Courier New" w:hAnsi="Courier New"/>
      <w:noProof/>
      <w:snapToGrid w:val="0"/>
      <w:sz w:val="16"/>
    </w:rPr>
  </w:style>
  <w:style w:type="paragraph" w:customStyle="1" w:styleId="CodeNote">
    <w:name w:val="CodeNote"/>
    <w:qFormat/>
    <w:rsid w:val="00981BFF"/>
    <w:pPr>
      <w:pBdr>
        <w:top w:val="single" w:sz="4" w:space="1" w:color="auto"/>
        <w:bottom w:val="single" w:sz="4" w:space="1" w:color="auto"/>
      </w:pBdr>
      <w:spacing w:before="120" w:after="120"/>
      <w:ind w:left="1440"/>
    </w:pPr>
    <w:rPr>
      <w:snapToGrid w:val="0"/>
      <w:sz w:val="16"/>
    </w:rPr>
  </w:style>
  <w:style w:type="paragraph" w:customStyle="1" w:styleId="CodeScreen">
    <w:name w:val="CodeScreen"/>
    <w:rsid w:val="00981BFF"/>
    <w:pPr>
      <w:shd w:val="clear" w:color="auto" w:fill="D9D9D9"/>
    </w:pPr>
    <w:rPr>
      <w:rFonts w:ascii="Courier New" w:hAnsi="Courier New"/>
      <w:noProof/>
      <w:snapToGrid w:val="0"/>
      <w:sz w:val="18"/>
    </w:rPr>
  </w:style>
  <w:style w:type="paragraph" w:customStyle="1" w:styleId="CodeScreen80">
    <w:name w:val="CodeScreen80"/>
    <w:qFormat/>
    <w:rsid w:val="00981BFF"/>
    <w:pPr>
      <w:shd w:val="pct20" w:color="auto" w:fill="auto"/>
      <w:contextualSpacing/>
    </w:pPr>
    <w:rPr>
      <w:rFonts w:ascii="Courier New" w:hAnsi="Courier New"/>
      <w:noProof/>
      <w:snapToGrid w:val="0"/>
      <w:sz w:val="16"/>
    </w:rPr>
  </w:style>
  <w:style w:type="paragraph" w:customStyle="1" w:styleId="CodeScreenSub">
    <w:name w:val="CodeScreenSub"/>
    <w:basedOn w:val="CodeScreen"/>
    <w:qFormat/>
    <w:rsid w:val="00981BFF"/>
    <w:pPr>
      <w:ind w:left="720"/>
    </w:pPr>
  </w:style>
  <w:style w:type="paragraph" w:customStyle="1" w:styleId="CodeSnippet">
    <w:name w:val="CodeSnippet"/>
    <w:link w:val="CodeSnippetChar"/>
    <w:rsid w:val="00981BFF"/>
    <w:pPr>
      <w:spacing w:before="120" w:after="120"/>
      <w:contextualSpacing/>
    </w:pPr>
    <w:rPr>
      <w:rFonts w:ascii="Courier New" w:hAnsi="Courier New"/>
      <w:noProof/>
      <w:snapToGrid w:val="0"/>
      <w:sz w:val="18"/>
    </w:rPr>
  </w:style>
  <w:style w:type="paragraph" w:customStyle="1" w:styleId="CodeSnippetSub">
    <w:name w:val="CodeSnippetSub"/>
    <w:rsid w:val="00981BFF"/>
    <w:pPr>
      <w:ind w:left="720"/>
    </w:pPr>
    <w:rPr>
      <w:rFonts w:ascii="Courier New" w:hAnsi="Courier New"/>
      <w:noProof/>
      <w:snapToGrid w:val="0"/>
      <w:sz w:val="18"/>
    </w:rPr>
  </w:style>
  <w:style w:type="paragraph" w:customStyle="1" w:styleId="H5">
    <w:name w:val="H5"/>
    <w:next w:val="Para"/>
    <w:rsid w:val="00981BFF"/>
    <w:pPr>
      <w:keepNext/>
      <w:widowControl w:val="0"/>
      <w:spacing w:before="240" w:after="120"/>
      <w:outlineLvl w:val="5"/>
    </w:pPr>
    <w:rPr>
      <w:rFonts w:ascii="Arial" w:hAnsi="Arial"/>
      <w:b/>
      <w:snapToGrid w:val="0"/>
      <w:sz w:val="22"/>
      <w:szCs w:val="22"/>
      <w:u w:val="double"/>
    </w:rPr>
  </w:style>
  <w:style w:type="paragraph" w:customStyle="1" w:styleId="CodeTitle">
    <w:name w:val="CodeTitle"/>
    <w:next w:val="CodeListing"/>
    <w:rsid w:val="00981BFF"/>
    <w:pPr>
      <w:pBdr>
        <w:top w:val="single" w:sz="4" w:space="4" w:color="auto"/>
      </w:pBdr>
      <w:spacing w:after="200" w:line="276" w:lineRule="auto"/>
    </w:pPr>
    <w:rPr>
      <w:rFonts w:ascii="Arial" w:hAnsi="Arial"/>
      <w:b/>
      <w:i/>
      <w:noProof/>
      <w:snapToGrid w:val="0"/>
      <w:sz w:val="22"/>
      <w:szCs w:val="22"/>
      <w:u w:val="double"/>
    </w:rPr>
  </w:style>
  <w:style w:type="paragraph" w:customStyle="1" w:styleId="ContentsAbstract">
    <w:name w:val="ContentsAbstract"/>
    <w:qFormat/>
    <w:rsid w:val="00981BFF"/>
    <w:pPr>
      <w:spacing w:before="120" w:after="120"/>
      <w:ind w:left="1008"/>
      <w:contextualSpacing/>
    </w:pPr>
    <w:rPr>
      <w:rFonts w:ascii="Arial" w:hAnsi="Arial"/>
      <w:snapToGrid w:val="0"/>
      <w:sz w:val="18"/>
    </w:rPr>
  </w:style>
  <w:style w:type="paragraph" w:customStyle="1" w:styleId="ContentsPartTitle">
    <w:name w:val="ContentsPartTitle"/>
    <w:next w:val="ContentsChapterTitle"/>
    <w:rsid w:val="00981BFF"/>
    <w:rPr>
      <w:b/>
      <w:sz w:val="28"/>
    </w:rPr>
  </w:style>
  <w:style w:type="paragraph" w:customStyle="1" w:styleId="ContentsChapterTitle">
    <w:name w:val="ContentsChapterTitle"/>
    <w:basedOn w:val="ContentsPartTitle"/>
    <w:next w:val="ContentsH1"/>
    <w:rsid w:val="00981BFF"/>
    <w:pPr>
      <w:ind w:left="288"/>
    </w:pPr>
    <w:rPr>
      <w:sz w:val="26"/>
    </w:rPr>
  </w:style>
  <w:style w:type="paragraph" w:customStyle="1" w:styleId="ContentsH1">
    <w:name w:val="ContentsH1"/>
    <w:basedOn w:val="ContentsPartTitle"/>
    <w:rsid w:val="00981BFF"/>
    <w:pPr>
      <w:ind w:left="576"/>
    </w:pPr>
    <w:rPr>
      <w:b w:val="0"/>
      <w:sz w:val="24"/>
    </w:rPr>
  </w:style>
  <w:style w:type="paragraph" w:customStyle="1" w:styleId="ContentsH2">
    <w:name w:val="ContentsH2"/>
    <w:basedOn w:val="ContentsPartTitle"/>
    <w:rsid w:val="00981BFF"/>
    <w:pPr>
      <w:ind w:left="864"/>
    </w:pPr>
    <w:rPr>
      <w:b w:val="0"/>
      <w:sz w:val="22"/>
    </w:rPr>
  </w:style>
  <w:style w:type="paragraph" w:customStyle="1" w:styleId="ContentsH3">
    <w:name w:val="ContentsH3"/>
    <w:qFormat/>
    <w:rsid w:val="00981BFF"/>
    <w:pPr>
      <w:ind w:left="1440"/>
    </w:pPr>
    <w:rPr>
      <w:snapToGrid w:val="0"/>
      <w:color w:val="000000"/>
      <w:sz w:val="22"/>
      <w:szCs w:val="60"/>
    </w:rPr>
  </w:style>
  <w:style w:type="paragraph" w:customStyle="1" w:styleId="Copyright">
    <w:name w:val="Copyright"/>
    <w:rsid w:val="00981BFF"/>
    <w:pPr>
      <w:widowControl w:val="0"/>
      <w:spacing w:before="280"/>
      <w:ind w:left="720"/>
    </w:pPr>
    <w:rPr>
      <w:snapToGrid w:val="0"/>
      <w:color w:val="000000"/>
      <w:sz w:val="26"/>
    </w:rPr>
  </w:style>
  <w:style w:type="paragraph" w:customStyle="1" w:styleId="CrossRefPara">
    <w:name w:val="CrossRefPara"/>
    <w:next w:val="Para"/>
    <w:rsid w:val="00981BFF"/>
    <w:pPr>
      <w:ind w:left="1440" w:right="1440"/>
    </w:pPr>
    <w:rPr>
      <w:rFonts w:ascii="Arial" w:hAnsi="Arial" w:cs="AGaramond Bold"/>
      <w:color w:val="000000"/>
      <w:sz w:val="18"/>
      <w:szCs w:val="17"/>
    </w:rPr>
  </w:style>
  <w:style w:type="character" w:customStyle="1" w:styleId="CrossRefTerm">
    <w:name w:val="CrossRefTerm"/>
    <w:basedOn w:val="DefaultParagraphFont"/>
    <w:rsid w:val="00981BFF"/>
    <w:rPr>
      <w:i/>
    </w:rPr>
  </w:style>
  <w:style w:type="paragraph" w:customStyle="1" w:styleId="CustomChapterOpener">
    <w:name w:val="CustomChapterOpener"/>
    <w:basedOn w:val="Normal"/>
    <w:next w:val="Para"/>
    <w:rsid w:val="00981BFF"/>
    <w:pPr>
      <w:spacing w:after="120" w:line="240" w:lineRule="auto"/>
      <w:ind w:left="720" w:firstLine="720"/>
    </w:pPr>
    <w:rPr>
      <w:rFonts w:ascii="Times New Roman" w:eastAsia="Times New Roman" w:hAnsi="Times New Roman"/>
      <w:snapToGrid w:val="0"/>
      <w:sz w:val="26"/>
      <w:szCs w:val="20"/>
    </w:rPr>
  </w:style>
  <w:style w:type="character" w:customStyle="1" w:styleId="CustomCharStyle">
    <w:name w:val="CustomCharStyle"/>
    <w:basedOn w:val="DefaultParagraphFont"/>
    <w:rsid w:val="00981BFF"/>
    <w:rPr>
      <w:b/>
      <w:i/>
    </w:rPr>
  </w:style>
  <w:style w:type="paragraph" w:customStyle="1" w:styleId="ParaContinued">
    <w:name w:val="ParaContinued"/>
    <w:basedOn w:val="Normal"/>
    <w:next w:val="Para"/>
    <w:rsid w:val="00981BFF"/>
    <w:pPr>
      <w:spacing w:after="120" w:line="240" w:lineRule="auto"/>
      <w:ind w:left="720"/>
    </w:pPr>
    <w:rPr>
      <w:rFonts w:ascii="Times New Roman" w:eastAsia="Times New Roman" w:hAnsi="Times New Roman"/>
      <w:snapToGrid w:val="0"/>
      <w:sz w:val="26"/>
      <w:szCs w:val="20"/>
    </w:rPr>
  </w:style>
  <w:style w:type="paragraph" w:customStyle="1" w:styleId="CustomHead">
    <w:name w:val="CustomHead"/>
    <w:basedOn w:val="ParaContinued"/>
    <w:next w:val="Normal"/>
    <w:rsid w:val="00981BFF"/>
    <w:rPr>
      <w:b/>
    </w:rPr>
  </w:style>
  <w:style w:type="paragraph" w:customStyle="1" w:styleId="CustomList">
    <w:name w:val="CustomList"/>
    <w:basedOn w:val="Normal"/>
    <w:rsid w:val="00981BFF"/>
    <w:pPr>
      <w:widowControl w:val="0"/>
      <w:spacing w:before="120" w:after="120" w:line="240" w:lineRule="auto"/>
      <w:ind w:left="1440"/>
    </w:pPr>
    <w:rPr>
      <w:rFonts w:ascii="Times New Roman" w:eastAsia="Times New Roman" w:hAnsi="Times New Roman"/>
      <w:snapToGrid w:val="0"/>
      <w:sz w:val="24"/>
      <w:szCs w:val="20"/>
    </w:rPr>
  </w:style>
  <w:style w:type="paragraph" w:customStyle="1" w:styleId="CustomStyle1">
    <w:name w:val="CustomStyle1"/>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CustomStyle2">
    <w:name w:val="CustomStyle2"/>
    <w:basedOn w:val="Normal"/>
    <w:rsid w:val="00981BFF"/>
    <w:pPr>
      <w:widowControl w:val="0"/>
      <w:tabs>
        <w:tab w:val="num" w:pos="360"/>
      </w:tabs>
      <w:spacing w:after="0" w:line="240" w:lineRule="auto"/>
      <w:ind w:left="1800" w:hanging="360"/>
    </w:pPr>
    <w:rPr>
      <w:rFonts w:ascii="Arial" w:eastAsia="Times New Roman" w:hAnsi="Arial"/>
      <w:snapToGrid w:val="0"/>
      <w:sz w:val="26"/>
      <w:szCs w:val="20"/>
    </w:rPr>
  </w:style>
  <w:style w:type="paragraph" w:customStyle="1" w:styleId="Dedication">
    <w:name w:val="Dedication"/>
    <w:basedOn w:val="ParaContinued"/>
    <w:rsid w:val="00981BFF"/>
    <w:rPr>
      <w:i/>
    </w:rPr>
  </w:style>
  <w:style w:type="paragraph" w:customStyle="1" w:styleId="Dialog">
    <w:name w:val="Dialog"/>
    <w:rsid w:val="00981BFF"/>
    <w:pPr>
      <w:spacing w:before="120" w:after="120"/>
      <w:ind w:left="1440" w:hanging="720"/>
      <w:contextualSpacing/>
    </w:pPr>
    <w:rPr>
      <w:snapToGrid w:val="0"/>
      <w:sz w:val="26"/>
      <w:szCs w:val="26"/>
    </w:rPr>
  </w:style>
  <w:style w:type="paragraph" w:customStyle="1" w:styleId="Directive">
    <w:name w:val="Directive"/>
    <w:next w:val="Normal"/>
    <w:rsid w:val="00981BFF"/>
    <w:pPr>
      <w:pBdr>
        <w:top w:val="single" w:sz="18" w:space="1" w:color="auto"/>
        <w:bottom w:val="single" w:sz="18" w:space="1" w:color="auto"/>
      </w:pBdr>
      <w:spacing w:before="120" w:after="120"/>
    </w:pPr>
    <w:rPr>
      <w:noProof/>
      <w:color w:val="0000FF"/>
      <w:sz w:val="28"/>
    </w:rPr>
  </w:style>
  <w:style w:type="paragraph" w:customStyle="1" w:styleId="DiscussionHead">
    <w:name w:val="DiscussionHead"/>
    <w:basedOn w:val="BibliographyHead"/>
    <w:next w:val="Para"/>
    <w:rsid w:val="00981BFF"/>
  </w:style>
  <w:style w:type="paragraph" w:customStyle="1" w:styleId="DOI">
    <w:name w:val="DOI"/>
    <w:rsid w:val="00981BFF"/>
    <w:rPr>
      <w:rFonts w:ascii="Courier New" w:hAnsi="Courier New"/>
      <w:snapToGrid w:val="0"/>
    </w:rPr>
  </w:style>
  <w:style w:type="character" w:styleId="Emphasis">
    <w:name w:val="Emphasis"/>
    <w:basedOn w:val="DefaultParagraphFont"/>
    <w:uiPriority w:val="99"/>
    <w:rsid w:val="00981BFF"/>
    <w:rPr>
      <w:i/>
      <w:iCs/>
    </w:rPr>
  </w:style>
  <w:style w:type="paragraph" w:customStyle="1" w:styleId="EndnoteEntry">
    <w:name w:val="EndnoteEntry"/>
    <w:rsid w:val="00981BFF"/>
    <w:pPr>
      <w:spacing w:after="120"/>
      <w:ind w:left="720" w:hanging="720"/>
    </w:pPr>
    <w:rPr>
      <w:sz w:val="24"/>
    </w:rPr>
  </w:style>
  <w:style w:type="paragraph" w:customStyle="1" w:styleId="EndnotesHead">
    <w:name w:val="EndnotesHead"/>
    <w:basedOn w:val="BibliographyHead"/>
    <w:next w:val="EndnoteEntry"/>
    <w:rsid w:val="00981BFF"/>
  </w:style>
  <w:style w:type="paragraph" w:customStyle="1" w:styleId="EndnoteTitle">
    <w:name w:val="EndnoteTitle"/>
    <w:next w:val="EndnoteEntry"/>
    <w:rsid w:val="00981BFF"/>
    <w:pPr>
      <w:spacing w:after="120"/>
    </w:pPr>
    <w:rPr>
      <w:rFonts w:ascii="Arial" w:hAnsi="Arial"/>
      <w:b/>
      <w:smallCaps/>
      <w:snapToGrid w:val="0"/>
      <w:color w:val="000000"/>
      <w:sz w:val="60"/>
      <w:szCs w:val="60"/>
    </w:rPr>
  </w:style>
  <w:style w:type="paragraph" w:customStyle="1" w:styleId="Epigraph">
    <w:name w:val="Epigraph"/>
    <w:next w:val="EpigraphSource"/>
    <w:rsid w:val="00981BFF"/>
    <w:pPr>
      <w:spacing w:before="120" w:after="120"/>
      <w:ind w:left="2880"/>
    </w:pPr>
    <w:rPr>
      <w:rFonts w:ascii="Arial" w:hAnsi="Arial"/>
      <w:snapToGrid w:val="0"/>
      <w:color w:val="000000"/>
      <w:sz w:val="28"/>
      <w:szCs w:val="28"/>
    </w:rPr>
  </w:style>
  <w:style w:type="paragraph" w:customStyle="1" w:styleId="EpigraphSource">
    <w:name w:val="EpigraphSource"/>
    <w:basedOn w:val="Epigraph"/>
    <w:next w:val="Para"/>
    <w:rsid w:val="00981BFF"/>
    <w:pPr>
      <w:contextualSpacing/>
    </w:pPr>
    <w:rPr>
      <w:sz w:val="24"/>
    </w:rPr>
  </w:style>
  <w:style w:type="paragraph" w:customStyle="1" w:styleId="Equation">
    <w:name w:val="Equation"/>
    <w:rsid w:val="00981BFF"/>
    <w:pPr>
      <w:spacing w:before="120" w:after="120"/>
      <w:ind w:left="1440"/>
    </w:pPr>
    <w:rPr>
      <w:snapToGrid w:val="0"/>
      <w:sz w:val="26"/>
    </w:rPr>
  </w:style>
  <w:style w:type="paragraph" w:customStyle="1" w:styleId="EquationNumbered">
    <w:name w:val="EquationNumbered"/>
    <w:rsid w:val="00981BFF"/>
    <w:pPr>
      <w:spacing w:before="120" w:after="120"/>
      <w:ind w:left="1440"/>
    </w:pPr>
    <w:rPr>
      <w:snapToGrid w:val="0"/>
      <w:sz w:val="26"/>
    </w:rPr>
  </w:style>
  <w:style w:type="paragraph" w:customStyle="1" w:styleId="ExercisesHead">
    <w:name w:val="ExercisesHead"/>
    <w:basedOn w:val="Normal"/>
    <w:next w:val="Para"/>
    <w:rsid w:val="00981BFF"/>
    <w:pPr>
      <w:pBdr>
        <w:top w:val="single" w:sz="18" w:space="1" w:color="auto"/>
        <w:bottom w:val="single" w:sz="18" w:space="1" w:color="auto"/>
      </w:pBdr>
      <w:spacing w:after="0" w:line="240" w:lineRule="auto"/>
    </w:pPr>
    <w:rPr>
      <w:rFonts w:ascii="Arial" w:eastAsia="Times New Roman" w:hAnsi="Arial"/>
      <w:b/>
      <w:sz w:val="52"/>
      <w:szCs w:val="52"/>
    </w:rPr>
  </w:style>
  <w:style w:type="paragraph" w:customStyle="1" w:styleId="Explanation">
    <w:name w:val="Explanation"/>
    <w:basedOn w:val="Answer"/>
    <w:next w:val="Question"/>
    <w:link w:val="ExplanationChar"/>
    <w:rsid w:val="00981BFF"/>
    <w:pPr>
      <w:ind w:left="2160" w:firstLine="0"/>
    </w:pPr>
  </w:style>
  <w:style w:type="paragraph" w:customStyle="1" w:styleId="ExtractAttribution">
    <w:name w:val="ExtractAttribution"/>
    <w:next w:val="Para"/>
    <w:rsid w:val="00981BFF"/>
    <w:pPr>
      <w:spacing w:after="120"/>
      <w:ind w:left="3240"/>
    </w:pPr>
    <w:rPr>
      <w:b/>
      <w:sz w:val="24"/>
    </w:rPr>
  </w:style>
  <w:style w:type="paragraph" w:customStyle="1" w:styleId="ExtractPara">
    <w:name w:val="ExtractPara"/>
    <w:rsid w:val="00981BFF"/>
    <w:pPr>
      <w:spacing w:before="120" w:after="60"/>
      <w:ind w:left="2160" w:right="720"/>
    </w:pPr>
    <w:rPr>
      <w:snapToGrid w:val="0"/>
      <w:sz w:val="24"/>
    </w:rPr>
  </w:style>
  <w:style w:type="paragraph" w:customStyle="1" w:styleId="ExtractContinued">
    <w:name w:val="ExtractContinued"/>
    <w:basedOn w:val="ExtractPara"/>
    <w:qFormat/>
    <w:rsid w:val="00981BFF"/>
    <w:pPr>
      <w:spacing w:before="0"/>
      <w:ind w:firstLine="720"/>
    </w:pPr>
  </w:style>
  <w:style w:type="paragraph" w:customStyle="1" w:styleId="ExtractListBulleted">
    <w:name w:val="ExtractListBulleted"/>
    <w:rsid w:val="00981BFF"/>
    <w:pPr>
      <w:numPr>
        <w:numId w:val="14"/>
      </w:numPr>
      <w:spacing w:before="120" w:after="120"/>
      <w:ind w:right="864"/>
      <w:contextualSpacing/>
    </w:pPr>
    <w:rPr>
      <w:snapToGrid w:val="0"/>
      <w:sz w:val="24"/>
      <w:szCs w:val="26"/>
    </w:rPr>
  </w:style>
  <w:style w:type="paragraph" w:customStyle="1" w:styleId="ExtractListNumbered">
    <w:name w:val="ExtractListNumbered"/>
    <w:rsid w:val="00981BFF"/>
    <w:pPr>
      <w:spacing w:before="120" w:after="120"/>
      <w:ind w:left="2794" w:right="864" w:hanging="274"/>
      <w:contextualSpacing/>
    </w:pPr>
    <w:rPr>
      <w:snapToGrid w:val="0"/>
      <w:sz w:val="24"/>
      <w:szCs w:val="26"/>
    </w:rPr>
  </w:style>
  <w:style w:type="paragraph" w:customStyle="1" w:styleId="FeatureCode80">
    <w:name w:val="FeatureCode80"/>
    <w:rsid w:val="00981BFF"/>
    <w:pPr>
      <w:pBdr>
        <w:left w:val="single" w:sz="36" w:space="17" w:color="C0C0C0"/>
      </w:pBdr>
      <w:ind w:left="216"/>
    </w:pPr>
    <w:rPr>
      <w:rFonts w:ascii="Courier New" w:hAnsi="Courier New"/>
      <w:noProof/>
      <w:sz w:val="16"/>
    </w:rPr>
  </w:style>
  <w:style w:type="paragraph" w:customStyle="1" w:styleId="FeatureCode80Sub">
    <w:name w:val="FeatureCode80Sub"/>
    <w:rsid w:val="00981BFF"/>
    <w:pPr>
      <w:pBdr>
        <w:left w:val="single" w:sz="36" w:space="30" w:color="C0C0C0"/>
      </w:pBdr>
      <w:ind w:left="475"/>
    </w:pPr>
    <w:rPr>
      <w:rFonts w:ascii="Courier New" w:hAnsi="Courier New"/>
      <w:noProof/>
      <w:sz w:val="16"/>
    </w:rPr>
  </w:style>
  <w:style w:type="paragraph" w:customStyle="1" w:styleId="FeatureCodeScreen">
    <w:name w:val="FeatureCodeScreen"/>
    <w:rsid w:val="00981BFF"/>
    <w:pPr>
      <w:pBdr>
        <w:left w:val="single" w:sz="36" w:space="17" w:color="C0C0C0"/>
      </w:pBdr>
      <w:shd w:val="clear" w:color="auto" w:fill="C0C0C0"/>
      <w:ind w:left="216"/>
    </w:pPr>
    <w:rPr>
      <w:rFonts w:ascii="Courier New" w:hAnsi="Courier New"/>
      <w:noProof/>
      <w:sz w:val="16"/>
    </w:rPr>
  </w:style>
  <w:style w:type="paragraph" w:customStyle="1" w:styleId="FeatureCodeSnippetSub">
    <w:name w:val="FeatureCodeSnippetSub"/>
    <w:rsid w:val="00981BFF"/>
    <w:pPr>
      <w:pBdr>
        <w:left w:val="single" w:sz="36" w:space="30" w:color="C0C0C0"/>
      </w:pBdr>
      <w:ind w:left="475"/>
    </w:pPr>
    <w:rPr>
      <w:rFonts w:ascii="Courier New" w:hAnsi="Courier New"/>
      <w:noProof/>
      <w:sz w:val="16"/>
    </w:rPr>
  </w:style>
  <w:style w:type="paragraph" w:customStyle="1" w:styleId="FeatureCodeScreenSub">
    <w:name w:val="FeatureCodeScreenSub"/>
    <w:basedOn w:val="FeatureCodeSnippetSub"/>
    <w:qFormat/>
    <w:rsid w:val="00981BFF"/>
    <w:pPr>
      <w:shd w:val="pct25" w:color="auto" w:fill="auto"/>
    </w:pPr>
  </w:style>
  <w:style w:type="paragraph" w:customStyle="1" w:styleId="FeatureCodeSnippet">
    <w:name w:val="FeatureCodeSnippet"/>
    <w:rsid w:val="00981BFF"/>
    <w:pPr>
      <w:keepNext/>
      <w:pBdr>
        <w:left w:val="single" w:sz="36" w:space="17" w:color="C0C0C0"/>
      </w:pBdr>
      <w:spacing w:before="120"/>
      <w:ind w:left="576" w:hanging="360"/>
      <w:contextualSpacing/>
    </w:pPr>
    <w:rPr>
      <w:rFonts w:ascii="Courier New" w:hAnsi="Courier New"/>
      <w:noProof/>
      <w:sz w:val="16"/>
    </w:rPr>
  </w:style>
  <w:style w:type="paragraph" w:customStyle="1" w:styleId="FeatureEquation">
    <w:name w:val="FeatureEquation"/>
    <w:rsid w:val="00981BFF"/>
    <w:pPr>
      <w:pBdr>
        <w:left w:val="single" w:sz="36" w:space="31" w:color="C0C0C0"/>
      </w:pBdr>
      <w:spacing w:before="120" w:after="120"/>
      <w:ind w:left="490"/>
    </w:pPr>
    <w:rPr>
      <w:rFonts w:ascii="Arial" w:hAnsi="Arial"/>
      <w:snapToGrid w:val="0"/>
      <w:sz w:val="26"/>
    </w:rPr>
  </w:style>
  <w:style w:type="paragraph" w:customStyle="1" w:styleId="FeatureExtract">
    <w:name w:val="FeatureExtract"/>
    <w:rsid w:val="00981BFF"/>
    <w:pPr>
      <w:pBdr>
        <w:left w:val="single" w:sz="36" w:space="24" w:color="C0C0C0"/>
      </w:pBdr>
      <w:spacing w:before="120" w:after="120"/>
      <w:ind w:left="360" w:right="1440"/>
      <w:contextualSpacing/>
    </w:pPr>
    <w:rPr>
      <w:sz w:val="24"/>
      <w:szCs w:val="24"/>
    </w:rPr>
  </w:style>
  <w:style w:type="paragraph" w:customStyle="1" w:styleId="FeatureExtractSource">
    <w:name w:val="FeatureExtractSource"/>
    <w:rsid w:val="00981BFF"/>
    <w:pPr>
      <w:pBdr>
        <w:left w:val="single" w:sz="36" w:space="24" w:color="C0C0C0"/>
      </w:pBdr>
      <w:ind w:left="360"/>
    </w:pPr>
    <w:rPr>
      <w:snapToGrid w:val="0"/>
      <w:sz w:val="16"/>
    </w:rPr>
  </w:style>
  <w:style w:type="paragraph" w:customStyle="1" w:styleId="FeatureFigureSource">
    <w:name w:val="FeatureFigureSource"/>
    <w:rsid w:val="00981BFF"/>
    <w:pPr>
      <w:pBdr>
        <w:left w:val="single" w:sz="36" w:space="6" w:color="BFBFBF" w:themeColor="background1" w:themeShade="BF"/>
      </w:pBdr>
      <w:spacing w:after="240"/>
      <w:contextualSpacing/>
    </w:pPr>
    <w:rPr>
      <w:snapToGrid w:val="0"/>
    </w:rPr>
  </w:style>
  <w:style w:type="paragraph" w:customStyle="1" w:styleId="FeatureSource">
    <w:name w:val="FeatureSource"/>
    <w:next w:val="Para"/>
    <w:rsid w:val="00981BFF"/>
    <w:pPr>
      <w:pBdr>
        <w:left w:val="single" w:sz="36" w:space="6" w:color="C0C0C0"/>
      </w:pBdr>
      <w:spacing w:after="240"/>
    </w:pPr>
    <w:rPr>
      <w:rFonts w:ascii="Arial" w:hAnsi="Arial"/>
      <w:u w:val="single"/>
    </w:rPr>
  </w:style>
  <w:style w:type="paragraph" w:customStyle="1" w:styleId="FeatureFootnote">
    <w:name w:val="FeatureFootnote"/>
    <w:basedOn w:val="FeatureSource"/>
    <w:rsid w:val="00981BFF"/>
    <w:pPr>
      <w:spacing w:before="120" w:after="120"/>
      <w:ind w:left="720" w:hanging="720"/>
      <w:contextualSpacing/>
    </w:pPr>
    <w:rPr>
      <w:sz w:val="22"/>
      <w:u w:val="none"/>
    </w:rPr>
  </w:style>
  <w:style w:type="paragraph" w:customStyle="1" w:styleId="FeatureH1">
    <w:name w:val="FeatureH1"/>
    <w:next w:val="FeaturePara"/>
    <w:rsid w:val="00981BFF"/>
    <w:pPr>
      <w:pBdr>
        <w:left w:val="single" w:sz="36" w:space="6" w:color="C0C0C0"/>
      </w:pBdr>
      <w:spacing w:before="120" w:after="120"/>
      <w:contextualSpacing/>
    </w:pPr>
    <w:rPr>
      <w:rFonts w:ascii="Arial" w:hAnsi="Arial"/>
      <w:b/>
      <w:snapToGrid w:val="0"/>
      <w:sz w:val="26"/>
      <w:u w:val="single"/>
    </w:rPr>
  </w:style>
  <w:style w:type="paragraph" w:customStyle="1" w:styleId="FeatureH1alt">
    <w:name w:val="FeatureH1alt"/>
    <w:basedOn w:val="FeatureH1"/>
    <w:next w:val="FeaturePara"/>
    <w:rsid w:val="00981BFF"/>
    <w:pPr>
      <w:contextualSpacing w:val="0"/>
    </w:pPr>
    <w:rPr>
      <w:rFonts w:ascii="Times New Roman" w:hAnsi="Times New Roman"/>
    </w:rPr>
  </w:style>
  <w:style w:type="paragraph" w:customStyle="1" w:styleId="FeatureH2">
    <w:name w:val="FeatureH2"/>
    <w:next w:val="FeaturePara"/>
    <w:rsid w:val="00981BFF"/>
    <w:pPr>
      <w:pBdr>
        <w:left w:val="single" w:sz="36" w:space="6" w:color="C0C0C0"/>
      </w:pBdr>
      <w:spacing w:after="120"/>
    </w:pPr>
    <w:rPr>
      <w:b/>
      <w:snapToGrid w:val="0"/>
      <w:sz w:val="24"/>
      <w:szCs w:val="26"/>
      <w:u w:val="double"/>
    </w:rPr>
  </w:style>
  <w:style w:type="paragraph" w:customStyle="1" w:styleId="FeatureH2alt">
    <w:name w:val="FeatureH2alt"/>
    <w:basedOn w:val="FeatureH2"/>
    <w:next w:val="FeaturePara"/>
    <w:rsid w:val="00981BFF"/>
    <w:pPr>
      <w:spacing w:before="120"/>
    </w:pPr>
    <w:rPr>
      <w:u w:val="single"/>
    </w:rPr>
  </w:style>
  <w:style w:type="paragraph" w:customStyle="1" w:styleId="FeatureH3">
    <w:name w:val="FeatureH3"/>
    <w:next w:val="FeaturePara"/>
    <w:rsid w:val="00981BFF"/>
    <w:pPr>
      <w:pBdr>
        <w:left w:val="single" w:sz="36" w:space="6" w:color="C0C0C0"/>
      </w:pBdr>
    </w:pPr>
    <w:rPr>
      <w:rFonts w:ascii="Arial" w:hAnsi="Arial"/>
      <w:b/>
      <w:snapToGrid w:val="0"/>
      <w:sz w:val="26"/>
      <w:szCs w:val="26"/>
      <w:u w:val="wavyDouble"/>
    </w:rPr>
  </w:style>
  <w:style w:type="paragraph" w:customStyle="1" w:styleId="FeatureH4">
    <w:name w:val="FeatureH4"/>
    <w:next w:val="FeaturePara"/>
    <w:rsid w:val="00981BFF"/>
    <w:pPr>
      <w:pBdr>
        <w:left w:val="single" w:sz="36" w:space="6" w:color="C0C0C0"/>
      </w:pBdr>
    </w:pPr>
    <w:rPr>
      <w:rFonts w:ascii="Arial" w:hAnsi="Arial"/>
      <w:smallCaps/>
      <w:snapToGrid w:val="0"/>
      <w:sz w:val="24"/>
      <w:szCs w:val="24"/>
      <w:u w:val="single"/>
    </w:rPr>
  </w:style>
  <w:style w:type="paragraph" w:customStyle="1" w:styleId="FeatureListBulleted">
    <w:name w:val="FeatureListBulleted"/>
    <w:rsid w:val="00981BFF"/>
    <w:pPr>
      <w:widowControl w:val="0"/>
      <w:numPr>
        <w:numId w:val="2"/>
      </w:numPr>
      <w:pBdr>
        <w:left w:val="single" w:sz="36" w:space="6" w:color="C0C0C0"/>
      </w:pBdr>
      <w:spacing w:before="120" w:after="120"/>
      <w:ind w:left="274" w:hanging="274"/>
      <w:contextualSpacing/>
    </w:pPr>
    <w:rPr>
      <w:rFonts w:ascii="Arial" w:hAnsi="Arial"/>
      <w:snapToGrid w:val="0"/>
      <w:sz w:val="26"/>
    </w:rPr>
  </w:style>
  <w:style w:type="paragraph" w:customStyle="1" w:styleId="FeatureListBulletedSub">
    <w:name w:val="FeatureListBulletedSub"/>
    <w:rsid w:val="00981BFF"/>
    <w:pPr>
      <w:numPr>
        <w:numId w:val="3"/>
      </w:numPr>
      <w:pBdr>
        <w:left w:val="single" w:sz="36" w:space="24" w:color="C0C0C0"/>
      </w:pBdr>
      <w:spacing w:before="120" w:after="120" w:line="260" w:lineRule="exact"/>
      <w:contextualSpacing/>
    </w:pPr>
    <w:rPr>
      <w:rFonts w:ascii="Arial" w:hAnsi="Arial"/>
      <w:snapToGrid w:val="0"/>
      <w:sz w:val="26"/>
    </w:rPr>
  </w:style>
  <w:style w:type="paragraph" w:customStyle="1" w:styleId="FeatureListCheck">
    <w:name w:val="FeatureListCheck"/>
    <w:rsid w:val="00981BFF"/>
    <w:pPr>
      <w:pBdr>
        <w:left w:val="single" w:sz="36" w:space="6" w:color="C0C0C0"/>
      </w:pBdr>
      <w:tabs>
        <w:tab w:val="num" w:pos="360"/>
      </w:tabs>
      <w:spacing w:before="120" w:after="120"/>
      <w:ind w:left="360" w:hanging="360"/>
      <w:contextualSpacing/>
    </w:pPr>
    <w:rPr>
      <w:rFonts w:ascii="Arial" w:hAnsi="Arial"/>
      <w:snapToGrid w:val="0"/>
      <w:sz w:val="26"/>
      <w:szCs w:val="26"/>
    </w:rPr>
  </w:style>
  <w:style w:type="paragraph" w:customStyle="1" w:styleId="FeatureListHead">
    <w:name w:val="FeatureListHead"/>
    <w:rsid w:val="00981BFF"/>
    <w:pPr>
      <w:pBdr>
        <w:left w:val="single" w:sz="36" w:space="6" w:color="C0C0C0"/>
      </w:pBdr>
    </w:pPr>
    <w:rPr>
      <w:rFonts w:ascii="Arial" w:hAnsi="Arial"/>
      <w:b/>
      <w:snapToGrid w:val="0"/>
      <w:sz w:val="26"/>
    </w:rPr>
  </w:style>
  <w:style w:type="paragraph" w:customStyle="1" w:styleId="FeatureListNumbered">
    <w:name w:val="FeatureListNumbered"/>
    <w:rsid w:val="00981BFF"/>
    <w:pPr>
      <w:pBdr>
        <w:left w:val="single" w:sz="36" w:space="6" w:color="C0C0C0"/>
      </w:pBdr>
      <w:spacing w:before="120" w:after="120"/>
      <w:ind w:left="274" w:hanging="274"/>
      <w:contextualSpacing/>
    </w:pPr>
    <w:rPr>
      <w:rFonts w:ascii="Arial" w:hAnsi="Arial"/>
      <w:snapToGrid w:val="0"/>
      <w:sz w:val="26"/>
    </w:rPr>
  </w:style>
  <w:style w:type="paragraph" w:customStyle="1" w:styleId="FeatureListNumberedSub">
    <w:name w:val="FeatureListNumberedSub"/>
    <w:rsid w:val="00981BFF"/>
    <w:pPr>
      <w:pBdr>
        <w:left w:val="single" w:sz="36" w:space="24" w:color="C0C0C0"/>
      </w:pBdr>
      <w:spacing w:before="120" w:after="120"/>
      <w:ind w:left="634" w:hanging="274"/>
      <w:contextualSpacing/>
    </w:pPr>
    <w:rPr>
      <w:rFonts w:ascii="Arial" w:hAnsi="Arial"/>
      <w:sz w:val="26"/>
    </w:rPr>
  </w:style>
  <w:style w:type="paragraph" w:customStyle="1" w:styleId="FeatureListPara">
    <w:name w:val="FeatureListPara"/>
    <w:rsid w:val="00981BFF"/>
    <w:pPr>
      <w:pBdr>
        <w:left w:val="single" w:sz="36" w:space="20" w:color="C0C0C0"/>
      </w:pBdr>
      <w:ind w:left="274" w:firstLine="432"/>
    </w:pPr>
    <w:rPr>
      <w:rFonts w:ascii="Arial" w:hAnsi="Arial"/>
      <w:snapToGrid w:val="0"/>
      <w:sz w:val="26"/>
    </w:rPr>
  </w:style>
  <w:style w:type="paragraph" w:customStyle="1" w:styleId="FeatureListParaSub">
    <w:name w:val="FeatureListParaSub"/>
    <w:rsid w:val="00981BFF"/>
    <w:pPr>
      <w:pBdr>
        <w:left w:val="single" w:sz="36" w:space="30" w:color="C0C0C0"/>
      </w:pBdr>
      <w:spacing w:before="120" w:after="120"/>
      <w:ind w:left="475" w:firstLine="418"/>
      <w:contextualSpacing/>
    </w:pPr>
    <w:rPr>
      <w:rFonts w:ascii="Arial" w:hAnsi="Arial"/>
      <w:snapToGrid w:val="0"/>
      <w:sz w:val="26"/>
    </w:rPr>
  </w:style>
  <w:style w:type="paragraph" w:customStyle="1" w:styleId="FeatureListUnmarked">
    <w:name w:val="FeatureListUnmarked"/>
    <w:rsid w:val="00981BFF"/>
    <w:pPr>
      <w:widowControl w:val="0"/>
      <w:pBdr>
        <w:left w:val="single" w:sz="36" w:space="17" w:color="C0C0C0"/>
      </w:pBdr>
      <w:spacing w:before="120" w:after="120"/>
      <w:ind w:left="216"/>
    </w:pPr>
    <w:rPr>
      <w:rFonts w:ascii="Arial" w:hAnsi="Arial"/>
      <w:snapToGrid w:val="0"/>
      <w:sz w:val="26"/>
    </w:rPr>
  </w:style>
  <w:style w:type="paragraph" w:customStyle="1" w:styleId="FeatureListUnmarkedSub">
    <w:name w:val="FeatureListUnmarkedSub"/>
    <w:rsid w:val="00981BFF"/>
    <w:pPr>
      <w:widowControl w:val="0"/>
      <w:pBdr>
        <w:left w:val="single" w:sz="36" w:space="31" w:color="C0C0C0"/>
      </w:pBdr>
      <w:spacing w:before="120" w:after="120"/>
      <w:ind w:left="490"/>
    </w:pPr>
    <w:rPr>
      <w:rFonts w:ascii="Arial" w:hAnsi="Arial"/>
      <w:snapToGrid w:val="0"/>
      <w:sz w:val="26"/>
    </w:rPr>
  </w:style>
  <w:style w:type="paragraph" w:customStyle="1" w:styleId="FeaturePara">
    <w:name w:val="FeaturePara"/>
    <w:link w:val="FeatureParaChar"/>
    <w:rsid w:val="00981BFF"/>
    <w:pPr>
      <w:pBdr>
        <w:left w:val="single" w:sz="36" w:space="6" w:color="C0C0C0"/>
      </w:pBdr>
      <w:spacing w:after="120"/>
      <w:ind w:firstLine="144"/>
    </w:pPr>
    <w:rPr>
      <w:rFonts w:ascii="Arial" w:hAnsi="Arial"/>
      <w:sz w:val="26"/>
    </w:rPr>
  </w:style>
  <w:style w:type="paragraph" w:customStyle="1" w:styleId="FeatureParaContinued">
    <w:name w:val="FeatureParaContinued"/>
    <w:next w:val="FeaturePara"/>
    <w:rsid w:val="00981BFF"/>
    <w:pPr>
      <w:pBdr>
        <w:left w:val="single" w:sz="36" w:space="6" w:color="C0C0C0"/>
      </w:pBdr>
      <w:spacing w:after="120"/>
    </w:pPr>
    <w:rPr>
      <w:rFonts w:ascii="Arial" w:hAnsi="Arial"/>
      <w:sz w:val="26"/>
    </w:rPr>
  </w:style>
  <w:style w:type="paragraph" w:customStyle="1" w:styleId="FeatureRecipeProcedure">
    <w:name w:val="FeatureRecipeProcedure"/>
    <w:rsid w:val="00981BFF"/>
    <w:pPr>
      <w:pBdr>
        <w:left w:val="single" w:sz="36" w:space="28" w:color="C0C0C0"/>
      </w:pBdr>
      <w:spacing w:before="180" w:after="120"/>
      <w:ind w:left="432" w:firstLine="288"/>
      <w:contextualSpacing/>
    </w:pPr>
    <w:rPr>
      <w:rFonts w:ascii="Arial" w:hAnsi="Arial"/>
    </w:rPr>
  </w:style>
  <w:style w:type="paragraph" w:customStyle="1" w:styleId="FeatureRecipeIngredientList">
    <w:name w:val="FeatureRecipeIngredientList"/>
    <w:basedOn w:val="FeatureRecipeProcedure"/>
    <w:rsid w:val="00981BFF"/>
    <w:pPr>
      <w:ind w:left="720" w:hanging="288"/>
    </w:pPr>
  </w:style>
  <w:style w:type="paragraph" w:customStyle="1" w:styleId="FeatureRecipeTitle">
    <w:name w:val="FeatureRecipeTitle"/>
    <w:rsid w:val="00981BFF"/>
    <w:pPr>
      <w:pBdr>
        <w:left w:val="single" w:sz="36" w:space="6" w:color="C0C0C0"/>
      </w:pBdr>
    </w:pPr>
    <w:rPr>
      <w:rFonts w:ascii="Arial" w:hAnsi="Arial"/>
      <w:b/>
      <w:u w:val="single"/>
    </w:rPr>
  </w:style>
  <w:style w:type="paragraph" w:customStyle="1" w:styleId="FeatureRecipeYield">
    <w:name w:val="FeatureRecipeYield"/>
    <w:rsid w:val="00981BFF"/>
    <w:pPr>
      <w:pBdr>
        <w:left w:val="single" w:sz="36" w:space="14" w:color="C0C0C0"/>
      </w:pBdr>
      <w:ind w:left="144"/>
    </w:pPr>
    <w:rPr>
      <w:rFonts w:ascii="Arial" w:hAnsi="Arial"/>
      <w:sz w:val="16"/>
    </w:rPr>
  </w:style>
  <w:style w:type="paragraph" w:customStyle="1" w:styleId="FeatureReference">
    <w:name w:val="FeatureReference"/>
    <w:qFormat/>
    <w:rsid w:val="00981BFF"/>
    <w:pPr>
      <w:pBdr>
        <w:left w:val="single" w:sz="36" w:space="6" w:color="BFBFBF" w:themeColor="background1" w:themeShade="BF"/>
      </w:pBdr>
      <w:spacing w:before="120" w:after="120"/>
      <w:ind w:left="720" w:hanging="720"/>
      <w:contextualSpacing/>
    </w:pPr>
    <w:rPr>
      <w:rFonts w:ascii="Arial" w:hAnsi="Arial"/>
      <w:snapToGrid w:val="0"/>
    </w:rPr>
  </w:style>
  <w:style w:type="paragraph" w:customStyle="1" w:styleId="FeatureRunInHead">
    <w:name w:val="FeatureRunInHead"/>
    <w:next w:val="Normal"/>
    <w:rsid w:val="00981BFF"/>
    <w:pPr>
      <w:pBdr>
        <w:left w:val="single" w:sz="36" w:space="6" w:color="C0C0C0"/>
      </w:pBdr>
      <w:spacing w:before="120"/>
    </w:pPr>
    <w:rPr>
      <w:rFonts w:ascii="Arial" w:hAnsi="Arial"/>
      <w:b/>
      <w:snapToGrid w:val="0"/>
      <w:sz w:val="26"/>
    </w:rPr>
  </w:style>
  <w:style w:type="paragraph" w:customStyle="1" w:styleId="FeatureRunInHeadSub">
    <w:name w:val="FeatureRunInHeadSub"/>
    <w:basedOn w:val="FeatureRunInHead"/>
    <w:next w:val="Normal"/>
    <w:rsid w:val="00981BFF"/>
    <w:pPr>
      <w:pBdr>
        <w:left w:val="single" w:sz="36" w:space="17" w:color="C0C0C0"/>
      </w:pBdr>
      <w:ind w:left="216"/>
    </w:pPr>
  </w:style>
  <w:style w:type="paragraph" w:customStyle="1" w:styleId="FeatureRunInPara">
    <w:name w:val="FeatureRunInPara"/>
    <w:basedOn w:val="FeatureListUnmarked"/>
    <w:next w:val="FeatureRunInHead"/>
    <w:rsid w:val="00981BFF"/>
    <w:pPr>
      <w:pBdr>
        <w:left w:val="single" w:sz="36" w:space="6" w:color="C0C0C0"/>
      </w:pBdr>
      <w:spacing w:before="0"/>
      <w:ind w:left="0"/>
    </w:pPr>
  </w:style>
  <w:style w:type="paragraph" w:customStyle="1" w:styleId="FeatureRunInParaSub">
    <w:name w:val="FeatureRunInParaSub"/>
    <w:basedOn w:val="FeatureRunInPara"/>
    <w:next w:val="FeatureRunInHeadSub"/>
    <w:rsid w:val="00981BFF"/>
    <w:pPr>
      <w:pBdr>
        <w:left w:val="single" w:sz="36" w:space="17" w:color="C0C0C0"/>
      </w:pBdr>
      <w:ind w:left="216"/>
      <w:contextualSpacing/>
    </w:pPr>
  </w:style>
  <w:style w:type="paragraph" w:customStyle="1" w:styleId="FeatureSlug">
    <w:name w:val="FeatureSlug"/>
    <w:next w:val="FeaturePara"/>
    <w:qFormat/>
    <w:rsid w:val="00981BFF"/>
    <w:pPr>
      <w:pBdr>
        <w:left w:val="single" w:sz="36" w:space="6" w:color="BFBFBF" w:themeColor="background1" w:themeShade="BF"/>
      </w:pBdr>
      <w:spacing w:before="200" w:after="200"/>
    </w:pPr>
    <w:rPr>
      <w:rFonts w:ascii="Arial" w:hAnsi="Arial"/>
      <w:b/>
      <w:sz w:val="24"/>
    </w:rPr>
  </w:style>
  <w:style w:type="paragraph" w:customStyle="1" w:styleId="FeatureSubFeaturePara">
    <w:name w:val="FeatureSubFeaturePara"/>
    <w:next w:val="FeaturePara"/>
    <w:rsid w:val="00981BFF"/>
    <w:pPr>
      <w:pBdr>
        <w:left w:val="single" w:sz="36" w:space="14" w:color="C0C0C0"/>
      </w:pBdr>
      <w:spacing w:after="240"/>
      <w:ind w:left="144"/>
      <w:contextualSpacing/>
    </w:pPr>
    <w:rPr>
      <w:rFonts w:ascii="Arial" w:hAnsi="Arial"/>
      <w:sz w:val="22"/>
      <w:szCs w:val="24"/>
    </w:rPr>
  </w:style>
  <w:style w:type="paragraph" w:customStyle="1" w:styleId="FeatureSubFeatureType">
    <w:name w:val="FeatureSubFeatureType"/>
    <w:rsid w:val="00981BFF"/>
    <w:pPr>
      <w:pBdr>
        <w:top w:val="single" w:sz="36" w:space="1" w:color="008000"/>
        <w:left w:val="single" w:sz="36" w:space="31" w:color="C0C0C0"/>
        <w:bottom w:val="single" w:sz="36" w:space="1" w:color="008000"/>
      </w:pBdr>
      <w:ind w:left="490"/>
    </w:pPr>
    <w:rPr>
      <w:rFonts w:ascii="Arial" w:hAnsi="Arial"/>
      <w:color w:val="008000"/>
      <w:sz w:val="22"/>
      <w:szCs w:val="24"/>
    </w:rPr>
  </w:style>
  <w:style w:type="paragraph" w:customStyle="1" w:styleId="FeatureTableCaption">
    <w:name w:val="FeatureTableCaption"/>
    <w:next w:val="FeaturePara"/>
    <w:qFormat/>
    <w:rsid w:val="00981BFF"/>
    <w:pPr>
      <w:pBdr>
        <w:left w:val="single" w:sz="36" w:space="6" w:color="BFBFBF" w:themeColor="background1" w:themeShade="BF"/>
      </w:pBdr>
      <w:spacing w:before="200" w:after="200" w:line="276" w:lineRule="auto"/>
    </w:pPr>
    <w:rPr>
      <w:rFonts w:ascii="Arial" w:hAnsi="Arial"/>
      <w:b/>
      <w:snapToGrid w:val="0"/>
      <w:sz w:val="24"/>
    </w:rPr>
  </w:style>
  <w:style w:type="paragraph" w:customStyle="1" w:styleId="FeatureTitle">
    <w:name w:val="FeatureTitle"/>
    <w:next w:val="FeaturePara"/>
    <w:rsid w:val="00981BFF"/>
    <w:pPr>
      <w:keepNext/>
      <w:pBdr>
        <w:left w:val="single" w:sz="36" w:space="6" w:color="C0C0C0"/>
      </w:pBdr>
      <w:spacing w:after="120"/>
    </w:pPr>
    <w:rPr>
      <w:rFonts w:ascii="Arial" w:hAnsi="Arial"/>
      <w:b/>
      <w:sz w:val="28"/>
      <w:szCs w:val="26"/>
    </w:rPr>
  </w:style>
  <w:style w:type="paragraph" w:customStyle="1" w:styleId="FeatureTitleSub">
    <w:name w:val="FeatureTitleSub"/>
    <w:next w:val="FeaturePara"/>
    <w:rsid w:val="00981BFF"/>
    <w:pPr>
      <w:keepNext/>
      <w:pBdr>
        <w:left w:val="single" w:sz="36" w:space="6" w:color="C0C0C0"/>
      </w:pBdr>
      <w:spacing w:before="240" w:after="120"/>
    </w:pPr>
    <w:rPr>
      <w:rFonts w:ascii="Arial" w:hAnsi="Arial"/>
      <w:b/>
      <w:i/>
      <w:sz w:val="26"/>
    </w:rPr>
  </w:style>
  <w:style w:type="paragraph" w:customStyle="1" w:styleId="FeatureType">
    <w:name w:val="FeatureType"/>
    <w:next w:val="FeaturePara"/>
    <w:rsid w:val="00981BFF"/>
    <w:pPr>
      <w:pBdr>
        <w:top w:val="single" w:sz="36" w:space="1" w:color="008000"/>
        <w:bottom w:val="single" w:sz="2" w:space="1" w:color="auto"/>
      </w:pBdr>
      <w:jc w:val="center"/>
    </w:pPr>
    <w:rPr>
      <w:rFonts w:ascii="Courier New" w:hAnsi="Courier New"/>
      <w:color w:val="008000"/>
      <w:sz w:val="24"/>
      <w:szCs w:val="26"/>
    </w:rPr>
  </w:style>
  <w:style w:type="paragraph" w:customStyle="1" w:styleId="URLPara">
    <w:name w:val="URLPara"/>
    <w:rsid w:val="00981BFF"/>
    <w:pPr>
      <w:widowControl w:val="0"/>
      <w:spacing w:after="120"/>
      <w:ind w:left="1800" w:hanging="360"/>
    </w:pPr>
    <w:rPr>
      <w:rFonts w:ascii="Courier New" w:hAnsi="Courier New"/>
      <w:snapToGrid w:val="0"/>
      <w:u w:val="single"/>
    </w:rPr>
  </w:style>
  <w:style w:type="paragraph" w:customStyle="1" w:styleId="FeatureURLPara">
    <w:name w:val="FeatureURLPara"/>
    <w:basedOn w:val="URLPara"/>
    <w:next w:val="FeaturePara"/>
    <w:rsid w:val="00981BFF"/>
    <w:pPr>
      <w:pBdr>
        <w:left w:val="single" w:sz="36" w:space="6" w:color="C0C0C0"/>
      </w:pBdr>
      <w:spacing w:before="120"/>
      <w:ind w:left="0" w:firstLine="0"/>
    </w:pPr>
  </w:style>
  <w:style w:type="paragraph" w:customStyle="1" w:styleId="FigureLabel">
    <w:name w:val="FigureLabel"/>
    <w:rsid w:val="00981BFF"/>
    <w:pPr>
      <w:ind w:left="1440"/>
    </w:pPr>
    <w:rPr>
      <w:rFonts w:ascii="Arial" w:hAnsi="Arial"/>
    </w:rPr>
  </w:style>
  <w:style w:type="paragraph" w:customStyle="1" w:styleId="FigureSource">
    <w:name w:val="FigureSource"/>
    <w:next w:val="Para"/>
    <w:link w:val="FigureSourceChar"/>
    <w:rsid w:val="00981BFF"/>
    <w:pPr>
      <w:spacing w:after="240"/>
      <w:ind w:left="1440"/>
    </w:pPr>
    <w:rPr>
      <w:rFonts w:ascii="Arial" w:hAnsi="Arial"/>
      <w:sz w:val="22"/>
    </w:rPr>
  </w:style>
  <w:style w:type="paragraph" w:customStyle="1" w:styleId="FurtherReadingHead">
    <w:name w:val="FurtherReadingHead"/>
    <w:basedOn w:val="BibliographyHead"/>
    <w:next w:val="Para"/>
    <w:rsid w:val="00981BFF"/>
  </w:style>
  <w:style w:type="character" w:customStyle="1" w:styleId="GenusSpecies">
    <w:name w:val="GenusSpecies"/>
    <w:basedOn w:val="DefaultParagraphFont"/>
    <w:rsid w:val="00981BFF"/>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981BFF"/>
    <w:pPr>
      <w:spacing w:after="120" w:line="240" w:lineRule="auto"/>
      <w:ind w:left="720" w:firstLine="720"/>
    </w:pPr>
    <w:rPr>
      <w:rFonts w:ascii="Times New Roman" w:eastAsia="Times New Roman" w:hAnsi="Times New Roman"/>
      <w:snapToGrid w:val="0"/>
      <w:sz w:val="26"/>
      <w:szCs w:val="20"/>
    </w:rPr>
  </w:style>
  <w:style w:type="paragraph" w:customStyle="1" w:styleId="H3">
    <w:name w:val="H3"/>
    <w:next w:val="Para"/>
    <w:qFormat/>
    <w:rsid w:val="00981BFF"/>
    <w:pPr>
      <w:keepNext/>
      <w:spacing w:before="360" w:after="240"/>
      <w:outlineLvl w:val="3"/>
    </w:pPr>
    <w:rPr>
      <w:rFonts w:ascii="Arial" w:hAnsi="Arial"/>
      <w:b/>
      <w:snapToGrid w:val="0"/>
      <w:sz w:val="32"/>
    </w:rPr>
  </w:style>
  <w:style w:type="paragraph" w:customStyle="1" w:styleId="GlossaryLetter">
    <w:name w:val="GlossaryLetter"/>
    <w:basedOn w:val="H3"/>
    <w:next w:val="GlossaryTerm"/>
    <w:rsid w:val="00981BFF"/>
    <w:pPr>
      <w:spacing w:before="240"/>
      <w:outlineLvl w:val="9"/>
    </w:pPr>
  </w:style>
  <w:style w:type="paragraph" w:customStyle="1" w:styleId="H4">
    <w:name w:val="H4"/>
    <w:next w:val="Para"/>
    <w:link w:val="H4Char"/>
    <w:rsid w:val="00981BFF"/>
    <w:pPr>
      <w:keepNext/>
      <w:widowControl w:val="0"/>
      <w:spacing w:before="240" w:after="120"/>
      <w:outlineLvl w:val="4"/>
    </w:pPr>
    <w:rPr>
      <w:b/>
      <w:snapToGrid w:val="0"/>
      <w:sz w:val="26"/>
      <w:u w:val="single"/>
    </w:rPr>
  </w:style>
  <w:style w:type="paragraph" w:customStyle="1" w:styleId="GlossaryTerm">
    <w:name w:val="GlossaryTerm"/>
    <w:basedOn w:val="H4"/>
    <w:next w:val="GlossaryDefinition"/>
    <w:rsid w:val="00981BFF"/>
  </w:style>
  <w:style w:type="paragraph" w:customStyle="1" w:styleId="GlossaryTitle">
    <w:name w:val="GlossaryTitle"/>
    <w:basedOn w:val="ChapterTitle"/>
    <w:next w:val="Normal"/>
    <w:rsid w:val="00981BFF"/>
    <w:pPr>
      <w:spacing w:before="120" w:after="120"/>
    </w:pPr>
  </w:style>
  <w:style w:type="paragraph" w:customStyle="1" w:styleId="H1">
    <w:name w:val="H1"/>
    <w:next w:val="Para"/>
    <w:qFormat/>
    <w:rsid w:val="00981BFF"/>
    <w:pPr>
      <w:keepNext/>
      <w:widowControl w:val="0"/>
      <w:pBdr>
        <w:top w:val="single" w:sz="4" w:space="1" w:color="auto"/>
      </w:pBdr>
      <w:spacing w:before="480" w:after="360"/>
      <w:outlineLvl w:val="1"/>
    </w:pPr>
    <w:rPr>
      <w:rFonts w:ascii="Arial" w:hAnsi="Arial"/>
      <w:b/>
      <w:sz w:val="52"/>
    </w:rPr>
  </w:style>
  <w:style w:type="paragraph" w:customStyle="1" w:styleId="H2">
    <w:name w:val="H2"/>
    <w:next w:val="Para"/>
    <w:qFormat/>
    <w:rsid w:val="00981BFF"/>
    <w:pPr>
      <w:keepNext/>
      <w:widowControl w:val="0"/>
      <w:spacing w:before="360" w:after="240"/>
      <w:outlineLvl w:val="2"/>
    </w:pPr>
    <w:rPr>
      <w:rFonts w:ascii="Arial" w:hAnsi="Arial"/>
      <w:b/>
      <w:snapToGrid w:val="0"/>
      <w:sz w:val="40"/>
      <w:u w:val="single"/>
    </w:rPr>
  </w:style>
  <w:style w:type="paragraph" w:customStyle="1" w:styleId="H6">
    <w:name w:val="H6"/>
    <w:next w:val="Para"/>
    <w:rsid w:val="00981BFF"/>
    <w:pPr>
      <w:spacing w:before="240" w:after="120"/>
    </w:pPr>
    <w:rPr>
      <w:rFonts w:ascii="Arial" w:hAnsi="Arial"/>
      <w:snapToGrid w:val="0"/>
      <w:u w:val="single"/>
    </w:rPr>
  </w:style>
  <w:style w:type="paragraph" w:customStyle="1" w:styleId="Index1">
    <w:name w:val="Index1"/>
    <w:rsid w:val="00981BFF"/>
    <w:pPr>
      <w:widowControl w:val="0"/>
      <w:ind w:left="1800" w:hanging="360"/>
    </w:pPr>
    <w:rPr>
      <w:snapToGrid w:val="0"/>
      <w:sz w:val="26"/>
    </w:rPr>
  </w:style>
  <w:style w:type="paragraph" w:customStyle="1" w:styleId="Index2">
    <w:name w:val="Index2"/>
    <w:basedOn w:val="Index1"/>
    <w:next w:val="Index1"/>
    <w:rsid w:val="00981BFF"/>
    <w:pPr>
      <w:ind w:left="2520"/>
    </w:pPr>
  </w:style>
  <w:style w:type="paragraph" w:customStyle="1" w:styleId="Index3">
    <w:name w:val="Index3"/>
    <w:basedOn w:val="Index1"/>
    <w:rsid w:val="00981BFF"/>
    <w:pPr>
      <w:ind w:left="3240"/>
    </w:pPr>
  </w:style>
  <w:style w:type="paragraph" w:customStyle="1" w:styleId="IndexLetter">
    <w:name w:val="IndexLetter"/>
    <w:basedOn w:val="H3"/>
    <w:next w:val="Index1"/>
    <w:rsid w:val="00981BFF"/>
  </w:style>
  <w:style w:type="paragraph" w:customStyle="1" w:styleId="IndexNote">
    <w:name w:val="IndexNote"/>
    <w:basedOn w:val="Normal"/>
    <w:rsid w:val="00981BFF"/>
    <w:pPr>
      <w:widowControl w:val="0"/>
      <w:spacing w:before="120" w:after="120" w:line="240" w:lineRule="auto"/>
      <w:ind w:left="720" w:firstLine="720"/>
    </w:pPr>
    <w:rPr>
      <w:rFonts w:ascii="Times New Roman" w:eastAsia="Times New Roman" w:hAnsi="Times New Roman"/>
      <w:snapToGrid w:val="0"/>
      <w:sz w:val="26"/>
      <w:szCs w:val="20"/>
    </w:rPr>
  </w:style>
  <w:style w:type="paragraph" w:customStyle="1" w:styleId="IndexTitle">
    <w:name w:val="IndexTitle"/>
    <w:basedOn w:val="H2"/>
    <w:next w:val="IndexNote"/>
    <w:rsid w:val="00981BFF"/>
    <w:pPr>
      <w:spacing w:line="540" w:lineRule="exact"/>
    </w:pPr>
  </w:style>
  <w:style w:type="character" w:customStyle="1" w:styleId="InlineCode">
    <w:name w:val="InlineCode"/>
    <w:basedOn w:val="DefaultParagraphFont"/>
    <w:rsid w:val="00981BFF"/>
    <w:rPr>
      <w:rFonts w:ascii="Courier New" w:hAnsi="Courier New"/>
      <w:noProof/>
      <w:color w:val="auto"/>
    </w:rPr>
  </w:style>
  <w:style w:type="character" w:customStyle="1" w:styleId="InlineCodeUserInput">
    <w:name w:val="InlineCodeUserInput"/>
    <w:basedOn w:val="InlineCode"/>
    <w:rsid w:val="00981BFF"/>
    <w:rPr>
      <w:rFonts w:ascii="Courier New" w:hAnsi="Courier New"/>
      <w:b/>
      <w:noProof/>
      <w:color w:val="auto"/>
    </w:rPr>
  </w:style>
  <w:style w:type="character" w:customStyle="1" w:styleId="InlineCodeUserInputVariable">
    <w:name w:val="InlineCodeUserInputVariable"/>
    <w:basedOn w:val="InlineCode"/>
    <w:rsid w:val="00981BFF"/>
    <w:rPr>
      <w:rFonts w:ascii="Courier New" w:hAnsi="Courier New"/>
      <w:b/>
      <w:i/>
      <w:noProof/>
      <w:color w:val="auto"/>
    </w:rPr>
  </w:style>
  <w:style w:type="character" w:customStyle="1" w:styleId="InlineCodeVariable">
    <w:name w:val="InlineCodeVariable"/>
    <w:basedOn w:val="InlineCode"/>
    <w:rsid w:val="00981BFF"/>
    <w:rPr>
      <w:rFonts w:ascii="Courier New" w:hAnsi="Courier New"/>
      <w:i/>
      <w:noProof/>
      <w:color w:val="auto"/>
    </w:rPr>
  </w:style>
  <w:style w:type="character" w:customStyle="1" w:styleId="InlineURL">
    <w:name w:val="InlineURL"/>
    <w:basedOn w:val="DefaultParagraphFont"/>
    <w:rsid w:val="00981BFF"/>
    <w:rPr>
      <w:rFonts w:ascii="Courier New" w:hAnsi="Courier New"/>
      <w:noProof/>
      <w:color w:val="auto"/>
      <w:u w:val="single"/>
    </w:rPr>
  </w:style>
  <w:style w:type="character" w:customStyle="1" w:styleId="InlineEmail">
    <w:name w:val="InlineEmail"/>
    <w:basedOn w:val="InlineURL"/>
    <w:rsid w:val="00981BFF"/>
    <w:rPr>
      <w:rFonts w:ascii="Courier New" w:hAnsi="Courier New"/>
      <w:noProof/>
      <w:color w:val="auto"/>
      <w:u w:val="double"/>
    </w:rPr>
  </w:style>
  <w:style w:type="paragraph" w:customStyle="1" w:styleId="IntroductionTitle">
    <w:name w:val="IntroductionTitle"/>
    <w:basedOn w:val="ChapterTitle"/>
    <w:next w:val="Para"/>
    <w:rsid w:val="00981BFF"/>
    <w:pPr>
      <w:spacing w:before="120" w:after="120"/>
    </w:pPr>
  </w:style>
  <w:style w:type="paragraph" w:customStyle="1" w:styleId="KeyConceptsHead">
    <w:name w:val="KeyConceptsHead"/>
    <w:basedOn w:val="BibliographyHead"/>
    <w:next w:val="Para"/>
    <w:rsid w:val="00981BFF"/>
  </w:style>
  <w:style w:type="character" w:customStyle="1" w:styleId="KeyTerm">
    <w:name w:val="KeyTerm"/>
    <w:basedOn w:val="DefaultParagraphFont"/>
    <w:rsid w:val="00981BFF"/>
    <w:rPr>
      <w:i/>
      <w:color w:val="auto"/>
      <w:bdr w:val="none" w:sz="0" w:space="0" w:color="auto"/>
      <w:shd w:val="clear" w:color="auto" w:fill="DBE5F1" w:themeFill="accent1" w:themeFillTint="33"/>
    </w:rPr>
  </w:style>
  <w:style w:type="paragraph" w:customStyle="1" w:styleId="KeyTermsHead">
    <w:name w:val="KeyTermsHead"/>
    <w:basedOn w:val="Normal"/>
    <w:next w:val="ListUnmarked"/>
    <w:rsid w:val="00981BFF"/>
    <w:pPr>
      <w:pBdr>
        <w:top w:val="single" w:sz="18" w:space="1" w:color="auto"/>
        <w:bottom w:val="single" w:sz="18" w:space="1" w:color="auto"/>
      </w:pBdr>
      <w:spacing w:before="240" w:after="120" w:line="240" w:lineRule="auto"/>
    </w:pPr>
    <w:rPr>
      <w:rFonts w:ascii="Arial" w:eastAsia="Times New Roman" w:hAnsi="Arial"/>
      <w:b/>
      <w:snapToGrid w:val="0"/>
      <w:color w:val="000000"/>
      <w:sz w:val="52"/>
      <w:szCs w:val="52"/>
    </w:rPr>
  </w:style>
  <w:style w:type="paragraph" w:customStyle="1" w:styleId="KeywordsPara">
    <w:name w:val="KeywordsPara"/>
    <w:next w:val="Para"/>
    <w:rsid w:val="00981BFF"/>
    <w:pPr>
      <w:spacing w:before="240" w:after="240"/>
      <w:ind w:left="1440" w:right="720" w:hanging="720"/>
    </w:pPr>
    <w:rPr>
      <w:sz w:val="24"/>
    </w:rPr>
  </w:style>
  <w:style w:type="paragraph" w:styleId="ListBullet">
    <w:name w:val="List Bullet"/>
    <w:basedOn w:val="Normal"/>
    <w:autoRedefine/>
    <w:rsid w:val="00981BFF"/>
  </w:style>
  <w:style w:type="paragraph" w:customStyle="1" w:styleId="ColorfulList-Accent11">
    <w:name w:val="Colorful List - Accent 11"/>
    <w:basedOn w:val="Normal"/>
    <w:qFormat/>
    <w:rsid w:val="00225453"/>
    <w:pPr>
      <w:ind w:left="720"/>
      <w:contextualSpacing/>
    </w:pPr>
    <w:rPr>
      <w:color w:val="FF0000"/>
    </w:rPr>
  </w:style>
  <w:style w:type="paragraph" w:customStyle="1" w:styleId="ListBulleted">
    <w:name w:val="ListBulleted"/>
    <w:qFormat/>
    <w:rsid w:val="00981BFF"/>
    <w:pPr>
      <w:numPr>
        <w:numId w:val="5"/>
      </w:numPr>
      <w:spacing w:before="120" w:after="120"/>
      <w:contextualSpacing/>
    </w:pPr>
    <w:rPr>
      <w:snapToGrid w:val="0"/>
      <w:sz w:val="26"/>
    </w:rPr>
  </w:style>
  <w:style w:type="paragraph" w:customStyle="1" w:styleId="ListBulletedSub">
    <w:name w:val="ListBulletedSub"/>
    <w:link w:val="ListBulletedSubChar"/>
    <w:rsid w:val="00981BFF"/>
    <w:pPr>
      <w:numPr>
        <w:numId w:val="6"/>
      </w:numPr>
      <w:spacing w:before="120" w:after="120"/>
      <w:contextualSpacing/>
    </w:pPr>
    <w:rPr>
      <w:snapToGrid w:val="0"/>
      <w:sz w:val="26"/>
    </w:rPr>
  </w:style>
  <w:style w:type="paragraph" w:customStyle="1" w:styleId="ListBulletedSub2">
    <w:name w:val="ListBulletedSub2"/>
    <w:basedOn w:val="ListBulletedSub"/>
    <w:rsid w:val="00981BFF"/>
    <w:pPr>
      <w:numPr>
        <w:numId w:val="7"/>
      </w:numPr>
    </w:pPr>
  </w:style>
  <w:style w:type="paragraph" w:customStyle="1" w:styleId="ListCheck">
    <w:name w:val="ListCheck"/>
    <w:rsid w:val="00981BFF"/>
    <w:pPr>
      <w:numPr>
        <w:numId w:val="8"/>
      </w:numPr>
      <w:spacing w:before="120" w:after="120"/>
      <w:contextualSpacing/>
    </w:pPr>
    <w:rPr>
      <w:snapToGrid w:val="0"/>
      <w:sz w:val="26"/>
    </w:rPr>
  </w:style>
  <w:style w:type="paragraph" w:customStyle="1" w:styleId="ListCheckSub">
    <w:name w:val="ListCheckSub"/>
    <w:basedOn w:val="ListCheck"/>
    <w:rsid w:val="00981BFF"/>
    <w:pPr>
      <w:numPr>
        <w:numId w:val="9"/>
      </w:numPr>
    </w:pPr>
  </w:style>
  <w:style w:type="paragraph" w:customStyle="1" w:styleId="ListHead">
    <w:name w:val="ListHead"/>
    <w:rsid w:val="00981BFF"/>
    <w:pPr>
      <w:ind w:left="1440"/>
    </w:pPr>
    <w:rPr>
      <w:b/>
      <w:sz w:val="26"/>
    </w:rPr>
  </w:style>
  <w:style w:type="paragraph" w:customStyle="1" w:styleId="ListNumbered">
    <w:name w:val="ListNumbered"/>
    <w:qFormat/>
    <w:rsid w:val="00981BFF"/>
    <w:pPr>
      <w:widowControl w:val="0"/>
      <w:spacing w:before="120" w:after="120"/>
      <w:ind w:left="1800" w:hanging="360"/>
      <w:contextualSpacing/>
    </w:pPr>
    <w:rPr>
      <w:snapToGrid w:val="0"/>
      <w:sz w:val="26"/>
    </w:rPr>
  </w:style>
  <w:style w:type="paragraph" w:customStyle="1" w:styleId="ListNumberedSub">
    <w:name w:val="ListNumberedSub"/>
    <w:basedOn w:val="ListNumbered"/>
    <w:rsid w:val="00981BFF"/>
    <w:pPr>
      <w:ind w:left="2520"/>
    </w:pPr>
  </w:style>
  <w:style w:type="paragraph" w:customStyle="1" w:styleId="ListNumberedSub2">
    <w:name w:val="ListNumberedSub2"/>
    <w:basedOn w:val="ListNumberedSub"/>
    <w:rsid w:val="00981BFF"/>
    <w:pPr>
      <w:ind w:left="3240"/>
    </w:pPr>
  </w:style>
  <w:style w:type="paragraph" w:customStyle="1" w:styleId="ListNumberedSub3">
    <w:name w:val="ListNumberedSub3"/>
    <w:rsid w:val="00981BFF"/>
    <w:pPr>
      <w:spacing w:before="120" w:after="120"/>
      <w:ind w:left="3960" w:hanging="360"/>
      <w:contextualSpacing/>
    </w:pPr>
    <w:rPr>
      <w:sz w:val="26"/>
    </w:rPr>
  </w:style>
  <w:style w:type="paragraph" w:customStyle="1" w:styleId="ListPara">
    <w:name w:val="ListPara"/>
    <w:basedOn w:val="Normal"/>
    <w:rsid w:val="00981BFF"/>
    <w:pPr>
      <w:widowControl w:val="0"/>
      <w:spacing w:after="0" w:line="240" w:lineRule="auto"/>
      <w:ind w:left="1800" w:firstLine="360"/>
    </w:pPr>
    <w:rPr>
      <w:rFonts w:ascii="Times New Roman" w:eastAsia="Times New Roman" w:hAnsi="Times New Roman"/>
      <w:snapToGrid w:val="0"/>
      <w:sz w:val="26"/>
      <w:szCs w:val="20"/>
    </w:rPr>
  </w:style>
  <w:style w:type="paragraph" w:customStyle="1" w:styleId="ListParaSub">
    <w:name w:val="ListParaSub"/>
    <w:basedOn w:val="ListPara"/>
    <w:rsid w:val="00981BFF"/>
    <w:pPr>
      <w:spacing w:line="260" w:lineRule="exact"/>
      <w:ind w:left="2520"/>
    </w:pPr>
  </w:style>
  <w:style w:type="paragraph" w:customStyle="1" w:styleId="ListParaSub2">
    <w:name w:val="ListParaSub2"/>
    <w:basedOn w:val="ListParaSub"/>
    <w:rsid w:val="00981BFF"/>
    <w:pPr>
      <w:ind w:left="3240"/>
    </w:pPr>
  </w:style>
  <w:style w:type="paragraph" w:customStyle="1" w:styleId="ListUnmarked">
    <w:name w:val="ListUnmarked"/>
    <w:qFormat/>
    <w:rsid w:val="00981BFF"/>
    <w:pPr>
      <w:spacing w:before="60" w:after="60"/>
      <w:ind w:left="1728"/>
    </w:pPr>
    <w:rPr>
      <w:sz w:val="26"/>
    </w:rPr>
  </w:style>
  <w:style w:type="paragraph" w:customStyle="1" w:styleId="ListUnmarkedSub">
    <w:name w:val="ListUnmarkedSub"/>
    <w:rsid w:val="00981BFF"/>
    <w:pPr>
      <w:spacing w:before="60" w:after="60"/>
      <w:ind w:left="2160"/>
    </w:pPr>
    <w:rPr>
      <w:sz w:val="26"/>
    </w:rPr>
  </w:style>
  <w:style w:type="paragraph" w:customStyle="1" w:styleId="ListUnmarkedSub2">
    <w:name w:val="ListUnmarkedSub2"/>
    <w:basedOn w:val="ListUnmarkedSub"/>
    <w:rsid w:val="00981BFF"/>
    <w:pPr>
      <w:ind w:left="2880"/>
    </w:pPr>
  </w:style>
  <w:style w:type="paragraph" w:customStyle="1" w:styleId="ListWhere">
    <w:name w:val="ListWhere"/>
    <w:rsid w:val="00981BFF"/>
    <w:pPr>
      <w:spacing w:before="120" w:after="120"/>
      <w:ind w:left="2160"/>
      <w:contextualSpacing/>
    </w:pPr>
    <w:rPr>
      <w:snapToGrid w:val="0"/>
      <w:sz w:val="26"/>
    </w:rPr>
  </w:style>
  <w:style w:type="paragraph" w:customStyle="1" w:styleId="MatterTitle">
    <w:name w:val="MatterTitle"/>
    <w:next w:val="Para"/>
    <w:rsid w:val="00981BFF"/>
    <w:pPr>
      <w:spacing w:before="120" w:after="120"/>
    </w:pPr>
    <w:rPr>
      <w:rFonts w:ascii="Arial" w:hAnsi="Arial"/>
      <w:b/>
      <w:smallCaps/>
      <w:snapToGrid w:val="0"/>
      <w:color w:val="000000"/>
      <w:sz w:val="60"/>
      <w:szCs w:val="60"/>
    </w:rPr>
  </w:style>
  <w:style w:type="character" w:customStyle="1" w:styleId="MenuArrow">
    <w:name w:val="MenuArrow"/>
    <w:basedOn w:val="DefaultParagraphFont"/>
    <w:rsid w:val="00981BFF"/>
    <w:rPr>
      <w:rFonts w:ascii="Wingdings" w:hAnsi="Wingdings"/>
    </w:rPr>
  </w:style>
  <w:style w:type="paragraph" w:customStyle="1" w:styleId="OnlineReference">
    <w:name w:val="OnlineReference"/>
    <w:qFormat/>
    <w:rsid w:val="00981BFF"/>
    <w:pPr>
      <w:pBdr>
        <w:top w:val="double" w:sz="4" w:space="1" w:color="auto"/>
        <w:bottom w:val="double" w:sz="4" w:space="1" w:color="auto"/>
      </w:pBdr>
      <w:spacing w:before="120" w:after="120"/>
      <w:jc w:val="center"/>
    </w:pPr>
    <w:rPr>
      <w:rFonts w:ascii="Arial" w:hAnsi="Arial"/>
      <w:noProof/>
      <w:snapToGrid w:val="0"/>
      <w:sz w:val="28"/>
    </w:rPr>
  </w:style>
  <w:style w:type="paragraph" w:customStyle="1" w:styleId="OnlineReference2">
    <w:name w:val="OnlineReference2"/>
    <w:qFormat/>
    <w:rsid w:val="00981BFF"/>
    <w:pPr>
      <w:pBdr>
        <w:top w:val="thinThickSmallGap" w:sz="24" w:space="1" w:color="auto"/>
        <w:bottom w:val="thickThinSmallGap" w:sz="24" w:space="1" w:color="auto"/>
      </w:pBdr>
      <w:spacing w:before="120" w:after="120"/>
      <w:jc w:val="center"/>
    </w:pPr>
    <w:rPr>
      <w:rFonts w:ascii="Arial" w:hAnsi="Arial"/>
      <w:noProof/>
      <w:snapToGrid w:val="0"/>
      <w:sz w:val="28"/>
    </w:rPr>
  </w:style>
  <w:style w:type="paragraph" w:customStyle="1" w:styleId="ParaBulleted">
    <w:name w:val="ParaBulleted"/>
    <w:rsid w:val="00981BFF"/>
    <w:pPr>
      <w:numPr>
        <w:numId w:val="10"/>
      </w:numPr>
      <w:spacing w:before="120" w:after="120"/>
      <w:ind w:left="720" w:firstLine="360"/>
      <w:contextualSpacing/>
    </w:pPr>
    <w:rPr>
      <w:snapToGrid w:val="0"/>
      <w:sz w:val="26"/>
    </w:rPr>
  </w:style>
  <w:style w:type="paragraph" w:customStyle="1" w:styleId="ParaNumbered">
    <w:name w:val="ParaNumbered"/>
    <w:rsid w:val="00981BFF"/>
    <w:pPr>
      <w:spacing w:after="120"/>
      <w:ind w:left="720" w:firstLine="720"/>
    </w:pPr>
    <w:rPr>
      <w:snapToGrid w:val="0"/>
      <w:sz w:val="26"/>
    </w:rPr>
  </w:style>
  <w:style w:type="paragraph" w:customStyle="1" w:styleId="PartFeaturingList">
    <w:name w:val="PartFeaturingList"/>
    <w:basedOn w:val="ChapterFeaturingList"/>
    <w:rsid w:val="00981BFF"/>
  </w:style>
  <w:style w:type="paragraph" w:customStyle="1" w:styleId="PartIntroductionPara">
    <w:name w:val="PartIntroductionPara"/>
    <w:rsid w:val="00981BFF"/>
    <w:pPr>
      <w:spacing w:after="120"/>
      <w:ind w:left="720" w:firstLine="720"/>
    </w:pPr>
    <w:rPr>
      <w:sz w:val="26"/>
    </w:rPr>
  </w:style>
  <w:style w:type="paragraph" w:customStyle="1" w:styleId="PartTitle">
    <w:name w:val="PartTitle"/>
    <w:basedOn w:val="ChapterTitle"/>
    <w:rsid w:val="00981BFF"/>
    <w:pPr>
      <w:widowControl w:val="0"/>
      <w:pBdr>
        <w:bottom w:val="single" w:sz="4" w:space="1" w:color="auto"/>
      </w:pBdr>
    </w:pPr>
  </w:style>
  <w:style w:type="paragraph" w:customStyle="1" w:styleId="PoetryPara">
    <w:name w:val="PoetryPara"/>
    <w:next w:val="PoetryContinued"/>
    <w:rsid w:val="00981BFF"/>
    <w:pPr>
      <w:spacing w:before="360" w:after="60"/>
      <w:ind w:left="2160"/>
      <w:contextualSpacing/>
    </w:pPr>
    <w:rPr>
      <w:snapToGrid w:val="0"/>
      <w:sz w:val="22"/>
    </w:rPr>
  </w:style>
  <w:style w:type="paragraph" w:customStyle="1" w:styleId="PoetryContinued">
    <w:name w:val="PoetryContinued"/>
    <w:basedOn w:val="PoetryPara"/>
    <w:qFormat/>
    <w:rsid w:val="00981BFF"/>
    <w:pPr>
      <w:spacing w:before="0"/>
      <w:contextualSpacing w:val="0"/>
    </w:pPr>
  </w:style>
  <w:style w:type="paragraph" w:customStyle="1" w:styleId="PoetrySource">
    <w:name w:val="PoetrySource"/>
    <w:rsid w:val="00981BFF"/>
    <w:pPr>
      <w:ind w:left="2880"/>
    </w:pPr>
    <w:rPr>
      <w:snapToGrid w:val="0"/>
      <w:sz w:val="18"/>
    </w:rPr>
  </w:style>
  <w:style w:type="paragraph" w:customStyle="1" w:styleId="PoetryTitle">
    <w:name w:val="PoetryTitle"/>
    <w:basedOn w:val="PoetryPara"/>
    <w:next w:val="PoetryPara"/>
    <w:rsid w:val="00981BFF"/>
    <w:rPr>
      <w:b/>
      <w:sz w:val="24"/>
    </w:rPr>
  </w:style>
  <w:style w:type="paragraph" w:customStyle="1" w:styleId="PrefaceTitle">
    <w:name w:val="PrefaceTitle"/>
    <w:next w:val="Para"/>
    <w:rsid w:val="00981BFF"/>
    <w:pPr>
      <w:spacing w:before="120" w:after="120"/>
    </w:pPr>
    <w:rPr>
      <w:rFonts w:ascii="Arial" w:hAnsi="Arial"/>
      <w:b/>
      <w:smallCaps/>
      <w:snapToGrid w:val="0"/>
      <w:color w:val="000000"/>
      <w:sz w:val="60"/>
      <w:szCs w:val="60"/>
    </w:rPr>
  </w:style>
  <w:style w:type="paragraph" w:customStyle="1" w:styleId="ProblemsHead">
    <w:name w:val="ProblemsHead"/>
    <w:basedOn w:val="BibliographyHead"/>
    <w:next w:val="Para"/>
    <w:rsid w:val="00981BFF"/>
  </w:style>
  <w:style w:type="character" w:customStyle="1" w:styleId="QueryInline">
    <w:name w:val="QueryInline"/>
    <w:basedOn w:val="DefaultParagraphFont"/>
    <w:rsid w:val="00981BFF"/>
    <w:rPr>
      <w:bdr w:val="none" w:sz="0" w:space="0" w:color="auto"/>
      <w:shd w:val="clear" w:color="auto" w:fill="FFCC99"/>
    </w:rPr>
  </w:style>
  <w:style w:type="paragraph" w:customStyle="1" w:styleId="QueryPara">
    <w:name w:val="QueryPara"/>
    <w:rsid w:val="00981BFF"/>
    <w:pPr>
      <w:pBdr>
        <w:top w:val="single" w:sz="4" w:space="1" w:color="auto"/>
        <w:bottom w:val="single" w:sz="4" w:space="1" w:color="auto"/>
      </w:pBdr>
      <w:shd w:val="clear" w:color="auto" w:fill="FFCC99"/>
    </w:pPr>
    <w:rPr>
      <w:snapToGrid w:val="0"/>
      <w:sz w:val="26"/>
    </w:rPr>
  </w:style>
  <w:style w:type="paragraph" w:customStyle="1" w:styleId="QuestionData">
    <w:name w:val="QuestionData"/>
    <w:basedOn w:val="Explanation"/>
    <w:rsid w:val="00981BFF"/>
  </w:style>
  <w:style w:type="paragraph" w:customStyle="1" w:styleId="QuestionsHead">
    <w:name w:val="QuestionsHead"/>
    <w:basedOn w:val="BibliographyHead"/>
    <w:next w:val="Para"/>
    <w:rsid w:val="00981BFF"/>
  </w:style>
  <w:style w:type="paragraph" w:customStyle="1" w:styleId="QuoteSource">
    <w:name w:val="QuoteSource"/>
    <w:basedOn w:val="Normal"/>
    <w:rsid w:val="00981BFF"/>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i/>
      <w:snapToGrid w:val="0"/>
      <w:sz w:val="20"/>
      <w:szCs w:val="20"/>
    </w:rPr>
  </w:style>
  <w:style w:type="paragraph" w:customStyle="1" w:styleId="QuotePara">
    <w:name w:val="QuotePara"/>
    <w:basedOn w:val="QuoteSource"/>
    <w:qFormat/>
    <w:rsid w:val="00981BFF"/>
    <w:rPr>
      <w:i w:val="0"/>
      <w:sz w:val="24"/>
    </w:rPr>
  </w:style>
  <w:style w:type="paragraph" w:customStyle="1" w:styleId="RecipeFootnote">
    <w:name w:val="RecipeFootnote"/>
    <w:basedOn w:val="Normal"/>
    <w:rsid w:val="00981BFF"/>
    <w:pPr>
      <w:spacing w:before="240" w:after="120" w:line="240" w:lineRule="auto"/>
      <w:ind w:left="720"/>
      <w:contextualSpacing/>
    </w:pPr>
    <w:rPr>
      <w:rFonts w:ascii="Arial" w:eastAsia="Times New Roman" w:hAnsi="Arial"/>
      <w:snapToGrid w:val="0"/>
      <w:sz w:val="20"/>
      <w:szCs w:val="20"/>
    </w:rPr>
  </w:style>
  <w:style w:type="paragraph" w:customStyle="1" w:styleId="RecipeIngredientHead">
    <w:name w:val="RecipeIngredientHead"/>
    <w:next w:val="RecipeIngredientList"/>
    <w:rsid w:val="00981BFF"/>
    <w:pPr>
      <w:spacing w:before="240"/>
      <w:ind w:left="720"/>
    </w:pPr>
    <w:rPr>
      <w:rFonts w:ascii="Arial" w:hAnsi="Arial"/>
      <w:b/>
      <w:snapToGrid w:val="0"/>
      <w:sz w:val="26"/>
    </w:rPr>
  </w:style>
  <w:style w:type="paragraph" w:customStyle="1" w:styleId="RecipeIngredientList">
    <w:name w:val="RecipeIngredientList"/>
    <w:basedOn w:val="Normal"/>
    <w:rsid w:val="00981BFF"/>
    <w:pPr>
      <w:spacing w:before="120" w:after="120" w:line="240" w:lineRule="auto"/>
      <w:ind w:left="720"/>
      <w:contextualSpacing/>
    </w:pPr>
    <w:rPr>
      <w:rFonts w:ascii="Arial" w:eastAsia="Times New Roman" w:hAnsi="Arial"/>
      <w:snapToGrid w:val="0"/>
      <w:sz w:val="26"/>
      <w:szCs w:val="20"/>
    </w:rPr>
  </w:style>
  <w:style w:type="paragraph" w:customStyle="1" w:styleId="RecipeIntro">
    <w:name w:val="RecipeIntro"/>
    <w:next w:val="RecipeIngredientList"/>
    <w:rsid w:val="00981BFF"/>
    <w:pPr>
      <w:spacing w:before="120" w:after="120"/>
      <w:ind w:left="1440" w:firstLine="360"/>
      <w:contextualSpacing/>
    </w:pPr>
    <w:rPr>
      <w:rFonts w:ascii="Arial" w:hAnsi="Arial"/>
      <w:snapToGrid w:val="0"/>
      <w:sz w:val="26"/>
    </w:rPr>
  </w:style>
  <w:style w:type="paragraph" w:customStyle="1" w:styleId="RecipeMetricMeasure">
    <w:name w:val="RecipeMetricMeasure"/>
    <w:rsid w:val="00981BFF"/>
    <w:rPr>
      <w:rFonts w:ascii="Arial" w:hAnsi="Arial"/>
      <w:snapToGrid w:val="0"/>
      <w:sz w:val="26"/>
    </w:rPr>
  </w:style>
  <w:style w:type="paragraph" w:customStyle="1" w:styleId="RecipeNutritionInfo">
    <w:name w:val="RecipeNutritionInfo"/>
    <w:basedOn w:val="Normal"/>
    <w:rsid w:val="00981BFF"/>
    <w:pPr>
      <w:spacing w:before="120" w:after="120" w:line="240" w:lineRule="auto"/>
      <w:ind w:left="720"/>
      <w:contextualSpacing/>
    </w:pPr>
    <w:rPr>
      <w:rFonts w:ascii="Arial" w:eastAsia="Times New Roman" w:hAnsi="Arial"/>
      <w:snapToGrid w:val="0"/>
      <w:szCs w:val="20"/>
    </w:rPr>
  </w:style>
  <w:style w:type="paragraph" w:customStyle="1" w:styleId="RecipePercentage">
    <w:name w:val="RecipePercentage"/>
    <w:rsid w:val="00981BFF"/>
    <w:rPr>
      <w:rFonts w:ascii="Arial" w:hAnsi="Arial"/>
      <w:snapToGrid w:val="0"/>
      <w:sz w:val="26"/>
    </w:rPr>
  </w:style>
  <w:style w:type="paragraph" w:customStyle="1" w:styleId="RecipeProcedure">
    <w:name w:val="RecipeProcedure"/>
    <w:rsid w:val="00981BFF"/>
    <w:pPr>
      <w:spacing w:before="120" w:after="120"/>
      <w:ind w:left="1800" w:hanging="720"/>
    </w:pPr>
    <w:rPr>
      <w:rFonts w:ascii="Arial" w:hAnsi="Arial"/>
      <w:snapToGrid w:val="0"/>
      <w:sz w:val="26"/>
    </w:rPr>
  </w:style>
  <w:style w:type="paragraph" w:customStyle="1" w:styleId="RecipeProcedureHead">
    <w:name w:val="RecipeProcedureHead"/>
    <w:rsid w:val="00981BFF"/>
    <w:pPr>
      <w:shd w:val="clear" w:color="auto" w:fill="FFFFFF"/>
      <w:spacing w:before="100" w:beforeAutospacing="1" w:after="100" w:afterAutospacing="1"/>
      <w:ind w:left="720"/>
    </w:pPr>
    <w:rPr>
      <w:rFonts w:ascii="Arial" w:hAnsi="Arial"/>
      <w:b/>
      <w:bCs/>
      <w:sz w:val="24"/>
      <w:szCs w:val="36"/>
    </w:rPr>
  </w:style>
  <w:style w:type="paragraph" w:customStyle="1" w:styleId="RecipeSubrecipeTitle">
    <w:name w:val="RecipeSubrecipeTitle"/>
    <w:next w:val="RecipeIngredientList"/>
    <w:rsid w:val="00981BFF"/>
    <w:pPr>
      <w:ind w:left="720"/>
    </w:pPr>
    <w:rPr>
      <w:rFonts w:ascii="Arial" w:hAnsi="Arial"/>
      <w:b/>
      <w:smallCaps/>
      <w:snapToGrid w:val="0"/>
      <w:sz w:val="32"/>
      <w:u w:val="single"/>
    </w:rPr>
  </w:style>
  <w:style w:type="paragraph" w:customStyle="1" w:styleId="RecipeTableHead">
    <w:name w:val="RecipeTableHead"/>
    <w:rsid w:val="00981BFF"/>
    <w:rPr>
      <w:rFonts w:ascii="Arial" w:hAnsi="Arial"/>
      <w:b/>
      <w:smallCaps/>
      <w:snapToGrid w:val="0"/>
      <w:sz w:val="26"/>
    </w:rPr>
  </w:style>
  <w:style w:type="paragraph" w:customStyle="1" w:styleId="RecipeTime">
    <w:name w:val="RecipeTime"/>
    <w:rsid w:val="00981BFF"/>
    <w:pPr>
      <w:spacing w:before="120" w:after="120"/>
      <w:ind w:left="720"/>
      <w:contextualSpacing/>
    </w:pPr>
    <w:rPr>
      <w:rFonts w:ascii="Arial" w:hAnsi="Arial"/>
      <w:i/>
      <w:snapToGrid w:val="0"/>
      <w:sz w:val="26"/>
    </w:rPr>
  </w:style>
  <w:style w:type="paragraph" w:customStyle="1" w:styleId="RecipeTitle">
    <w:name w:val="RecipeTitle"/>
    <w:next w:val="RecipeIngredientList"/>
    <w:rsid w:val="00981BFF"/>
    <w:pPr>
      <w:pBdr>
        <w:top w:val="triple" w:sz="4" w:space="1" w:color="auto"/>
      </w:pBdr>
      <w:spacing w:before="240"/>
      <w:ind w:left="720"/>
    </w:pPr>
    <w:rPr>
      <w:rFonts w:ascii="Arial" w:hAnsi="Arial"/>
      <w:b/>
      <w:smallCaps/>
      <w:snapToGrid w:val="0"/>
      <w:sz w:val="48"/>
      <w:szCs w:val="40"/>
    </w:rPr>
  </w:style>
  <w:style w:type="paragraph" w:customStyle="1" w:styleId="RecipeTitleAlternative">
    <w:name w:val="RecipeTitleAlternative"/>
    <w:next w:val="RecipeIngredientList"/>
    <w:rsid w:val="00981BFF"/>
    <w:pPr>
      <w:ind w:left="720"/>
    </w:pPr>
    <w:rPr>
      <w:rFonts w:ascii="Arial" w:hAnsi="Arial"/>
      <w:b/>
      <w:i/>
      <w:smallCaps/>
      <w:snapToGrid w:val="0"/>
      <w:sz w:val="36"/>
      <w:szCs w:val="40"/>
    </w:rPr>
  </w:style>
  <w:style w:type="paragraph" w:customStyle="1" w:styleId="RecipeUSMeasure">
    <w:name w:val="RecipeUSMeasure"/>
    <w:rsid w:val="00981BFF"/>
    <w:rPr>
      <w:rFonts w:ascii="Arial" w:hAnsi="Arial"/>
      <w:snapToGrid w:val="0"/>
      <w:sz w:val="26"/>
    </w:rPr>
  </w:style>
  <w:style w:type="paragraph" w:customStyle="1" w:styleId="RecipeVariationPara">
    <w:name w:val="RecipeVariationPara"/>
    <w:basedOn w:val="RecipeVariationHead"/>
    <w:qFormat/>
    <w:rsid w:val="00981BFF"/>
    <w:rPr>
      <w:i/>
      <w:u w:val="none"/>
    </w:rPr>
  </w:style>
  <w:style w:type="paragraph" w:customStyle="1" w:styleId="RecipeVariationHead">
    <w:name w:val="RecipeVariationHead"/>
    <w:rsid w:val="00981BFF"/>
    <w:pPr>
      <w:spacing w:before="60" w:after="60"/>
      <w:ind w:left="720"/>
    </w:pPr>
    <w:rPr>
      <w:rFonts w:ascii="Arial" w:hAnsi="Arial"/>
      <w:b/>
      <w:snapToGrid w:val="0"/>
      <w:sz w:val="22"/>
      <w:u w:val="single"/>
    </w:rPr>
  </w:style>
  <w:style w:type="paragraph" w:customStyle="1" w:styleId="RecipeNoteHead">
    <w:name w:val="RecipeNoteHead"/>
    <w:basedOn w:val="RecipeFootnote"/>
    <w:qFormat/>
    <w:rsid w:val="00981BFF"/>
    <w:rPr>
      <w:b/>
      <w:i/>
    </w:rPr>
  </w:style>
  <w:style w:type="paragraph" w:customStyle="1" w:styleId="RecipeNotePara">
    <w:name w:val="RecipeNotePara"/>
    <w:basedOn w:val="FeatureRecipeNotePara"/>
    <w:rsid w:val="00981BFF"/>
    <w:pPr>
      <w:shd w:val="clear" w:color="auto" w:fill="FFFFFF" w:themeFill="background1"/>
    </w:pPr>
  </w:style>
  <w:style w:type="paragraph" w:customStyle="1" w:styleId="RecipeYield">
    <w:name w:val="RecipeYield"/>
    <w:rsid w:val="00981BFF"/>
    <w:pPr>
      <w:ind w:left="720"/>
    </w:pPr>
    <w:rPr>
      <w:rFonts w:ascii="Arial" w:hAnsi="Arial"/>
      <w:snapToGrid w:val="0"/>
    </w:rPr>
  </w:style>
  <w:style w:type="paragraph" w:customStyle="1" w:styleId="Reference">
    <w:name w:val="Reference"/>
    <w:basedOn w:val="Normal"/>
    <w:rsid w:val="00981BFF"/>
    <w:pPr>
      <w:spacing w:before="120" w:after="120" w:line="240" w:lineRule="auto"/>
      <w:ind w:left="720" w:hanging="720"/>
    </w:pPr>
    <w:rPr>
      <w:rFonts w:ascii="Times New Roman" w:eastAsia="Times New Roman" w:hAnsi="Times New Roman"/>
      <w:sz w:val="24"/>
      <w:szCs w:val="20"/>
    </w:rPr>
  </w:style>
  <w:style w:type="paragraph" w:customStyle="1" w:styleId="ReferenceAnnotation">
    <w:name w:val="ReferenceAnnotation"/>
    <w:basedOn w:val="Reference"/>
    <w:rsid w:val="00981BFF"/>
    <w:pPr>
      <w:spacing w:before="0" w:after="0"/>
      <w:ind w:firstLine="0"/>
    </w:pPr>
    <w:rPr>
      <w:snapToGrid w:val="0"/>
    </w:rPr>
  </w:style>
  <w:style w:type="paragraph" w:customStyle="1" w:styleId="ReferencesHead">
    <w:name w:val="ReferencesHead"/>
    <w:basedOn w:val="BibliographyHead"/>
    <w:next w:val="Reference"/>
    <w:rsid w:val="00981BFF"/>
  </w:style>
  <w:style w:type="paragraph" w:customStyle="1" w:styleId="ReferenceTitle">
    <w:name w:val="ReferenceTitle"/>
    <w:basedOn w:val="MatterTitle"/>
    <w:next w:val="Reference"/>
    <w:rsid w:val="00981BFF"/>
  </w:style>
  <w:style w:type="paragraph" w:customStyle="1" w:styleId="ReviewHead">
    <w:name w:val="ReviewHead"/>
    <w:basedOn w:val="BibliographyHead"/>
    <w:next w:val="Para"/>
    <w:rsid w:val="00981BFF"/>
  </w:style>
  <w:style w:type="paragraph" w:customStyle="1" w:styleId="RunInHead">
    <w:name w:val="RunInHead"/>
    <w:next w:val="RunInPara"/>
    <w:rsid w:val="00981BFF"/>
    <w:pPr>
      <w:spacing w:before="240"/>
      <w:ind w:left="1440"/>
    </w:pPr>
    <w:rPr>
      <w:rFonts w:ascii="Arial" w:hAnsi="Arial"/>
      <w:b/>
      <w:sz w:val="26"/>
    </w:rPr>
  </w:style>
  <w:style w:type="paragraph" w:customStyle="1" w:styleId="RunInHeadSub">
    <w:name w:val="RunInHeadSub"/>
    <w:basedOn w:val="RunInHead"/>
    <w:next w:val="RunInParaSub"/>
    <w:rsid w:val="00981BFF"/>
    <w:pPr>
      <w:ind w:left="2160"/>
    </w:pPr>
    <w:rPr>
      <w:snapToGrid w:val="0"/>
    </w:rPr>
  </w:style>
  <w:style w:type="paragraph" w:customStyle="1" w:styleId="RunInPara">
    <w:name w:val="RunInPara"/>
    <w:basedOn w:val="Normal"/>
    <w:link w:val="RunInParaChar"/>
    <w:rsid w:val="00981BFF"/>
    <w:pPr>
      <w:widowControl w:val="0"/>
      <w:spacing w:after="120" w:line="240" w:lineRule="auto"/>
      <w:ind w:left="1440"/>
    </w:pPr>
    <w:rPr>
      <w:rFonts w:ascii="Times New Roman" w:eastAsia="Times New Roman" w:hAnsi="Times New Roman"/>
      <w:snapToGrid w:val="0"/>
      <w:sz w:val="24"/>
      <w:szCs w:val="20"/>
    </w:rPr>
  </w:style>
  <w:style w:type="paragraph" w:customStyle="1" w:styleId="RunInParaSub">
    <w:name w:val="RunInParaSub"/>
    <w:basedOn w:val="RunInPara"/>
    <w:rsid w:val="00981BFF"/>
    <w:pPr>
      <w:ind w:left="2160"/>
    </w:pPr>
  </w:style>
  <w:style w:type="paragraph" w:styleId="Salutation">
    <w:name w:val="Salutation"/>
    <w:basedOn w:val="Normal"/>
    <w:next w:val="Normal"/>
    <w:link w:val="SalutationChar"/>
    <w:rsid w:val="00981BFF"/>
  </w:style>
  <w:style w:type="paragraph" w:customStyle="1" w:styleId="SectionTitle">
    <w:name w:val="SectionTitle"/>
    <w:basedOn w:val="ChapterTitle"/>
    <w:next w:val="ChapterTitle"/>
    <w:rsid w:val="00981BFF"/>
    <w:pPr>
      <w:pBdr>
        <w:bottom w:val="single" w:sz="4" w:space="1" w:color="auto"/>
      </w:pBdr>
    </w:pPr>
  </w:style>
  <w:style w:type="paragraph" w:customStyle="1" w:styleId="Series">
    <w:name w:val="Series"/>
    <w:rsid w:val="00981BFF"/>
    <w:pPr>
      <w:ind w:left="720"/>
    </w:pPr>
    <w:rPr>
      <w:sz w:val="24"/>
    </w:rPr>
  </w:style>
  <w:style w:type="paragraph" w:customStyle="1" w:styleId="SignatureLine">
    <w:name w:val="SignatureLine"/>
    <w:qFormat/>
    <w:rsid w:val="00981BFF"/>
    <w:pPr>
      <w:spacing w:before="240" w:after="240"/>
      <w:ind w:left="4320"/>
      <w:contextualSpacing/>
      <w:jc w:val="right"/>
    </w:pPr>
    <w:rPr>
      <w:rFonts w:ascii="Arial" w:hAnsi="Arial"/>
      <w:snapToGrid w:val="0"/>
      <w:sz w:val="18"/>
    </w:rPr>
  </w:style>
  <w:style w:type="paragraph" w:customStyle="1" w:styleId="Slug">
    <w:name w:val="Slug"/>
    <w:basedOn w:val="Normal"/>
    <w:next w:val="Para"/>
    <w:rsid w:val="00981BFF"/>
    <w:pPr>
      <w:spacing w:before="360" w:after="360" w:line="240" w:lineRule="auto"/>
      <w:ind w:left="1440"/>
    </w:pPr>
    <w:rPr>
      <w:rFonts w:ascii="Arial" w:eastAsia="Times New Roman" w:hAnsi="Arial"/>
      <w:b/>
      <w:sz w:val="24"/>
      <w:szCs w:val="20"/>
    </w:rPr>
  </w:style>
  <w:style w:type="character" w:customStyle="1" w:styleId="Subscript">
    <w:name w:val="Subscript"/>
    <w:basedOn w:val="DefaultParagraphFont"/>
    <w:rsid w:val="00981BFF"/>
    <w:rPr>
      <w:vertAlign w:val="subscript"/>
    </w:rPr>
  </w:style>
  <w:style w:type="paragraph" w:styleId="Subtitle">
    <w:name w:val="Subtitle"/>
    <w:basedOn w:val="Normal"/>
    <w:link w:val="SubtitleChar"/>
    <w:qFormat/>
    <w:rsid w:val="00981BFF"/>
    <w:pPr>
      <w:spacing w:after="60"/>
      <w:jc w:val="center"/>
      <w:outlineLvl w:val="1"/>
    </w:pPr>
    <w:rPr>
      <w:rFonts w:ascii="Arial" w:hAnsi="Arial"/>
    </w:rPr>
  </w:style>
  <w:style w:type="paragraph" w:customStyle="1" w:styleId="SummaryHead">
    <w:name w:val="SummaryHead"/>
    <w:basedOn w:val="BibliographyHead"/>
    <w:next w:val="Para"/>
    <w:rsid w:val="00981BFF"/>
  </w:style>
  <w:style w:type="character" w:customStyle="1" w:styleId="Superscript">
    <w:name w:val="Superscript"/>
    <w:basedOn w:val="DefaultParagraphFont"/>
    <w:rsid w:val="00981BFF"/>
    <w:rPr>
      <w:vertAlign w:val="superscript"/>
    </w:rPr>
  </w:style>
  <w:style w:type="paragraph" w:customStyle="1" w:styleId="SupplementInstruction">
    <w:name w:val="SupplementInstruction"/>
    <w:rsid w:val="00981BFF"/>
    <w:pPr>
      <w:spacing w:before="120" w:after="120"/>
      <w:ind w:left="720"/>
    </w:pPr>
    <w:rPr>
      <w:i/>
      <w:sz w:val="26"/>
    </w:rPr>
  </w:style>
  <w:style w:type="paragraph" w:customStyle="1" w:styleId="TableCaption">
    <w:name w:val="TableCaption"/>
    <w:basedOn w:val="Slug"/>
    <w:qFormat/>
    <w:rsid w:val="00981BFF"/>
    <w:pPr>
      <w:keepNext/>
      <w:widowControl w:val="0"/>
      <w:spacing w:before="240" w:after="120"/>
      <w:ind w:left="0"/>
    </w:pPr>
    <w:rPr>
      <w:snapToGrid w:val="0"/>
    </w:rPr>
  </w:style>
  <w:style w:type="paragraph" w:customStyle="1" w:styleId="TableEntry">
    <w:name w:val="TableEntry"/>
    <w:qFormat/>
    <w:rsid w:val="00981BFF"/>
    <w:pPr>
      <w:spacing w:after="60"/>
    </w:pPr>
    <w:rPr>
      <w:rFonts w:ascii="Arial" w:hAnsi="Arial"/>
      <w:sz w:val="22"/>
    </w:rPr>
  </w:style>
  <w:style w:type="paragraph" w:customStyle="1" w:styleId="TableFootnote">
    <w:name w:val="TableFootnote"/>
    <w:rsid w:val="00981BFF"/>
    <w:pPr>
      <w:spacing w:after="240"/>
      <w:ind w:left="1440"/>
      <w:contextualSpacing/>
    </w:pPr>
    <w:rPr>
      <w:rFonts w:ascii="Arial" w:hAnsi="Arial"/>
      <w:sz w:val="18"/>
    </w:rPr>
  </w:style>
  <w:style w:type="paragraph" w:customStyle="1" w:styleId="TableHead">
    <w:name w:val="TableHead"/>
    <w:qFormat/>
    <w:rsid w:val="00981BFF"/>
    <w:pPr>
      <w:keepNext/>
    </w:pPr>
    <w:rPr>
      <w:rFonts w:ascii="Arial" w:hAnsi="Arial"/>
      <w:b/>
      <w:sz w:val="22"/>
    </w:rPr>
  </w:style>
  <w:style w:type="paragraph" w:customStyle="1" w:styleId="TableSource">
    <w:name w:val="TableSource"/>
    <w:next w:val="Normal"/>
    <w:rsid w:val="00981BFF"/>
    <w:pPr>
      <w:pBdr>
        <w:top w:val="single" w:sz="4" w:space="1" w:color="auto"/>
      </w:pBdr>
      <w:spacing w:after="240"/>
      <w:ind w:left="1440"/>
      <w:contextualSpacing/>
    </w:pPr>
    <w:rPr>
      <w:rFonts w:ascii="Arial" w:hAnsi="Arial"/>
      <w:snapToGrid w:val="0"/>
    </w:rPr>
  </w:style>
  <w:style w:type="paragraph" w:customStyle="1" w:styleId="TabularEntry">
    <w:name w:val="TabularEntry"/>
    <w:rsid w:val="00981BFF"/>
    <w:pPr>
      <w:widowControl w:val="0"/>
    </w:pPr>
    <w:rPr>
      <w:snapToGrid w:val="0"/>
      <w:sz w:val="26"/>
    </w:rPr>
  </w:style>
  <w:style w:type="paragraph" w:customStyle="1" w:styleId="TabularEntrySub">
    <w:name w:val="TabularEntrySub"/>
    <w:basedOn w:val="TabularEntry"/>
    <w:rsid w:val="00981BFF"/>
    <w:pPr>
      <w:ind w:left="360"/>
    </w:pPr>
  </w:style>
  <w:style w:type="paragraph" w:customStyle="1" w:styleId="TabularHead">
    <w:name w:val="TabularHead"/>
    <w:qFormat/>
    <w:rsid w:val="00981BFF"/>
    <w:pPr>
      <w:spacing w:line="276" w:lineRule="auto"/>
    </w:pPr>
    <w:rPr>
      <w:b/>
      <w:snapToGrid w:val="0"/>
      <w:sz w:val="26"/>
    </w:rPr>
  </w:style>
  <w:style w:type="paragraph" w:customStyle="1" w:styleId="TextBreak">
    <w:name w:val="TextBreak"/>
    <w:next w:val="Para"/>
    <w:rsid w:val="00981BFF"/>
    <w:pPr>
      <w:jc w:val="center"/>
    </w:pPr>
    <w:rPr>
      <w:rFonts w:ascii="Arial" w:hAnsi="Arial"/>
      <w:b/>
      <w:snapToGrid w:val="0"/>
      <w:sz w:val="24"/>
    </w:rPr>
  </w:style>
  <w:style w:type="paragraph" w:customStyle="1" w:styleId="TOCTitle">
    <w:name w:val="TOCTitle"/>
    <w:next w:val="Para"/>
    <w:rsid w:val="00981BFF"/>
    <w:pPr>
      <w:spacing w:before="120" w:after="120"/>
    </w:pPr>
    <w:rPr>
      <w:rFonts w:ascii="Arial" w:hAnsi="Arial"/>
      <w:b/>
      <w:smallCaps/>
      <w:snapToGrid w:val="0"/>
      <w:color w:val="000000"/>
      <w:sz w:val="60"/>
      <w:szCs w:val="60"/>
    </w:rPr>
  </w:style>
  <w:style w:type="character" w:customStyle="1" w:styleId="UserInput">
    <w:name w:val="UserInput"/>
    <w:basedOn w:val="DefaultParagraphFont"/>
    <w:rsid w:val="00981BFF"/>
    <w:rPr>
      <w:b/>
    </w:rPr>
  </w:style>
  <w:style w:type="character" w:customStyle="1" w:styleId="UserInputVariable">
    <w:name w:val="UserInputVariable"/>
    <w:basedOn w:val="DefaultParagraphFont"/>
    <w:rsid w:val="00981BFF"/>
    <w:rPr>
      <w:b/>
      <w:i/>
    </w:rPr>
  </w:style>
  <w:style w:type="character" w:customStyle="1" w:styleId="Variable">
    <w:name w:val="Variable"/>
    <w:basedOn w:val="DefaultParagraphFont"/>
    <w:rsid w:val="00981BFF"/>
    <w:rPr>
      <w:i/>
    </w:rPr>
  </w:style>
  <w:style w:type="character" w:customStyle="1" w:styleId="WileyBold">
    <w:name w:val="WileyBold"/>
    <w:basedOn w:val="DefaultParagraphFont"/>
    <w:rsid w:val="00981BFF"/>
    <w:rPr>
      <w:b/>
    </w:rPr>
  </w:style>
  <w:style w:type="character" w:customStyle="1" w:styleId="WileyBoldItalic">
    <w:name w:val="WileyBoldItalic"/>
    <w:basedOn w:val="DefaultParagraphFont"/>
    <w:rsid w:val="00981BFF"/>
    <w:rPr>
      <w:b/>
      <w:i/>
    </w:rPr>
  </w:style>
  <w:style w:type="character" w:customStyle="1" w:styleId="WileyItalic">
    <w:name w:val="WileyItalic"/>
    <w:basedOn w:val="DefaultParagraphFont"/>
    <w:rsid w:val="00981BFF"/>
    <w:rPr>
      <w:i/>
    </w:rPr>
  </w:style>
  <w:style w:type="character" w:customStyle="1" w:styleId="WileySymbol">
    <w:name w:val="WileySymbol"/>
    <w:rsid w:val="00981BFF"/>
    <w:rPr>
      <w:rFonts w:ascii="Symbol" w:hAnsi="Symbol"/>
    </w:rPr>
  </w:style>
  <w:style w:type="character" w:customStyle="1" w:styleId="wileyTemp">
    <w:name w:val="wileyTemp"/>
    <w:rsid w:val="00981BFF"/>
  </w:style>
  <w:style w:type="paragraph" w:customStyle="1" w:styleId="wsBlockA">
    <w:name w:val="wsBlockA"/>
    <w:basedOn w:val="Normal"/>
    <w:qFormat/>
    <w:rsid w:val="00981BFF"/>
    <w:pPr>
      <w:spacing w:before="120" w:after="120" w:line="240" w:lineRule="auto"/>
      <w:ind w:left="2160" w:right="1440"/>
    </w:pPr>
    <w:rPr>
      <w:rFonts w:ascii="Arial" w:hAnsi="Arial"/>
      <w:sz w:val="20"/>
    </w:rPr>
  </w:style>
  <w:style w:type="paragraph" w:customStyle="1" w:styleId="wsBlockB">
    <w:name w:val="wsBlockB"/>
    <w:basedOn w:val="Normal"/>
    <w:qFormat/>
    <w:rsid w:val="00981BFF"/>
    <w:pPr>
      <w:spacing w:before="120" w:after="120" w:line="240" w:lineRule="auto"/>
      <w:ind w:left="2160" w:right="1440"/>
    </w:pPr>
    <w:rPr>
      <w:rFonts w:ascii="Times New Roman" w:hAnsi="Times New Roman"/>
      <w:sz w:val="20"/>
    </w:rPr>
  </w:style>
  <w:style w:type="paragraph" w:customStyle="1" w:styleId="wsBlockC">
    <w:name w:val="wsBlockC"/>
    <w:basedOn w:val="Normal"/>
    <w:qFormat/>
    <w:rsid w:val="00981BFF"/>
    <w:pPr>
      <w:spacing w:before="120" w:after="120" w:line="240" w:lineRule="auto"/>
      <w:ind w:left="2160" w:right="1440"/>
    </w:pPr>
    <w:rPr>
      <w:rFonts w:ascii="Verdana" w:hAnsi="Verdana"/>
      <w:sz w:val="20"/>
    </w:rPr>
  </w:style>
  <w:style w:type="paragraph" w:customStyle="1" w:styleId="wsHeadStyleA">
    <w:name w:val="wsHeadStyleA"/>
    <w:basedOn w:val="Normal"/>
    <w:qFormat/>
    <w:rsid w:val="00981BFF"/>
    <w:pPr>
      <w:spacing w:before="120" w:after="120" w:line="240" w:lineRule="auto"/>
      <w:ind w:left="720"/>
    </w:pPr>
    <w:rPr>
      <w:rFonts w:ascii="Arial" w:hAnsi="Arial"/>
      <w:b/>
      <w:sz w:val="28"/>
      <w:u w:val="single"/>
    </w:rPr>
  </w:style>
  <w:style w:type="paragraph" w:customStyle="1" w:styleId="wsHeadStyleB">
    <w:name w:val="wsHeadStyleB"/>
    <w:basedOn w:val="Normal"/>
    <w:qFormat/>
    <w:rsid w:val="00981BFF"/>
    <w:pPr>
      <w:spacing w:before="120" w:after="120" w:line="240" w:lineRule="auto"/>
      <w:ind w:left="720"/>
    </w:pPr>
    <w:rPr>
      <w:rFonts w:ascii="Times New Roman" w:hAnsi="Times New Roman"/>
      <w:b/>
      <w:sz w:val="28"/>
      <w:u w:val="wave"/>
    </w:rPr>
  </w:style>
  <w:style w:type="paragraph" w:customStyle="1" w:styleId="wsHeadStyleC">
    <w:name w:val="wsHeadStyleC"/>
    <w:basedOn w:val="Normal"/>
    <w:qFormat/>
    <w:rsid w:val="00981BFF"/>
    <w:pPr>
      <w:spacing w:before="120" w:after="120" w:line="240" w:lineRule="auto"/>
      <w:ind w:left="720"/>
    </w:pPr>
    <w:rPr>
      <w:rFonts w:ascii="Verdana" w:hAnsi="Verdana"/>
      <w:b/>
      <w:sz w:val="28"/>
      <w:u w:val="dash"/>
    </w:rPr>
  </w:style>
  <w:style w:type="paragraph" w:customStyle="1" w:styleId="wsListBulletedA">
    <w:name w:val="wsListBulletedA"/>
    <w:basedOn w:val="Normal"/>
    <w:qFormat/>
    <w:rsid w:val="00981BFF"/>
    <w:pPr>
      <w:numPr>
        <w:numId w:val="11"/>
      </w:numPr>
      <w:spacing w:before="120" w:after="120" w:line="240" w:lineRule="auto"/>
    </w:pPr>
    <w:rPr>
      <w:rFonts w:ascii="Arial" w:hAnsi="Arial"/>
      <w:sz w:val="26"/>
    </w:rPr>
  </w:style>
  <w:style w:type="paragraph" w:customStyle="1" w:styleId="wsListBulletedB">
    <w:name w:val="wsListBulletedB"/>
    <w:basedOn w:val="Normal"/>
    <w:qFormat/>
    <w:rsid w:val="00981BFF"/>
    <w:pPr>
      <w:numPr>
        <w:numId w:val="12"/>
      </w:numPr>
      <w:spacing w:before="120" w:after="120" w:line="240" w:lineRule="auto"/>
    </w:pPr>
    <w:rPr>
      <w:rFonts w:ascii="Times New Roman" w:hAnsi="Times New Roman"/>
      <w:sz w:val="26"/>
    </w:rPr>
  </w:style>
  <w:style w:type="paragraph" w:customStyle="1" w:styleId="wsListBulletedC">
    <w:name w:val="wsListBulletedC"/>
    <w:basedOn w:val="Normal"/>
    <w:qFormat/>
    <w:rsid w:val="00981BFF"/>
    <w:pPr>
      <w:numPr>
        <w:numId w:val="13"/>
      </w:numPr>
      <w:spacing w:before="120" w:after="120" w:line="240" w:lineRule="auto"/>
    </w:pPr>
    <w:rPr>
      <w:rFonts w:ascii="Verdana" w:hAnsi="Verdana"/>
      <w:sz w:val="26"/>
    </w:rPr>
  </w:style>
  <w:style w:type="paragraph" w:customStyle="1" w:styleId="wsListNumberedA">
    <w:name w:val="wsListNumberedA"/>
    <w:basedOn w:val="Normal"/>
    <w:qFormat/>
    <w:rsid w:val="00981BFF"/>
    <w:pPr>
      <w:spacing w:before="120" w:after="120" w:line="240" w:lineRule="auto"/>
      <w:ind w:left="2160" w:hanging="720"/>
    </w:pPr>
    <w:rPr>
      <w:rFonts w:ascii="Arial" w:hAnsi="Arial"/>
      <w:sz w:val="26"/>
    </w:rPr>
  </w:style>
  <w:style w:type="paragraph" w:customStyle="1" w:styleId="wsListNumberedB">
    <w:name w:val="wsListNumberedB"/>
    <w:basedOn w:val="Normal"/>
    <w:qFormat/>
    <w:rsid w:val="00981BFF"/>
    <w:pPr>
      <w:spacing w:before="120" w:after="120" w:line="240" w:lineRule="auto"/>
      <w:ind w:left="2160" w:hanging="720"/>
    </w:pPr>
    <w:rPr>
      <w:rFonts w:ascii="Times New Roman" w:hAnsi="Times New Roman"/>
      <w:sz w:val="26"/>
    </w:rPr>
  </w:style>
  <w:style w:type="paragraph" w:customStyle="1" w:styleId="wsListNumberedC">
    <w:name w:val="wsListNumberedC"/>
    <w:basedOn w:val="Normal"/>
    <w:qFormat/>
    <w:rsid w:val="00981BFF"/>
    <w:pPr>
      <w:spacing w:before="120" w:after="120" w:line="240" w:lineRule="auto"/>
      <w:ind w:left="2160" w:hanging="720"/>
    </w:pPr>
    <w:rPr>
      <w:rFonts w:ascii="Verdana" w:hAnsi="Verdana"/>
      <w:sz w:val="26"/>
    </w:rPr>
  </w:style>
  <w:style w:type="paragraph" w:customStyle="1" w:styleId="wsListUnmarkedA">
    <w:name w:val="wsListUnmarkedA"/>
    <w:basedOn w:val="Normal"/>
    <w:qFormat/>
    <w:rsid w:val="00981BFF"/>
    <w:pPr>
      <w:spacing w:before="120" w:after="120" w:line="240" w:lineRule="auto"/>
      <w:ind w:left="1440"/>
    </w:pPr>
    <w:rPr>
      <w:rFonts w:ascii="Arial" w:hAnsi="Arial"/>
      <w:sz w:val="26"/>
    </w:rPr>
  </w:style>
  <w:style w:type="paragraph" w:customStyle="1" w:styleId="wsListUnmarkedB">
    <w:name w:val="wsListUnmarkedB"/>
    <w:basedOn w:val="Normal"/>
    <w:qFormat/>
    <w:rsid w:val="00981BFF"/>
    <w:pPr>
      <w:spacing w:before="120" w:after="120" w:line="240" w:lineRule="auto"/>
      <w:ind w:left="1440"/>
    </w:pPr>
    <w:rPr>
      <w:rFonts w:ascii="Times New Roman" w:hAnsi="Times New Roman"/>
      <w:sz w:val="26"/>
    </w:rPr>
  </w:style>
  <w:style w:type="paragraph" w:customStyle="1" w:styleId="wsListUnmarkedC">
    <w:name w:val="wsListUnmarkedC"/>
    <w:basedOn w:val="Normal"/>
    <w:qFormat/>
    <w:rsid w:val="00981BFF"/>
    <w:pPr>
      <w:spacing w:before="120" w:after="120" w:line="240" w:lineRule="auto"/>
      <w:ind w:left="1440"/>
    </w:pPr>
    <w:rPr>
      <w:rFonts w:ascii="Verdana" w:hAnsi="Verdana"/>
      <w:sz w:val="26"/>
    </w:rPr>
  </w:style>
  <w:style w:type="paragraph" w:customStyle="1" w:styleId="wsNameDate">
    <w:name w:val="wsNameDate"/>
    <w:qFormat/>
    <w:rsid w:val="00981BFF"/>
    <w:pPr>
      <w:spacing w:before="240" w:after="240"/>
    </w:pPr>
    <w:rPr>
      <w:rFonts w:ascii="Arial" w:eastAsiaTheme="minorHAnsi" w:hAnsi="Arial"/>
      <w:b/>
      <w:sz w:val="28"/>
      <w:szCs w:val="22"/>
    </w:rPr>
  </w:style>
  <w:style w:type="paragraph" w:customStyle="1" w:styleId="wsParaA">
    <w:name w:val="wsParaA"/>
    <w:basedOn w:val="Normal"/>
    <w:qFormat/>
    <w:rsid w:val="00981BFF"/>
    <w:pPr>
      <w:spacing w:before="120" w:after="120" w:line="240" w:lineRule="auto"/>
      <w:ind w:left="720" w:firstLine="720"/>
      <w:contextualSpacing/>
    </w:pPr>
    <w:rPr>
      <w:rFonts w:ascii="Arial" w:hAnsi="Arial"/>
      <w:sz w:val="26"/>
    </w:rPr>
  </w:style>
  <w:style w:type="paragraph" w:customStyle="1" w:styleId="wsParaB">
    <w:name w:val="wsParaB"/>
    <w:basedOn w:val="Normal"/>
    <w:qFormat/>
    <w:rsid w:val="00981BFF"/>
    <w:pPr>
      <w:spacing w:before="120" w:after="120" w:line="240" w:lineRule="auto"/>
      <w:ind w:left="720" w:firstLine="720"/>
      <w:contextualSpacing/>
    </w:pPr>
    <w:rPr>
      <w:rFonts w:ascii="Times New Roman" w:hAnsi="Times New Roman"/>
      <w:sz w:val="26"/>
    </w:rPr>
  </w:style>
  <w:style w:type="paragraph" w:customStyle="1" w:styleId="wsParaC">
    <w:name w:val="wsParaC"/>
    <w:basedOn w:val="Normal"/>
    <w:qFormat/>
    <w:rsid w:val="00981BFF"/>
    <w:pPr>
      <w:spacing w:before="120" w:after="120" w:line="240" w:lineRule="auto"/>
      <w:ind w:left="720" w:firstLine="720"/>
      <w:contextualSpacing/>
    </w:pPr>
    <w:rPr>
      <w:rFonts w:ascii="Verdana" w:hAnsi="Verdana"/>
      <w:sz w:val="26"/>
    </w:rPr>
  </w:style>
  <w:style w:type="paragraph" w:customStyle="1" w:styleId="wsTitle">
    <w:name w:val="wsTitle"/>
    <w:qFormat/>
    <w:rsid w:val="00981BFF"/>
    <w:rPr>
      <w:rFonts w:ascii="Arial" w:eastAsiaTheme="minorHAnsi" w:hAnsi="Arial"/>
      <w:b/>
      <w:sz w:val="36"/>
      <w:szCs w:val="32"/>
    </w:rPr>
  </w:style>
  <w:style w:type="character" w:styleId="CommentReference">
    <w:name w:val="annotation reference"/>
    <w:basedOn w:val="DefaultParagraphFont"/>
    <w:uiPriority w:val="99"/>
    <w:semiHidden/>
    <w:rsid w:val="00981BFF"/>
    <w:rPr>
      <w:sz w:val="16"/>
      <w:szCs w:val="16"/>
    </w:rPr>
  </w:style>
  <w:style w:type="paragraph" w:styleId="CommentText">
    <w:name w:val="annotation text"/>
    <w:basedOn w:val="Normal"/>
    <w:link w:val="CommentTextChar"/>
    <w:semiHidden/>
    <w:rsid w:val="00981BFF"/>
    <w:rPr>
      <w:sz w:val="20"/>
    </w:rPr>
  </w:style>
  <w:style w:type="paragraph" w:styleId="CommentSubject">
    <w:name w:val="annotation subject"/>
    <w:basedOn w:val="CommentText"/>
    <w:next w:val="CommentText"/>
    <w:link w:val="CommentSubjectChar"/>
    <w:semiHidden/>
    <w:rsid w:val="00981BFF"/>
    <w:rPr>
      <w:b/>
    </w:rPr>
  </w:style>
  <w:style w:type="character" w:styleId="FollowedHyperlink">
    <w:name w:val="FollowedHyperlink"/>
    <w:basedOn w:val="DefaultParagraphFont"/>
    <w:uiPriority w:val="99"/>
    <w:rsid w:val="00981BFF"/>
    <w:rPr>
      <w:color w:val="800080" w:themeColor="followedHyperlink"/>
      <w:u w:val="single"/>
    </w:rPr>
  </w:style>
  <w:style w:type="character" w:styleId="HTMLAcronym">
    <w:name w:val="HTML Acronym"/>
    <w:basedOn w:val="DefaultParagraphFont"/>
    <w:uiPriority w:val="99"/>
    <w:rsid w:val="00981BFF"/>
  </w:style>
  <w:style w:type="character" w:styleId="HTMLCite">
    <w:name w:val="HTML Cite"/>
    <w:basedOn w:val="DefaultParagraphFont"/>
    <w:uiPriority w:val="99"/>
    <w:rsid w:val="00981BFF"/>
    <w:rPr>
      <w:i/>
      <w:iCs/>
    </w:rPr>
  </w:style>
  <w:style w:type="character" w:styleId="HTMLCode">
    <w:name w:val="HTML Code"/>
    <w:basedOn w:val="DefaultParagraphFont"/>
    <w:uiPriority w:val="99"/>
    <w:rsid w:val="00981BFF"/>
    <w:rPr>
      <w:rFonts w:ascii="Consolas" w:hAnsi="Consolas"/>
      <w:sz w:val="20"/>
      <w:szCs w:val="20"/>
    </w:rPr>
  </w:style>
  <w:style w:type="character" w:styleId="HTMLDefinition">
    <w:name w:val="HTML Definition"/>
    <w:basedOn w:val="DefaultParagraphFont"/>
    <w:uiPriority w:val="99"/>
    <w:rsid w:val="00981BFF"/>
    <w:rPr>
      <w:i/>
      <w:iCs/>
    </w:rPr>
  </w:style>
  <w:style w:type="character" w:styleId="HTMLKeyboard">
    <w:name w:val="HTML Keyboard"/>
    <w:basedOn w:val="DefaultParagraphFont"/>
    <w:uiPriority w:val="99"/>
    <w:rsid w:val="00981BFF"/>
    <w:rPr>
      <w:rFonts w:ascii="Consolas" w:hAnsi="Consolas"/>
      <w:sz w:val="20"/>
      <w:szCs w:val="20"/>
    </w:rPr>
  </w:style>
  <w:style w:type="character" w:styleId="HTMLSample">
    <w:name w:val="HTML Sample"/>
    <w:basedOn w:val="DefaultParagraphFont"/>
    <w:uiPriority w:val="99"/>
    <w:rsid w:val="00981BFF"/>
    <w:rPr>
      <w:rFonts w:ascii="Consolas" w:hAnsi="Consolas"/>
      <w:sz w:val="24"/>
      <w:szCs w:val="24"/>
    </w:rPr>
  </w:style>
  <w:style w:type="character" w:styleId="HTMLTypewriter">
    <w:name w:val="HTML Typewriter"/>
    <w:basedOn w:val="DefaultParagraphFont"/>
    <w:uiPriority w:val="99"/>
    <w:rsid w:val="00981BFF"/>
    <w:rPr>
      <w:rFonts w:ascii="Consolas" w:hAnsi="Consolas"/>
      <w:sz w:val="20"/>
      <w:szCs w:val="20"/>
    </w:rPr>
  </w:style>
  <w:style w:type="character" w:styleId="HTMLVariable">
    <w:name w:val="HTML Variable"/>
    <w:basedOn w:val="DefaultParagraphFont"/>
    <w:uiPriority w:val="99"/>
    <w:rsid w:val="00981BFF"/>
    <w:rPr>
      <w:i/>
      <w:iCs/>
    </w:rPr>
  </w:style>
  <w:style w:type="character" w:styleId="Hyperlink">
    <w:name w:val="Hyperlink"/>
    <w:basedOn w:val="DefaultParagraphFont"/>
    <w:uiPriority w:val="99"/>
    <w:rsid w:val="00981BFF"/>
    <w:rPr>
      <w:rFonts w:cs="Times New Roman"/>
      <w:color w:val="0000FF"/>
      <w:u w:val="single"/>
    </w:rPr>
  </w:style>
  <w:style w:type="character" w:styleId="LineNumber">
    <w:name w:val="line number"/>
    <w:basedOn w:val="DefaultParagraphFont"/>
    <w:uiPriority w:val="99"/>
    <w:rsid w:val="00981BFF"/>
  </w:style>
  <w:style w:type="character" w:styleId="PageNumber">
    <w:name w:val="page number"/>
    <w:basedOn w:val="DefaultParagraphFont"/>
    <w:uiPriority w:val="99"/>
    <w:rsid w:val="00981BFF"/>
  </w:style>
  <w:style w:type="character" w:styleId="Strong">
    <w:name w:val="Strong"/>
    <w:basedOn w:val="DefaultParagraphFont"/>
    <w:uiPriority w:val="99"/>
    <w:rsid w:val="00981BFF"/>
    <w:rPr>
      <w:b/>
      <w:bCs/>
    </w:rPr>
  </w:style>
  <w:style w:type="paragraph" w:customStyle="1" w:styleId="RecipeTool">
    <w:name w:val="RecipeTool"/>
    <w:qFormat/>
    <w:rsid w:val="00981BFF"/>
    <w:pPr>
      <w:spacing w:before="240" w:after="240"/>
      <w:ind w:left="1440"/>
      <w:contextualSpacing/>
    </w:pPr>
    <w:rPr>
      <w:rFonts w:ascii="Arial" w:hAnsi="Arial"/>
      <w:b/>
      <w:snapToGrid w:val="0"/>
      <w:sz w:val="24"/>
    </w:rPr>
  </w:style>
  <w:style w:type="character" w:customStyle="1" w:styleId="TextCircled">
    <w:name w:val="TextCircled"/>
    <w:basedOn w:val="DefaultParagraphFont"/>
    <w:qFormat/>
    <w:rsid w:val="00981BFF"/>
    <w:rPr>
      <w:bdr w:val="single" w:sz="18" w:space="0" w:color="92D050"/>
    </w:rPr>
  </w:style>
  <w:style w:type="character" w:customStyle="1" w:styleId="TextHighlighted">
    <w:name w:val="TextHighlighted"/>
    <w:basedOn w:val="DefaultParagraphFont"/>
    <w:qFormat/>
    <w:rsid w:val="00981BFF"/>
    <w:rPr>
      <w:bdr w:val="none" w:sz="0" w:space="0" w:color="auto"/>
      <w:shd w:val="clear" w:color="auto" w:fill="92D050"/>
    </w:rPr>
  </w:style>
  <w:style w:type="paragraph" w:customStyle="1" w:styleId="PullQuoteAttribution">
    <w:name w:val="PullQuoteAttribution"/>
    <w:next w:val="Para"/>
    <w:qFormat/>
    <w:rsid w:val="00981BFF"/>
    <w:pPr>
      <w:adjustRightInd w:val="0"/>
      <w:snapToGrid w:val="0"/>
      <w:spacing w:after="120"/>
      <w:ind w:left="2880" w:right="1440"/>
    </w:pPr>
    <w:rPr>
      <w:rFonts w:ascii="Arial" w:hAnsi="Arial"/>
      <w:snapToGrid w:val="0"/>
      <w:sz w:val="26"/>
    </w:rPr>
  </w:style>
  <w:style w:type="paragraph" w:customStyle="1" w:styleId="PullQuotePara">
    <w:name w:val="PullQuotePara"/>
    <w:basedOn w:val="Normal"/>
    <w:qFormat/>
    <w:rsid w:val="00981BFF"/>
    <w:pPr>
      <w:adjustRightInd w:val="0"/>
      <w:snapToGrid w:val="0"/>
      <w:spacing w:before="240" w:after="120" w:line="240" w:lineRule="auto"/>
      <w:ind w:left="1440" w:right="1440"/>
    </w:pPr>
    <w:rPr>
      <w:rFonts w:ascii="Arial" w:hAnsi="Arial"/>
      <w:sz w:val="28"/>
    </w:rPr>
  </w:style>
  <w:style w:type="paragraph" w:customStyle="1" w:styleId="RecipeIngredientSubhead">
    <w:name w:val="RecipeIngredientSubhead"/>
    <w:next w:val="RecipeIngredientList"/>
    <w:qFormat/>
    <w:rsid w:val="00981BFF"/>
    <w:pPr>
      <w:adjustRightInd w:val="0"/>
      <w:snapToGrid w:val="0"/>
      <w:spacing w:before="120" w:after="120"/>
      <w:ind w:left="720"/>
    </w:pPr>
    <w:rPr>
      <w:rFonts w:ascii="Arial" w:hAnsi="Arial"/>
      <w:i/>
      <w:snapToGrid w:val="0"/>
      <w:sz w:val="24"/>
    </w:rPr>
  </w:style>
  <w:style w:type="paragraph" w:customStyle="1" w:styleId="RecipeVariationTitle">
    <w:name w:val="RecipeVariationTitle"/>
    <w:next w:val="RecipeIngredientList"/>
    <w:qFormat/>
    <w:rsid w:val="00981BFF"/>
    <w:pPr>
      <w:spacing w:after="200" w:line="276" w:lineRule="auto"/>
      <w:ind w:left="1008"/>
      <w:outlineLvl w:val="8"/>
    </w:pPr>
    <w:rPr>
      <w:rFonts w:ascii="Arial" w:hAnsi="Arial"/>
      <w:b/>
      <w:snapToGrid w:val="0"/>
      <w:sz w:val="24"/>
    </w:rPr>
  </w:style>
  <w:style w:type="paragraph" w:customStyle="1" w:styleId="ContentsAuthor">
    <w:name w:val="ContentsAuthor"/>
    <w:next w:val="ContentsH1"/>
    <w:qFormat/>
    <w:rsid w:val="00981BFF"/>
    <w:pPr>
      <w:ind w:left="576"/>
    </w:pPr>
    <w:rPr>
      <w:b/>
      <w:i/>
      <w:sz w:val="24"/>
    </w:rPr>
  </w:style>
  <w:style w:type="paragraph" w:customStyle="1" w:styleId="DialogContinued">
    <w:name w:val="DialogContinued"/>
    <w:basedOn w:val="Dialog"/>
    <w:qFormat/>
    <w:rsid w:val="00981BFF"/>
    <w:pPr>
      <w:ind w:firstLine="0"/>
    </w:pPr>
  </w:style>
  <w:style w:type="paragraph" w:customStyle="1" w:styleId="ParaListUnmarked">
    <w:name w:val="ParaListUnmarked"/>
    <w:qFormat/>
    <w:rsid w:val="00981BFF"/>
    <w:pPr>
      <w:spacing w:before="240"/>
      <w:ind w:left="720"/>
    </w:pPr>
    <w:rPr>
      <w:snapToGrid w:val="0"/>
      <w:sz w:val="26"/>
    </w:rPr>
  </w:style>
  <w:style w:type="paragraph" w:customStyle="1" w:styleId="RecipeContributor">
    <w:name w:val="RecipeContributor"/>
    <w:next w:val="RecipeIngredientList"/>
    <w:qFormat/>
    <w:rsid w:val="00981BFF"/>
    <w:pPr>
      <w:spacing w:before="120" w:after="120"/>
      <w:ind w:left="1440"/>
    </w:pPr>
    <w:rPr>
      <w:rFonts w:ascii="Arial" w:hAnsi="Arial"/>
      <w:snapToGrid w:val="0"/>
      <w:sz w:val="24"/>
    </w:rPr>
  </w:style>
  <w:style w:type="paragraph" w:customStyle="1" w:styleId="RecipeIntroHead">
    <w:name w:val="RecipeIntroHead"/>
    <w:basedOn w:val="RecipeIntro"/>
    <w:next w:val="RecipeIntro"/>
    <w:qFormat/>
    <w:rsid w:val="00981BFF"/>
    <w:rPr>
      <w:b/>
    </w:rPr>
  </w:style>
  <w:style w:type="paragraph" w:customStyle="1" w:styleId="RecipeNutritionHead">
    <w:name w:val="RecipeNutritionHead"/>
    <w:basedOn w:val="RecipeNutritionInfo"/>
    <w:next w:val="RecipeNutritionInfo"/>
    <w:qFormat/>
    <w:rsid w:val="00981BFF"/>
    <w:pPr>
      <w:spacing w:after="0"/>
    </w:pPr>
    <w:rPr>
      <w:b/>
    </w:rPr>
  </w:style>
  <w:style w:type="paragraph" w:styleId="TOC5">
    <w:name w:val="toc 5"/>
    <w:basedOn w:val="Normal"/>
    <w:next w:val="Normal"/>
    <w:autoRedefine/>
    <w:uiPriority w:val="39"/>
    <w:rsid w:val="00981BFF"/>
    <w:pPr>
      <w:spacing w:after="0" w:line="240" w:lineRule="auto"/>
      <w:ind w:left="1800"/>
    </w:pPr>
    <w:rPr>
      <w:rFonts w:ascii="Times New Roman" w:hAnsi="Times New Roman"/>
    </w:rPr>
  </w:style>
  <w:style w:type="paragraph" w:styleId="TOC6">
    <w:name w:val="toc 6"/>
    <w:basedOn w:val="Normal"/>
    <w:next w:val="Normal"/>
    <w:autoRedefine/>
    <w:uiPriority w:val="39"/>
    <w:rsid w:val="00981BFF"/>
    <w:pPr>
      <w:spacing w:after="0" w:line="240" w:lineRule="auto"/>
      <w:ind w:left="2160"/>
    </w:pPr>
    <w:rPr>
      <w:rFonts w:ascii="Times New Roman" w:hAnsi="Times New Roman"/>
    </w:rPr>
  </w:style>
  <w:style w:type="paragraph" w:customStyle="1" w:styleId="RecipeSubhead">
    <w:name w:val="RecipeSubhead"/>
    <w:basedOn w:val="RecipeProcedureHead"/>
    <w:rsid w:val="00225453"/>
    <w:rPr>
      <w:i/>
    </w:rPr>
  </w:style>
  <w:style w:type="character" w:customStyle="1" w:styleId="KeyTermDefinition">
    <w:name w:val="KeyTermDefinition"/>
    <w:basedOn w:val="DefaultParagraphFont"/>
    <w:rsid w:val="00981BFF"/>
    <w:rPr>
      <w:bdr w:val="none" w:sz="0" w:space="0" w:color="auto"/>
      <w:shd w:val="clear" w:color="auto" w:fill="92CDDC"/>
    </w:rPr>
  </w:style>
  <w:style w:type="paragraph" w:styleId="Header">
    <w:name w:val="header"/>
    <w:basedOn w:val="Normal"/>
    <w:link w:val="HeaderChar"/>
    <w:uiPriority w:val="99"/>
    <w:rsid w:val="00981BFF"/>
    <w:pPr>
      <w:tabs>
        <w:tab w:val="center" w:pos="4680"/>
        <w:tab w:val="right" w:pos="9360"/>
      </w:tabs>
      <w:spacing w:after="0" w:line="240" w:lineRule="auto"/>
    </w:pPr>
  </w:style>
  <w:style w:type="paragraph" w:styleId="Footer">
    <w:name w:val="footer"/>
    <w:basedOn w:val="Normal"/>
    <w:link w:val="FooterChar"/>
    <w:uiPriority w:val="99"/>
    <w:rsid w:val="00981BFF"/>
    <w:pPr>
      <w:tabs>
        <w:tab w:val="center" w:pos="4680"/>
        <w:tab w:val="right" w:pos="9360"/>
      </w:tabs>
      <w:spacing w:after="0" w:line="240" w:lineRule="auto"/>
    </w:pPr>
  </w:style>
  <w:style w:type="character" w:customStyle="1" w:styleId="TwitterLink">
    <w:name w:val="TwitterLink"/>
    <w:basedOn w:val="DefaultParagraphFont"/>
    <w:rsid w:val="00981BFF"/>
    <w:rPr>
      <w:rFonts w:ascii="Courier New" w:hAnsi="Courier New"/>
      <w:u w:val="dash"/>
    </w:rPr>
  </w:style>
  <w:style w:type="character" w:customStyle="1" w:styleId="DigitalLinkID">
    <w:name w:val="DigitalLinkID"/>
    <w:basedOn w:val="DefaultParagraphFont"/>
    <w:rsid w:val="00981BFF"/>
    <w:rPr>
      <w:rFonts w:cs="Courier New"/>
      <w:color w:val="FF0000"/>
      <w:sz w:val="16"/>
      <w:szCs w:val="16"/>
      <w:bdr w:val="none" w:sz="0" w:space="0" w:color="auto"/>
      <w:shd w:val="clear" w:color="auto" w:fill="FFFFFF" w:themeFill="background1"/>
    </w:rPr>
  </w:style>
  <w:style w:type="paragraph" w:customStyle="1" w:styleId="DialogSource">
    <w:name w:val="DialogSource"/>
    <w:rsid w:val="00981BFF"/>
    <w:pPr>
      <w:spacing w:after="240"/>
      <w:ind w:left="2160"/>
    </w:pPr>
    <w:rPr>
      <w:rFonts w:ascii="Arial" w:hAnsi="Arial"/>
      <w:i/>
      <w:snapToGrid w:val="0"/>
      <w:sz w:val="22"/>
    </w:rPr>
  </w:style>
  <w:style w:type="character" w:customStyle="1" w:styleId="DigitalOnlyText">
    <w:name w:val="DigitalOnlyText"/>
    <w:rsid w:val="00981BFF"/>
    <w:rPr>
      <w:bdr w:val="single" w:sz="2" w:space="0" w:color="002060"/>
      <w:shd w:val="clear" w:color="auto" w:fill="auto"/>
    </w:rPr>
  </w:style>
  <w:style w:type="character" w:customStyle="1" w:styleId="PrintOnlyText">
    <w:name w:val="PrintOnlyText"/>
    <w:rsid w:val="00981BFF"/>
    <w:rPr>
      <w:bdr w:val="single" w:sz="2" w:space="0" w:color="FF0000"/>
    </w:rPr>
  </w:style>
  <w:style w:type="paragraph" w:customStyle="1" w:styleId="TableListBulleted">
    <w:name w:val="TableListBulleted"/>
    <w:qFormat/>
    <w:rsid w:val="00981BFF"/>
    <w:pPr>
      <w:numPr>
        <w:numId w:val="15"/>
      </w:numPr>
      <w:spacing w:before="120" w:after="120"/>
      <w:ind w:left="288" w:hanging="288"/>
    </w:pPr>
    <w:rPr>
      <w:rFonts w:ascii="Arial" w:hAnsi="Arial"/>
      <w:snapToGrid w:val="0"/>
      <w:sz w:val="22"/>
    </w:rPr>
  </w:style>
  <w:style w:type="paragraph" w:customStyle="1" w:styleId="TableListNumbered">
    <w:name w:val="TableListNumbered"/>
    <w:qFormat/>
    <w:rsid w:val="00981BFF"/>
    <w:pPr>
      <w:spacing w:before="120" w:after="120"/>
      <w:ind w:left="288" w:hanging="288"/>
    </w:pPr>
    <w:rPr>
      <w:rFonts w:ascii="Arial" w:hAnsi="Arial"/>
      <w:snapToGrid w:val="0"/>
      <w:sz w:val="22"/>
    </w:rPr>
  </w:style>
  <w:style w:type="paragraph" w:customStyle="1" w:styleId="TableListUnmarked">
    <w:name w:val="TableListUnmarked"/>
    <w:qFormat/>
    <w:rsid w:val="00981BFF"/>
    <w:pPr>
      <w:spacing w:before="120" w:after="120"/>
      <w:ind w:left="288"/>
    </w:pPr>
    <w:rPr>
      <w:rFonts w:ascii="Arial" w:hAnsi="Arial"/>
      <w:snapToGrid w:val="0"/>
      <w:sz w:val="22"/>
    </w:rPr>
  </w:style>
  <w:style w:type="paragraph" w:customStyle="1" w:styleId="TableSubhead">
    <w:name w:val="TableSubhead"/>
    <w:qFormat/>
    <w:rsid w:val="00981BFF"/>
    <w:pPr>
      <w:ind w:left="144"/>
    </w:pPr>
    <w:rPr>
      <w:rFonts w:ascii="Arial" w:hAnsi="Arial"/>
      <w:b/>
      <w:snapToGrid w:val="0"/>
      <w:sz w:val="22"/>
    </w:rPr>
  </w:style>
  <w:style w:type="paragraph" w:customStyle="1" w:styleId="TabularSource">
    <w:name w:val="TabularSource"/>
    <w:basedOn w:val="TabularEntry"/>
    <w:qFormat/>
    <w:rsid w:val="00981BFF"/>
    <w:pPr>
      <w:spacing w:before="120" w:after="120"/>
      <w:ind w:left="1440"/>
    </w:pPr>
    <w:rPr>
      <w:sz w:val="20"/>
    </w:rPr>
  </w:style>
  <w:style w:type="paragraph" w:customStyle="1" w:styleId="ExtractListUnmarked">
    <w:name w:val="ExtractListUnmarked"/>
    <w:qFormat/>
    <w:rsid w:val="00981BFF"/>
    <w:pPr>
      <w:spacing w:before="120" w:after="120"/>
      <w:ind w:left="2880"/>
    </w:pPr>
    <w:rPr>
      <w:noProof/>
      <w:sz w:val="24"/>
    </w:rPr>
  </w:style>
  <w:style w:type="character" w:customStyle="1" w:styleId="DigitalLinkAnchorText">
    <w:name w:val="DigitalLinkAnchorText"/>
    <w:basedOn w:val="DefaultParagraphFont"/>
    <w:rsid w:val="00981BFF"/>
    <w:rPr>
      <w:bdr w:val="none" w:sz="0" w:space="0" w:color="auto"/>
      <w:shd w:val="clear" w:color="auto" w:fill="D6E3BC"/>
    </w:rPr>
  </w:style>
  <w:style w:type="character" w:customStyle="1" w:styleId="DigitalLinkDestination">
    <w:name w:val="DigitalLinkDestination"/>
    <w:rsid w:val="00981BFF"/>
    <w:rPr>
      <w:bdr w:val="none" w:sz="0" w:space="0" w:color="auto"/>
      <w:shd w:val="clear" w:color="auto" w:fill="EAF1DD"/>
    </w:rPr>
  </w:style>
  <w:style w:type="paragraph" w:customStyle="1" w:styleId="FeatureRecipeTitleAlternative">
    <w:name w:val="FeatureRecipeTitleAlternative"/>
    <w:basedOn w:val="RecipeTitleAlternative"/>
    <w:qFormat/>
    <w:rsid w:val="00981BFF"/>
    <w:pPr>
      <w:shd w:val="clear" w:color="auto" w:fill="BFBFBF" w:themeFill="background1" w:themeFillShade="BF"/>
    </w:pPr>
  </w:style>
  <w:style w:type="paragraph" w:customStyle="1" w:styleId="FeatureSubRecipeTitle">
    <w:name w:val="FeatureSubRecipeTitle"/>
    <w:basedOn w:val="RecipeSubrecipeTitle"/>
    <w:rsid w:val="00225453"/>
    <w:pPr>
      <w:shd w:val="pct20" w:color="auto" w:fill="auto"/>
    </w:pPr>
  </w:style>
  <w:style w:type="paragraph" w:customStyle="1" w:styleId="FeatureRecipeTool">
    <w:name w:val="FeatureRecipeTool"/>
    <w:basedOn w:val="RecipeTool"/>
    <w:rsid w:val="00225453"/>
    <w:pPr>
      <w:shd w:val="pct20" w:color="auto" w:fill="auto"/>
    </w:pPr>
  </w:style>
  <w:style w:type="paragraph" w:customStyle="1" w:styleId="FeatureRecipeIntro">
    <w:name w:val="FeatureRecipeIntro"/>
    <w:basedOn w:val="RecipeIntro"/>
    <w:qFormat/>
    <w:rsid w:val="00981BFF"/>
    <w:pPr>
      <w:shd w:val="clear" w:color="auto" w:fill="BFBFBF" w:themeFill="background1" w:themeFillShade="BF"/>
    </w:pPr>
  </w:style>
  <w:style w:type="paragraph" w:customStyle="1" w:styleId="FeatureRecipeIntroHead">
    <w:name w:val="FeatureRecipeIntroHead"/>
    <w:basedOn w:val="RecipeIntroHead"/>
    <w:rsid w:val="00225453"/>
    <w:pPr>
      <w:shd w:val="pct20" w:color="auto" w:fill="auto"/>
    </w:pPr>
  </w:style>
  <w:style w:type="paragraph" w:customStyle="1" w:styleId="FeatureRecipeContributor">
    <w:name w:val="FeatureRecipeContributor"/>
    <w:basedOn w:val="RecipeContributor"/>
    <w:rsid w:val="00225453"/>
    <w:pPr>
      <w:shd w:val="pct20" w:color="auto" w:fill="auto"/>
    </w:pPr>
  </w:style>
  <w:style w:type="paragraph" w:customStyle="1" w:styleId="FeatureRecipeIngredientHead">
    <w:name w:val="FeatureRecipeIngredientHead"/>
    <w:basedOn w:val="RecipeIngredientHead"/>
    <w:qFormat/>
    <w:rsid w:val="00981BFF"/>
    <w:pPr>
      <w:shd w:val="clear" w:color="auto" w:fill="BFBFBF" w:themeFill="background1" w:themeFillShade="BF"/>
    </w:pPr>
  </w:style>
  <w:style w:type="paragraph" w:customStyle="1" w:styleId="FeatureRecipeIngredientSubhead">
    <w:name w:val="FeatureRecipeIngredientSubhead"/>
    <w:basedOn w:val="RecipeIngredientSubhead"/>
    <w:rsid w:val="00225453"/>
    <w:pPr>
      <w:shd w:val="pct20" w:color="auto" w:fill="auto"/>
    </w:pPr>
  </w:style>
  <w:style w:type="paragraph" w:customStyle="1" w:styleId="FeatureRecipeProcedureHead">
    <w:name w:val="FeatureRecipeProcedureHead"/>
    <w:basedOn w:val="RecipeProcedureHead"/>
    <w:qFormat/>
    <w:rsid w:val="00981BFF"/>
    <w:pPr>
      <w:shd w:val="clear" w:color="auto" w:fill="BFBFBF" w:themeFill="background1" w:themeFillShade="BF"/>
    </w:pPr>
  </w:style>
  <w:style w:type="paragraph" w:customStyle="1" w:styleId="FeatureRecipeTime">
    <w:name w:val="FeatureRecipeTime"/>
    <w:basedOn w:val="RecipeTime"/>
    <w:qFormat/>
    <w:rsid w:val="00981BFF"/>
    <w:pPr>
      <w:shd w:val="clear" w:color="auto" w:fill="BFBFBF" w:themeFill="background1" w:themeFillShade="BF"/>
    </w:pPr>
  </w:style>
  <w:style w:type="paragraph" w:customStyle="1" w:styleId="FeatureRecipeSubhead">
    <w:name w:val="FeatureRecipeSubhead"/>
    <w:basedOn w:val="RecipeSubhead"/>
    <w:rsid w:val="00225453"/>
    <w:pPr>
      <w:shd w:val="pct20" w:color="auto" w:fill="FFFFFF"/>
    </w:pPr>
  </w:style>
  <w:style w:type="paragraph" w:customStyle="1" w:styleId="FeatureRecipeVariationTitle">
    <w:name w:val="FeatureRecipeVariationTitle"/>
    <w:basedOn w:val="RecipeVariationTitle"/>
    <w:rsid w:val="00225453"/>
    <w:pPr>
      <w:shd w:val="pct20" w:color="auto" w:fill="auto"/>
    </w:pPr>
  </w:style>
  <w:style w:type="paragraph" w:customStyle="1" w:styleId="FeatureRecipeVariationHead">
    <w:name w:val="FeatureRecipeVariationHead"/>
    <w:basedOn w:val="RecipeVariationHead"/>
    <w:qFormat/>
    <w:rsid w:val="00981BFF"/>
    <w:pPr>
      <w:shd w:val="clear" w:color="auto" w:fill="BFBFBF" w:themeFill="background1" w:themeFillShade="BF"/>
    </w:pPr>
  </w:style>
  <w:style w:type="paragraph" w:customStyle="1" w:styleId="FeaturerecipeVariationPara">
    <w:name w:val="FeaturerecipeVariationPara"/>
    <w:basedOn w:val="RecipeVariationPara"/>
    <w:rsid w:val="00225453"/>
    <w:pPr>
      <w:shd w:val="pct20" w:color="auto" w:fill="auto"/>
    </w:pPr>
  </w:style>
  <w:style w:type="paragraph" w:customStyle="1" w:styleId="FeatureRecipeNoteHead">
    <w:name w:val="FeatureRecipeNoteHead"/>
    <w:basedOn w:val="RecipeNoteHead"/>
    <w:qFormat/>
    <w:rsid w:val="00981BFF"/>
    <w:pPr>
      <w:shd w:val="clear" w:color="auto" w:fill="BFBFBF" w:themeFill="background1" w:themeFillShade="BF"/>
    </w:pPr>
  </w:style>
  <w:style w:type="paragraph" w:customStyle="1" w:styleId="FeatureRecipeNotePara">
    <w:name w:val="FeatureRecipeNotePara"/>
    <w:basedOn w:val="FeatureRecipeNoteHead"/>
    <w:qFormat/>
    <w:rsid w:val="00981BFF"/>
    <w:rPr>
      <w:b w:val="0"/>
      <w:i w:val="0"/>
      <w:sz w:val="18"/>
    </w:rPr>
  </w:style>
  <w:style w:type="paragraph" w:customStyle="1" w:styleId="FeatureRecipeNutritionInfo">
    <w:name w:val="FeatureRecipeNutritionInfo"/>
    <w:basedOn w:val="RecipeNutritionInfo"/>
    <w:qFormat/>
    <w:rsid w:val="00981BFF"/>
    <w:pPr>
      <w:shd w:val="clear" w:color="auto" w:fill="BFBFBF" w:themeFill="background1" w:themeFillShade="BF"/>
    </w:pPr>
  </w:style>
  <w:style w:type="paragraph" w:customStyle="1" w:styleId="FeatureRecipeNutritionHead">
    <w:name w:val="FeatureRecipeNutritionHead"/>
    <w:basedOn w:val="RecipeNutritionHead"/>
    <w:rsid w:val="00225453"/>
    <w:pPr>
      <w:shd w:val="pct20" w:color="auto" w:fill="auto"/>
    </w:pPr>
  </w:style>
  <w:style w:type="paragraph" w:customStyle="1" w:styleId="FeatureRecipeFootnote">
    <w:name w:val="FeatureRecipeFootnote"/>
    <w:basedOn w:val="RecipeFootnote"/>
    <w:qFormat/>
    <w:rsid w:val="00981BFF"/>
    <w:pPr>
      <w:shd w:val="clear" w:color="auto" w:fill="BFBFBF" w:themeFill="background1" w:themeFillShade="BF"/>
    </w:pPr>
  </w:style>
  <w:style w:type="paragraph" w:customStyle="1" w:styleId="FeatureRecipeTableHead">
    <w:name w:val="FeatureRecipeTableHead"/>
    <w:basedOn w:val="RecipeTableHead"/>
    <w:qFormat/>
    <w:rsid w:val="00981BFF"/>
    <w:pPr>
      <w:shd w:val="clear" w:color="auto" w:fill="BFBFBF" w:themeFill="background1" w:themeFillShade="BF"/>
    </w:pPr>
  </w:style>
  <w:style w:type="paragraph" w:customStyle="1" w:styleId="CopyrightLine">
    <w:name w:val="CopyrightLine"/>
    <w:qFormat/>
    <w:rsid w:val="00981BFF"/>
    <w:pPr>
      <w:pBdr>
        <w:top w:val="single" w:sz="4" w:space="1" w:color="4F81BD" w:themeColor="accent1"/>
        <w:bottom w:val="single" w:sz="4" w:space="1" w:color="4F81BD" w:themeColor="accent1"/>
      </w:pBdr>
      <w:spacing w:after="120" w:line="276" w:lineRule="auto"/>
    </w:pPr>
    <w:rPr>
      <w:b/>
      <w:snapToGrid w:val="0"/>
      <w:color w:val="4F81BD" w:themeColor="accent1"/>
      <w:sz w:val="16"/>
    </w:rPr>
  </w:style>
  <w:style w:type="character" w:customStyle="1" w:styleId="PrintOnlyURL">
    <w:name w:val="PrintOnlyURL"/>
    <w:basedOn w:val="PrintOnlyText"/>
    <w:rsid w:val="00981BFF"/>
    <w:rPr>
      <w:rFonts w:ascii="Courier New" w:hAnsi="Courier New"/>
      <w:bdr w:val="single" w:sz="2" w:space="0" w:color="FF0000"/>
    </w:rPr>
  </w:style>
  <w:style w:type="character" w:customStyle="1" w:styleId="DigitalOnlyURL">
    <w:name w:val="DigitalOnlyURL"/>
    <w:basedOn w:val="DigitalOnlyText"/>
    <w:rsid w:val="00981BFF"/>
    <w:rPr>
      <w:rFonts w:ascii="Courier New" w:hAnsi="Courier New"/>
      <w:bdr w:val="single" w:sz="2" w:space="0" w:color="002060"/>
      <w:shd w:val="clear" w:color="auto" w:fill="auto"/>
    </w:rPr>
  </w:style>
  <w:style w:type="paragraph" w:styleId="TOC1">
    <w:name w:val="toc 1"/>
    <w:basedOn w:val="Normal"/>
    <w:next w:val="Normal"/>
    <w:autoRedefine/>
    <w:uiPriority w:val="39"/>
    <w:rsid w:val="00981BFF"/>
    <w:pPr>
      <w:spacing w:after="100"/>
    </w:pPr>
  </w:style>
  <w:style w:type="paragraph" w:styleId="TOC2">
    <w:name w:val="toc 2"/>
    <w:basedOn w:val="Normal"/>
    <w:next w:val="Normal"/>
    <w:autoRedefine/>
    <w:uiPriority w:val="39"/>
    <w:rsid w:val="00981BFF"/>
    <w:pPr>
      <w:spacing w:after="100"/>
      <w:ind w:left="220"/>
    </w:pPr>
  </w:style>
  <w:style w:type="paragraph" w:styleId="TOC3">
    <w:name w:val="toc 3"/>
    <w:basedOn w:val="Normal"/>
    <w:next w:val="Normal"/>
    <w:autoRedefine/>
    <w:uiPriority w:val="39"/>
    <w:rsid w:val="00981BFF"/>
    <w:pPr>
      <w:spacing w:after="100"/>
      <w:ind w:left="440"/>
    </w:pPr>
  </w:style>
  <w:style w:type="character" w:customStyle="1" w:styleId="FigureSourceChar">
    <w:name w:val="FigureSource Char"/>
    <w:link w:val="FigureSource"/>
    <w:rsid w:val="00225453"/>
    <w:rPr>
      <w:rFonts w:ascii="Arial" w:hAnsi="Arial"/>
      <w:sz w:val="22"/>
    </w:rPr>
  </w:style>
  <w:style w:type="numbering" w:styleId="111111">
    <w:name w:val="Outline List 2"/>
    <w:basedOn w:val="NoList"/>
    <w:uiPriority w:val="99"/>
    <w:unhideWhenUsed/>
    <w:rsid w:val="00981BFF"/>
    <w:pPr>
      <w:numPr>
        <w:numId w:val="17"/>
      </w:numPr>
    </w:pPr>
  </w:style>
  <w:style w:type="numbering" w:styleId="1ai">
    <w:name w:val="Outline List 1"/>
    <w:basedOn w:val="NoList"/>
    <w:uiPriority w:val="99"/>
    <w:unhideWhenUsed/>
    <w:rsid w:val="00981BFF"/>
    <w:pPr>
      <w:numPr>
        <w:numId w:val="18"/>
      </w:numPr>
    </w:pPr>
  </w:style>
  <w:style w:type="numbering" w:styleId="ArticleSection">
    <w:name w:val="Outline List 3"/>
    <w:basedOn w:val="NoList"/>
    <w:uiPriority w:val="99"/>
    <w:unhideWhenUsed/>
    <w:rsid w:val="00981BFF"/>
    <w:pPr>
      <w:numPr>
        <w:numId w:val="19"/>
      </w:numPr>
    </w:pPr>
  </w:style>
  <w:style w:type="paragraph" w:styleId="BlockText">
    <w:name w:val="Block Text"/>
    <w:basedOn w:val="Normal"/>
    <w:rsid w:val="00981BFF"/>
    <w:pPr>
      <w:spacing w:after="120"/>
      <w:ind w:left="1440" w:right="1440"/>
    </w:pPr>
  </w:style>
  <w:style w:type="paragraph" w:styleId="BodyText">
    <w:name w:val="Body Text"/>
    <w:basedOn w:val="Normal"/>
    <w:link w:val="BodyTextChar"/>
    <w:rsid w:val="00981BFF"/>
    <w:pPr>
      <w:spacing w:after="120"/>
    </w:pPr>
  </w:style>
  <w:style w:type="paragraph" w:styleId="BodyText2">
    <w:name w:val="Body Text 2"/>
    <w:basedOn w:val="Normal"/>
    <w:link w:val="BodyText2Char"/>
    <w:uiPriority w:val="99"/>
    <w:rsid w:val="00981BFF"/>
    <w:pPr>
      <w:spacing w:after="120" w:line="480" w:lineRule="auto"/>
    </w:pPr>
  </w:style>
  <w:style w:type="paragraph" w:styleId="BodyText3">
    <w:name w:val="Body Text 3"/>
    <w:basedOn w:val="Normal"/>
    <w:link w:val="BodyText3Char"/>
    <w:uiPriority w:val="99"/>
    <w:rsid w:val="00981BFF"/>
    <w:pPr>
      <w:spacing w:after="120"/>
    </w:pPr>
    <w:rPr>
      <w:sz w:val="16"/>
      <w:szCs w:val="16"/>
    </w:rPr>
  </w:style>
  <w:style w:type="paragraph" w:styleId="BodyTextFirstIndent">
    <w:name w:val="Body Text First Indent"/>
    <w:basedOn w:val="BodyText"/>
    <w:link w:val="BodyTextFirstIndentChar"/>
    <w:uiPriority w:val="99"/>
    <w:rsid w:val="00981BFF"/>
    <w:pPr>
      <w:spacing w:after="200"/>
      <w:ind w:firstLine="360"/>
    </w:pPr>
  </w:style>
  <w:style w:type="paragraph" w:styleId="BodyTextIndent">
    <w:name w:val="Body Text Indent"/>
    <w:basedOn w:val="Normal"/>
    <w:link w:val="BodyTextIndentChar"/>
    <w:uiPriority w:val="99"/>
    <w:rsid w:val="00981BFF"/>
    <w:pPr>
      <w:spacing w:after="120"/>
      <w:ind w:left="360"/>
    </w:pPr>
  </w:style>
  <w:style w:type="paragraph" w:styleId="BodyTextFirstIndent2">
    <w:name w:val="Body Text First Indent 2"/>
    <w:basedOn w:val="BodyTextIndent"/>
    <w:link w:val="BodyTextFirstIndent2Char"/>
    <w:uiPriority w:val="99"/>
    <w:rsid w:val="00981BFF"/>
    <w:pPr>
      <w:spacing w:after="200"/>
      <w:ind w:firstLine="360"/>
    </w:pPr>
  </w:style>
  <w:style w:type="paragraph" w:styleId="BodyTextIndent2">
    <w:name w:val="Body Text Indent 2"/>
    <w:basedOn w:val="Normal"/>
    <w:link w:val="BodyTextIndent2Char"/>
    <w:uiPriority w:val="99"/>
    <w:rsid w:val="00981BFF"/>
    <w:pPr>
      <w:spacing w:after="120" w:line="480" w:lineRule="auto"/>
      <w:ind w:left="360"/>
    </w:pPr>
  </w:style>
  <w:style w:type="paragraph" w:styleId="BodyTextIndent3">
    <w:name w:val="Body Text Indent 3"/>
    <w:basedOn w:val="Normal"/>
    <w:link w:val="BodyTextIndent3Char"/>
    <w:uiPriority w:val="99"/>
    <w:rsid w:val="00981BFF"/>
    <w:pPr>
      <w:spacing w:after="120"/>
      <w:ind w:left="360"/>
    </w:pPr>
    <w:rPr>
      <w:sz w:val="16"/>
      <w:szCs w:val="16"/>
    </w:rPr>
  </w:style>
  <w:style w:type="paragraph" w:styleId="Caption">
    <w:name w:val="caption"/>
    <w:basedOn w:val="Normal"/>
    <w:next w:val="Normal"/>
    <w:uiPriority w:val="35"/>
    <w:qFormat/>
    <w:rsid w:val="00981BFF"/>
    <w:pPr>
      <w:spacing w:line="240" w:lineRule="auto"/>
    </w:pPr>
    <w:rPr>
      <w:b/>
      <w:bCs/>
      <w:color w:val="4F81BD" w:themeColor="accent1"/>
      <w:sz w:val="18"/>
      <w:szCs w:val="18"/>
    </w:rPr>
  </w:style>
  <w:style w:type="paragraph" w:styleId="Closing">
    <w:name w:val="Closing"/>
    <w:basedOn w:val="Normal"/>
    <w:link w:val="ClosingChar"/>
    <w:uiPriority w:val="99"/>
    <w:rsid w:val="00981BFF"/>
    <w:pPr>
      <w:spacing w:after="0" w:line="240" w:lineRule="auto"/>
      <w:ind w:left="4320"/>
    </w:pPr>
  </w:style>
  <w:style w:type="paragraph" w:styleId="Date">
    <w:name w:val="Date"/>
    <w:basedOn w:val="Normal"/>
    <w:next w:val="Normal"/>
    <w:link w:val="DateChar"/>
    <w:uiPriority w:val="99"/>
    <w:rsid w:val="00981BFF"/>
  </w:style>
  <w:style w:type="paragraph" w:styleId="DocumentMap">
    <w:name w:val="Document Map"/>
    <w:basedOn w:val="Normal"/>
    <w:link w:val="DocumentMapChar"/>
    <w:uiPriority w:val="99"/>
    <w:rsid w:val="00981BFF"/>
    <w:pPr>
      <w:spacing w:after="0" w:line="240" w:lineRule="auto"/>
    </w:pPr>
    <w:rPr>
      <w:rFonts w:ascii="Tahoma" w:hAnsi="Tahoma" w:cs="Tahoma"/>
      <w:sz w:val="16"/>
      <w:szCs w:val="16"/>
    </w:rPr>
  </w:style>
  <w:style w:type="paragraph" w:styleId="E-mailSignature">
    <w:name w:val="E-mail Signature"/>
    <w:basedOn w:val="Normal"/>
    <w:link w:val="E-mailSignatureChar"/>
    <w:uiPriority w:val="99"/>
    <w:rsid w:val="00981BFF"/>
    <w:pPr>
      <w:spacing w:after="0" w:line="240" w:lineRule="auto"/>
    </w:pPr>
  </w:style>
  <w:style w:type="character" w:styleId="EndnoteReference">
    <w:name w:val="endnote reference"/>
    <w:basedOn w:val="DefaultParagraphFont"/>
    <w:uiPriority w:val="99"/>
    <w:rsid w:val="00981BFF"/>
    <w:rPr>
      <w:vertAlign w:val="superscript"/>
    </w:rPr>
  </w:style>
  <w:style w:type="paragraph" w:styleId="EndnoteText">
    <w:name w:val="endnote text"/>
    <w:basedOn w:val="Normal"/>
    <w:link w:val="EndnoteTextChar"/>
    <w:uiPriority w:val="99"/>
    <w:rsid w:val="00981BFF"/>
    <w:pPr>
      <w:spacing w:after="0" w:line="240" w:lineRule="auto"/>
    </w:pPr>
    <w:rPr>
      <w:sz w:val="20"/>
      <w:szCs w:val="20"/>
    </w:rPr>
  </w:style>
  <w:style w:type="paragraph" w:styleId="EnvelopeAddress">
    <w:name w:val="envelope address"/>
    <w:basedOn w:val="Normal"/>
    <w:uiPriority w:val="99"/>
    <w:rsid w:val="00981BF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rsid w:val="00981BFF"/>
    <w:pPr>
      <w:spacing w:after="0" w:line="240" w:lineRule="auto"/>
    </w:pPr>
    <w:rPr>
      <w:rFonts w:asciiTheme="majorHAnsi" w:eastAsiaTheme="majorEastAsia" w:hAnsiTheme="majorHAnsi" w:cstheme="majorBidi"/>
      <w:sz w:val="20"/>
      <w:szCs w:val="20"/>
    </w:rPr>
  </w:style>
  <w:style w:type="character" w:styleId="FootnoteReference">
    <w:name w:val="footnote reference"/>
    <w:basedOn w:val="DefaultParagraphFont"/>
    <w:rsid w:val="00981BFF"/>
    <w:rPr>
      <w:vertAlign w:val="superscript"/>
    </w:rPr>
  </w:style>
  <w:style w:type="paragraph" w:styleId="FootnoteText">
    <w:name w:val="footnote text"/>
    <w:basedOn w:val="Normal"/>
    <w:link w:val="FootnoteTextChar"/>
    <w:rsid w:val="00981BFF"/>
    <w:rPr>
      <w:sz w:val="20"/>
    </w:rPr>
  </w:style>
  <w:style w:type="paragraph" w:styleId="HTMLAddress">
    <w:name w:val="HTML Address"/>
    <w:basedOn w:val="Normal"/>
    <w:link w:val="HTMLAddressChar"/>
    <w:uiPriority w:val="99"/>
    <w:rsid w:val="00981BFF"/>
    <w:pPr>
      <w:spacing w:after="0" w:line="240" w:lineRule="auto"/>
    </w:pPr>
    <w:rPr>
      <w:i/>
      <w:iCs/>
    </w:rPr>
  </w:style>
  <w:style w:type="paragraph" w:styleId="HTMLPreformatted">
    <w:name w:val="HTML Preformatted"/>
    <w:basedOn w:val="Normal"/>
    <w:link w:val="HTMLPreformattedChar"/>
    <w:uiPriority w:val="99"/>
    <w:rsid w:val="00981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paragraph" w:styleId="Index10">
    <w:name w:val="index 1"/>
    <w:basedOn w:val="Normal"/>
    <w:next w:val="Normal"/>
    <w:autoRedefine/>
    <w:uiPriority w:val="99"/>
    <w:rsid w:val="00981BFF"/>
    <w:pPr>
      <w:spacing w:after="0" w:line="240" w:lineRule="auto"/>
      <w:ind w:left="220" w:hanging="220"/>
    </w:pPr>
  </w:style>
  <w:style w:type="paragraph" w:styleId="Index20">
    <w:name w:val="index 2"/>
    <w:basedOn w:val="Normal"/>
    <w:next w:val="Normal"/>
    <w:autoRedefine/>
    <w:uiPriority w:val="99"/>
    <w:rsid w:val="00981BFF"/>
    <w:pPr>
      <w:spacing w:after="0" w:line="240" w:lineRule="auto"/>
      <w:ind w:left="440" w:hanging="220"/>
    </w:pPr>
  </w:style>
  <w:style w:type="paragraph" w:styleId="Index30">
    <w:name w:val="index 3"/>
    <w:basedOn w:val="Normal"/>
    <w:next w:val="Normal"/>
    <w:autoRedefine/>
    <w:uiPriority w:val="99"/>
    <w:rsid w:val="00981BFF"/>
    <w:pPr>
      <w:spacing w:after="0" w:line="240" w:lineRule="auto"/>
      <w:ind w:left="660" w:hanging="220"/>
    </w:pPr>
  </w:style>
  <w:style w:type="paragraph" w:styleId="Index4">
    <w:name w:val="index 4"/>
    <w:basedOn w:val="Normal"/>
    <w:next w:val="Normal"/>
    <w:autoRedefine/>
    <w:uiPriority w:val="99"/>
    <w:rsid w:val="00981BFF"/>
    <w:pPr>
      <w:spacing w:after="0" w:line="240" w:lineRule="auto"/>
      <w:ind w:left="880" w:hanging="220"/>
    </w:pPr>
  </w:style>
  <w:style w:type="paragraph" w:styleId="Index5">
    <w:name w:val="index 5"/>
    <w:basedOn w:val="Normal"/>
    <w:next w:val="Normal"/>
    <w:autoRedefine/>
    <w:uiPriority w:val="99"/>
    <w:rsid w:val="00981BFF"/>
    <w:pPr>
      <w:spacing w:after="0" w:line="240" w:lineRule="auto"/>
      <w:ind w:left="1100" w:hanging="220"/>
    </w:pPr>
  </w:style>
  <w:style w:type="paragraph" w:styleId="Index6">
    <w:name w:val="index 6"/>
    <w:basedOn w:val="Normal"/>
    <w:next w:val="Normal"/>
    <w:autoRedefine/>
    <w:uiPriority w:val="99"/>
    <w:rsid w:val="00981BFF"/>
    <w:pPr>
      <w:spacing w:after="0" w:line="240" w:lineRule="auto"/>
      <w:ind w:left="1320" w:hanging="220"/>
    </w:pPr>
  </w:style>
  <w:style w:type="paragraph" w:styleId="Index7">
    <w:name w:val="index 7"/>
    <w:basedOn w:val="Normal"/>
    <w:next w:val="Normal"/>
    <w:autoRedefine/>
    <w:uiPriority w:val="99"/>
    <w:rsid w:val="00981BFF"/>
    <w:pPr>
      <w:spacing w:after="0" w:line="240" w:lineRule="auto"/>
      <w:ind w:left="1540" w:hanging="220"/>
    </w:pPr>
  </w:style>
  <w:style w:type="paragraph" w:styleId="Index8">
    <w:name w:val="index 8"/>
    <w:basedOn w:val="Normal"/>
    <w:next w:val="Normal"/>
    <w:autoRedefine/>
    <w:uiPriority w:val="99"/>
    <w:rsid w:val="00981BFF"/>
    <w:pPr>
      <w:spacing w:after="0" w:line="240" w:lineRule="auto"/>
      <w:ind w:left="1760" w:hanging="220"/>
    </w:pPr>
  </w:style>
  <w:style w:type="paragraph" w:styleId="Index9">
    <w:name w:val="index 9"/>
    <w:basedOn w:val="Normal"/>
    <w:next w:val="Normal"/>
    <w:autoRedefine/>
    <w:uiPriority w:val="99"/>
    <w:rsid w:val="00981BFF"/>
    <w:pPr>
      <w:spacing w:after="0" w:line="240" w:lineRule="auto"/>
      <w:ind w:left="1980" w:hanging="220"/>
    </w:pPr>
  </w:style>
  <w:style w:type="paragraph" w:styleId="IndexHeading">
    <w:name w:val="index heading"/>
    <w:basedOn w:val="Normal"/>
    <w:next w:val="Index10"/>
    <w:uiPriority w:val="99"/>
    <w:rsid w:val="00981BFF"/>
    <w:rPr>
      <w:rFonts w:asciiTheme="majorHAnsi" w:eastAsiaTheme="majorEastAsia" w:hAnsiTheme="majorHAnsi" w:cstheme="majorBidi"/>
      <w:b/>
      <w:bCs/>
    </w:rPr>
  </w:style>
  <w:style w:type="paragraph" w:styleId="List">
    <w:name w:val="List"/>
    <w:basedOn w:val="Normal"/>
    <w:uiPriority w:val="99"/>
    <w:rsid w:val="00981BFF"/>
    <w:pPr>
      <w:ind w:left="360" w:hanging="360"/>
      <w:contextualSpacing/>
    </w:pPr>
  </w:style>
  <w:style w:type="paragraph" w:styleId="List2">
    <w:name w:val="List 2"/>
    <w:basedOn w:val="Normal"/>
    <w:uiPriority w:val="99"/>
    <w:rsid w:val="00981BFF"/>
    <w:pPr>
      <w:ind w:left="720" w:hanging="360"/>
      <w:contextualSpacing/>
    </w:pPr>
  </w:style>
  <w:style w:type="paragraph" w:styleId="List3">
    <w:name w:val="List 3"/>
    <w:basedOn w:val="Normal"/>
    <w:uiPriority w:val="99"/>
    <w:rsid w:val="00981BFF"/>
    <w:pPr>
      <w:ind w:left="1080" w:hanging="360"/>
      <w:contextualSpacing/>
    </w:pPr>
  </w:style>
  <w:style w:type="paragraph" w:styleId="List4">
    <w:name w:val="List 4"/>
    <w:basedOn w:val="Normal"/>
    <w:uiPriority w:val="99"/>
    <w:rsid w:val="00981BFF"/>
    <w:pPr>
      <w:ind w:left="1440" w:hanging="360"/>
      <w:contextualSpacing/>
    </w:pPr>
  </w:style>
  <w:style w:type="paragraph" w:styleId="List5">
    <w:name w:val="List 5"/>
    <w:basedOn w:val="Normal"/>
    <w:uiPriority w:val="99"/>
    <w:rsid w:val="00981BFF"/>
    <w:pPr>
      <w:ind w:left="1800" w:hanging="360"/>
      <w:contextualSpacing/>
    </w:pPr>
  </w:style>
  <w:style w:type="paragraph" w:styleId="ListBullet2">
    <w:name w:val="List Bullet 2"/>
    <w:basedOn w:val="Normal"/>
    <w:uiPriority w:val="99"/>
    <w:rsid w:val="00981BFF"/>
    <w:pPr>
      <w:numPr>
        <w:numId w:val="20"/>
      </w:numPr>
      <w:contextualSpacing/>
    </w:pPr>
  </w:style>
  <w:style w:type="paragraph" w:styleId="ListBullet3">
    <w:name w:val="List Bullet 3"/>
    <w:basedOn w:val="Normal"/>
    <w:uiPriority w:val="99"/>
    <w:rsid w:val="00981BFF"/>
    <w:pPr>
      <w:numPr>
        <w:numId w:val="21"/>
      </w:numPr>
      <w:contextualSpacing/>
    </w:pPr>
  </w:style>
  <w:style w:type="paragraph" w:styleId="ListBullet4">
    <w:name w:val="List Bullet 4"/>
    <w:basedOn w:val="Normal"/>
    <w:uiPriority w:val="99"/>
    <w:rsid w:val="00981BFF"/>
    <w:pPr>
      <w:numPr>
        <w:numId w:val="22"/>
      </w:numPr>
      <w:contextualSpacing/>
    </w:pPr>
  </w:style>
  <w:style w:type="paragraph" w:styleId="ListBullet5">
    <w:name w:val="List Bullet 5"/>
    <w:basedOn w:val="Normal"/>
    <w:uiPriority w:val="99"/>
    <w:rsid w:val="00981BFF"/>
    <w:pPr>
      <w:numPr>
        <w:numId w:val="23"/>
      </w:numPr>
      <w:contextualSpacing/>
    </w:pPr>
  </w:style>
  <w:style w:type="paragraph" w:styleId="ListContinue">
    <w:name w:val="List Continue"/>
    <w:basedOn w:val="Normal"/>
    <w:uiPriority w:val="99"/>
    <w:rsid w:val="00981BFF"/>
    <w:pPr>
      <w:spacing w:after="120"/>
      <w:ind w:left="360"/>
      <w:contextualSpacing/>
    </w:pPr>
  </w:style>
  <w:style w:type="paragraph" w:styleId="ListContinue2">
    <w:name w:val="List Continue 2"/>
    <w:basedOn w:val="Normal"/>
    <w:uiPriority w:val="99"/>
    <w:rsid w:val="00981BFF"/>
    <w:pPr>
      <w:spacing w:after="120"/>
      <w:ind w:left="720"/>
      <w:contextualSpacing/>
    </w:pPr>
  </w:style>
  <w:style w:type="paragraph" w:styleId="ListContinue3">
    <w:name w:val="List Continue 3"/>
    <w:basedOn w:val="Normal"/>
    <w:uiPriority w:val="99"/>
    <w:rsid w:val="00981BFF"/>
    <w:pPr>
      <w:spacing w:after="120"/>
      <w:ind w:left="1080"/>
      <w:contextualSpacing/>
    </w:pPr>
  </w:style>
  <w:style w:type="paragraph" w:styleId="ListContinue4">
    <w:name w:val="List Continue 4"/>
    <w:basedOn w:val="Normal"/>
    <w:uiPriority w:val="99"/>
    <w:rsid w:val="00981BFF"/>
    <w:pPr>
      <w:spacing w:after="120"/>
      <w:ind w:left="1440"/>
      <w:contextualSpacing/>
    </w:pPr>
  </w:style>
  <w:style w:type="paragraph" w:styleId="ListContinue5">
    <w:name w:val="List Continue 5"/>
    <w:basedOn w:val="Normal"/>
    <w:uiPriority w:val="99"/>
    <w:rsid w:val="00981BFF"/>
    <w:pPr>
      <w:spacing w:after="120"/>
      <w:ind w:left="1800"/>
      <w:contextualSpacing/>
    </w:pPr>
  </w:style>
  <w:style w:type="paragraph" w:styleId="ListNumber">
    <w:name w:val="List Number"/>
    <w:basedOn w:val="Normal"/>
    <w:uiPriority w:val="99"/>
    <w:rsid w:val="00981BFF"/>
    <w:pPr>
      <w:numPr>
        <w:numId w:val="24"/>
      </w:numPr>
      <w:contextualSpacing/>
    </w:pPr>
  </w:style>
  <w:style w:type="paragraph" w:styleId="ListNumber2">
    <w:name w:val="List Number 2"/>
    <w:basedOn w:val="Normal"/>
    <w:uiPriority w:val="99"/>
    <w:rsid w:val="00981BFF"/>
    <w:pPr>
      <w:numPr>
        <w:numId w:val="25"/>
      </w:numPr>
      <w:contextualSpacing/>
    </w:pPr>
  </w:style>
  <w:style w:type="paragraph" w:styleId="ListNumber3">
    <w:name w:val="List Number 3"/>
    <w:basedOn w:val="Normal"/>
    <w:uiPriority w:val="99"/>
    <w:rsid w:val="00981BFF"/>
    <w:pPr>
      <w:numPr>
        <w:numId w:val="26"/>
      </w:numPr>
      <w:contextualSpacing/>
    </w:pPr>
  </w:style>
  <w:style w:type="paragraph" w:styleId="ListNumber4">
    <w:name w:val="List Number 4"/>
    <w:basedOn w:val="Normal"/>
    <w:uiPriority w:val="99"/>
    <w:rsid w:val="00981BFF"/>
    <w:pPr>
      <w:numPr>
        <w:numId w:val="27"/>
      </w:numPr>
      <w:contextualSpacing/>
    </w:pPr>
  </w:style>
  <w:style w:type="paragraph" w:styleId="ListNumber5">
    <w:name w:val="List Number 5"/>
    <w:basedOn w:val="Normal"/>
    <w:uiPriority w:val="99"/>
    <w:rsid w:val="00981BFF"/>
    <w:pPr>
      <w:numPr>
        <w:numId w:val="28"/>
      </w:numPr>
      <w:contextualSpacing/>
    </w:pPr>
  </w:style>
  <w:style w:type="paragraph" w:styleId="MacroText">
    <w:name w:val="macro"/>
    <w:link w:val="MacroTextChar"/>
    <w:uiPriority w:val="99"/>
    <w:rsid w:val="00981BFF"/>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eastAsiaTheme="minorHAnsi" w:hAnsi="Consolas" w:cs="Consolas"/>
    </w:rPr>
  </w:style>
  <w:style w:type="paragraph" w:styleId="MessageHeader">
    <w:name w:val="Message Header"/>
    <w:basedOn w:val="Normal"/>
    <w:link w:val="MessageHeaderChar"/>
    <w:uiPriority w:val="99"/>
    <w:rsid w:val="00981BFF"/>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paragraph" w:styleId="NormalWeb">
    <w:name w:val="Normal (Web)"/>
    <w:basedOn w:val="Normal"/>
    <w:uiPriority w:val="99"/>
    <w:rsid w:val="00981BFF"/>
    <w:rPr>
      <w:rFonts w:ascii="Times New Roman" w:hAnsi="Times New Roman"/>
      <w:sz w:val="24"/>
      <w:szCs w:val="24"/>
    </w:rPr>
  </w:style>
  <w:style w:type="paragraph" w:styleId="NormalIndent">
    <w:name w:val="Normal Indent"/>
    <w:basedOn w:val="Normal"/>
    <w:uiPriority w:val="99"/>
    <w:rsid w:val="00981BFF"/>
    <w:pPr>
      <w:ind w:left="720"/>
    </w:pPr>
  </w:style>
  <w:style w:type="paragraph" w:styleId="NoteHeading">
    <w:name w:val="Note Heading"/>
    <w:basedOn w:val="Normal"/>
    <w:next w:val="Normal"/>
    <w:link w:val="NoteHeadingChar"/>
    <w:uiPriority w:val="99"/>
    <w:rsid w:val="00981BFF"/>
    <w:pPr>
      <w:spacing w:after="0" w:line="240" w:lineRule="auto"/>
    </w:pPr>
  </w:style>
  <w:style w:type="paragraph" w:styleId="PlainText">
    <w:name w:val="Plain Text"/>
    <w:basedOn w:val="Normal"/>
    <w:link w:val="PlainTextChar"/>
    <w:rsid w:val="00981BFF"/>
    <w:pPr>
      <w:spacing w:after="0" w:line="240" w:lineRule="auto"/>
    </w:pPr>
    <w:rPr>
      <w:rFonts w:ascii="Consolas" w:hAnsi="Consolas" w:cs="Consolas"/>
      <w:sz w:val="21"/>
      <w:szCs w:val="21"/>
    </w:rPr>
  </w:style>
  <w:style w:type="paragraph" w:styleId="Signature">
    <w:name w:val="Signature"/>
    <w:basedOn w:val="Normal"/>
    <w:link w:val="SignatureChar"/>
    <w:uiPriority w:val="99"/>
    <w:rsid w:val="00981BFF"/>
    <w:pPr>
      <w:spacing w:after="0" w:line="240" w:lineRule="auto"/>
      <w:ind w:left="4320"/>
    </w:pPr>
  </w:style>
  <w:style w:type="table" w:styleId="Table3Deffects1">
    <w:name w:val="Table 3D effects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unhideWhenUsed/>
    <w:rsid w:val="00981BFF"/>
    <w:pPr>
      <w:spacing w:after="200" w:line="276" w:lineRule="auto"/>
    </w:pPr>
    <w:rPr>
      <w:rFonts w:asciiTheme="minorHAnsi" w:eastAsiaTheme="minorEastAsia" w:hAnsiTheme="minorHAnsi" w:cstheme="minorBidi"/>
      <w:color w:val="000080"/>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unhideWhenUsed/>
    <w:rsid w:val="00981BFF"/>
    <w:pPr>
      <w:spacing w:after="200" w:line="276" w:lineRule="auto"/>
    </w:pPr>
    <w:rPr>
      <w:rFonts w:asciiTheme="minorHAnsi" w:eastAsiaTheme="minorEastAsia" w:hAnsiTheme="minorHAnsi" w:cstheme="minorBidi"/>
      <w:color w:val="FFFFFF"/>
      <w:sz w:val="22"/>
      <w:szCs w:val="22"/>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99"/>
    <w:rsid w:val="00981BFF"/>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unhideWhenUsed/>
    <w:rsid w:val="00981BFF"/>
    <w:pPr>
      <w:spacing w:after="200" w:line="276" w:lineRule="auto"/>
    </w:pPr>
    <w:rPr>
      <w:rFonts w:asciiTheme="minorHAnsi" w:eastAsiaTheme="minorEastAsia" w:hAnsiTheme="minorHAnsi" w:cstheme="minorBidi"/>
      <w:b/>
      <w:bCs/>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rsid w:val="00981BFF"/>
    <w:pPr>
      <w:spacing w:after="0"/>
      <w:ind w:left="220" w:hanging="220"/>
    </w:pPr>
  </w:style>
  <w:style w:type="paragraph" w:styleId="TableofFigures">
    <w:name w:val="table of figures"/>
    <w:basedOn w:val="Normal"/>
    <w:next w:val="Normal"/>
    <w:uiPriority w:val="99"/>
    <w:rsid w:val="00981BFF"/>
    <w:pPr>
      <w:spacing w:after="0"/>
    </w:pPr>
  </w:style>
  <w:style w:type="table" w:styleId="TableProfessional">
    <w:name w:val="Table Professional"/>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unhideWhenUsed/>
    <w:rsid w:val="00981BFF"/>
    <w:pPr>
      <w:spacing w:after="200" w:line="276" w:lineRule="auto"/>
    </w:pPr>
    <w:rPr>
      <w:rFonts w:asciiTheme="minorHAnsi" w:eastAsiaTheme="minorEastAsia" w:hAnsiTheme="minorHAnsi" w:cstheme="minorBidi"/>
      <w:sz w:val="22"/>
      <w:szCs w:val="22"/>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81BFF"/>
    <w:pPr>
      <w:spacing w:after="200" w:line="276" w:lineRule="auto"/>
    </w:pPr>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81BFF"/>
    <w:pPr>
      <w:spacing w:after="200" w:line="276" w:lineRule="auto"/>
    </w:pPr>
    <w:rPr>
      <w:rFonts w:asciiTheme="minorHAnsi" w:eastAsiaTheme="minorEastAsia" w:hAnsiTheme="minorHAnsi" w:cstheme="minorBidi"/>
      <w:sz w:val="22"/>
      <w:szCs w:val="22"/>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981B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rsid w:val="00981BFF"/>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uiPriority w:val="39"/>
    <w:rsid w:val="00981BFF"/>
    <w:pPr>
      <w:spacing w:after="100"/>
      <w:ind w:left="660"/>
    </w:pPr>
  </w:style>
  <w:style w:type="paragraph" w:styleId="TOC7">
    <w:name w:val="toc 7"/>
    <w:basedOn w:val="Normal"/>
    <w:next w:val="Normal"/>
    <w:autoRedefine/>
    <w:uiPriority w:val="39"/>
    <w:rsid w:val="00981BFF"/>
    <w:pPr>
      <w:spacing w:after="100"/>
      <w:ind w:left="2160"/>
    </w:pPr>
  </w:style>
  <w:style w:type="paragraph" w:styleId="TOC8">
    <w:name w:val="toc 8"/>
    <w:basedOn w:val="Normal"/>
    <w:next w:val="Normal"/>
    <w:autoRedefine/>
    <w:uiPriority w:val="39"/>
    <w:rsid w:val="00981BFF"/>
    <w:pPr>
      <w:spacing w:after="100"/>
      <w:ind w:left="1540"/>
    </w:pPr>
  </w:style>
  <w:style w:type="paragraph" w:styleId="TOC9">
    <w:name w:val="toc 9"/>
    <w:basedOn w:val="Normal"/>
    <w:next w:val="Normal"/>
    <w:autoRedefine/>
    <w:uiPriority w:val="39"/>
    <w:rsid w:val="00981BFF"/>
    <w:pPr>
      <w:spacing w:after="100"/>
      <w:ind w:left="1760"/>
    </w:pPr>
  </w:style>
  <w:style w:type="character" w:customStyle="1" w:styleId="DigitalLinkAnchorCode">
    <w:name w:val="DigitalLinkAnchorCode"/>
    <w:basedOn w:val="DigitalLinkAnchorText"/>
    <w:rsid w:val="00981BFF"/>
    <w:rPr>
      <w:rFonts w:ascii="Courier New" w:hAnsi="Courier New"/>
      <w:bdr w:val="none" w:sz="0" w:space="0" w:color="auto"/>
      <w:shd w:val="clear" w:color="auto" w:fill="D6E3BC"/>
    </w:rPr>
  </w:style>
  <w:style w:type="character" w:customStyle="1" w:styleId="InlineGraphic">
    <w:name w:val="InlineGraphic"/>
    <w:basedOn w:val="DefaultParagraphFont"/>
    <w:uiPriority w:val="1"/>
    <w:rsid w:val="00981BFF"/>
    <w:rPr>
      <w:bdr w:val="none" w:sz="0" w:space="0" w:color="auto"/>
      <w:shd w:val="clear" w:color="auto" w:fill="00B050"/>
    </w:rPr>
  </w:style>
  <w:style w:type="paragraph" w:customStyle="1" w:styleId="RecipeTableSubhead">
    <w:name w:val="RecipeTableSubhead"/>
    <w:basedOn w:val="TableSubhead"/>
    <w:qFormat/>
    <w:rsid w:val="00981BFF"/>
  </w:style>
  <w:style w:type="character" w:customStyle="1" w:styleId="Heading1Char">
    <w:name w:val="Heading 1 Char"/>
    <w:basedOn w:val="DefaultParagraphFont"/>
    <w:link w:val="Heading1"/>
    <w:uiPriority w:val="99"/>
    <w:rsid w:val="00981BFF"/>
    <w:rPr>
      <w:b/>
      <w:caps/>
      <w:sz w:val="28"/>
      <w:szCs w:val="28"/>
    </w:rPr>
  </w:style>
  <w:style w:type="character" w:customStyle="1" w:styleId="Heading2Char">
    <w:name w:val="Heading 2 Char"/>
    <w:basedOn w:val="DefaultParagraphFont"/>
    <w:link w:val="Heading2"/>
    <w:uiPriority w:val="99"/>
    <w:rsid w:val="00981BF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981BFF"/>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9"/>
    <w:rsid w:val="00981BFF"/>
    <w:rPr>
      <w:sz w:val="22"/>
    </w:rPr>
  </w:style>
  <w:style w:type="character" w:customStyle="1" w:styleId="Heading5Char">
    <w:name w:val="Heading 5 Char"/>
    <w:basedOn w:val="DefaultParagraphFont"/>
    <w:link w:val="Heading5"/>
    <w:uiPriority w:val="99"/>
    <w:rsid w:val="00981BFF"/>
    <w:rPr>
      <w:sz w:val="22"/>
    </w:rPr>
  </w:style>
  <w:style w:type="paragraph" w:customStyle="1" w:styleId="RecipeVariationPreparation">
    <w:name w:val="RecipeVariationPreparation"/>
    <w:basedOn w:val="RecipeTime"/>
    <w:rsid w:val="00981BFF"/>
    <w:rPr>
      <w:i w:val="0"/>
      <w:sz w:val="21"/>
    </w:rPr>
  </w:style>
  <w:style w:type="paragraph" w:customStyle="1" w:styleId="RecipeVariationFlavor">
    <w:name w:val="RecipeVariationFlavor"/>
    <w:basedOn w:val="RecipeTime"/>
    <w:rsid w:val="00981BFF"/>
    <w:rPr>
      <w:i w:val="0"/>
      <w:sz w:val="21"/>
    </w:rPr>
  </w:style>
  <w:style w:type="character" w:customStyle="1" w:styleId="HeaderChar">
    <w:name w:val="Header Char"/>
    <w:basedOn w:val="DefaultParagraphFont"/>
    <w:link w:val="Header"/>
    <w:uiPriority w:val="99"/>
    <w:rsid w:val="00981BFF"/>
    <w:rPr>
      <w:rFonts w:ascii="Calibri" w:eastAsia="Calibri" w:hAnsi="Calibri"/>
      <w:sz w:val="22"/>
      <w:szCs w:val="22"/>
    </w:rPr>
  </w:style>
  <w:style w:type="character" w:customStyle="1" w:styleId="FooterChar">
    <w:name w:val="Footer Char"/>
    <w:basedOn w:val="DefaultParagraphFont"/>
    <w:link w:val="Footer"/>
    <w:uiPriority w:val="99"/>
    <w:rsid w:val="00981BFF"/>
    <w:rPr>
      <w:rFonts w:ascii="Calibri" w:eastAsia="Calibri" w:hAnsi="Calibri"/>
      <w:sz w:val="22"/>
      <w:szCs w:val="22"/>
    </w:rPr>
  </w:style>
  <w:style w:type="paragraph" w:customStyle="1" w:styleId="RecipeVariationH2">
    <w:name w:val="RecipeVariationH2"/>
    <w:rsid w:val="00981BFF"/>
    <w:pPr>
      <w:spacing w:before="60" w:after="60"/>
      <w:ind w:left="720"/>
      <w:outlineLvl w:val="6"/>
    </w:pPr>
    <w:rPr>
      <w:rFonts w:ascii="Arial" w:hAnsi="Arial"/>
      <w:b/>
      <w:snapToGrid w:val="0"/>
    </w:rPr>
  </w:style>
  <w:style w:type="paragraph" w:styleId="ListParagraph">
    <w:name w:val="List Paragraph"/>
    <w:basedOn w:val="Normal"/>
    <w:uiPriority w:val="99"/>
    <w:qFormat/>
    <w:rsid w:val="00981BFF"/>
    <w:pPr>
      <w:ind w:left="720"/>
      <w:contextualSpacing/>
    </w:pPr>
    <w:rPr>
      <w:rFonts w:eastAsia="Times New Roman"/>
      <w:color w:val="FF0000"/>
    </w:rPr>
  </w:style>
  <w:style w:type="paragraph" w:styleId="Revision">
    <w:name w:val="Revision"/>
    <w:hidden/>
    <w:uiPriority w:val="99"/>
    <w:semiHidden/>
    <w:rsid w:val="00981BFF"/>
    <w:rPr>
      <w:color w:val="FF0000"/>
      <w:sz w:val="40"/>
    </w:rPr>
  </w:style>
  <w:style w:type="character" w:styleId="IntenseEmphasis">
    <w:name w:val="Intense Emphasis"/>
    <w:basedOn w:val="DefaultParagraphFont"/>
    <w:uiPriority w:val="99"/>
    <w:rsid w:val="00981BFF"/>
    <w:rPr>
      <w:b/>
      <w:bCs/>
      <w:i/>
      <w:iCs/>
      <w:color w:val="4F81BD" w:themeColor="accent1"/>
    </w:rPr>
  </w:style>
  <w:style w:type="character" w:styleId="IntenseReference">
    <w:name w:val="Intense Reference"/>
    <w:basedOn w:val="DefaultParagraphFont"/>
    <w:uiPriority w:val="99"/>
    <w:rsid w:val="00981BFF"/>
    <w:rPr>
      <w:b/>
      <w:bCs/>
      <w:smallCaps/>
      <w:color w:val="C0504D" w:themeColor="accent2"/>
      <w:spacing w:val="5"/>
      <w:u w:val="single"/>
    </w:rPr>
  </w:style>
  <w:style w:type="character" w:styleId="PlaceholderText">
    <w:name w:val="Placeholder Text"/>
    <w:basedOn w:val="DefaultParagraphFont"/>
    <w:uiPriority w:val="99"/>
    <w:semiHidden/>
    <w:rsid w:val="00981BFF"/>
    <w:rPr>
      <w:color w:val="808080"/>
    </w:rPr>
  </w:style>
  <w:style w:type="character" w:styleId="SubtleEmphasis">
    <w:name w:val="Subtle Emphasis"/>
    <w:basedOn w:val="DefaultParagraphFont"/>
    <w:uiPriority w:val="99"/>
    <w:rsid w:val="00981BFF"/>
    <w:rPr>
      <w:i/>
      <w:iCs/>
      <w:color w:val="808080" w:themeColor="text1" w:themeTint="7F"/>
    </w:rPr>
  </w:style>
  <w:style w:type="character" w:styleId="SubtleReference">
    <w:name w:val="Subtle Reference"/>
    <w:basedOn w:val="DefaultParagraphFont"/>
    <w:uiPriority w:val="99"/>
    <w:qFormat/>
    <w:rsid w:val="00981BFF"/>
    <w:rPr>
      <w:smallCaps/>
      <w:color w:val="C0504D" w:themeColor="accent2"/>
      <w:u w:val="single"/>
    </w:rPr>
  </w:style>
  <w:style w:type="table" w:styleId="LightShading-Accent5">
    <w:name w:val="Light Shading Accent 5"/>
    <w:basedOn w:val="TableNormal"/>
    <w:uiPriority w:val="60"/>
    <w:rsid w:val="00981BFF"/>
    <w:rPr>
      <w:rFonts w:asciiTheme="minorHAnsi" w:eastAsiaTheme="minorEastAsia"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TMLPreformattedChar">
    <w:name w:val="HTML Preformatted Char"/>
    <w:basedOn w:val="DefaultParagraphFont"/>
    <w:link w:val="HTMLPreformatted"/>
    <w:uiPriority w:val="99"/>
    <w:rsid w:val="00981BFF"/>
    <w:rPr>
      <w:rFonts w:ascii="Verdana" w:hAnsi="Verdana" w:cs="Courier New"/>
      <w:sz w:val="18"/>
      <w:szCs w:val="18"/>
    </w:rPr>
  </w:style>
  <w:style w:type="character" w:customStyle="1" w:styleId="Heading6Char">
    <w:name w:val="Heading 6 Char"/>
    <w:basedOn w:val="DefaultParagraphFont"/>
    <w:link w:val="Heading6"/>
    <w:rsid w:val="00981BFF"/>
    <w:rPr>
      <w:rFonts w:ascii="Calibri" w:eastAsia="Calibri" w:hAnsi="Calibri"/>
      <w:sz w:val="22"/>
      <w:szCs w:val="22"/>
    </w:rPr>
  </w:style>
  <w:style w:type="character" w:customStyle="1" w:styleId="Heading7Char">
    <w:name w:val="Heading 7 Char"/>
    <w:basedOn w:val="DefaultParagraphFont"/>
    <w:link w:val="Heading7"/>
    <w:rsid w:val="00981BFF"/>
    <w:rPr>
      <w:rFonts w:ascii="Calibri" w:eastAsia="Calibri" w:hAnsi="Calibri"/>
      <w:sz w:val="22"/>
      <w:szCs w:val="22"/>
    </w:rPr>
  </w:style>
  <w:style w:type="character" w:customStyle="1" w:styleId="Heading8Char">
    <w:name w:val="Heading 8 Char"/>
    <w:basedOn w:val="DefaultParagraphFont"/>
    <w:link w:val="Heading8"/>
    <w:rsid w:val="00981BFF"/>
    <w:rPr>
      <w:rFonts w:ascii="Calibri" w:eastAsia="Calibri" w:hAnsi="Calibri"/>
      <w:sz w:val="22"/>
      <w:szCs w:val="22"/>
    </w:rPr>
  </w:style>
  <w:style w:type="character" w:customStyle="1" w:styleId="Heading9Char">
    <w:name w:val="Heading 9 Char"/>
    <w:basedOn w:val="DefaultParagraphFont"/>
    <w:link w:val="Heading9"/>
    <w:rsid w:val="00981BFF"/>
    <w:rPr>
      <w:rFonts w:ascii="Calibri" w:eastAsia="Calibri" w:hAnsi="Calibri"/>
      <w:sz w:val="22"/>
      <w:szCs w:val="22"/>
    </w:rPr>
  </w:style>
  <w:style w:type="paragraph" w:customStyle="1" w:styleId="ChapterObjectives">
    <w:name w:val="ChapterObjectives"/>
    <w:next w:val="Normal"/>
    <w:rsid w:val="00981BFF"/>
    <w:rPr>
      <w:rFonts w:ascii="Helvetica" w:hAnsi="Helvetica"/>
      <w:sz w:val="24"/>
    </w:rPr>
  </w:style>
  <w:style w:type="paragraph" w:customStyle="1" w:styleId="ListNumberedExercises">
    <w:name w:val="ListNumberedExercises"/>
    <w:next w:val="Normal"/>
    <w:rsid w:val="00981BFF"/>
    <w:rPr>
      <w:rFonts w:ascii="Helvetica" w:hAnsi="Helvetica"/>
      <w:sz w:val="24"/>
    </w:rPr>
  </w:style>
  <w:style w:type="paragraph" w:styleId="Quote">
    <w:name w:val="Quote"/>
    <w:link w:val="QuoteChar"/>
    <w:qFormat/>
    <w:rsid w:val="00981BFF"/>
    <w:pPr>
      <w:pBdr>
        <w:top w:val="single" w:sz="4" w:space="6" w:color="auto"/>
        <w:bottom w:val="single" w:sz="4" w:space="6" w:color="auto"/>
      </w:pBdr>
      <w:spacing w:before="240" w:after="240"/>
      <w:ind w:left="1440" w:right="1440" w:firstLine="360"/>
    </w:pPr>
    <w:rPr>
      <w:snapToGrid w:val="0"/>
      <w:sz w:val="26"/>
    </w:rPr>
  </w:style>
  <w:style w:type="character" w:customStyle="1" w:styleId="QuoteChar">
    <w:name w:val="Quote Char"/>
    <w:basedOn w:val="DefaultParagraphFont"/>
    <w:link w:val="Quote"/>
    <w:rsid w:val="00981BFF"/>
    <w:rPr>
      <w:snapToGrid w:val="0"/>
      <w:sz w:val="26"/>
    </w:rPr>
  </w:style>
  <w:style w:type="character" w:customStyle="1" w:styleId="BodyTextChar">
    <w:name w:val="Body Text Char"/>
    <w:basedOn w:val="DefaultParagraphFont"/>
    <w:link w:val="BodyText"/>
    <w:rsid w:val="00981BFF"/>
    <w:rPr>
      <w:rFonts w:ascii="Calibri" w:eastAsia="Calibri" w:hAnsi="Calibri"/>
      <w:sz w:val="22"/>
      <w:szCs w:val="22"/>
    </w:rPr>
  </w:style>
  <w:style w:type="paragraph" w:customStyle="1" w:styleId="Comment">
    <w:name w:val="Comment"/>
    <w:next w:val="Normal"/>
    <w:rsid w:val="00981BFF"/>
    <w:pPr>
      <w:pBdr>
        <w:top w:val="single" w:sz="18" w:space="1" w:color="auto"/>
        <w:bottom w:val="single" w:sz="18" w:space="1" w:color="auto"/>
      </w:pBdr>
      <w:spacing w:before="120" w:after="120"/>
    </w:pPr>
    <w:rPr>
      <w:b/>
      <w:i/>
      <w:noProof/>
      <w:color w:val="0000FF"/>
      <w:sz w:val="28"/>
    </w:rPr>
  </w:style>
  <w:style w:type="character" w:customStyle="1" w:styleId="Italic">
    <w:name w:val="Italic"/>
    <w:basedOn w:val="DefaultParagraphFont"/>
    <w:rsid w:val="00981BFF"/>
    <w:rPr>
      <w:i/>
    </w:rPr>
  </w:style>
  <w:style w:type="character" w:customStyle="1" w:styleId="SubtitleChar">
    <w:name w:val="Subtitle Char"/>
    <w:basedOn w:val="DefaultParagraphFont"/>
    <w:link w:val="Subtitle"/>
    <w:rsid w:val="00981BFF"/>
    <w:rPr>
      <w:rFonts w:ascii="Arial" w:eastAsia="Calibri" w:hAnsi="Arial"/>
      <w:sz w:val="22"/>
      <w:szCs w:val="22"/>
    </w:rPr>
  </w:style>
  <w:style w:type="character" w:customStyle="1" w:styleId="SalutationChar">
    <w:name w:val="Salutation Char"/>
    <w:basedOn w:val="DefaultParagraphFont"/>
    <w:link w:val="Salutation"/>
    <w:rsid w:val="00981BFF"/>
    <w:rPr>
      <w:rFonts w:ascii="Calibri" w:eastAsia="Calibri" w:hAnsi="Calibri"/>
      <w:sz w:val="22"/>
      <w:szCs w:val="22"/>
    </w:rPr>
  </w:style>
  <w:style w:type="character" w:customStyle="1" w:styleId="CommentTextChar">
    <w:name w:val="Comment Text Char"/>
    <w:basedOn w:val="DefaultParagraphFont"/>
    <w:link w:val="CommentText"/>
    <w:semiHidden/>
    <w:rsid w:val="00981BFF"/>
    <w:rPr>
      <w:rFonts w:ascii="Calibri" w:eastAsia="Calibri" w:hAnsi="Calibri"/>
      <w:szCs w:val="22"/>
    </w:rPr>
  </w:style>
  <w:style w:type="character" w:customStyle="1" w:styleId="CommentSubjectChar">
    <w:name w:val="Comment Subject Char"/>
    <w:basedOn w:val="CommentTextChar"/>
    <w:link w:val="CommentSubject"/>
    <w:semiHidden/>
    <w:rsid w:val="00981BFF"/>
    <w:rPr>
      <w:rFonts w:ascii="Calibri" w:eastAsia="Calibri" w:hAnsi="Calibri"/>
      <w:b/>
      <w:szCs w:val="22"/>
    </w:rPr>
  </w:style>
  <w:style w:type="character" w:customStyle="1" w:styleId="BalloonTextChar">
    <w:name w:val="Balloon Text Char"/>
    <w:basedOn w:val="DefaultParagraphFont"/>
    <w:link w:val="BalloonText"/>
    <w:semiHidden/>
    <w:rsid w:val="00981BFF"/>
    <w:rPr>
      <w:rFonts w:ascii="Tahoma" w:eastAsia="Calibri" w:hAnsi="Tahoma"/>
      <w:sz w:val="16"/>
      <w:szCs w:val="22"/>
    </w:rPr>
  </w:style>
  <w:style w:type="character" w:customStyle="1" w:styleId="FootnoteTextChar">
    <w:name w:val="Footnote Text Char"/>
    <w:basedOn w:val="DefaultParagraphFont"/>
    <w:link w:val="FootnoteText"/>
    <w:rsid w:val="00981BFF"/>
    <w:rPr>
      <w:rFonts w:ascii="Calibri" w:eastAsia="Calibri" w:hAnsi="Calibri"/>
      <w:szCs w:val="22"/>
    </w:rPr>
  </w:style>
  <w:style w:type="character" w:customStyle="1" w:styleId="CodeColorBlueBold">
    <w:name w:val="CodeColorBlueBold"/>
    <w:basedOn w:val="CodeColorBlue"/>
    <w:rsid w:val="00981BFF"/>
    <w:rPr>
      <w:rFonts w:cs="Arial"/>
      <w:b/>
      <w:color w:val="0000FF"/>
    </w:rPr>
  </w:style>
  <w:style w:type="character" w:customStyle="1" w:styleId="CodeColorBlue2Bold">
    <w:name w:val="CodeColorBlue2Bold"/>
    <w:basedOn w:val="CodeColorBlue2"/>
    <w:rsid w:val="00981BFF"/>
    <w:rPr>
      <w:rFonts w:cs="Arial"/>
      <w:b/>
      <w:color w:val="0000A5"/>
    </w:rPr>
  </w:style>
  <w:style w:type="character" w:customStyle="1" w:styleId="CodeColorBlue3Bold">
    <w:name w:val="CodeColorBlue3Bold"/>
    <w:basedOn w:val="CodeColorBlue3"/>
    <w:rsid w:val="00981BFF"/>
    <w:rPr>
      <w:rFonts w:cs="Arial"/>
      <w:b/>
      <w:color w:val="6464B9"/>
    </w:rPr>
  </w:style>
  <w:style w:type="character" w:customStyle="1" w:styleId="CodeColorBluegreenBold">
    <w:name w:val="CodeColorBluegreenBold"/>
    <w:basedOn w:val="CodeColorBluegreen"/>
    <w:rsid w:val="00981BFF"/>
    <w:rPr>
      <w:rFonts w:cs="Arial"/>
      <w:b/>
      <w:color w:val="2B91AF"/>
    </w:rPr>
  </w:style>
  <w:style w:type="character" w:customStyle="1" w:styleId="CodeColorBrownBold">
    <w:name w:val="CodeColorBrownBold"/>
    <w:basedOn w:val="CodeColorBrown"/>
    <w:rsid w:val="00981BFF"/>
    <w:rPr>
      <w:rFonts w:cs="Arial"/>
      <w:b/>
      <w:color w:val="A31515"/>
    </w:rPr>
  </w:style>
  <w:style w:type="character" w:customStyle="1" w:styleId="CodeColorDkBlueBold">
    <w:name w:val="CodeColorDkBlueBold"/>
    <w:basedOn w:val="CodeColorDkBlue"/>
    <w:rsid w:val="00981BFF"/>
    <w:rPr>
      <w:rFonts w:cs="Times New Roman"/>
      <w:b/>
      <w:color w:val="000080"/>
      <w:szCs w:val="22"/>
    </w:rPr>
  </w:style>
  <w:style w:type="character" w:customStyle="1" w:styleId="CodeColorGreenBold">
    <w:name w:val="CodeColorGreenBold"/>
    <w:basedOn w:val="CodeColorGreen"/>
    <w:rsid w:val="00981BFF"/>
    <w:rPr>
      <w:rFonts w:cs="Arial"/>
      <w:b/>
      <w:color w:val="008000"/>
    </w:rPr>
  </w:style>
  <w:style w:type="character" w:customStyle="1" w:styleId="CodeColorGrey30Bold">
    <w:name w:val="CodeColorGrey30Bold"/>
    <w:basedOn w:val="CodeColorGrey30"/>
    <w:rsid w:val="00981BFF"/>
    <w:rPr>
      <w:rFonts w:cs="Arial"/>
      <w:b/>
      <w:color w:val="808080"/>
    </w:rPr>
  </w:style>
  <w:style w:type="character" w:customStyle="1" w:styleId="CodeColorGrey55Bold">
    <w:name w:val="CodeColorGrey55Bold"/>
    <w:basedOn w:val="CodeColorGrey55"/>
    <w:rsid w:val="00981BFF"/>
    <w:rPr>
      <w:rFonts w:cs="Arial"/>
      <w:b/>
      <w:color w:val="C0C0C0"/>
    </w:rPr>
  </w:style>
  <w:style w:type="character" w:customStyle="1" w:styleId="CodeColorGrey80Bold">
    <w:name w:val="CodeColorGrey80Bold"/>
    <w:basedOn w:val="CodeColorGrey80"/>
    <w:rsid w:val="00981BFF"/>
    <w:rPr>
      <w:rFonts w:cs="Arial"/>
      <w:b/>
      <w:color w:val="555555"/>
    </w:rPr>
  </w:style>
  <w:style w:type="character" w:customStyle="1" w:styleId="CodeColorHotPinkBold">
    <w:name w:val="CodeColorHotPinkBold"/>
    <w:basedOn w:val="CodeColorHotPink"/>
    <w:rsid w:val="00981BFF"/>
    <w:rPr>
      <w:rFonts w:cs="Times New Roman"/>
      <w:b/>
      <w:color w:val="DF36FA"/>
      <w:szCs w:val="18"/>
    </w:rPr>
  </w:style>
  <w:style w:type="character" w:customStyle="1" w:styleId="CodeColorMagentaBold">
    <w:name w:val="CodeColorMagentaBold"/>
    <w:basedOn w:val="CodeColorMagenta"/>
    <w:rsid w:val="00981BFF"/>
    <w:rPr>
      <w:rFonts w:cs="Arial"/>
      <w:b/>
      <w:color w:val="844646"/>
    </w:rPr>
  </w:style>
  <w:style w:type="character" w:customStyle="1" w:styleId="CodeColorOrangeBold">
    <w:name w:val="CodeColorOrangeBold"/>
    <w:basedOn w:val="CodeColorOrange"/>
    <w:rsid w:val="00981BFF"/>
    <w:rPr>
      <w:rFonts w:cs="Arial"/>
      <w:b/>
      <w:color w:val="B96464"/>
    </w:rPr>
  </w:style>
  <w:style w:type="character" w:customStyle="1" w:styleId="CodeColorPeachBold">
    <w:name w:val="CodeColorPeachBold"/>
    <w:basedOn w:val="CodeColorPeach"/>
    <w:rsid w:val="00981BFF"/>
    <w:rPr>
      <w:rFonts w:cs="Arial"/>
      <w:b/>
      <w:color w:val="FFDBA3"/>
    </w:rPr>
  </w:style>
  <w:style w:type="character" w:customStyle="1" w:styleId="CodeColorPurpleBold">
    <w:name w:val="CodeColorPurpleBold"/>
    <w:basedOn w:val="CodeColorPurple"/>
    <w:rsid w:val="00981BFF"/>
    <w:rPr>
      <w:rFonts w:cs="Arial"/>
      <w:b/>
      <w:color w:val="951795"/>
    </w:rPr>
  </w:style>
  <w:style w:type="character" w:customStyle="1" w:styleId="CodeColorPurple2Bold">
    <w:name w:val="CodeColorPurple2Bold"/>
    <w:basedOn w:val="CodeColorPurple2"/>
    <w:rsid w:val="00981BFF"/>
    <w:rPr>
      <w:rFonts w:cs="Arial"/>
      <w:b/>
      <w:color w:val="800080"/>
    </w:rPr>
  </w:style>
  <w:style w:type="character" w:customStyle="1" w:styleId="CodeColorRedBold">
    <w:name w:val="CodeColorRedBold"/>
    <w:basedOn w:val="CodeColorRed"/>
    <w:rsid w:val="00981BFF"/>
    <w:rPr>
      <w:rFonts w:cs="Arial"/>
      <w:b/>
      <w:color w:val="FF0000"/>
    </w:rPr>
  </w:style>
  <w:style w:type="character" w:customStyle="1" w:styleId="CodeColorRed2Bold">
    <w:name w:val="CodeColorRed2Bold"/>
    <w:basedOn w:val="CodeColorRed2"/>
    <w:rsid w:val="00981BFF"/>
    <w:rPr>
      <w:rFonts w:cs="Arial"/>
      <w:b/>
      <w:color w:val="800000"/>
    </w:rPr>
  </w:style>
  <w:style w:type="character" w:customStyle="1" w:styleId="CodeColorRed3Bold">
    <w:name w:val="CodeColorRed3Bold"/>
    <w:basedOn w:val="CodeColorRed3"/>
    <w:rsid w:val="00981BFF"/>
    <w:rPr>
      <w:rFonts w:cs="Arial"/>
      <w:b/>
      <w:color w:val="A31515"/>
    </w:rPr>
  </w:style>
  <w:style w:type="character" w:customStyle="1" w:styleId="CodeColorTealBlueBold">
    <w:name w:val="CodeColorTealBlueBold"/>
    <w:basedOn w:val="CodeColorTealBlue"/>
    <w:rsid w:val="00981BFF"/>
    <w:rPr>
      <w:rFonts w:cs="Times New Roman"/>
      <w:b/>
      <w:color w:val="008080"/>
      <w:szCs w:val="22"/>
    </w:rPr>
  </w:style>
  <w:style w:type="character" w:customStyle="1" w:styleId="CodeColorWhiteBold">
    <w:name w:val="CodeColorWhiteBold"/>
    <w:basedOn w:val="CodeColorWhite"/>
    <w:rsid w:val="00981BFF"/>
    <w:rPr>
      <w:rFonts w:cs="Arial"/>
      <w:b/>
      <w:color w:val="FFFFFF"/>
      <w:bdr w:val="none" w:sz="0" w:space="0" w:color="auto"/>
    </w:rPr>
  </w:style>
  <w:style w:type="paragraph" w:customStyle="1" w:styleId="ParaListContinued">
    <w:name w:val="ParaListContinued"/>
    <w:qFormat/>
    <w:rsid w:val="00981BFF"/>
    <w:pPr>
      <w:spacing w:after="240"/>
      <w:ind w:left="720" w:firstLine="720"/>
      <w:contextualSpacing/>
    </w:pPr>
    <w:rPr>
      <w:snapToGrid w:val="0"/>
      <w:sz w:val="26"/>
    </w:rPr>
  </w:style>
  <w:style w:type="character" w:customStyle="1" w:styleId="BodyText2Char">
    <w:name w:val="Body Text 2 Char"/>
    <w:basedOn w:val="DefaultParagraphFont"/>
    <w:link w:val="BodyText2"/>
    <w:uiPriority w:val="99"/>
    <w:rsid w:val="00981BFF"/>
    <w:rPr>
      <w:rFonts w:ascii="Calibri" w:eastAsia="Calibri" w:hAnsi="Calibri"/>
      <w:sz w:val="22"/>
      <w:szCs w:val="22"/>
    </w:rPr>
  </w:style>
  <w:style w:type="character" w:customStyle="1" w:styleId="BodyText3Char">
    <w:name w:val="Body Text 3 Char"/>
    <w:basedOn w:val="DefaultParagraphFont"/>
    <w:link w:val="BodyText3"/>
    <w:uiPriority w:val="99"/>
    <w:rsid w:val="00981BFF"/>
    <w:rPr>
      <w:rFonts w:ascii="Calibri" w:eastAsia="Calibri" w:hAnsi="Calibri"/>
      <w:sz w:val="16"/>
      <w:szCs w:val="16"/>
    </w:rPr>
  </w:style>
  <w:style w:type="character" w:customStyle="1" w:styleId="BodyTextFirstIndentChar">
    <w:name w:val="Body Text First Indent Char"/>
    <w:basedOn w:val="BodyTextChar"/>
    <w:link w:val="BodyTextFirstIndent"/>
    <w:uiPriority w:val="99"/>
    <w:rsid w:val="00981BFF"/>
    <w:rPr>
      <w:rFonts w:ascii="Calibri" w:eastAsia="Calibri" w:hAnsi="Calibri"/>
      <w:sz w:val="22"/>
      <w:szCs w:val="22"/>
    </w:rPr>
  </w:style>
  <w:style w:type="character" w:customStyle="1" w:styleId="BodyTextIndentChar">
    <w:name w:val="Body Text Indent Char"/>
    <w:basedOn w:val="DefaultParagraphFont"/>
    <w:link w:val="BodyTextIndent"/>
    <w:uiPriority w:val="99"/>
    <w:rsid w:val="00981BFF"/>
    <w:rPr>
      <w:rFonts w:ascii="Calibri" w:eastAsia="Calibri" w:hAnsi="Calibri"/>
      <w:sz w:val="22"/>
      <w:szCs w:val="22"/>
    </w:rPr>
  </w:style>
  <w:style w:type="character" w:customStyle="1" w:styleId="BodyTextFirstIndent2Char">
    <w:name w:val="Body Text First Indent 2 Char"/>
    <w:basedOn w:val="BodyTextIndentChar"/>
    <w:link w:val="BodyTextFirstIndent2"/>
    <w:uiPriority w:val="99"/>
    <w:rsid w:val="00981BFF"/>
    <w:rPr>
      <w:rFonts w:ascii="Calibri" w:eastAsia="Calibri" w:hAnsi="Calibri"/>
      <w:sz w:val="22"/>
      <w:szCs w:val="22"/>
    </w:rPr>
  </w:style>
  <w:style w:type="character" w:customStyle="1" w:styleId="BodyTextIndent2Char">
    <w:name w:val="Body Text Indent 2 Char"/>
    <w:basedOn w:val="DefaultParagraphFont"/>
    <w:link w:val="BodyTextIndent2"/>
    <w:uiPriority w:val="99"/>
    <w:rsid w:val="00981BFF"/>
    <w:rPr>
      <w:rFonts w:ascii="Calibri" w:eastAsia="Calibri" w:hAnsi="Calibri"/>
      <w:sz w:val="22"/>
      <w:szCs w:val="22"/>
    </w:rPr>
  </w:style>
  <w:style w:type="character" w:customStyle="1" w:styleId="BodyTextIndent3Char">
    <w:name w:val="Body Text Indent 3 Char"/>
    <w:basedOn w:val="DefaultParagraphFont"/>
    <w:link w:val="BodyTextIndent3"/>
    <w:uiPriority w:val="99"/>
    <w:rsid w:val="00981BFF"/>
    <w:rPr>
      <w:rFonts w:ascii="Calibri" w:eastAsia="Calibri" w:hAnsi="Calibri"/>
      <w:sz w:val="16"/>
      <w:szCs w:val="16"/>
    </w:rPr>
  </w:style>
  <w:style w:type="character" w:customStyle="1" w:styleId="ClosingChar">
    <w:name w:val="Closing Char"/>
    <w:basedOn w:val="DefaultParagraphFont"/>
    <w:link w:val="Closing"/>
    <w:uiPriority w:val="99"/>
    <w:rsid w:val="00981BFF"/>
    <w:rPr>
      <w:rFonts w:ascii="Calibri" w:eastAsia="Calibri" w:hAnsi="Calibri"/>
      <w:sz w:val="22"/>
      <w:szCs w:val="22"/>
    </w:rPr>
  </w:style>
  <w:style w:type="table" w:customStyle="1" w:styleId="ColorfulGrid1">
    <w:name w:val="Colorful Grid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981BFF"/>
    <w:rPr>
      <w:rFonts w:asciiTheme="minorHAnsi" w:eastAsiaTheme="minorEastAsia" w:hAnsiTheme="minorHAnsi" w:cstheme="minorBidi"/>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981BFF"/>
    <w:rPr>
      <w:rFonts w:asciiTheme="minorHAnsi" w:eastAsiaTheme="minorEastAsia" w:hAnsiTheme="minorHAnsi" w:cstheme="minorBidi"/>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customStyle="1" w:styleId="DateChar">
    <w:name w:val="Date Char"/>
    <w:basedOn w:val="DefaultParagraphFont"/>
    <w:link w:val="Date"/>
    <w:uiPriority w:val="99"/>
    <w:rsid w:val="00981BFF"/>
    <w:rPr>
      <w:rFonts w:ascii="Calibri" w:eastAsia="Calibri" w:hAnsi="Calibri"/>
      <w:sz w:val="22"/>
      <w:szCs w:val="22"/>
    </w:rPr>
  </w:style>
  <w:style w:type="character" w:customStyle="1" w:styleId="DocumentMapChar">
    <w:name w:val="Document Map Char"/>
    <w:basedOn w:val="DefaultParagraphFont"/>
    <w:link w:val="DocumentMap"/>
    <w:uiPriority w:val="99"/>
    <w:rsid w:val="00981BFF"/>
    <w:rPr>
      <w:rFonts w:ascii="Tahoma" w:eastAsia="Calibri" w:hAnsi="Tahoma" w:cs="Tahoma"/>
      <w:sz w:val="16"/>
      <w:szCs w:val="16"/>
    </w:rPr>
  </w:style>
  <w:style w:type="character" w:customStyle="1" w:styleId="E-mailSignatureChar">
    <w:name w:val="E-mail Signature Char"/>
    <w:basedOn w:val="DefaultParagraphFont"/>
    <w:link w:val="E-mailSignature"/>
    <w:uiPriority w:val="99"/>
    <w:rsid w:val="00981BFF"/>
    <w:rPr>
      <w:rFonts w:ascii="Calibri" w:eastAsia="Calibri" w:hAnsi="Calibri"/>
      <w:sz w:val="22"/>
      <w:szCs w:val="22"/>
    </w:rPr>
  </w:style>
  <w:style w:type="character" w:customStyle="1" w:styleId="EndnoteTextChar">
    <w:name w:val="Endnote Text Char"/>
    <w:basedOn w:val="DefaultParagraphFont"/>
    <w:link w:val="EndnoteText"/>
    <w:uiPriority w:val="99"/>
    <w:rsid w:val="00981BFF"/>
    <w:rPr>
      <w:rFonts w:ascii="Calibri" w:eastAsia="Calibri" w:hAnsi="Calibri"/>
    </w:rPr>
  </w:style>
  <w:style w:type="character" w:customStyle="1" w:styleId="HTMLAddressChar">
    <w:name w:val="HTML Address Char"/>
    <w:basedOn w:val="DefaultParagraphFont"/>
    <w:link w:val="HTMLAddress"/>
    <w:uiPriority w:val="99"/>
    <w:rsid w:val="00981BFF"/>
    <w:rPr>
      <w:rFonts w:ascii="Calibri" w:eastAsia="Calibri" w:hAnsi="Calibri"/>
      <w:i/>
      <w:iCs/>
      <w:sz w:val="22"/>
      <w:szCs w:val="22"/>
    </w:rPr>
  </w:style>
  <w:style w:type="paragraph" w:styleId="IntenseQuote">
    <w:name w:val="Intense Quote"/>
    <w:basedOn w:val="Normal"/>
    <w:next w:val="Normal"/>
    <w:link w:val="IntenseQuoteChar"/>
    <w:uiPriority w:val="99"/>
    <w:rsid w:val="00981BF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981BFF"/>
    <w:rPr>
      <w:rFonts w:ascii="Calibri" w:eastAsia="Calibri" w:hAnsi="Calibri"/>
      <w:b/>
      <w:bCs/>
      <w:i/>
      <w:iCs/>
      <w:color w:val="4F81BD" w:themeColor="accent1"/>
      <w:sz w:val="22"/>
      <w:szCs w:val="22"/>
    </w:rPr>
  </w:style>
  <w:style w:type="table" w:customStyle="1" w:styleId="LightGrid1">
    <w:name w:val="Light Grid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981BFF"/>
    <w:rPr>
      <w:rFonts w:asciiTheme="minorHAnsi" w:eastAsiaTheme="minorEastAsia" w:hAnsiTheme="minorHAnsi" w:cstheme="minorBidi"/>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981BFF"/>
    <w:rPr>
      <w:rFonts w:asciiTheme="minorHAnsi" w:eastAsiaTheme="minorEastAsia"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981BFF"/>
    <w:rPr>
      <w:rFonts w:asciiTheme="minorHAnsi" w:eastAsiaTheme="minorEastAsia" w:hAnsiTheme="minorHAnsi" w:cstheme="minorBidi"/>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981BFF"/>
    <w:rPr>
      <w:rFonts w:asciiTheme="minorHAnsi" w:eastAsiaTheme="minorEastAsia" w:hAnsiTheme="minorHAnsi" w:cstheme="minorBidi"/>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981BFF"/>
    <w:rPr>
      <w:rFonts w:asciiTheme="minorHAnsi" w:eastAsiaTheme="minorEastAsia" w:hAnsiTheme="minorHAnsi" w:cstheme="minorBidi"/>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981BFF"/>
    <w:rPr>
      <w:rFonts w:asciiTheme="minorHAnsi" w:eastAsiaTheme="minorEastAsia" w:hAnsiTheme="minorHAnsi" w:cstheme="minorBidi"/>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customStyle="1" w:styleId="MacroTextChar">
    <w:name w:val="Macro Text Char"/>
    <w:basedOn w:val="DefaultParagraphFont"/>
    <w:link w:val="MacroText"/>
    <w:uiPriority w:val="99"/>
    <w:rsid w:val="00981BFF"/>
    <w:rPr>
      <w:rFonts w:ascii="Consolas" w:eastAsiaTheme="minorHAnsi" w:hAnsi="Consolas" w:cs="Consolas"/>
    </w:rPr>
  </w:style>
  <w:style w:type="table" w:customStyle="1" w:styleId="MediumGrid11">
    <w:name w:val="Medium Grid 1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981BFF"/>
    <w:rPr>
      <w:rFonts w:asciiTheme="minorHAnsi" w:eastAsiaTheme="minorEastAsia" w:hAnsiTheme="minorHAnsi" w:cstheme="minorBidi"/>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81BFF"/>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81BFF"/>
    <w:rPr>
      <w:rFonts w:asciiTheme="minorHAnsi" w:eastAsiaTheme="minorEastAsia" w:hAnsiTheme="minorHAnsi" w:cstheme="minorBidi"/>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81BFF"/>
    <w:rPr>
      <w:rFonts w:asciiTheme="minorHAnsi" w:eastAsiaTheme="minorEastAsia" w:hAnsiTheme="minorHAnsi" w:cstheme="minorBid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MessageHeaderChar">
    <w:name w:val="Message Header Char"/>
    <w:basedOn w:val="DefaultParagraphFont"/>
    <w:link w:val="MessageHeader"/>
    <w:uiPriority w:val="99"/>
    <w:rsid w:val="00981BFF"/>
    <w:rPr>
      <w:rFonts w:asciiTheme="majorHAnsi" w:eastAsiaTheme="majorEastAsia" w:hAnsiTheme="majorHAnsi" w:cstheme="majorBidi"/>
      <w:sz w:val="24"/>
      <w:szCs w:val="24"/>
      <w:shd w:val="pct20" w:color="auto" w:fill="auto"/>
    </w:rPr>
  </w:style>
  <w:style w:type="paragraph" w:styleId="NoSpacing">
    <w:name w:val="No Spacing"/>
    <w:uiPriority w:val="99"/>
    <w:qFormat/>
    <w:rsid w:val="00981BFF"/>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99"/>
    <w:rsid w:val="00981BFF"/>
    <w:rPr>
      <w:rFonts w:ascii="Calibri" w:eastAsia="Calibri" w:hAnsi="Calibri"/>
      <w:sz w:val="22"/>
      <w:szCs w:val="22"/>
    </w:rPr>
  </w:style>
  <w:style w:type="character" w:customStyle="1" w:styleId="PlainTextChar">
    <w:name w:val="Plain Text Char"/>
    <w:basedOn w:val="DefaultParagraphFont"/>
    <w:link w:val="PlainText"/>
    <w:rsid w:val="00981BFF"/>
    <w:rPr>
      <w:rFonts w:ascii="Consolas" w:eastAsia="Calibri" w:hAnsi="Consolas" w:cs="Consolas"/>
      <w:sz w:val="21"/>
      <w:szCs w:val="21"/>
    </w:rPr>
  </w:style>
  <w:style w:type="character" w:customStyle="1" w:styleId="SignatureChar">
    <w:name w:val="Signature Char"/>
    <w:basedOn w:val="DefaultParagraphFont"/>
    <w:link w:val="Signature"/>
    <w:uiPriority w:val="99"/>
    <w:rsid w:val="00981BFF"/>
    <w:rPr>
      <w:rFonts w:ascii="Calibri" w:eastAsia="Calibri" w:hAnsi="Calibri"/>
      <w:sz w:val="22"/>
      <w:szCs w:val="22"/>
    </w:rPr>
  </w:style>
  <w:style w:type="character" w:customStyle="1" w:styleId="TitleChar">
    <w:name w:val="Title Char"/>
    <w:basedOn w:val="DefaultParagraphFont"/>
    <w:link w:val="Title"/>
    <w:uiPriority w:val="99"/>
    <w:rsid w:val="00981BF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99"/>
    <w:semiHidden/>
    <w:qFormat/>
    <w:rsid w:val="00981BFF"/>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FeatureRecipeSubRecipeTitle">
    <w:name w:val="FeatureRecipeSubRecipeTitle"/>
    <w:basedOn w:val="RecipeSubrecipeTitle"/>
    <w:qFormat/>
    <w:rsid w:val="00981BFF"/>
    <w:pPr>
      <w:shd w:val="clear" w:color="auto" w:fill="BFBFBF" w:themeFill="background1" w:themeFillShade="BF"/>
    </w:pPr>
  </w:style>
  <w:style w:type="paragraph" w:customStyle="1" w:styleId="FeatureRecipeVariationPara0">
    <w:name w:val="FeatureRecipeVariationPara"/>
    <w:basedOn w:val="RecipeVariationPara"/>
    <w:qFormat/>
    <w:rsid w:val="00981BFF"/>
    <w:pPr>
      <w:shd w:val="clear" w:color="auto" w:fill="BFBFBF" w:themeFill="background1" w:themeFillShade="BF"/>
    </w:pPr>
  </w:style>
  <w:style w:type="paragraph" w:customStyle="1" w:styleId="RecipeVariation2">
    <w:name w:val="RecipeVariation2"/>
    <w:basedOn w:val="RecipeVariationH2"/>
    <w:qFormat/>
    <w:rsid w:val="00981BFF"/>
    <w:rPr>
      <w:i/>
    </w:rPr>
  </w:style>
  <w:style w:type="paragraph" w:customStyle="1" w:styleId="FeatureRecipeVariation2">
    <w:name w:val="FeatureRecipeVariation2"/>
    <w:basedOn w:val="RecipeVariation2"/>
    <w:qFormat/>
    <w:rsid w:val="00981BFF"/>
    <w:pPr>
      <w:shd w:val="clear" w:color="auto" w:fill="BFBFBF" w:themeFill="background1" w:themeFillShade="BF"/>
    </w:pPr>
  </w:style>
  <w:style w:type="paragraph" w:customStyle="1" w:styleId="FeatureRecipeUSMeasure">
    <w:name w:val="FeatureRecipeUSMeasure"/>
    <w:basedOn w:val="RecipeUSMeasure"/>
    <w:qFormat/>
    <w:rsid w:val="00981BFF"/>
    <w:pPr>
      <w:shd w:val="clear" w:color="auto" w:fill="BFBFBF" w:themeFill="background1" w:themeFillShade="BF"/>
    </w:pPr>
  </w:style>
  <w:style w:type="paragraph" w:customStyle="1" w:styleId="FeatureRecipeMetricMeasure">
    <w:name w:val="FeatureRecipeMetricMeasure"/>
    <w:basedOn w:val="RecipeMetricMeasure"/>
    <w:qFormat/>
    <w:rsid w:val="00981BFF"/>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981BFF"/>
    <w:pPr>
      <w:shd w:val="clear" w:color="auto" w:fill="BFBFBF" w:themeFill="background1" w:themeFillShade="BF"/>
    </w:pPr>
  </w:style>
  <w:style w:type="paragraph" w:customStyle="1" w:styleId="FeatureRecipeVariationH2">
    <w:name w:val="FeatureRecipeVariationH2"/>
    <w:basedOn w:val="RecipeVariationH2"/>
    <w:qFormat/>
    <w:rsid w:val="00981BFF"/>
    <w:pPr>
      <w:shd w:val="clear" w:color="auto" w:fill="BFBFBF" w:themeFill="background1" w:themeFillShade="BF"/>
    </w:pPr>
  </w:style>
  <w:style w:type="paragraph" w:customStyle="1" w:styleId="RecipeNoteHead3">
    <w:name w:val="RecipeNoteHead3"/>
    <w:basedOn w:val="RecipeNotePara"/>
    <w:qFormat/>
    <w:rsid w:val="00981BFF"/>
    <w:rPr>
      <w:i/>
    </w:rPr>
  </w:style>
  <w:style w:type="paragraph" w:customStyle="1" w:styleId="FeatureRecipeNoteHead3">
    <w:name w:val="FeatureRecipeNoteHead3"/>
    <w:basedOn w:val="RecipeNoteHead3"/>
    <w:qFormat/>
    <w:rsid w:val="00981BFF"/>
    <w:pPr>
      <w:shd w:val="clear" w:color="auto" w:fill="BFBFBF" w:themeFill="background1" w:themeFillShade="BF"/>
    </w:pPr>
  </w:style>
  <w:style w:type="paragraph" w:customStyle="1" w:styleId="FeatureRecipeNoteHead4">
    <w:name w:val="FeatureRecipeNoteHead4"/>
    <w:basedOn w:val="FeatureRecipeNoteHead3"/>
    <w:qFormat/>
    <w:rsid w:val="00981BFF"/>
    <w:rPr>
      <w:b/>
    </w:rPr>
  </w:style>
  <w:style w:type="paragraph" w:customStyle="1" w:styleId="RecipeNoteHead4">
    <w:name w:val="RecipeNoteHead4"/>
    <w:basedOn w:val="FeatureRecipeNoteHead4"/>
    <w:qFormat/>
    <w:rsid w:val="00981BFF"/>
    <w:pPr>
      <w:shd w:val="clear" w:color="auto" w:fill="FFFFFF" w:themeFill="background1"/>
    </w:pPr>
  </w:style>
  <w:style w:type="paragraph" w:customStyle="1" w:styleId="RecipeVariationH1">
    <w:name w:val="RecipeVariationH1"/>
    <w:rsid w:val="00981BFF"/>
    <w:pPr>
      <w:spacing w:before="60" w:after="60"/>
      <w:ind w:left="720"/>
    </w:pPr>
    <w:rPr>
      <w:rFonts w:ascii="Arial" w:hAnsi="Arial"/>
      <w:b/>
      <w:snapToGrid w:val="0"/>
      <w:sz w:val="22"/>
      <w:u w:val="single"/>
    </w:rPr>
  </w:style>
  <w:style w:type="character" w:customStyle="1" w:styleId="Bold">
    <w:name w:val="Bold"/>
    <w:rsid w:val="00981BFF"/>
    <w:rPr>
      <w:b/>
    </w:rPr>
  </w:style>
  <w:style w:type="character" w:customStyle="1" w:styleId="boldred">
    <w:name w:val="bold red"/>
    <w:rsid w:val="00981BFF"/>
  </w:style>
  <w:style w:type="paragraph" w:customStyle="1" w:styleId="FloatingHead">
    <w:name w:val="FloatingHead"/>
    <w:next w:val="Para"/>
    <w:rsid w:val="00981BFF"/>
    <w:pPr>
      <w:spacing w:before="240" w:after="120"/>
      <w:contextualSpacing/>
      <w:outlineLvl w:val="0"/>
    </w:pPr>
    <w:rPr>
      <w:rFonts w:ascii="Arial" w:hAnsi="Arial"/>
      <w:b/>
      <w:smallCaps/>
      <w:snapToGrid w:val="0"/>
      <w:sz w:val="36"/>
      <w:szCs w:val="36"/>
    </w:rPr>
  </w:style>
  <w:style w:type="paragraph" w:customStyle="1" w:styleId="Style1">
    <w:name w:val="Style1"/>
    <w:basedOn w:val="ChapterTitle"/>
    <w:qFormat/>
    <w:rsid w:val="00981BFF"/>
  </w:style>
  <w:style w:type="paragraph" w:customStyle="1" w:styleId="Style2">
    <w:name w:val="Style2"/>
    <w:basedOn w:val="ChapterTitle"/>
    <w:qFormat/>
    <w:rsid w:val="00981BFF"/>
  </w:style>
  <w:style w:type="table" w:styleId="ColorfulGrid">
    <w:name w:val="Colorful Grid"/>
    <w:basedOn w:val="TableNormal"/>
    <w:uiPriority w:val="73"/>
    <w:rsid w:val="00981BFF"/>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981BFF"/>
    <w:rPr>
      <w:color w:val="00000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981BFF"/>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981BFF"/>
    <w:rPr>
      <w:color w:val="FFFFFF"/>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981BF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981BF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981BFF"/>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981BFF"/>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981BFF"/>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981BFF"/>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981BFF"/>
    <w:rPr>
      <w:rFonts w:ascii="Cambria"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981BFF"/>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81BFF"/>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81BFF"/>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981BFF"/>
    <w:pPr>
      <w:spacing w:after="200" w:line="276" w:lineRule="auto"/>
    </w:pPr>
    <w:rPr>
      <w:rFonts w:ascii="Arial" w:hAnsi="Arial"/>
      <w:b/>
      <w:snapToGrid w:val="0"/>
      <w:sz w:val="60"/>
    </w:rPr>
  </w:style>
  <w:style w:type="paragraph" w:customStyle="1" w:styleId="ChapterSubObjective0">
    <w:name w:val="ChapterSubObjective"/>
    <w:next w:val="Normal"/>
    <w:rsid w:val="00981BFF"/>
    <w:rPr>
      <w:rFonts w:ascii="Helvetica" w:hAnsi="Helvetica"/>
      <w:sz w:val="24"/>
    </w:rPr>
  </w:style>
  <w:style w:type="character" w:customStyle="1" w:styleId="ParaChar">
    <w:name w:val="Para Char"/>
    <w:basedOn w:val="DefaultParagraphFont"/>
    <w:link w:val="Para"/>
    <w:rsid w:val="00981BFF"/>
    <w:rPr>
      <w:snapToGrid w:val="0"/>
      <w:sz w:val="26"/>
    </w:rPr>
  </w:style>
  <w:style w:type="character" w:customStyle="1" w:styleId="H4Char">
    <w:name w:val="H4 Char"/>
    <w:basedOn w:val="DefaultParagraphFont"/>
    <w:link w:val="H4"/>
    <w:rsid w:val="00981BFF"/>
    <w:rPr>
      <w:b/>
      <w:snapToGrid w:val="0"/>
      <w:sz w:val="26"/>
      <w:u w:val="single"/>
    </w:rPr>
  </w:style>
  <w:style w:type="character" w:customStyle="1" w:styleId="CodeSnippetChar">
    <w:name w:val="CodeSnippet Char"/>
    <w:basedOn w:val="DefaultParagraphFont"/>
    <w:link w:val="CodeSnippet"/>
    <w:rsid w:val="00981BFF"/>
    <w:rPr>
      <w:rFonts w:ascii="Courier New" w:hAnsi="Courier New"/>
      <w:noProof/>
      <w:snapToGrid w:val="0"/>
      <w:sz w:val="18"/>
    </w:rPr>
  </w:style>
  <w:style w:type="paragraph" w:customStyle="1" w:styleId="Sidebar">
    <w:name w:val="Sidebar"/>
    <w:rsid w:val="00981BFF"/>
    <w:pPr>
      <w:pBdr>
        <w:top w:val="double" w:sz="12" w:space="6" w:color="auto"/>
        <w:left w:val="double" w:sz="12" w:space="6" w:color="auto"/>
        <w:bottom w:val="double" w:sz="12" w:space="6" w:color="auto"/>
        <w:right w:val="double" w:sz="12" w:space="6" w:color="auto"/>
      </w:pBdr>
      <w:spacing w:after="120"/>
    </w:pPr>
    <w:rPr>
      <w:sz w:val="26"/>
    </w:rPr>
  </w:style>
  <w:style w:type="paragraph" w:customStyle="1" w:styleId="CodeAnalysisTitle">
    <w:name w:val="CodeAnalysisTitle"/>
    <w:basedOn w:val="CodeTitle"/>
    <w:next w:val="CodeListing"/>
    <w:rsid w:val="00981BFF"/>
    <w:pPr>
      <w:pBdr>
        <w:top w:val="none" w:sz="0" w:space="0" w:color="auto"/>
      </w:pBdr>
    </w:pPr>
  </w:style>
  <w:style w:type="paragraph" w:customStyle="1" w:styleId="Title4">
    <w:name w:val="Title4"/>
    <w:next w:val="Para"/>
    <w:rsid w:val="00981BFF"/>
    <w:pPr>
      <w:keepNext/>
      <w:widowControl w:val="0"/>
      <w:spacing w:before="360" w:after="240"/>
      <w:outlineLvl w:val="4"/>
    </w:pPr>
    <w:rPr>
      <w:rFonts w:ascii="Arial" w:hAnsi="Arial"/>
      <w:b/>
      <w:snapToGrid w:val="0"/>
      <w:sz w:val="24"/>
      <w:u w:val="single"/>
    </w:rPr>
  </w:style>
  <w:style w:type="paragraph" w:customStyle="1" w:styleId="ExerciseTitleSub">
    <w:name w:val="ExerciseTitleSub"/>
    <w:basedOn w:val="Exercise"/>
    <w:rsid w:val="00981BFF"/>
    <w:pPr>
      <w:keepNext/>
    </w:pPr>
    <w:rPr>
      <w:b/>
      <w:i/>
    </w:rPr>
  </w:style>
  <w:style w:type="paragraph" w:customStyle="1" w:styleId="CustomNote1">
    <w:name w:val="CustomNote1"/>
    <w:basedOn w:val="Note"/>
    <w:rsid w:val="00981BFF"/>
    <w:pPr>
      <w:widowControl w:val="0"/>
      <w:numPr>
        <w:numId w:val="0"/>
      </w:numPr>
      <w:tabs>
        <w:tab w:val="num" w:pos="360"/>
      </w:tabs>
      <w:ind w:left="1800" w:hanging="360"/>
    </w:pPr>
  </w:style>
  <w:style w:type="paragraph" w:customStyle="1" w:styleId="Note">
    <w:name w:val="Note"/>
    <w:basedOn w:val="ParaContinued"/>
    <w:next w:val="Para"/>
    <w:rsid w:val="00981BFF"/>
    <w:pPr>
      <w:numPr>
        <w:numId w:val="31"/>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981BFF"/>
    <w:pPr>
      <w:widowControl w:val="0"/>
      <w:numPr>
        <w:numId w:val="0"/>
      </w:numPr>
      <w:tabs>
        <w:tab w:val="num" w:pos="360"/>
      </w:tabs>
      <w:ind w:left="1800" w:hanging="360"/>
    </w:pPr>
  </w:style>
  <w:style w:type="paragraph" w:customStyle="1" w:styleId="ExerciseCodeSnippet">
    <w:name w:val="ExerciseCodeSnippet"/>
    <w:basedOn w:val="SidebarCodeSnippetSub"/>
    <w:rsid w:val="00981BFF"/>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981BFF"/>
    <w:pPr>
      <w:pBdr>
        <w:left w:val="double" w:sz="12" w:space="31" w:color="auto"/>
      </w:pBdr>
      <w:ind w:left="1080"/>
    </w:pPr>
  </w:style>
  <w:style w:type="paragraph" w:customStyle="1" w:styleId="SidebarCodeSnippet">
    <w:name w:val="SidebarCodeSnippet"/>
    <w:basedOn w:val="Sidebar"/>
    <w:rsid w:val="00981BFF"/>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981BFF"/>
  </w:style>
  <w:style w:type="paragraph" w:customStyle="1" w:styleId="SidebarList">
    <w:name w:val="SidebarList"/>
    <w:basedOn w:val="List"/>
    <w:rsid w:val="00981BFF"/>
    <w:pPr>
      <w:numPr>
        <w:numId w:val="35"/>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981BFF"/>
    <w:pPr>
      <w:numPr>
        <w:numId w:val="29"/>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981BFF"/>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981BFF"/>
    <w:pPr>
      <w:numPr>
        <w:numId w:val="30"/>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981BFF"/>
    <w:pPr>
      <w:numPr>
        <w:numId w:val="34"/>
      </w:numPr>
      <w:spacing w:line="260" w:lineRule="exact"/>
    </w:pPr>
  </w:style>
  <w:style w:type="paragraph" w:customStyle="1" w:styleId="ExerciseListNumbered">
    <w:name w:val="ExerciseListNumbered"/>
    <w:basedOn w:val="SidebarListNumbered"/>
    <w:rsid w:val="00981BFF"/>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981BFF"/>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981BFF"/>
    <w:pPr>
      <w:ind w:left="720"/>
    </w:pPr>
  </w:style>
  <w:style w:type="paragraph" w:customStyle="1" w:styleId="SidebarListSub">
    <w:name w:val="SidebarListSub"/>
    <w:basedOn w:val="ListSub"/>
    <w:rsid w:val="00981BFF"/>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981BFF"/>
    <w:pPr>
      <w:ind w:left="2160"/>
    </w:pPr>
  </w:style>
  <w:style w:type="paragraph" w:customStyle="1" w:styleId="Title3">
    <w:name w:val="Title3"/>
    <w:next w:val="Para"/>
    <w:rsid w:val="00981BFF"/>
    <w:pPr>
      <w:keepNext/>
      <w:spacing w:before="360" w:after="240"/>
      <w:outlineLvl w:val="3"/>
    </w:pPr>
    <w:rPr>
      <w:rFonts w:ascii="Arial" w:hAnsi="Arial"/>
      <w:b/>
      <w:snapToGrid w:val="0"/>
      <w:sz w:val="32"/>
    </w:rPr>
  </w:style>
  <w:style w:type="paragraph" w:customStyle="1" w:styleId="SidebarRunInHead">
    <w:name w:val="SidebarRunInHead"/>
    <w:basedOn w:val="SidebarList"/>
    <w:next w:val="Normal"/>
    <w:rsid w:val="00981BFF"/>
    <w:rPr>
      <w:rFonts w:ascii="Arial" w:hAnsi="Arial"/>
      <w:b/>
      <w:sz w:val="20"/>
    </w:rPr>
  </w:style>
  <w:style w:type="paragraph" w:customStyle="1" w:styleId="PartIntroduction">
    <w:name w:val="PartIntroduction"/>
    <w:rsid w:val="00981BFF"/>
    <w:pPr>
      <w:spacing w:after="120"/>
      <w:ind w:left="720" w:firstLine="720"/>
    </w:pPr>
    <w:rPr>
      <w:sz w:val="26"/>
    </w:rPr>
  </w:style>
  <w:style w:type="paragraph" w:customStyle="1" w:styleId="Title2">
    <w:name w:val="Title2"/>
    <w:next w:val="Para"/>
    <w:rsid w:val="00981BFF"/>
    <w:pPr>
      <w:keepNext/>
      <w:widowControl w:val="0"/>
      <w:pBdr>
        <w:top w:val="single" w:sz="4" w:space="1" w:color="auto"/>
      </w:pBdr>
      <w:spacing w:before="360" w:after="240"/>
      <w:outlineLvl w:val="2"/>
    </w:pPr>
    <w:rPr>
      <w:rFonts w:ascii="Arial" w:hAnsi="Arial"/>
      <w:b/>
      <w:snapToGrid w:val="0"/>
      <w:sz w:val="40"/>
    </w:rPr>
  </w:style>
  <w:style w:type="paragraph" w:customStyle="1" w:styleId="SeeAlso">
    <w:name w:val="SeeAlso"/>
    <w:basedOn w:val="Note"/>
    <w:rsid w:val="00981BFF"/>
  </w:style>
  <w:style w:type="paragraph" w:customStyle="1" w:styleId="SidebarURLPara">
    <w:name w:val="SidebarURLPara"/>
    <w:basedOn w:val="URLPara"/>
    <w:next w:val="Sidebar"/>
    <w:rsid w:val="00981BFF"/>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981BFF"/>
    <w:rPr>
      <w:color w:val="FF00FF"/>
    </w:rPr>
  </w:style>
  <w:style w:type="paragraph" w:customStyle="1" w:styleId="SubObjective0">
    <w:name w:val="SubObjective"/>
    <w:basedOn w:val="Objective"/>
    <w:rsid w:val="00981BFF"/>
    <w:pPr>
      <w:keepNext/>
      <w:spacing w:before="180"/>
      <w:ind w:left="2880"/>
    </w:pPr>
  </w:style>
  <w:style w:type="character" w:customStyle="1" w:styleId="SybexSymbol">
    <w:name w:val="SybexSymbol"/>
    <w:rsid w:val="00981BFF"/>
    <w:rPr>
      <w:rFonts w:ascii="Symbol" w:hAnsi="Symbol"/>
    </w:rPr>
  </w:style>
  <w:style w:type="paragraph" w:customStyle="1" w:styleId="Title5">
    <w:name w:val="Title5"/>
    <w:next w:val="Para"/>
    <w:rsid w:val="00981BFF"/>
    <w:pPr>
      <w:keepNext/>
      <w:widowControl w:val="0"/>
      <w:spacing w:before="240" w:after="60"/>
      <w:outlineLvl w:val="5"/>
    </w:pPr>
    <w:rPr>
      <w:rFonts w:ascii="Arial" w:hAnsi="Arial"/>
      <w:b/>
      <w:i/>
      <w:snapToGrid w:val="0"/>
      <w:sz w:val="22"/>
    </w:rPr>
  </w:style>
  <w:style w:type="paragraph" w:customStyle="1" w:styleId="Exercise">
    <w:name w:val="Exercise"/>
    <w:basedOn w:val="Sidebar"/>
    <w:rsid w:val="00981BFF"/>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981BFF"/>
    <w:pPr>
      <w:pBdr>
        <w:left w:val="double" w:sz="12" w:space="24" w:color="auto"/>
      </w:pBdr>
      <w:ind w:firstLine="0"/>
    </w:pPr>
  </w:style>
  <w:style w:type="paragraph" w:customStyle="1" w:styleId="ExerciseTitle">
    <w:name w:val="ExerciseTitle"/>
    <w:basedOn w:val="SidebarTitle"/>
    <w:next w:val="Exercise"/>
    <w:rsid w:val="00981BFF"/>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981BFF"/>
    <w:pPr>
      <w:pBdr>
        <w:top w:val="double" w:sz="12" w:space="6" w:color="auto"/>
        <w:left w:val="double" w:sz="12" w:space="6" w:color="auto"/>
        <w:bottom w:val="double" w:sz="12" w:space="6" w:color="auto"/>
        <w:right w:val="double" w:sz="12" w:space="6" w:color="auto"/>
      </w:pBdr>
      <w:spacing w:before="360" w:after="240"/>
      <w:outlineLvl w:val="8"/>
    </w:pPr>
    <w:rPr>
      <w:rFonts w:ascii="Arial" w:hAnsi="Arial"/>
      <w:b/>
      <w:sz w:val="26"/>
    </w:rPr>
  </w:style>
  <w:style w:type="paragraph" w:customStyle="1" w:styleId="Tip">
    <w:name w:val="Tip"/>
    <w:basedOn w:val="ParaContinued"/>
    <w:next w:val="Para"/>
    <w:rsid w:val="00981BFF"/>
    <w:pPr>
      <w:numPr>
        <w:numId w:val="32"/>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981BFF"/>
    <w:pPr>
      <w:numPr>
        <w:numId w:val="33"/>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981BFF"/>
    <w:pPr>
      <w:outlineLvl w:val="9"/>
    </w:pPr>
  </w:style>
  <w:style w:type="paragraph" w:customStyle="1" w:styleId="Title1">
    <w:name w:val="Title1"/>
    <w:next w:val="Para"/>
    <w:rsid w:val="00981BFF"/>
    <w:pPr>
      <w:keepNext/>
      <w:widowControl w:val="0"/>
      <w:pBdr>
        <w:top w:val="single" w:sz="4" w:space="1" w:color="auto"/>
      </w:pBdr>
      <w:spacing w:before="480" w:after="360"/>
      <w:outlineLvl w:val="1"/>
    </w:pPr>
    <w:rPr>
      <w:rFonts w:ascii="Arial" w:hAnsi="Arial"/>
      <w:b/>
      <w:sz w:val="52"/>
    </w:rPr>
  </w:style>
  <w:style w:type="paragraph" w:customStyle="1" w:styleId="SidebarTitleSub">
    <w:name w:val="SidebarTitleSub"/>
    <w:basedOn w:val="Sidebar"/>
    <w:next w:val="Sidebar"/>
    <w:rsid w:val="00981BFF"/>
    <w:pPr>
      <w:keepNext/>
      <w:spacing w:before="240"/>
    </w:pPr>
    <w:rPr>
      <w:rFonts w:ascii="Arial" w:hAnsi="Arial"/>
      <w:b/>
      <w:i/>
    </w:rPr>
  </w:style>
  <w:style w:type="paragraph" w:customStyle="1" w:styleId="Disclaimer">
    <w:name w:val="Disclaimer"/>
    <w:next w:val="Para"/>
    <w:rsid w:val="00981BFF"/>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hAnsi="Arial"/>
      <w:sz w:val="26"/>
    </w:rPr>
  </w:style>
  <w:style w:type="paragraph" w:customStyle="1" w:styleId="ExerciseListPara">
    <w:name w:val="ExerciseListPara"/>
    <w:basedOn w:val="ExerciseListNumbered"/>
    <w:rsid w:val="00981BFF"/>
    <w:pPr>
      <w:ind w:firstLine="0"/>
    </w:pPr>
  </w:style>
  <w:style w:type="paragraph" w:customStyle="1" w:styleId="ExerciseListParaSub">
    <w:name w:val="ExerciseListParaSub"/>
    <w:basedOn w:val="ExerciseListPara"/>
    <w:rsid w:val="00981BFF"/>
    <w:pPr>
      <w:ind w:left="720"/>
    </w:pPr>
  </w:style>
  <w:style w:type="paragraph" w:customStyle="1" w:styleId="SidebarListParaSub">
    <w:name w:val="SidebarListParaSub"/>
    <w:basedOn w:val="SidebarListSub"/>
    <w:rsid w:val="00981BFF"/>
  </w:style>
  <w:style w:type="paragraph" w:customStyle="1" w:styleId="Author">
    <w:name w:val="Author"/>
    <w:basedOn w:val="BodyText"/>
    <w:next w:val="BodyText"/>
    <w:rsid w:val="00981BFF"/>
    <w:pPr>
      <w:spacing w:after="3000"/>
      <w:ind w:left="720" w:firstLine="720"/>
      <w:jc w:val="center"/>
    </w:pPr>
    <w:rPr>
      <w:sz w:val="32"/>
    </w:rPr>
  </w:style>
  <w:style w:type="paragraph" w:customStyle="1" w:styleId="FullTitle">
    <w:name w:val="FullTitle"/>
    <w:basedOn w:val="Para"/>
    <w:rsid w:val="00981BFF"/>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981BFF"/>
    <w:pPr>
      <w:ind w:left="1080"/>
    </w:pPr>
  </w:style>
  <w:style w:type="paragraph" w:customStyle="1" w:styleId="SidebarTroubleshootingTitle">
    <w:name w:val="SidebarTroubleshootingTitle"/>
    <w:basedOn w:val="SidebarTitle"/>
    <w:next w:val="Sidebar"/>
    <w:rsid w:val="00981BFF"/>
  </w:style>
  <w:style w:type="paragraph" w:customStyle="1" w:styleId="SidebarOpportunitiesTitle">
    <w:name w:val="SidebarOpportunitiesTitle"/>
    <w:basedOn w:val="SidebarTitle"/>
    <w:next w:val="Sidebar"/>
    <w:rsid w:val="00981BFF"/>
  </w:style>
  <w:style w:type="paragraph" w:customStyle="1" w:styleId="SidebarCustom1Title">
    <w:name w:val="SidebarCustom1Title"/>
    <w:basedOn w:val="SidebarTitle"/>
    <w:next w:val="Sidebar"/>
    <w:rsid w:val="00981BFF"/>
  </w:style>
  <w:style w:type="paragraph" w:customStyle="1" w:styleId="SidebarCustom2Title">
    <w:name w:val="SidebarCustom2Title"/>
    <w:basedOn w:val="SidebarTitle"/>
    <w:next w:val="Sidebar"/>
    <w:rsid w:val="00981BFF"/>
  </w:style>
  <w:style w:type="paragraph" w:customStyle="1" w:styleId="SidebarRunInPara">
    <w:name w:val="SidebarRunInPara"/>
    <w:basedOn w:val="SidebarList"/>
    <w:rsid w:val="00981BFF"/>
  </w:style>
  <w:style w:type="paragraph" w:customStyle="1" w:styleId="SidebarRunInParaSub">
    <w:name w:val="SidebarRunInParaSub"/>
    <w:basedOn w:val="SidebarRunInPara"/>
    <w:rsid w:val="00981BFF"/>
    <w:pPr>
      <w:ind w:left="1080"/>
    </w:pPr>
  </w:style>
  <w:style w:type="character" w:customStyle="1" w:styleId="QuestionChar">
    <w:name w:val="Question Char"/>
    <w:basedOn w:val="DefaultParagraphFont"/>
    <w:link w:val="Question"/>
    <w:rsid w:val="00981BFF"/>
    <w:rPr>
      <w:sz w:val="26"/>
    </w:rPr>
  </w:style>
  <w:style w:type="character" w:customStyle="1" w:styleId="OptionChar">
    <w:name w:val="Option Char"/>
    <w:basedOn w:val="QuestionChar"/>
    <w:link w:val="Option"/>
    <w:rsid w:val="00981BFF"/>
    <w:rPr>
      <w:sz w:val="26"/>
    </w:rPr>
  </w:style>
  <w:style w:type="character" w:customStyle="1" w:styleId="AnswerChar">
    <w:name w:val="Answer Char"/>
    <w:basedOn w:val="OptionChar"/>
    <w:link w:val="Answer"/>
    <w:rsid w:val="00981BFF"/>
    <w:rPr>
      <w:snapToGrid w:val="0"/>
      <w:sz w:val="26"/>
    </w:rPr>
  </w:style>
  <w:style w:type="character" w:customStyle="1" w:styleId="ExplanationChar">
    <w:name w:val="Explanation Char"/>
    <w:basedOn w:val="AnswerChar"/>
    <w:link w:val="Explanation"/>
    <w:rsid w:val="00981BFF"/>
    <w:rPr>
      <w:snapToGrid w:val="0"/>
      <w:sz w:val="26"/>
    </w:rPr>
  </w:style>
  <w:style w:type="paragraph" w:customStyle="1" w:styleId="InsideAddress">
    <w:name w:val="Inside Address"/>
    <w:basedOn w:val="Normal"/>
    <w:rsid w:val="00981BFF"/>
    <w:pPr>
      <w:spacing w:line="220" w:lineRule="atLeast"/>
      <w:jc w:val="both"/>
    </w:pPr>
    <w:rPr>
      <w:rFonts w:ascii="Arial" w:hAnsi="Arial"/>
      <w:spacing w:val="-5"/>
      <w:sz w:val="20"/>
    </w:rPr>
  </w:style>
  <w:style w:type="paragraph" w:customStyle="1" w:styleId="Par">
    <w:name w:val="Par"/>
    <w:basedOn w:val="Para"/>
    <w:rsid w:val="00981BFF"/>
    <w:rPr>
      <w:rFonts w:ascii="Times-Roman" w:hAnsi="Times-Roman" w:cs="Times-Roman"/>
      <w:color w:val="000000"/>
      <w:sz w:val="19"/>
      <w:szCs w:val="19"/>
    </w:rPr>
  </w:style>
  <w:style w:type="character" w:customStyle="1" w:styleId="FeatureParaChar">
    <w:name w:val="FeaturePara Char"/>
    <w:basedOn w:val="DefaultParagraphFont"/>
    <w:link w:val="FeaturePara"/>
    <w:rsid w:val="00981BFF"/>
    <w:rPr>
      <w:rFonts w:ascii="Arial" w:hAnsi="Arial"/>
      <w:sz w:val="26"/>
    </w:rPr>
  </w:style>
  <w:style w:type="table" w:customStyle="1" w:styleId="LightShading-Accent51">
    <w:name w:val="Light Shading - Accent 51"/>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981BFF"/>
    <w:pPr>
      <w:tabs>
        <w:tab w:val="left" w:pos="360"/>
      </w:tabs>
      <w:spacing w:line="360" w:lineRule="exact"/>
    </w:pPr>
    <w:rPr>
      <w:rFonts w:ascii="Arial" w:eastAsia="Calibri" w:hAnsi="Arial"/>
      <w:color w:val="000000"/>
      <w:sz w:val="28"/>
    </w:rPr>
  </w:style>
  <w:style w:type="paragraph" w:customStyle="1" w:styleId="righttitle">
    <w:name w:val="righttitle"/>
    <w:basedOn w:val="Normal"/>
    <w:rsid w:val="00981BFF"/>
    <w:pPr>
      <w:spacing w:after="0" w:line="240" w:lineRule="auto"/>
      <w:jc w:val="right"/>
    </w:pPr>
    <w:rPr>
      <w:rFonts w:ascii="Arial" w:hAnsi="Arial"/>
      <w:b/>
      <w:noProof/>
      <w:color w:val="000000"/>
      <w:sz w:val="28"/>
      <w:szCs w:val="20"/>
    </w:rPr>
  </w:style>
  <w:style w:type="paragraph" w:customStyle="1" w:styleId="lefttitle">
    <w:name w:val="lefttitle"/>
    <w:basedOn w:val="Normal"/>
    <w:rsid w:val="00981BFF"/>
    <w:pPr>
      <w:spacing w:after="0" w:line="240" w:lineRule="auto"/>
    </w:pPr>
    <w:rPr>
      <w:rFonts w:ascii="Arial" w:hAnsi="Arial"/>
      <w:b/>
      <w:noProof/>
      <w:color w:val="000000"/>
      <w:sz w:val="28"/>
      <w:szCs w:val="20"/>
    </w:rPr>
  </w:style>
  <w:style w:type="paragraph" w:customStyle="1" w:styleId="CaseStudyTitle">
    <w:name w:val="CaseStudyTitle"/>
    <w:next w:val="Normal"/>
    <w:rsid w:val="00981BFF"/>
    <w:pPr>
      <w:pBdr>
        <w:top w:val="dotDotDash" w:sz="18" w:space="1" w:color="auto"/>
        <w:left w:val="single" w:sz="36" w:space="6" w:color="C0C0C0"/>
      </w:pBdr>
      <w:spacing w:before="240" w:after="120"/>
      <w:contextualSpacing/>
    </w:pPr>
    <w:rPr>
      <w:rFonts w:ascii="Arial" w:hAnsi="Arial"/>
      <w:b/>
      <w:snapToGrid w:val="0"/>
      <w:sz w:val="36"/>
      <w:szCs w:val="26"/>
      <w:u w:val="single"/>
    </w:rPr>
  </w:style>
  <w:style w:type="paragraph" w:customStyle="1" w:styleId="ExampleTitle">
    <w:name w:val="ExampleTitle"/>
    <w:basedOn w:val="Normal"/>
    <w:next w:val="Normal"/>
    <w:rsid w:val="00981BFF"/>
    <w:pPr>
      <w:keepNext/>
      <w:pBdr>
        <w:top w:val="doubleWave" w:sz="6" w:space="6" w:color="000000"/>
        <w:left w:val="single" w:sz="36" w:space="6" w:color="C0C0C0"/>
      </w:pBdr>
      <w:spacing w:before="360" w:after="120" w:line="240" w:lineRule="auto"/>
      <w:outlineLvl w:val="8"/>
    </w:pPr>
    <w:rPr>
      <w:rFonts w:ascii="Arial" w:eastAsia="Times New Roman" w:hAnsi="Arial"/>
      <w:b/>
      <w:sz w:val="36"/>
      <w:szCs w:val="26"/>
    </w:rPr>
  </w:style>
  <w:style w:type="character" w:customStyle="1" w:styleId="ListBulletedSubChar">
    <w:name w:val="ListBulletedSub Char"/>
    <w:basedOn w:val="DefaultParagraphFont"/>
    <w:link w:val="ListBulletedSub"/>
    <w:rsid w:val="00981BFF"/>
    <w:rPr>
      <w:snapToGrid w:val="0"/>
      <w:sz w:val="26"/>
    </w:rPr>
  </w:style>
  <w:style w:type="paragraph" w:customStyle="1" w:styleId="Bu">
    <w:name w:val="Bu"/>
    <w:basedOn w:val="Para"/>
    <w:rsid w:val="00981BFF"/>
  </w:style>
  <w:style w:type="paragraph" w:customStyle="1" w:styleId="FeatureParaItalic">
    <w:name w:val="FeaturePara + Italic"/>
    <w:basedOn w:val="FeaturePara"/>
    <w:link w:val="FeatureParaItalicChar"/>
    <w:rsid w:val="00981BFF"/>
    <w:rPr>
      <w:i/>
      <w:iCs/>
      <w:snapToGrid w:val="0"/>
    </w:rPr>
  </w:style>
  <w:style w:type="character" w:customStyle="1" w:styleId="FeatureParaItalicChar">
    <w:name w:val="FeaturePara + Italic Char"/>
    <w:basedOn w:val="FeatureParaChar"/>
    <w:link w:val="FeatureParaItalic"/>
    <w:rsid w:val="00981BFF"/>
    <w:rPr>
      <w:rFonts w:ascii="Arial" w:hAnsi="Arial"/>
      <w:i/>
      <w:iCs/>
      <w:snapToGrid w:val="0"/>
      <w:sz w:val="26"/>
    </w:rPr>
  </w:style>
  <w:style w:type="character" w:customStyle="1" w:styleId="RunInParaChar">
    <w:name w:val="RunInPara Char"/>
    <w:basedOn w:val="DefaultParagraphFont"/>
    <w:link w:val="RunInPara"/>
    <w:rsid w:val="00981BFF"/>
    <w:rPr>
      <w:snapToGrid w:val="0"/>
      <w:sz w:val="24"/>
    </w:rPr>
  </w:style>
  <w:style w:type="paragraph" w:customStyle="1" w:styleId="RunInParaItalic">
    <w:name w:val="RunInPara + Italic"/>
    <w:basedOn w:val="RunInPara"/>
    <w:link w:val="RunInParaItalicChar"/>
    <w:rsid w:val="00981BFF"/>
    <w:rPr>
      <w:i/>
      <w:iCs/>
      <w:sz w:val="26"/>
    </w:rPr>
  </w:style>
  <w:style w:type="character" w:customStyle="1" w:styleId="RunInParaItalicChar">
    <w:name w:val="RunInPara + Italic Char"/>
    <w:basedOn w:val="RunInParaChar"/>
    <w:link w:val="RunInParaItalic"/>
    <w:rsid w:val="00981BFF"/>
    <w:rPr>
      <w:i/>
      <w:iCs/>
      <w:snapToGrid w:val="0"/>
      <w:sz w:val="26"/>
    </w:rPr>
  </w:style>
  <w:style w:type="paragraph" w:customStyle="1" w:styleId="Noparagraphstyle">
    <w:name w:val="[No paragraph style]"/>
    <w:rsid w:val="00981BFF"/>
    <w:pPr>
      <w:widowControl w:val="0"/>
      <w:autoSpaceDE w:val="0"/>
      <w:autoSpaceDN w:val="0"/>
      <w:adjustRightInd w:val="0"/>
      <w:spacing w:line="288" w:lineRule="auto"/>
      <w:textAlignment w:val="center"/>
    </w:pPr>
    <w:rPr>
      <w:rFonts w:ascii="Times (TT)" w:hAnsi="Times (TT)" w:cs="Times (TT)"/>
      <w:color w:val="000000"/>
      <w:sz w:val="24"/>
      <w:szCs w:val="24"/>
    </w:rPr>
  </w:style>
  <w:style w:type="paragraph" w:customStyle="1" w:styleId="Qexe">
    <w:name w:val="Qexe"/>
    <w:basedOn w:val="Question"/>
    <w:rsid w:val="00981BFF"/>
  </w:style>
  <w:style w:type="character" w:customStyle="1" w:styleId="BodyTextChar1">
    <w:name w:val="Body Text Char1"/>
    <w:basedOn w:val="DefaultParagraphFont"/>
    <w:rsid w:val="00981BFF"/>
    <w:rPr>
      <w:rFonts w:asciiTheme="minorHAnsi" w:eastAsiaTheme="minorHAnsi" w:hAnsiTheme="minorHAnsi" w:cstheme="minorBidi"/>
      <w:sz w:val="22"/>
      <w:szCs w:val="22"/>
    </w:rPr>
  </w:style>
  <w:style w:type="paragraph" w:customStyle="1" w:styleId="action">
    <w:name w:val="action"/>
    <w:rsid w:val="00981BFF"/>
    <w:pPr>
      <w:widowControl w:val="0"/>
      <w:spacing w:line="360" w:lineRule="atLeast"/>
      <w:ind w:left="1080" w:hanging="1080"/>
    </w:pPr>
    <w:rPr>
      <w:rFonts w:ascii="Arial" w:eastAsia="Calibri" w:hAnsi="Arial"/>
      <w:color w:val="000000"/>
      <w:sz w:val="28"/>
    </w:rPr>
  </w:style>
  <w:style w:type="paragraph" w:customStyle="1" w:styleId="celltext">
    <w:name w:val="cell_text"/>
    <w:basedOn w:val="Normal"/>
    <w:rsid w:val="00981BFF"/>
    <w:pPr>
      <w:spacing w:before="60" w:after="60" w:line="240" w:lineRule="auto"/>
      <w:ind w:left="43" w:right="43"/>
    </w:pPr>
    <w:rPr>
      <w:rFonts w:ascii="Times Roman" w:hAnsi="Times Roman"/>
      <w:sz w:val="20"/>
      <w:szCs w:val="20"/>
    </w:rPr>
  </w:style>
  <w:style w:type="table" w:customStyle="1" w:styleId="LightShading-Accent52">
    <w:name w:val="Light Shading - Accent 52"/>
    <w:rsid w:val="00981BFF"/>
    <w:rPr>
      <w:rFonts w:ascii="Calibri" w:eastAsia="Calibri" w:hAnsi="Calibri"/>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981BFF"/>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981BFF"/>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84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drewconway.com/zia/2013/3/26/the-data-science-venn-diagra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refsmmat.com/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vacommunity.org/VAST+Challenge+2013" TargetMode="External"/><Relationship Id="rId5" Type="http://schemas.openxmlformats.org/officeDocument/2006/relationships/webSettings" Target="webSettings.xml"/><Relationship Id="rId10" Type="http://schemas.openxmlformats.org/officeDocument/2006/relationships/hyperlink" Target="http://www.kaggle.com/competitions" TargetMode="External"/><Relationship Id="rId4" Type="http://schemas.openxmlformats.org/officeDocument/2006/relationships/settings" Target="settings.xml"/><Relationship Id="rId9" Type="http://schemas.openxmlformats.org/officeDocument/2006/relationships/hyperlink" Target="http://projecteuler.net/problem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kent\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WileySD2007.dotm</Template>
  <TotalTime>110</TotalTime>
  <Pages>12</Pages>
  <Words>4132</Words>
  <Characters>23558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John  Wiley &amp; Sons</Company>
  <LinksUpToDate>false</LinksUpToDate>
  <CharactersWithSpaces>27635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Rudis</dc:creator>
  <cp:lastModifiedBy>Kent, Kevin - Indianapolis</cp:lastModifiedBy>
  <cp:revision>7</cp:revision>
  <dcterms:created xsi:type="dcterms:W3CDTF">2013-11-04T13:28:00Z</dcterms:created>
  <dcterms:modified xsi:type="dcterms:W3CDTF">2013-11-04T15:30:00Z</dcterms:modified>
</cp:coreProperties>
</file>