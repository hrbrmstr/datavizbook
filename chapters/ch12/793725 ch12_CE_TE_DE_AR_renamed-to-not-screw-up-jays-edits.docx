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ins w:id="2" w:author="Kezia Endsley" w:date="2013-11-01T07:35:00Z">
        <w:r>
          <w:t>[[</w:t>
        </w:r>
        <w:proofErr w:type="gramStart"/>
        <w:r>
          <w:t>copy</w:t>
        </w:r>
        <w:proofErr w:type="gramEnd"/>
        <w:r>
          <w:t xml:space="preserve"> edited by Kezia Endsley]]</w:t>
        </w:r>
      </w:ins>
    </w:p>
    <w:p w14:paraId="28C98EA2" w14:textId="77777777"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14:paraId="57719EA3" w14:textId="77777777" w:rsidR="0037015C" w:rsidRDefault="0037015C">
      <w:pPr>
        <w:pStyle w:val="QueryPara"/>
        <w:rPr>
          <w:ins w:id="6" w:author="Jay Jacobs" w:date="2013-11-07T18:50:00Z"/>
        </w:rPr>
        <w:pPrChange w:id="7" w:author="Kent, Kevin - Indianapolis" w:date="2013-11-04T10:23:00Z">
          <w:pPr>
            <w:pStyle w:val="Epigraph"/>
          </w:pPr>
        </w:pPrChange>
      </w:pPr>
      <w:ins w:id="8" w:author="Kent, Kevin - Indianapolis" w:date="2013-11-04T10:23:00Z">
        <w:r>
          <w:t xml:space="preserve">[AU: Lots of good general principles in this chapter, and it </w:t>
        </w:r>
        <w:proofErr w:type="gramStart"/>
        <w:r>
          <w:t>reads</w:t>
        </w:r>
        <w:proofErr w:type="gramEnd"/>
        <w:r>
          <w:t xml:space="preserve">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0" w:author="Kent, Kevin - Indianapolis" w:date="2013-11-04T10:25:00Z">
        <w:r>
          <w:t xml:space="preserve"> Kevin (</w:t>
        </w:r>
        <w:proofErr w:type="spellStart"/>
        <w:r>
          <w:t>PjE</w:t>
        </w:r>
        <w:proofErr w:type="spellEnd"/>
        <w:r>
          <w:t>)</w:t>
        </w:r>
      </w:ins>
      <w:ins w:id="11" w:author="Kent, Kevin - Indianapolis" w:date="2013-11-04T10:23:00Z">
        <w:r>
          <w:t>]</w:t>
        </w:r>
      </w:ins>
    </w:p>
    <w:p w14:paraId="3CDFBF7D" w14:textId="77777777" w:rsidR="008D0A84" w:rsidRDefault="008D0A84">
      <w:pPr>
        <w:pStyle w:val="QueryPara"/>
        <w:rPr>
          <w:ins w:id="12" w:author="Kent, Kevin - Indianapolis" w:date="2013-11-04T10:23:00Z"/>
        </w:rPr>
        <w:pPrChange w:id="13" w:author="Kent, Kevin - Indianapolis" w:date="2013-11-04T10:23:00Z">
          <w:pPr>
            <w:pStyle w:val="Epigraph"/>
          </w:pPr>
        </w:pPrChange>
      </w:pPr>
      <w:ins w:id="14" w:author="Jay Jacobs" w:date="2013-11-07T18:50:00Z">
        <w:r>
          <w:t xml:space="preserve">[AR: acknowledged, will </w:t>
        </w:r>
      </w:ins>
      <w:ins w:id="15" w:author="Jay Jacobs" w:date="2013-11-07T18:51:00Z">
        <w:r>
          <w:t>attempt</w:t>
        </w:r>
      </w:ins>
      <w:ins w:id="16" w:author="Jay Jacobs" w:date="2013-11-07T18:50:00Z">
        <w:r>
          <w:t xml:space="preserve"> </w:t>
        </w:r>
      </w:ins>
      <w:ins w:id="17" w:author="Jay Jacobs" w:date="2013-11-07T18:51:00Z">
        <w:r>
          <w:t>to expand a bit</w:t>
        </w:r>
        <w:proofErr w:type="gramStart"/>
        <w:r>
          <w:t>. ]</w:t>
        </w:r>
      </w:ins>
      <w:proofErr w:type="gramEnd"/>
    </w:p>
    <w:p w14:paraId="6EC1E3F1" w14:textId="77777777" w:rsidR="00FD094F" w:rsidRDefault="00FD094F" w:rsidP="00FD094F">
      <w:pPr>
        <w:pStyle w:val="Epigraph"/>
      </w:pPr>
      <w:r>
        <w:t>“</w:t>
      </w:r>
      <w:r w:rsidRPr="00AC246C">
        <w:t>My job was to find questions about baseball that have objective answers</w:t>
      </w:r>
      <w:ins w:id="18" w:author="Kezia Endsley" w:date="2013-11-01T07:33:00Z">
        <w:r w:rsidR="00405A48">
          <w:t>;</w:t>
        </w:r>
      </w:ins>
      <w:del w:id="19" w:author="Kezia Endsley" w:date="2013-11-01T07:33:00Z">
        <w:r w:rsidRPr="00AC246C" w:rsidDel="00405A48">
          <w:delText>,</w:delText>
        </w:r>
      </w:del>
      <w:r w:rsidRPr="00AC246C">
        <w:t xml:space="preserve"> that’s all that I do</w:t>
      </w:r>
      <w:ins w:id="20" w:author="Kezia Endsley" w:date="2013-11-01T07:33:00Z">
        <w:r w:rsidR="00405A48">
          <w:t>;</w:t>
        </w:r>
      </w:ins>
      <w:del w:id="21"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2" w:author="Kezia Endsley" w:date="2013-11-01T09:10:00Z">
        <w:r>
          <w:sym w:font="Symbol" w:char="F0BE"/>
        </w:r>
      </w:ins>
      <w:del w:id="23" w:author="Kezia Endsley" w:date="2013-11-01T09:10:00Z">
        <w:r w:rsidR="00FD094F" w:rsidDel="00F74276">
          <w:delText xml:space="preserve">-- </w:delText>
        </w:r>
      </w:del>
      <w:r w:rsidR="00FD094F">
        <w:t xml:space="preserve">Bill James, </w:t>
      </w:r>
      <w:proofErr w:type="spellStart"/>
      <w:r>
        <w:t>sabermetrician</w:t>
      </w:r>
      <w:proofErr w:type="spellEnd"/>
    </w:p>
    <w:p w14:paraId="3B9D9ED4" w14:textId="77777777" w:rsidR="00DA5251" w:rsidRDefault="007357D6" w:rsidP="00BE2365">
      <w:pPr>
        <w:pStyle w:val="Para"/>
      </w:pPr>
      <w:r>
        <w:t xml:space="preserve">If you’ve </w:t>
      </w:r>
      <w:ins w:id="24" w:author="Kezia Endsley" w:date="2013-11-01T08:49:00Z">
        <w:r w:rsidR="000C7746">
          <w:t xml:space="preserve">been </w:t>
        </w:r>
      </w:ins>
      <w:r>
        <w:t>follow</w:t>
      </w:r>
      <w:ins w:id="25" w:author="Kezia Endsley" w:date="2013-11-01T08:49:00Z">
        <w:r w:rsidR="000C7746">
          <w:t>ing</w:t>
        </w:r>
      </w:ins>
      <w:del w:id="26" w:author="Kezia Endsley" w:date="2013-11-01T08:49:00Z">
        <w:r w:rsidDel="000C7746">
          <w:delText>ed</w:delText>
        </w:r>
      </w:del>
      <w:r>
        <w:t xml:space="preserve"> along up to this point, </w:t>
      </w:r>
      <w:del w:id="27" w:author="Kezia Endsley" w:date="2013-11-01T07:35:00Z">
        <w:r w:rsidDel="00405A48">
          <w:delText xml:space="preserve">you’ve </w:delText>
        </w:r>
      </w:del>
      <w:ins w:id="28" w:author="Kezia Endsley" w:date="2013-11-01T07:35:00Z">
        <w:r w:rsidR="00405A48">
          <w:t xml:space="preserve">you </w:t>
        </w:r>
      </w:ins>
      <w:r>
        <w:t>have covered a lot of ground</w:t>
      </w:r>
      <w:ins w:id="29"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0" w:author="Kent, Kevin - Indianapolis" w:date="2013-11-04T08:35:00Z">
        <w:r w:rsidR="00405A48" w:rsidDel="00705EA7">
          <w:delText xml:space="preserve">. </w:delText>
        </w:r>
      </w:del>
      <w:ins w:id="31" w:author="Kent, Kevin - Indianapolis" w:date="2013-11-04T08:35:00Z">
        <w:r w:rsidR="00705EA7">
          <w:t>—</w:t>
        </w:r>
      </w:ins>
      <w:del w:id="32" w:author="Kent, Kevin - Indianapolis" w:date="2013-11-04T08:35:00Z">
        <w:r w:rsidDel="00705EA7">
          <w:delText>M</w:delText>
        </w:r>
      </w:del>
      <w:ins w:id="33"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4"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5"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6" w:author="Kezia Endsley" w:date="2013-11-01T07:39:00Z">
        <w:r w:rsidDel="00551CD9">
          <w:delText xml:space="preserve">towards </w:delText>
        </w:r>
      </w:del>
      <w:ins w:id="37" w:author="Kezia Endsley" w:date="2013-11-01T07:39:00Z">
        <w:r w:rsidR="00551CD9">
          <w:t xml:space="preserve">to </w:t>
        </w:r>
      </w:ins>
      <w:r>
        <w:t>that difference</w:t>
      </w:r>
      <w:r w:rsidR="00405A48">
        <w:t xml:space="preserve">. </w:t>
      </w:r>
      <w:r>
        <w:t>The first half is about moving yourself (or those you work with) toward</w:t>
      </w:r>
      <w:del w:id="38" w:author="Kezia Endsley" w:date="2013-11-01T07:39:00Z">
        <w:r w:rsidDel="00551CD9">
          <w:delText>s</w:delText>
        </w:r>
      </w:del>
      <w:r>
        <w:t xml:space="preserve"> a data-driven approach at a personal level</w:t>
      </w:r>
      <w:r w:rsidR="00405A48">
        <w:t xml:space="preserve">. </w:t>
      </w:r>
      <w:r>
        <w:t>The second half is about moving your organization toward</w:t>
      </w:r>
      <w:del w:id="39"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0" w:author="Kent, Kevin - Indianapolis" w:date="2013-11-04T08:35:00Z">
        <w:r w:rsidDel="00705EA7">
          <w:rPr>
            <w:snapToGrid w:val="0"/>
          </w:rPr>
          <w:delText>y</w:delText>
        </w:r>
      </w:del>
      <w:ins w:id="41" w:author="Kent, Kevin - Indianapolis" w:date="2013-11-04T08:35:00Z">
        <w:r w:rsidR="00705EA7">
          <w:rPr>
            <w:snapToGrid w:val="0"/>
          </w:rPr>
          <w:t>Y</w:t>
        </w:r>
      </w:ins>
      <w:r>
        <w:rPr>
          <w:snapToGrid w:val="0"/>
        </w:rPr>
        <w:t xml:space="preserve">ourself </w:t>
      </w:r>
      <w:ins w:id="42" w:author="Kezia Endsley" w:date="2013-11-01T07:35:00Z">
        <w:r w:rsidR="00405A48">
          <w:rPr>
            <w:snapToGrid w:val="0"/>
          </w:rPr>
          <w:t>T</w:t>
        </w:r>
      </w:ins>
      <w:del w:id="43" w:author="Kezia Endsley" w:date="2013-11-01T07:35:00Z">
        <w:r w:rsidDel="00405A48">
          <w:rPr>
            <w:snapToGrid w:val="0"/>
          </w:rPr>
          <w:delText>t</w:delText>
        </w:r>
      </w:del>
      <w:r>
        <w:rPr>
          <w:snapToGrid w:val="0"/>
        </w:rPr>
        <w:t>oward</w:t>
      </w:r>
      <w:del w:id="44" w:author="Kezia Endsley" w:date="2013-11-01T07:35:00Z">
        <w:r w:rsidDel="00405A48">
          <w:rPr>
            <w:snapToGrid w:val="0"/>
          </w:rPr>
          <w:delText>s</w:delText>
        </w:r>
      </w:del>
      <w:r>
        <w:rPr>
          <w:snapToGrid w:val="0"/>
        </w:rPr>
        <w:t xml:space="preserve"> </w:t>
      </w:r>
      <w:ins w:id="45" w:author="Kezia Endsley" w:date="2013-11-01T07:35:00Z">
        <w:r w:rsidR="00405A48">
          <w:rPr>
            <w:snapToGrid w:val="0"/>
          </w:rPr>
          <w:t>D</w:t>
        </w:r>
      </w:ins>
      <w:del w:id="46" w:author="Kezia Endsley" w:date="2013-11-01T07:35:00Z">
        <w:r w:rsidDel="00405A48">
          <w:rPr>
            <w:snapToGrid w:val="0"/>
          </w:rPr>
          <w:delText>d</w:delText>
        </w:r>
      </w:del>
      <w:r>
        <w:rPr>
          <w:snapToGrid w:val="0"/>
        </w:rPr>
        <w:t>ata</w:t>
      </w:r>
      <w:ins w:id="47" w:author="Kezia Endsley" w:date="2013-11-01T07:35:00Z">
        <w:r w:rsidR="00405A48">
          <w:rPr>
            <w:snapToGrid w:val="0"/>
          </w:rPr>
          <w:t>-</w:t>
        </w:r>
      </w:ins>
      <w:del w:id="48" w:author="Kezia Endsley" w:date="2013-11-01T07:35:00Z">
        <w:r w:rsidDel="00405A48">
          <w:rPr>
            <w:snapToGrid w:val="0"/>
          </w:rPr>
          <w:delText xml:space="preserve"> </w:delText>
        </w:r>
      </w:del>
      <w:ins w:id="49" w:author="Kezia Endsley" w:date="2013-11-01T07:35:00Z">
        <w:r w:rsidR="00405A48">
          <w:rPr>
            <w:snapToGrid w:val="0"/>
          </w:rPr>
          <w:t>D</w:t>
        </w:r>
      </w:ins>
      <w:del w:id="50" w:author="Kezia Endsley" w:date="2013-11-01T07:35:00Z">
        <w:r w:rsidDel="00405A48">
          <w:rPr>
            <w:snapToGrid w:val="0"/>
          </w:rPr>
          <w:delText>d</w:delText>
        </w:r>
      </w:del>
      <w:r>
        <w:rPr>
          <w:snapToGrid w:val="0"/>
        </w:rPr>
        <w:t xml:space="preserve">riven </w:t>
      </w:r>
      <w:ins w:id="51" w:author="Kezia Endsley" w:date="2013-11-01T07:35:00Z">
        <w:r w:rsidR="00405A48">
          <w:rPr>
            <w:snapToGrid w:val="0"/>
          </w:rPr>
          <w:t>S</w:t>
        </w:r>
      </w:ins>
      <w:del w:id="52"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3" w:author="Kezia Endsley" w:date="2013-11-01T07:39:00Z">
        <w:r w:rsidR="00551CD9">
          <w:t xml:space="preserve">which is </w:t>
        </w:r>
      </w:ins>
      <w:r w:rsidR="00AB2C2E" w:rsidRPr="00AB2C2E">
        <w:t xml:space="preserve">a simple </w:t>
      </w:r>
      <w:r w:rsidR="00505A51">
        <w:t xml:space="preserve">visualization </w:t>
      </w:r>
      <w:del w:id="54" w:author="Kezia Endsley" w:date="2013-11-01T07:39:00Z">
        <w:r w:rsidR="00505A51" w:rsidDel="00551CD9">
          <w:delText xml:space="preserve">which </w:delText>
        </w:r>
      </w:del>
      <w:ins w:id="55" w:author="Kezia Endsley" w:date="2013-11-01T07:39:00Z">
        <w:r w:rsidR="00551CD9">
          <w:t xml:space="preserve">that </w:t>
        </w:r>
      </w:ins>
      <w:r w:rsidR="00505A51">
        <w:t xml:space="preserve">can help </w:t>
      </w:r>
      <w:r w:rsidR="00212455">
        <w:t xml:space="preserve">you </w:t>
      </w:r>
      <w:del w:id="56" w:author="Kezia Endsley" w:date="2013-11-01T07:42:00Z">
        <w:r w:rsidR="00505A51" w:rsidDel="00C30192">
          <w:delText>perform</w:delText>
        </w:r>
        <w:r w:rsidR="00AB2C2E" w:rsidRPr="00AB2C2E" w:rsidDel="00C30192">
          <w:delText xml:space="preserve"> a quick</w:delText>
        </w:r>
      </w:del>
      <w:ins w:id="57" w:author="Kezia Endsley" w:date="2013-11-01T07:42:00Z">
        <w:r w:rsidR="00C30192">
          <w:t>quickly</w:t>
        </w:r>
      </w:ins>
      <w:r w:rsidR="00AB2C2E" w:rsidRPr="00AB2C2E">
        <w:t xml:space="preserve"> </w:t>
      </w:r>
      <w:del w:id="58" w:author="Kezia Endsley" w:date="2013-11-01T07:42:00Z">
        <w:r w:rsidR="00AB2C2E" w:rsidRPr="00AB2C2E" w:rsidDel="00C30192">
          <w:delText>self-</w:delText>
        </w:r>
      </w:del>
      <w:r w:rsidR="00AB2C2E" w:rsidRPr="00AB2C2E">
        <w:t>evaluat</w:t>
      </w:r>
      <w:ins w:id="59" w:author="Kezia Endsley" w:date="2013-11-01T07:42:00Z">
        <w:r w:rsidR="00C30192">
          <w:t>e</w:t>
        </w:r>
      </w:ins>
      <w:del w:id="60" w:author="Kezia Endsley" w:date="2013-11-01T07:42:00Z">
        <w:r w:rsidR="00AB2C2E" w:rsidRPr="00AB2C2E" w:rsidDel="00C30192">
          <w:delText>ion of</w:delText>
        </w:r>
      </w:del>
      <w:r w:rsidR="00AB2C2E" w:rsidRPr="00AB2C2E">
        <w:t xml:space="preserve"> where you currently are on your journey </w:t>
      </w:r>
      <w:r>
        <w:t>toward</w:t>
      </w:r>
      <w:del w:id="61" w:author="Kezia Endsley" w:date="2013-11-01T07:42:00Z">
        <w:r w:rsidDel="00C30192">
          <w:delText>s</w:delText>
        </w:r>
      </w:del>
      <w:r>
        <w:t xml:space="preserve"> data</w:t>
      </w:r>
      <w:ins w:id="62" w:author="Kezia Endsley" w:date="2013-11-01T07:42:00Z">
        <w:r w:rsidR="00C30192">
          <w:t>-</w:t>
        </w:r>
      </w:ins>
      <w:del w:id="63" w:author="Kezia Endsley" w:date="2013-11-01T07:42:00Z">
        <w:r w:rsidDel="00C30192">
          <w:delText xml:space="preserve"> </w:delText>
        </w:r>
      </w:del>
      <w:r>
        <w:t>driven security</w:t>
      </w:r>
      <w:r w:rsidR="00AB2C2E" w:rsidRPr="00AB2C2E">
        <w:t xml:space="preserve">. </w:t>
      </w:r>
      <w:del w:id="64" w:author="Kezia Endsley" w:date="2013-11-01T07:42:00Z">
        <w:r w:rsidR="00AB2C2E" w:rsidRPr="00AB2C2E" w:rsidDel="00C30192">
          <w:delText xml:space="preserve">We’ll </w:delText>
        </w:r>
      </w:del>
      <w:ins w:id="65" w:author="Kezia Endsley" w:date="2013-11-01T07:42:00Z">
        <w:r w:rsidR="00C30192">
          <w:t>This chapter</w:t>
        </w:r>
        <w:r w:rsidR="00C30192" w:rsidRPr="00AB2C2E">
          <w:t xml:space="preserve"> </w:t>
        </w:r>
      </w:ins>
      <w:del w:id="66" w:author="Kezia Endsley" w:date="2013-11-01T07:42:00Z">
        <w:r w:rsidR="00AB2C2E" w:rsidRPr="00AB2C2E" w:rsidDel="00C30192">
          <w:delText xml:space="preserve">take a </w:delText>
        </w:r>
      </w:del>
      <w:r w:rsidR="00AB2C2E" w:rsidRPr="00AB2C2E">
        <w:t>look</w:t>
      </w:r>
      <w:ins w:id="67" w:author="Kezia Endsley" w:date="2013-11-01T07:42:00Z">
        <w:r w:rsidR="00C30192">
          <w:t>s</w:t>
        </w:r>
      </w:ins>
      <w:r w:rsidR="00AB2C2E" w:rsidRPr="00AB2C2E">
        <w:t xml:space="preserve"> at each major component</w:t>
      </w:r>
      <w:ins w:id="68"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9" w:author="Kezia Endsley" w:date="2013-11-01T07:46:00Z">
        <w:r w:rsidR="00C30192">
          <w:t>.</w:t>
        </w:r>
      </w:ins>
      <w:r w:rsidR="00AB2C2E" w:rsidRPr="00AB2C2E">
        <w:t xml:space="preserve"> </w:t>
      </w:r>
      <w:ins w:id="70" w:author="Kezia Endsley" w:date="2013-11-01T07:46:00Z">
        <w:r w:rsidR="00C30192">
          <w:t xml:space="preserve">The idea is to help you identify </w:t>
        </w:r>
      </w:ins>
      <w:del w:id="71" w:author="Kezia Endsley" w:date="2013-11-01T07:46:00Z">
        <w:r w:rsidR="00AB2C2E" w:rsidRPr="00AB2C2E" w:rsidDel="00C30192">
          <w:delText xml:space="preserve">to </w:delText>
        </w:r>
      </w:del>
      <w:del w:id="72" w:author="Kezia Endsley" w:date="2013-11-01T07:47:00Z">
        <w:r w:rsidR="00AB2C2E" w:rsidRPr="007E63DC" w:rsidDel="00C30192">
          <w:delText xml:space="preserve">give you an idea </w:delText>
        </w:r>
      </w:del>
      <w:del w:id="73" w:author="Kezia Endsley" w:date="2013-11-01T07:46:00Z">
        <w:r w:rsidR="00AB2C2E" w:rsidRPr="007E63DC" w:rsidDel="00C30192">
          <w:delText xml:space="preserve">of </w:delText>
        </w:r>
      </w:del>
      <w:del w:id="74" w:author="Kezia Endsley" w:date="2013-11-01T07:47:00Z">
        <w:r w:rsidR="00AB2C2E" w:rsidRPr="007E63DC" w:rsidDel="00C30192">
          <w:delText xml:space="preserve">where </w:delText>
        </w:r>
      </w:del>
      <w:del w:id="75" w:author="Kezia Endsley" w:date="2013-11-01T07:46:00Z">
        <w:r w:rsidR="00AB2C2E" w:rsidRPr="007E63DC" w:rsidDel="00C30192">
          <w:delText xml:space="preserve">top </w:delText>
        </w:r>
      </w:del>
      <w:del w:id="76"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7" w:author="Kezia Endsley" w:date="2013-11-01T07:47:00Z">
        <w:r w:rsidR="00AB2C2E" w:rsidRPr="00AB2C2E" w:rsidDel="00C30192">
          <w:delText>may not</w:delText>
        </w:r>
      </w:del>
      <w:ins w:id="78" w:author="Kezia Endsley" w:date="2013-11-01T07:47:00Z">
        <w:r w:rsidR="00C30192">
          <w:t>aren’t</w:t>
        </w:r>
      </w:ins>
      <w:r w:rsidR="00AB2C2E" w:rsidRPr="00AB2C2E">
        <w:t xml:space="preserve"> currently </w:t>
      </w:r>
      <w:ins w:id="79" w:author="Kezia Endsley" w:date="2013-11-01T07:47:00Z">
        <w:r w:rsidR="00C30192">
          <w:t xml:space="preserve">your </w:t>
        </w:r>
      </w:ins>
      <w:del w:id="80" w:author="Kezia Endsley" w:date="2013-11-01T07:47:00Z">
        <w:r w:rsidR="00AB2C2E" w:rsidRPr="00AB2C2E" w:rsidDel="00C30192">
          <w:delText xml:space="preserve">be </w:delText>
        </w:r>
      </w:del>
      <w:r w:rsidR="00C961F9">
        <w:t>strengths</w:t>
      </w:r>
      <w:del w:id="81" w:author="Kezia Endsley" w:date="2013-11-01T07:47:00Z">
        <w:r w:rsidR="00AB2C2E" w:rsidRPr="00AB2C2E" w:rsidDel="00C30192">
          <w:delText xml:space="preserve"> for you</w:delText>
        </w:r>
      </w:del>
      <w:r w:rsidR="00405A48">
        <w:t xml:space="preserve">. </w:t>
      </w:r>
      <w:r w:rsidR="00C961F9">
        <w:t xml:space="preserve">You don’t have to be strong in </w:t>
      </w:r>
      <w:del w:id="82" w:author="Kezia Endsley" w:date="2013-11-01T07:48:00Z">
        <w:r w:rsidR="00C961F9" w:rsidDel="00D54CEB">
          <w:delText xml:space="preserve">the </w:delText>
        </w:r>
      </w:del>
      <w:ins w:id="83" w:author="Kezia Endsley" w:date="2013-11-01T07:48:00Z">
        <w:r w:rsidR="00D54CEB">
          <w:t xml:space="preserve">all </w:t>
        </w:r>
      </w:ins>
      <w:del w:id="84" w:author="Jay Jacobs" w:date="2013-11-07T18:52:00Z">
        <w:r w:rsidR="00C961F9" w:rsidDel="008D0A84">
          <w:delText xml:space="preserve">three </w:delText>
        </w:r>
      </w:del>
      <w:ins w:id="85" w:author="Jay Jacobs" w:date="2013-11-07T18:52:00Z">
        <w:r w:rsidR="008D0A84">
          <w:t xml:space="preserve">the </w:t>
        </w:r>
      </w:ins>
      <w:r w:rsidR="00C961F9">
        <w:t>major areas</w:t>
      </w:r>
      <w:ins w:id="86" w:author="Kent, Kevin - Indianapolis" w:date="2013-11-04T08:57:00Z">
        <w:r w:rsidR="00483C09">
          <w:t xml:space="preserve"> </w:t>
        </w:r>
      </w:ins>
      <w:del w:id="87" w:author="Kezia Endsley" w:date="2013-11-01T07:43:00Z">
        <w:r w:rsidR="00C961F9" w:rsidDel="00C30192">
          <w:delText xml:space="preserve"> we </w:delText>
        </w:r>
      </w:del>
      <w:r w:rsidR="00C961F9">
        <w:t>discuss</w:t>
      </w:r>
      <w:ins w:id="88" w:author="Kent, Kevin - Indianapolis" w:date="2013-11-04T08:57:00Z">
        <w:r w:rsidR="00483C09">
          <w:t>ed</w:t>
        </w:r>
      </w:ins>
      <w:r w:rsidR="00C961F9">
        <w:t xml:space="preserve"> here, but you want to be sure </w:t>
      </w:r>
      <w:del w:id="89" w:author="Kezia Endsley" w:date="2013-11-01T07:48:00Z">
        <w:r w:rsidR="00C961F9" w:rsidDel="00D54CEB">
          <w:delText>the lack of strength</w:delText>
        </w:r>
      </w:del>
      <w:ins w:id="90" w:author="Kezia Endsley" w:date="2013-11-01T07:48:00Z">
        <w:r w:rsidR="00D54CEB">
          <w:t>that weakness</w:t>
        </w:r>
      </w:ins>
      <w:r w:rsidR="00C961F9">
        <w:t xml:space="preserve"> in any </w:t>
      </w:r>
      <w:ins w:id="91" w:author="Kezia Endsley" w:date="2013-11-01T07:47:00Z">
        <w:r w:rsidR="00C30192">
          <w:t xml:space="preserve">one </w:t>
        </w:r>
      </w:ins>
      <w:r w:rsidR="00C961F9">
        <w:t xml:space="preserve">area </w:t>
      </w:r>
      <w:del w:id="92" w:author="Kezia Endsley" w:date="2013-11-01T07:47:00Z">
        <w:r w:rsidR="00C961F9" w:rsidDel="00C30192">
          <w:delText xml:space="preserve">is not a weakness that will </w:delText>
        </w:r>
      </w:del>
      <w:ins w:id="93"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4" w:author="Kent, Kevin - Indianapolis" w:date="2013-11-04T08:37:00Z"/>
        </w:rPr>
      </w:pPr>
      <w:r>
        <w:t>Figure 12-</w:t>
      </w:r>
      <w:ins w:id="95" w:author="Kezia Endsley" w:date="2013-11-01T07:36:00Z">
        <w:r w:rsidR="00405A48">
          <w:t>1</w:t>
        </w:r>
      </w:ins>
      <w:del w:id="96" w:author="Kent, Kevin - Indianapolis" w:date="2013-11-04T08:46:00Z">
        <w:r w:rsidDel="001D39E2">
          <w:tab/>
        </w:r>
      </w:del>
      <w:ins w:id="97" w:author="Kent, Kevin - Indianapolis" w:date="2013-11-04T08:46:00Z">
        <w:r w:rsidR="001D39E2">
          <w:t xml:space="preserve">: </w:t>
        </w:r>
      </w:ins>
      <w:ins w:id="98" w:author="Kezia Endsley" w:date="2013-11-01T07:41:00Z">
        <w:r w:rsidR="00551CD9">
          <w:t xml:space="preserve">The </w:t>
        </w:r>
        <w:r w:rsidR="00C30192">
          <w:t xml:space="preserve">Data </w:t>
        </w:r>
        <w:r w:rsidR="001D39E2">
          <w:t xml:space="preserve">science </w:t>
        </w:r>
        <w:proofErr w:type="spellStart"/>
        <w:r w:rsidR="001D39E2">
          <w:t>venn</w:t>
        </w:r>
        <w:proofErr w:type="spellEnd"/>
        <w:r w:rsidR="001D39E2">
          <w:t xml:space="preserve"> diagram</w:t>
        </w:r>
        <w:del w:id="99" w:author="Kent, Kevin - Indianapolis" w:date="2013-11-04T08:47:00Z">
          <w:r w:rsidR="001D39E2" w:rsidDel="001D39E2">
            <w:delText xml:space="preserve"> </w:delText>
          </w:r>
        </w:del>
      </w:ins>
      <w:ins w:id="100" w:author="Kent, Kevin - Indianapolis" w:date="2013-11-04T08:47:00Z">
        <w:r w:rsidR="001D39E2">
          <w:tab/>
        </w:r>
      </w:ins>
      <w:r>
        <w:t>[</w:t>
      </w:r>
      <w:ins w:id="101" w:author="Kezia Endsley" w:date="2013-11-01T07:41:00Z">
        <w:r w:rsidR="00551CD9">
          <w:t>793725</w:t>
        </w:r>
      </w:ins>
      <w:ins w:id="102" w:author="Kent, Kevin - Indianapolis" w:date="2013-11-04T08:37:00Z">
        <w:r w:rsidR="00705EA7">
          <w:t xml:space="preserve"> </w:t>
        </w:r>
      </w:ins>
      <w:ins w:id="103" w:author="Kezia Endsley" w:date="2013-11-01T07:41:00Z">
        <w:r w:rsidR="00551CD9">
          <w:t>c12f</w:t>
        </w:r>
      </w:ins>
      <w:ins w:id="104" w:author="Kent, Kevin - Indianapolis" w:date="2013-11-04T08:37:00Z">
        <w:r w:rsidR="00705EA7">
          <w:t>0</w:t>
        </w:r>
      </w:ins>
      <w:ins w:id="105" w:author="Kezia Endsley" w:date="2013-11-01T07:41:00Z">
        <w:r w:rsidR="00551CD9">
          <w:t>01.eps</w:t>
        </w:r>
        <w:del w:id="106" w:author="Kent, Kevin - Indianapolis" w:date="2013-11-04T08:47:00Z">
          <w:r w:rsidR="00551CD9" w:rsidDel="001D39E2">
            <w:delText xml:space="preserve"> </w:delText>
          </w:r>
        </w:del>
      </w:ins>
      <w:del w:id="107" w:author="Kezia Endsley" w:date="2013-11-01T07:41:00Z">
        <w:r w:rsidDel="00551CD9">
          <w:delText>f0#.eps</w:delText>
        </w:r>
      </w:del>
      <w:r>
        <w:t>]</w:t>
      </w:r>
    </w:p>
    <w:p w14:paraId="7E437F66" w14:textId="77777777" w:rsidR="00705EA7" w:rsidRPr="00705EA7" w:rsidRDefault="001D39E2">
      <w:pPr>
        <w:pStyle w:val="FigureSource"/>
        <w:pPrChange w:id="108" w:author="Kent, Kevin - Indianapolis" w:date="2013-11-04T08:46:00Z">
          <w:pPr>
            <w:pStyle w:val="Slug"/>
          </w:pPr>
        </w:pPrChange>
      </w:pPr>
      <w:ins w:id="109" w:author="Kent, Kevin - Indianapolis" w:date="2013-11-04T08:45:00Z">
        <w:r>
          <w:t>Licensed under Creative Commons Attribution-</w:t>
        </w:r>
        <w:proofErr w:type="spellStart"/>
        <w:r>
          <w:t>NonCommercial</w:t>
        </w:r>
        <w:proofErr w:type="spellEnd"/>
        <w:r>
          <w:t xml:space="preserve"> (</w:t>
        </w:r>
      </w:ins>
      <w:ins w:id="110" w:author="Kent, Kevin - Indianapolis" w:date="2013-11-04T08:46:00Z">
        <w:r w:rsidRPr="001D39E2">
          <w:rPr>
            <w:rStyle w:val="InlineURL"/>
            <w:rPrChange w:id="111" w:author="Kent, Kevin - Indianapolis" w:date="2013-11-04T08:46:00Z">
              <w:rPr/>
            </w:rPrChange>
          </w:rPr>
          <w:fldChar w:fldCharType="begin"/>
        </w:r>
        <w:r w:rsidRPr="001D39E2">
          <w:rPr>
            <w:rStyle w:val="InlineURL"/>
            <w:rPrChange w:id="112" w:author="Kent, Kevin - Indianapolis" w:date="2013-11-04T08:46:00Z">
              <w:rPr/>
            </w:rPrChange>
          </w:rPr>
          <w:instrText xml:space="preserve"> HYPERLINK "http://creativecommons.org/licenses/by-nc/3.0/legalcode" </w:instrText>
        </w:r>
        <w:r w:rsidRPr="001D39E2">
          <w:rPr>
            <w:rStyle w:val="InlineURL"/>
            <w:rPrChange w:id="113" w:author="Kent, Kevin - Indianapolis" w:date="2013-11-04T08:46:00Z">
              <w:rPr/>
            </w:rPrChange>
          </w:rPr>
          <w:fldChar w:fldCharType="separate"/>
        </w:r>
        <w:r w:rsidRPr="001D39E2">
          <w:rPr>
            <w:rStyle w:val="InlineURL"/>
            <w:rPrChange w:id="114" w:author="Kent, Kevin - Indianapolis" w:date="2013-11-04T08:46:00Z">
              <w:rPr>
                <w:rStyle w:val="Hyperlink"/>
              </w:rPr>
            </w:rPrChange>
          </w:rPr>
          <w:t>http://creativecommons.org/licenses/by-nc/3.0/legalcode</w:t>
        </w:r>
        <w:r w:rsidRPr="001D39E2">
          <w:rPr>
            <w:rStyle w:val="InlineURL"/>
            <w:rPrChange w:id="115" w:author="Kent, Kevin - Indianapolis" w:date="2013-11-04T08:46:00Z">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6"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7" w:author="Jay Jacobs" w:date="2013-11-07T18:52:00Z">
        <w:r>
          <w:t xml:space="preserve">[AR: we talked with Russ, he thought we changed the original diagram, but we will try to emphasize the </w:t>
        </w:r>
      </w:ins>
      <w:ins w:id="118" w:author="Jay Jacobs" w:date="2013-11-07T18:53:00Z">
        <w:r>
          <w:t xml:space="preserve">“hacker” side a bit </w:t>
        </w:r>
      </w:ins>
      <w:ins w:id="119"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0" w:author="Kezia Endsley" w:date="2013-11-01T07:49:00Z">
        <w:r w:rsidR="00D54CEB">
          <w:t>,</w:t>
        </w:r>
      </w:ins>
      <w:r w:rsidRPr="00AB2C2E">
        <w:t xml:space="preserve"> as it has been usurped by news media and manipulated by marketing firms. In the context of a security data scientist, </w:t>
      </w:r>
      <w:ins w:id="121" w:author="Jay Jacobs" w:date="2013-11-07T19:03:00Z">
        <w:r w:rsidR="000E4A93">
          <w:t xml:space="preserve">we are </w:t>
        </w:r>
      </w:ins>
      <w:ins w:id="122" w:author="Jay Jacobs" w:date="2013-11-07T19:04:00Z">
        <w:r w:rsidR="000E4A93">
          <w:t xml:space="preserve">updating the </w:t>
        </w:r>
      </w:ins>
      <w:ins w:id="123" w:author="Jay Jacobs" w:date="2013-11-07T19:03:00Z">
        <w:r w:rsidR="000E4A93">
          <w:t xml:space="preserve">classic </w:t>
        </w:r>
      </w:ins>
      <w:ins w:id="124" w:author="Jay Jacobs" w:date="2013-11-07T19:04:00Z">
        <w:r w:rsidR="000E4A93">
          <w:t xml:space="preserve">use </w:t>
        </w:r>
      </w:ins>
      <w:ins w:id="125" w:author="Jay Jacobs" w:date="2013-11-07T19:03:00Z">
        <w:r w:rsidR="000E4A93">
          <w:t xml:space="preserve">of </w:t>
        </w:r>
      </w:ins>
      <w:r w:rsidRPr="00AB2C2E">
        <w:t>“hacker”</w:t>
      </w:r>
      <w:ins w:id="126" w:author="Jay Jacobs" w:date="2013-11-07T19:03:00Z">
        <w:r w:rsidR="000E4A93">
          <w:t xml:space="preserve"> to </w:t>
        </w:r>
      </w:ins>
      <w:del w:id="127" w:author="Jay Jacobs" w:date="2013-11-07T19:04:00Z">
        <w:r w:rsidRPr="00AB2C2E" w:rsidDel="000E4A93">
          <w:delText xml:space="preserve"> </w:delText>
        </w:r>
      </w:del>
      <w:del w:id="128" w:author="Jay Jacobs" w:date="2013-11-07T19:11:00Z">
        <w:r w:rsidRPr="00AB2C2E" w:rsidDel="00156F37">
          <w:delText>mean</w:delText>
        </w:r>
      </w:del>
      <w:ins w:id="129" w:author="Jay Jacobs" w:date="2013-11-07T19:11:00Z">
        <w:r w:rsidR="00156F37">
          <w:t>describe someone with a passion for using (and perhaps abusing) technology</w:t>
        </w:r>
      </w:ins>
      <w:ins w:id="130" w:author="Jay Jacobs" w:date="2013-11-07T19:12:00Z">
        <w:r w:rsidR="00156F37">
          <w:t xml:space="preserve"> for a benevolent goal</w:t>
        </w:r>
      </w:ins>
      <w:ins w:id="131" w:author="Jay Jacobs" w:date="2013-11-07T19:11:00Z">
        <w:r w:rsidR="00156F37">
          <w:t>, including skills such as</w:t>
        </w:r>
      </w:ins>
      <w:del w:id="132"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3" w:author="Jay Jacobs" w:date="2013-11-07T19:13:00Z">
        <w:r w:rsidR="00156F37">
          <w:t xml:space="preserve">command computers through </w:t>
        </w:r>
      </w:ins>
      <w:r w:rsidRPr="00AB2C2E">
        <w:t xml:space="preserve">code, either </w:t>
      </w:r>
      <w:ins w:id="134" w:author="Kezia Endsley" w:date="2013-11-01T08:50:00Z">
        <w:r w:rsidR="00950F5C">
          <w:t xml:space="preserve">via </w:t>
        </w:r>
      </w:ins>
      <w:r w:rsidRPr="00AB2C2E">
        <w:t>scripting in a language like Python or full on programming in something like C</w:t>
      </w:r>
      <w:ins w:id="135" w:author="Kezia Endsley" w:date="2013-11-01T07:49:00Z">
        <w:del w:id="136" w:author="Kent, Kevin - Indianapolis" w:date="2013-11-04T08:58:00Z">
          <w:r w:rsidR="00D54CEB" w:rsidDel="00483C09">
            <w:delText>.</w:delText>
          </w:r>
        </w:del>
      </w:ins>
      <w:del w:id="137" w:author="Kent, Kevin - Indianapolis" w:date="2013-11-04T08:58:00Z">
        <w:r w:rsidRPr="00AB2C2E" w:rsidDel="00483C09">
          <w:delText>;</w:delText>
        </w:r>
      </w:del>
      <w:del w:id="138"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39" w:author="Kezia Endsley" w:date="2013-11-01T07:49:00Z">
        <w:del w:id="140" w:author="Kent, Kevin - Indianapolis" w:date="2013-11-04T08:58:00Z">
          <w:r w:rsidR="00D54CEB" w:rsidDel="00483C09">
            <w:delText>.</w:delText>
          </w:r>
        </w:del>
      </w:ins>
      <w:del w:id="141" w:author="Kent, Kevin - Indianapolis" w:date="2013-11-04T08:58:00Z">
        <w:r w:rsidRPr="00AB2C2E" w:rsidDel="00483C09">
          <w:delText>;</w:delText>
        </w:r>
      </w:del>
    </w:p>
    <w:p w14:paraId="228A0224" w14:textId="77777777" w:rsidR="00156F37" w:rsidRDefault="00AB2C2E" w:rsidP="00AB2C2E">
      <w:pPr>
        <w:pStyle w:val="ListBulleted"/>
        <w:rPr>
          <w:ins w:id="142" w:author="Jay Jacobs" w:date="2013-11-07T19:14:00Z"/>
        </w:rPr>
      </w:pPr>
      <w:r w:rsidRPr="00AB2C2E">
        <w:t xml:space="preserve">Having the ability to think </w:t>
      </w:r>
      <w:ins w:id="143" w:author="Jay Jacobs" w:date="2013-11-07T19:05:00Z">
        <w:r w:rsidR="000E4A93">
          <w:t xml:space="preserve">critically, </w:t>
        </w:r>
      </w:ins>
      <w:r w:rsidRPr="00AB2C2E">
        <w:t>logically</w:t>
      </w:r>
      <w:ins w:id="144" w:author="Jay Jacobs" w:date="2013-11-07T19:05:00Z">
        <w:r w:rsidR="000E4A93">
          <w:t xml:space="preserve">, </w:t>
        </w:r>
      </w:ins>
      <w:del w:id="145"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6" w:author="Jay Jacobs" w:date="2013-11-07T19:16:00Z"/>
        </w:rPr>
      </w:pPr>
      <w:ins w:id="147" w:author="Jay Jacobs" w:date="2013-11-07T19:14:00Z">
        <w:r>
          <w:lastRenderedPageBreak/>
          <w:t xml:space="preserve">Being able to communicate your work through visualizations, charts, tables or even a good </w:t>
        </w:r>
      </w:ins>
      <w:ins w:id="148" w:author="Jay Jacobs" w:date="2013-11-07T19:16:00Z">
        <w:r w:rsidR="00252869">
          <w:t>old-fashioned</w:t>
        </w:r>
      </w:ins>
      <w:ins w:id="149" w:author="Jay Jacobs" w:date="2013-11-07T19:14:00Z">
        <w:r>
          <w:t xml:space="preserve"> </w:t>
        </w:r>
      </w:ins>
      <w:ins w:id="150" w:author="Jay Jacobs" w:date="2013-11-07T19:16:00Z">
        <w:r w:rsidR="00252869">
          <w:t>collection</w:t>
        </w:r>
      </w:ins>
      <w:ins w:id="151" w:author="Jay Jacobs" w:date="2013-11-07T19:14:00Z">
        <w:r>
          <w:t xml:space="preserve"> of words.</w:t>
        </w:r>
      </w:ins>
    </w:p>
    <w:p w14:paraId="2DA4BF09" w14:textId="0CFA467B" w:rsidR="00AB2C2E" w:rsidRPr="00AB2C2E" w:rsidRDefault="00252869">
      <w:pPr>
        <w:pStyle w:val="H3"/>
        <w:pPrChange w:id="152" w:author="Jay Jacobs" w:date="2013-11-07T19:17:00Z">
          <w:pPr>
            <w:pStyle w:val="ListBulleted"/>
          </w:pPr>
        </w:pPrChange>
      </w:pPr>
      <w:ins w:id="153" w:author="Jay Jacobs" w:date="2013-11-07T19:16:00Z">
        <w:r>
          <w:t>The Coder</w:t>
        </w:r>
      </w:ins>
      <w:ins w:id="154" w:author="Kezia Endsley" w:date="2013-11-01T07:49:00Z">
        <w:del w:id="155"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6" w:author="Kezia Endsley" w:date="2013-11-01T07:50:00Z">
        <w:r w:rsidR="00D54CEB">
          <w:t>,</w:t>
        </w:r>
      </w:ins>
      <w:r>
        <w:t xml:space="preserve"> there is a</w:t>
      </w:r>
      <w:r w:rsidR="00E678F6">
        <w:t>lways more to learn</w:t>
      </w:r>
      <w:ins w:id="157" w:author="Kezia Endsley" w:date="2013-11-01T08:51:00Z">
        <w:r w:rsidR="005C65CD">
          <w:t>.</w:t>
        </w:r>
      </w:ins>
      <w:r w:rsidR="00E678F6">
        <w:t xml:space="preserve"> </w:t>
      </w:r>
      <w:ins w:id="158" w:author="Kezia Endsley" w:date="2013-11-01T08:51:00Z">
        <w:r w:rsidR="005C65CD">
          <w:t xml:space="preserve">There </w:t>
        </w:r>
        <w:proofErr w:type="gramStart"/>
        <w:r w:rsidR="005C65CD">
          <w:t xml:space="preserve">are </w:t>
        </w:r>
      </w:ins>
      <w:del w:id="159" w:author="Kezia Endsley" w:date="2013-11-01T08:51:00Z">
        <w:r w:rsidR="00E678F6" w:rsidDel="005C65CD">
          <w:delText xml:space="preserve">and </w:delText>
        </w:r>
      </w:del>
      <w:r w:rsidR="00E678F6">
        <w:t>no shortage</w:t>
      </w:r>
      <w:proofErr w:type="gramEnd"/>
      <w:r w:rsidR="00E678F6">
        <w:t xml:space="preserve"> </w:t>
      </w:r>
      <w:r w:rsidR="00D83B4C">
        <w:t>of resources available</w:t>
      </w:r>
      <w:del w:id="160"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1" w:author="Kezia Endsley" w:date="2013-11-01T08:10:00Z"/>
        </w:numPr>
        <w:pPrChange w:id="162" w:author="Kezia Endsley" w:date="2013-11-01T08:10:00Z">
          <w:pPr>
            <w:pStyle w:val="ListPara"/>
          </w:pPr>
        </w:pPrChange>
      </w:pPr>
      <w:proofErr w:type="spellStart"/>
      <w:r w:rsidRPr="00483C09">
        <w:rPr>
          <w:b/>
        </w:rPr>
        <w:t>Code</w:t>
      </w:r>
      <w:del w:id="163" w:author="Kezia Endsley" w:date="2013-11-01T09:11:00Z">
        <w:r w:rsidRPr="00483C09" w:rsidDel="00FE78D9">
          <w:rPr>
            <w:b/>
          </w:rPr>
          <w:delText>a</w:delText>
        </w:r>
      </w:del>
      <w:r w:rsidRPr="00483C09">
        <w:rPr>
          <w:b/>
        </w:rPr>
        <w:t>cademy</w:t>
      </w:r>
      <w:proofErr w:type="spellEnd"/>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4" w:author="Kent, Kevin - Indianapolis" w:date="2013-11-04T08:59:00Z">
        <w:r w:rsidDel="00483C09">
          <w:delText xml:space="preserve">. </w:delText>
        </w:r>
      </w:del>
      <w:ins w:id="165" w:author="Kent, Kevin - Indianapolis" w:date="2013-11-04T08:59:00Z">
        <w:r w:rsidR="00483C09">
          <w:t>—</w:t>
        </w:r>
      </w:ins>
      <w:r>
        <w:t>This is an especially good resource for those new to programming in general or those unfamiliar with a particular language. It</w:t>
      </w:r>
      <w:ins w:id="166" w:author="Kezia Endsley" w:date="2013-11-01T07:50:00Z">
        <w:r w:rsidR="00D54CEB">
          <w:t>’s</w:t>
        </w:r>
      </w:ins>
      <w:r>
        <w:t xml:space="preserve"> </w:t>
      </w:r>
      <w:del w:id="167" w:author="Kezia Endsley" w:date="2013-11-01T07:50:00Z">
        <w:r w:rsidDel="00D54CEB">
          <w:delText xml:space="preserve">would be </w:delText>
        </w:r>
      </w:del>
      <w:r>
        <w:t>worthw</w:t>
      </w:r>
      <w:r w:rsidR="004B767D">
        <w:t>hile to take a look at the JavaS</w:t>
      </w:r>
      <w:r>
        <w:t xml:space="preserve">cript </w:t>
      </w:r>
      <w:ins w:id="168" w:author="Kezia Endsley" w:date="2013-11-01T08:51:00Z">
        <w:r w:rsidR="005C65CD">
          <w:t>and</w:t>
        </w:r>
      </w:ins>
      <w:del w:id="169" w:author="Kezia Endsley" w:date="2013-11-01T08:51:00Z">
        <w:r w:rsidDel="005C65CD">
          <w:delText>&amp;</w:delText>
        </w:r>
      </w:del>
      <w:r>
        <w:t xml:space="preserve"> jQuery offerings given the emphasis on JSON in Chapter 8 and D3.js in Chapter 11</w:t>
      </w:r>
      <w:ins w:id="170" w:author="Kezia Endsley" w:date="2013-11-01T07:50:00Z">
        <w:r w:rsidR="00D54CEB">
          <w:t xml:space="preserve">. </w:t>
        </w:r>
      </w:ins>
      <w:del w:id="171" w:author="Kezia Endsley" w:date="2013-11-01T07:50:00Z">
        <w:r w:rsidDel="00D54CEB">
          <w:delText>, and i</w:delText>
        </w:r>
      </w:del>
      <w:ins w:id="172"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3" w:author="Kezia Endsley" w:date="2013-11-01T08:10:00Z"/>
        </w:numPr>
        <w:pPrChange w:id="174" w:author="Kezia Endsley" w:date="2013-11-01T08:10:00Z">
          <w:pPr>
            <w:pStyle w:val="ListPara"/>
          </w:pPr>
        </w:pPrChange>
      </w:pPr>
      <w:r w:rsidRPr="00483C09">
        <w:rPr>
          <w:b/>
        </w:rPr>
        <w:t>Code School</w:t>
      </w:r>
      <w:r w:rsidRPr="00483C09">
        <w:rPr>
          <w:b/>
          <w:rPrChange w:id="175"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6" w:author="Kent, Kevin - Indianapolis" w:date="2013-11-04T08:59:00Z">
        <w:r w:rsidDel="00483C09">
          <w:delText xml:space="preserve">. </w:delText>
        </w:r>
      </w:del>
      <w:ins w:id="177"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8"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79" w:author="Kezia Endsley" w:date="2013-11-01T08:10:00Z"/>
        </w:numPr>
        <w:pPrChange w:id="180" w:author="Kezia Endsley" w:date="2013-11-01T08:10:00Z">
          <w:pPr>
            <w:pStyle w:val="ListPara"/>
          </w:pPr>
        </w:pPrChange>
      </w:pPr>
      <w:r w:rsidRPr="00483C09">
        <w:rPr>
          <w:b/>
        </w:rPr>
        <w:t>W3Schools</w:t>
      </w:r>
      <w:r w:rsidRPr="00483C09">
        <w:rPr>
          <w:b/>
          <w:rPrChange w:id="181"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2" w:author="Kent, Kevin - Indianapolis" w:date="2013-11-04T08:59:00Z">
        <w:r w:rsidDel="00483C09">
          <w:delText xml:space="preserve">. </w:delText>
        </w:r>
      </w:del>
      <w:ins w:id="183" w:author="Kent, Kevin - Indianapolis" w:date="2013-11-04T08:59:00Z">
        <w:r w:rsidR="00483C09">
          <w:t>—</w:t>
        </w:r>
      </w:ins>
      <w:r>
        <w:t xml:space="preserve">If you haven’t had the opportunity to shore up your HTML/CSS/JavaScript skills, W3Schools provides an extremely friendly environment to </w:t>
      </w:r>
      <w:del w:id="184" w:author="Kezia Endsley" w:date="2013-11-01T07:51:00Z">
        <w:r w:rsidDel="00F414D4">
          <w:delText xml:space="preserve">both </w:delText>
        </w:r>
      </w:del>
      <w:r>
        <w:t>learn and experiment. You’ll need at least a basic understanding of these client</w:t>
      </w:r>
      <w:ins w:id="185" w:author="Kezia Endsley" w:date="2013-11-01T07:51:00Z">
        <w:r w:rsidR="00F414D4">
          <w:t>-</w:t>
        </w:r>
      </w:ins>
      <w:del w:id="186"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7" w:author="Kezia Endsley" w:date="2013-11-01T08:10:00Z"/>
        </w:numPr>
        <w:pPrChange w:id="188" w:author="Kezia Endsley" w:date="2013-11-01T08:10:00Z">
          <w:pPr>
            <w:pStyle w:val="ListPara"/>
          </w:pPr>
        </w:pPrChange>
      </w:pPr>
      <w:proofErr w:type="spellStart"/>
      <w:r w:rsidRPr="00483C09">
        <w:rPr>
          <w:b/>
        </w:rPr>
        <w:t>StackExchange</w:t>
      </w:r>
      <w:proofErr w:type="spellEnd"/>
      <w:r w:rsidRPr="00483C09">
        <w:rPr>
          <w:b/>
          <w:rPrChange w:id="189"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0" w:author="Kent, Kevin - Indianapolis" w:date="2013-11-04T08:59:00Z">
        <w:r w:rsidDel="00483C09">
          <w:delText xml:space="preserve">. </w:delText>
        </w:r>
      </w:del>
      <w:ins w:id="191" w:author="Kent, Kevin - Indianapolis" w:date="2013-11-04T08:59:00Z">
        <w:r w:rsidR="00483C09">
          <w:t>—</w:t>
        </w:r>
      </w:ins>
      <w:del w:id="192" w:author="Kezia Endsley" w:date="2013-11-01T07:51:00Z">
        <w:r w:rsidR="00E03037" w:rsidDel="00F414D4">
          <w:delText xml:space="preserve">While </w:delText>
        </w:r>
      </w:del>
      <w:ins w:id="193" w:author="Kezia Endsley" w:date="2013-11-01T07:51:00Z">
        <w:r w:rsidR="00F414D4">
          <w:t xml:space="preserve">Although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4" w:author="Kezia Endsley" w:date="2013-11-01T08:52:00Z">
        <w:r w:rsidR="00E03037" w:rsidDel="00F57B31">
          <w:delText xml:space="preserve">how to </w:delText>
        </w:r>
      </w:del>
      <w:r w:rsidR="00E03037">
        <w:t>do</w:t>
      </w:r>
      <w:ins w:id="195" w:author="Kezia Endsley" w:date="2013-11-01T08:52:00Z">
        <w:r w:rsidR="00F57B31">
          <w:t>ing</w:t>
        </w:r>
      </w:ins>
      <w:r w:rsidR="00E03037">
        <w:t xml:space="preserve"> something a bit more complex with a </w:t>
      </w:r>
      <w:proofErr w:type="gramStart"/>
      <w:r w:rsidR="00E03037">
        <w:t>pandas</w:t>
      </w:r>
      <w:proofErr w:type="gramEnd"/>
      <w:r w:rsidR="00E03037">
        <w:t xml:space="preserve"> data frame</w:t>
      </w:r>
      <w:ins w:id="196" w:author="Kezia Endsley" w:date="2013-11-01T07:51:00Z">
        <w:r w:rsidR="00F414D4">
          <w:t>,</w:t>
        </w:r>
      </w:ins>
      <w:r w:rsidR="00E03037">
        <w:t xml:space="preserve"> there’s a very good chan</w:t>
      </w:r>
      <w:del w:id="197" w:author="Kent, Kevin - Indianapolis" w:date="2013-11-04T09:06:00Z">
        <w:r w:rsidR="00E03037" w:rsidDel="00483C09">
          <w:delText>g</w:delText>
        </w:r>
      </w:del>
      <w:ins w:id="198" w:author="Kent, Kevin - Indianapolis" w:date="2013-11-04T09:06:00Z">
        <w:r w:rsidR="00483C09">
          <w:t>c</w:t>
        </w:r>
      </w:ins>
      <w:r w:rsidR="00E03037">
        <w:t>e the answer will be in StackExchange.</w:t>
      </w:r>
    </w:p>
    <w:p w14:paraId="09546A50" w14:textId="2C62F3BA" w:rsidR="00252869" w:rsidRDefault="00252869">
      <w:pPr>
        <w:pStyle w:val="H3"/>
        <w:rPr>
          <w:ins w:id="199" w:author="Jay Jacobs" w:date="2013-11-07T19:17:00Z"/>
        </w:rPr>
        <w:pPrChange w:id="200" w:author="Jay Jacobs" w:date="2013-11-07T19:17:00Z">
          <w:pPr>
            <w:pStyle w:val="ListBulleted"/>
          </w:pPr>
        </w:pPrChange>
      </w:pPr>
      <w:ins w:id="201" w:author="Jay Jacobs" w:date="2013-11-07T19:18:00Z">
        <w:r>
          <w:lastRenderedPageBreak/>
          <w:t xml:space="preserve">The </w:t>
        </w:r>
      </w:ins>
      <w:ins w:id="202" w:author="Jay Jacobs" w:date="2013-11-07T19:17:00Z">
        <w:r>
          <w:t xml:space="preserve">Data </w:t>
        </w:r>
        <w:proofErr w:type="spellStart"/>
        <w:r>
          <w:t>Munger</w:t>
        </w:r>
        <w:proofErr w:type="spellEnd"/>
      </w:ins>
    </w:p>
    <w:p w14:paraId="68C9E9C0" w14:textId="77777777" w:rsidR="00E03037" w:rsidRDefault="005638E3" w:rsidP="00AB2C2E">
      <w:pPr>
        <w:pStyle w:val="Para"/>
        <w:rPr>
          <w:ins w:id="203" w:author="Jay Jacobs" w:date="2013-11-07T19:18:00Z"/>
        </w:rPr>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w:t>
      </w:r>
      <w:ins w:id="204" w:author="Kezia Endsley" w:date="2013-11-01T08:52:00Z">
        <w:r w:rsidR="00F57B31">
          <w:t>,</w:t>
        </w:r>
      </w:ins>
      <w:r>
        <w:t xml:space="preserve"> and almost every log format known to humankind. The IronPort log file snippet in the </w:t>
      </w:r>
      <w:ins w:id="205" w:author="Kent, Kevin - Indianapolis" w:date="2013-11-04T09:08:00Z">
        <w:r w:rsidR="00407628">
          <w:t>“</w:t>
        </w:r>
      </w:ins>
      <w:proofErr w:type="spellStart"/>
      <w:r>
        <w:t>MongoDB</w:t>
      </w:r>
      <w:proofErr w:type="spellEnd"/>
      <w:ins w:id="206" w:author="Kent, Kevin - Indianapolis" w:date="2013-11-04T09:08:00Z">
        <w:r w:rsidR="00407628">
          <w:t>”</w:t>
        </w:r>
      </w:ins>
      <w:r>
        <w:t xml:space="preserve"> section of Chapter 8 is an example of how “imperfect” your data world is. </w:t>
      </w:r>
      <w:del w:id="207" w:author="Kezia Endsley" w:date="2013-11-01T07:52:00Z">
        <w:r w:rsidDel="00F414D4">
          <w:delText xml:space="preserve">While </w:delText>
        </w:r>
      </w:del>
      <w:ins w:id="208" w:author="Kezia Endsley" w:date="2013-11-01T07:52:00Z">
        <w:r w:rsidR="00F414D4">
          <w:t xml:space="preserve">Although </w:t>
        </w:r>
      </w:ins>
      <w:r>
        <w:t xml:space="preserve">that log file contains highly useful data, it’s in a format that you must parse and convert to make </w:t>
      </w:r>
      <w:del w:id="209" w:author="Kezia Endsley" w:date="2013-11-01T07:52:00Z">
        <w:r w:rsidDel="00F414D4">
          <w:delText xml:space="preserve">it </w:delText>
        </w:r>
      </w:del>
      <w:r>
        <w:t xml:space="preserve">useful. The only way to get good at that is to </w:t>
      </w:r>
      <w:del w:id="210" w:author="Kezia Endsley" w:date="2013-11-01T08:53:00Z">
        <w:r w:rsidDel="00F57B31">
          <w:delText xml:space="preserve">actually </w:delText>
        </w:r>
      </w:del>
      <w:r>
        <w:t>do it over</w:t>
      </w:r>
      <w:del w:id="211" w:author="Kezia Endsley" w:date="2013-11-01T07:52:00Z">
        <w:r w:rsidDel="00973F8F">
          <w:delText>,</w:delText>
        </w:r>
      </w:del>
      <w:r>
        <w:t xml:space="preserve"> and over</w:t>
      </w:r>
      <w:del w:id="212" w:author="Kezia Endsley" w:date="2013-11-01T07:52:00Z">
        <w:r w:rsidDel="00973F8F">
          <w:delText>, and over</w:delText>
        </w:r>
      </w:del>
      <w:r>
        <w:t xml:space="preserve"> again, building up reusable bits of code and techniques along the way to save </w:t>
      </w:r>
      <w:del w:id="213" w:author="Kezia Endsley" w:date="2013-11-01T08:53:00Z">
        <w:r w:rsidDel="00035312">
          <w:delText xml:space="preserve">you some </w:delText>
        </w:r>
      </w:del>
      <w:r>
        <w:t>time later</w:t>
      </w:r>
      <w:del w:id="214" w:author="Kezia Endsley" w:date="2013-11-01T07:52:00Z">
        <w:r w:rsidDel="00973F8F">
          <w:delText xml:space="preserve"> on</w:delText>
        </w:r>
      </w:del>
      <w:r>
        <w:t>.</w:t>
      </w:r>
    </w:p>
    <w:p w14:paraId="46E95D6D" w14:textId="5A6F2E58" w:rsidR="00252869" w:rsidRDefault="00252869" w:rsidP="00AB2C2E">
      <w:pPr>
        <w:pStyle w:val="Para"/>
        <w:rPr>
          <w:ins w:id="215" w:author="Jay Jacobs" w:date="2013-11-07T19:24:00Z"/>
        </w:rPr>
      </w:pPr>
      <w:ins w:id="216" w:author="Jay Jacobs" w:date="2013-11-07T19:18:00Z">
        <w:r>
          <w:t>We also would be remiss if we didn</w:t>
        </w:r>
      </w:ins>
      <w:ins w:id="217" w:author="Jay Jacobs" w:date="2013-11-07T19:19:00Z">
        <w:r>
          <w:t>’t include a warning in this section.  W</w:t>
        </w:r>
      </w:ins>
      <w:ins w:id="218" w:author="Jay Jacobs" w:date="2013-11-07T19:26:00Z">
        <w:r w:rsidR="001A1B3F">
          <w:t>e can tell you from experience, w</w:t>
        </w:r>
      </w:ins>
      <w:ins w:id="219" w:author="Jay Jacobs" w:date="2013-11-07T19:19:00Z">
        <w:r>
          <w:t xml:space="preserve">hile data analysis is absolutely about the analysis, that’s not where you will spend most of your time.  Most of your time will be spent transforming, cleaning and preparing data. That task is </w:t>
        </w:r>
      </w:ins>
      <w:ins w:id="220" w:author="Jay Jacobs" w:date="2013-11-07T19:24:00Z">
        <w:r>
          <w:t xml:space="preserve">at its core, </w:t>
        </w:r>
      </w:ins>
      <w:ins w:id="221" w:author="Jay Jacobs" w:date="2013-11-07T19:19:00Z">
        <w:r>
          <w:t xml:space="preserve">a combination of </w:t>
        </w:r>
      </w:ins>
      <w:ins w:id="222" w:author="Jay Jacobs" w:date="2013-11-07T19:21:00Z">
        <w:r>
          <w:t xml:space="preserve">the previous section on </w:t>
        </w:r>
      </w:ins>
      <w:ins w:id="223" w:author="Jay Jacobs" w:date="2013-11-07T19:19:00Z">
        <w:r>
          <w:t xml:space="preserve">coding and </w:t>
        </w:r>
      </w:ins>
      <w:ins w:id="224" w:author="Jay Jacobs" w:date="2013-11-07T19:20:00Z">
        <w:r>
          <w:t>the next section of thinking, as both of those skills will be used to ex</w:t>
        </w:r>
      </w:ins>
      <w:ins w:id="225" w:author="Jay Jacobs" w:date="2013-11-07T19:23:00Z">
        <w:r>
          <w:t>t</w:t>
        </w:r>
      </w:ins>
      <w:ins w:id="226" w:author="Jay Jacobs" w:date="2013-11-07T19:20:00Z">
        <w:r>
          <w:t xml:space="preserve">ract the </w:t>
        </w:r>
      </w:ins>
      <w:ins w:id="227" w:author="Jay Jacobs" w:date="2013-11-07T19:24:00Z">
        <w:r>
          <w:t xml:space="preserve">useful data and prepare it for analysis.  Though the skills of security domain expertise and statistics will also help to identify what you want to keep and how you want to </w:t>
        </w:r>
      </w:ins>
      <w:ins w:id="228" w:author="Jay Jacobs" w:date="2013-11-07T19:25:00Z">
        <w:r>
          <w:t>clean</w:t>
        </w:r>
      </w:ins>
      <w:ins w:id="229" w:author="Jay Jacobs" w:date="2013-11-07T19:24:00Z">
        <w:r>
          <w:t xml:space="preserve"> it to be helpful in the analysis.</w:t>
        </w:r>
      </w:ins>
      <w:ins w:id="230" w:author="Jay Jacobs" w:date="2013-11-07T19:25:00Z">
        <w:r w:rsidR="001A1B3F">
          <w:t xml:space="preserve">  For a list of helpful tools for this task, see Appendix </w:t>
        </w:r>
      </w:ins>
      <w:ins w:id="231" w:author="Jay Jacobs" w:date="2013-11-07T19:26:00Z">
        <w:r w:rsidR="001A1B3F">
          <w:t>A and the section on “Data Cleansing.”</w:t>
        </w:r>
      </w:ins>
    </w:p>
    <w:p w14:paraId="5717F695" w14:textId="54C57B5F" w:rsidR="00252869" w:rsidRDefault="00252869">
      <w:pPr>
        <w:pStyle w:val="H3"/>
        <w:rPr>
          <w:ins w:id="232" w:author="Jay Jacobs" w:date="2013-11-07T19:24:00Z"/>
        </w:rPr>
        <w:pPrChange w:id="233" w:author="Jay Jacobs" w:date="2013-11-07T19:25:00Z">
          <w:pPr>
            <w:pStyle w:val="Para"/>
          </w:pPr>
        </w:pPrChange>
      </w:pPr>
      <w:ins w:id="234" w:author="Jay Jacobs" w:date="2013-11-07T19:25:00Z">
        <w:r>
          <w:t>The Thinker</w:t>
        </w:r>
      </w:ins>
    </w:p>
    <w:p w14:paraId="6B2D0354" w14:textId="0CBE9BF1" w:rsidR="00252869" w:rsidDel="00252869" w:rsidRDefault="00252869" w:rsidP="00AB2C2E">
      <w:pPr>
        <w:pStyle w:val="Para"/>
        <w:rPr>
          <w:del w:id="235" w:author="Jay Jacobs" w:date="2013-11-07T19:24:00Z"/>
        </w:rPr>
      </w:pPr>
    </w:p>
    <w:p w14:paraId="197EB027" w14:textId="77777777" w:rsidR="001A1B3F" w:rsidRDefault="00A31251" w:rsidP="00AB2C2E">
      <w:pPr>
        <w:pStyle w:val="Para"/>
        <w:rPr>
          <w:ins w:id="236" w:author="Jay Jacobs" w:date="2013-11-07T19:27:00Z"/>
        </w:rPr>
      </w:pPr>
      <w:r>
        <w:t xml:space="preserve">Learning how to think </w:t>
      </w:r>
      <w:ins w:id="237" w:author="Jay Jacobs" w:date="2013-11-07T19:20:00Z">
        <w:r w:rsidR="00252869">
          <w:t xml:space="preserve">critically, </w:t>
        </w:r>
      </w:ins>
      <w:r>
        <w:t>logically, scientifically</w:t>
      </w:r>
      <w:ins w:id="238" w:author="Kezia Endsley" w:date="2013-11-01T07:52:00Z">
        <w:r w:rsidR="00973F8F">
          <w:t>,</w:t>
        </w:r>
      </w:ins>
      <w:r>
        <w:t xml:space="preserve"> and algorithmically </w:t>
      </w:r>
      <w:r w:rsidR="00E476B3">
        <w:t>requires time, effort</w:t>
      </w:r>
      <w:ins w:id="239"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0" w:author="Kezia Endsley" w:date="2013-11-01T07:53:00Z">
        <w:r w:rsidR="00973F8F">
          <w:t>;</w:t>
        </w:r>
      </w:ins>
      <w:del w:id="241"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242" w:author="Kezia Endsley" w:date="2013-11-01T07:53:00Z">
        <w:r w:rsidR="00973F8F">
          <w:t>;</w:t>
        </w:r>
      </w:ins>
      <w:del w:id="243"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4" w:author="Kezia Endsley" w:date="2013-11-01T07:53:00Z">
        <w:r w:rsidR="00973F8F">
          <w:t xml:space="preserve">the </w:t>
        </w:r>
      </w:ins>
      <w:r w:rsidR="00375CCA">
        <w:t>current and previous years’ sections).</w:t>
      </w:r>
      <w:ins w:id="245" w:author="Jay Jacobs" w:date="2013-11-07T19:27:00Z">
        <w:r w:rsidR="001A1B3F">
          <w:t xml:space="preserve">  </w:t>
        </w:r>
      </w:ins>
    </w:p>
    <w:p w14:paraId="25195693" w14:textId="5933FAAB" w:rsidR="00A31251" w:rsidRDefault="001A1B3F" w:rsidP="00AB2C2E">
      <w:pPr>
        <w:pStyle w:val="Para"/>
        <w:rPr>
          <w:ins w:id="246" w:author="Jay Jacobs" w:date="2013-11-07T19:30:00Z"/>
        </w:rPr>
      </w:pPr>
      <w:ins w:id="247" w:author="Jay Jacobs" w:date="2013-11-07T19:27:00Z">
        <w:r>
          <w:t xml:space="preserve">These resources will supply data in various states.  One of the criticisms of competitions like </w:t>
        </w:r>
        <w:proofErr w:type="spellStart"/>
        <w:r>
          <w:t>Kaggle</w:t>
        </w:r>
        <w:proofErr w:type="spellEnd"/>
        <w:r>
          <w:t xml:space="preserve"> though, is that they offer the data in a ready-to-be-analyzed format.  As we mentioned in the last section, this is very much unlike the real world and so just focusing on things like the </w:t>
        </w:r>
        <w:proofErr w:type="spellStart"/>
        <w:r>
          <w:t>Kaggle</w:t>
        </w:r>
        <w:proofErr w:type="spellEnd"/>
        <w:r>
          <w:t xml:space="preserve"> competitions may give you skewed perspective </w:t>
        </w:r>
      </w:ins>
      <w:ins w:id="248" w:author="Jay Jacobs" w:date="2013-11-07T19:29:00Z">
        <w:r>
          <w:t xml:space="preserve">of the real world.  As a stark contrast, the VAST Challenge has constructed real-world logs </w:t>
        </w:r>
      </w:ins>
      <w:ins w:id="249" w:author="Jay Jacobs" w:date="2013-11-07T19:30:00Z">
        <w:r>
          <w:t xml:space="preserve">and device outputs that must be cleaned and prepared prior to analysis, thus giving a </w:t>
        </w:r>
      </w:ins>
      <w:ins w:id="250" w:author="Jay Jacobs" w:date="2013-11-07T19:39:00Z">
        <w:r w:rsidR="0027746F">
          <w:t>better</w:t>
        </w:r>
      </w:ins>
      <w:ins w:id="251" w:author="Jay Jacobs" w:date="2013-11-07T19:30:00Z">
        <w:r>
          <w:t xml:space="preserve"> idea of what real world </w:t>
        </w:r>
      </w:ins>
      <w:ins w:id="252" w:author="Jay Jacobs" w:date="2013-11-07T19:39:00Z">
        <w:r w:rsidR="0027746F">
          <w:t xml:space="preserve">data is </w:t>
        </w:r>
      </w:ins>
      <w:ins w:id="253" w:author="Jay Jacobs" w:date="2013-11-07T19:30:00Z">
        <w:r>
          <w:t>like.</w:t>
        </w:r>
      </w:ins>
    </w:p>
    <w:p w14:paraId="530A72BB" w14:textId="02F391AA" w:rsidR="001A1B3F" w:rsidRDefault="001A1B3F">
      <w:pPr>
        <w:pStyle w:val="H3"/>
        <w:rPr>
          <w:ins w:id="254" w:author="Jay Jacobs" w:date="2013-11-07T19:40:00Z"/>
        </w:rPr>
        <w:pPrChange w:id="255" w:author="Jay Jacobs" w:date="2013-11-07T19:31:00Z">
          <w:pPr>
            <w:pStyle w:val="Para"/>
          </w:pPr>
        </w:pPrChange>
      </w:pPr>
      <w:ins w:id="256" w:author="Jay Jacobs" w:date="2013-11-07T19:30:00Z">
        <w:r>
          <w:lastRenderedPageBreak/>
          <w:t>The Visualizer</w:t>
        </w:r>
      </w:ins>
    </w:p>
    <w:p w14:paraId="3A246643" w14:textId="4D7D97F5" w:rsidR="0027746F" w:rsidRDefault="0027746F">
      <w:pPr>
        <w:pStyle w:val="Para"/>
        <w:rPr>
          <w:ins w:id="257" w:author="Jay Jacobs" w:date="2013-11-07T19:49:00Z"/>
        </w:rPr>
      </w:pPr>
      <w:ins w:id="258" w:author="Jay Jacobs" w:date="2013-11-07T19:40:00Z">
        <w:r>
          <w:t xml:space="preserve">The </w:t>
        </w:r>
      </w:ins>
      <w:ins w:id="259" w:author="Jay Jacobs" w:date="2013-11-07T19:41:00Z">
        <w:r>
          <w:t>skill to communicate to outsiders was never part of the original use of the term “hacker” though it certainly is evolving into that.  It</w:t>
        </w:r>
      </w:ins>
      <w:ins w:id="260"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1" w:author="Jay Jacobs" w:date="2013-11-07T19:44:00Z">
        <w:r>
          <w:t xml:space="preserve">’t be the only tool in your toolbox.  Realizing when to scrap </w:t>
        </w:r>
      </w:ins>
      <w:ins w:id="262"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3" w:author="Jay Jacobs" w:date="2013-11-07T19:46:00Z">
        <w:r w:rsidR="00661B82">
          <w:t>l</w:t>
        </w:r>
      </w:ins>
      <w:ins w:id="264" w:author="Jay Jacobs" w:date="2013-11-07T19:45:00Z">
        <w:r w:rsidR="00661B82">
          <w:t xml:space="preserve"> itself. </w:t>
        </w:r>
      </w:ins>
      <w:ins w:id="265" w:author="Jay Jacobs" w:date="2013-11-07T19:49:00Z">
        <w:r w:rsidR="00661B82">
          <w:t xml:space="preserve"> Many resources are freely available</w:t>
        </w:r>
      </w:ins>
      <w:ins w:id="266" w:author="Jay Jacobs" w:date="2013-11-07T19:55:00Z">
        <w:r w:rsidR="00661B82">
          <w:t xml:space="preserve"> and doing a </w:t>
        </w:r>
        <w:r w:rsidR="00564171">
          <w:t xml:space="preserve">quick search over the </w:t>
        </w:r>
        <w:proofErr w:type="gramStart"/>
        <w:r w:rsidR="00564171">
          <w:t>internet</w:t>
        </w:r>
        <w:proofErr w:type="gramEnd"/>
        <w:r w:rsidR="00564171">
          <w:t xml:space="preserve"> will lead you to far more resources than we can list here.  However here are a few to get you started</w:t>
        </w:r>
      </w:ins>
      <w:ins w:id="267" w:author="Jay Jacobs" w:date="2013-11-07T19:49:00Z">
        <w:r w:rsidR="00661B82">
          <w:t>:</w:t>
        </w:r>
      </w:ins>
    </w:p>
    <w:p w14:paraId="7267A4CF" w14:textId="2B8AE13A" w:rsidR="00661B82" w:rsidRDefault="00661B82" w:rsidP="00661B82">
      <w:pPr>
        <w:pStyle w:val="ListBulleted"/>
        <w:rPr>
          <w:ins w:id="268" w:author="Jay Jacobs" w:date="2013-11-07T19:51:00Z"/>
        </w:rPr>
      </w:pPr>
      <w:ins w:id="269" w:author="Jay Jacobs" w:date="2013-11-07T19:49:00Z">
        <w:r>
          <w:rPr>
            <w:b/>
          </w:rPr>
          <w:t>Flowing Data</w:t>
        </w:r>
        <w:r>
          <w:t xml:space="preserve"> (</w:t>
        </w:r>
        <w:r w:rsidRPr="00661B82">
          <w:rPr>
            <w:rStyle w:val="InlineURL"/>
            <w:rPrChange w:id="270"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1" w:author="Jay Jacobs" w:date="2013-11-07T19:50:00Z">
              <w:rPr>
                <w:rStyle w:val="Hyperlink"/>
              </w:rPr>
            </w:rPrChange>
          </w:rPr>
          <w:t>)</w:t>
        </w:r>
      </w:ins>
      <w:ins w:id="272" w:author="Jay Jacobs" w:date="2013-11-07T19:50:00Z">
        <w:r>
          <w:t xml:space="preserve"> Not only does the maintainer Nathan </w:t>
        </w:r>
        <w:proofErr w:type="spellStart"/>
        <w:r>
          <w:t>Yau</w:t>
        </w:r>
        <w:proofErr w:type="spellEnd"/>
        <w:r>
          <w:t xml:space="preserve"> provide some incredibly inspirational data visualizations, he will also include a few comments and insights into the data. </w:t>
        </w:r>
      </w:ins>
      <w:ins w:id="273" w:author="Jay Jacobs" w:date="2013-11-07T19:51:00Z">
        <w:r>
          <w:t xml:space="preserve"> Having written two books on the subject of data visualization </w:t>
        </w:r>
        <w:proofErr w:type="spellStart"/>
        <w:r>
          <w:t>Yau</w:t>
        </w:r>
        <w:proofErr w:type="spellEnd"/>
        <w:r>
          <w:t xml:space="preserve"> knows good data visualizations!</w:t>
        </w:r>
      </w:ins>
    </w:p>
    <w:p w14:paraId="020F99C6" w14:textId="50D4639A" w:rsidR="00661B82" w:rsidRDefault="00661B82" w:rsidP="00661B82">
      <w:pPr>
        <w:pStyle w:val="ListBulleted"/>
        <w:rPr>
          <w:ins w:id="274" w:author="Jay Jacobs" w:date="2013-11-07T20:01:00Z"/>
        </w:rPr>
      </w:pPr>
      <w:ins w:id="275" w:author="Jay Jacobs" w:date="2013-11-07T19:52:00Z">
        <w:r>
          <w:rPr>
            <w:b/>
          </w:rPr>
          <w:t>Junk Charts</w:t>
        </w:r>
      </w:ins>
      <w:ins w:id="276" w:author="Jay Jacobs" w:date="2013-11-07T19:53:00Z">
        <w:r>
          <w:t xml:space="preserve"> (</w:t>
        </w:r>
        <w:r w:rsidRPr="00661B82">
          <w:rPr>
            <w:rStyle w:val="InlineURL"/>
            <w:rPrChange w:id="277" w:author="Jay Jacobs" w:date="2013-11-07T19:54:00Z">
              <w:rPr>
                <w:rStyle w:val="Hyperlink"/>
              </w:rPr>
            </w:rPrChange>
          </w:rPr>
          <w:t>http://junkcharts.typepad.com</w:t>
        </w:r>
        <w:proofErr w:type="gramStart"/>
        <w:r>
          <w:t xml:space="preserve">) </w:t>
        </w:r>
      </w:ins>
      <w:ins w:id="278" w:author="Jay Jacobs" w:date="2013-11-07T19:54:00Z">
        <w:r>
          <w:t xml:space="preserve">  </w:t>
        </w:r>
      </w:ins>
      <w:ins w:id="279" w:author="Jay Jacobs" w:date="2013-11-07T19:53:00Z">
        <w:r>
          <w:t>Because</w:t>
        </w:r>
        <w:proofErr w:type="gramEnd"/>
        <w:r>
          <w:t xml:space="preserve"> sometimes knowing how </w:t>
        </w:r>
        <w:r>
          <w:rPr>
            <w:i/>
          </w:rPr>
          <w:t>not</w:t>
        </w:r>
        <w:r>
          <w:t xml:space="preserve"> to create a visualization is more </w:t>
        </w:r>
      </w:ins>
      <w:ins w:id="280" w:author="Jay Jacobs" w:date="2013-11-07T19:54:00Z">
        <w:r>
          <w:t>helpful</w:t>
        </w:r>
      </w:ins>
      <w:ins w:id="281" w:author="Jay Jacobs" w:date="2013-11-07T19:53:00Z">
        <w:r>
          <w:t xml:space="preserve"> than knowing how to create one. </w:t>
        </w:r>
      </w:ins>
    </w:p>
    <w:p w14:paraId="45DED9D7" w14:textId="5D751E1D" w:rsidR="00564171" w:rsidRDefault="008371B9" w:rsidP="00661B82">
      <w:pPr>
        <w:pStyle w:val="ListBulleted"/>
        <w:rPr>
          <w:ins w:id="282" w:author="Jay Jacobs" w:date="2013-11-07T20:05:00Z"/>
        </w:rPr>
      </w:pPr>
      <w:ins w:id="283" w:author="Jay Jacobs" w:date="2013-11-07T20:05:00Z">
        <w:r w:rsidRPr="008371B9">
          <w:rPr>
            <w:b/>
            <w:rPrChange w:id="284" w:author="Jay Jacobs" w:date="2013-11-07T20:09:00Z">
              <w:rPr/>
            </w:rPrChange>
          </w:rPr>
          <w:t>Storytelling with D</w:t>
        </w:r>
        <w:r w:rsidR="00564171" w:rsidRPr="008371B9">
          <w:rPr>
            <w:b/>
            <w:rPrChange w:id="285" w:author="Jay Jacobs" w:date="2013-11-07T20:09:00Z">
              <w:rPr/>
            </w:rPrChange>
          </w:rPr>
          <w:t>ata</w:t>
        </w:r>
      </w:ins>
      <w:ins w:id="286"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xml:space="preserve">) One of the great things about this site is that Cole </w:t>
        </w:r>
        <w:proofErr w:type="spellStart"/>
        <w:r>
          <w:t>Nussbaumer</w:t>
        </w:r>
        <w:proofErr w:type="spellEnd"/>
        <w:r>
          <w:t xml:space="preserve">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7" w:author="Jay Jacobs" w:date="2013-11-07T20:15:00Z">
          <w:pPr>
            <w:pStyle w:val="Para"/>
          </w:pPr>
        </w:pPrChange>
      </w:pPr>
      <w:ins w:id="288" w:author="Jay Jacobs" w:date="2013-11-07T20:05:00Z">
        <w:r>
          <w:t xml:space="preserve">And there are other sites that aggregate visualizations </w:t>
        </w:r>
      </w:ins>
      <w:ins w:id="289" w:author="Jay Jacobs" w:date="2013-11-07T20:06:00Z">
        <w:r w:rsidR="008371B9">
          <w:t xml:space="preserve">and are good to keep an eye on such as </w:t>
        </w:r>
      </w:ins>
      <w:ins w:id="290" w:author="Jay Jacobs" w:date="2013-11-07T20:01:00Z">
        <w:r w:rsidR="008371B9" w:rsidRPr="008371B9">
          <w:rPr>
            <w:rStyle w:val="InlineURL"/>
            <w:rPrChange w:id="291" w:author="Jay Jacobs" w:date="2013-11-07T20:06:00Z">
              <w:rPr/>
            </w:rPrChange>
          </w:rPr>
          <w:t>http://visualizing.org</w:t>
        </w:r>
      </w:ins>
      <w:proofErr w:type="gramStart"/>
      <w:ins w:id="292" w:author="Jay Jacobs" w:date="2013-11-07T20:06:00Z">
        <w:r w:rsidR="008371B9">
          <w:t xml:space="preserve">, </w:t>
        </w:r>
      </w:ins>
      <w:ins w:id="293" w:author="Jay Jacobs" w:date="2013-11-07T20:02:00Z">
        <w:r>
          <w:t xml:space="preserve"> h</w:t>
        </w:r>
        <w:r w:rsidRPr="008371B9">
          <w:rPr>
            <w:rStyle w:val="InlineURL"/>
            <w:rPrChange w:id="294" w:author="Jay Jacobs" w:date="2013-11-07T20:06:00Z">
              <w:rPr/>
            </w:rPrChange>
          </w:rPr>
          <w:t>ttp</w:t>
        </w:r>
        <w:proofErr w:type="gramEnd"/>
        <w:r w:rsidRPr="008371B9">
          <w:rPr>
            <w:rStyle w:val="InlineURL"/>
            <w:rPrChange w:id="295" w:author="Jay Jacobs" w:date="2013-11-07T20:06:00Z">
              <w:rPr/>
            </w:rPrChange>
          </w:rPr>
          <w:t>://visual.ly</w:t>
        </w:r>
      </w:ins>
      <w:ins w:id="296" w:author="Jay Jacobs" w:date="2013-11-07T20:06:00Z">
        <w:r w:rsidR="008371B9">
          <w:t>,</w:t>
        </w:r>
      </w:ins>
      <w:ins w:id="297" w:author="Jay Jacobs" w:date="2013-11-07T20:04:00Z">
        <w:r>
          <w:t xml:space="preserve"> </w:t>
        </w:r>
      </w:ins>
      <w:ins w:id="298" w:author="Jay Jacobs" w:date="2013-11-07T20:06:00Z">
        <w:r w:rsidR="008371B9">
          <w:t xml:space="preserve">or </w:t>
        </w:r>
      </w:ins>
      <w:ins w:id="299" w:author="Jay Jacobs" w:date="2013-11-07T20:04:00Z">
        <w:r w:rsidR="00BC453E" w:rsidRPr="00BC453E">
          <w:rPr>
            <w:rStyle w:val="InlineURL"/>
            <w:rPrChange w:id="300" w:author="Jay Jacobs" w:date="2013-11-07T20:15:00Z">
              <w:rPr/>
            </w:rPrChange>
          </w:rPr>
          <w:t>http://eagereyes.org</w:t>
        </w:r>
      </w:ins>
      <w:ins w:id="301" w:author="Jay Jacobs" w:date="2013-11-07T20:12:00Z">
        <w:r w:rsidR="00BC453E">
          <w:t xml:space="preserve"> </w:t>
        </w:r>
      </w:ins>
      <w:ins w:id="302" w:author="Jay Jacobs" w:date="2013-11-07T20:14:00Z">
        <w:r w:rsidR="00BC453E">
          <w:t xml:space="preserve">and </w:t>
        </w:r>
      </w:ins>
      <w:ins w:id="303" w:author="Jay Jacobs" w:date="2013-11-07T20:12:00Z">
        <w:r w:rsidR="00BC453E">
          <w:t xml:space="preserve">there are plenty of other </w:t>
        </w:r>
      </w:ins>
      <w:ins w:id="304" w:author="Jay Jacobs" w:date="2013-11-07T20:14:00Z">
        <w:r w:rsidR="00BC453E">
          <w:t xml:space="preserve">tools and </w:t>
        </w:r>
      </w:ins>
      <w:ins w:id="305" w:author="Jay Jacobs" w:date="2013-11-07T20:12:00Z">
        <w:r w:rsidR="00BC453E">
          <w:t xml:space="preserve">resources in </w:t>
        </w:r>
        <w:proofErr w:type="spellStart"/>
        <w:r w:rsidR="00BC453E">
          <w:t>Appendex</w:t>
        </w:r>
        <w:proofErr w:type="spellEnd"/>
        <w:r w:rsidR="00BC453E">
          <w:t xml:space="preserve"> A.</w:t>
        </w:r>
      </w:ins>
    </w:p>
    <w:p w14:paraId="581B077D" w14:textId="3C70D65A" w:rsidR="001B7A76" w:rsidRDefault="001B7A76" w:rsidP="00AB2C2E">
      <w:pPr>
        <w:pStyle w:val="Para"/>
      </w:pPr>
      <w:r>
        <w:t xml:space="preserve">Overarching these </w:t>
      </w:r>
      <w:del w:id="306" w:author="Jay Jacobs" w:date="2013-11-07T20:15:00Z">
        <w:r w:rsidDel="00BC453E">
          <w:delText xml:space="preserve">three </w:delText>
        </w:r>
      </w:del>
      <w:r w:rsidR="001C5642">
        <w:t>traits</w:t>
      </w:r>
      <w:r>
        <w:t xml:space="preserve"> is the need to develop and hone a sense of </w:t>
      </w:r>
      <w:r w:rsidRPr="00BD24FB">
        <w:rPr>
          <w:highlight w:val="yellow"/>
          <w:rPrChange w:id="307" w:author="Kezia Endsley" w:date="2013-11-01T08:03:00Z">
            <w:rPr>
              <w:i/>
            </w:rPr>
          </w:rPrChange>
        </w:rPr>
        <w:t>curiosity</w:t>
      </w:r>
      <w:r>
        <w:t xml:space="preserve">. In </w:t>
      </w:r>
      <w:r w:rsidRPr="00A869EE">
        <w:t xml:space="preserve">fact, curiosity may be the </w:t>
      </w:r>
      <w:r w:rsidRPr="00A869EE">
        <w:rPr>
          <w:rPrChange w:id="308" w:author="Kezia Endsley" w:date="2013-11-01T08:03:00Z">
            <w:rPr>
              <w:b/>
            </w:rPr>
          </w:rPrChange>
        </w:rPr>
        <w:t>single most important trait</w:t>
      </w:r>
      <w:r w:rsidRPr="00A869EE">
        <w:t xml:space="preserve"> of a “hacker</w:t>
      </w:r>
      <w:ins w:id="309" w:author="Kezia Endsley" w:date="2013-11-01T08:02:00Z">
        <w:r w:rsidR="00A869EE" w:rsidRPr="00A869EE">
          <w:t>.</w:t>
        </w:r>
      </w:ins>
      <w:r w:rsidRPr="00A869EE">
        <w:t>”</w:t>
      </w:r>
      <w:del w:id="310"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1" w:author="Kezia Endsley" w:date="2013-11-01T08:03:00Z">
            <w:rPr>
              <w:i/>
            </w:rPr>
          </w:rPrChange>
        </w:rPr>
        <w:t>why</w:t>
      </w:r>
      <w:r w:rsidR="0006155D" w:rsidRPr="00A869EE">
        <w:t xml:space="preserve"> or </w:t>
      </w:r>
      <w:r w:rsidR="0006155D" w:rsidRPr="00A869EE">
        <w:rPr>
          <w:rPrChange w:id="312"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3" w:author="Jay Jacobs" w:date="2013-11-07T20:15:00Z">
        <w:r w:rsidR="001C5642" w:rsidDel="00BC453E">
          <w:delText xml:space="preserve">two </w:delText>
        </w:r>
      </w:del>
      <w:ins w:id="314" w:author="Kezia Endsley" w:date="2013-11-01T08:04:00Z">
        <w:r w:rsidR="00A869EE">
          <w:t xml:space="preserve">main </w:t>
        </w:r>
      </w:ins>
      <w:r w:rsidR="001C5642">
        <w:t xml:space="preserve">security data science </w:t>
      </w:r>
      <w:del w:id="315" w:author="Kezia Endsley" w:date="2013-11-01T08:04:00Z">
        <w:r w:rsidR="001C5642" w:rsidDel="00A869EE">
          <w:delText xml:space="preserve">primary </w:delText>
        </w:r>
      </w:del>
      <w:r w:rsidR="001C5642">
        <w:t>skills (statistics knowledge and security domain expertise), you</w:t>
      </w:r>
      <w:ins w:id="316" w:author="Kezia Endsley" w:date="2013-11-01T08:04:00Z">
        <w:r w:rsidR="00A869EE">
          <w:t>’ll</w:t>
        </w:r>
      </w:ins>
      <w:r w:rsidR="001C5642">
        <w:t xml:space="preserve"> </w:t>
      </w:r>
      <w:del w:id="317"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318" w:author="Kent, Kevin - Indianapolis" w:date="2013-11-04T09:11:00Z">
        <w:r w:rsidR="005A1B44" w:rsidDel="00407628">
          <w:delText xml:space="preserve">pwning </w:delText>
        </w:r>
      </w:del>
      <w:ins w:id="319"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20"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1" w:author="Jay Jacobs" w:date="2013-11-07T20:16:00Z">
        <w:r>
          <w:t>[AR: I think it’s nice to just mention this as a wrap up to this section.]</w:t>
        </w:r>
      </w:ins>
    </w:p>
    <w:p w14:paraId="19A01259" w14:textId="77777777" w:rsidR="00225453" w:rsidRDefault="00225453" w:rsidP="00225453">
      <w:pPr>
        <w:pStyle w:val="FeatureType"/>
      </w:pPr>
      <w:proofErr w:type="gramStart"/>
      <w:r>
        <w:t>type</w:t>
      </w:r>
      <w:proofErr w:type="gramEnd"/>
      <w:r>
        <w:t>="general"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2" w:author="Kent, Kevin - Indianapolis" w:date="2013-11-04T09:12:00Z"/>
        </w:rPr>
      </w:pPr>
      <w:del w:id="323" w:author="Kezia Endsley" w:date="2013-11-01T08:04:00Z">
        <w:r w:rsidDel="00A869EE">
          <w:delText>While we</w:delText>
        </w:r>
      </w:del>
      <w:ins w:id="324" w:author="Kezia Endsley" w:date="2013-11-01T08:04:00Z">
        <w:r w:rsidR="00A869EE">
          <w:t xml:space="preserve">Although </w:t>
        </w:r>
        <w:r w:rsidR="00472231">
          <w:t>the</w:t>
        </w:r>
      </w:ins>
      <w:r>
        <w:t xml:space="preserve"> </w:t>
      </w:r>
      <w:del w:id="325" w:author="Kezia Endsley" w:date="2013-11-01T08:54:00Z">
        <w:r w:rsidDel="00472231">
          <w:delText xml:space="preserve">offer </w:delText>
        </w:r>
      </w:del>
      <w:r>
        <w:t xml:space="preserve">resources in this section </w:t>
      </w:r>
      <w:del w:id="326" w:author="Kezia Endsley" w:date="2013-11-01T08:54:00Z">
        <w:r w:rsidR="00CC681E" w:rsidDel="00472231">
          <w:delText xml:space="preserve">to </w:delText>
        </w:r>
      </w:del>
      <w:ins w:id="327"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8"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29" w:author="Kezia Endsley" w:date="2013-11-01T08:05:00Z">
        <w:r w:rsidR="00CC681E" w:rsidDel="00A869EE">
          <w:delText xml:space="preserve">most </w:delText>
        </w:r>
      </w:del>
      <w:r w:rsidR="00CC681E">
        <w:t xml:space="preserve">not-so-secret skills you should </w:t>
      </w:r>
      <w:del w:id="330" w:author="Kezia Endsley" w:date="2013-11-01T08:04:00Z">
        <w:r w:rsidR="00CC681E" w:rsidDel="00A869EE">
          <w:delText xml:space="preserve">also </w:delText>
        </w:r>
      </w:del>
      <w:r w:rsidR="00CC681E">
        <w:t xml:space="preserve">develop are </w:t>
      </w:r>
      <w:del w:id="331" w:author="Kezia Endsley" w:date="2013-11-01T08:04:00Z">
        <w:r w:rsidR="00A06476" w:rsidDel="00A869EE">
          <w:delText>with</w:delText>
        </w:r>
        <w:r w:rsidR="00CC681E" w:rsidDel="00A869EE">
          <w:delText xml:space="preserve"> </w:delText>
        </w:r>
      </w:del>
      <w:r w:rsidR="00CC681E">
        <w:t>unit test</w:t>
      </w:r>
      <w:ins w:id="332" w:author="Kezia Endsley" w:date="2013-11-01T08:05:00Z">
        <w:r w:rsidR="00A869EE">
          <w:t>ing</w:t>
        </w:r>
      </w:ins>
      <w:del w:id="333"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4" w:author="Kent, Kevin - Indianapolis" w:date="2013-11-04T09:12:00Z"/>
        </w:rPr>
        <w:pPrChange w:id="335" w:author="Kent, Kevin - Indianapolis" w:date="2013-11-04T09:12:00Z">
          <w:pPr>
            <w:pStyle w:val="FeaturePara"/>
          </w:pPr>
        </w:pPrChange>
      </w:pPr>
      <w:r>
        <w:t xml:space="preserve">Becoming comfortable with writing and </w:t>
      </w:r>
      <w:del w:id="336" w:author="Kezia Endsley" w:date="2013-11-01T08:04:00Z">
        <w:r w:rsidDel="00A869EE">
          <w:delText>executi</w:delText>
        </w:r>
      </w:del>
      <w:ins w:id="337" w:author="Kezia Endsley" w:date="2013-11-01T08:04:00Z">
        <w:r w:rsidR="00A869EE">
          <w:t>executing</w:t>
        </w:r>
      </w:ins>
      <w:del w:id="338" w:author="Kezia Endsley" w:date="2013-11-01T08:04:00Z">
        <w:r w:rsidDel="00A869EE">
          <w:delText xml:space="preserve">ve </w:delText>
        </w:r>
      </w:del>
      <w:ins w:id="339" w:author="Kezia Endsley" w:date="2013-11-01T08:04:00Z">
        <w:r w:rsidR="00A869EE">
          <w:t xml:space="preserve"> </w:t>
        </w:r>
      </w:ins>
      <w:r>
        <w:t>unit tests tighten</w:t>
      </w:r>
      <w:ins w:id="340" w:author="Kezia Endsley" w:date="2013-11-01T08:05:00Z">
        <w:r w:rsidR="00A869EE">
          <w:t>s</w:t>
        </w:r>
      </w:ins>
      <w:r>
        <w:t xml:space="preserve"> up not just your code, but how you think about your code</w:t>
      </w:r>
      <w:r w:rsidR="00405A48">
        <w:t xml:space="preserve">. </w:t>
      </w:r>
      <w:del w:id="341" w:author="Kezia Endsley" w:date="2013-11-01T08:05:00Z">
        <w:r w:rsidDel="00A869EE">
          <w:delText>While y</w:delText>
        </w:r>
      </w:del>
      <w:ins w:id="342" w:author="Kezia Endsley" w:date="2013-11-01T08:05:00Z">
        <w:r w:rsidR="00A869EE">
          <w:t>Y</w:t>
        </w:r>
      </w:ins>
      <w:r>
        <w:t>es</w:t>
      </w:r>
      <w:ins w:id="343" w:author="Kezia Endsley" w:date="2013-11-01T08:06:00Z">
        <w:r w:rsidR="00A869EE">
          <w:sym w:font="Symbol" w:char="F0BE"/>
        </w:r>
      </w:ins>
      <w:del w:id="344" w:author="Kezia Endsley" w:date="2013-11-01T08:06:00Z">
        <w:r w:rsidDel="00A869EE">
          <w:delText xml:space="preserve">, </w:delText>
        </w:r>
      </w:del>
      <w:r>
        <w:t>you are a brilliant person with amazing skills</w:t>
      </w:r>
      <w:ins w:id="345" w:author="Kezia Endsley" w:date="2013-11-01T08:06:00Z">
        <w:r w:rsidR="00A869EE">
          <w:sym w:font="Symbol" w:char="F0BE"/>
        </w:r>
      </w:ins>
      <w:del w:id="346" w:author="Kezia Endsley" w:date="2013-11-01T08:06:00Z">
        <w:r w:rsidDel="00A869EE">
          <w:delText xml:space="preserve">, </w:delText>
        </w:r>
      </w:del>
      <w:ins w:id="347" w:author="Kezia Endsley" w:date="2013-11-01T08:05:00Z">
        <w:r w:rsidR="00A869EE">
          <w:t xml:space="preserve">but </w:t>
        </w:r>
      </w:ins>
      <w:r>
        <w:t xml:space="preserve">you will </w:t>
      </w:r>
      <w:ins w:id="348" w:author="Kezia Endsley" w:date="2013-11-01T08:06:00Z">
        <w:r w:rsidR="00A869EE">
          <w:t xml:space="preserve">still </w:t>
        </w:r>
      </w:ins>
      <w:r>
        <w:t>make mistakes and logic errors in your code despite that fact</w:t>
      </w:r>
      <w:r w:rsidR="00405A48">
        <w:t xml:space="preserve">. </w:t>
      </w:r>
      <w:del w:id="349" w:author="Kezia Endsley" w:date="2013-11-01T08:06:00Z">
        <w:r w:rsidR="00AA4C78" w:rsidDel="00A869EE">
          <w:delText>Implementing u</w:delText>
        </w:r>
      </w:del>
      <w:ins w:id="350" w:author="Kezia Endsley" w:date="2013-11-01T08:06:00Z">
        <w:r w:rsidR="00A869EE">
          <w:t>U</w:t>
        </w:r>
      </w:ins>
      <w:r w:rsidR="00AA4C78">
        <w:t>nit test</w:t>
      </w:r>
      <w:ins w:id="351" w:author="Kezia Endsley" w:date="2013-11-01T08:06:00Z">
        <w:r w:rsidR="00A869EE">
          <w:t xml:space="preserve">ing </w:t>
        </w:r>
      </w:ins>
      <w:del w:id="352" w:author="Kezia Endsley" w:date="2013-11-01T08:06:00Z">
        <w:r w:rsidR="00AA4C78" w:rsidDel="00A869EE">
          <w:delText xml:space="preserve">s will </w:delText>
        </w:r>
      </w:del>
      <w:r w:rsidR="00AA4C78">
        <w:t>help</w:t>
      </w:r>
      <w:ins w:id="353" w:author="Kezia Endsley" w:date="2013-11-01T08:06:00Z">
        <w:r w:rsidR="00A869EE">
          <w:t>s</w:t>
        </w:r>
      </w:ins>
      <w:r w:rsidR="00AA4C78">
        <w:t xml:space="preserve"> you catch those inevitable oversights that </w:t>
      </w:r>
      <w:del w:id="354"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5" w:author="Kent, Kevin - Indianapolis" w:date="2013-11-04T09:12:00Z">
          <w:pPr>
            <w:pStyle w:val="FeaturePara"/>
          </w:pPr>
        </w:pPrChange>
      </w:pPr>
      <w:r>
        <w:t xml:space="preserve">Along the same lines, source code control helps track </w:t>
      </w:r>
      <w:del w:id="356" w:author="Kezia Endsley" w:date="2013-11-01T08:06:00Z">
        <w:r w:rsidDel="00A869EE">
          <w:delText xml:space="preserve">and when </w:delText>
        </w:r>
      </w:del>
      <w:r>
        <w:t>multiple developers</w:t>
      </w:r>
      <w:ins w:id="357" w:author="Kezia Endsley" w:date="2013-11-01T08:07:00Z">
        <w:r w:rsidR="00A869EE">
          <w:t>’ code efforts,</w:t>
        </w:r>
      </w:ins>
      <w:r>
        <w:t xml:space="preserve"> </w:t>
      </w:r>
      <w:del w:id="358" w:author="Kezia Endsley" w:date="2013-11-01T08:07:00Z">
        <w:r w:rsidDel="00A869EE">
          <w:delText>are working on the same code but also</w:delText>
        </w:r>
      </w:del>
      <w:ins w:id="359" w:author="Kezia Endsley" w:date="2013-11-01T08:07:00Z">
        <w:r w:rsidR="00A869EE">
          <w:t>and</w:t>
        </w:r>
      </w:ins>
      <w:r>
        <w:t xml:space="preserve"> enable</w:t>
      </w:r>
      <w:ins w:id="360" w:author="Kezia Endsley" w:date="2013-11-01T08:07:00Z">
        <w:r w:rsidR="00A869EE">
          <w:t>s</w:t>
        </w:r>
      </w:ins>
      <w:r>
        <w:t xml:space="preserve"> more advanced features such as version control and </w:t>
      </w:r>
      <w:ins w:id="361" w:author="Kezia Endsley" w:date="2013-11-01T08:55:00Z">
        <w:r w:rsidR="003234CC">
          <w:t xml:space="preserve">code </w:t>
        </w:r>
      </w:ins>
      <w:r>
        <w:t>branching</w:t>
      </w:r>
      <w:del w:id="362" w:author="Kezia Endsley" w:date="2013-11-01T08:55:00Z">
        <w:r w:rsidDel="003234CC">
          <w:delText xml:space="preserve"> of the code</w:delText>
        </w:r>
      </w:del>
      <w:r w:rsidR="00405A48">
        <w:t xml:space="preserve">. </w:t>
      </w:r>
      <w:del w:id="363" w:author="Kezia Endsley" w:date="2013-11-01T08:07:00Z">
        <w:r w:rsidDel="00A869EE">
          <w:delText>But m</w:delText>
        </w:r>
      </w:del>
      <w:ins w:id="364" w:author="Kezia Endsley" w:date="2013-11-01T08:07:00Z">
        <w:r w:rsidR="00A869EE">
          <w:t>M</w:t>
        </w:r>
      </w:ins>
      <w:r>
        <w:t>ore than that, source code repositories also help</w:t>
      </w:r>
      <w:ins w:id="365" w:author="Kezia Endsley" w:date="2013-11-01T08:07:00Z">
        <w:r w:rsidR="00A869EE">
          <w:t xml:space="preserve"> you</w:t>
        </w:r>
      </w:ins>
      <w:r>
        <w:t xml:space="preserve"> avoid that awful question</w:t>
      </w:r>
      <w:ins w:id="366" w:author="Kezia Endsley" w:date="2013-11-01T08:07:00Z">
        <w:r w:rsidR="00A869EE">
          <w:t>,</w:t>
        </w:r>
      </w:ins>
      <w:r>
        <w:t xml:space="preserve"> </w:t>
      </w:r>
      <w:del w:id="367" w:author="Kezia Endsley" w:date="2013-11-01T08:07:00Z">
        <w:r w:rsidDel="00A869EE">
          <w:delText xml:space="preserve">of </w:delText>
        </w:r>
      </w:del>
      <w:r>
        <w:t>“</w:t>
      </w:r>
      <w:del w:id="368" w:author="Kent, Kevin - Indianapolis" w:date="2013-11-04T09:12:00Z">
        <w:r w:rsidDel="00407628">
          <w:delText>n</w:delText>
        </w:r>
      </w:del>
      <w:ins w:id="369"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70" w:author="Kezia Endsley" w:date="2013-11-01T08:07:00Z">
        <w:r w:rsidR="00A869EE">
          <w:t>,</w:t>
        </w:r>
      </w:ins>
      <w:r>
        <w:t xml:space="preserve"> there’s a high probability that statistics </w:t>
      </w:r>
      <w:del w:id="371" w:author="Kezia Endsley" w:date="2013-11-01T08:08:00Z">
        <w:r w:rsidDel="00A869EE">
          <w:delText>may be</w:delText>
        </w:r>
      </w:del>
      <w:ins w:id="372" w:author="Kezia Endsley" w:date="2013-11-01T08:08:00Z">
        <w:r w:rsidR="00A869EE">
          <w:t>is</w:t>
        </w:r>
      </w:ins>
      <w:r>
        <w:t xml:space="preserve"> the weakest area for information security professionals. </w:t>
      </w:r>
      <w:del w:id="373" w:author="Kezia Endsley" w:date="2013-11-01T08:08:00Z">
        <w:r w:rsidDel="00A869EE">
          <w:delText xml:space="preserve">We’ve </w:delText>
        </w:r>
      </w:del>
      <w:ins w:id="374" w:author="Kezia Endsley" w:date="2013-11-01T08:08:00Z">
        <w:r w:rsidR="00A869EE">
          <w:t xml:space="preserve">You learned about </w:t>
        </w:r>
      </w:ins>
      <w:del w:id="375" w:author="Kezia Endsley" w:date="2013-11-01T08:08:00Z">
        <w:r w:rsidDel="00A869EE">
          <w:delText xml:space="preserve">covered </w:delText>
        </w:r>
      </w:del>
      <w:r>
        <w:t xml:space="preserve">some statistical concepts in depth and </w:t>
      </w:r>
      <w:del w:id="376" w:author="Kezia Endsley" w:date="2013-11-01T08:08:00Z">
        <w:r w:rsidDel="00A869EE">
          <w:delText xml:space="preserve">provided </w:delText>
        </w:r>
      </w:del>
      <w:ins w:id="377" w:author="Kezia Endsley" w:date="2013-11-01T08:08:00Z">
        <w:r w:rsidR="00A869EE">
          <w:t xml:space="preserve">read </w:t>
        </w:r>
      </w:ins>
      <w:r>
        <w:t>a whirlwind overview of others in Chapters 4, 5, 7, and 9.</w:t>
      </w:r>
      <w:r w:rsidR="002A7D0B">
        <w:t xml:space="preserve"> </w:t>
      </w:r>
      <w:ins w:id="378" w:author="Kezia Endsley" w:date="2013-11-01T08:08:00Z">
        <w:r w:rsidR="003376D3">
          <w:t>Okay, y</w:t>
        </w:r>
        <w:r w:rsidR="00A869EE">
          <w:t>ou don’t need a</w:t>
        </w:r>
      </w:ins>
      <w:del w:id="379" w:author="Kezia Endsley" w:date="2013-11-01T08:08:00Z">
        <w:r w:rsidR="002A7D0B" w:rsidDel="00A869EE">
          <w:delText>A</w:delText>
        </w:r>
      </w:del>
      <w:r w:rsidR="002A7D0B">
        <w:t xml:space="preserve"> PhD in statistics </w:t>
      </w:r>
      <w:del w:id="380" w:author="Kezia Endsley" w:date="2013-11-01T08:08:00Z">
        <w:r w:rsidR="002A7D0B" w:rsidDel="00A869EE">
          <w:delText xml:space="preserve">is not required </w:delText>
        </w:r>
      </w:del>
      <w:r w:rsidR="002A7D0B">
        <w:t>to be an effective security data scientist</w:t>
      </w:r>
      <w:ins w:id="381" w:author="Kezia Endsley" w:date="2013-11-01T08:08:00Z">
        <w:r w:rsidR="00A869EE">
          <w:t>. However</w:t>
        </w:r>
      </w:ins>
      <w:r w:rsidR="002A7D0B">
        <w:t xml:space="preserve">, </w:t>
      </w:r>
      <w:del w:id="382"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3" w:author="Kezia Endsley" w:date="2013-11-01T08:09:00Z">
        <w:r w:rsidR="002A7D0B" w:rsidDel="00A869EE">
          <w:delText xml:space="preserve">if </w:delText>
        </w:r>
      </w:del>
      <w:ins w:id="384"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5" w:author="Kezia Endsley" w:date="2013-11-01T08:09:00Z">
        <w:r w:rsidDel="00D10969">
          <w:delText xml:space="preserve">While </w:delText>
        </w:r>
      </w:del>
      <w:ins w:id="386" w:author="Kezia Endsley" w:date="2013-11-01T08:09:00Z">
        <w:r w:rsidR="00D10969">
          <w:t xml:space="preserve">Although </w:t>
        </w:r>
      </w:ins>
      <w:r>
        <w:t>you can head over to your local college or university and dive into a traditional classroom program</w:t>
      </w:r>
      <w:ins w:id="387" w:author="Kezia Endsley" w:date="2013-11-01T08:09:00Z">
        <w:r w:rsidR="00D10969">
          <w:t>,</w:t>
        </w:r>
      </w:ins>
      <w:r>
        <w:t xml:space="preserve"> there are two other options to consider when </w:t>
      </w:r>
      <w:ins w:id="388" w:author="Kezia Endsley" w:date="2013-11-01T09:09:00Z">
        <w:r w:rsidR="00F74276">
          <w:t xml:space="preserve">you want </w:t>
        </w:r>
      </w:ins>
      <w:del w:id="389"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90" w:author="Kezia Endsley" w:date="2013-11-01T08:10:00Z"/>
        </w:numPr>
        <w:pPrChange w:id="391" w:author="Kezia Endsley" w:date="2013-11-01T08:10:00Z">
          <w:pPr>
            <w:pStyle w:val="ListNumbered"/>
          </w:pPr>
        </w:pPrChange>
      </w:pPr>
      <w:del w:id="392" w:author="Kezia Endsley" w:date="2013-11-01T08:09:00Z">
        <w:r w:rsidDel="00D10969">
          <w:lastRenderedPageBreak/>
          <w:delText xml:space="preserve"> </w:delText>
        </w:r>
      </w:del>
      <w:r w:rsidRPr="00211025">
        <w:t>Massively Op</w:t>
      </w:r>
      <w:r w:rsidR="007305F9" w:rsidRPr="00211025">
        <w:t xml:space="preserve">en Online Courses (MOOCs) like </w:t>
      </w:r>
      <w:proofErr w:type="spellStart"/>
      <w:r w:rsidR="007305F9" w:rsidRPr="00211025">
        <w:t>Coursera</w:t>
      </w:r>
      <w:r w:rsidR="003F2AEE" w:rsidRPr="00211025">
        <w:t>’s</w:t>
      </w:r>
      <w:proofErr w:type="spellEnd"/>
      <w:r w:rsidR="003F2AEE" w:rsidRPr="00211025">
        <w:t xml:space="preserve"> </w:t>
      </w:r>
      <w:ins w:id="393" w:author="Kent, Kevin - Indianapolis" w:date="2013-11-04T09:15:00Z">
        <w:r w:rsidR="00407628">
          <w:t xml:space="preserve">Introduction to </w:t>
        </w:r>
      </w:ins>
      <w:r w:rsidR="003F2AEE" w:rsidRPr="00211025">
        <w:t>Data Science course</w:t>
      </w:r>
      <w:r w:rsidR="007305F9">
        <w:t xml:space="preserve"> (</w:t>
      </w:r>
      <w:ins w:id="394"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5"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6" w:author="Jay Jacobs" w:date="2013-11-07T19:50:00Z">
        <w:r w:rsidR="00661B82">
          <w:rPr>
            <w:rStyle w:val="InlineURL"/>
          </w:rPr>
          <w:fldChar w:fldCharType="end"/>
        </w:r>
      </w:ins>
      <w:r w:rsidR="003F2AEE">
        <w:t xml:space="preserve">), </w:t>
      </w:r>
      <w:proofErr w:type="spellStart"/>
      <w:r w:rsidR="003F2AEE">
        <w:t>edX’s</w:t>
      </w:r>
      <w:proofErr w:type="spellEnd"/>
      <w:r w:rsidR="003F2AEE">
        <w:t xml:space="preserve">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7"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8" w:author="Kezia Endsley" w:date="2013-11-01T08:10:00Z">
        <w:r w:rsidR="00846884">
          <w:t>,</w:t>
        </w:r>
      </w:ins>
      <w:r w:rsidR="007305F9">
        <w:t xml:space="preserve"> but aren’t right for everyone. Lectures, handouts</w:t>
      </w:r>
      <w:ins w:id="399"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400" w:author="Kezia Endsley" w:date="2013-11-01T08:10:00Z">
        <w:r w:rsidR="00846884">
          <w:t xml:space="preserve">. </w:t>
        </w:r>
      </w:ins>
      <w:del w:id="401" w:author="Kezia Endsley" w:date="2013-11-01T08:10:00Z">
        <w:r w:rsidR="007305F9" w:rsidDel="00846884">
          <w:delText>, i</w:delText>
        </w:r>
      </w:del>
      <w:ins w:id="402"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3" w:author="Kezia Endsley" w:date="2013-11-01T08:10:00Z"/>
        </w:numPr>
        <w:pPrChange w:id="404" w:author="Kezia Endsley" w:date="2013-11-01T08:10:00Z">
          <w:pPr>
            <w:pStyle w:val="ListNumbered"/>
          </w:pPr>
        </w:pPrChange>
      </w:pPr>
      <w:r>
        <w:t>O</w:t>
      </w:r>
      <w:r w:rsidR="002A7D0B">
        <w:t xml:space="preserve">nline </w:t>
      </w:r>
      <w:r>
        <w:t xml:space="preserve">certificate or </w:t>
      </w:r>
      <w:del w:id="405" w:author="Kent, Kevin - Indianapolis" w:date="2013-11-04T09:16:00Z">
        <w:r w:rsidDel="002377D3">
          <w:delText xml:space="preserve">Masters </w:delText>
        </w:r>
      </w:del>
      <w:ins w:id="406" w:author="Kent, Kevin - Indianapolis" w:date="2013-11-04T09:16:00Z">
        <w:r w:rsidR="002377D3">
          <w:t xml:space="preserve">master’s </w:t>
        </w:r>
      </w:ins>
      <w:r w:rsidR="002A7D0B">
        <w:t xml:space="preserve">courses such as UC Berkeley’s MIDS </w:t>
      </w:r>
      <w:ins w:id="407"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8" w:author="Kent, Kevin - Indianapolis" w:date="2013-11-04T09:17:00Z">
        <w:r w:rsidR="002A7D0B" w:rsidDel="002377D3">
          <w:delText xml:space="preserve"> </w:delText>
        </w:r>
        <w:r w:rsidDel="002377D3">
          <w:delText>program</w:delText>
        </w:r>
      </w:del>
      <w:r>
        <w:t xml:space="preserve">, </w:t>
      </w:r>
      <w:r w:rsidRPr="00211025">
        <w:rPr>
          <w:highlight w:val="yellow"/>
          <w:rPrChange w:id="409" w:author="Kezia Endsley" w:date="2013-11-01T08:11:00Z">
            <w:rPr/>
          </w:rPrChange>
        </w:rPr>
        <w:t>University of Washington’s certificate in data science (</w:t>
      </w:r>
      <w:ins w:id="410" w:author="Jay Jacobs" w:date="2013-11-07T20:18:00Z">
        <w:r w:rsidR="00DB46FE" w:rsidRPr="00DB46FE">
          <w:rPr>
            <w:rStyle w:val="InlineURL"/>
            <w:rPrChange w:id="411" w:author="Jay Jacobs" w:date="2013-11-07T20:18:00Z">
              <w:rPr/>
            </w:rPrChange>
          </w:rPr>
          <w:t>http://www.pce.uw.edu/certificates/data-science.html</w:t>
        </w:r>
      </w:ins>
      <w:r w:rsidRPr="00211025">
        <w:rPr>
          <w:highlight w:val="yellow"/>
          <w:rPrChange w:id="412" w:author="Kezia Endsley" w:date="2013-11-01T08:11:00Z">
            <w:rPr/>
          </w:rPrChange>
        </w:rPr>
        <w:t>)</w:t>
      </w:r>
      <w:ins w:id="413" w:author="Kezia Endsley" w:date="2013-11-01T08:11:00Z">
        <w:r w:rsidR="00211025">
          <w:t>,</w:t>
        </w:r>
      </w:ins>
      <w:r>
        <w:t xml:space="preserve"> and Penn State’s Applied Statistics online curriculum (</w:t>
      </w:r>
      <w:ins w:id="414" w:author="Jay Jacobs" w:date="2013-11-07T20:19:00Z">
        <w:r w:rsidR="00DB46FE" w:rsidRPr="00DB46FE">
          <w:rPr>
            <w:rStyle w:val="InlineURL"/>
          </w:rPr>
          <w:t>http://www.worldcampus.psu.edu/degrees-and-certificates/applied-statistics-certificate/overview</w:t>
        </w:r>
      </w:ins>
      <w:del w:id="415" w:author="Jay Jacobs" w:date="2013-11-07T20:19:00Z">
        <w:r w:rsidRPr="002377D3" w:rsidDel="00DB46FE">
          <w:rPr>
            <w:rStyle w:val="InlineURL"/>
            <w:highlight w:val="cyan"/>
            <w:rPrChange w:id="416"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7" w:author="Kent, Kevin - Indianapolis" w:date="2013-11-04T09:19:00Z"/>
        </w:rPr>
        <w:pPrChange w:id="418" w:author="Kezia Endsley" w:date="2013-11-01T08:12:00Z">
          <w:pPr>
            <w:pStyle w:val="Para"/>
          </w:pPr>
        </w:pPrChange>
      </w:pPr>
      <w:ins w:id="419" w:author="Kezia Endsley" w:date="2013-11-01T08:11:00Z">
        <w:r w:rsidRPr="002377D3">
          <w:rPr>
            <w:highlight w:val="yellow"/>
            <w:rPrChange w:id="420" w:author="Kent, Kevin - Indianapolis" w:date="2013-11-04T09:19:00Z">
              <w:rPr/>
            </w:rPrChange>
          </w:rPr>
          <w:t>[[Author: Can you please fill in</w:t>
        </w:r>
      </w:ins>
      <w:ins w:id="421" w:author="Kezia Endsley" w:date="2013-11-01T08:12:00Z">
        <w:r w:rsidRPr="002377D3">
          <w:rPr>
            <w:highlight w:val="yellow"/>
            <w:rPrChange w:id="422" w:author="Kent, Kevin - Indianapolis" w:date="2013-11-04T09:19:00Z">
              <w:rPr/>
            </w:rPrChange>
          </w:rPr>
          <w:t xml:space="preserve"> the missing URL above? </w:t>
        </w:r>
        <w:proofErr w:type="spellStart"/>
        <w:r w:rsidRPr="002377D3">
          <w:rPr>
            <w:highlight w:val="yellow"/>
            <w:rPrChange w:id="423" w:author="Kent, Kevin - Indianapolis" w:date="2013-11-04T09:19:00Z">
              <w:rPr/>
            </w:rPrChange>
          </w:rPr>
          <w:t>Kezia</w:t>
        </w:r>
        <w:proofErr w:type="spellEnd"/>
        <w:r w:rsidRPr="002377D3">
          <w:rPr>
            <w:highlight w:val="yellow"/>
            <w:rPrChange w:id="424" w:author="Kent, Kevin - Indianapolis" w:date="2013-11-04T09:19:00Z">
              <w:rPr/>
            </w:rPrChange>
          </w:rPr>
          <w:t>]]</w:t>
        </w:r>
      </w:ins>
      <w:ins w:id="425" w:author="Kent, Kevin - Indianapolis" w:date="2013-11-04T09:17:00Z">
        <w:r w:rsidR="002377D3" w:rsidRPr="002377D3">
          <w:rPr>
            <w:highlight w:val="yellow"/>
            <w:rPrChange w:id="426" w:author="Kent, Kevin - Indianapolis" w:date="2013-11-04T09:19:00Z">
              <w:rPr/>
            </w:rPrChange>
          </w:rPr>
          <w:t xml:space="preserve"> //Yes, authors, the Univ. of Washington one is missing</w:t>
        </w:r>
      </w:ins>
      <w:ins w:id="427" w:author="Kent, Kevin - Indianapolis" w:date="2013-11-04T09:19:00Z">
        <w:r w:rsidR="002377D3" w:rsidRPr="002377D3">
          <w:rPr>
            <w:highlight w:val="yellow"/>
            <w:rPrChange w:id="428" w:author="Kent, Kevin - Indianapolis" w:date="2013-11-04T09:19:00Z">
              <w:rPr/>
            </w:rPrChange>
          </w:rPr>
          <w:t>. Thanks, Kevin (</w:t>
        </w:r>
        <w:proofErr w:type="spellStart"/>
        <w:r w:rsidR="002377D3" w:rsidRPr="002377D3">
          <w:rPr>
            <w:highlight w:val="yellow"/>
            <w:rPrChange w:id="429" w:author="Kent, Kevin - Indianapolis" w:date="2013-11-04T09:19:00Z">
              <w:rPr/>
            </w:rPrChange>
          </w:rPr>
          <w:t>PjE</w:t>
        </w:r>
        <w:proofErr w:type="spellEnd"/>
        <w:r w:rsidR="002377D3" w:rsidRPr="002377D3">
          <w:rPr>
            <w:highlight w:val="yellow"/>
            <w:rPrChange w:id="430" w:author="Kent, Kevin - Indianapolis" w:date="2013-11-04T09:19:00Z">
              <w:rPr/>
            </w:rPrChange>
          </w:rPr>
          <w:t>)</w:t>
        </w:r>
      </w:ins>
    </w:p>
    <w:p w14:paraId="406D7A32" w14:textId="77777777" w:rsidR="002377D3" w:rsidRDefault="002377D3">
      <w:pPr>
        <w:pStyle w:val="QueryPara"/>
        <w:rPr>
          <w:ins w:id="431" w:author="Jay Jacobs" w:date="2013-11-07T20:19:00Z"/>
        </w:rPr>
        <w:pPrChange w:id="432" w:author="Kezia Endsley" w:date="2013-11-01T08:12:00Z">
          <w:pPr>
            <w:pStyle w:val="Para"/>
          </w:pPr>
        </w:pPrChange>
      </w:pPr>
      <w:ins w:id="433" w:author="Kent, Kevin - Indianapolis" w:date="2013-11-04T09:19:00Z">
        <w:r w:rsidRPr="002377D3">
          <w:rPr>
            <w:highlight w:val="cyan"/>
            <w:rPrChange w:id="434" w:author="Kent, Kevin - Indianapolis" w:date="2013-11-04T09:20:00Z">
              <w:rPr/>
            </w:rPrChange>
          </w:rPr>
          <w:t xml:space="preserve">[AU: The Penn State URL </w:t>
        </w:r>
      </w:ins>
      <w:ins w:id="435" w:author="Kent, Kevin - Indianapolis" w:date="2013-11-04T09:20:00Z">
        <w:r w:rsidRPr="002377D3">
          <w:rPr>
            <w:highlight w:val="cyan"/>
            <w:rPrChange w:id="436" w:author="Kent, Kevin - Indianapolis" w:date="2013-11-04T09:20:00Z">
              <w:rPr/>
            </w:rPrChange>
          </w:rPr>
          <w:t>doesn’t bring up anything for me. Please check and fix. Thanks, Kevin (</w:t>
        </w:r>
        <w:proofErr w:type="spellStart"/>
        <w:r w:rsidRPr="002377D3">
          <w:rPr>
            <w:highlight w:val="cyan"/>
            <w:rPrChange w:id="437" w:author="Kent, Kevin - Indianapolis" w:date="2013-11-04T09:20:00Z">
              <w:rPr/>
            </w:rPrChange>
          </w:rPr>
          <w:t>PjE</w:t>
        </w:r>
        <w:proofErr w:type="spellEnd"/>
        <w:r w:rsidRPr="002377D3">
          <w:rPr>
            <w:highlight w:val="cyan"/>
            <w:rPrChange w:id="438" w:author="Kent, Kevin - Indianapolis" w:date="2013-11-04T09:20:00Z">
              <w:rPr/>
            </w:rPrChange>
          </w:rPr>
          <w:t>)</w:t>
        </w:r>
      </w:ins>
    </w:p>
    <w:p w14:paraId="3BBC4282" w14:textId="40504374" w:rsidR="006952FB" w:rsidRDefault="006952FB">
      <w:pPr>
        <w:pStyle w:val="QueryPara"/>
        <w:rPr>
          <w:ins w:id="439" w:author="Kezia Endsley" w:date="2013-11-01T08:11:00Z"/>
        </w:rPr>
        <w:pPrChange w:id="440" w:author="Kezia Endsley" w:date="2013-11-01T08:12:00Z">
          <w:pPr>
            <w:pStyle w:val="Para"/>
          </w:pPr>
        </w:pPrChange>
      </w:pPr>
      <w:ins w:id="441" w:author="Jay Jacobs" w:date="2013-11-07T20:19:00Z">
        <w:r>
          <w:t>[AR: added link and fixed Penn State]</w:t>
        </w:r>
      </w:ins>
    </w:p>
    <w:p w14:paraId="42F5A7D5" w14:textId="77777777" w:rsidR="002A7D0B" w:rsidRDefault="002B654F" w:rsidP="00AB2C2E">
      <w:pPr>
        <w:pStyle w:val="Para"/>
        <w:numPr>
          <w:ins w:id="442" w:author="Kezia Endsley" w:date="2013-11-01T08:11:00Z"/>
        </w:numPr>
      </w:pPr>
      <w:r>
        <w:t>Understanding and applying statistics correctly is more complex than you might imagine, and individuals in disciplines with a rich history of using statistics to solve complex problems often</w:t>
      </w:r>
      <w:del w:id="443" w:author="Kezia Endsley" w:date="2013-11-01T08:12:00Z">
        <w:r w:rsidDel="00C545B5">
          <w:delText xml:space="preserve"> </w:delText>
        </w:r>
      </w:del>
      <w:r>
        <w:t xml:space="preserve">times fall into common traps. Resources such as Alex Reinhart’s </w:t>
      </w:r>
      <w:r w:rsidRPr="00C545B5">
        <w:rPr>
          <w:rPrChange w:id="444" w:author="Kezia Endsley" w:date="2013-11-01T08:12:00Z">
            <w:rPr>
              <w:i/>
            </w:rPr>
          </w:rPrChange>
        </w:rPr>
        <w:t>Statistics Done Wrong</w:t>
      </w:r>
      <w:r>
        <w:t xml:space="preserve"> (</w:t>
      </w:r>
      <w:hyperlink r:id="rId12" w:history="1">
        <w:r w:rsidRPr="00BE0BCE">
          <w:rPr>
            <w:rStyle w:val="InlineURL"/>
          </w:rPr>
          <w:t>http://www.refsmmat.com/statistics/</w:t>
        </w:r>
      </w:hyperlink>
      <w:r>
        <w:t xml:space="preserve">) and DZone’s </w:t>
      </w:r>
      <w:r>
        <w:lastRenderedPageBreak/>
        <w:t>mis</w:t>
      </w:r>
      <w:del w:id="445"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w:t>
      </w:r>
      <w:ins w:id="446" w:author="Kezia Endsley" w:date="2013-11-01T08:12:00Z">
        <w:r w:rsidR="00C545B5">
          <w:t xml:space="preserve"> </w:t>
        </w:r>
      </w:ins>
      <w:del w:id="447"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8" w:author="Kezia Endsley" w:date="2013-11-01T08:13:00Z">
        <w:r w:rsidR="006970EA">
          <w:t>,</w:t>
        </w:r>
      </w:ins>
      <w:r>
        <w:t>”</w:t>
      </w:r>
      <w:del w:id="449" w:author="Kezia Endsley" w:date="2013-11-01T08:13:00Z">
        <w:r w:rsidDel="006970EA">
          <w:delText>,</w:delText>
        </w:r>
      </w:del>
      <w:r>
        <w:t xml:space="preserve"> “gurus</w:t>
      </w:r>
      <w:ins w:id="450" w:author="Kezia Endsley" w:date="2013-11-01T08:13:00Z">
        <w:r w:rsidR="006970EA">
          <w:t>,</w:t>
        </w:r>
      </w:ins>
      <w:r>
        <w:t>”</w:t>
      </w:r>
      <w:del w:id="451" w:author="Kezia Endsley" w:date="2013-11-01T08:13:00Z">
        <w:r w:rsidDel="006970EA">
          <w:delText>,</w:delText>
        </w:r>
      </w:del>
      <w:r>
        <w:t xml:space="preserve"> and “rock stars” need not apply. What </w:t>
      </w:r>
      <w:del w:id="452" w:author="Kezia Endsley" w:date="2013-11-01T08:13:00Z">
        <w:r w:rsidDel="006970EA">
          <w:delText>we’re really</w:delText>
        </w:r>
      </w:del>
      <w:ins w:id="453"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54"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55" w:author="Kezia Endsley" w:date="2013-11-01T08:13:00Z">
        <w:r w:rsidR="006970EA">
          <w:t>-</w:t>
        </w:r>
      </w:ins>
      <w:del w:id="456" w:author="Kezia Endsley" w:date="2013-11-01T08:13:00Z">
        <w:r w:rsidDel="006970EA">
          <w:delText xml:space="preserve"> </w:delText>
        </w:r>
      </w:del>
      <w:r>
        <w:t>protection system algorithms</w:t>
      </w:r>
      <w:ins w:id="457" w:author="Kezia Endsley" w:date="2013-11-01T08:13:00Z">
        <w:del w:id="458"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59" w:author="Kezia Endsley" w:date="2013-11-01T08:13:00Z">
        <w:del w:id="460"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61" w:author="Kezia Endsley" w:date="2013-11-01T08:14:00Z">
        <w:del w:id="462"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63" w:author="Kezia Endsley" w:date="2013-11-01T08:14:00Z">
        <w:r w:rsidDel="006970EA">
          <w:delText>,</w:delText>
        </w:r>
      </w:del>
      <w:r>
        <w:t xml:space="preserve"> and useful metrics for various components of your overall security program</w:t>
      </w:r>
      <w:ins w:id="464" w:author="Kezia Endsley" w:date="2013-11-01T08:14:00Z">
        <w:del w:id="465" w:author="Kent, Kevin - Indianapolis" w:date="2013-11-04T09:22:00Z">
          <w:r w:rsidR="006970EA" w:rsidDel="002377D3">
            <w:delText>.</w:delText>
          </w:r>
        </w:del>
      </w:ins>
    </w:p>
    <w:p w14:paraId="5046D7B8" w14:textId="77777777" w:rsidR="00505A51" w:rsidRDefault="006970EA" w:rsidP="00505A51">
      <w:pPr>
        <w:pStyle w:val="ParaContinued"/>
      </w:pPr>
      <w:ins w:id="466" w:author="Kezia Endsley" w:date="2013-11-01T08:13:00Z">
        <w:r>
          <w:t>O</w:t>
        </w:r>
      </w:ins>
      <w:del w:id="467"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8" w:author="Kezia Endsley" w:date="2013-11-01T07:36:00Z">
            <w:rPr>
              <w:b/>
            </w:rPr>
          </w:rPrChange>
        </w:rPr>
        <w:t>Your</w:t>
      </w:r>
      <w:r w:rsidRPr="00405A48">
        <w:t xml:space="preserve"> insight is, perhaps, </w:t>
      </w:r>
      <w:r w:rsidRPr="00405A48">
        <w:rPr>
          <w:rPrChange w:id="469" w:author="Kezia Endsley" w:date="2013-11-01T07:36:00Z">
            <w:rPr>
              <w:b/>
            </w:rPr>
          </w:rPrChange>
        </w:rPr>
        <w:t>the most valuable compo</w:t>
      </w:r>
      <w:r w:rsidR="00E909FC" w:rsidRPr="00405A48">
        <w:rPr>
          <w:rPrChange w:id="470"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71" w:author="Kezia Endsley" w:date="2013-11-01T08:14:00Z">
        <w:r w:rsidR="006970EA">
          <w:t>ing</w:t>
        </w:r>
      </w:ins>
      <w:r w:rsidR="00505A51">
        <w:t xml:space="preserve"> results. Your insight into the networks and systems of your organization, </w:t>
      </w:r>
      <w:ins w:id="472" w:author="Kezia Endsley" w:date="2013-11-01T08:14:00Z">
        <w:r w:rsidR="006970EA">
          <w:t xml:space="preserve">the </w:t>
        </w:r>
      </w:ins>
      <w:r w:rsidR="00505A51">
        <w:t xml:space="preserve">behaviors and characteristics of malware, and </w:t>
      </w:r>
      <w:ins w:id="473" w:author="Kezia Endsley" w:date="2013-11-01T08:14:00Z">
        <w:r w:rsidR="006970EA">
          <w:t xml:space="preserve">the </w:t>
        </w:r>
      </w:ins>
      <w:r w:rsidR="00505A51">
        <w:t xml:space="preserve">classification and qualification incidents </w:t>
      </w:r>
      <w:del w:id="474" w:author="Kezia Endsley" w:date="2013-11-01T08:14:00Z">
        <w:r w:rsidR="00505A51" w:rsidDel="006970EA">
          <w:delText>will be</w:delText>
        </w:r>
      </w:del>
      <w:ins w:id="475"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76" w:author="Kezia Endsley" w:date="2013-11-01T08:15:00Z">
        <w:r w:rsidR="00283FF9">
          <w:t>the</w:t>
        </w:r>
      </w:ins>
      <w:del w:id="477" w:author="Kezia Endsley" w:date="2013-11-01T08:15:00Z">
        <w:r w:rsidDel="00283FF9">
          <w:delText>a</w:delText>
        </w:r>
      </w:del>
      <w:r>
        <w:t xml:space="preserve"> basic ability to gather and programmatically crunch data</w:t>
      </w:r>
      <w:ins w:id="478" w:author="Kezia Endsley" w:date="2013-11-01T08:57:00Z">
        <w:r w:rsidR="00283A56">
          <w:t>,</w:t>
        </w:r>
      </w:ins>
      <w:r>
        <w:t xml:space="preserve"> </w:t>
      </w:r>
      <w:del w:id="479" w:author="Kezia Endsley" w:date="2013-11-01T08:16:00Z">
        <w:r w:rsidR="00505A51" w:rsidDel="00E30EC6">
          <w:delText>backed by</w:delText>
        </w:r>
      </w:del>
      <w:ins w:id="480" w:author="Kezia Endsley" w:date="2013-11-01T08:16:00Z">
        <w:r w:rsidR="00E30EC6">
          <w:t>along with</w:t>
        </w:r>
      </w:ins>
      <w:r>
        <w:t xml:space="preserve"> a bit of industry knowledge is </w:t>
      </w:r>
      <w:ins w:id="481" w:author="Kezia Endsley" w:date="2013-11-01T08:15:00Z">
        <w:r w:rsidR="006970EA">
          <w:t xml:space="preserve">tricky. Don’t </w:t>
        </w:r>
      </w:ins>
      <w:del w:id="482" w:author="Kezia Endsley" w:date="2013-11-01T08:15:00Z">
        <w:r w:rsidDel="006970EA">
          <w:delText xml:space="preserve">where you may </w:delText>
        </w:r>
      </w:del>
      <w:r>
        <w:t xml:space="preserve">fall into the trap of </w:t>
      </w:r>
      <w:r w:rsidR="00505A51">
        <w:t>thinking you</w:t>
      </w:r>
      <w:ins w:id="483" w:author="Kezia Endsley" w:date="2013-11-01T08:15:00Z">
        <w:r w:rsidR="006970EA">
          <w:t>’</w:t>
        </w:r>
      </w:ins>
      <w:r w:rsidR="00505A51">
        <w:t>r</w:t>
      </w:r>
      <w:ins w:id="484" w:author="Kezia Endsley" w:date="2013-11-01T08:15:00Z">
        <w:r w:rsidR="006970EA">
          <w:t>e</w:t>
        </w:r>
      </w:ins>
      <w:r w:rsidR="00505A51">
        <w:t xml:space="preserve"> doing data science when all you’re doing is reputational damage to all </w:t>
      </w:r>
      <w:proofErr w:type="gramStart"/>
      <w:r w:rsidR="00505A51">
        <w:t>three component</w:t>
      </w:r>
      <w:proofErr w:type="gramEnd"/>
      <w:r w:rsidR="00505A51">
        <w:t xml:space="preserve"> areas (and, potentia</w:t>
      </w:r>
      <w:r w:rsidR="00163FE3">
        <w:t>l</w:t>
      </w:r>
      <w:r w:rsidR="00505A51">
        <w:t>l</w:t>
      </w:r>
      <w:r w:rsidR="00163FE3">
        <w:t>y</w:t>
      </w:r>
      <w:r w:rsidR="00505A51">
        <w:t>, yourself). How do you steer clear of the danger zone?</w:t>
      </w:r>
      <w:ins w:id="485" w:author="Kezia Endsley" w:date="2013-11-01T08:16:00Z">
        <w:r w:rsidR="00E30EC6">
          <w:t xml:space="preserve"> Try these approaches:</w:t>
        </w:r>
      </w:ins>
    </w:p>
    <w:p w14:paraId="26DF4280" w14:textId="1373FA0B" w:rsidR="00505A51" w:rsidRDefault="00505A51">
      <w:pPr>
        <w:pStyle w:val="ListBulleted"/>
        <w:numPr>
          <w:ins w:id="486" w:author="Kezia Endsley" w:date="2013-11-01T08:15:00Z"/>
        </w:numPr>
        <w:pPrChange w:id="487" w:author="Kezia Endsley" w:date="2013-11-01T08:15:00Z">
          <w:pPr>
            <w:pStyle w:val="Para"/>
          </w:pPr>
        </w:pPrChange>
      </w:pPr>
      <w:r w:rsidRPr="002377D3">
        <w:rPr>
          <w:b/>
        </w:rPr>
        <w:lastRenderedPageBreak/>
        <w:t>Embrace (v</w:t>
      </w:r>
      <w:r w:rsidR="00F97035" w:rsidRPr="002377D3">
        <w:rPr>
          <w:b/>
        </w:rPr>
        <w:t>ersu</w:t>
      </w:r>
      <w:r w:rsidRPr="002377D3">
        <w:rPr>
          <w:b/>
        </w:rPr>
        <w:t>s dabble in) statistics.</w:t>
      </w:r>
      <w:r>
        <w:t xml:space="preserve"> Statistics and machine learning ha</w:t>
      </w:r>
      <w:ins w:id="488" w:author="Kezia Endsley" w:date="2013-11-01T08:17:00Z">
        <w:r w:rsidR="00064B2C">
          <w:t>ve</w:t>
        </w:r>
      </w:ins>
      <w:del w:id="489" w:author="Kezia Endsley" w:date="2013-11-01T08:17:00Z">
        <w:r w:rsidDel="00064B2C">
          <w:delText>s</w:delText>
        </w:r>
      </w:del>
      <w:r>
        <w:t xml:space="preserve"> enabled advancements in everything from a deeper understanding of the microscopic workings of </w:t>
      </w:r>
      <w:del w:id="490" w:author="Kent, Kevin - Indianapolis" w:date="2013-11-04T09:27:00Z">
        <w:r w:rsidDel="00634ED4">
          <w:delText xml:space="preserve">our </w:delText>
        </w:r>
      </w:del>
      <w:ins w:id="491" w:author="Kent, Kevin - Indianapolis" w:date="2013-11-04T09:27:00Z">
        <w:r w:rsidR="00634ED4">
          <w:t xml:space="preserve">human </w:t>
        </w:r>
      </w:ins>
      <w:r>
        <w:t xml:space="preserve">genes, to telling </w:t>
      </w:r>
      <w:del w:id="492" w:author="Kent, Kevin - Indianapolis" w:date="2013-11-04T09:27:00Z">
        <w:r w:rsidDel="00634ED4">
          <w:delText xml:space="preserve">us </w:delText>
        </w:r>
      </w:del>
      <w:ins w:id="493" w:author="Kent, Kevin - Indianapolis" w:date="2013-11-04T09:27:00Z">
        <w:r w:rsidR="00634ED4">
          <w:t xml:space="preserve">you </w:t>
        </w:r>
      </w:ins>
      <w:r>
        <w:t xml:space="preserve">how many steps and flights of stairs </w:t>
      </w:r>
      <w:del w:id="494" w:author="Kent, Kevin - Indianapolis" w:date="2013-11-04T09:27:00Z">
        <w:r w:rsidDel="00634ED4">
          <w:delText>we</w:delText>
        </w:r>
      </w:del>
      <w:ins w:id="495" w:author="Kent, Kevin - Indianapolis" w:date="2013-11-04T09:27:00Z">
        <w:r w:rsidR="00634ED4">
          <w:t>you</w:t>
        </w:r>
      </w:ins>
      <w:r>
        <w:t>’ve taken</w:t>
      </w:r>
      <w:ins w:id="496" w:author="Kezia Endsley" w:date="2013-11-01T08:17:00Z">
        <w:r w:rsidR="00064B2C">
          <w:t>,</w:t>
        </w:r>
      </w:ins>
      <w:r>
        <w:t xml:space="preserve"> to </w:t>
      </w:r>
      <w:del w:id="497" w:author="Kezia Endsley" w:date="2013-11-01T08:17:00Z">
        <w:r w:rsidDel="00064B2C">
          <w:delText xml:space="preserve">how to </w:delText>
        </w:r>
      </w:del>
      <w:r>
        <w:t>build</w:t>
      </w:r>
      <w:ins w:id="498" w:author="Kezia Endsley" w:date="2013-11-01T08:17:00Z">
        <w:r w:rsidR="00064B2C">
          <w:t>ing</w:t>
        </w:r>
      </w:ins>
      <w:r>
        <w:t xml:space="preserve"> spacecraft that eventually break pas</w:t>
      </w:r>
      <w:ins w:id="499" w:author="Kezia Endsley" w:date="2013-11-01T08:17:00Z">
        <w:r w:rsidR="00064B2C">
          <w:t>t</w:t>
        </w:r>
      </w:ins>
      <w:r>
        <w:t xml:space="preserve"> the limits of </w:t>
      </w:r>
      <w:del w:id="500" w:author="Kent, Kevin - Indianapolis" w:date="2013-11-04T09:27:00Z">
        <w:r w:rsidDel="00634ED4">
          <w:delText xml:space="preserve">our </w:delText>
        </w:r>
      </w:del>
      <w:ins w:id="501" w:author="Kent, Kevin - Indianapolis" w:date="2013-11-04T09:27:00Z">
        <w:r w:rsidR="00634ED4">
          <w:t xml:space="preserve">the </w:t>
        </w:r>
      </w:ins>
      <w:r>
        <w:t xml:space="preserve">solar system. They can absolutely help enhance </w:t>
      </w:r>
      <w:ins w:id="502" w:author="Kent, Kevin - Indianapolis" w:date="2013-11-04T09:28:00Z">
        <w:r w:rsidR="00634ED4">
          <w:t>y</w:t>
        </w:r>
      </w:ins>
      <w:r>
        <w:t>our knowledge of security issues and even help solve some of them. Just don’t think you can dip your toe in. Not everyone can b</w:t>
      </w:r>
      <w:ins w:id="503" w:author="Jay Jacobs" w:date="2013-11-07T20:21:00Z">
        <w:r w:rsidR="006952FB">
          <w:t>ecome</w:t>
        </w:r>
      </w:ins>
      <w:del w:id="504" w:author="Jay Jacobs" w:date="2013-11-07T20:21:00Z">
        <w:r w:rsidDel="006952FB">
          <w:delText>e a PhD</w:delText>
        </w:r>
        <w:r w:rsidR="00FA634D" w:rsidDel="006952FB">
          <w:delText xml:space="preserve"> in</w:delText>
        </w:r>
      </w:del>
      <w:r w:rsidR="00FA634D">
        <w:t xml:space="preserve"> </w:t>
      </w:r>
      <w:ins w:id="505" w:author="Jay Jacobs" w:date="2013-11-07T20:21:00Z">
        <w:r w:rsidR="006952FB">
          <w:t xml:space="preserve">a </w:t>
        </w:r>
      </w:ins>
      <w:ins w:id="506" w:author="Jay Jacobs" w:date="2013-11-07T20:22:00Z">
        <w:r w:rsidR="00320CF9">
          <w:t xml:space="preserve">genius with </w:t>
        </w:r>
      </w:ins>
      <w:r w:rsidR="00FA634D">
        <w:t xml:space="preserve">statistics, </w:t>
      </w:r>
      <w:del w:id="507" w:author="Jay Jacobs" w:date="2013-11-07T20:22:00Z">
        <w:r w:rsidR="00FA634D" w:rsidDel="00320CF9">
          <w:delText xml:space="preserve">so </w:delText>
        </w:r>
      </w:del>
      <w:ins w:id="508" w:author="Jay Jacobs" w:date="2013-11-07T20:22:00Z">
        <w:r w:rsidR="00320CF9">
          <w:t xml:space="preserve">but </w:t>
        </w:r>
      </w:ins>
      <w:r w:rsidR="00FA634D">
        <w:t xml:space="preserve">make sure </w:t>
      </w:r>
      <w:del w:id="509" w:author="Kezia Endsley" w:date="2013-11-01T08:18:00Z">
        <w:r w:rsidR="00FA634D" w:rsidDel="00064B2C">
          <w:delText>to surround yourself with a</w:delText>
        </w:r>
      </w:del>
      <w:ins w:id="510" w:author="Kezia Endsley" w:date="2013-11-01T08:18:00Z">
        <w:r w:rsidR="00064B2C">
          <w:t>your team</w:t>
        </w:r>
      </w:ins>
      <w:r w:rsidR="00FA634D">
        <w:t xml:space="preserve"> </w:t>
      </w:r>
      <w:ins w:id="511" w:author="Kezia Endsley" w:date="2013-11-01T08:18:00Z">
        <w:r w:rsidR="00064B2C">
          <w:t>(</w:t>
        </w:r>
      </w:ins>
      <w:r w:rsidR="00FA634D">
        <w:t>physical or virtual</w:t>
      </w:r>
      <w:ins w:id="512" w:author="Kezia Endsley" w:date="2013-11-01T08:18:00Z">
        <w:r w:rsidR="00064B2C">
          <w:t>)</w:t>
        </w:r>
      </w:ins>
      <w:r w:rsidR="00FA634D">
        <w:t xml:space="preserve"> </w:t>
      </w:r>
      <w:del w:id="513" w:author="Kezia Endsley" w:date="2013-11-01T08:18:00Z">
        <w:r w:rsidR="00FA634D" w:rsidDel="00064B2C">
          <w:delText>team with</w:delText>
        </w:r>
      </w:del>
      <w:ins w:id="514" w:author="Kezia Endsley" w:date="2013-11-01T08:18:00Z">
        <w:r w:rsidR="00064B2C">
          <w:t>has</w:t>
        </w:r>
      </w:ins>
      <w:r w:rsidR="00FA634D">
        <w:t xml:space="preserve"> at least one strong stats person</w:t>
      </w:r>
      <w:del w:id="515"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16" w:author="Kezia Endsley" w:date="2013-11-01T08:15:00Z"/>
        </w:numPr>
        <w:pPrChange w:id="517" w:author="Kezia Endsley" w:date="2013-11-01T08:15:00Z">
          <w:pPr>
            <w:pStyle w:val="Para"/>
          </w:pPr>
        </w:pPrChange>
      </w:pPr>
      <w:r w:rsidRPr="002377D3">
        <w:rPr>
          <w:b/>
        </w:rPr>
        <w:t>Dig deep</w:t>
      </w:r>
      <w:ins w:id="518" w:author="Kezia Endsley" w:date="2013-11-01T08:18:00Z">
        <w:r w:rsidR="00523A60" w:rsidRPr="002377D3">
          <w:rPr>
            <w:b/>
            <w:rPrChange w:id="519" w:author="Kent, Kevin - Indianapolis" w:date="2013-11-04T09:25:00Z">
              <w:rPr>
                <w:i/>
              </w:rPr>
            </w:rPrChange>
          </w:rPr>
          <w:t>,</w:t>
        </w:r>
      </w:ins>
      <w:r w:rsidRPr="002377D3">
        <w:rPr>
          <w:b/>
        </w:rPr>
        <w:t xml:space="preserve"> but stay wide.</w:t>
      </w:r>
      <w:r w:rsidRPr="002377D3">
        <w:rPr>
          <w:b/>
          <w:rPrChange w:id="520" w:author="Kent, Kevin - Indianapolis" w:date="2013-11-04T09:25:00Z">
            <w:rPr/>
          </w:rPrChange>
        </w:rPr>
        <w:t xml:space="preserve"> </w:t>
      </w:r>
      <w:r>
        <w:t xml:space="preserve">You </w:t>
      </w:r>
      <w:del w:id="521"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22" w:author="Kezia Endsley" w:date="2013-11-01T08:18:00Z">
        <w:r w:rsidDel="00523A60">
          <w:delText>“</w:delText>
        </w:r>
      </w:del>
      <w:r>
        <w:t>security</w:t>
      </w:r>
      <w:del w:id="523" w:author="Kezia Endsley" w:date="2013-11-01T08:18:00Z">
        <w:r w:rsidDel="00523A60">
          <w:delText>”</w:delText>
        </w:r>
      </w:del>
      <w:r>
        <w:t xml:space="preserve"> (</w:t>
      </w:r>
      <w:ins w:id="524" w:author="Kezia Endsley" w:date="2013-11-01T08:18:00Z">
        <w:r w:rsidR="00523A60">
          <w:t>for example,</w:t>
        </w:r>
      </w:ins>
      <w:del w:id="525" w:author="Kezia Endsley" w:date="2013-11-01T08:18:00Z">
        <w:r w:rsidDel="00523A60">
          <w:delText>e.g.</w:delText>
        </w:r>
      </w:del>
      <w:r>
        <w:t xml:space="preserve"> economics, politics, </w:t>
      </w:r>
      <w:ins w:id="526" w:author="Kezia Endsley" w:date="2013-11-01T08:18:00Z">
        <w:r w:rsidR="00523A60">
          <w:t xml:space="preserve">and </w:t>
        </w:r>
      </w:ins>
      <w:r>
        <w:t xml:space="preserve">human rights) have an impact on </w:t>
      </w:r>
      <w:del w:id="527" w:author="Kezia Endsley" w:date="2013-11-01T08:18:00Z">
        <w:r w:rsidDel="00523A60">
          <w:delText>“</w:delText>
        </w:r>
      </w:del>
      <w:r>
        <w:t>security</w:t>
      </w:r>
      <w:ins w:id="528" w:author="Kezia Endsley" w:date="2013-11-01T08:18:00Z">
        <w:r w:rsidR="00523A60">
          <w:t>,</w:t>
        </w:r>
      </w:ins>
      <w:del w:id="529" w:author="Kezia Endsley" w:date="2013-11-01T08:18:00Z">
        <w:r w:rsidDel="00523A60">
          <w:delText>”</w:delText>
        </w:r>
      </w:del>
      <w:r>
        <w:t xml:space="preserve"> you’ll need to factor those in as you move from asking </w:t>
      </w:r>
      <w:ins w:id="530" w:author="Kezia Endsley" w:date="2013-11-01T08:19:00Z">
        <w:r w:rsidR="00523A60">
          <w:t xml:space="preserve">what and how, to why and who. </w:t>
        </w:r>
      </w:ins>
      <w:del w:id="531"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32" w:author="Kezia Endsley" w:date="2013-11-01T08:19:00Z">
        <w:r w:rsidDel="00C320E7">
          <w:delText xml:space="preserve">ten </w:delText>
        </w:r>
      </w:del>
      <w:ins w:id="533"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34" w:author="Kezia Endsley" w:date="2013-11-01T08:15:00Z"/>
        </w:numPr>
        <w:pPrChange w:id="535"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36"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7"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8"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39" w:author="Kent, Kevin - Indianapolis" w:date="2013-11-04T09:46:00Z">
        <w:r w:rsidR="00BE0BCE" w:rsidDel="00312992">
          <w:delText xml:space="preserve">movement </w:delText>
        </w:r>
      </w:del>
      <w:r w:rsidR="00BE0BCE">
        <w:t xml:space="preserve">and ensure there is sufficient documentation and data available for others to test </w:t>
      </w:r>
      <w:del w:id="540"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41" w:author="Kezia Endsley" w:date="2013-11-01T07:36:00Z">
        <w:r w:rsidR="00405A48" w:rsidDel="00405A48">
          <w:rPr>
            <w:snapToGrid w:val="0"/>
          </w:rPr>
          <w:delText>s</w:delText>
        </w:r>
      </w:del>
      <w:r w:rsidR="00405A48">
        <w:rPr>
          <w:snapToGrid w:val="0"/>
        </w:rPr>
        <w:t xml:space="preserve"> Data</w:t>
      </w:r>
      <w:ins w:id="542" w:author="Kezia Endsley" w:date="2013-11-01T07:36:00Z">
        <w:r w:rsidR="00405A48">
          <w:rPr>
            <w:snapToGrid w:val="0"/>
          </w:rPr>
          <w:t>-</w:t>
        </w:r>
      </w:ins>
      <w:del w:id="543"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44"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lastRenderedPageBreak/>
        <w:t xml:space="preserve">components </w:t>
      </w:r>
      <w:r w:rsidR="00225453">
        <w:t xml:space="preserve">of a </w:t>
      </w:r>
      <w:r w:rsidR="007A6F40">
        <w:t xml:space="preserve">good </w:t>
      </w:r>
      <w:r w:rsidR="00225453">
        <w:t>data</w:t>
      </w:r>
      <w:ins w:id="545" w:author="Kezia Endsley" w:date="2013-11-01T07:45:00Z">
        <w:r w:rsidR="00C30192">
          <w:t>-</w:t>
        </w:r>
      </w:ins>
      <w:del w:id="546"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7"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8" w:author="Kent, Kevin - Indianapolis" w:date="2013-11-04T09:48:00Z">
        <w:r w:rsidDel="00312992">
          <w:delText xml:space="preserve"> and</w:delText>
        </w:r>
      </w:del>
      <w:ins w:id="549" w:author="Kent, Kevin - Indianapolis" w:date="2013-11-04T09:48:00Z">
        <w:r w:rsidR="00312992">
          <w:t>,</w:t>
        </w:r>
      </w:ins>
      <w:r>
        <w:t xml:space="preserve"> yet you only want to gather data that answer your questions</w:t>
      </w:r>
      <w:r w:rsidR="00405A48">
        <w:t xml:space="preserve">. </w:t>
      </w:r>
      <w:r>
        <w:t>But don’t worry</w:t>
      </w:r>
      <w:ins w:id="550" w:author="Kezia Endsley" w:date="2013-11-01T08:59:00Z">
        <w:r w:rsidR="00D70F5C">
          <w:t>;</w:t>
        </w:r>
      </w:ins>
      <w:del w:id="551" w:author="Kezia Endsley" w:date="2013-11-01T08:59:00Z">
        <w:r w:rsidDel="00D70F5C">
          <w:delText>,</w:delText>
        </w:r>
      </w:del>
      <w:r>
        <w:t xml:space="preserve"> through iteration</w:t>
      </w:r>
      <w:ins w:id="552" w:author="Kezia Endsley" w:date="2013-11-01T08:21:00Z">
        <w:r w:rsidR="00305327">
          <w:t>,</w:t>
        </w:r>
      </w:ins>
      <w:r>
        <w:t xml:space="preserve"> you </w:t>
      </w:r>
      <w:del w:id="553" w:author="Kezia Endsley" w:date="2013-11-01T08:21:00Z">
        <w:r w:rsidDel="00305327">
          <w:delText>should be able to</w:delText>
        </w:r>
      </w:del>
      <w:ins w:id="554"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The opening quote in this chapter was from sabermetrician Bill James</w:t>
      </w:r>
      <w:r w:rsidR="00405A48">
        <w:t xml:space="preserve">. </w:t>
      </w:r>
      <w:r>
        <w:t>You may know him and his work portrayed in</w:t>
      </w:r>
      <w:ins w:id="555" w:author="Kezia Endsley" w:date="2013-11-01T08:21:00Z">
        <w:r w:rsidR="00305327">
          <w:t xml:space="preserve"> the </w:t>
        </w:r>
      </w:ins>
      <w:ins w:id="556" w:author="Kezia Endsley" w:date="2013-11-01T08:22:00Z">
        <w:r w:rsidR="00305327">
          <w:t>book</w:t>
        </w:r>
      </w:ins>
      <w:r>
        <w:t xml:space="preserve"> </w:t>
      </w:r>
      <w:del w:id="557" w:author="Kezia Endsley" w:date="2013-11-01T08:21:00Z">
        <w:r w:rsidDel="00305327">
          <w:delText>“</w:delText>
        </w:r>
      </w:del>
      <w:r w:rsidRPr="00305327">
        <w:rPr>
          <w:i/>
          <w:rPrChange w:id="558" w:author="Kezia Endsley" w:date="2013-11-01T08:21:00Z">
            <w:rPr/>
          </w:rPrChange>
        </w:rPr>
        <w:t>Moneyball</w:t>
      </w:r>
      <w:del w:id="559"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60" w:author="Kezia Endsley" w:date="2013-11-01T09:00:00Z">
        <w:r w:rsidDel="00D70F5C">
          <w:delText xml:space="preserve">The quote is worth repeating here: </w:delText>
        </w:r>
      </w:del>
      <w:ins w:id="561" w:author="Kezia Endsley" w:date="2013-11-01T09:00:00Z">
        <w:r w:rsidR="00D70F5C">
          <w:t xml:space="preserve">Recall that he said, </w:t>
        </w:r>
      </w:ins>
      <w:r w:rsidRPr="002251BE">
        <w:t>“My job was to find questions about baseball that have objective answers, that’s all that I do, that’s all that I’ve done.”</w:t>
      </w:r>
      <w:del w:id="562" w:author="Kent, Kevin - Indianapolis" w:date="2013-11-04T09:49:00Z">
        <w:r w:rsidDel="00312992">
          <w:delText xml:space="preserve"> </w:delText>
        </w:r>
      </w:del>
      <w:r>
        <w:t xml:space="preserve"> </w:t>
      </w:r>
      <w:del w:id="563" w:author="Kezia Endsley" w:date="2013-11-01T08:22:00Z">
        <w:r w:rsidDel="00305327">
          <w:delText>The</w:delText>
        </w:r>
      </w:del>
      <w:ins w:id="564" w:author="Kezia Endsley" w:date="2013-11-01T08:22:00Z">
        <w:r w:rsidR="00305327">
          <w:t>His</w:t>
        </w:r>
      </w:ins>
      <w:r>
        <w:t xml:space="preserve"> focus </w:t>
      </w:r>
      <w:del w:id="565" w:author="Kezia Endsley" w:date="2013-11-01T08:23:00Z">
        <w:r w:rsidDel="00305327">
          <w:delText xml:space="preserve">he has is </w:delText>
        </w:r>
      </w:del>
      <w:ins w:id="566"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7" w:author="Jay Jacobs" w:date="2013-11-07T20:24:00Z">
        <w:r w:rsidDel="00320CF9">
          <w:delText xml:space="preserve">purely on </w:delText>
        </w:r>
      </w:del>
      <w:r>
        <w:t>finding good questions</w:t>
      </w:r>
      <w:ins w:id="568" w:author="Jay Jacobs" w:date="2013-11-07T20:24:00Z">
        <w:r w:rsidR="00320CF9">
          <w:t xml:space="preserve"> </w:t>
        </w:r>
      </w:ins>
      <w:ins w:id="569" w:author="Jay Jacobs" w:date="2013-11-07T20:26:00Z">
        <w:r w:rsidR="008B0069">
          <w:t>that have</w:t>
        </w:r>
      </w:ins>
      <w:ins w:id="570" w:author="Jay Jacobs" w:date="2013-11-07T20:25:00Z">
        <w:r w:rsidR="00320CF9">
          <w:t xml:space="preserve"> answers</w:t>
        </w:r>
      </w:ins>
      <w:ins w:id="571" w:author="Jay Jacobs" w:date="2013-11-07T20:24:00Z">
        <w:r w:rsidR="00320CF9">
          <w:t xml:space="preserve"> in the data</w:t>
        </w:r>
      </w:ins>
      <w:r w:rsidR="00405A48">
        <w:t xml:space="preserve">. </w:t>
      </w:r>
    </w:p>
    <w:p w14:paraId="65C8B435" w14:textId="77777777" w:rsidR="00225453" w:rsidRDefault="00225453" w:rsidP="00225453">
      <w:pPr>
        <w:pStyle w:val="Para"/>
      </w:pPr>
      <w:del w:id="572" w:author="Kezia Endsley" w:date="2013-11-01T08:23:00Z">
        <w:r w:rsidDel="00305327">
          <w:delText xml:space="preserve">We </w:delText>
        </w:r>
      </w:del>
      <w:ins w:id="573" w:author="Kezia Endsley" w:date="2013-11-01T08:23:00Z">
        <w:r w:rsidR="00305327">
          <w:t xml:space="preserve">Chapter 1 </w:t>
        </w:r>
      </w:ins>
      <w:r>
        <w:t>discussed creating a good question</w:t>
      </w:r>
      <w:del w:id="574" w:author="Kezia Endsley" w:date="2013-11-01T08:23:00Z">
        <w:r w:rsidDel="00305327">
          <w:delText xml:space="preserve"> in Chapter 1</w:delText>
        </w:r>
      </w:del>
      <w:ins w:id="575" w:author="Kezia Endsley" w:date="2013-11-01T09:00:00Z">
        <w:r w:rsidR="00B76196">
          <w:t xml:space="preserve">. Remember that </w:t>
        </w:r>
      </w:ins>
      <w:del w:id="576" w:author="Kezia Endsley" w:date="2013-11-01T09:00:00Z">
        <w:r w:rsidDel="00B76196">
          <w:delText xml:space="preserve">, but </w:delText>
        </w:r>
      </w:del>
      <w:del w:id="577" w:author="Kezia Endsley" w:date="2013-11-01T08:23:00Z">
        <w:r w:rsidDel="00305327">
          <w:delText xml:space="preserve">we </w:delText>
        </w:r>
      </w:del>
      <w:del w:id="578" w:author="Kezia Endsley" w:date="2013-11-01T09:00:00Z">
        <w:r w:rsidDel="00B76196">
          <w:delText xml:space="preserve">want to reiterate that </w:delText>
        </w:r>
      </w:del>
      <w:r>
        <w:t>a good question has two qualities</w:t>
      </w:r>
      <w:ins w:id="579" w:author="Kezia Endsley" w:date="2013-11-01T08:23:00Z">
        <w:r w:rsidR="00305327">
          <w:sym w:font="Symbol" w:char="F0BE"/>
        </w:r>
      </w:ins>
      <w:del w:id="580" w:author="Kezia Endsley" w:date="2013-11-01T08:23:00Z">
        <w:r w:rsidDel="00305327">
          <w:delText xml:space="preserve">: </w:delText>
        </w:r>
      </w:del>
      <w:r>
        <w:t>it can be objectively answered with data and somebody wants to know the answer</w:t>
      </w:r>
      <w:r w:rsidR="00405A48">
        <w:t xml:space="preserve">. </w:t>
      </w:r>
      <w:del w:id="581" w:author="Kezia Endsley" w:date="2013-11-01T08:23:00Z">
        <w:r w:rsidDel="00305327">
          <w:delText xml:space="preserve">While </w:delText>
        </w:r>
      </w:del>
      <w:ins w:id="582"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83"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84" w:author="Kezia Endsley" w:date="2013-11-01T08:24:00Z">
        <w:r w:rsidDel="00305327">
          <w:delText xml:space="preserve">While </w:delText>
        </w:r>
      </w:del>
      <w:ins w:id="585" w:author="Kezia Endsley" w:date="2013-11-01T08:24:00Z">
        <w:r w:rsidR="00305327">
          <w:t xml:space="preserve">Although </w:t>
        </w:r>
      </w:ins>
      <w:r>
        <w:t>you can count blocked spam or create maps covered with botnet infections, if it’s not answering a practical question that someone wants answered</w:t>
      </w:r>
      <w:ins w:id="586" w:author="Kezia Endsley" w:date="2013-11-01T09:01:00Z">
        <w:r w:rsidR="007A4E33">
          <w:t>,</w:t>
        </w:r>
      </w:ins>
      <w:r>
        <w:t xml:space="preserve"> it might </w:t>
      </w:r>
      <w:del w:id="587" w:author="Kezia Endsley" w:date="2013-11-01T08:24:00Z">
        <w:r w:rsidDel="00A369CC">
          <w:delText>have been</w:delText>
        </w:r>
      </w:del>
      <w:ins w:id="588"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89" w:author="Kezia Endsley" w:date="2013-11-01T08:24:00Z">
        <w:r w:rsidR="00B53AF8">
          <w:t>s</w:t>
        </w:r>
      </w:ins>
      <w:r>
        <w:t xml:space="preserve"> spend more than an hour a week dealing with spam?” </w:t>
      </w:r>
      <w:del w:id="590" w:author="Kezia Endsley" w:date="2013-11-01T08:24:00Z">
        <w:r w:rsidDel="00B53AF8">
          <w:delText xml:space="preserve"> </w:delText>
        </w:r>
      </w:del>
      <w:r>
        <w:t>With that threshold in mind, you should be able to simplify the analysis</w:t>
      </w:r>
      <w:r w:rsidR="00405A48">
        <w:t xml:space="preserve">. </w:t>
      </w:r>
      <w:r>
        <w:t xml:space="preserve">Rather than </w:t>
      </w:r>
      <w:r>
        <w:lastRenderedPageBreak/>
        <w:t>calculating how much time, you just need to know if it’s over an hour a week</w:t>
      </w:r>
      <w:del w:id="591"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92" w:author="Kezia Endsley" w:date="2013-11-01T08:25:00Z">
        <w:r w:rsidDel="00BB302C">
          <w:delText xml:space="preserve"> </w:delText>
        </w:r>
      </w:del>
      <w:r>
        <w:t xml:space="preserve"> Just from being in your environment you should have some concept of available data</w:t>
      </w:r>
      <w:ins w:id="593" w:author="Kezia Endsley" w:date="2013-11-01T08:25:00Z">
        <w:r w:rsidR="00BB302C">
          <w:sym w:font="Symbol" w:char="F0BE"/>
        </w:r>
      </w:ins>
      <w:del w:id="594" w:author="Kezia Endsley" w:date="2013-11-01T08:25:00Z">
        <w:r w:rsidDel="00BB302C">
          <w:delText xml:space="preserve">: </w:delText>
        </w:r>
      </w:del>
      <w:r>
        <w:t>proxy and firewall logs, server authentication logs</w:t>
      </w:r>
      <w:ins w:id="595" w:author="Kezia Endsley" w:date="2013-11-01T08:25:00Z">
        <w:r w:rsidR="00BB302C">
          <w:t>,</w:t>
        </w:r>
      </w:ins>
      <w:r>
        <w:t xml:space="preserve"> and even data within the company ticketing system </w:t>
      </w:r>
      <w:del w:id="596" w:author="Kezia Endsley" w:date="2013-11-01T08:25:00Z">
        <w:r w:rsidDel="009759F2">
          <w:delText>would be</w:delText>
        </w:r>
      </w:del>
      <w:ins w:id="597" w:author="Kezia Endsley" w:date="2013-11-01T08:25:00Z">
        <w:r w:rsidR="009759F2">
          <w:t>are all</w:t>
        </w:r>
      </w:ins>
      <w:r>
        <w:t xml:space="preserve"> good candidates to start</w:t>
      </w:r>
      <w:del w:id="598"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599"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600" w:author="Kezia Endsley" w:date="2013-11-01T08:25:00Z">
        <w:r w:rsidDel="009759F2">
          <w:delText xml:space="preserve">for </w:delText>
        </w:r>
      </w:del>
      <w:ins w:id="601" w:author="Kezia Endsley" w:date="2013-11-01T08:25:00Z">
        <w:r w:rsidR="009759F2">
          <w:t xml:space="preserve">of </w:t>
        </w:r>
      </w:ins>
      <w:r>
        <w:t>all of the data you’ll want</w:t>
      </w:r>
      <w:r w:rsidR="00405A48">
        <w:t xml:space="preserve">. </w:t>
      </w:r>
      <w:del w:id="602" w:author="Kezia Endsley" w:date="2013-11-01T09:03:00Z">
        <w:r w:rsidDel="00EF77B4">
          <w:delText>And so t</w:delText>
        </w:r>
      </w:del>
      <w:ins w:id="603" w:author="Kezia Endsley" w:date="2013-11-01T09:03:00Z">
        <w:r w:rsidR="00EF77B4">
          <w:t>T</w:t>
        </w:r>
      </w:ins>
      <w:r>
        <w:t xml:space="preserve">his is </w:t>
      </w:r>
      <w:del w:id="604" w:author="Kezia Endsley" w:date="2013-11-01T08:25:00Z">
        <w:r w:rsidDel="009759F2">
          <w:delText>the part where we mention that</w:delText>
        </w:r>
      </w:del>
      <w:ins w:id="605"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606" w:author="Kezia Endsley" w:date="2013-11-01T08:26:00Z">
        <w:r w:rsidDel="009759F2">
          <w:delText>-</w:delText>
        </w:r>
      </w:del>
      <w:r>
        <w:t>roots effort</w:t>
      </w:r>
      <w:r w:rsidR="00405A48">
        <w:t xml:space="preserve">. </w:t>
      </w:r>
      <w:r>
        <w:t xml:space="preserve">You </w:t>
      </w:r>
      <w:del w:id="607"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8" w:author="Kezia Endsley" w:date="2013-11-01T08:26:00Z">
        <w:r w:rsidR="009759F2">
          <w:t>,</w:t>
        </w:r>
      </w:ins>
      <w:r>
        <w:t xml:space="preserve"> though</w:t>
      </w:r>
      <w:ins w:id="609" w:author="Kezia Endsley" w:date="2013-11-01T08:26:00Z">
        <w:r w:rsidR="009759F2">
          <w:t>;</w:t>
        </w:r>
      </w:ins>
      <w:del w:id="610"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proofErr w:type="gramStart"/>
      <w:r>
        <w:t>type</w:t>
      </w:r>
      <w:proofErr w:type="gramEnd"/>
      <w:r>
        <w:t>="general"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11" w:author="Kezia Endsley" w:date="2013-11-01T08:39:00Z">
        <w:r w:rsidDel="003F6C37">
          <w:delText xml:space="preserve">theme </w:delText>
        </w:r>
      </w:del>
      <w:ins w:id="612" w:author="Kezia Endsley" w:date="2013-11-01T08:39:00Z">
        <w:r w:rsidR="003F6C37">
          <w:t xml:space="preserve">push </w:t>
        </w:r>
      </w:ins>
      <w:r>
        <w:t>across the information security industry that we should all be sharing data</w:t>
      </w:r>
      <w:ins w:id="613" w:author="Kezia Endsley" w:date="2013-11-01T08:40:00Z">
        <w:r w:rsidR="003F6C37">
          <w:t xml:space="preserve">, which </w:t>
        </w:r>
      </w:ins>
      <w:del w:id="614" w:author="Kezia Endsley" w:date="2013-11-01T08:40:00Z">
        <w:r w:rsidDel="003F6C37">
          <w:delText xml:space="preserve"> and we couldn’t agree more</w:delText>
        </w:r>
      </w:del>
      <w:ins w:id="615"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16" w:author="Jay Jacobs" w:date="2013-11-07T20:33:00Z">
        <w:r w:rsidR="00FC021E">
          <w:t>, even internally within an organization</w:t>
        </w:r>
      </w:ins>
      <w:r w:rsidR="00405A48">
        <w:t xml:space="preserve">. </w:t>
      </w:r>
      <w:r>
        <w:t xml:space="preserve">This is a valid concern and it’s something that you </w:t>
      </w:r>
      <w:del w:id="617"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8" w:author="Kezia Endsley" w:date="2013-11-01T08:40:00Z">
        <w:r w:rsidDel="005E6D53">
          <w:delText xml:space="preserve">person </w:delText>
        </w:r>
      </w:del>
      <w:ins w:id="619" w:author="Kezia Endsley" w:date="2013-11-01T08:40:00Z">
        <w:r w:rsidR="005E6D53">
          <w:t xml:space="preserve">people </w:t>
        </w:r>
      </w:ins>
      <w:r>
        <w:t>sharing the information realize</w:t>
      </w:r>
      <w:del w:id="620"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21" w:author="Kezia Endsley" w:date="2013-11-01T08:40:00Z">
        <w:r w:rsidDel="005E6D53">
          <w:delText xml:space="preserve">only </w:delText>
        </w:r>
      </w:del>
      <w:r>
        <w:t xml:space="preserve">sharing </w:t>
      </w:r>
      <w:ins w:id="622"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w:t>
      </w:r>
      <w:r>
        <w:lastRenderedPageBreak/>
        <w:t xml:space="preserve">email or even to set up </w:t>
      </w:r>
      <w:ins w:id="623" w:author="Kezia Endsley" w:date="2013-11-01T08:41:00Z">
        <w:r w:rsidR="005E6D53">
          <w:t>for</w:t>
        </w:r>
      </w:ins>
      <w:del w:id="624" w:author="Kezia Endsley" w:date="2013-11-01T08:41:00Z">
        <w:r w:rsidDel="005E6D53">
          <w:delText>a</w:delText>
        </w:r>
      </w:del>
      <w:r>
        <w:t xml:space="preserve"> download</w:t>
      </w:r>
      <w:ins w:id="625" w:author="Kezia Endsley" w:date="2013-11-01T08:41:00Z">
        <w:r w:rsidR="005E6D53">
          <w:t>ing</w:t>
        </w:r>
      </w:ins>
      <w:r w:rsidR="00405A48">
        <w:t xml:space="preserve">. </w:t>
      </w:r>
      <w:r>
        <w:t>The best course is to be open about th</w:t>
      </w:r>
      <w:ins w:id="626" w:author="Kezia Endsley" w:date="2013-11-01T08:41:00Z">
        <w:r w:rsidR="005E6D53">
          <w:t xml:space="preserve">ese challenges </w:t>
        </w:r>
      </w:ins>
      <w:del w:id="627" w:author="Kezia Endsley" w:date="2013-11-01T08:41:00Z">
        <w:r w:rsidDel="005E6D53">
          <w:delText xml:space="preserve">is </w:delText>
        </w:r>
      </w:del>
      <w:r>
        <w:t xml:space="preserve">and communicate the reality </w:t>
      </w:r>
      <w:del w:id="628" w:author="Kezia Endsley" w:date="2013-11-01T08:41:00Z">
        <w:r w:rsidDel="005E6D53">
          <w:delText xml:space="preserve">of this </w:delText>
        </w:r>
      </w:del>
      <w:r>
        <w:t>to potential partners</w:t>
      </w:r>
      <w:r w:rsidR="00405A48">
        <w:t xml:space="preserve">. </w:t>
      </w:r>
      <w:r>
        <w:t xml:space="preserve">The silver lining </w:t>
      </w:r>
      <w:del w:id="629" w:author="Kezia Endsley" w:date="2013-11-01T08:41:00Z">
        <w:r w:rsidDel="005E6D53">
          <w:delText xml:space="preserve">to work </w:delText>
        </w:r>
      </w:del>
      <w:r>
        <w:t>is that the amount of learning</w:t>
      </w:r>
      <w:ins w:id="630" w:author="Kezia Endsley" w:date="2013-11-01T08:41:00Z">
        <w:r w:rsidR="005E6D53">
          <w:t xml:space="preserve"> you can do when you share data</w:t>
        </w:r>
      </w:ins>
      <w:r>
        <w:t xml:space="preserve"> </w:t>
      </w:r>
      <w:del w:id="631" w:author="Kezia Endsley" w:date="2013-11-01T08:42:00Z">
        <w:r w:rsidDel="005E6D53">
          <w:delText xml:space="preserve">laying dormant in the data </w:delText>
        </w:r>
      </w:del>
      <w:r>
        <w:t xml:space="preserve">often more than makes up for the effort </w:t>
      </w:r>
      <w:del w:id="632" w:author="Kezia Endsley" w:date="2013-11-01T08:42:00Z">
        <w:r w:rsidDel="005E6D53">
          <w:delText>of information</w:delText>
        </w:r>
      </w:del>
      <w:ins w:id="633"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77777777" w:rsidR="00225453" w:rsidRDefault="005E1C78" w:rsidP="00225453">
      <w:pPr>
        <w:pStyle w:val="Para"/>
      </w:pPr>
      <w:ins w:id="634" w:author="Kezia Endsley" w:date="2013-11-01T08:42:00Z">
        <w:r>
          <w:t>When you’re b</w:t>
        </w:r>
      </w:ins>
      <w:del w:id="635" w:author="Kezia Endsley" w:date="2013-11-01T08:42:00Z">
        <w:r w:rsidR="00225453" w:rsidDel="005E1C78">
          <w:delText>B</w:delText>
        </w:r>
      </w:del>
      <w:r w:rsidR="00225453">
        <w:t>uilding a data-driven security program</w:t>
      </w:r>
      <w:ins w:id="636" w:author="Kezia Endsley" w:date="2013-11-01T08:42:00Z">
        <w:r>
          <w:t>, you</w:t>
        </w:r>
      </w:ins>
      <w:r w:rsidR="00225453">
        <w:t xml:space="preserve"> </w:t>
      </w:r>
      <w:del w:id="637" w:author="Kezia Endsley" w:date="2013-11-01T09:05:00Z">
        <w:r w:rsidR="00225453" w:rsidDel="001723C0">
          <w:delText>may not</w:delText>
        </w:r>
      </w:del>
      <w:ins w:id="638"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39" w:author="Kezia Endsley" w:date="2013-11-01T08:42:00Z">
        <w:r>
          <w:t>’s</w:t>
        </w:r>
      </w:ins>
      <w:r w:rsidR="00225453">
        <w:t xml:space="preserve"> </w:t>
      </w:r>
      <w:del w:id="640"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641" w:author="Kezia Endsley" w:date="2013-11-01T08:43:00Z">
        <w:r w:rsidR="00225453" w:rsidDel="005E1C78">
          <w:delText xml:space="preserve">where </w:delText>
        </w:r>
      </w:del>
      <w:ins w:id="642" w:author="Kezia Endsley" w:date="2013-11-01T08:43:00Z">
        <w:r>
          <w:t xml:space="preserve">and </w:t>
        </w:r>
      </w:ins>
      <w:r w:rsidR="00225453">
        <w:t>setbacks and challenges become just a</w:t>
      </w:r>
      <w:ins w:id="643" w:author="Kezia Endsley" w:date="2013-11-01T08:43:00Z">
        <w:r>
          <w:t>s</w:t>
        </w:r>
      </w:ins>
      <w:r w:rsidR="00225453">
        <w:t xml:space="preserve"> much a part of the project as success</w:t>
      </w:r>
      <w:r w:rsidR="00405A48">
        <w:t xml:space="preserve">. </w:t>
      </w:r>
      <w:r w:rsidR="00225453">
        <w:t>But do not get discouraged</w:t>
      </w:r>
      <w:ins w:id="644" w:author="Kezia Endsley" w:date="2013-11-01T08:43:00Z">
        <w:r>
          <w:t>;</w:t>
        </w:r>
      </w:ins>
      <w:del w:id="645" w:author="Kezia Endsley" w:date="2013-11-01T08:43:00Z">
        <w:r w:rsidR="00225453" w:rsidDel="005E1C78">
          <w:delText>,</w:delText>
        </w:r>
      </w:del>
      <w:r w:rsidR="00225453">
        <w:t xml:space="preserve"> the setbacks will occur less and less frequently </w:t>
      </w:r>
      <w:del w:id="646" w:author="Kezia Endsley" w:date="2013-11-01T08:43:00Z">
        <w:r w:rsidR="00225453" w:rsidDel="005E1C78">
          <w:delText xml:space="preserve">as </w:delText>
        </w:r>
      </w:del>
      <w:ins w:id="647" w:author="Kezia Endsley" w:date="2013-11-01T08:43:00Z">
        <w:r>
          <w:t xml:space="preserve">and </w:t>
        </w:r>
      </w:ins>
      <w:r w:rsidR="00225453">
        <w:t xml:space="preserve">each one is </w:t>
      </w:r>
      <w:del w:id="648" w:author="Kezia Endsley" w:date="2013-11-01T08:43:00Z">
        <w:r w:rsidR="00225453" w:rsidDel="005E1C78">
          <w:delText xml:space="preserve">also </w:delText>
        </w:r>
      </w:del>
      <w:r w:rsidR="00225453">
        <w:t xml:space="preserve">a learning opportunity. </w:t>
      </w:r>
    </w:p>
    <w:p w14:paraId="4EE61038" w14:textId="5703C55D"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49" w:author="Kezia Endsley" w:date="2013-11-01T08:43:00Z">
        <w:r w:rsidR="000E5F84">
          <w:t>,</w:t>
        </w:r>
      </w:ins>
      <w:r>
        <w:t xml:space="preserve"> or some other act of nature </w:t>
      </w:r>
      <w:del w:id="650" w:author="Kezia Endsley" w:date="2013-11-01T08:43:00Z">
        <w:r w:rsidDel="000E5F84">
          <w:delText xml:space="preserve">that </w:delText>
        </w:r>
      </w:del>
      <w:r>
        <w:t xml:space="preserve">requires </w:t>
      </w:r>
      <w:ins w:id="651" w:author="Kezia Endsley" w:date="2013-11-01T08:43:00Z">
        <w:r w:rsidR="000E5F84">
          <w:t xml:space="preserve">that </w:t>
        </w:r>
      </w:ins>
      <w:r>
        <w:t>the whole process be repeated</w:t>
      </w:r>
      <w:r w:rsidR="00405A48">
        <w:t xml:space="preserve">. </w:t>
      </w:r>
      <w:r>
        <w:t>So</w:t>
      </w:r>
      <w:ins w:id="652" w:author="Bob Rudis" w:date="2013-11-08T12:01:00Z">
        <w:r w:rsidR="001A3622">
          <w:t>,</w:t>
        </w:r>
      </w:ins>
      <w:r>
        <w:t xml:space="preserve"> not only will the </w:t>
      </w:r>
      <w:del w:id="653" w:author="Bob Rudis" w:date="2013-11-08T12:09:00Z">
        <w:r w:rsidDel="00F03CC0">
          <w:delText>extract,</w:delText>
        </w:r>
      </w:del>
      <w:ins w:id="654" w:author="Bob Rudis" w:date="2013-11-08T12:09:00Z">
        <w:r w:rsidR="00F03CC0">
          <w:t>extraction,</w:t>
        </w:r>
      </w:ins>
      <w:r>
        <w:t xml:space="preserve"> transformation</w:t>
      </w:r>
      <w:ins w:id="655"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56"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rPr>
          <w:ins w:id="657" w:author="Bob Rudis" w:date="2013-11-08T06:37:00Z"/>
        </w:rPr>
      </w:pPr>
      <w:r>
        <w:t>Finally, with the iteration and constant discovery that comes from working with data, you will be forced to check your ego at the door</w:t>
      </w:r>
      <w:r w:rsidR="00405A48">
        <w:t xml:space="preserve">. </w:t>
      </w:r>
      <w:r>
        <w:t>There is very little room for estimations and guesswork</w:t>
      </w:r>
      <w:ins w:id="658" w:author="Kezia Endsley" w:date="2013-11-01T08:44:00Z">
        <w:r w:rsidR="000E5F84">
          <w:t>.</w:t>
        </w:r>
      </w:ins>
      <w:r>
        <w:t xml:space="preserve"> </w:t>
      </w:r>
      <w:del w:id="659" w:author="Kezia Endsley" w:date="2013-11-01T08:44:00Z">
        <w:r w:rsidDel="000E5F84">
          <w:delText>and i</w:delText>
        </w:r>
      </w:del>
      <w:ins w:id="660"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61" w:author="Kezia Endsley" w:date="2013-11-01T08:44:00Z">
        <w:r w:rsidR="000E5F84">
          <w:t>.</w:t>
        </w:r>
      </w:ins>
      <w:r>
        <w:t xml:space="preserve"> </w:t>
      </w:r>
      <w:del w:id="662" w:author="Kezia Endsley" w:date="2013-11-01T08:44:00Z">
        <w:r w:rsidDel="000E5F84">
          <w:delText>and w</w:delText>
        </w:r>
      </w:del>
      <w:ins w:id="663" w:author="Kezia Endsley" w:date="2013-11-01T08:44:00Z">
        <w:r w:rsidR="000E5F84">
          <w:t>W</w:t>
        </w:r>
      </w:ins>
      <w:r>
        <w:t>hen things start to come together, you’ll be impress</w:t>
      </w:r>
      <w:ins w:id="664" w:author="Kezia Endsley" w:date="2013-11-01T08:44:00Z">
        <w:r w:rsidR="000E5F84">
          <w:t>ed</w:t>
        </w:r>
      </w:ins>
      <w:r>
        <w:t xml:space="preserve"> </w:t>
      </w:r>
      <w:del w:id="665" w:author="Kezia Endsley" w:date="2013-11-01T08:44:00Z">
        <w:r w:rsidDel="000E5F84">
          <w:delText>how well they come together and</w:delText>
        </w:r>
      </w:del>
      <w:ins w:id="666" w:author="Kezia Endsley" w:date="2013-11-01T08:44:00Z">
        <w:r w:rsidR="000E5F84">
          <w:t>about</w:t>
        </w:r>
      </w:ins>
      <w:r>
        <w:t xml:space="preserve"> the types of questions you </w:t>
      </w:r>
      <w:del w:id="667" w:author="Kezia Endsley" w:date="2013-11-01T08:44:00Z">
        <w:r w:rsidDel="000E5F84">
          <w:delText xml:space="preserve">will </w:delText>
        </w:r>
      </w:del>
      <w:ins w:id="668" w:author="Kezia Endsley" w:date="2013-11-01T08:44:00Z">
        <w:r w:rsidR="000E5F84">
          <w:t xml:space="preserve">can </w:t>
        </w:r>
      </w:ins>
      <w:r>
        <w:t xml:space="preserve">answer. </w:t>
      </w:r>
    </w:p>
    <w:p w14:paraId="376204C9" w14:textId="77777777" w:rsidR="00992D4F" w:rsidRDefault="00992D4F" w:rsidP="00992D4F">
      <w:pPr>
        <w:pStyle w:val="FeatureType"/>
        <w:rPr>
          <w:ins w:id="669" w:author="Bob Rudis" w:date="2013-11-08T06:37:00Z"/>
        </w:rPr>
      </w:pPr>
      <w:proofErr w:type="gramStart"/>
      <w:ins w:id="670" w:author="Bob Rudis" w:date="2013-11-08T06:37:00Z">
        <w:r>
          <w:t>type</w:t>
        </w:r>
        <w:proofErr w:type="gramEnd"/>
        <w:r>
          <w:t>="general"</w:t>
        </w:r>
      </w:ins>
    </w:p>
    <w:p w14:paraId="465E6B0F" w14:textId="77777777" w:rsidR="00992D4F" w:rsidRDefault="00992D4F" w:rsidP="00992D4F">
      <w:pPr>
        <w:pStyle w:val="FeatureTitle"/>
        <w:rPr>
          <w:ins w:id="671" w:author="Bob Rudis" w:date="2013-11-08T06:37:00Z"/>
        </w:rPr>
      </w:pPr>
      <w:ins w:id="672" w:author="Bob Rudis" w:date="2013-11-08T06:37:00Z">
        <w:r>
          <w:t>Building A Real Life Security Data Science Team</w:t>
        </w:r>
      </w:ins>
    </w:p>
    <w:p w14:paraId="2F3E08B3" w14:textId="77777777" w:rsidR="00992D4F" w:rsidRDefault="00992D4F" w:rsidP="00992D4F">
      <w:pPr>
        <w:pStyle w:val="FeaturePara"/>
        <w:rPr>
          <w:ins w:id="673" w:author="Bob Rudis" w:date="2013-11-08T06:37:00Z"/>
        </w:rPr>
      </w:pPr>
      <w:ins w:id="674" w:author="Bob Rudis" w:date="2013-11-08T06:37:00Z">
        <w:r>
          <w:t>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to actually acting on that impulse.</w:t>
        </w:r>
      </w:ins>
    </w:p>
    <w:p w14:paraId="79E0843B" w14:textId="77777777" w:rsidR="00992D4F" w:rsidRDefault="00992D4F" w:rsidP="00992D4F">
      <w:pPr>
        <w:pStyle w:val="FeaturePara"/>
        <w:rPr>
          <w:ins w:id="675" w:author="Bob Rudis" w:date="2013-11-08T06:37:00Z"/>
        </w:rPr>
      </w:pPr>
      <w:ins w:id="676" w:author="Bob Rudis" w:date="2013-11-08T06:37:00Z">
        <w:r>
          <w:t xml:space="preserve">When Bob had his internal team start their move into security data science it was difficult to resist the urge to spin up a giant, shiny </w:t>
        </w:r>
        <w:proofErr w:type="spellStart"/>
        <w:r>
          <w:t>Hadoop</w:t>
        </w:r>
        <w:proofErr w:type="spellEnd"/>
        <w:r>
          <w:t xml:space="preserve"> </w:t>
        </w:r>
        <w:r>
          <w:lastRenderedPageBreak/>
          <w:t xml:space="preserve">cluster and start importing every log from every system into a massive data store. In truth, his team did start down the </w:t>
        </w:r>
        <w:proofErr w:type="spellStart"/>
        <w:r>
          <w:t>Hadoop</w:t>
        </w:r>
        <w:proofErr w:type="spellEnd"/>
        <w:r>
          <w:t xml:space="preserve"> path and found it fraught with peril (and </w:t>
        </w:r>
        <w:proofErr w:type="spellStart"/>
        <w:r>
          <w:t>screenfulls</w:t>
        </w:r>
        <w:proofErr w:type="spellEnd"/>
        <w:r>
          <w:t xml:space="preserve"> warning messages). </w:t>
        </w:r>
      </w:ins>
    </w:p>
    <w:p w14:paraId="353DB708" w14:textId="77777777" w:rsidR="00992D4F" w:rsidRDefault="00992D4F" w:rsidP="00992D4F">
      <w:pPr>
        <w:pStyle w:val="FeaturePara"/>
        <w:rPr>
          <w:ins w:id="677" w:author="Bob Rudis" w:date="2013-11-08T06:37:00Z"/>
        </w:rPr>
      </w:pPr>
      <w:ins w:id="678" w:author="Bob Rudis" w:date="2013-11-08T06:37:00Z">
        <w:r>
          <w:t xml:space="preserve">Rather than focus on the technology, they stopped and focused on defining what single question (to improve security capability) they would like answered if they had the data. Not five. Not three. One. That single question ended up being a statement: “We want to be able to search for an indicator of compromise (in this case, an IP address or IP/port combination) across </w:t>
        </w:r>
        <w:r w:rsidRPr="006641F4">
          <w:rPr>
            <w:b/>
          </w:rPr>
          <w:t>all</w:t>
        </w:r>
        <w:r>
          <w:t xml:space="preserve"> our perimeter devices in less than five minutes.” For most organizations—including Bob’s—the total volume of such data would fit well within the category of “medium-sized” (i.e. not “big”) data.</w:t>
        </w:r>
      </w:ins>
    </w:p>
    <w:p w14:paraId="1BA38174" w14:textId="77777777" w:rsidR="00992D4F" w:rsidRDefault="00992D4F" w:rsidP="00992D4F">
      <w:pPr>
        <w:pStyle w:val="FeaturePara"/>
        <w:rPr>
          <w:ins w:id="679" w:author="Bob Rudis" w:date="2013-11-08T06:37:00Z"/>
        </w:rPr>
      </w:pPr>
      <w:ins w:id="680" w:author="Bob Rudis" w:date="2013-11-08T06:37:00Z">
        <w:r>
          <w:t>His team focused on using a traditional SQL (</w:t>
        </w:r>
        <w:proofErr w:type="spellStart"/>
        <w:r>
          <w:t>MariaDB</w:t>
        </w:r>
        <w:proofErr w:type="spellEnd"/>
        <w:r>
          <w:t xml:space="preserve">), </w:t>
        </w:r>
        <w:proofErr w:type="spellStart"/>
        <w:r>
          <w:t>NoSQL</w:t>
        </w:r>
        <w:proofErr w:type="spellEnd"/>
        <w:r>
          <w:t xml:space="preserve"> (</w:t>
        </w:r>
        <w:proofErr w:type="spellStart"/>
        <w:r>
          <w:t>MongoDB</w:t>
        </w:r>
        <w:proofErr w:type="spellEnd"/>
        <w:r>
          <w:t xml:space="preserve"> &amp; </w:t>
        </w:r>
        <w:proofErr w:type="spellStart"/>
        <w:r>
          <w:t>Redis</w:t>
        </w:r>
        <w:proofErr w:type="spellEnd"/>
        <w:r>
          <w:t xml:space="preserve">), R, Python and JavaScript. Bob had one of his staff attain the University of Washington’s Data Science certificate to ensure there was a healthy mix of formal analytical knowledge and domain expertise on the team. For six long months, they iterated from failure to failure, trying different ways to acquire, clean and store data (they call that </w:t>
        </w:r>
        <w:r>
          <w:rPr>
            <w:i/>
          </w:rPr>
          <w:t>data curating</w:t>
        </w:r>
        <w:r>
          <w:t>), and structure schemas and formulate queries. Along the way, they suffered setbacks when log file formats changed without warning, when data access issues cropped up, and when the absolute need for referential metadata reared its ugly head.</w:t>
        </w:r>
      </w:ins>
    </w:p>
    <w:p w14:paraId="6AAA06EB" w14:textId="77777777" w:rsidR="00992D4F" w:rsidRDefault="00992D4F" w:rsidP="00992D4F">
      <w:pPr>
        <w:pStyle w:val="FeaturePara"/>
        <w:rPr>
          <w:ins w:id="681" w:author="Bob Rudis" w:date="2013-11-08T06:37:00Z"/>
        </w:rPr>
      </w:pPr>
      <w:ins w:id="682" w:author="Bob Rudis" w:date="2013-11-08T06:37:00Z">
        <w:r>
          <w:t>Three core principles focused the team. First, master the open source versions of tools before engaging vendors. If you don’t know how the sausage is being made, you really have no idea what’s being done and this is vital when working with real data. Second, follow the mantra of “no single tool; no single database; and, no single approach to solving a problem”. Do not put blinders on because you are either comfortable with certain technologies or have an affinity for a certain tool. Third, failure is expected, but you must learn from each journey down the wrong path, much like a mortar team must adjust angle and deflection after each errant shot.</w:t>
        </w:r>
      </w:ins>
    </w:p>
    <w:p w14:paraId="053402F4" w14:textId="63CEC94C" w:rsidR="00992D4F" w:rsidRDefault="00992D4F">
      <w:pPr>
        <w:pStyle w:val="FeaturePara"/>
        <w:pPrChange w:id="683" w:author="Bob Rudis" w:date="2013-11-08T06:37:00Z">
          <w:pPr>
            <w:pStyle w:val="Para"/>
          </w:pPr>
        </w:pPrChange>
      </w:pPr>
      <w:ins w:id="684" w:author="Bob Rudis" w:date="2013-11-08T06:37:00Z">
        <w:r>
          <w:t>Ultimately, Bob’s team met the five-minute challenge and has moved on to other questions. Your team—and, just like firing a mortar, it is a team effort—will also be successful if start with a question, be iterative and methodical in your approaches and never stop learning, both from your mistakes and the successes of others.</w:t>
        </w:r>
      </w:ins>
    </w:p>
    <w:p w14:paraId="539A87F4" w14:textId="49C202A1" w:rsidR="001B7658" w:rsidRDefault="001B7658">
      <w:pPr>
        <w:pStyle w:val="QueryPara"/>
        <w:rPr>
          <w:ins w:id="685" w:author="Bob Rudis" w:date="2013-11-08T06:37:00Z"/>
        </w:rPr>
        <w:pPrChange w:id="686" w:author="Kent, Kevin - Indianapolis" w:date="2013-11-04T10:04:00Z">
          <w:pPr>
            <w:pStyle w:val="H2"/>
          </w:pPr>
        </w:pPrChange>
      </w:pPr>
      <w:ins w:id="687"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688" w:author="Kent, Kevin - Indianapolis" w:date="2013-11-04T10:05:00Z">
        <w:r>
          <w:t>is</w:t>
        </w:r>
      </w:ins>
      <w:ins w:id="689" w:author="Kent, Kevin - Indianapolis" w:date="2013-11-04T10:04:00Z">
        <w:r>
          <w:t xml:space="preserve"> like? </w:t>
        </w:r>
      </w:ins>
      <w:ins w:id="690" w:author="Kent, Kevin - Indianapolis" w:date="2013-11-04T10:05:00Z">
        <w:r>
          <w:t>Thanks, Kevin (</w:t>
        </w:r>
        <w:proofErr w:type="spellStart"/>
        <w:r>
          <w:t>PjE</w:t>
        </w:r>
        <w:proofErr w:type="spellEnd"/>
        <w:r>
          <w:t>)</w:t>
        </w:r>
      </w:ins>
      <w:ins w:id="691" w:author="Kent, Kevin - Indianapolis" w:date="2013-11-04T10:04:00Z">
        <w:r>
          <w:t>]</w:t>
        </w:r>
      </w:ins>
    </w:p>
    <w:p w14:paraId="32EBA4F8" w14:textId="77777777" w:rsidR="00992D4F" w:rsidRDefault="00992D4F">
      <w:pPr>
        <w:pStyle w:val="QueryPara"/>
        <w:rPr>
          <w:ins w:id="692" w:author="Bob Rudis" w:date="2013-11-08T06:37:00Z"/>
        </w:rPr>
        <w:pPrChange w:id="693" w:author="Kent, Kevin - Indianapolis" w:date="2013-11-04T10:04:00Z">
          <w:pPr>
            <w:pStyle w:val="H2"/>
          </w:pPr>
        </w:pPrChange>
      </w:pPr>
    </w:p>
    <w:p w14:paraId="152486B4" w14:textId="4E03DCA2" w:rsidR="00992D4F" w:rsidRDefault="00992D4F">
      <w:pPr>
        <w:pStyle w:val="QueryPara"/>
        <w:rPr>
          <w:ins w:id="694" w:author="Kent, Kevin - Indianapolis" w:date="2013-11-04T10:04:00Z"/>
        </w:rPr>
        <w:pPrChange w:id="695" w:author="Kent, Kevin - Indianapolis" w:date="2013-11-04T10:04:00Z">
          <w:pPr>
            <w:pStyle w:val="H2"/>
          </w:pPr>
        </w:pPrChange>
      </w:pPr>
      <w:ins w:id="696" w:author="Bob Rudis" w:date="2013-11-08T06:37:00Z">
        <w:r>
          <w:lastRenderedPageBreak/>
          <w:t>AR: Done. Thx.</w:t>
        </w:r>
      </w:ins>
    </w:p>
    <w:p w14:paraId="6A5E8CDB" w14:textId="77777777" w:rsidR="00225453" w:rsidRPr="00D975CD" w:rsidRDefault="00225453" w:rsidP="00225453">
      <w:pPr>
        <w:pStyle w:val="H2"/>
      </w:pPr>
      <w:r>
        <w:t>Find Statistics</w:t>
      </w:r>
    </w:p>
    <w:p w14:paraId="484E9901" w14:textId="0283AE8F" w:rsidR="00225453" w:rsidRDefault="00225453" w:rsidP="00225453">
      <w:pPr>
        <w:pStyle w:val="Para"/>
      </w:pPr>
      <w:r>
        <w:t>We debated on putting this at the top of the list</w:t>
      </w:r>
      <w:ins w:id="697" w:author="Jay Jacobs" w:date="2013-11-07T20:36:00Z">
        <w:r w:rsidR="00307337">
          <w:t xml:space="preserve">, but hopefully we’ve </w:t>
        </w:r>
        <w:r w:rsidR="00610F95">
          <w:t>pounded this point home by now</w:t>
        </w:r>
      </w:ins>
      <w:r w:rsidR="00405A48">
        <w:t xml:space="preserve">. </w:t>
      </w:r>
      <w:r>
        <w:t>Proceeding down a data</w:t>
      </w:r>
      <w:ins w:id="698" w:author="Kezia Endsley" w:date="2013-11-01T07:45:00Z">
        <w:r w:rsidR="00C30192">
          <w:t>-</w:t>
        </w:r>
      </w:ins>
      <w:del w:id="699" w:author="Kezia Endsley" w:date="2013-11-01T07:45:00Z">
        <w:r w:rsidDel="00C30192">
          <w:delText xml:space="preserve"> </w:delText>
        </w:r>
      </w:del>
      <w:r>
        <w:t>driven path may head right into the danger zone we talked about in the previous section without some element of statistics involved. The entire point of moving to a data</w:t>
      </w:r>
      <w:ins w:id="700" w:author="Kezia Endsley" w:date="2013-11-01T07:45:00Z">
        <w:r w:rsidR="00C30192">
          <w:t>-</w:t>
        </w:r>
      </w:ins>
      <w:del w:id="701" w:author="Kezia Endsley" w:date="2013-11-01T07:45:00Z">
        <w:r w:rsidDel="00C30192">
          <w:delText xml:space="preserve"> </w:delText>
        </w:r>
      </w:del>
      <w:r>
        <w:t>driven security program is to learn from data</w:t>
      </w:r>
      <w:ins w:id="702" w:author="Kezia Endsley" w:date="2013-11-01T08:45:00Z">
        <w:r w:rsidR="000E5F84">
          <w:t>.</w:t>
        </w:r>
      </w:ins>
      <w:r>
        <w:t xml:space="preserve"> </w:t>
      </w:r>
      <w:del w:id="703" w:author="Kezia Endsley" w:date="2013-11-01T08:45:00Z">
        <w:r w:rsidDel="000E5F84">
          <w:delText>and t</w:delText>
        </w:r>
      </w:del>
      <w:ins w:id="704" w:author="Kezia Endsley" w:date="2013-11-01T08:45:00Z">
        <w:r w:rsidR="000E5F84">
          <w:t>T</w:t>
        </w:r>
      </w:ins>
      <w:r>
        <w:t>he wide field of statistics (encompassing classic, data mining</w:t>
      </w:r>
      <w:ins w:id="705" w:author="Kezia Endsley" w:date="2013-11-01T08:45:00Z">
        <w:r w:rsidR="000E5F84">
          <w:t>,</w:t>
        </w:r>
      </w:ins>
      <w:r>
        <w:t xml:space="preserve"> and machine learning) has already learned </w:t>
      </w:r>
      <w:ins w:id="706" w:author="Kezia Endsley" w:date="2013-11-01T09:06:00Z">
        <w:r w:rsidR="00CD7566">
          <w:t xml:space="preserve">how to </w:t>
        </w:r>
      </w:ins>
      <w:del w:id="707" w:author="Kezia Endsley" w:date="2013-11-01T09:06:00Z">
        <w:r w:rsidDel="00CD7566">
          <w:delText xml:space="preserve">a great deal </w:delText>
        </w:r>
      </w:del>
      <w:del w:id="708" w:author="Kezia Endsley" w:date="2013-11-01T08:45:00Z">
        <w:r w:rsidDel="000E5F84">
          <w:delText>ab</w:delText>
        </w:r>
      </w:del>
      <w:ins w:id="709" w:author="Kezia Endsley" w:date="2013-11-01T09:06:00Z">
        <w:r w:rsidR="00CD7566">
          <w:t xml:space="preserve">learn </w:t>
        </w:r>
      </w:ins>
      <w:del w:id="710" w:author="Kezia Endsley" w:date="2013-11-01T08:45:00Z">
        <w:r w:rsidDel="000E5F84">
          <w:delText xml:space="preserve">out how to learn </w:delText>
        </w:r>
      </w:del>
      <w:r>
        <w:t xml:space="preserve">from data. </w:t>
      </w:r>
      <w:del w:id="711" w:author="Kezia Endsley" w:date="2013-11-01T09:06:00Z">
        <w:r w:rsidDel="00CD7566">
          <w:delText>To not</w:delText>
        </w:r>
      </w:del>
      <w:ins w:id="712" w:author="Kezia Endsley" w:date="2013-11-01T09:06:00Z">
        <w:r w:rsidR="00CD7566">
          <w:t>Not</w:t>
        </w:r>
      </w:ins>
      <w:r>
        <w:t xml:space="preserve"> tak</w:t>
      </w:r>
      <w:ins w:id="713" w:author="Kezia Endsley" w:date="2013-11-01T09:06:00Z">
        <w:r w:rsidR="00CD7566">
          <w:t>ing</w:t>
        </w:r>
      </w:ins>
      <w:del w:id="714"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715" w:author="Kezia Endsley" w:date="2013-11-01T08:46:00Z">
        <w:r w:rsidR="000E5F84">
          <w:t>,</w:t>
        </w:r>
      </w:ins>
      <w:r w:rsidR="00D234C7">
        <w:t xml:space="preserve"> </w:t>
      </w:r>
      <w:del w:id="716"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717"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718" w:author="Kezia Endsley" w:date="2013-11-01T08:46:00Z">
        <w:r w:rsidDel="000E5F84">
          <w:delText>picking up statistics as a working</w:delText>
        </w:r>
      </w:del>
      <w:ins w:id="719" w:author="Kezia Endsley" w:date="2013-11-01T08:46:00Z">
        <w:r w:rsidR="000E5F84">
          <w:t>becoming a</w:t>
        </w:r>
      </w:ins>
      <w:r>
        <w:t xml:space="preserve"> professional </w:t>
      </w:r>
      <w:ins w:id="720" w:author="Kezia Endsley" w:date="2013-11-01T08:47:00Z">
        <w:r w:rsidR="000E5F84">
          <w:t>statistician</w:t>
        </w:r>
      </w:ins>
      <w:ins w:id="721" w:author="Kezia Endsley" w:date="2013-11-01T08:46:00Z">
        <w:r w:rsidR="000E5F84">
          <w:t xml:space="preserve"> </w:t>
        </w:r>
      </w:ins>
      <w:del w:id="722" w:author="Kezia Endsley" w:date="2013-11-01T08:46:00Z">
        <w:r w:rsidDel="000E5F84">
          <w:delText>will not be</w:delText>
        </w:r>
      </w:del>
      <w:ins w:id="723"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24" w:author="Kezia Endsley" w:date="2013-11-01T08:47:00Z">
        <w:r w:rsidDel="000E5F84">
          <w:delText xml:space="preserve">while </w:delText>
        </w:r>
      </w:del>
      <w:ins w:id="725" w:author="Kezia Endsley" w:date="2013-11-01T08:47:00Z">
        <w:r w:rsidR="000E5F84">
          <w:t xml:space="preserve">whereas </w:t>
        </w:r>
      </w:ins>
      <w:r>
        <w:t xml:space="preserve">others </w:t>
      </w:r>
      <w:del w:id="726"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27" w:author="Kezia Endsley" w:date="2013-11-01T08:47:00Z">
        <w:r w:rsidR="000E5F84">
          <w:t>in</w:t>
        </w:r>
      </w:ins>
      <w:del w:id="728" w:author="Kezia Endsley" w:date="2013-11-01T08:47:00Z">
        <w:r w:rsidDel="000E5F84">
          <w:delText>of</w:delText>
        </w:r>
      </w:del>
      <w:r>
        <w:t xml:space="preserve"> classic</w:t>
      </w:r>
      <w:ins w:id="729"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30" w:author="Kezia Endsley" w:date="2013-11-01T08:48:00Z">
        <w:r w:rsidDel="00007CED">
          <w:delText>We have covered</w:delText>
        </w:r>
      </w:del>
      <w:ins w:id="731" w:author="Kezia Endsley" w:date="2013-11-01T08:48:00Z">
        <w:r w:rsidR="00007CED">
          <w:t>You have learned</w:t>
        </w:r>
      </w:ins>
      <w:r>
        <w:t xml:space="preserve"> a lot through the pages of this book</w:t>
      </w:r>
      <w:ins w:id="732"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33" w:author="Kezia Endsley" w:date="2013-11-01T08:48:00Z">
        <w:r w:rsidR="00007CED">
          <w:t>,</w:t>
        </w:r>
      </w:ins>
      <w:r>
        <w:t xml:space="preserve"> and statistics</w:t>
      </w:r>
      <w:ins w:id="734" w:author="Kezia Endsley" w:date="2013-11-01T09:07:00Z">
        <w:r w:rsidR="00AF31D3">
          <w:t>,</w:t>
        </w:r>
      </w:ins>
      <w:r>
        <w:t xml:space="preserve"> you can move </w:t>
      </w:r>
      <w:del w:id="735" w:author="Kezia Endsley" w:date="2013-11-01T08:48:00Z">
        <w:r w:rsidDel="00007CED">
          <w:delText xml:space="preserve">yourself </w:delText>
        </w:r>
      </w:del>
      <w:r>
        <w:t>toward</w:t>
      </w:r>
      <w:del w:id="736" w:author="Kezia Endsley" w:date="2013-11-01T07:44:00Z">
        <w:r w:rsidDel="00C30192">
          <w:delText>s</w:delText>
        </w:r>
      </w:del>
      <w:r>
        <w:t xml:space="preserve"> a data</w:t>
      </w:r>
      <w:ins w:id="737" w:author="Kezia Endsley" w:date="2013-11-01T07:44:00Z">
        <w:r w:rsidR="00C30192">
          <w:t>-</w:t>
        </w:r>
      </w:ins>
      <w:del w:id="738" w:author="Kezia Endsley" w:date="2013-11-01T07:44:00Z">
        <w:r w:rsidDel="00C30192">
          <w:delText xml:space="preserve"> </w:delText>
        </w:r>
      </w:del>
      <w:r>
        <w:t>driven lifestyle</w:t>
      </w:r>
      <w:r w:rsidR="00405A48">
        <w:t xml:space="preserve">. </w:t>
      </w:r>
      <w:r>
        <w:t>Combin</w:t>
      </w:r>
      <w:ins w:id="739" w:author="Kezia Endsley" w:date="2013-11-01T08:48:00Z">
        <w:r w:rsidR="00007CED">
          <w:t>e</w:t>
        </w:r>
      </w:ins>
      <w:del w:id="740" w:author="Kezia Endsley" w:date="2013-11-01T08:48:00Z">
        <w:r w:rsidDel="00007CED">
          <w:delText>ing</w:delText>
        </w:r>
      </w:del>
      <w:r>
        <w:t xml:space="preserve"> that with the art of asking the right questions and getting the data to answer those question</w:t>
      </w:r>
      <w:r w:rsidR="007A7A0F">
        <w:t>s</w:t>
      </w:r>
      <w:ins w:id="741" w:author="Kent, Kevin - Indianapolis" w:date="2013-11-04T10:03:00Z">
        <w:r w:rsidR="002B5052">
          <w:t>,</w:t>
        </w:r>
      </w:ins>
      <w:r>
        <w:t xml:space="preserve"> </w:t>
      </w:r>
      <w:ins w:id="742" w:author="Kezia Endsley" w:date="2013-11-01T08:48:00Z">
        <w:r w:rsidR="00007CED">
          <w:t xml:space="preserve">and you’ll </w:t>
        </w:r>
      </w:ins>
      <w:del w:id="743" w:author="Kezia Endsley" w:date="2013-11-01T08:48:00Z">
        <w:r w:rsidDel="00007CED">
          <w:delText xml:space="preserve">will </w:delText>
        </w:r>
      </w:del>
      <w:r>
        <w:t>start to move your organization toward</w:t>
      </w:r>
      <w:del w:id="744" w:author="Kezia Endsley" w:date="2013-11-01T07:45:00Z">
        <w:r w:rsidDel="00C30192">
          <w:delText>s</w:delText>
        </w:r>
      </w:del>
      <w:r>
        <w:t xml:space="preserve"> a data</w:t>
      </w:r>
      <w:ins w:id="745" w:author="Kezia Endsley" w:date="2013-11-01T07:45:00Z">
        <w:r w:rsidR="00C30192">
          <w:t>-</w:t>
        </w:r>
      </w:ins>
      <w:del w:id="746"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747" w:author="Kezia Endsley" w:date="2013-11-01T09:07:00Z">
        <w:r w:rsidR="00B9457E" w:rsidDel="00F74276">
          <w:delText xml:space="preserve">will </w:delText>
        </w:r>
      </w:del>
      <w:r w:rsidR="00B9457E">
        <w:t>arise. Start slow, try everything, try everything again</w:t>
      </w:r>
      <w:ins w:id="748" w:author="Kezia Endsley" w:date="2013-11-01T08:48:00Z">
        <w:r w:rsidR="00007CED">
          <w:t>,</w:t>
        </w:r>
      </w:ins>
      <w:r w:rsidR="00B9457E">
        <w:t xml:space="preserve"> and let </w:t>
      </w:r>
      <w:r w:rsidR="00007CED">
        <w:t xml:space="preserve">us </w:t>
      </w:r>
      <w:r w:rsidR="00B9457E">
        <w:t>know how you’re doing.</w:t>
      </w:r>
    </w:p>
    <w:p w14:paraId="139AF357" w14:textId="2E93FD3E" w:rsidR="00A872DA" w:rsidRDefault="00BD24FB" w:rsidP="00A872DA">
      <w:pPr>
        <w:pStyle w:val="H1"/>
        <w:rPr>
          <w:ins w:id="749" w:author="Bob Rudis" w:date="2013-11-08T11:50:00Z"/>
        </w:rPr>
        <w:pPrChange w:id="750" w:author="Bob Rudis" w:date="2013-11-08T11:50:00Z">
          <w:pPr>
            <w:keepNext/>
            <w:widowControl w:val="0"/>
            <w:pBdr>
              <w:top w:val="single" w:sz="4" w:space="1" w:color="auto"/>
            </w:pBdr>
            <w:spacing w:before="480" w:after="360"/>
            <w:outlineLvl w:val="1"/>
          </w:pPr>
        </w:pPrChange>
      </w:pPr>
      <w:ins w:id="751" w:author="Kent, Kevin - Indianapolis" w:date="2013-11-04T08:27:00Z">
        <w:r w:rsidRPr="00BD24FB">
          <w:lastRenderedPageBreak/>
          <w:t>Recommended Reading</w:t>
        </w:r>
      </w:ins>
    </w:p>
    <w:p w14:paraId="57B37EB7" w14:textId="39E23584" w:rsidR="00A872DA" w:rsidRDefault="00A872DA" w:rsidP="00A872DA">
      <w:pPr>
        <w:pStyle w:val="Para"/>
        <w:ind w:left="0" w:firstLine="0"/>
        <w:rPr>
          <w:ins w:id="752" w:author="Bob Rudis" w:date="2013-11-08T11:57:00Z"/>
        </w:rPr>
        <w:pPrChange w:id="753" w:author="Bob Rudis" w:date="2013-11-08T11:51:00Z">
          <w:pPr>
            <w:pStyle w:val="Para"/>
          </w:pPr>
        </w:pPrChange>
      </w:pPr>
      <w:proofErr w:type="spellStart"/>
      <w:proofErr w:type="gramStart"/>
      <w:ins w:id="754" w:author="Bob Rudis" w:date="2013-11-08T11:51:00Z">
        <w:r w:rsidRPr="00A872DA">
          <w:t>Patil</w:t>
        </w:r>
        <w:proofErr w:type="spellEnd"/>
        <w:r w:rsidRPr="00A872DA">
          <w:t>, D. J. </w:t>
        </w:r>
        <w:r w:rsidRPr="00A872DA">
          <w:rPr>
            <w:i/>
            <w:iCs/>
          </w:rPr>
          <w:t xml:space="preserve">Building </w:t>
        </w:r>
      </w:ins>
      <w:ins w:id="755" w:author="Bob Rudis" w:date="2013-11-08T11:52:00Z">
        <w:r>
          <w:rPr>
            <w:i/>
            <w:iCs/>
          </w:rPr>
          <w:t>D</w:t>
        </w:r>
      </w:ins>
      <w:ins w:id="756" w:author="Bob Rudis" w:date="2013-11-08T11:51:00Z">
        <w:r>
          <w:rPr>
            <w:i/>
            <w:iCs/>
          </w:rPr>
          <w:t>ata Science T</w:t>
        </w:r>
        <w:r w:rsidRPr="00A872DA">
          <w:rPr>
            <w:i/>
            <w:iCs/>
          </w:rPr>
          <w:t>eams</w:t>
        </w:r>
        <w:r w:rsidRPr="00A872DA">
          <w:t>.</w:t>
        </w:r>
        <w:proofErr w:type="gramEnd"/>
        <w:r w:rsidRPr="00A872DA">
          <w:t xml:space="preserve"> O'Reilly Media, Inc., 2011.</w:t>
        </w:r>
        <w:r>
          <w:t xml:space="preserve"> </w:t>
        </w:r>
      </w:ins>
      <w:proofErr w:type="gramStart"/>
      <w:ins w:id="757" w:author="Bob Rudis" w:date="2013-11-08T11:52:00Z">
        <w:r>
          <w:t xml:space="preserve">This book was written by </w:t>
        </w:r>
      </w:ins>
      <w:ins w:id="758" w:author="Bob Rudis" w:date="2013-11-08T11:53:00Z">
        <w:r>
          <w:t xml:space="preserve">folks who have real-world experience recruiting, </w:t>
        </w:r>
      </w:ins>
      <w:ins w:id="759" w:author="Bob Rudis" w:date="2013-11-08T11:54:00Z">
        <w:r>
          <w:t>managing</w:t>
        </w:r>
      </w:ins>
      <w:ins w:id="760" w:author="Bob Rudis" w:date="2013-11-08T11:53:00Z">
        <w:r>
          <w:t xml:space="preserve"> and retaining data science teams</w:t>
        </w:r>
        <w:proofErr w:type="gramEnd"/>
        <w:r>
          <w:t>.</w:t>
        </w:r>
      </w:ins>
      <w:ins w:id="761" w:author="Bob Rudis" w:date="2013-11-08T11:54:00Z">
        <w:r>
          <w:t xml:space="preserve"> They include a special section specifically on fraud, abuse, risk and security teams and </w:t>
        </w:r>
      </w:ins>
      <w:ins w:id="762" w:author="Bob Rudis" w:date="2013-11-08T11:55:00Z">
        <w:r>
          <w:t>also cover topics on tooling, hiring, and team/department organization.</w:t>
        </w:r>
      </w:ins>
      <w:ins w:id="763" w:author="Bob Rudis" w:date="2013-11-08T11:56:00Z">
        <w:r w:rsidR="00485F6C">
          <w:t xml:space="preserve"> It</w:t>
        </w:r>
      </w:ins>
      <w:ins w:id="764" w:author="Bob Rudis" w:date="2013-11-08T11:57:00Z">
        <w:r w:rsidR="00485F6C">
          <w:t>’s d</w:t>
        </w:r>
      </w:ins>
      <w:ins w:id="765" w:author="Bob Rudis" w:date="2013-11-08T11:56:00Z">
        <w:r w:rsidR="00F62611">
          <w:t xml:space="preserve">efinitely a </w:t>
        </w:r>
      </w:ins>
      <w:ins w:id="766" w:author="Bob Rudis" w:date="2013-11-08T11:57:00Z">
        <w:r w:rsidR="00E962CF">
          <w:t>“</w:t>
        </w:r>
      </w:ins>
      <w:ins w:id="767" w:author="Bob Rudis" w:date="2013-11-08T11:56:00Z">
        <w:r w:rsidR="00F62611">
          <w:t>must-read</w:t>
        </w:r>
      </w:ins>
      <w:ins w:id="768" w:author="Bob Rudis" w:date="2013-11-08T11:57:00Z">
        <w:r w:rsidR="00E962CF">
          <w:t>”</w:t>
        </w:r>
      </w:ins>
      <w:ins w:id="769" w:author="Bob Rudis" w:date="2013-11-08T11:56:00Z">
        <w:r w:rsidR="00F62611">
          <w:t xml:space="preserve"> for those who are looking to delve into data science.</w:t>
        </w:r>
      </w:ins>
    </w:p>
    <w:p w14:paraId="362BD41B" w14:textId="77777777" w:rsidR="00E962CF" w:rsidRPr="00A872DA" w:rsidRDefault="00E962CF" w:rsidP="00A872DA">
      <w:pPr>
        <w:pStyle w:val="Para"/>
        <w:ind w:left="0" w:firstLine="0"/>
        <w:rPr>
          <w:ins w:id="770" w:author="Bob Rudis" w:date="2013-11-08T11:51:00Z"/>
        </w:rPr>
        <w:pPrChange w:id="771" w:author="Bob Rudis" w:date="2013-11-08T11:51:00Z">
          <w:pPr>
            <w:pStyle w:val="Para"/>
          </w:pPr>
        </w:pPrChange>
      </w:pPr>
    </w:p>
    <w:p w14:paraId="7E670917" w14:textId="77777777" w:rsidR="00A872DA" w:rsidRPr="00A872DA" w:rsidRDefault="00A872DA" w:rsidP="00A872DA">
      <w:pPr>
        <w:pStyle w:val="Para"/>
        <w:rPr>
          <w:ins w:id="772" w:author="Kent, Kevin - Indianapolis" w:date="2013-11-04T08:27:00Z"/>
          <w:rPrChange w:id="773" w:author="Bob Rudis" w:date="2013-11-08T11:50:00Z">
            <w:rPr>
              <w:ins w:id="774" w:author="Kent, Kevin - Indianapolis" w:date="2013-11-04T08:27:00Z"/>
              <w:rFonts w:ascii="Arial" w:hAnsi="Arial"/>
              <w:b/>
              <w:sz w:val="52"/>
              <w:szCs w:val="20"/>
            </w:rPr>
          </w:rPrChange>
        </w:rPr>
        <w:pPrChange w:id="775" w:author="Bob Rudis" w:date="2013-11-08T11:50:00Z">
          <w:pPr>
            <w:keepNext/>
            <w:widowControl w:val="0"/>
            <w:pBdr>
              <w:top w:val="single" w:sz="4" w:space="1" w:color="auto"/>
            </w:pBdr>
            <w:spacing w:before="480" w:after="360"/>
            <w:outlineLvl w:val="1"/>
          </w:pPr>
        </w:pPrChange>
      </w:pPr>
    </w:p>
    <w:p w14:paraId="5CB1A173" w14:textId="77777777" w:rsidR="00BD24FB" w:rsidRDefault="00BD24FB">
      <w:pPr>
        <w:pStyle w:val="QueryPara"/>
        <w:rPr>
          <w:ins w:id="776" w:author="Kent, Kevin - Indianapolis" w:date="2013-11-04T08:27:00Z"/>
        </w:rPr>
        <w:pPrChange w:id="777" w:author="Kent, Kevin - Indianapolis" w:date="2013-11-04T08:27:00Z">
          <w:pPr>
            <w:pStyle w:val="Para"/>
          </w:pPr>
        </w:pPrChange>
      </w:pPr>
      <w:ins w:id="778" w:author="Kent, Kevin - Indianapolis" w:date="2013-11-04T08:27:00Z">
        <w:r>
          <w:t xml:space="preserve">[AU: For consistency with other chapters it would be good to add a couple recommended readings to this </w:t>
        </w:r>
      </w:ins>
      <w:ins w:id="779" w:author="Kent, Kevin - Indianapolis" w:date="2013-11-04T08:28:00Z">
        <w:r>
          <w:t>chapter</w:t>
        </w:r>
      </w:ins>
      <w:ins w:id="780" w:author="Kent, Kevin - Indianapolis" w:date="2013-11-04T08:27:00Z">
        <w:r>
          <w:t>.</w:t>
        </w:r>
      </w:ins>
      <w:ins w:id="781" w:author="Kent, Kevin - Indianapolis" w:date="2013-11-04T08:28:00Z">
        <w:r>
          <w:t xml:space="preserve"> Thanks, Kevin (PJE)</w:t>
        </w:r>
      </w:ins>
      <w:ins w:id="782" w:author="Kent, Kevin - Indianapolis" w:date="2013-11-04T08:27:00Z">
        <w:r>
          <w:t>]</w:t>
        </w:r>
      </w:ins>
    </w:p>
    <w:p w14:paraId="258B9101" w14:textId="77777777" w:rsidR="00BD24FB" w:rsidRPr="00F415F7" w:rsidRDefault="00BD24FB" w:rsidP="00F415F7">
      <w:pPr>
        <w:pStyle w:val="Para"/>
      </w:pPr>
      <w:bookmarkStart w:id="783" w:name="_GoBack"/>
      <w:bookmarkEnd w:id="783"/>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F03CC0" w:rsidRDefault="00F03CC0" w:rsidP="00402F98">
      <w:r>
        <w:separator/>
      </w:r>
    </w:p>
  </w:endnote>
  <w:endnote w:type="continuationSeparator" w:id="0">
    <w:p w14:paraId="199671C3" w14:textId="77777777" w:rsidR="00F03CC0" w:rsidRDefault="00F03CC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F03CC0" w:rsidRDefault="00F03CC0" w:rsidP="00402F98">
      <w:r>
        <w:separator/>
      </w:r>
    </w:p>
  </w:footnote>
  <w:footnote w:type="continuationSeparator" w:id="0">
    <w:p w14:paraId="10050868" w14:textId="77777777" w:rsidR="00F03CC0" w:rsidRDefault="00F03CC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87FD0"/>
    <w:rsid w:val="001A1B3F"/>
    <w:rsid w:val="001A3622"/>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85F6C"/>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5EC4"/>
    <w:rsid w:val="007E63DC"/>
    <w:rsid w:val="00825B4B"/>
    <w:rsid w:val="008273E7"/>
    <w:rsid w:val="008371B9"/>
    <w:rsid w:val="00841666"/>
    <w:rsid w:val="00846884"/>
    <w:rsid w:val="0089261C"/>
    <w:rsid w:val="008B0069"/>
    <w:rsid w:val="008D0891"/>
    <w:rsid w:val="008D0A84"/>
    <w:rsid w:val="008D0F1E"/>
    <w:rsid w:val="008E54B1"/>
    <w:rsid w:val="008F2F53"/>
    <w:rsid w:val="0090112F"/>
    <w:rsid w:val="0091469E"/>
    <w:rsid w:val="0092663E"/>
    <w:rsid w:val="00950F5C"/>
    <w:rsid w:val="00972EAA"/>
    <w:rsid w:val="00973F8F"/>
    <w:rsid w:val="009759F2"/>
    <w:rsid w:val="00981BFF"/>
    <w:rsid w:val="00992D4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872DA"/>
    <w:rsid w:val="00AA2F11"/>
    <w:rsid w:val="00AA4C78"/>
    <w:rsid w:val="00AB2C2E"/>
    <w:rsid w:val="00AB4837"/>
    <w:rsid w:val="00AE0519"/>
    <w:rsid w:val="00AF31D3"/>
    <w:rsid w:val="00B12E78"/>
    <w:rsid w:val="00B23DB7"/>
    <w:rsid w:val="00B351FF"/>
    <w:rsid w:val="00B53AF8"/>
    <w:rsid w:val="00B602FF"/>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962CF"/>
    <w:rsid w:val="00EB43EE"/>
    <w:rsid w:val="00EC59A7"/>
    <w:rsid w:val="00ED2F70"/>
    <w:rsid w:val="00EE1222"/>
    <w:rsid w:val="00EF77B4"/>
    <w:rsid w:val="00F03CC0"/>
    <w:rsid w:val="00F22A20"/>
    <w:rsid w:val="00F414D4"/>
    <w:rsid w:val="00F415F7"/>
    <w:rsid w:val="00F57B31"/>
    <w:rsid w:val="00F61D15"/>
    <w:rsid w:val="00F62611"/>
    <w:rsid w:val="00F74276"/>
    <w:rsid w:val="00F77216"/>
    <w:rsid w:val="00F77B2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A872DA"/>
    <w:rPr>
      <w:sz w:val="24"/>
      <w:szCs w:val="24"/>
    </w:rPr>
  </w:style>
  <w:style w:type="paragraph" w:styleId="Heading1">
    <w:name w:val="heading 1"/>
    <w:next w:val="Normal"/>
    <w:link w:val="Heading1Char"/>
    <w:qFormat/>
    <w:rsid w:val="00A872DA"/>
    <w:pPr>
      <w:keepNext/>
      <w:numPr>
        <w:numId w:val="19"/>
      </w:numPr>
      <w:spacing w:before="240"/>
      <w:outlineLvl w:val="0"/>
    </w:pPr>
    <w:rPr>
      <w:b/>
      <w:caps/>
      <w:sz w:val="28"/>
      <w:szCs w:val="28"/>
    </w:rPr>
  </w:style>
  <w:style w:type="paragraph" w:styleId="Heading2">
    <w:name w:val="heading 2"/>
    <w:basedOn w:val="Normal"/>
    <w:next w:val="Normal"/>
    <w:link w:val="Heading2Char"/>
    <w:qFormat/>
    <w:rsid w:val="00A872D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872D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872D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872D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872DA"/>
    <w:pPr>
      <w:numPr>
        <w:ilvl w:val="5"/>
        <w:numId w:val="19"/>
      </w:numPr>
      <w:outlineLvl w:val="5"/>
    </w:pPr>
    <w:rPr>
      <w:sz w:val="24"/>
    </w:rPr>
  </w:style>
  <w:style w:type="paragraph" w:styleId="Heading7">
    <w:name w:val="heading 7"/>
    <w:next w:val="Normal"/>
    <w:link w:val="Heading7Char"/>
    <w:qFormat/>
    <w:rsid w:val="00A872DA"/>
    <w:pPr>
      <w:numPr>
        <w:ilvl w:val="6"/>
        <w:numId w:val="19"/>
      </w:numPr>
      <w:outlineLvl w:val="6"/>
    </w:pPr>
    <w:rPr>
      <w:sz w:val="24"/>
    </w:rPr>
  </w:style>
  <w:style w:type="paragraph" w:styleId="Heading8">
    <w:name w:val="heading 8"/>
    <w:next w:val="Normal"/>
    <w:link w:val="Heading8Char"/>
    <w:qFormat/>
    <w:rsid w:val="00A872DA"/>
    <w:pPr>
      <w:numPr>
        <w:ilvl w:val="7"/>
        <w:numId w:val="19"/>
      </w:numPr>
      <w:outlineLvl w:val="7"/>
    </w:pPr>
    <w:rPr>
      <w:sz w:val="24"/>
    </w:rPr>
  </w:style>
  <w:style w:type="paragraph" w:styleId="Heading9">
    <w:name w:val="heading 9"/>
    <w:next w:val="Normal"/>
    <w:link w:val="Heading9Char"/>
    <w:qFormat/>
    <w:rsid w:val="00A872DA"/>
    <w:pPr>
      <w:numPr>
        <w:ilvl w:val="8"/>
        <w:numId w:val="19"/>
      </w:numPr>
      <w:outlineLvl w:val="8"/>
    </w:pPr>
    <w:rPr>
      <w:sz w:val="24"/>
    </w:rPr>
  </w:style>
  <w:style w:type="character" w:default="1" w:styleId="DefaultParagraphFont">
    <w:name w:val="Default Paragraph Font"/>
    <w:semiHidden/>
    <w:rsid w:val="00A872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872DA"/>
  </w:style>
  <w:style w:type="paragraph" w:customStyle="1" w:styleId="Para">
    <w:name w:val="Para"/>
    <w:link w:val="ParaChar"/>
    <w:qFormat/>
    <w:rsid w:val="00A872DA"/>
    <w:pPr>
      <w:spacing w:after="120"/>
      <w:ind w:left="720" w:firstLine="720"/>
    </w:pPr>
    <w:rPr>
      <w:snapToGrid w:val="0"/>
      <w:sz w:val="26"/>
    </w:rPr>
  </w:style>
  <w:style w:type="paragraph" w:customStyle="1" w:styleId="AbstractHead">
    <w:name w:val="AbstractHead"/>
    <w:basedOn w:val="Para"/>
    <w:next w:val="Normal"/>
    <w:rsid w:val="00A872D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872D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872DA"/>
    <w:pPr>
      <w:spacing w:after="120"/>
      <w:ind w:left="720" w:firstLine="720"/>
    </w:pPr>
    <w:rPr>
      <w:snapToGrid w:val="0"/>
      <w:sz w:val="26"/>
    </w:rPr>
  </w:style>
  <w:style w:type="paragraph" w:customStyle="1" w:styleId="Address">
    <w:name w:val="Address"/>
    <w:basedOn w:val="Normal"/>
    <w:rsid w:val="00A872DA"/>
    <w:pPr>
      <w:widowControl w:val="0"/>
      <w:spacing w:before="120"/>
      <w:ind w:left="2160"/>
    </w:pPr>
    <w:rPr>
      <w:snapToGrid w:val="0"/>
      <w:szCs w:val="20"/>
    </w:rPr>
  </w:style>
  <w:style w:type="paragraph" w:customStyle="1" w:styleId="AddressDescription">
    <w:name w:val="AddressDescription"/>
    <w:basedOn w:val="Normal"/>
    <w:next w:val="Normal"/>
    <w:rsid w:val="00A872DA"/>
    <w:pPr>
      <w:widowControl w:val="0"/>
      <w:spacing w:before="120" w:after="120"/>
      <w:ind w:left="2160"/>
    </w:pPr>
    <w:rPr>
      <w:snapToGrid w:val="0"/>
      <w:szCs w:val="20"/>
    </w:rPr>
  </w:style>
  <w:style w:type="paragraph" w:customStyle="1" w:styleId="AddressName">
    <w:name w:val="AddressName"/>
    <w:basedOn w:val="Normal"/>
    <w:next w:val="Normal"/>
    <w:rsid w:val="00A872DA"/>
    <w:pPr>
      <w:widowControl w:val="0"/>
      <w:spacing w:before="120"/>
      <w:ind w:left="2160"/>
    </w:pPr>
    <w:rPr>
      <w:snapToGrid w:val="0"/>
      <w:szCs w:val="20"/>
    </w:rPr>
  </w:style>
  <w:style w:type="paragraph" w:customStyle="1" w:styleId="Question">
    <w:name w:val="Question"/>
    <w:next w:val="Normal"/>
    <w:link w:val="QuestionChar"/>
    <w:rsid w:val="00A872DA"/>
    <w:pPr>
      <w:spacing w:after="120"/>
      <w:ind w:left="2160" w:hanging="720"/>
    </w:pPr>
    <w:rPr>
      <w:sz w:val="26"/>
    </w:rPr>
  </w:style>
  <w:style w:type="paragraph" w:customStyle="1" w:styleId="Option">
    <w:name w:val="Option"/>
    <w:basedOn w:val="Question"/>
    <w:link w:val="OptionChar"/>
    <w:rsid w:val="00A872DA"/>
    <w:pPr>
      <w:ind w:left="2880"/>
    </w:pPr>
  </w:style>
  <w:style w:type="paragraph" w:customStyle="1" w:styleId="Answer">
    <w:name w:val="Answer"/>
    <w:basedOn w:val="Option"/>
    <w:next w:val="Normal"/>
    <w:link w:val="AnswerChar"/>
    <w:rsid w:val="00A872DA"/>
    <w:pPr>
      <w:widowControl w:val="0"/>
    </w:pPr>
    <w:rPr>
      <w:snapToGrid w:val="0"/>
    </w:rPr>
  </w:style>
  <w:style w:type="paragraph" w:customStyle="1" w:styleId="AnswersHead">
    <w:name w:val="AnswersHead"/>
    <w:basedOn w:val="Normal"/>
    <w:next w:val="Para"/>
    <w:rsid w:val="00A872D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872DA"/>
    <w:pPr>
      <w:spacing w:after="360"/>
      <w:outlineLvl w:val="0"/>
    </w:pPr>
    <w:rPr>
      <w:rFonts w:ascii="Arial" w:hAnsi="Arial"/>
      <w:b/>
      <w:snapToGrid w:val="0"/>
      <w:sz w:val="60"/>
    </w:rPr>
  </w:style>
  <w:style w:type="paragraph" w:customStyle="1" w:styleId="AppendixTitle">
    <w:name w:val="AppendixTitle"/>
    <w:basedOn w:val="ChapterTitle"/>
    <w:next w:val="Para"/>
    <w:rsid w:val="00A872DA"/>
    <w:pPr>
      <w:spacing w:before="120" w:after="120"/>
    </w:pPr>
  </w:style>
  <w:style w:type="paragraph" w:customStyle="1" w:styleId="AuthorBio">
    <w:name w:val="AuthorBio"/>
    <w:rsid w:val="00A872DA"/>
    <w:pPr>
      <w:spacing w:before="240" w:after="240"/>
      <w:ind w:firstLine="720"/>
    </w:pPr>
    <w:rPr>
      <w:rFonts w:ascii="Arial" w:hAnsi="Arial"/>
    </w:rPr>
  </w:style>
  <w:style w:type="paragraph" w:styleId="BalloonText">
    <w:name w:val="Balloon Text"/>
    <w:link w:val="BalloonTextChar"/>
    <w:semiHidden/>
    <w:rsid w:val="00A872DA"/>
    <w:rPr>
      <w:rFonts w:ascii="Tahoma" w:hAnsi="Tahoma" w:cs="Tahoma"/>
      <w:sz w:val="16"/>
      <w:szCs w:val="16"/>
    </w:rPr>
  </w:style>
  <w:style w:type="paragraph" w:styleId="Bibliography">
    <w:name w:val="Bibliography"/>
    <w:basedOn w:val="Normal"/>
    <w:next w:val="Normal"/>
    <w:semiHidden/>
    <w:rsid w:val="00A872DA"/>
    <w:pPr>
      <w:spacing w:after="200" w:line="276" w:lineRule="auto"/>
    </w:pPr>
    <w:rPr>
      <w:rFonts w:ascii="Calibri" w:eastAsia="Calibri" w:hAnsi="Calibri"/>
      <w:sz w:val="22"/>
      <w:szCs w:val="22"/>
    </w:rPr>
  </w:style>
  <w:style w:type="paragraph" w:customStyle="1" w:styleId="BibliographyEntry">
    <w:name w:val="BibliographyEntry"/>
    <w:rsid w:val="00A872DA"/>
    <w:pPr>
      <w:ind w:left="1440" w:hanging="720"/>
    </w:pPr>
    <w:rPr>
      <w:rFonts w:ascii="Arial" w:hAnsi="Arial" w:cs="Tahoma"/>
      <w:sz w:val="26"/>
      <w:szCs w:val="16"/>
    </w:rPr>
  </w:style>
  <w:style w:type="paragraph" w:customStyle="1" w:styleId="BibliographyHead">
    <w:name w:val="BibliographyHead"/>
    <w:next w:val="BibliographyEntry"/>
    <w:rsid w:val="00A872D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872DA"/>
    <w:rPr>
      <w:rFonts w:ascii="Arial" w:hAnsi="Arial"/>
      <w:b/>
      <w:smallCaps/>
      <w:sz w:val="60"/>
      <w:szCs w:val="60"/>
    </w:rPr>
  </w:style>
  <w:style w:type="character" w:customStyle="1" w:styleId="BoldItalic">
    <w:name w:val="BoldItalic"/>
    <w:rsid w:val="00A872DA"/>
    <w:rPr>
      <w:b/>
      <w:i/>
    </w:rPr>
  </w:style>
  <w:style w:type="character" w:styleId="BookTitle">
    <w:name w:val="Book Title"/>
    <w:qFormat/>
    <w:rsid w:val="00A872DA"/>
    <w:rPr>
      <w:b/>
      <w:bCs/>
      <w:smallCaps/>
      <w:spacing w:val="5"/>
    </w:rPr>
  </w:style>
  <w:style w:type="paragraph" w:customStyle="1" w:styleId="BookAuthor">
    <w:name w:val="BookAuthor"/>
    <w:basedOn w:val="Normal"/>
    <w:rsid w:val="00A872DA"/>
    <w:pPr>
      <w:spacing w:before="120" w:after="600"/>
      <w:ind w:left="720" w:firstLine="720"/>
      <w:contextualSpacing/>
      <w:jc w:val="center"/>
    </w:pPr>
    <w:rPr>
      <w:sz w:val="32"/>
      <w:szCs w:val="20"/>
    </w:rPr>
  </w:style>
  <w:style w:type="paragraph" w:customStyle="1" w:styleId="BookEdition">
    <w:name w:val="BookEdition"/>
    <w:qFormat/>
    <w:rsid w:val="00A872D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872DA"/>
    <w:pPr>
      <w:spacing w:before="480" w:after="480"/>
      <w:ind w:left="720" w:firstLine="720"/>
      <w:jc w:val="center"/>
    </w:pPr>
    <w:rPr>
      <w:rFonts w:ascii="Arial" w:hAnsi="Arial"/>
      <w:b/>
      <w:snapToGrid w:val="0"/>
      <w:sz w:val="52"/>
      <w:szCs w:val="20"/>
    </w:rPr>
  </w:style>
  <w:style w:type="paragraph" w:customStyle="1" w:styleId="BookReviewAuthor">
    <w:name w:val="BookReviewAuthor"/>
    <w:rsid w:val="00A872DA"/>
    <w:pPr>
      <w:ind w:left="4320"/>
    </w:pPr>
    <w:rPr>
      <w:snapToGrid w:val="0"/>
    </w:rPr>
  </w:style>
  <w:style w:type="paragraph" w:customStyle="1" w:styleId="BookReviewItem">
    <w:name w:val="BookReviewItem"/>
    <w:rsid w:val="00A872DA"/>
    <w:pPr>
      <w:spacing w:before="240" w:after="240"/>
      <w:ind w:left="3600" w:right="1440" w:hanging="720"/>
    </w:pPr>
    <w:rPr>
      <w:sz w:val="28"/>
    </w:rPr>
  </w:style>
  <w:style w:type="paragraph" w:customStyle="1" w:styleId="BookTitle0">
    <w:name w:val="BookTitle"/>
    <w:basedOn w:val="Normal"/>
    <w:next w:val="Normal"/>
    <w:rsid w:val="00A872D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872DA"/>
    <w:pPr>
      <w:pageBreakBefore w:val="0"/>
      <w:spacing w:before="480"/>
    </w:pPr>
    <w:rPr>
      <w:sz w:val="36"/>
    </w:rPr>
  </w:style>
  <w:style w:type="character" w:customStyle="1" w:styleId="Callout">
    <w:name w:val="Callout"/>
    <w:rsid w:val="00A872DA"/>
    <w:rPr>
      <w:bdr w:val="none" w:sz="0" w:space="0" w:color="auto"/>
      <w:shd w:val="clear" w:color="auto" w:fill="B2A1C7"/>
    </w:rPr>
  </w:style>
  <w:style w:type="paragraph" w:customStyle="1" w:styleId="ChapterSubtitle">
    <w:name w:val="ChapterSubtitle"/>
    <w:basedOn w:val="ChapterTitle"/>
    <w:next w:val="Para"/>
    <w:rsid w:val="00A872DA"/>
    <w:rPr>
      <w:sz w:val="44"/>
    </w:rPr>
  </w:style>
  <w:style w:type="paragraph" w:customStyle="1" w:styleId="ChapterAuthor">
    <w:name w:val="ChapterAuthor"/>
    <w:basedOn w:val="ChapterSubtitle"/>
    <w:next w:val="Normal"/>
    <w:rsid w:val="00A872DA"/>
    <w:pPr>
      <w:spacing w:after="120"/>
      <w:outlineLvl w:val="9"/>
    </w:pPr>
    <w:rPr>
      <w:i/>
      <w:sz w:val="36"/>
    </w:rPr>
  </w:style>
  <w:style w:type="paragraph" w:customStyle="1" w:styleId="ChapterAuthorAffiliation">
    <w:name w:val="ChapterAuthorAffiliation"/>
    <w:next w:val="Para"/>
    <w:rsid w:val="00A872DA"/>
    <w:pPr>
      <w:spacing w:after="120"/>
    </w:pPr>
    <w:rPr>
      <w:rFonts w:ascii="Arial" w:hAnsi="Arial"/>
      <w:i/>
      <w:smallCaps/>
      <w:snapToGrid w:val="0"/>
      <w:sz w:val="36"/>
    </w:rPr>
  </w:style>
  <w:style w:type="paragraph" w:customStyle="1" w:styleId="FootnoteEntry">
    <w:name w:val="FootnoteEntry"/>
    <w:rsid w:val="00A872DA"/>
    <w:pPr>
      <w:ind w:left="1440" w:hanging="720"/>
    </w:pPr>
    <w:rPr>
      <w:snapToGrid w:val="0"/>
    </w:rPr>
  </w:style>
  <w:style w:type="paragraph" w:customStyle="1" w:styleId="ChapterCredit">
    <w:name w:val="ChapterCredit"/>
    <w:basedOn w:val="FootnoteEntry"/>
    <w:next w:val="Para"/>
    <w:rsid w:val="00A872DA"/>
    <w:pPr>
      <w:spacing w:before="120" w:after="120"/>
      <w:ind w:left="0" w:firstLine="0"/>
    </w:pPr>
  </w:style>
  <w:style w:type="paragraph" w:customStyle="1" w:styleId="Objective">
    <w:name w:val="Objective"/>
    <w:rsid w:val="00A872D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872DA"/>
    <w:rPr>
      <w:i w:val="0"/>
    </w:rPr>
  </w:style>
  <w:style w:type="paragraph" w:customStyle="1" w:styleId="ChapterFeaturingList">
    <w:name w:val="ChapterFeaturingList"/>
    <w:basedOn w:val="ChapterObjective"/>
    <w:rsid w:val="00A872DA"/>
    <w:rPr>
      <w:b w:val="0"/>
      <w:sz w:val="26"/>
      <w:u w:val="none"/>
    </w:rPr>
  </w:style>
  <w:style w:type="paragraph" w:customStyle="1" w:styleId="ChapterFeaturingListSub">
    <w:name w:val="ChapterFeaturingListSub"/>
    <w:rsid w:val="00A872DA"/>
    <w:pPr>
      <w:spacing w:after="120"/>
      <w:ind w:left="2880"/>
      <w:contextualSpacing/>
    </w:pPr>
    <w:rPr>
      <w:rFonts w:ascii="Arial" w:hAnsi="Arial"/>
      <w:snapToGrid w:val="0"/>
      <w:sz w:val="26"/>
    </w:rPr>
  </w:style>
  <w:style w:type="paragraph" w:customStyle="1" w:styleId="ChapterFeaturingListSub2">
    <w:name w:val="ChapterFeaturingListSub2"/>
    <w:rsid w:val="00A872DA"/>
    <w:pPr>
      <w:spacing w:after="120"/>
      <w:ind w:left="3600"/>
    </w:pPr>
    <w:rPr>
      <w:rFonts w:ascii="Arial" w:hAnsi="Arial"/>
      <w:snapToGrid w:val="0"/>
      <w:sz w:val="26"/>
    </w:rPr>
  </w:style>
  <w:style w:type="paragraph" w:customStyle="1" w:styleId="ChapterIntroductionHead">
    <w:name w:val="ChapterIntroductionHead"/>
    <w:next w:val="Normal"/>
    <w:rsid w:val="00A872DA"/>
    <w:pPr>
      <w:ind w:left="1440"/>
      <w:outlineLvl w:val="0"/>
    </w:pPr>
    <w:rPr>
      <w:rFonts w:ascii="Arial" w:hAnsi="Arial"/>
      <w:b/>
      <w:snapToGrid w:val="0"/>
      <w:sz w:val="26"/>
    </w:rPr>
  </w:style>
  <w:style w:type="paragraph" w:customStyle="1" w:styleId="ChapterIntroductionPara">
    <w:name w:val="ChapterIntroductionPara"/>
    <w:next w:val="Para"/>
    <w:rsid w:val="00A872DA"/>
    <w:pPr>
      <w:ind w:left="1440"/>
    </w:pPr>
    <w:rPr>
      <w:rFonts w:ascii="Arial" w:hAnsi="Arial"/>
      <w:snapToGrid w:val="0"/>
      <w:sz w:val="26"/>
    </w:rPr>
  </w:style>
  <w:style w:type="paragraph" w:customStyle="1" w:styleId="ObjectiveTitle">
    <w:name w:val="ObjectiveTitle"/>
    <w:basedOn w:val="Objective"/>
    <w:next w:val="Objective"/>
    <w:rsid w:val="00A872DA"/>
    <w:pPr>
      <w:spacing w:before="240"/>
      <w:ind w:left="1800"/>
    </w:pPr>
    <w:rPr>
      <w:u w:val="none"/>
    </w:rPr>
  </w:style>
  <w:style w:type="paragraph" w:customStyle="1" w:styleId="ChapterObjectiveTitle">
    <w:name w:val="ChapterObjectiveTitle"/>
    <w:basedOn w:val="ObjectiveTitle"/>
    <w:next w:val="ChapterObjective"/>
    <w:rsid w:val="00A872DA"/>
    <w:pPr>
      <w:ind w:left="1440" w:firstLine="0"/>
    </w:pPr>
    <w:rPr>
      <w:i w:val="0"/>
    </w:rPr>
  </w:style>
  <w:style w:type="paragraph" w:customStyle="1" w:styleId="Subobjective">
    <w:name w:val="Subobjective"/>
    <w:basedOn w:val="Objective"/>
    <w:rsid w:val="00A872DA"/>
    <w:pPr>
      <w:keepNext/>
      <w:spacing w:before="180"/>
      <w:ind w:left="2880"/>
    </w:pPr>
  </w:style>
  <w:style w:type="paragraph" w:customStyle="1" w:styleId="ChapterSubobjective">
    <w:name w:val="ChapterSubobjective"/>
    <w:basedOn w:val="Subobjective"/>
    <w:rsid w:val="00A872DA"/>
    <w:pPr>
      <w:keepNext w:val="0"/>
    </w:pPr>
    <w:rPr>
      <w:i w:val="0"/>
    </w:rPr>
  </w:style>
  <w:style w:type="paragraph" w:customStyle="1" w:styleId="Code80">
    <w:name w:val="Code80"/>
    <w:rsid w:val="00A872DA"/>
    <w:pPr>
      <w:spacing w:before="120" w:after="120"/>
      <w:contextualSpacing/>
    </w:pPr>
    <w:rPr>
      <w:rFonts w:ascii="Courier New" w:hAnsi="Courier New"/>
      <w:noProof/>
      <w:snapToGrid w:val="0"/>
      <w:sz w:val="16"/>
    </w:rPr>
  </w:style>
  <w:style w:type="paragraph" w:customStyle="1" w:styleId="Code80Sub">
    <w:name w:val="Code80Sub"/>
    <w:rsid w:val="00A872DA"/>
    <w:pPr>
      <w:ind w:left="1440"/>
    </w:pPr>
    <w:rPr>
      <w:rFonts w:ascii="Courier New" w:hAnsi="Courier New"/>
      <w:noProof/>
      <w:snapToGrid w:val="0"/>
      <w:sz w:val="16"/>
      <w:lang w:val="de-DE"/>
    </w:rPr>
  </w:style>
  <w:style w:type="character" w:customStyle="1" w:styleId="CodeColorBlue">
    <w:name w:val="CodeColorBlue"/>
    <w:rsid w:val="00A872DA"/>
    <w:rPr>
      <w:rFonts w:cs="Arial"/>
      <w:color w:val="0000FF"/>
    </w:rPr>
  </w:style>
  <w:style w:type="character" w:customStyle="1" w:styleId="CodeColorBlue2">
    <w:name w:val="CodeColorBlue2"/>
    <w:rsid w:val="00A872DA"/>
    <w:rPr>
      <w:rFonts w:cs="Arial"/>
      <w:color w:val="0000A5"/>
    </w:rPr>
  </w:style>
  <w:style w:type="character" w:customStyle="1" w:styleId="CodeColorBlue3">
    <w:name w:val="CodeColorBlue3"/>
    <w:rsid w:val="00A872DA"/>
    <w:rPr>
      <w:rFonts w:cs="Arial"/>
      <w:color w:val="6464B9"/>
    </w:rPr>
  </w:style>
  <w:style w:type="character" w:customStyle="1" w:styleId="CodeColorBluegreen">
    <w:name w:val="CodeColorBluegreen"/>
    <w:rsid w:val="00A872DA"/>
    <w:rPr>
      <w:rFonts w:cs="Arial"/>
      <w:color w:val="2B91AF"/>
    </w:rPr>
  </w:style>
  <w:style w:type="character" w:customStyle="1" w:styleId="CodeColorBrown">
    <w:name w:val="CodeColorBrown"/>
    <w:rsid w:val="00A872DA"/>
    <w:rPr>
      <w:rFonts w:cs="Arial"/>
      <w:color w:val="A31515"/>
    </w:rPr>
  </w:style>
  <w:style w:type="character" w:customStyle="1" w:styleId="CodeColorDkBlue">
    <w:name w:val="CodeColorDkBlue"/>
    <w:rsid w:val="00A872DA"/>
    <w:rPr>
      <w:rFonts w:cs="Times New Roman"/>
      <w:color w:val="000080"/>
      <w:szCs w:val="22"/>
    </w:rPr>
  </w:style>
  <w:style w:type="character" w:customStyle="1" w:styleId="CodeColorGreen">
    <w:name w:val="CodeColorGreen"/>
    <w:rsid w:val="00A872DA"/>
    <w:rPr>
      <w:rFonts w:cs="Arial"/>
      <w:color w:val="008000"/>
    </w:rPr>
  </w:style>
  <w:style w:type="character" w:customStyle="1" w:styleId="CodeColorGreen2">
    <w:name w:val="CodeColorGreen2"/>
    <w:rsid w:val="00A872DA"/>
    <w:rPr>
      <w:rFonts w:cs="Arial"/>
      <w:color w:val="629755"/>
    </w:rPr>
  </w:style>
  <w:style w:type="character" w:customStyle="1" w:styleId="CodeColorGrey30">
    <w:name w:val="CodeColorGrey30"/>
    <w:rsid w:val="00A872DA"/>
    <w:rPr>
      <w:rFonts w:cs="Arial"/>
      <w:color w:val="808080"/>
    </w:rPr>
  </w:style>
  <w:style w:type="character" w:customStyle="1" w:styleId="CodeColorGrey55">
    <w:name w:val="CodeColorGrey55"/>
    <w:rsid w:val="00A872DA"/>
    <w:rPr>
      <w:rFonts w:cs="Arial"/>
      <w:color w:val="C0C0C0"/>
    </w:rPr>
  </w:style>
  <w:style w:type="character" w:customStyle="1" w:styleId="CodeColorGrey80">
    <w:name w:val="CodeColorGrey80"/>
    <w:rsid w:val="00A872DA"/>
    <w:rPr>
      <w:rFonts w:cs="Arial"/>
      <w:color w:val="555555"/>
    </w:rPr>
  </w:style>
  <w:style w:type="character" w:customStyle="1" w:styleId="CodeColorHotPink">
    <w:name w:val="CodeColorHotPink"/>
    <w:rsid w:val="00A872DA"/>
    <w:rPr>
      <w:rFonts w:cs="Times New Roman"/>
      <w:color w:val="DF36FA"/>
      <w:szCs w:val="18"/>
    </w:rPr>
  </w:style>
  <w:style w:type="character" w:customStyle="1" w:styleId="CodeColorMagenta">
    <w:name w:val="CodeColorMagenta"/>
    <w:rsid w:val="00A872DA"/>
    <w:rPr>
      <w:rFonts w:cs="Arial"/>
      <w:color w:val="A31515"/>
    </w:rPr>
  </w:style>
  <w:style w:type="character" w:customStyle="1" w:styleId="CodeColorOrange">
    <w:name w:val="CodeColorOrange"/>
    <w:rsid w:val="00A872DA"/>
    <w:rPr>
      <w:rFonts w:cs="Arial"/>
      <w:color w:val="B96464"/>
    </w:rPr>
  </w:style>
  <w:style w:type="character" w:customStyle="1" w:styleId="CodeColorPeach">
    <w:name w:val="CodeColorPeach"/>
    <w:rsid w:val="00A872DA"/>
    <w:rPr>
      <w:rFonts w:cs="Arial"/>
      <w:color w:val="FFDBA3"/>
    </w:rPr>
  </w:style>
  <w:style w:type="character" w:customStyle="1" w:styleId="CodeColorPurple">
    <w:name w:val="CodeColorPurple"/>
    <w:rsid w:val="00A872DA"/>
    <w:rPr>
      <w:rFonts w:cs="Arial"/>
      <w:color w:val="951795"/>
    </w:rPr>
  </w:style>
  <w:style w:type="character" w:customStyle="1" w:styleId="CodeColorPurple2">
    <w:name w:val="CodeColorPurple2"/>
    <w:rsid w:val="00A872DA"/>
    <w:rPr>
      <w:rFonts w:cs="Arial"/>
      <w:color w:val="800080"/>
    </w:rPr>
  </w:style>
  <w:style w:type="character" w:customStyle="1" w:styleId="CodeColorRed">
    <w:name w:val="CodeColorRed"/>
    <w:rsid w:val="00A872DA"/>
    <w:rPr>
      <w:rFonts w:cs="Arial"/>
      <w:color w:val="FF0000"/>
    </w:rPr>
  </w:style>
  <w:style w:type="character" w:customStyle="1" w:styleId="CodeColorRed2">
    <w:name w:val="CodeColorRed2"/>
    <w:rsid w:val="00A872DA"/>
    <w:rPr>
      <w:rFonts w:cs="Arial"/>
      <w:color w:val="800000"/>
    </w:rPr>
  </w:style>
  <w:style w:type="character" w:customStyle="1" w:styleId="CodeColorRed3">
    <w:name w:val="CodeColorRed3"/>
    <w:rsid w:val="00A872DA"/>
    <w:rPr>
      <w:rFonts w:cs="Arial"/>
      <w:color w:val="A31515"/>
    </w:rPr>
  </w:style>
  <w:style w:type="character" w:customStyle="1" w:styleId="CodeColorTealBlue">
    <w:name w:val="CodeColorTealBlue"/>
    <w:rsid w:val="00A872DA"/>
    <w:rPr>
      <w:rFonts w:cs="Times New Roman"/>
      <w:color w:val="008080"/>
      <w:szCs w:val="22"/>
    </w:rPr>
  </w:style>
  <w:style w:type="character" w:customStyle="1" w:styleId="CodeColorWhite">
    <w:name w:val="CodeColorWhite"/>
    <w:rsid w:val="00A872DA"/>
    <w:rPr>
      <w:rFonts w:cs="Arial"/>
      <w:color w:val="FFFFFF"/>
      <w:bdr w:val="none" w:sz="0" w:space="0" w:color="auto"/>
    </w:rPr>
  </w:style>
  <w:style w:type="paragraph" w:customStyle="1" w:styleId="CodeHead">
    <w:name w:val="CodeHead"/>
    <w:next w:val="Normal"/>
    <w:rsid w:val="00A872DA"/>
    <w:pPr>
      <w:spacing w:before="120" w:after="120"/>
    </w:pPr>
    <w:rPr>
      <w:rFonts w:ascii="Arial" w:hAnsi="Arial"/>
      <w:b/>
      <w:snapToGrid w:val="0"/>
      <w:sz w:val="22"/>
    </w:rPr>
  </w:style>
  <w:style w:type="character" w:customStyle="1" w:styleId="CodeHighlight">
    <w:name w:val="CodeHighlight"/>
    <w:rsid w:val="00A872DA"/>
    <w:rPr>
      <w:b/>
      <w:color w:val="7F7F7F"/>
      <w:kern w:val="0"/>
      <w:position w:val="0"/>
      <w:u w:val="none"/>
      <w:bdr w:val="none" w:sz="0" w:space="0" w:color="auto"/>
      <w:shd w:val="clear" w:color="auto" w:fill="auto"/>
    </w:rPr>
  </w:style>
  <w:style w:type="paragraph" w:customStyle="1" w:styleId="CodeLabel">
    <w:name w:val="CodeLabel"/>
    <w:qFormat/>
    <w:rsid w:val="00A872D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872DA"/>
    <w:pPr>
      <w:widowControl w:val="0"/>
      <w:spacing w:before="120" w:after="120"/>
      <w:contextualSpacing/>
    </w:pPr>
    <w:rPr>
      <w:rFonts w:ascii="Courier New" w:hAnsi="Courier New"/>
      <w:noProof/>
      <w:snapToGrid w:val="0"/>
      <w:sz w:val="18"/>
    </w:rPr>
  </w:style>
  <w:style w:type="paragraph" w:customStyle="1" w:styleId="CodeListing80">
    <w:name w:val="CodeListing80"/>
    <w:rsid w:val="00A872DA"/>
    <w:rPr>
      <w:rFonts w:ascii="Courier New" w:hAnsi="Courier New"/>
      <w:noProof/>
      <w:snapToGrid w:val="0"/>
      <w:sz w:val="16"/>
    </w:rPr>
  </w:style>
  <w:style w:type="paragraph" w:customStyle="1" w:styleId="CodeNote">
    <w:name w:val="CodeNote"/>
    <w:qFormat/>
    <w:rsid w:val="00A872D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872DA"/>
    <w:pPr>
      <w:shd w:val="clear" w:color="auto" w:fill="D9D9D9"/>
    </w:pPr>
    <w:rPr>
      <w:rFonts w:ascii="Courier New" w:hAnsi="Courier New"/>
      <w:noProof/>
      <w:snapToGrid w:val="0"/>
      <w:sz w:val="18"/>
    </w:rPr>
  </w:style>
  <w:style w:type="paragraph" w:customStyle="1" w:styleId="CodeScreen80">
    <w:name w:val="CodeScreen80"/>
    <w:qFormat/>
    <w:rsid w:val="00A872D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872DA"/>
    <w:pPr>
      <w:ind w:left="720"/>
    </w:pPr>
  </w:style>
  <w:style w:type="paragraph" w:customStyle="1" w:styleId="CodeSnippet">
    <w:name w:val="CodeSnippet"/>
    <w:link w:val="CodeSnippetChar"/>
    <w:rsid w:val="00A872DA"/>
    <w:pPr>
      <w:spacing w:before="120" w:after="120"/>
      <w:contextualSpacing/>
    </w:pPr>
    <w:rPr>
      <w:rFonts w:ascii="Courier New" w:hAnsi="Courier New"/>
      <w:noProof/>
      <w:snapToGrid w:val="0"/>
      <w:sz w:val="18"/>
    </w:rPr>
  </w:style>
  <w:style w:type="paragraph" w:customStyle="1" w:styleId="CodeSnippetSub">
    <w:name w:val="CodeSnippetSub"/>
    <w:rsid w:val="00A872DA"/>
    <w:pPr>
      <w:ind w:left="720"/>
    </w:pPr>
    <w:rPr>
      <w:rFonts w:ascii="Courier New" w:hAnsi="Courier New"/>
      <w:noProof/>
      <w:snapToGrid w:val="0"/>
      <w:sz w:val="18"/>
    </w:rPr>
  </w:style>
  <w:style w:type="paragraph" w:customStyle="1" w:styleId="H5">
    <w:name w:val="H5"/>
    <w:next w:val="Para"/>
    <w:rsid w:val="00A872D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872DA"/>
    <w:pPr>
      <w:pBdr>
        <w:top w:val="single" w:sz="4" w:space="4" w:color="auto"/>
      </w:pBdr>
      <w:outlineLvl w:val="6"/>
    </w:pPr>
    <w:rPr>
      <w:i/>
      <w:noProof/>
    </w:rPr>
  </w:style>
  <w:style w:type="paragraph" w:customStyle="1" w:styleId="ContentsAbstract">
    <w:name w:val="ContentsAbstract"/>
    <w:qFormat/>
    <w:rsid w:val="00A872DA"/>
    <w:pPr>
      <w:spacing w:before="120" w:after="120"/>
      <w:ind w:left="1008"/>
      <w:contextualSpacing/>
    </w:pPr>
    <w:rPr>
      <w:rFonts w:ascii="Arial" w:hAnsi="Arial"/>
      <w:snapToGrid w:val="0"/>
      <w:sz w:val="18"/>
    </w:rPr>
  </w:style>
  <w:style w:type="paragraph" w:customStyle="1" w:styleId="ContentsPartTitle">
    <w:name w:val="ContentsPartTitle"/>
    <w:next w:val="Normal"/>
    <w:rsid w:val="00A872DA"/>
    <w:rPr>
      <w:b/>
      <w:sz w:val="28"/>
    </w:rPr>
  </w:style>
  <w:style w:type="paragraph" w:customStyle="1" w:styleId="ContentsChapterTitle">
    <w:name w:val="ContentsChapterTitle"/>
    <w:basedOn w:val="ContentsPartTitle"/>
    <w:next w:val="Normal"/>
    <w:rsid w:val="00A872DA"/>
    <w:pPr>
      <w:ind w:left="288"/>
    </w:pPr>
    <w:rPr>
      <w:sz w:val="26"/>
    </w:rPr>
  </w:style>
  <w:style w:type="paragraph" w:customStyle="1" w:styleId="ContentsH1">
    <w:name w:val="ContentsH1"/>
    <w:basedOn w:val="ContentsPartTitle"/>
    <w:rsid w:val="00A872DA"/>
    <w:pPr>
      <w:ind w:left="576"/>
    </w:pPr>
    <w:rPr>
      <w:b w:val="0"/>
      <w:sz w:val="24"/>
    </w:rPr>
  </w:style>
  <w:style w:type="paragraph" w:customStyle="1" w:styleId="ContentsH2">
    <w:name w:val="ContentsH2"/>
    <w:basedOn w:val="ContentsPartTitle"/>
    <w:rsid w:val="00A872DA"/>
    <w:pPr>
      <w:ind w:left="864"/>
    </w:pPr>
    <w:rPr>
      <w:b w:val="0"/>
      <w:sz w:val="22"/>
    </w:rPr>
  </w:style>
  <w:style w:type="paragraph" w:customStyle="1" w:styleId="ContentsH3">
    <w:name w:val="ContentsH3"/>
    <w:qFormat/>
    <w:rsid w:val="00A872DA"/>
    <w:pPr>
      <w:ind w:left="1440"/>
    </w:pPr>
    <w:rPr>
      <w:snapToGrid w:val="0"/>
      <w:color w:val="000000"/>
      <w:sz w:val="22"/>
      <w:szCs w:val="60"/>
    </w:rPr>
  </w:style>
  <w:style w:type="paragraph" w:customStyle="1" w:styleId="Copyright">
    <w:name w:val="Copyright"/>
    <w:rsid w:val="00A872DA"/>
    <w:pPr>
      <w:widowControl w:val="0"/>
      <w:spacing w:before="280"/>
      <w:ind w:left="720"/>
    </w:pPr>
    <w:rPr>
      <w:snapToGrid w:val="0"/>
      <w:color w:val="000000"/>
      <w:sz w:val="26"/>
    </w:rPr>
  </w:style>
  <w:style w:type="paragraph" w:customStyle="1" w:styleId="CrossRefPara">
    <w:name w:val="CrossRefPara"/>
    <w:next w:val="Para"/>
    <w:rsid w:val="00A872DA"/>
    <w:pPr>
      <w:ind w:left="1440" w:right="1440"/>
    </w:pPr>
    <w:rPr>
      <w:rFonts w:ascii="Arial" w:hAnsi="Arial" w:cs="AGaramond Bold"/>
      <w:color w:val="000000"/>
      <w:sz w:val="18"/>
      <w:szCs w:val="17"/>
    </w:rPr>
  </w:style>
  <w:style w:type="character" w:customStyle="1" w:styleId="CrossRefTerm">
    <w:name w:val="CrossRefTerm"/>
    <w:rsid w:val="00A872DA"/>
    <w:rPr>
      <w:i/>
    </w:rPr>
  </w:style>
  <w:style w:type="paragraph" w:customStyle="1" w:styleId="CustomChapterOpener">
    <w:name w:val="CustomChapterOpener"/>
    <w:basedOn w:val="Normal"/>
    <w:next w:val="Para"/>
    <w:rsid w:val="00A872DA"/>
    <w:pPr>
      <w:spacing w:after="120"/>
      <w:ind w:left="720" w:firstLine="720"/>
    </w:pPr>
    <w:rPr>
      <w:snapToGrid w:val="0"/>
      <w:sz w:val="26"/>
      <w:szCs w:val="20"/>
    </w:rPr>
  </w:style>
  <w:style w:type="character" w:customStyle="1" w:styleId="CustomCharStyle">
    <w:name w:val="CustomCharStyle"/>
    <w:rsid w:val="00A872DA"/>
    <w:rPr>
      <w:b/>
      <w:i/>
    </w:rPr>
  </w:style>
  <w:style w:type="paragraph" w:customStyle="1" w:styleId="ParaContinued">
    <w:name w:val="ParaContinued"/>
    <w:basedOn w:val="Normal"/>
    <w:next w:val="Para"/>
    <w:rsid w:val="00A872DA"/>
    <w:pPr>
      <w:spacing w:after="120"/>
      <w:ind w:left="720"/>
    </w:pPr>
    <w:rPr>
      <w:snapToGrid w:val="0"/>
      <w:sz w:val="26"/>
      <w:szCs w:val="20"/>
    </w:rPr>
  </w:style>
  <w:style w:type="paragraph" w:customStyle="1" w:styleId="CustomHead">
    <w:name w:val="CustomHead"/>
    <w:basedOn w:val="ParaContinued"/>
    <w:next w:val="Normal"/>
    <w:rsid w:val="00A872DA"/>
    <w:rPr>
      <w:b/>
    </w:rPr>
  </w:style>
  <w:style w:type="paragraph" w:customStyle="1" w:styleId="CustomList">
    <w:name w:val="CustomList"/>
    <w:basedOn w:val="Normal"/>
    <w:rsid w:val="00A872DA"/>
    <w:pPr>
      <w:widowControl w:val="0"/>
      <w:spacing w:before="120" w:after="120"/>
      <w:ind w:left="1440"/>
    </w:pPr>
    <w:rPr>
      <w:snapToGrid w:val="0"/>
      <w:szCs w:val="20"/>
    </w:rPr>
  </w:style>
  <w:style w:type="paragraph" w:customStyle="1" w:styleId="CustomStyle1">
    <w:name w:val="CustomStyle1"/>
    <w:basedOn w:val="Normal"/>
    <w:rsid w:val="00A872D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872D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872DA"/>
    <w:rPr>
      <w:i/>
    </w:rPr>
  </w:style>
  <w:style w:type="paragraph" w:customStyle="1" w:styleId="Dialog">
    <w:name w:val="Dialog"/>
    <w:rsid w:val="00A872DA"/>
    <w:pPr>
      <w:spacing w:before="120" w:after="120"/>
      <w:ind w:left="1440" w:hanging="720"/>
      <w:contextualSpacing/>
    </w:pPr>
    <w:rPr>
      <w:snapToGrid w:val="0"/>
      <w:sz w:val="26"/>
      <w:szCs w:val="26"/>
    </w:rPr>
  </w:style>
  <w:style w:type="paragraph" w:customStyle="1" w:styleId="Directive">
    <w:name w:val="Directive"/>
    <w:next w:val="Normal"/>
    <w:rsid w:val="00A872D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872DA"/>
  </w:style>
  <w:style w:type="paragraph" w:customStyle="1" w:styleId="DOI">
    <w:name w:val="DOI"/>
    <w:rsid w:val="00A872DA"/>
    <w:rPr>
      <w:rFonts w:ascii="Courier New" w:hAnsi="Courier New"/>
      <w:snapToGrid w:val="0"/>
    </w:rPr>
  </w:style>
  <w:style w:type="character" w:styleId="Emphasis">
    <w:name w:val="Emphasis"/>
    <w:qFormat/>
    <w:rsid w:val="00A872DA"/>
    <w:rPr>
      <w:i/>
      <w:iCs/>
    </w:rPr>
  </w:style>
  <w:style w:type="paragraph" w:customStyle="1" w:styleId="EndnoteEntry">
    <w:name w:val="EndnoteEntry"/>
    <w:rsid w:val="00A872DA"/>
    <w:pPr>
      <w:spacing w:after="120"/>
      <w:ind w:left="720" w:hanging="720"/>
    </w:pPr>
    <w:rPr>
      <w:sz w:val="24"/>
    </w:rPr>
  </w:style>
  <w:style w:type="paragraph" w:customStyle="1" w:styleId="EndnotesHead">
    <w:name w:val="EndnotesHead"/>
    <w:basedOn w:val="BibliographyHead"/>
    <w:next w:val="EndnoteEntry"/>
    <w:rsid w:val="00A872DA"/>
  </w:style>
  <w:style w:type="paragraph" w:customStyle="1" w:styleId="EndnoteTitle">
    <w:name w:val="EndnoteTitle"/>
    <w:next w:val="EndnoteEntry"/>
    <w:rsid w:val="00A872DA"/>
    <w:pPr>
      <w:spacing w:after="120"/>
    </w:pPr>
    <w:rPr>
      <w:rFonts w:ascii="Arial" w:hAnsi="Arial"/>
      <w:b/>
      <w:smallCaps/>
      <w:snapToGrid w:val="0"/>
      <w:color w:val="000000"/>
      <w:sz w:val="60"/>
      <w:szCs w:val="60"/>
    </w:rPr>
  </w:style>
  <w:style w:type="paragraph" w:customStyle="1" w:styleId="Epigraph">
    <w:name w:val="Epigraph"/>
    <w:next w:val="Normal"/>
    <w:rsid w:val="00A872D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872DA"/>
    <w:pPr>
      <w:contextualSpacing/>
    </w:pPr>
    <w:rPr>
      <w:sz w:val="24"/>
    </w:rPr>
  </w:style>
  <w:style w:type="paragraph" w:customStyle="1" w:styleId="Equation">
    <w:name w:val="Equation"/>
    <w:rsid w:val="00A872DA"/>
    <w:pPr>
      <w:spacing w:before="120" w:after="120"/>
      <w:ind w:left="1440"/>
    </w:pPr>
    <w:rPr>
      <w:snapToGrid w:val="0"/>
      <w:sz w:val="26"/>
    </w:rPr>
  </w:style>
  <w:style w:type="paragraph" w:customStyle="1" w:styleId="EquationNumbered">
    <w:name w:val="EquationNumbered"/>
    <w:rsid w:val="00A872DA"/>
    <w:pPr>
      <w:spacing w:before="120" w:after="120"/>
      <w:ind w:left="1440"/>
    </w:pPr>
    <w:rPr>
      <w:snapToGrid w:val="0"/>
      <w:sz w:val="26"/>
    </w:rPr>
  </w:style>
  <w:style w:type="paragraph" w:customStyle="1" w:styleId="ExercisesHead">
    <w:name w:val="ExercisesHead"/>
    <w:basedOn w:val="Normal"/>
    <w:next w:val="Para"/>
    <w:rsid w:val="00A872D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A872DA"/>
    <w:pPr>
      <w:ind w:left="2160" w:firstLine="0"/>
    </w:pPr>
  </w:style>
  <w:style w:type="paragraph" w:customStyle="1" w:styleId="ExtractAttribution">
    <w:name w:val="ExtractAttribution"/>
    <w:next w:val="Para"/>
    <w:rsid w:val="00A872DA"/>
    <w:pPr>
      <w:spacing w:after="120"/>
      <w:ind w:left="3240"/>
    </w:pPr>
    <w:rPr>
      <w:b/>
      <w:sz w:val="24"/>
    </w:rPr>
  </w:style>
  <w:style w:type="paragraph" w:customStyle="1" w:styleId="ExtractPara">
    <w:name w:val="ExtractPara"/>
    <w:rsid w:val="00A872DA"/>
    <w:pPr>
      <w:spacing w:before="120" w:after="60"/>
      <w:ind w:left="2160" w:right="720"/>
    </w:pPr>
    <w:rPr>
      <w:snapToGrid w:val="0"/>
      <w:sz w:val="24"/>
    </w:rPr>
  </w:style>
  <w:style w:type="paragraph" w:customStyle="1" w:styleId="ExtractContinued">
    <w:name w:val="ExtractContinued"/>
    <w:basedOn w:val="ExtractPara"/>
    <w:qFormat/>
    <w:rsid w:val="00A872DA"/>
    <w:pPr>
      <w:spacing w:before="0"/>
      <w:ind w:firstLine="720"/>
    </w:pPr>
  </w:style>
  <w:style w:type="paragraph" w:customStyle="1" w:styleId="ExtractListBulleted">
    <w:name w:val="ExtractListBulleted"/>
    <w:rsid w:val="00A872DA"/>
    <w:pPr>
      <w:numPr>
        <w:numId w:val="14"/>
      </w:numPr>
      <w:spacing w:before="120" w:after="120"/>
      <w:ind w:right="864"/>
      <w:contextualSpacing/>
    </w:pPr>
    <w:rPr>
      <w:snapToGrid w:val="0"/>
      <w:sz w:val="24"/>
      <w:szCs w:val="26"/>
    </w:rPr>
  </w:style>
  <w:style w:type="paragraph" w:customStyle="1" w:styleId="ExtractListNumbered">
    <w:name w:val="ExtractListNumbered"/>
    <w:rsid w:val="00A872DA"/>
    <w:pPr>
      <w:spacing w:before="120" w:after="120"/>
      <w:ind w:left="2794" w:right="864" w:hanging="274"/>
      <w:contextualSpacing/>
    </w:pPr>
    <w:rPr>
      <w:snapToGrid w:val="0"/>
      <w:sz w:val="24"/>
      <w:szCs w:val="26"/>
    </w:rPr>
  </w:style>
  <w:style w:type="paragraph" w:customStyle="1" w:styleId="FeatureCode80">
    <w:name w:val="FeatureCode80"/>
    <w:rsid w:val="00A872DA"/>
    <w:pPr>
      <w:pBdr>
        <w:left w:val="single" w:sz="36" w:space="17" w:color="C0C0C0"/>
      </w:pBdr>
      <w:ind w:left="216"/>
    </w:pPr>
    <w:rPr>
      <w:rFonts w:ascii="Courier New" w:hAnsi="Courier New"/>
      <w:noProof/>
      <w:sz w:val="16"/>
    </w:rPr>
  </w:style>
  <w:style w:type="paragraph" w:customStyle="1" w:styleId="FeatureCode80Sub">
    <w:name w:val="FeatureCode80Sub"/>
    <w:rsid w:val="00A872DA"/>
    <w:pPr>
      <w:pBdr>
        <w:left w:val="single" w:sz="36" w:space="30" w:color="C0C0C0"/>
      </w:pBdr>
      <w:ind w:left="475"/>
    </w:pPr>
    <w:rPr>
      <w:rFonts w:ascii="Courier New" w:hAnsi="Courier New"/>
      <w:noProof/>
      <w:sz w:val="16"/>
    </w:rPr>
  </w:style>
  <w:style w:type="paragraph" w:customStyle="1" w:styleId="FeatureCodeScreen">
    <w:name w:val="FeatureCodeScreen"/>
    <w:rsid w:val="00A872D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872D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872DA"/>
    <w:pPr>
      <w:shd w:val="pct25" w:color="auto" w:fill="auto"/>
    </w:pPr>
  </w:style>
  <w:style w:type="paragraph" w:customStyle="1" w:styleId="FeatureCodeSnippet">
    <w:name w:val="FeatureCodeSnippet"/>
    <w:rsid w:val="00A872D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872D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872D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872DA"/>
    <w:pPr>
      <w:pBdr>
        <w:left w:val="single" w:sz="36" w:space="24" w:color="C0C0C0"/>
      </w:pBdr>
      <w:ind w:left="360"/>
    </w:pPr>
    <w:rPr>
      <w:snapToGrid w:val="0"/>
      <w:sz w:val="16"/>
    </w:rPr>
  </w:style>
  <w:style w:type="paragraph" w:customStyle="1" w:styleId="FeatureFigureSource">
    <w:name w:val="FeatureFigureSource"/>
    <w:rsid w:val="00A872DA"/>
    <w:pPr>
      <w:pBdr>
        <w:left w:val="single" w:sz="36" w:space="6" w:color="BFBFBF"/>
      </w:pBdr>
      <w:spacing w:after="240"/>
      <w:contextualSpacing/>
    </w:pPr>
    <w:rPr>
      <w:snapToGrid w:val="0"/>
    </w:rPr>
  </w:style>
  <w:style w:type="paragraph" w:customStyle="1" w:styleId="FeatureSource">
    <w:name w:val="FeatureSource"/>
    <w:next w:val="Para"/>
    <w:rsid w:val="00A872DA"/>
    <w:pPr>
      <w:pBdr>
        <w:left w:val="single" w:sz="36" w:space="6" w:color="C0C0C0"/>
      </w:pBdr>
      <w:spacing w:after="240"/>
    </w:pPr>
    <w:rPr>
      <w:rFonts w:ascii="Arial" w:hAnsi="Arial"/>
      <w:u w:val="single"/>
    </w:rPr>
  </w:style>
  <w:style w:type="paragraph" w:customStyle="1" w:styleId="FeatureFootnote">
    <w:name w:val="FeatureFootnote"/>
    <w:basedOn w:val="FeatureSource"/>
    <w:rsid w:val="00A872DA"/>
    <w:pPr>
      <w:spacing w:before="120" w:after="120"/>
      <w:ind w:left="720" w:hanging="720"/>
      <w:contextualSpacing/>
    </w:pPr>
    <w:rPr>
      <w:sz w:val="22"/>
      <w:u w:val="none"/>
    </w:rPr>
  </w:style>
  <w:style w:type="paragraph" w:customStyle="1" w:styleId="FeatureH1">
    <w:name w:val="FeatureH1"/>
    <w:next w:val="Normal"/>
    <w:rsid w:val="00A872D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872DA"/>
    <w:pPr>
      <w:contextualSpacing w:val="0"/>
    </w:pPr>
    <w:rPr>
      <w:rFonts w:ascii="Times New Roman" w:hAnsi="Times New Roman"/>
    </w:rPr>
  </w:style>
  <w:style w:type="paragraph" w:customStyle="1" w:styleId="FeatureH2">
    <w:name w:val="FeatureH2"/>
    <w:next w:val="Normal"/>
    <w:rsid w:val="00A872D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872DA"/>
    <w:pPr>
      <w:spacing w:before="120"/>
    </w:pPr>
    <w:rPr>
      <w:u w:val="single"/>
    </w:rPr>
  </w:style>
  <w:style w:type="paragraph" w:customStyle="1" w:styleId="FeatureH3">
    <w:name w:val="FeatureH3"/>
    <w:next w:val="Normal"/>
    <w:rsid w:val="00A872D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872D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872D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872D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872D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872DA"/>
    <w:pPr>
      <w:pBdr>
        <w:left w:val="single" w:sz="36" w:space="6" w:color="C0C0C0"/>
      </w:pBdr>
    </w:pPr>
    <w:rPr>
      <w:rFonts w:ascii="Arial" w:hAnsi="Arial"/>
      <w:b/>
      <w:snapToGrid w:val="0"/>
      <w:sz w:val="26"/>
    </w:rPr>
  </w:style>
  <w:style w:type="paragraph" w:customStyle="1" w:styleId="FeatureListNumbered">
    <w:name w:val="FeatureListNumbered"/>
    <w:rsid w:val="00A872D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872D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872DA"/>
    <w:pPr>
      <w:pBdr>
        <w:left w:val="single" w:sz="36" w:space="20" w:color="C0C0C0"/>
      </w:pBdr>
      <w:ind w:left="274" w:firstLine="432"/>
    </w:pPr>
    <w:rPr>
      <w:rFonts w:ascii="Arial" w:hAnsi="Arial"/>
      <w:snapToGrid w:val="0"/>
      <w:sz w:val="26"/>
    </w:rPr>
  </w:style>
  <w:style w:type="paragraph" w:customStyle="1" w:styleId="FeatureListParaSub">
    <w:name w:val="FeatureListParaSub"/>
    <w:rsid w:val="00A872D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872D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872D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A872D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872DA"/>
    <w:pPr>
      <w:pBdr>
        <w:left w:val="single" w:sz="36" w:space="6" w:color="C0C0C0"/>
      </w:pBdr>
      <w:spacing w:after="120"/>
    </w:pPr>
    <w:rPr>
      <w:rFonts w:ascii="Arial" w:hAnsi="Arial"/>
      <w:sz w:val="26"/>
    </w:rPr>
  </w:style>
  <w:style w:type="paragraph" w:customStyle="1" w:styleId="FeatureRecipeProcedure">
    <w:name w:val="FeatureRecipeProcedure"/>
    <w:rsid w:val="00A872D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872DA"/>
    <w:pPr>
      <w:ind w:left="720" w:hanging="288"/>
    </w:pPr>
  </w:style>
  <w:style w:type="paragraph" w:customStyle="1" w:styleId="FeatureRecipeTitle">
    <w:name w:val="FeatureRecipeTitle"/>
    <w:rsid w:val="00A872DA"/>
    <w:pPr>
      <w:pBdr>
        <w:left w:val="single" w:sz="36" w:space="6" w:color="C0C0C0"/>
      </w:pBdr>
    </w:pPr>
    <w:rPr>
      <w:rFonts w:ascii="Arial" w:hAnsi="Arial"/>
      <w:b/>
      <w:u w:val="single"/>
    </w:rPr>
  </w:style>
  <w:style w:type="paragraph" w:customStyle="1" w:styleId="FeatureRecipeYield">
    <w:name w:val="FeatureRecipeYield"/>
    <w:rsid w:val="00A872DA"/>
    <w:pPr>
      <w:pBdr>
        <w:left w:val="single" w:sz="36" w:space="14" w:color="C0C0C0"/>
      </w:pBdr>
      <w:ind w:left="144"/>
    </w:pPr>
    <w:rPr>
      <w:rFonts w:ascii="Arial" w:hAnsi="Arial"/>
      <w:sz w:val="16"/>
    </w:rPr>
  </w:style>
  <w:style w:type="paragraph" w:customStyle="1" w:styleId="FeatureReference">
    <w:name w:val="FeatureReference"/>
    <w:qFormat/>
    <w:rsid w:val="00A872D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872D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872DA"/>
    <w:pPr>
      <w:pBdr>
        <w:left w:val="single" w:sz="36" w:space="17" w:color="C0C0C0"/>
      </w:pBdr>
      <w:ind w:left="216"/>
    </w:pPr>
  </w:style>
  <w:style w:type="paragraph" w:customStyle="1" w:styleId="FeatureRunInPara">
    <w:name w:val="FeatureRunInPara"/>
    <w:basedOn w:val="FeatureListUnmarked"/>
    <w:next w:val="FeatureRunInHead"/>
    <w:rsid w:val="00A872DA"/>
    <w:pPr>
      <w:pBdr>
        <w:left w:val="single" w:sz="36" w:space="6" w:color="C0C0C0"/>
      </w:pBdr>
      <w:spacing w:before="0"/>
      <w:ind w:left="0"/>
    </w:pPr>
  </w:style>
  <w:style w:type="paragraph" w:customStyle="1" w:styleId="FeatureRunInParaSub">
    <w:name w:val="FeatureRunInParaSub"/>
    <w:basedOn w:val="FeatureRunInPara"/>
    <w:next w:val="FeatureRunInHeadSub"/>
    <w:rsid w:val="00A872DA"/>
    <w:pPr>
      <w:pBdr>
        <w:left w:val="single" w:sz="36" w:space="17" w:color="C0C0C0"/>
      </w:pBdr>
      <w:ind w:left="216"/>
      <w:contextualSpacing/>
    </w:pPr>
  </w:style>
  <w:style w:type="paragraph" w:customStyle="1" w:styleId="FeatureSlug">
    <w:name w:val="FeatureSlug"/>
    <w:next w:val="FeaturePara"/>
    <w:qFormat/>
    <w:rsid w:val="00A872D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872D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872D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872D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872D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872D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872D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872D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872DA"/>
    <w:pPr>
      <w:pBdr>
        <w:left w:val="single" w:sz="36" w:space="6" w:color="C0C0C0"/>
      </w:pBdr>
      <w:spacing w:before="120"/>
      <w:ind w:left="0" w:firstLine="0"/>
    </w:pPr>
  </w:style>
  <w:style w:type="paragraph" w:customStyle="1" w:styleId="FigureLabel">
    <w:name w:val="FigureLabel"/>
    <w:rsid w:val="00A872DA"/>
    <w:pPr>
      <w:ind w:left="1440"/>
    </w:pPr>
    <w:rPr>
      <w:rFonts w:ascii="Arial" w:hAnsi="Arial"/>
    </w:rPr>
  </w:style>
  <w:style w:type="paragraph" w:customStyle="1" w:styleId="FigureSource">
    <w:name w:val="FigureSource"/>
    <w:next w:val="Para"/>
    <w:link w:val="FigureSourceChar"/>
    <w:rsid w:val="00A872DA"/>
    <w:pPr>
      <w:spacing w:after="240"/>
      <w:ind w:left="1440"/>
    </w:pPr>
    <w:rPr>
      <w:rFonts w:ascii="Arial" w:hAnsi="Arial"/>
      <w:sz w:val="22"/>
    </w:rPr>
  </w:style>
  <w:style w:type="paragraph" w:customStyle="1" w:styleId="FurtherReadingHead">
    <w:name w:val="FurtherReadingHead"/>
    <w:basedOn w:val="BibliographyHead"/>
    <w:next w:val="Para"/>
    <w:rsid w:val="00A872DA"/>
  </w:style>
  <w:style w:type="character" w:customStyle="1" w:styleId="GenusSpecies">
    <w:name w:val="GenusSpecies"/>
    <w:rsid w:val="00A872D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872DA"/>
    <w:pPr>
      <w:spacing w:after="120"/>
      <w:ind w:left="720" w:firstLine="720"/>
    </w:pPr>
    <w:rPr>
      <w:snapToGrid w:val="0"/>
      <w:sz w:val="26"/>
      <w:szCs w:val="20"/>
    </w:rPr>
  </w:style>
  <w:style w:type="paragraph" w:customStyle="1" w:styleId="H3">
    <w:name w:val="H3"/>
    <w:next w:val="Para"/>
    <w:qFormat/>
    <w:rsid w:val="00A872D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872DA"/>
    <w:pPr>
      <w:spacing w:before="240"/>
      <w:outlineLvl w:val="9"/>
    </w:pPr>
  </w:style>
  <w:style w:type="paragraph" w:customStyle="1" w:styleId="H4">
    <w:name w:val="H4"/>
    <w:next w:val="Para"/>
    <w:link w:val="H4Char"/>
    <w:rsid w:val="00A872D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872DA"/>
  </w:style>
  <w:style w:type="paragraph" w:customStyle="1" w:styleId="GlossaryTitle">
    <w:name w:val="GlossaryTitle"/>
    <w:basedOn w:val="ChapterTitle"/>
    <w:next w:val="Normal"/>
    <w:rsid w:val="00A872DA"/>
    <w:pPr>
      <w:spacing w:before="120" w:after="120"/>
    </w:pPr>
  </w:style>
  <w:style w:type="paragraph" w:customStyle="1" w:styleId="H1">
    <w:name w:val="H1"/>
    <w:next w:val="Para"/>
    <w:qFormat/>
    <w:rsid w:val="00A872D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872DA"/>
    <w:pPr>
      <w:keepNext/>
      <w:widowControl w:val="0"/>
      <w:spacing w:before="360" w:after="240"/>
      <w:outlineLvl w:val="2"/>
    </w:pPr>
    <w:rPr>
      <w:rFonts w:ascii="Arial" w:hAnsi="Arial"/>
      <w:b/>
      <w:snapToGrid w:val="0"/>
      <w:sz w:val="40"/>
      <w:u w:val="single"/>
    </w:rPr>
  </w:style>
  <w:style w:type="paragraph" w:customStyle="1" w:styleId="H6">
    <w:name w:val="H6"/>
    <w:next w:val="Para"/>
    <w:rsid w:val="00A872DA"/>
    <w:pPr>
      <w:spacing w:before="240" w:after="120"/>
    </w:pPr>
    <w:rPr>
      <w:rFonts w:ascii="Arial" w:hAnsi="Arial"/>
      <w:snapToGrid w:val="0"/>
      <w:u w:val="single"/>
    </w:rPr>
  </w:style>
  <w:style w:type="paragraph" w:customStyle="1" w:styleId="Index1">
    <w:name w:val="Index1"/>
    <w:rsid w:val="00A872DA"/>
    <w:pPr>
      <w:widowControl w:val="0"/>
      <w:ind w:left="1800" w:hanging="360"/>
    </w:pPr>
    <w:rPr>
      <w:snapToGrid w:val="0"/>
      <w:sz w:val="26"/>
    </w:rPr>
  </w:style>
  <w:style w:type="paragraph" w:customStyle="1" w:styleId="Index2">
    <w:name w:val="Index2"/>
    <w:basedOn w:val="Index1"/>
    <w:next w:val="Index1"/>
    <w:rsid w:val="00A872DA"/>
    <w:pPr>
      <w:ind w:left="2520"/>
    </w:pPr>
  </w:style>
  <w:style w:type="paragraph" w:customStyle="1" w:styleId="Index3">
    <w:name w:val="Index3"/>
    <w:basedOn w:val="Index1"/>
    <w:rsid w:val="00A872DA"/>
    <w:pPr>
      <w:ind w:left="3240"/>
    </w:pPr>
  </w:style>
  <w:style w:type="paragraph" w:customStyle="1" w:styleId="IndexLetter">
    <w:name w:val="IndexLetter"/>
    <w:basedOn w:val="H3"/>
    <w:next w:val="Index1"/>
    <w:rsid w:val="00A872DA"/>
  </w:style>
  <w:style w:type="paragraph" w:customStyle="1" w:styleId="IndexNote">
    <w:name w:val="IndexNote"/>
    <w:basedOn w:val="Normal"/>
    <w:rsid w:val="00A872DA"/>
    <w:pPr>
      <w:widowControl w:val="0"/>
      <w:spacing w:before="120" w:after="120"/>
      <w:ind w:left="720" w:firstLine="720"/>
    </w:pPr>
    <w:rPr>
      <w:snapToGrid w:val="0"/>
      <w:sz w:val="26"/>
      <w:szCs w:val="20"/>
    </w:rPr>
  </w:style>
  <w:style w:type="paragraph" w:customStyle="1" w:styleId="IndexTitle">
    <w:name w:val="IndexTitle"/>
    <w:basedOn w:val="H2"/>
    <w:next w:val="IndexNote"/>
    <w:rsid w:val="00A872DA"/>
    <w:pPr>
      <w:spacing w:line="540" w:lineRule="exact"/>
    </w:pPr>
  </w:style>
  <w:style w:type="character" w:customStyle="1" w:styleId="InlineCode">
    <w:name w:val="InlineCode"/>
    <w:rsid w:val="00A872DA"/>
    <w:rPr>
      <w:rFonts w:ascii="Courier New" w:hAnsi="Courier New"/>
      <w:noProof/>
      <w:color w:val="auto"/>
    </w:rPr>
  </w:style>
  <w:style w:type="character" w:customStyle="1" w:styleId="InlineCodeUserInput">
    <w:name w:val="InlineCodeUserInput"/>
    <w:rsid w:val="00A872DA"/>
    <w:rPr>
      <w:rFonts w:ascii="Courier New" w:hAnsi="Courier New"/>
      <w:b/>
      <w:noProof/>
      <w:color w:val="auto"/>
    </w:rPr>
  </w:style>
  <w:style w:type="character" w:customStyle="1" w:styleId="InlineCodeUserInputVariable">
    <w:name w:val="InlineCodeUserInputVariable"/>
    <w:rsid w:val="00A872DA"/>
    <w:rPr>
      <w:rFonts w:ascii="Courier New" w:hAnsi="Courier New"/>
      <w:b/>
      <w:i/>
      <w:noProof/>
      <w:color w:val="auto"/>
    </w:rPr>
  </w:style>
  <w:style w:type="character" w:customStyle="1" w:styleId="InlineCodeVariable">
    <w:name w:val="InlineCodeVariable"/>
    <w:rsid w:val="00A872DA"/>
    <w:rPr>
      <w:rFonts w:ascii="Courier New" w:hAnsi="Courier New"/>
      <w:i/>
      <w:noProof/>
      <w:color w:val="auto"/>
    </w:rPr>
  </w:style>
  <w:style w:type="character" w:customStyle="1" w:styleId="InlineURL">
    <w:name w:val="InlineURL"/>
    <w:rsid w:val="00A872DA"/>
    <w:rPr>
      <w:rFonts w:ascii="Courier New" w:hAnsi="Courier New"/>
      <w:noProof/>
      <w:color w:val="auto"/>
      <w:u w:val="single"/>
    </w:rPr>
  </w:style>
  <w:style w:type="character" w:customStyle="1" w:styleId="InlineEmail">
    <w:name w:val="InlineEmail"/>
    <w:rsid w:val="00A872DA"/>
    <w:rPr>
      <w:rFonts w:ascii="Courier New" w:hAnsi="Courier New"/>
      <w:noProof/>
      <w:color w:val="auto"/>
      <w:u w:val="double"/>
    </w:rPr>
  </w:style>
  <w:style w:type="paragraph" w:customStyle="1" w:styleId="IntroductionTitle">
    <w:name w:val="IntroductionTitle"/>
    <w:basedOn w:val="ChapterTitle"/>
    <w:next w:val="Para"/>
    <w:rsid w:val="00A872DA"/>
    <w:pPr>
      <w:spacing w:before="120" w:after="120"/>
    </w:pPr>
  </w:style>
  <w:style w:type="paragraph" w:customStyle="1" w:styleId="KeyConceptsHead">
    <w:name w:val="KeyConceptsHead"/>
    <w:basedOn w:val="BibliographyHead"/>
    <w:next w:val="Para"/>
    <w:rsid w:val="00A872DA"/>
  </w:style>
  <w:style w:type="character" w:customStyle="1" w:styleId="KeyTerm">
    <w:name w:val="KeyTerm"/>
    <w:rsid w:val="00A872DA"/>
    <w:rPr>
      <w:i/>
      <w:color w:val="auto"/>
      <w:bdr w:val="none" w:sz="0" w:space="0" w:color="auto"/>
      <w:shd w:val="clear" w:color="auto" w:fill="DBE5F1"/>
    </w:rPr>
  </w:style>
  <w:style w:type="paragraph" w:customStyle="1" w:styleId="KeyTermsHead">
    <w:name w:val="KeyTermsHead"/>
    <w:basedOn w:val="Normal"/>
    <w:next w:val="Normal"/>
    <w:rsid w:val="00A872D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872DA"/>
    <w:pPr>
      <w:spacing w:before="240" w:after="240"/>
      <w:ind w:left="1440" w:right="720" w:hanging="720"/>
    </w:pPr>
    <w:rPr>
      <w:sz w:val="24"/>
    </w:rPr>
  </w:style>
  <w:style w:type="paragraph" w:styleId="ListBullet">
    <w:name w:val="List Bullet"/>
    <w:rsid w:val="00A872DA"/>
    <w:rPr>
      <w:sz w:val="24"/>
    </w:rPr>
  </w:style>
  <w:style w:type="paragraph" w:customStyle="1" w:styleId="ColorfulList-Accent11">
    <w:name w:val="Colorful List - Accent 11"/>
    <w:basedOn w:val="Normal"/>
    <w:qFormat/>
    <w:rsid w:val="00A872D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872DA"/>
    <w:pPr>
      <w:numPr>
        <w:numId w:val="5"/>
      </w:numPr>
      <w:spacing w:before="120" w:after="120"/>
      <w:contextualSpacing/>
    </w:pPr>
    <w:rPr>
      <w:snapToGrid w:val="0"/>
      <w:sz w:val="26"/>
    </w:rPr>
  </w:style>
  <w:style w:type="paragraph" w:customStyle="1" w:styleId="ListBulletedSub">
    <w:name w:val="ListBulletedSub"/>
    <w:link w:val="ListBulletedSubChar"/>
    <w:rsid w:val="00A872DA"/>
    <w:pPr>
      <w:numPr>
        <w:numId w:val="6"/>
      </w:numPr>
      <w:spacing w:before="120" w:after="120"/>
      <w:contextualSpacing/>
    </w:pPr>
    <w:rPr>
      <w:snapToGrid w:val="0"/>
      <w:sz w:val="26"/>
    </w:rPr>
  </w:style>
  <w:style w:type="paragraph" w:customStyle="1" w:styleId="ListBulletedSub2">
    <w:name w:val="ListBulletedSub2"/>
    <w:basedOn w:val="ListBulletedSub"/>
    <w:rsid w:val="00A872DA"/>
    <w:pPr>
      <w:numPr>
        <w:numId w:val="7"/>
      </w:numPr>
    </w:pPr>
  </w:style>
  <w:style w:type="paragraph" w:customStyle="1" w:styleId="ListCheck">
    <w:name w:val="ListCheck"/>
    <w:rsid w:val="00A872DA"/>
    <w:pPr>
      <w:numPr>
        <w:numId w:val="8"/>
      </w:numPr>
      <w:spacing w:before="120" w:after="120"/>
      <w:contextualSpacing/>
    </w:pPr>
    <w:rPr>
      <w:snapToGrid w:val="0"/>
      <w:sz w:val="26"/>
    </w:rPr>
  </w:style>
  <w:style w:type="paragraph" w:customStyle="1" w:styleId="ListCheckSub">
    <w:name w:val="ListCheckSub"/>
    <w:basedOn w:val="ListCheck"/>
    <w:rsid w:val="00A872DA"/>
    <w:pPr>
      <w:numPr>
        <w:numId w:val="9"/>
      </w:numPr>
    </w:pPr>
  </w:style>
  <w:style w:type="paragraph" w:customStyle="1" w:styleId="ListHead">
    <w:name w:val="ListHead"/>
    <w:rsid w:val="00A872DA"/>
    <w:pPr>
      <w:ind w:left="1440"/>
    </w:pPr>
    <w:rPr>
      <w:b/>
      <w:sz w:val="26"/>
    </w:rPr>
  </w:style>
  <w:style w:type="paragraph" w:customStyle="1" w:styleId="ListNumbered">
    <w:name w:val="ListNumbered"/>
    <w:qFormat/>
    <w:rsid w:val="00A872DA"/>
    <w:pPr>
      <w:widowControl w:val="0"/>
      <w:spacing w:before="120" w:after="120"/>
      <w:ind w:left="1800" w:hanging="360"/>
      <w:contextualSpacing/>
    </w:pPr>
    <w:rPr>
      <w:snapToGrid w:val="0"/>
      <w:sz w:val="26"/>
    </w:rPr>
  </w:style>
  <w:style w:type="paragraph" w:customStyle="1" w:styleId="ListNumberedSub">
    <w:name w:val="ListNumberedSub"/>
    <w:basedOn w:val="ListNumbered"/>
    <w:rsid w:val="00A872DA"/>
    <w:pPr>
      <w:ind w:left="2520"/>
    </w:pPr>
  </w:style>
  <w:style w:type="paragraph" w:customStyle="1" w:styleId="ListNumberedSub2">
    <w:name w:val="ListNumberedSub2"/>
    <w:basedOn w:val="ListNumberedSub"/>
    <w:rsid w:val="00A872DA"/>
    <w:pPr>
      <w:ind w:left="3240"/>
    </w:pPr>
  </w:style>
  <w:style w:type="paragraph" w:customStyle="1" w:styleId="ListNumberedSub3">
    <w:name w:val="ListNumberedSub3"/>
    <w:rsid w:val="00A872DA"/>
    <w:pPr>
      <w:spacing w:before="120" w:after="120"/>
      <w:ind w:left="3960" w:hanging="360"/>
      <w:contextualSpacing/>
    </w:pPr>
    <w:rPr>
      <w:sz w:val="26"/>
    </w:rPr>
  </w:style>
  <w:style w:type="paragraph" w:customStyle="1" w:styleId="ListPara">
    <w:name w:val="ListPara"/>
    <w:basedOn w:val="Normal"/>
    <w:rsid w:val="00A872DA"/>
    <w:pPr>
      <w:widowControl w:val="0"/>
      <w:ind w:left="1800" w:firstLine="360"/>
    </w:pPr>
    <w:rPr>
      <w:snapToGrid w:val="0"/>
      <w:sz w:val="26"/>
      <w:szCs w:val="20"/>
    </w:rPr>
  </w:style>
  <w:style w:type="paragraph" w:customStyle="1" w:styleId="ListParaSub">
    <w:name w:val="ListParaSub"/>
    <w:basedOn w:val="ListPara"/>
    <w:rsid w:val="00A872DA"/>
    <w:pPr>
      <w:spacing w:line="260" w:lineRule="exact"/>
      <w:ind w:left="2520"/>
    </w:pPr>
  </w:style>
  <w:style w:type="paragraph" w:customStyle="1" w:styleId="ListParaSub2">
    <w:name w:val="ListParaSub2"/>
    <w:basedOn w:val="ListParaSub"/>
    <w:rsid w:val="00A872DA"/>
    <w:pPr>
      <w:ind w:left="3240"/>
    </w:pPr>
  </w:style>
  <w:style w:type="paragraph" w:customStyle="1" w:styleId="ListUnmarked">
    <w:name w:val="ListUnmarked"/>
    <w:qFormat/>
    <w:rsid w:val="00A872DA"/>
    <w:pPr>
      <w:spacing w:before="60" w:after="60"/>
      <w:ind w:left="1728"/>
    </w:pPr>
    <w:rPr>
      <w:sz w:val="26"/>
    </w:rPr>
  </w:style>
  <w:style w:type="paragraph" w:customStyle="1" w:styleId="ListUnmarkedSub">
    <w:name w:val="ListUnmarkedSub"/>
    <w:rsid w:val="00A872DA"/>
    <w:pPr>
      <w:spacing w:before="60" w:after="60"/>
      <w:ind w:left="2160"/>
    </w:pPr>
    <w:rPr>
      <w:sz w:val="26"/>
    </w:rPr>
  </w:style>
  <w:style w:type="paragraph" w:customStyle="1" w:styleId="ListUnmarkedSub2">
    <w:name w:val="ListUnmarkedSub2"/>
    <w:basedOn w:val="ListUnmarkedSub"/>
    <w:rsid w:val="00A872DA"/>
    <w:pPr>
      <w:ind w:left="2880"/>
    </w:pPr>
  </w:style>
  <w:style w:type="paragraph" w:customStyle="1" w:styleId="ListWhere">
    <w:name w:val="ListWhere"/>
    <w:rsid w:val="00A872DA"/>
    <w:pPr>
      <w:spacing w:before="120" w:after="120"/>
      <w:ind w:left="2160"/>
      <w:contextualSpacing/>
    </w:pPr>
    <w:rPr>
      <w:snapToGrid w:val="0"/>
      <w:sz w:val="26"/>
    </w:rPr>
  </w:style>
  <w:style w:type="paragraph" w:customStyle="1" w:styleId="MatterTitle">
    <w:name w:val="MatterTitle"/>
    <w:next w:val="Para"/>
    <w:rsid w:val="00A872DA"/>
    <w:pPr>
      <w:spacing w:before="120" w:after="120"/>
    </w:pPr>
    <w:rPr>
      <w:rFonts w:ascii="Arial" w:hAnsi="Arial"/>
      <w:b/>
      <w:smallCaps/>
      <w:snapToGrid w:val="0"/>
      <w:color w:val="000000"/>
      <w:sz w:val="60"/>
      <w:szCs w:val="60"/>
    </w:rPr>
  </w:style>
  <w:style w:type="character" w:customStyle="1" w:styleId="MenuArrow">
    <w:name w:val="MenuArrow"/>
    <w:rsid w:val="00A872DA"/>
    <w:rPr>
      <w:rFonts w:ascii="Wingdings" w:hAnsi="Wingdings"/>
    </w:rPr>
  </w:style>
  <w:style w:type="paragraph" w:customStyle="1" w:styleId="OnlineReference">
    <w:name w:val="OnlineReference"/>
    <w:qFormat/>
    <w:rsid w:val="00A872D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872D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872DA"/>
    <w:pPr>
      <w:numPr>
        <w:numId w:val="10"/>
      </w:numPr>
      <w:spacing w:before="120" w:after="120"/>
      <w:contextualSpacing/>
    </w:pPr>
    <w:rPr>
      <w:snapToGrid w:val="0"/>
      <w:sz w:val="26"/>
    </w:rPr>
  </w:style>
  <w:style w:type="paragraph" w:customStyle="1" w:styleId="ParaNumbered">
    <w:name w:val="ParaNumbered"/>
    <w:rsid w:val="00A872DA"/>
    <w:pPr>
      <w:spacing w:after="120"/>
      <w:ind w:left="720" w:firstLine="720"/>
    </w:pPr>
    <w:rPr>
      <w:snapToGrid w:val="0"/>
      <w:sz w:val="26"/>
    </w:rPr>
  </w:style>
  <w:style w:type="paragraph" w:customStyle="1" w:styleId="PartFeaturingList">
    <w:name w:val="PartFeaturingList"/>
    <w:basedOn w:val="ChapterFeaturingList"/>
    <w:rsid w:val="00A872DA"/>
  </w:style>
  <w:style w:type="paragraph" w:customStyle="1" w:styleId="PartIntroductionPara">
    <w:name w:val="PartIntroductionPara"/>
    <w:rsid w:val="00A872DA"/>
    <w:pPr>
      <w:spacing w:after="120"/>
      <w:ind w:left="720" w:firstLine="720"/>
    </w:pPr>
    <w:rPr>
      <w:sz w:val="26"/>
    </w:rPr>
  </w:style>
  <w:style w:type="paragraph" w:customStyle="1" w:styleId="PartTitle">
    <w:name w:val="PartTitle"/>
    <w:basedOn w:val="ChapterTitle"/>
    <w:rsid w:val="00A872DA"/>
    <w:pPr>
      <w:widowControl w:val="0"/>
      <w:pBdr>
        <w:bottom w:val="single" w:sz="4" w:space="1" w:color="auto"/>
      </w:pBdr>
    </w:pPr>
  </w:style>
  <w:style w:type="paragraph" w:customStyle="1" w:styleId="PoetryPara">
    <w:name w:val="PoetryPara"/>
    <w:next w:val="Normal"/>
    <w:rsid w:val="00A872DA"/>
    <w:pPr>
      <w:spacing w:before="360" w:after="60"/>
      <w:ind w:left="2160"/>
      <w:contextualSpacing/>
    </w:pPr>
    <w:rPr>
      <w:snapToGrid w:val="0"/>
      <w:sz w:val="22"/>
    </w:rPr>
  </w:style>
  <w:style w:type="paragraph" w:customStyle="1" w:styleId="PoetryContinued">
    <w:name w:val="PoetryContinued"/>
    <w:basedOn w:val="PoetryPara"/>
    <w:qFormat/>
    <w:rsid w:val="00A872DA"/>
    <w:pPr>
      <w:spacing w:before="0"/>
      <w:contextualSpacing w:val="0"/>
    </w:pPr>
  </w:style>
  <w:style w:type="paragraph" w:customStyle="1" w:styleId="PoetrySource">
    <w:name w:val="PoetrySource"/>
    <w:rsid w:val="00A872DA"/>
    <w:pPr>
      <w:ind w:left="2880"/>
    </w:pPr>
    <w:rPr>
      <w:snapToGrid w:val="0"/>
      <w:sz w:val="18"/>
    </w:rPr>
  </w:style>
  <w:style w:type="paragraph" w:customStyle="1" w:styleId="PoetryTitle">
    <w:name w:val="PoetryTitle"/>
    <w:basedOn w:val="PoetryPara"/>
    <w:next w:val="PoetryPara"/>
    <w:rsid w:val="00A872DA"/>
    <w:rPr>
      <w:b/>
      <w:sz w:val="24"/>
    </w:rPr>
  </w:style>
  <w:style w:type="paragraph" w:customStyle="1" w:styleId="PrefaceTitle">
    <w:name w:val="PrefaceTitle"/>
    <w:next w:val="Para"/>
    <w:rsid w:val="00A872D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872DA"/>
  </w:style>
  <w:style w:type="character" w:customStyle="1" w:styleId="QueryInline">
    <w:name w:val="QueryInline"/>
    <w:rsid w:val="00A872DA"/>
    <w:rPr>
      <w:bdr w:val="none" w:sz="0" w:space="0" w:color="auto"/>
      <w:shd w:val="clear" w:color="auto" w:fill="FFCC99"/>
    </w:rPr>
  </w:style>
  <w:style w:type="paragraph" w:customStyle="1" w:styleId="QueryPara">
    <w:name w:val="QueryPara"/>
    <w:rsid w:val="00A872D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872DA"/>
  </w:style>
  <w:style w:type="paragraph" w:customStyle="1" w:styleId="QuestionsHead">
    <w:name w:val="QuestionsHead"/>
    <w:basedOn w:val="BibliographyHead"/>
    <w:next w:val="Para"/>
    <w:rsid w:val="00A872DA"/>
  </w:style>
  <w:style w:type="paragraph" w:customStyle="1" w:styleId="QuoteSource">
    <w:name w:val="QuoteSource"/>
    <w:basedOn w:val="Normal"/>
    <w:rsid w:val="00A872D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872DA"/>
    <w:rPr>
      <w:i w:val="0"/>
      <w:sz w:val="24"/>
    </w:rPr>
  </w:style>
  <w:style w:type="paragraph" w:customStyle="1" w:styleId="RecipeFootnote">
    <w:name w:val="RecipeFootnote"/>
    <w:basedOn w:val="Normal"/>
    <w:rsid w:val="00A872D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872DA"/>
    <w:pPr>
      <w:spacing w:before="240"/>
      <w:ind w:left="720"/>
    </w:pPr>
    <w:rPr>
      <w:rFonts w:ascii="Arial" w:hAnsi="Arial"/>
      <w:b/>
      <w:snapToGrid w:val="0"/>
      <w:sz w:val="26"/>
    </w:rPr>
  </w:style>
  <w:style w:type="paragraph" w:customStyle="1" w:styleId="RecipeIngredientList">
    <w:name w:val="RecipeIngredientList"/>
    <w:basedOn w:val="Normal"/>
    <w:rsid w:val="00A872D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872DA"/>
    <w:pPr>
      <w:spacing w:before="120" w:after="120"/>
      <w:ind w:left="1440" w:firstLine="360"/>
      <w:contextualSpacing/>
    </w:pPr>
    <w:rPr>
      <w:rFonts w:ascii="Arial" w:hAnsi="Arial"/>
      <w:snapToGrid w:val="0"/>
      <w:sz w:val="26"/>
    </w:rPr>
  </w:style>
  <w:style w:type="paragraph" w:customStyle="1" w:styleId="RecipeMetricMeasure">
    <w:name w:val="RecipeMetricMeasure"/>
    <w:rsid w:val="00A872DA"/>
    <w:rPr>
      <w:rFonts w:ascii="Arial" w:hAnsi="Arial"/>
      <w:snapToGrid w:val="0"/>
      <w:sz w:val="26"/>
    </w:rPr>
  </w:style>
  <w:style w:type="paragraph" w:customStyle="1" w:styleId="RecipeNutritionInfo">
    <w:name w:val="RecipeNutritionInfo"/>
    <w:basedOn w:val="Normal"/>
    <w:rsid w:val="00A872DA"/>
    <w:pPr>
      <w:spacing w:before="120" w:after="120"/>
      <w:ind w:left="720"/>
      <w:contextualSpacing/>
    </w:pPr>
    <w:rPr>
      <w:rFonts w:ascii="Arial" w:hAnsi="Arial"/>
      <w:snapToGrid w:val="0"/>
      <w:sz w:val="22"/>
      <w:szCs w:val="20"/>
    </w:rPr>
  </w:style>
  <w:style w:type="paragraph" w:customStyle="1" w:styleId="RecipePercentage">
    <w:name w:val="RecipePercentage"/>
    <w:rsid w:val="00A872DA"/>
    <w:rPr>
      <w:rFonts w:ascii="Arial" w:hAnsi="Arial"/>
      <w:snapToGrid w:val="0"/>
      <w:sz w:val="26"/>
    </w:rPr>
  </w:style>
  <w:style w:type="paragraph" w:customStyle="1" w:styleId="RecipeProcedure">
    <w:name w:val="RecipeProcedure"/>
    <w:rsid w:val="00A872DA"/>
    <w:pPr>
      <w:spacing w:before="120" w:after="120"/>
      <w:ind w:left="1800" w:hanging="720"/>
    </w:pPr>
    <w:rPr>
      <w:rFonts w:ascii="Arial" w:hAnsi="Arial"/>
      <w:snapToGrid w:val="0"/>
      <w:sz w:val="26"/>
    </w:rPr>
  </w:style>
  <w:style w:type="paragraph" w:customStyle="1" w:styleId="RecipeProcedureHead">
    <w:name w:val="RecipeProcedureHead"/>
    <w:rsid w:val="00A872D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872DA"/>
    <w:pPr>
      <w:ind w:left="720"/>
    </w:pPr>
    <w:rPr>
      <w:rFonts w:ascii="Arial" w:hAnsi="Arial"/>
      <w:b/>
      <w:smallCaps/>
      <w:snapToGrid w:val="0"/>
      <w:sz w:val="32"/>
      <w:u w:val="single"/>
    </w:rPr>
  </w:style>
  <w:style w:type="paragraph" w:customStyle="1" w:styleId="RecipeTableHead">
    <w:name w:val="RecipeTableHead"/>
    <w:rsid w:val="00A872DA"/>
    <w:rPr>
      <w:rFonts w:ascii="Arial" w:hAnsi="Arial"/>
      <w:b/>
      <w:smallCaps/>
      <w:snapToGrid w:val="0"/>
      <w:sz w:val="26"/>
    </w:rPr>
  </w:style>
  <w:style w:type="paragraph" w:customStyle="1" w:styleId="RecipeTime">
    <w:name w:val="RecipeTime"/>
    <w:rsid w:val="00A872DA"/>
    <w:pPr>
      <w:spacing w:before="120" w:after="120"/>
      <w:ind w:left="720"/>
      <w:contextualSpacing/>
    </w:pPr>
    <w:rPr>
      <w:rFonts w:ascii="Arial" w:hAnsi="Arial"/>
      <w:i/>
      <w:snapToGrid w:val="0"/>
      <w:sz w:val="26"/>
    </w:rPr>
  </w:style>
  <w:style w:type="paragraph" w:customStyle="1" w:styleId="RecipeTitle">
    <w:name w:val="RecipeTitle"/>
    <w:next w:val="RecipeIngredientList"/>
    <w:rsid w:val="00A872D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872DA"/>
    <w:pPr>
      <w:ind w:left="720"/>
    </w:pPr>
    <w:rPr>
      <w:rFonts w:ascii="Arial" w:hAnsi="Arial"/>
      <w:b/>
      <w:i/>
      <w:smallCaps/>
      <w:snapToGrid w:val="0"/>
      <w:sz w:val="36"/>
      <w:szCs w:val="40"/>
    </w:rPr>
  </w:style>
  <w:style w:type="paragraph" w:customStyle="1" w:styleId="RecipeUSMeasure">
    <w:name w:val="RecipeUSMeasure"/>
    <w:rsid w:val="00A872DA"/>
    <w:rPr>
      <w:rFonts w:ascii="Arial" w:hAnsi="Arial"/>
      <w:snapToGrid w:val="0"/>
      <w:sz w:val="26"/>
    </w:rPr>
  </w:style>
  <w:style w:type="paragraph" w:customStyle="1" w:styleId="RecipeVariationPara">
    <w:name w:val="RecipeVariationPara"/>
    <w:basedOn w:val="RecipeTime"/>
    <w:rsid w:val="00A872DA"/>
    <w:rPr>
      <w:i w:val="0"/>
      <w:sz w:val="24"/>
      <w:u w:val="single"/>
    </w:rPr>
  </w:style>
  <w:style w:type="paragraph" w:customStyle="1" w:styleId="RecipeVariationHead">
    <w:name w:val="RecipeVariationHead"/>
    <w:rsid w:val="00A872DA"/>
    <w:pPr>
      <w:spacing w:before="60" w:after="60"/>
      <w:ind w:left="720"/>
    </w:pPr>
    <w:rPr>
      <w:rFonts w:ascii="Arial" w:hAnsi="Arial"/>
      <w:b/>
      <w:snapToGrid w:val="0"/>
      <w:sz w:val="22"/>
      <w:u w:val="single"/>
    </w:rPr>
  </w:style>
  <w:style w:type="paragraph" w:customStyle="1" w:styleId="RecipeNoteHead">
    <w:name w:val="RecipeNoteHead"/>
    <w:rsid w:val="00A872DA"/>
    <w:pPr>
      <w:spacing w:before="60" w:after="60"/>
      <w:ind w:left="720"/>
    </w:pPr>
    <w:rPr>
      <w:rFonts w:ascii="Arial" w:hAnsi="Arial"/>
      <w:b/>
      <w:snapToGrid w:val="0"/>
    </w:rPr>
  </w:style>
  <w:style w:type="paragraph" w:customStyle="1" w:styleId="RecipeNotePara">
    <w:name w:val="RecipeNotePara"/>
    <w:basedOn w:val="RecipeTime"/>
    <w:rsid w:val="00A872DA"/>
    <w:rPr>
      <w:i w:val="0"/>
      <w:sz w:val="24"/>
      <w:u w:val="single"/>
    </w:rPr>
  </w:style>
  <w:style w:type="paragraph" w:customStyle="1" w:styleId="RecipeYield">
    <w:name w:val="RecipeYield"/>
    <w:rsid w:val="00A872DA"/>
    <w:pPr>
      <w:ind w:left="720"/>
    </w:pPr>
    <w:rPr>
      <w:rFonts w:ascii="Arial" w:hAnsi="Arial"/>
      <w:snapToGrid w:val="0"/>
    </w:rPr>
  </w:style>
  <w:style w:type="paragraph" w:customStyle="1" w:styleId="Reference">
    <w:name w:val="Reference"/>
    <w:basedOn w:val="Normal"/>
    <w:rsid w:val="00A872DA"/>
    <w:pPr>
      <w:spacing w:before="120" w:after="120"/>
      <w:ind w:left="720" w:hanging="720"/>
    </w:pPr>
    <w:rPr>
      <w:szCs w:val="20"/>
    </w:rPr>
  </w:style>
  <w:style w:type="paragraph" w:customStyle="1" w:styleId="ReferenceAnnotation">
    <w:name w:val="ReferenceAnnotation"/>
    <w:basedOn w:val="Reference"/>
    <w:rsid w:val="00A872DA"/>
    <w:pPr>
      <w:spacing w:before="0" w:after="0"/>
      <w:ind w:firstLine="0"/>
    </w:pPr>
    <w:rPr>
      <w:snapToGrid w:val="0"/>
    </w:rPr>
  </w:style>
  <w:style w:type="paragraph" w:customStyle="1" w:styleId="ReferencesHead">
    <w:name w:val="ReferencesHead"/>
    <w:basedOn w:val="BibliographyHead"/>
    <w:next w:val="Reference"/>
    <w:rsid w:val="00A872DA"/>
  </w:style>
  <w:style w:type="paragraph" w:customStyle="1" w:styleId="ReferenceTitle">
    <w:name w:val="ReferenceTitle"/>
    <w:basedOn w:val="MatterTitle"/>
    <w:next w:val="Reference"/>
    <w:rsid w:val="00A872DA"/>
  </w:style>
  <w:style w:type="paragraph" w:customStyle="1" w:styleId="ReviewHead">
    <w:name w:val="ReviewHead"/>
    <w:basedOn w:val="BibliographyHead"/>
    <w:next w:val="Para"/>
    <w:rsid w:val="00A872DA"/>
  </w:style>
  <w:style w:type="paragraph" w:customStyle="1" w:styleId="RunInHead">
    <w:name w:val="RunInHead"/>
    <w:next w:val="Normal"/>
    <w:rsid w:val="00A872DA"/>
    <w:pPr>
      <w:spacing w:before="240"/>
      <w:ind w:left="1440"/>
    </w:pPr>
    <w:rPr>
      <w:rFonts w:ascii="Arial" w:hAnsi="Arial"/>
      <w:b/>
      <w:sz w:val="26"/>
    </w:rPr>
  </w:style>
  <w:style w:type="paragraph" w:customStyle="1" w:styleId="RunInHeadSub">
    <w:name w:val="RunInHeadSub"/>
    <w:basedOn w:val="RunInHead"/>
    <w:next w:val="Normal"/>
    <w:rsid w:val="00A872DA"/>
    <w:pPr>
      <w:ind w:left="2160"/>
    </w:pPr>
    <w:rPr>
      <w:snapToGrid w:val="0"/>
    </w:rPr>
  </w:style>
  <w:style w:type="paragraph" w:customStyle="1" w:styleId="RunInPara">
    <w:name w:val="RunInPara"/>
    <w:basedOn w:val="Normal"/>
    <w:link w:val="RunInParaChar"/>
    <w:rsid w:val="00A872DA"/>
    <w:pPr>
      <w:widowControl w:val="0"/>
      <w:spacing w:after="120"/>
      <w:ind w:left="1440"/>
    </w:pPr>
    <w:rPr>
      <w:snapToGrid w:val="0"/>
      <w:szCs w:val="20"/>
    </w:rPr>
  </w:style>
  <w:style w:type="paragraph" w:customStyle="1" w:styleId="RunInParaSub">
    <w:name w:val="RunInParaSub"/>
    <w:basedOn w:val="RunInPara"/>
    <w:rsid w:val="00A872DA"/>
    <w:pPr>
      <w:ind w:left="2160"/>
    </w:pPr>
  </w:style>
  <w:style w:type="paragraph" w:styleId="Salutation">
    <w:name w:val="Salutation"/>
    <w:next w:val="Normal"/>
    <w:link w:val="SalutationChar"/>
    <w:rsid w:val="00A872DA"/>
    <w:rPr>
      <w:sz w:val="24"/>
    </w:rPr>
  </w:style>
  <w:style w:type="paragraph" w:customStyle="1" w:styleId="SectionTitle">
    <w:name w:val="SectionTitle"/>
    <w:basedOn w:val="ChapterTitle"/>
    <w:next w:val="ChapterTitle"/>
    <w:rsid w:val="00A872DA"/>
    <w:pPr>
      <w:pBdr>
        <w:bottom w:val="single" w:sz="4" w:space="1" w:color="auto"/>
      </w:pBdr>
    </w:pPr>
  </w:style>
  <w:style w:type="paragraph" w:customStyle="1" w:styleId="Series">
    <w:name w:val="Series"/>
    <w:rsid w:val="00A872DA"/>
    <w:pPr>
      <w:ind w:left="720"/>
    </w:pPr>
    <w:rPr>
      <w:sz w:val="24"/>
    </w:rPr>
  </w:style>
  <w:style w:type="paragraph" w:customStyle="1" w:styleId="SignatureLine">
    <w:name w:val="SignatureLine"/>
    <w:qFormat/>
    <w:rsid w:val="00A872DA"/>
    <w:pPr>
      <w:spacing w:before="240" w:after="240"/>
      <w:ind w:left="4320"/>
      <w:contextualSpacing/>
      <w:jc w:val="right"/>
    </w:pPr>
    <w:rPr>
      <w:rFonts w:ascii="Arial" w:hAnsi="Arial"/>
      <w:snapToGrid w:val="0"/>
      <w:sz w:val="18"/>
    </w:rPr>
  </w:style>
  <w:style w:type="paragraph" w:customStyle="1" w:styleId="Slug">
    <w:name w:val="Slug"/>
    <w:basedOn w:val="Normal"/>
    <w:next w:val="Para"/>
    <w:rsid w:val="00A872DA"/>
    <w:pPr>
      <w:spacing w:before="360" w:after="360"/>
      <w:ind w:left="1440"/>
    </w:pPr>
    <w:rPr>
      <w:rFonts w:ascii="Arial" w:hAnsi="Arial"/>
      <w:b/>
      <w:szCs w:val="20"/>
    </w:rPr>
  </w:style>
  <w:style w:type="character" w:customStyle="1" w:styleId="Subscript">
    <w:name w:val="Subscript"/>
    <w:rsid w:val="00A872DA"/>
    <w:rPr>
      <w:vertAlign w:val="subscript"/>
    </w:rPr>
  </w:style>
  <w:style w:type="paragraph" w:styleId="Subtitle">
    <w:name w:val="Subtitle"/>
    <w:basedOn w:val="Normal"/>
    <w:link w:val="SubtitleChar"/>
    <w:qFormat/>
    <w:rsid w:val="00A872D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872DA"/>
  </w:style>
  <w:style w:type="character" w:customStyle="1" w:styleId="Superscript">
    <w:name w:val="Superscript"/>
    <w:rsid w:val="00A872DA"/>
    <w:rPr>
      <w:vertAlign w:val="superscript"/>
    </w:rPr>
  </w:style>
  <w:style w:type="paragraph" w:customStyle="1" w:styleId="SupplementInstruction">
    <w:name w:val="SupplementInstruction"/>
    <w:rsid w:val="00A872DA"/>
    <w:pPr>
      <w:spacing w:before="120" w:after="120"/>
      <w:ind w:left="720"/>
    </w:pPr>
    <w:rPr>
      <w:i/>
      <w:sz w:val="26"/>
    </w:rPr>
  </w:style>
  <w:style w:type="paragraph" w:customStyle="1" w:styleId="TableCaption">
    <w:name w:val="TableCaption"/>
    <w:basedOn w:val="Slug"/>
    <w:qFormat/>
    <w:rsid w:val="00A872DA"/>
    <w:pPr>
      <w:keepNext/>
      <w:widowControl w:val="0"/>
      <w:spacing w:before="240" w:after="120"/>
      <w:ind w:left="0"/>
    </w:pPr>
    <w:rPr>
      <w:snapToGrid w:val="0"/>
    </w:rPr>
  </w:style>
  <w:style w:type="paragraph" w:customStyle="1" w:styleId="TableEntry">
    <w:name w:val="TableEntry"/>
    <w:qFormat/>
    <w:rsid w:val="00A872DA"/>
    <w:pPr>
      <w:spacing w:after="60"/>
    </w:pPr>
    <w:rPr>
      <w:rFonts w:ascii="Arial" w:hAnsi="Arial"/>
      <w:sz w:val="22"/>
    </w:rPr>
  </w:style>
  <w:style w:type="paragraph" w:customStyle="1" w:styleId="TableFootnote">
    <w:name w:val="TableFootnote"/>
    <w:rsid w:val="00A872DA"/>
    <w:pPr>
      <w:spacing w:after="240"/>
      <w:ind w:left="1440"/>
      <w:contextualSpacing/>
    </w:pPr>
    <w:rPr>
      <w:rFonts w:ascii="Arial" w:hAnsi="Arial"/>
      <w:sz w:val="18"/>
    </w:rPr>
  </w:style>
  <w:style w:type="paragraph" w:customStyle="1" w:styleId="TableHead">
    <w:name w:val="TableHead"/>
    <w:qFormat/>
    <w:rsid w:val="00A872DA"/>
    <w:pPr>
      <w:keepNext/>
    </w:pPr>
    <w:rPr>
      <w:rFonts w:ascii="Arial" w:hAnsi="Arial"/>
      <w:b/>
      <w:sz w:val="22"/>
    </w:rPr>
  </w:style>
  <w:style w:type="paragraph" w:customStyle="1" w:styleId="TableSource">
    <w:name w:val="TableSource"/>
    <w:next w:val="Normal"/>
    <w:rsid w:val="00A872DA"/>
    <w:pPr>
      <w:pBdr>
        <w:top w:val="single" w:sz="4" w:space="1" w:color="auto"/>
      </w:pBdr>
      <w:spacing w:after="240"/>
      <w:ind w:left="1440"/>
      <w:contextualSpacing/>
    </w:pPr>
    <w:rPr>
      <w:rFonts w:ascii="Arial" w:hAnsi="Arial"/>
      <w:snapToGrid w:val="0"/>
    </w:rPr>
  </w:style>
  <w:style w:type="paragraph" w:customStyle="1" w:styleId="TabularEntry">
    <w:name w:val="TabularEntry"/>
    <w:rsid w:val="00A872DA"/>
    <w:pPr>
      <w:widowControl w:val="0"/>
    </w:pPr>
    <w:rPr>
      <w:snapToGrid w:val="0"/>
      <w:sz w:val="26"/>
    </w:rPr>
  </w:style>
  <w:style w:type="paragraph" w:customStyle="1" w:styleId="TabularEntrySub">
    <w:name w:val="TabularEntrySub"/>
    <w:basedOn w:val="TabularEntry"/>
    <w:rsid w:val="00A872DA"/>
    <w:pPr>
      <w:ind w:left="360"/>
    </w:pPr>
  </w:style>
  <w:style w:type="paragraph" w:customStyle="1" w:styleId="TabularHead">
    <w:name w:val="TabularHead"/>
    <w:qFormat/>
    <w:rsid w:val="00A872DA"/>
    <w:pPr>
      <w:spacing w:line="276" w:lineRule="auto"/>
    </w:pPr>
    <w:rPr>
      <w:b/>
      <w:snapToGrid w:val="0"/>
      <w:sz w:val="26"/>
    </w:rPr>
  </w:style>
  <w:style w:type="paragraph" w:customStyle="1" w:styleId="TextBreak">
    <w:name w:val="TextBreak"/>
    <w:next w:val="Para"/>
    <w:rsid w:val="00A872DA"/>
    <w:pPr>
      <w:jc w:val="center"/>
    </w:pPr>
    <w:rPr>
      <w:rFonts w:ascii="Arial" w:hAnsi="Arial"/>
      <w:b/>
      <w:snapToGrid w:val="0"/>
      <w:sz w:val="24"/>
    </w:rPr>
  </w:style>
  <w:style w:type="paragraph" w:customStyle="1" w:styleId="TOCTitle">
    <w:name w:val="TOCTitle"/>
    <w:next w:val="Para"/>
    <w:rsid w:val="00A872DA"/>
    <w:pPr>
      <w:spacing w:before="120" w:after="120"/>
    </w:pPr>
    <w:rPr>
      <w:rFonts w:ascii="Arial" w:hAnsi="Arial"/>
      <w:b/>
      <w:smallCaps/>
      <w:snapToGrid w:val="0"/>
      <w:color w:val="000000"/>
      <w:sz w:val="60"/>
      <w:szCs w:val="60"/>
    </w:rPr>
  </w:style>
  <w:style w:type="character" w:customStyle="1" w:styleId="UserInput">
    <w:name w:val="UserInput"/>
    <w:rsid w:val="00A872DA"/>
    <w:rPr>
      <w:b/>
    </w:rPr>
  </w:style>
  <w:style w:type="character" w:customStyle="1" w:styleId="UserInputVariable">
    <w:name w:val="UserInputVariable"/>
    <w:rsid w:val="00A872DA"/>
    <w:rPr>
      <w:b/>
      <w:i/>
    </w:rPr>
  </w:style>
  <w:style w:type="character" w:customStyle="1" w:styleId="Variable">
    <w:name w:val="Variable"/>
    <w:rsid w:val="00A872DA"/>
    <w:rPr>
      <w:i/>
    </w:rPr>
  </w:style>
  <w:style w:type="character" w:customStyle="1" w:styleId="WileyBold">
    <w:name w:val="WileyBold"/>
    <w:rsid w:val="00A872DA"/>
    <w:rPr>
      <w:b/>
    </w:rPr>
  </w:style>
  <w:style w:type="character" w:customStyle="1" w:styleId="WileyBoldItalic">
    <w:name w:val="WileyBoldItalic"/>
    <w:rsid w:val="00A872DA"/>
    <w:rPr>
      <w:b/>
      <w:i/>
    </w:rPr>
  </w:style>
  <w:style w:type="character" w:customStyle="1" w:styleId="WileyItalic">
    <w:name w:val="WileyItalic"/>
    <w:rsid w:val="00A872DA"/>
    <w:rPr>
      <w:i/>
    </w:rPr>
  </w:style>
  <w:style w:type="character" w:customStyle="1" w:styleId="WileySymbol">
    <w:name w:val="WileySymbol"/>
    <w:rsid w:val="00A872DA"/>
    <w:rPr>
      <w:rFonts w:ascii="Symbol" w:hAnsi="Symbol"/>
    </w:rPr>
  </w:style>
  <w:style w:type="character" w:customStyle="1" w:styleId="wileyTemp">
    <w:name w:val="wileyTemp"/>
    <w:rsid w:val="00A872DA"/>
  </w:style>
  <w:style w:type="paragraph" w:customStyle="1" w:styleId="wsBlockA">
    <w:name w:val="wsBlockA"/>
    <w:basedOn w:val="Normal"/>
    <w:qFormat/>
    <w:rsid w:val="00A872DA"/>
    <w:pPr>
      <w:spacing w:before="120" w:after="120"/>
      <w:ind w:left="2160" w:right="1440"/>
    </w:pPr>
    <w:rPr>
      <w:rFonts w:ascii="Arial" w:eastAsia="Calibri" w:hAnsi="Arial"/>
      <w:sz w:val="20"/>
      <w:szCs w:val="22"/>
    </w:rPr>
  </w:style>
  <w:style w:type="paragraph" w:customStyle="1" w:styleId="wsBlockB">
    <w:name w:val="wsBlockB"/>
    <w:basedOn w:val="Normal"/>
    <w:qFormat/>
    <w:rsid w:val="00A872DA"/>
    <w:pPr>
      <w:spacing w:before="120" w:after="120"/>
      <w:ind w:left="2160" w:right="1440"/>
    </w:pPr>
    <w:rPr>
      <w:rFonts w:eastAsia="Calibri"/>
      <w:sz w:val="20"/>
      <w:szCs w:val="22"/>
    </w:rPr>
  </w:style>
  <w:style w:type="paragraph" w:customStyle="1" w:styleId="wsBlockC">
    <w:name w:val="wsBlockC"/>
    <w:basedOn w:val="Normal"/>
    <w:qFormat/>
    <w:rsid w:val="00A872D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872D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872DA"/>
    <w:pPr>
      <w:spacing w:before="120" w:after="120"/>
      <w:ind w:left="720"/>
    </w:pPr>
    <w:rPr>
      <w:rFonts w:eastAsia="Calibri"/>
      <w:b/>
      <w:sz w:val="28"/>
      <w:szCs w:val="22"/>
      <w:u w:val="wave"/>
    </w:rPr>
  </w:style>
  <w:style w:type="paragraph" w:customStyle="1" w:styleId="wsHeadStyleC">
    <w:name w:val="wsHeadStyleC"/>
    <w:basedOn w:val="Normal"/>
    <w:qFormat/>
    <w:rsid w:val="00A872D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872D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872DA"/>
    <w:pPr>
      <w:numPr>
        <w:numId w:val="12"/>
      </w:numPr>
      <w:spacing w:before="120" w:after="120"/>
    </w:pPr>
    <w:rPr>
      <w:rFonts w:eastAsia="Calibri"/>
      <w:sz w:val="26"/>
      <w:szCs w:val="22"/>
    </w:rPr>
  </w:style>
  <w:style w:type="paragraph" w:customStyle="1" w:styleId="wsListBulletedC">
    <w:name w:val="wsListBulletedC"/>
    <w:basedOn w:val="Normal"/>
    <w:qFormat/>
    <w:rsid w:val="00A872D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872D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872DA"/>
    <w:pPr>
      <w:spacing w:before="120" w:after="120"/>
      <w:ind w:left="2160" w:hanging="720"/>
    </w:pPr>
    <w:rPr>
      <w:rFonts w:eastAsia="Calibri"/>
      <w:sz w:val="26"/>
      <w:szCs w:val="22"/>
    </w:rPr>
  </w:style>
  <w:style w:type="paragraph" w:customStyle="1" w:styleId="wsListNumberedC">
    <w:name w:val="wsListNumberedC"/>
    <w:basedOn w:val="Normal"/>
    <w:qFormat/>
    <w:rsid w:val="00A872D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872DA"/>
    <w:pPr>
      <w:spacing w:before="120" w:after="120"/>
      <w:ind w:left="1440"/>
    </w:pPr>
    <w:rPr>
      <w:rFonts w:ascii="Arial" w:eastAsia="Calibri" w:hAnsi="Arial"/>
      <w:sz w:val="26"/>
      <w:szCs w:val="22"/>
    </w:rPr>
  </w:style>
  <w:style w:type="paragraph" w:customStyle="1" w:styleId="wsListUnmarkedB">
    <w:name w:val="wsListUnmarkedB"/>
    <w:basedOn w:val="Normal"/>
    <w:qFormat/>
    <w:rsid w:val="00A872DA"/>
    <w:pPr>
      <w:spacing w:before="120" w:after="120"/>
      <w:ind w:left="1440"/>
    </w:pPr>
    <w:rPr>
      <w:rFonts w:eastAsia="Calibri"/>
      <w:sz w:val="26"/>
      <w:szCs w:val="22"/>
    </w:rPr>
  </w:style>
  <w:style w:type="paragraph" w:customStyle="1" w:styleId="wsListUnmarkedC">
    <w:name w:val="wsListUnmarkedC"/>
    <w:basedOn w:val="Normal"/>
    <w:qFormat/>
    <w:rsid w:val="00A872DA"/>
    <w:pPr>
      <w:spacing w:before="120" w:after="120"/>
      <w:ind w:left="1440"/>
    </w:pPr>
    <w:rPr>
      <w:rFonts w:ascii="Verdana" w:eastAsia="Calibri" w:hAnsi="Verdana"/>
      <w:sz w:val="26"/>
      <w:szCs w:val="22"/>
    </w:rPr>
  </w:style>
  <w:style w:type="paragraph" w:customStyle="1" w:styleId="wsNameDate">
    <w:name w:val="wsNameDate"/>
    <w:qFormat/>
    <w:rsid w:val="00A872DA"/>
    <w:pPr>
      <w:spacing w:before="240" w:after="240"/>
    </w:pPr>
    <w:rPr>
      <w:rFonts w:ascii="Arial" w:eastAsia="Calibri" w:hAnsi="Arial"/>
      <w:b/>
      <w:sz w:val="28"/>
      <w:szCs w:val="22"/>
    </w:rPr>
  </w:style>
  <w:style w:type="paragraph" w:customStyle="1" w:styleId="wsParaA">
    <w:name w:val="wsParaA"/>
    <w:basedOn w:val="Normal"/>
    <w:qFormat/>
    <w:rsid w:val="00A872D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872DA"/>
    <w:pPr>
      <w:spacing w:before="120" w:after="120"/>
      <w:ind w:left="720" w:firstLine="720"/>
      <w:contextualSpacing/>
    </w:pPr>
    <w:rPr>
      <w:rFonts w:eastAsia="Calibri"/>
      <w:sz w:val="26"/>
      <w:szCs w:val="22"/>
    </w:rPr>
  </w:style>
  <w:style w:type="paragraph" w:customStyle="1" w:styleId="wsParaC">
    <w:name w:val="wsParaC"/>
    <w:basedOn w:val="Normal"/>
    <w:qFormat/>
    <w:rsid w:val="00A872DA"/>
    <w:pPr>
      <w:spacing w:before="120" w:after="120"/>
      <w:ind w:left="720" w:firstLine="720"/>
      <w:contextualSpacing/>
    </w:pPr>
    <w:rPr>
      <w:rFonts w:ascii="Verdana" w:eastAsia="Calibri" w:hAnsi="Verdana"/>
      <w:sz w:val="26"/>
      <w:szCs w:val="22"/>
    </w:rPr>
  </w:style>
  <w:style w:type="paragraph" w:customStyle="1" w:styleId="wsTitle">
    <w:name w:val="wsTitle"/>
    <w:qFormat/>
    <w:rsid w:val="00A872DA"/>
    <w:rPr>
      <w:rFonts w:ascii="Arial" w:eastAsia="Calibri" w:hAnsi="Arial"/>
      <w:b/>
      <w:sz w:val="36"/>
      <w:szCs w:val="32"/>
    </w:rPr>
  </w:style>
  <w:style w:type="character" w:styleId="CommentReference">
    <w:name w:val="annotation reference"/>
    <w:semiHidden/>
    <w:rsid w:val="00A872DA"/>
    <w:rPr>
      <w:sz w:val="16"/>
      <w:szCs w:val="16"/>
    </w:rPr>
  </w:style>
  <w:style w:type="paragraph" w:styleId="CommentText">
    <w:name w:val="annotation text"/>
    <w:basedOn w:val="Normal"/>
    <w:link w:val="CommentTextChar"/>
    <w:semiHidden/>
    <w:rsid w:val="00A872DA"/>
    <w:rPr>
      <w:sz w:val="20"/>
      <w:szCs w:val="20"/>
    </w:rPr>
  </w:style>
  <w:style w:type="paragraph" w:styleId="CommentSubject">
    <w:name w:val="annotation subject"/>
    <w:basedOn w:val="CommentText"/>
    <w:next w:val="CommentText"/>
    <w:link w:val="CommentSubjectChar"/>
    <w:semiHidden/>
    <w:rsid w:val="00A872DA"/>
    <w:rPr>
      <w:b/>
      <w:bCs/>
    </w:rPr>
  </w:style>
  <w:style w:type="character" w:styleId="FollowedHyperlink">
    <w:name w:val="FollowedHyperlink"/>
    <w:rsid w:val="00A872DA"/>
    <w:rPr>
      <w:color w:val="800080"/>
      <w:u w:val="single"/>
    </w:rPr>
  </w:style>
  <w:style w:type="character" w:styleId="HTMLAcronym">
    <w:name w:val="HTML Acronym"/>
    <w:basedOn w:val="DefaultParagraphFont"/>
    <w:rsid w:val="00A872DA"/>
  </w:style>
  <w:style w:type="character" w:styleId="HTMLCite">
    <w:name w:val="HTML Cite"/>
    <w:rsid w:val="00A872DA"/>
    <w:rPr>
      <w:i/>
      <w:iCs/>
    </w:rPr>
  </w:style>
  <w:style w:type="character" w:styleId="HTMLCode">
    <w:name w:val="HTML Code"/>
    <w:rsid w:val="00A872DA"/>
    <w:rPr>
      <w:rFonts w:ascii="Courier New" w:hAnsi="Courier New" w:cs="Courier New"/>
      <w:sz w:val="20"/>
      <w:szCs w:val="20"/>
    </w:rPr>
  </w:style>
  <w:style w:type="character" w:styleId="HTMLDefinition">
    <w:name w:val="HTML Definition"/>
    <w:rsid w:val="00A872DA"/>
    <w:rPr>
      <w:i/>
      <w:iCs/>
    </w:rPr>
  </w:style>
  <w:style w:type="character" w:styleId="HTMLKeyboard">
    <w:name w:val="HTML Keyboard"/>
    <w:rsid w:val="00A872DA"/>
    <w:rPr>
      <w:rFonts w:ascii="Courier New" w:hAnsi="Courier New" w:cs="Courier New"/>
      <w:sz w:val="20"/>
      <w:szCs w:val="20"/>
    </w:rPr>
  </w:style>
  <w:style w:type="character" w:styleId="HTMLSample">
    <w:name w:val="HTML Sample"/>
    <w:rsid w:val="00A872DA"/>
    <w:rPr>
      <w:rFonts w:ascii="Courier New" w:hAnsi="Courier New" w:cs="Courier New"/>
    </w:rPr>
  </w:style>
  <w:style w:type="character" w:styleId="HTMLTypewriter">
    <w:name w:val="HTML Typewriter"/>
    <w:rsid w:val="00A872DA"/>
    <w:rPr>
      <w:rFonts w:ascii="Courier New" w:hAnsi="Courier New" w:cs="Courier New"/>
      <w:sz w:val="20"/>
      <w:szCs w:val="20"/>
    </w:rPr>
  </w:style>
  <w:style w:type="character" w:styleId="HTMLVariable">
    <w:name w:val="HTML Variable"/>
    <w:rsid w:val="00A872DA"/>
    <w:rPr>
      <w:i/>
      <w:iCs/>
    </w:rPr>
  </w:style>
  <w:style w:type="character" w:styleId="Hyperlink">
    <w:name w:val="Hyperlink"/>
    <w:rsid w:val="00A872DA"/>
    <w:rPr>
      <w:color w:val="0000FF"/>
      <w:u w:val="single"/>
    </w:rPr>
  </w:style>
  <w:style w:type="character" w:styleId="LineNumber">
    <w:name w:val="line number"/>
    <w:basedOn w:val="DefaultParagraphFont"/>
    <w:rsid w:val="00A872DA"/>
  </w:style>
  <w:style w:type="character" w:styleId="PageNumber">
    <w:name w:val="page number"/>
    <w:basedOn w:val="DefaultParagraphFont"/>
    <w:rsid w:val="00A872DA"/>
  </w:style>
  <w:style w:type="character" w:styleId="Strong">
    <w:name w:val="Strong"/>
    <w:qFormat/>
    <w:rsid w:val="00A872DA"/>
    <w:rPr>
      <w:b/>
      <w:bCs/>
    </w:rPr>
  </w:style>
  <w:style w:type="paragraph" w:customStyle="1" w:styleId="RecipeTool">
    <w:name w:val="RecipeTool"/>
    <w:qFormat/>
    <w:rsid w:val="00A872DA"/>
    <w:pPr>
      <w:spacing w:before="240" w:after="240"/>
      <w:ind w:left="1440"/>
      <w:contextualSpacing/>
    </w:pPr>
    <w:rPr>
      <w:rFonts w:ascii="Arial" w:hAnsi="Arial"/>
      <w:b/>
      <w:snapToGrid w:val="0"/>
      <w:sz w:val="24"/>
    </w:rPr>
  </w:style>
  <w:style w:type="character" w:customStyle="1" w:styleId="TextCircled">
    <w:name w:val="TextCircled"/>
    <w:uiPriority w:val="1"/>
    <w:qFormat/>
    <w:rsid w:val="00A872DA"/>
    <w:rPr>
      <w:bdr w:val="single" w:sz="18" w:space="0" w:color="92D050"/>
    </w:rPr>
  </w:style>
  <w:style w:type="character" w:customStyle="1" w:styleId="TextHighlighted">
    <w:name w:val="TextHighlighted"/>
    <w:uiPriority w:val="1"/>
    <w:qFormat/>
    <w:rsid w:val="00A872DA"/>
    <w:rPr>
      <w:bdr w:val="none" w:sz="0" w:space="0" w:color="auto"/>
      <w:shd w:val="clear" w:color="auto" w:fill="92D050"/>
    </w:rPr>
  </w:style>
  <w:style w:type="paragraph" w:customStyle="1" w:styleId="PullQuoteAttribution">
    <w:name w:val="PullQuoteAttribution"/>
    <w:next w:val="Para"/>
    <w:qFormat/>
    <w:rsid w:val="00A872D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872D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872D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872D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872DA"/>
    <w:pPr>
      <w:spacing w:line="276" w:lineRule="auto"/>
      <w:ind w:left="576"/>
    </w:pPr>
    <w:rPr>
      <w:b/>
      <w:i/>
      <w:sz w:val="24"/>
    </w:rPr>
  </w:style>
  <w:style w:type="paragraph" w:customStyle="1" w:styleId="DialogContinued">
    <w:name w:val="DialogContinued"/>
    <w:basedOn w:val="Dialog"/>
    <w:qFormat/>
    <w:rsid w:val="00A872DA"/>
    <w:pPr>
      <w:ind w:firstLine="0"/>
    </w:pPr>
  </w:style>
  <w:style w:type="paragraph" w:customStyle="1" w:styleId="ParaListUnmarked">
    <w:name w:val="ParaListUnmarked"/>
    <w:qFormat/>
    <w:rsid w:val="00A872DA"/>
    <w:pPr>
      <w:spacing w:before="240" w:after="240"/>
      <w:ind w:left="720"/>
    </w:pPr>
    <w:rPr>
      <w:snapToGrid w:val="0"/>
      <w:sz w:val="26"/>
    </w:rPr>
  </w:style>
  <w:style w:type="paragraph" w:customStyle="1" w:styleId="RecipeContributor">
    <w:name w:val="RecipeContributor"/>
    <w:next w:val="RecipeIngredientList"/>
    <w:qFormat/>
    <w:rsid w:val="00A872D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872DA"/>
    <w:rPr>
      <w:b/>
    </w:rPr>
  </w:style>
  <w:style w:type="paragraph" w:customStyle="1" w:styleId="RecipeNutritionHead">
    <w:name w:val="RecipeNutritionHead"/>
    <w:basedOn w:val="RecipeNutritionInfo"/>
    <w:next w:val="RecipeNutritionInfo"/>
    <w:qFormat/>
    <w:rsid w:val="00A872DA"/>
    <w:pPr>
      <w:spacing w:after="0"/>
    </w:pPr>
    <w:rPr>
      <w:b/>
    </w:rPr>
  </w:style>
  <w:style w:type="paragraph" w:styleId="TOC5">
    <w:name w:val="toc 5"/>
    <w:basedOn w:val="Normal"/>
    <w:next w:val="Normal"/>
    <w:autoRedefine/>
    <w:uiPriority w:val="39"/>
    <w:rsid w:val="00A872DA"/>
    <w:pPr>
      <w:ind w:left="1800"/>
    </w:pPr>
    <w:rPr>
      <w:rFonts w:eastAsia="Calibri" w:cs="Cordia New"/>
      <w:sz w:val="22"/>
      <w:szCs w:val="22"/>
    </w:rPr>
  </w:style>
  <w:style w:type="paragraph" w:styleId="TOC6">
    <w:name w:val="toc 6"/>
    <w:basedOn w:val="Normal"/>
    <w:next w:val="Normal"/>
    <w:autoRedefine/>
    <w:uiPriority w:val="39"/>
    <w:rsid w:val="00A872DA"/>
    <w:pPr>
      <w:ind w:left="2160"/>
    </w:pPr>
    <w:rPr>
      <w:rFonts w:eastAsia="Calibri" w:cs="Cordia New"/>
      <w:sz w:val="22"/>
      <w:szCs w:val="22"/>
    </w:rPr>
  </w:style>
  <w:style w:type="paragraph" w:customStyle="1" w:styleId="RecipeSubhead">
    <w:name w:val="RecipeSubhead"/>
    <w:basedOn w:val="RecipeProcedureHead"/>
    <w:rsid w:val="00A872DA"/>
    <w:rPr>
      <w:i/>
    </w:rPr>
  </w:style>
  <w:style w:type="character" w:customStyle="1" w:styleId="KeyTermDefinition">
    <w:name w:val="KeyTermDefinition"/>
    <w:uiPriority w:val="1"/>
    <w:rsid w:val="00A872DA"/>
    <w:rPr>
      <w:bdr w:val="none" w:sz="0" w:space="0" w:color="auto"/>
      <w:shd w:val="clear" w:color="auto" w:fill="auto"/>
    </w:rPr>
  </w:style>
  <w:style w:type="paragraph" w:styleId="Header">
    <w:name w:val="header"/>
    <w:basedOn w:val="Normal"/>
    <w:link w:val="HeaderChar"/>
    <w:rsid w:val="00A872DA"/>
    <w:pPr>
      <w:tabs>
        <w:tab w:val="center" w:pos="4320"/>
        <w:tab w:val="right" w:pos="8640"/>
      </w:tabs>
    </w:pPr>
  </w:style>
  <w:style w:type="paragraph" w:styleId="Footer">
    <w:name w:val="footer"/>
    <w:basedOn w:val="Normal"/>
    <w:link w:val="FooterChar"/>
    <w:rsid w:val="00A872DA"/>
    <w:pPr>
      <w:tabs>
        <w:tab w:val="center" w:pos="4320"/>
        <w:tab w:val="right" w:pos="8640"/>
      </w:tabs>
    </w:pPr>
  </w:style>
  <w:style w:type="character" w:customStyle="1" w:styleId="TwitterLink">
    <w:name w:val="TwitterLink"/>
    <w:uiPriority w:val="1"/>
    <w:rsid w:val="00A872DA"/>
    <w:rPr>
      <w:rFonts w:ascii="Courier New" w:hAnsi="Courier New"/>
      <w:u w:val="dash"/>
    </w:rPr>
  </w:style>
  <w:style w:type="character" w:customStyle="1" w:styleId="DigitalLinkID">
    <w:name w:val="DigitalLinkID"/>
    <w:uiPriority w:val="1"/>
    <w:rsid w:val="00A872DA"/>
    <w:rPr>
      <w:rFonts w:cs="Courier New"/>
      <w:color w:val="FF0000"/>
      <w:sz w:val="16"/>
      <w:szCs w:val="16"/>
      <w:bdr w:val="none" w:sz="0" w:space="0" w:color="auto"/>
      <w:shd w:val="clear" w:color="auto" w:fill="FFFFFF"/>
    </w:rPr>
  </w:style>
  <w:style w:type="paragraph" w:customStyle="1" w:styleId="DialogSource">
    <w:name w:val="DialogSource"/>
    <w:basedOn w:val="Dialog"/>
    <w:rsid w:val="00A872DA"/>
    <w:pPr>
      <w:ind w:left="2880" w:firstLine="0"/>
    </w:pPr>
  </w:style>
  <w:style w:type="character" w:customStyle="1" w:styleId="DigitalOnlyText">
    <w:name w:val="DigitalOnlyText"/>
    <w:uiPriority w:val="1"/>
    <w:rsid w:val="00A872DA"/>
    <w:rPr>
      <w:bdr w:val="single" w:sz="2" w:space="0" w:color="002060"/>
      <w:shd w:val="clear" w:color="auto" w:fill="auto"/>
    </w:rPr>
  </w:style>
  <w:style w:type="character" w:customStyle="1" w:styleId="PrintOnlyText">
    <w:name w:val="PrintOnlyText"/>
    <w:uiPriority w:val="1"/>
    <w:rsid w:val="00A872DA"/>
    <w:rPr>
      <w:bdr w:val="single" w:sz="2" w:space="0" w:color="FF0000"/>
    </w:rPr>
  </w:style>
  <w:style w:type="paragraph" w:customStyle="1" w:styleId="TableListBulleted">
    <w:name w:val="TableListBulleted"/>
    <w:qFormat/>
    <w:rsid w:val="00A872DA"/>
    <w:pPr>
      <w:numPr>
        <w:numId w:val="15"/>
      </w:numPr>
      <w:spacing w:before="120" w:after="120"/>
    </w:pPr>
    <w:rPr>
      <w:rFonts w:ascii="Arial" w:hAnsi="Arial"/>
      <w:snapToGrid w:val="0"/>
      <w:sz w:val="22"/>
    </w:rPr>
  </w:style>
  <w:style w:type="paragraph" w:customStyle="1" w:styleId="TableListNumbered">
    <w:name w:val="TableListNumbered"/>
    <w:qFormat/>
    <w:rsid w:val="00A872DA"/>
    <w:pPr>
      <w:spacing w:before="120" w:after="120"/>
      <w:ind w:left="288" w:hanging="288"/>
    </w:pPr>
    <w:rPr>
      <w:rFonts w:ascii="Arial" w:hAnsi="Arial"/>
      <w:snapToGrid w:val="0"/>
      <w:sz w:val="22"/>
    </w:rPr>
  </w:style>
  <w:style w:type="paragraph" w:customStyle="1" w:styleId="TableListUnmarked">
    <w:name w:val="TableListUnmarked"/>
    <w:qFormat/>
    <w:rsid w:val="00A872DA"/>
    <w:pPr>
      <w:spacing w:before="120" w:after="120"/>
      <w:ind w:left="288"/>
    </w:pPr>
    <w:rPr>
      <w:rFonts w:ascii="Arial" w:hAnsi="Arial"/>
      <w:snapToGrid w:val="0"/>
      <w:sz w:val="22"/>
    </w:rPr>
  </w:style>
  <w:style w:type="paragraph" w:customStyle="1" w:styleId="TableSubhead">
    <w:name w:val="TableSubhead"/>
    <w:qFormat/>
    <w:rsid w:val="00A872DA"/>
    <w:pPr>
      <w:ind w:left="144"/>
    </w:pPr>
    <w:rPr>
      <w:rFonts w:ascii="Arial" w:hAnsi="Arial"/>
      <w:b/>
      <w:snapToGrid w:val="0"/>
      <w:sz w:val="22"/>
    </w:rPr>
  </w:style>
  <w:style w:type="paragraph" w:customStyle="1" w:styleId="TabularSource">
    <w:name w:val="TabularSource"/>
    <w:basedOn w:val="TabularEntry"/>
    <w:qFormat/>
    <w:rsid w:val="00A872DA"/>
    <w:pPr>
      <w:spacing w:before="120" w:after="120"/>
      <w:ind w:left="1440"/>
    </w:pPr>
    <w:rPr>
      <w:sz w:val="20"/>
    </w:rPr>
  </w:style>
  <w:style w:type="paragraph" w:customStyle="1" w:styleId="ExtractListUnmarked">
    <w:name w:val="ExtractListUnmarked"/>
    <w:qFormat/>
    <w:rsid w:val="00A872DA"/>
    <w:pPr>
      <w:spacing w:before="120" w:after="120"/>
      <w:ind w:left="2880"/>
    </w:pPr>
    <w:rPr>
      <w:noProof/>
      <w:sz w:val="24"/>
    </w:rPr>
  </w:style>
  <w:style w:type="character" w:customStyle="1" w:styleId="DigitalLinkAnchorText">
    <w:name w:val="DigitalLinkAnchorText"/>
    <w:rsid w:val="00A872DA"/>
    <w:rPr>
      <w:bdr w:val="none" w:sz="0" w:space="0" w:color="auto"/>
      <w:shd w:val="clear" w:color="auto" w:fill="D6E3BC"/>
    </w:rPr>
  </w:style>
  <w:style w:type="character" w:customStyle="1" w:styleId="DigitalLinkDestination">
    <w:name w:val="DigitalLinkDestination"/>
    <w:rsid w:val="00A872DA"/>
    <w:rPr>
      <w:bdr w:val="none" w:sz="0" w:space="0" w:color="auto"/>
      <w:shd w:val="clear" w:color="auto" w:fill="EAF1DD"/>
    </w:rPr>
  </w:style>
  <w:style w:type="paragraph" w:customStyle="1" w:styleId="FeatureRecipeTitleAlternative">
    <w:name w:val="FeatureRecipeTitleAlternative"/>
    <w:basedOn w:val="RecipeTitleAlternative"/>
    <w:rsid w:val="00A872DA"/>
    <w:pPr>
      <w:shd w:val="pct20" w:color="auto" w:fill="auto"/>
    </w:pPr>
  </w:style>
  <w:style w:type="paragraph" w:customStyle="1" w:styleId="FeatureSubRecipeTitle">
    <w:name w:val="FeatureSubRecipeTitle"/>
    <w:basedOn w:val="RecipeSubrecipeTitle"/>
    <w:rsid w:val="00A872DA"/>
    <w:pPr>
      <w:shd w:val="pct20" w:color="auto" w:fill="auto"/>
    </w:pPr>
  </w:style>
  <w:style w:type="paragraph" w:customStyle="1" w:styleId="FeatureRecipeTool">
    <w:name w:val="FeatureRecipeTool"/>
    <w:basedOn w:val="RecipeTool"/>
    <w:rsid w:val="00A872DA"/>
    <w:pPr>
      <w:shd w:val="pct20" w:color="auto" w:fill="auto"/>
    </w:pPr>
  </w:style>
  <w:style w:type="paragraph" w:customStyle="1" w:styleId="FeatureRecipeIntro">
    <w:name w:val="FeatureRecipeIntro"/>
    <w:basedOn w:val="RecipeIntro"/>
    <w:rsid w:val="00A872DA"/>
    <w:pPr>
      <w:shd w:val="pct20" w:color="auto" w:fill="auto"/>
    </w:pPr>
  </w:style>
  <w:style w:type="paragraph" w:customStyle="1" w:styleId="FeatureRecipeIntroHead">
    <w:name w:val="FeatureRecipeIntroHead"/>
    <w:basedOn w:val="RecipeIntroHead"/>
    <w:rsid w:val="00A872DA"/>
    <w:pPr>
      <w:shd w:val="pct20" w:color="auto" w:fill="auto"/>
    </w:pPr>
  </w:style>
  <w:style w:type="paragraph" w:customStyle="1" w:styleId="FeatureRecipeContributor">
    <w:name w:val="FeatureRecipeContributor"/>
    <w:basedOn w:val="RecipeContributor"/>
    <w:rsid w:val="00A872DA"/>
    <w:pPr>
      <w:shd w:val="pct20" w:color="auto" w:fill="auto"/>
    </w:pPr>
  </w:style>
  <w:style w:type="paragraph" w:customStyle="1" w:styleId="FeatureRecipeIngredientHead">
    <w:name w:val="FeatureRecipeIngredientHead"/>
    <w:basedOn w:val="RecipeIngredientHead"/>
    <w:rsid w:val="00A872DA"/>
    <w:pPr>
      <w:shd w:val="pct20" w:color="auto" w:fill="auto"/>
    </w:pPr>
  </w:style>
  <w:style w:type="paragraph" w:customStyle="1" w:styleId="FeatureRecipeIngredientSubhead">
    <w:name w:val="FeatureRecipeIngredientSubhead"/>
    <w:basedOn w:val="RecipeIngredientSubhead"/>
    <w:rsid w:val="00A872DA"/>
    <w:pPr>
      <w:shd w:val="pct20" w:color="auto" w:fill="auto"/>
    </w:pPr>
  </w:style>
  <w:style w:type="paragraph" w:customStyle="1" w:styleId="FeatureRecipeProcedureHead">
    <w:name w:val="FeatureRecipeProcedureHead"/>
    <w:basedOn w:val="RecipeProcedureHead"/>
    <w:rsid w:val="00A872DA"/>
    <w:pPr>
      <w:shd w:val="pct20" w:color="auto" w:fill="FFFFFF"/>
    </w:pPr>
  </w:style>
  <w:style w:type="paragraph" w:customStyle="1" w:styleId="FeatureRecipeTime">
    <w:name w:val="FeatureRecipeTime"/>
    <w:basedOn w:val="RecipeTime"/>
    <w:rsid w:val="00A872DA"/>
    <w:pPr>
      <w:shd w:val="pct20" w:color="auto" w:fill="auto"/>
    </w:pPr>
  </w:style>
  <w:style w:type="paragraph" w:customStyle="1" w:styleId="FeatureRecipeSubhead">
    <w:name w:val="FeatureRecipeSubhead"/>
    <w:basedOn w:val="RecipeSubhead"/>
    <w:rsid w:val="00A872DA"/>
    <w:pPr>
      <w:shd w:val="pct20" w:color="auto" w:fill="FFFFFF"/>
    </w:pPr>
  </w:style>
  <w:style w:type="paragraph" w:customStyle="1" w:styleId="FeatureRecipeVariationTitle">
    <w:name w:val="FeatureRecipeVariationTitle"/>
    <w:basedOn w:val="RecipeVariationTitle"/>
    <w:rsid w:val="00A872DA"/>
    <w:pPr>
      <w:shd w:val="pct20" w:color="auto" w:fill="auto"/>
    </w:pPr>
  </w:style>
  <w:style w:type="paragraph" w:customStyle="1" w:styleId="FeatureRecipeVariationHead">
    <w:name w:val="FeatureRecipeVariationHead"/>
    <w:basedOn w:val="RecipeVariationHead"/>
    <w:rsid w:val="00A872DA"/>
    <w:pPr>
      <w:shd w:val="pct20" w:color="auto" w:fill="auto"/>
    </w:pPr>
  </w:style>
  <w:style w:type="paragraph" w:customStyle="1" w:styleId="FeaturerecipeVariationPara">
    <w:name w:val="FeaturerecipeVariationPara"/>
    <w:basedOn w:val="RecipeVariationPara"/>
    <w:rsid w:val="00A872DA"/>
    <w:pPr>
      <w:shd w:val="pct20" w:color="auto" w:fill="auto"/>
    </w:pPr>
  </w:style>
  <w:style w:type="paragraph" w:customStyle="1" w:styleId="FeatureRecipeNoteHead">
    <w:name w:val="FeatureRecipeNoteHead"/>
    <w:basedOn w:val="RecipeNoteHead"/>
    <w:rsid w:val="00A872DA"/>
    <w:pPr>
      <w:shd w:val="pct20" w:color="auto" w:fill="auto"/>
    </w:pPr>
  </w:style>
  <w:style w:type="paragraph" w:customStyle="1" w:styleId="FeatureRecipeNotePara">
    <w:name w:val="FeatureRecipeNotePara"/>
    <w:basedOn w:val="RecipeNotePara"/>
    <w:rsid w:val="00A872DA"/>
    <w:pPr>
      <w:shd w:val="pct20" w:color="auto" w:fill="auto"/>
    </w:pPr>
  </w:style>
  <w:style w:type="paragraph" w:customStyle="1" w:styleId="FeatureRecipeNutritionInfo">
    <w:name w:val="FeatureRecipeNutritionInfo"/>
    <w:basedOn w:val="RecipeNutritionInfo"/>
    <w:rsid w:val="00A872DA"/>
    <w:pPr>
      <w:shd w:val="pct20" w:color="auto" w:fill="auto"/>
    </w:pPr>
  </w:style>
  <w:style w:type="paragraph" w:customStyle="1" w:styleId="FeatureRecipeNutritionHead">
    <w:name w:val="FeatureRecipeNutritionHead"/>
    <w:basedOn w:val="RecipeNutritionHead"/>
    <w:rsid w:val="00A872DA"/>
    <w:pPr>
      <w:shd w:val="pct20" w:color="auto" w:fill="auto"/>
    </w:pPr>
  </w:style>
  <w:style w:type="paragraph" w:customStyle="1" w:styleId="FeatureRecipeFootnote">
    <w:name w:val="FeatureRecipeFootnote"/>
    <w:basedOn w:val="RecipeFootnote"/>
    <w:rsid w:val="00A872DA"/>
    <w:pPr>
      <w:shd w:val="pct20" w:color="auto" w:fill="auto"/>
    </w:pPr>
  </w:style>
  <w:style w:type="paragraph" w:customStyle="1" w:styleId="FeatureRecipeTableHead">
    <w:name w:val="FeatureRecipeTableHead"/>
    <w:basedOn w:val="RecipeTableHead"/>
    <w:rsid w:val="00A872DA"/>
    <w:pPr>
      <w:shd w:val="pct20" w:color="auto" w:fill="auto"/>
    </w:pPr>
  </w:style>
  <w:style w:type="paragraph" w:customStyle="1" w:styleId="CopyrightLine">
    <w:name w:val="CopyrightLine"/>
    <w:qFormat/>
    <w:rsid w:val="00A872D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872DA"/>
    <w:rPr>
      <w:rFonts w:ascii="Courier New" w:hAnsi="Courier New"/>
      <w:bdr w:val="single" w:sz="2" w:space="0" w:color="FF0000"/>
    </w:rPr>
  </w:style>
  <w:style w:type="character" w:customStyle="1" w:styleId="DigitalOnlyURL">
    <w:name w:val="DigitalOnlyURL"/>
    <w:uiPriority w:val="1"/>
    <w:rsid w:val="00A872DA"/>
    <w:rPr>
      <w:rFonts w:ascii="Courier New" w:hAnsi="Courier New"/>
      <w:bdr w:val="single" w:sz="2" w:space="0" w:color="002060"/>
      <w:shd w:val="clear" w:color="auto" w:fill="auto"/>
    </w:rPr>
  </w:style>
  <w:style w:type="paragraph" w:styleId="TOC1">
    <w:name w:val="toc 1"/>
    <w:basedOn w:val="Normal"/>
    <w:next w:val="Normal"/>
    <w:autoRedefine/>
    <w:rsid w:val="00A872DA"/>
  </w:style>
  <w:style w:type="paragraph" w:styleId="TOC2">
    <w:name w:val="toc 2"/>
    <w:basedOn w:val="Normal"/>
    <w:next w:val="Normal"/>
    <w:autoRedefine/>
    <w:rsid w:val="00A872DA"/>
    <w:pPr>
      <w:ind w:left="240"/>
    </w:pPr>
  </w:style>
  <w:style w:type="paragraph" w:styleId="TOC3">
    <w:name w:val="toc 3"/>
    <w:basedOn w:val="Normal"/>
    <w:next w:val="Normal"/>
    <w:autoRedefine/>
    <w:rsid w:val="00A872DA"/>
    <w:pPr>
      <w:ind w:left="480"/>
    </w:pPr>
  </w:style>
  <w:style w:type="character" w:customStyle="1" w:styleId="FigureSourceChar">
    <w:name w:val="FigureSource Char"/>
    <w:link w:val="FigureSource"/>
    <w:rsid w:val="00A872DA"/>
    <w:rPr>
      <w:rFonts w:ascii="Arial" w:hAnsi="Arial"/>
      <w:sz w:val="22"/>
    </w:rPr>
  </w:style>
  <w:style w:type="numbering" w:styleId="111111">
    <w:name w:val="Outline List 2"/>
    <w:basedOn w:val="NoList"/>
    <w:rsid w:val="00A872DA"/>
    <w:pPr>
      <w:numPr>
        <w:numId w:val="17"/>
      </w:numPr>
    </w:pPr>
  </w:style>
  <w:style w:type="numbering" w:styleId="1ai">
    <w:name w:val="Outline List 1"/>
    <w:basedOn w:val="NoList"/>
    <w:rsid w:val="00A872DA"/>
    <w:pPr>
      <w:numPr>
        <w:numId w:val="18"/>
      </w:numPr>
    </w:pPr>
  </w:style>
  <w:style w:type="numbering" w:styleId="ArticleSection">
    <w:name w:val="Outline List 3"/>
    <w:basedOn w:val="NoList"/>
    <w:rsid w:val="00A872DA"/>
    <w:pPr>
      <w:numPr>
        <w:numId w:val="19"/>
      </w:numPr>
    </w:pPr>
  </w:style>
  <w:style w:type="paragraph" w:styleId="BlockText">
    <w:name w:val="Block Text"/>
    <w:basedOn w:val="Normal"/>
    <w:rsid w:val="00A872DA"/>
    <w:pPr>
      <w:spacing w:after="120"/>
      <w:ind w:left="1440" w:right="1440"/>
    </w:pPr>
  </w:style>
  <w:style w:type="paragraph" w:styleId="BodyText">
    <w:name w:val="Body Text"/>
    <w:basedOn w:val="Normal"/>
    <w:link w:val="BodyTextChar"/>
    <w:rsid w:val="00A872DA"/>
    <w:pPr>
      <w:spacing w:after="120"/>
    </w:pPr>
  </w:style>
  <w:style w:type="paragraph" w:styleId="BodyText2">
    <w:name w:val="Body Text 2"/>
    <w:basedOn w:val="Normal"/>
    <w:link w:val="BodyText2Char"/>
    <w:rsid w:val="00A872DA"/>
    <w:pPr>
      <w:spacing w:after="120" w:line="480" w:lineRule="auto"/>
    </w:pPr>
  </w:style>
  <w:style w:type="paragraph" w:styleId="BodyText3">
    <w:name w:val="Body Text 3"/>
    <w:basedOn w:val="Normal"/>
    <w:link w:val="BodyText3Char"/>
    <w:rsid w:val="00A872DA"/>
    <w:pPr>
      <w:spacing w:after="120"/>
    </w:pPr>
    <w:rPr>
      <w:sz w:val="16"/>
      <w:szCs w:val="16"/>
    </w:rPr>
  </w:style>
  <w:style w:type="paragraph" w:styleId="BodyTextFirstIndent">
    <w:name w:val="Body Text First Indent"/>
    <w:basedOn w:val="BodyText"/>
    <w:link w:val="BodyTextFirstIndentChar"/>
    <w:rsid w:val="00A872DA"/>
    <w:pPr>
      <w:ind w:firstLine="210"/>
    </w:pPr>
  </w:style>
  <w:style w:type="paragraph" w:styleId="BodyTextIndent">
    <w:name w:val="Body Text Indent"/>
    <w:basedOn w:val="Normal"/>
    <w:link w:val="BodyTextIndentChar"/>
    <w:rsid w:val="00A872DA"/>
    <w:pPr>
      <w:spacing w:after="120"/>
      <w:ind w:left="360"/>
    </w:pPr>
  </w:style>
  <w:style w:type="paragraph" w:styleId="BodyTextFirstIndent2">
    <w:name w:val="Body Text First Indent 2"/>
    <w:basedOn w:val="BodyTextIndent"/>
    <w:link w:val="BodyTextFirstIndent2Char"/>
    <w:rsid w:val="00A872DA"/>
    <w:pPr>
      <w:ind w:firstLine="210"/>
    </w:pPr>
  </w:style>
  <w:style w:type="paragraph" w:styleId="BodyTextIndent2">
    <w:name w:val="Body Text Indent 2"/>
    <w:basedOn w:val="Normal"/>
    <w:link w:val="BodyTextIndent2Char"/>
    <w:rsid w:val="00A872DA"/>
    <w:pPr>
      <w:spacing w:after="120" w:line="480" w:lineRule="auto"/>
      <w:ind w:left="360"/>
    </w:pPr>
  </w:style>
  <w:style w:type="paragraph" w:styleId="BodyTextIndent3">
    <w:name w:val="Body Text Indent 3"/>
    <w:basedOn w:val="Normal"/>
    <w:link w:val="BodyTextIndent3Char"/>
    <w:rsid w:val="00A872DA"/>
    <w:pPr>
      <w:spacing w:after="120"/>
      <w:ind w:left="360"/>
    </w:pPr>
    <w:rPr>
      <w:sz w:val="16"/>
      <w:szCs w:val="16"/>
    </w:rPr>
  </w:style>
  <w:style w:type="paragraph" w:styleId="Caption">
    <w:name w:val="caption"/>
    <w:basedOn w:val="Normal"/>
    <w:next w:val="Normal"/>
    <w:qFormat/>
    <w:rsid w:val="00A872DA"/>
    <w:rPr>
      <w:b/>
      <w:bCs/>
      <w:sz w:val="20"/>
      <w:szCs w:val="20"/>
    </w:rPr>
  </w:style>
  <w:style w:type="paragraph" w:styleId="Closing">
    <w:name w:val="Closing"/>
    <w:basedOn w:val="Normal"/>
    <w:link w:val="ClosingChar"/>
    <w:rsid w:val="00A872DA"/>
    <w:pPr>
      <w:ind w:left="4320"/>
    </w:pPr>
  </w:style>
  <w:style w:type="paragraph" w:styleId="Date">
    <w:name w:val="Date"/>
    <w:basedOn w:val="Normal"/>
    <w:next w:val="Normal"/>
    <w:link w:val="DateChar"/>
    <w:rsid w:val="00A872DA"/>
  </w:style>
  <w:style w:type="paragraph" w:styleId="DocumentMap">
    <w:name w:val="Document Map"/>
    <w:basedOn w:val="Normal"/>
    <w:link w:val="DocumentMapChar"/>
    <w:rsid w:val="00A872DA"/>
    <w:pPr>
      <w:shd w:val="clear" w:color="auto" w:fill="000080"/>
    </w:pPr>
    <w:rPr>
      <w:rFonts w:ascii="Tahoma" w:hAnsi="Tahoma" w:cs="Tahoma"/>
      <w:sz w:val="20"/>
      <w:szCs w:val="20"/>
    </w:rPr>
  </w:style>
  <w:style w:type="paragraph" w:styleId="E-mailSignature">
    <w:name w:val="E-mail Signature"/>
    <w:basedOn w:val="Normal"/>
    <w:link w:val="E-mailSignatureChar"/>
    <w:rsid w:val="00A872DA"/>
  </w:style>
  <w:style w:type="character" w:styleId="EndnoteReference">
    <w:name w:val="endnote reference"/>
    <w:rsid w:val="00A872DA"/>
    <w:rPr>
      <w:vertAlign w:val="superscript"/>
    </w:rPr>
  </w:style>
  <w:style w:type="paragraph" w:styleId="EndnoteText">
    <w:name w:val="endnote text"/>
    <w:basedOn w:val="Normal"/>
    <w:link w:val="EndnoteTextChar"/>
    <w:rsid w:val="00A872DA"/>
    <w:rPr>
      <w:sz w:val="20"/>
      <w:szCs w:val="20"/>
    </w:rPr>
  </w:style>
  <w:style w:type="paragraph" w:styleId="EnvelopeAddress">
    <w:name w:val="envelope address"/>
    <w:basedOn w:val="Normal"/>
    <w:rsid w:val="00A872D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872DA"/>
    <w:rPr>
      <w:rFonts w:ascii="Arial" w:hAnsi="Arial" w:cs="Arial"/>
      <w:sz w:val="20"/>
      <w:szCs w:val="20"/>
    </w:rPr>
  </w:style>
  <w:style w:type="character" w:styleId="FootnoteReference">
    <w:name w:val="footnote reference"/>
    <w:rsid w:val="00A872DA"/>
    <w:rPr>
      <w:vertAlign w:val="superscript"/>
    </w:rPr>
  </w:style>
  <w:style w:type="paragraph" w:styleId="FootnoteText">
    <w:name w:val="footnote text"/>
    <w:basedOn w:val="Normal"/>
    <w:link w:val="FootnoteTextChar"/>
    <w:rsid w:val="00A872DA"/>
    <w:rPr>
      <w:sz w:val="20"/>
      <w:szCs w:val="20"/>
    </w:rPr>
  </w:style>
  <w:style w:type="paragraph" w:styleId="HTMLAddress">
    <w:name w:val="HTML Address"/>
    <w:basedOn w:val="Normal"/>
    <w:link w:val="HTMLAddressChar"/>
    <w:rsid w:val="00A872DA"/>
    <w:rPr>
      <w:i/>
      <w:iCs/>
    </w:rPr>
  </w:style>
  <w:style w:type="paragraph" w:styleId="HTMLPreformatted">
    <w:name w:val="HTML Preformatted"/>
    <w:basedOn w:val="Normal"/>
    <w:link w:val="HTMLPreformattedChar"/>
    <w:rsid w:val="00A872DA"/>
    <w:rPr>
      <w:rFonts w:ascii="Courier New" w:hAnsi="Courier New" w:cs="Courier New"/>
      <w:sz w:val="20"/>
      <w:szCs w:val="20"/>
    </w:rPr>
  </w:style>
  <w:style w:type="paragraph" w:styleId="Index10">
    <w:name w:val="index 1"/>
    <w:basedOn w:val="Normal"/>
    <w:next w:val="Normal"/>
    <w:autoRedefine/>
    <w:rsid w:val="00A872DA"/>
    <w:pPr>
      <w:ind w:left="240" w:hanging="240"/>
    </w:pPr>
  </w:style>
  <w:style w:type="paragraph" w:styleId="Index20">
    <w:name w:val="index 2"/>
    <w:basedOn w:val="Normal"/>
    <w:next w:val="Normal"/>
    <w:autoRedefine/>
    <w:rsid w:val="00A872DA"/>
    <w:pPr>
      <w:ind w:left="480" w:hanging="240"/>
    </w:pPr>
  </w:style>
  <w:style w:type="paragraph" w:styleId="Index30">
    <w:name w:val="index 3"/>
    <w:basedOn w:val="Normal"/>
    <w:next w:val="Normal"/>
    <w:autoRedefine/>
    <w:rsid w:val="00A872DA"/>
    <w:pPr>
      <w:ind w:left="720" w:hanging="240"/>
    </w:pPr>
  </w:style>
  <w:style w:type="paragraph" w:styleId="Index4">
    <w:name w:val="index 4"/>
    <w:basedOn w:val="Normal"/>
    <w:next w:val="Normal"/>
    <w:autoRedefine/>
    <w:rsid w:val="00A872DA"/>
    <w:pPr>
      <w:ind w:left="960" w:hanging="240"/>
    </w:pPr>
  </w:style>
  <w:style w:type="paragraph" w:styleId="Index5">
    <w:name w:val="index 5"/>
    <w:basedOn w:val="Normal"/>
    <w:next w:val="Normal"/>
    <w:autoRedefine/>
    <w:rsid w:val="00A872DA"/>
    <w:pPr>
      <w:ind w:left="1200" w:hanging="240"/>
    </w:pPr>
  </w:style>
  <w:style w:type="paragraph" w:styleId="Index6">
    <w:name w:val="index 6"/>
    <w:basedOn w:val="Normal"/>
    <w:next w:val="Normal"/>
    <w:autoRedefine/>
    <w:rsid w:val="00A872DA"/>
    <w:pPr>
      <w:ind w:left="1440" w:hanging="240"/>
    </w:pPr>
  </w:style>
  <w:style w:type="paragraph" w:styleId="Index7">
    <w:name w:val="index 7"/>
    <w:basedOn w:val="Normal"/>
    <w:next w:val="Normal"/>
    <w:autoRedefine/>
    <w:rsid w:val="00A872DA"/>
    <w:pPr>
      <w:ind w:left="1680" w:hanging="240"/>
    </w:pPr>
  </w:style>
  <w:style w:type="paragraph" w:styleId="Index8">
    <w:name w:val="index 8"/>
    <w:basedOn w:val="Normal"/>
    <w:next w:val="Normal"/>
    <w:autoRedefine/>
    <w:rsid w:val="00A872DA"/>
    <w:pPr>
      <w:ind w:left="1920" w:hanging="240"/>
    </w:pPr>
  </w:style>
  <w:style w:type="paragraph" w:styleId="Index9">
    <w:name w:val="index 9"/>
    <w:basedOn w:val="Normal"/>
    <w:next w:val="Normal"/>
    <w:autoRedefine/>
    <w:rsid w:val="00A872DA"/>
    <w:pPr>
      <w:ind w:left="2160" w:hanging="240"/>
    </w:pPr>
  </w:style>
  <w:style w:type="paragraph" w:styleId="IndexHeading">
    <w:name w:val="index heading"/>
    <w:basedOn w:val="Normal"/>
    <w:next w:val="Index10"/>
    <w:rsid w:val="00A872DA"/>
    <w:rPr>
      <w:rFonts w:ascii="Arial" w:hAnsi="Arial" w:cs="Arial"/>
      <w:b/>
      <w:bCs/>
    </w:rPr>
  </w:style>
  <w:style w:type="paragraph" w:styleId="List">
    <w:name w:val="List"/>
    <w:basedOn w:val="Normal"/>
    <w:rsid w:val="00A872DA"/>
    <w:pPr>
      <w:ind w:left="360" w:hanging="360"/>
    </w:pPr>
  </w:style>
  <w:style w:type="paragraph" w:styleId="List2">
    <w:name w:val="List 2"/>
    <w:basedOn w:val="Normal"/>
    <w:rsid w:val="00A872DA"/>
    <w:pPr>
      <w:ind w:left="720" w:hanging="360"/>
    </w:pPr>
  </w:style>
  <w:style w:type="paragraph" w:styleId="List3">
    <w:name w:val="List 3"/>
    <w:basedOn w:val="Normal"/>
    <w:rsid w:val="00A872DA"/>
    <w:pPr>
      <w:ind w:left="1080" w:hanging="360"/>
    </w:pPr>
  </w:style>
  <w:style w:type="paragraph" w:styleId="List4">
    <w:name w:val="List 4"/>
    <w:basedOn w:val="Normal"/>
    <w:rsid w:val="00A872DA"/>
    <w:pPr>
      <w:ind w:left="1440" w:hanging="360"/>
    </w:pPr>
  </w:style>
  <w:style w:type="paragraph" w:styleId="List5">
    <w:name w:val="List 5"/>
    <w:basedOn w:val="Normal"/>
    <w:rsid w:val="00A872DA"/>
    <w:pPr>
      <w:ind w:left="1800" w:hanging="360"/>
    </w:pPr>
  </w:style>
  <w:style w:type="paragraph" w:styleId="ListBullet2">
    <w:name w:val="List Bullet 2"/>
    <w:basedOn w:val="Normal"/>
    <w:rsid w:val="00A872DA"/>
    <w:pPr>
      <w:numPr>
        <w:numId w:val="20"/>
      </w:numPr>
    </w:pPr>
  </w:style>
  <w:style w:type="paragraph" w:styleId="ListBullet3">
    <w:name w:val="List Bullet 3"/>
    <w:basedOn w:val="Normal"/>
    <w:rsid w:val="00A872DA"/>
    <w:pPr>
      <w:numPr>
        <w:numId w:val="21"/>
      </w:numPr>
    </w:pPr>
  </w:style>
  <w:style w:type="paragraph" w:styleId="ListBullet4">
    <w:name w:val="List Bullet 4"/>
    <w:basedOn w:val="Normal"/>
    <w:rsid w:val="00A872DA"/>
    <w:pPr>
      <w:numPr>
        <w:numId w:val="22"/>
      </w:numPr>
    </w:pPr>
  </w:style>
  <w:style w:type="paragraph" w:styleId="ListBullet5">
    <w:name w:val="List Bullet 5"/>
    <w:basedOn w:val="Normal"/>
    <w:rsid w:val="00A872DA"/>
    <w:pPr>
      <w:numPr>
        <w:numId w:val="23"/>
      </w:numPr>
    </w:pPr>
  </w:style>
  <w:style w:type="paragraph" w:styleId="ListContinue">
    <w:name w:val="List Continue"/>
    <w:basedOn w:val="Normal"/>
    <w:rsid w:val="00A872DA"/>
    <w:pPr>
      <w:spacing w:after="120"/>
      <w:ind w:left="360"/>
    </w:pPr>
  </w:style>
  <w:style w:type="paragraph" w:styleId="ListContinue2">
    <w:name w:val="List Continue 2"/>
    <w:basedOn w:val="Normal"/>
    <w:rsid w:val="00A872DA"/>
    <w:pPr>
      <w:spacing w:after="120"/>
      <w:ind w:left="720"/>
    </w:pPr>
  </w:style>
  <w:style w:type="paragraph" w:styleId="ListContinue3">
    <w:name w:val="List Continue 3"/>
    <w:basedOn w:val="Normal"/>
    <w:rsid w:val="00A872DA"/>
    <w:pPr>
      <w:spacing w:after="120"/>
      <w:ind w:left="1080"/>
    </w:pPr>
  </w:style>
  <w:style w:type="paragraph" w:styleId="ListContinue4">
    <w:name w:val="List Continue 4"/>
    <w:basedOn w:val="Normal"/>
    <w:rsid w:val="00A872DA"/>
    <w:pPr>
      <w:spacing w:after="120"/>
      <w:ind w:left="1440"/>
    </w:pPr>
  </w:style>
  <w:style w:type="paragraph" w:styleId="ListContinue5">
    <w:name w:val="List Continue 5"/>
    <w:basedOn w:val="Normal"/>
    <w:rsid w:val="00A872DA"/>
    <w:pPr>
      <w:spacing w:after="120"/>
      <w:ind w:left="1800"/>
    </w:pPr>
  </w:style>
  <w:style w:type="paragraph" w:styleId="ListNumber">
    <w:name w:val="List Number"/>
    <w:basedOn w:val="Normal"/>
    <w:rsid w:val="00A872DA"/>
    <w:pPr>
      <w:numPr>
        <w:numId w:val="24"/>
      </w:numPr>
    </w:pPr>
  </w:style>
  <w:style w:type="paragraph" w:styleId="ListNumber2">
    <w:name w:val="List Number 2"/>
    <w:basedOn w:val="Normal"/>
    <w:rsid w:val="00A872DA"/>
    <w:pPr>
      <w:numPr>
        <w:numId w:val="25"/>
      </w:numPr>
    </w:pPr>
  </w:style>
  <w:style w:type="paragraph" w:styleId="ListNumber3">
    <w:name w:val="List Number 3"/>
    <w:basedOn w:val="Normal"/>
    <w:rsid w:val="00A872DA"/>
    <w:pPr>
      <w:numPr>
        <w:numId w:val="26"/>
      </w:numPr>
    </w:pPr>
  </w:style>
  <w:style w:type="paragraph" w:styleId="ListNumber4">
    <w:name w:val="List Number 4"/>
    <w:basedOn w:val="Normal"/>
    <w:rsid w:val="00A872DA"/>
    <w:pPr>
      <w:numPr>
        <w:numId w:val="27"/>
      </w:numPr>
    </w:pPr>
  </w:style>
  <w:style w:type="paragraph" w:styleId="ListNumber5">
    <w:name w:val="List Number 5"/>
    <w:basedOn w:val="Normal"/>
    <w:rsid w:val="00A872DA"/>
    <w:pPr>
      <w:numPr>
        <w:numId w:val="28"/>
      </w:numPr>
    </w:pPr>
  </w:style>
  <w:style w:type="paragraph" w:styleId="MacroText">
    <w:name w:val="macro"/>
    <w:link w:val="MacroTextChar"/>
    <w:rsid w:val="00A872D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72D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872DA"/>
  </w:style>
  <w:style w:type="paragraph" w:styleId="NormalIndent">
    <w:name w:val="Normal Indent"/>
    <w:basedOn w:val="Normal"/>
    <w:rsid w:val="00A872DA"/>
    <w:pPr>
      <w:ind w:left="720"/>
    </w:pPr>
  </w:style>
  <w:style w:type="paragraph" w:styleId="NoteHeading">
    <w:name w:val="Note Heading"/>
    <w:basedOn w:val="Normal"/>
    <w:next w:val="Normal"/>
    <w:link w:val="NoteHeadingChar"/>
    <w:rsid w:val="00A872DA"/>
  </w:style>
  <w:style w:type="paragraph" w:styleId="PlainText">
    <w:name w:val="Plain Text"/>
    <w:basedOn w:val="Normal"/>
    <w:link w:val="PlainTextChar"/>
    <w:rsid w:val="00A872DA"/>
    <w:rPr>
      <w:rFonts w:ascii="Courier New" w:hAnsi="Courier New" w:cs="Courier New"/>
      <w:sz w:val="20"/>
      <w:szCs w:val="20"/>
    </w:rPr>
  </w:style>
  <w:style w:type="paragraph" w:styleId="Signature">
    <w:name w:val="Signature"/>
    <w:basedOn w:val="Normal"/>
    <w:link w:val="SignatureChar"/>
    <w:rsid w:val="00A872DA"/>
    <w:pPr>
      <w:ind w:left="4320"/>
    </w:pPr>
  </w:style>
  <w:style w:type="table" w:styleId="Table3Deffects1">
    <w:name w:val="Table 3D effects 1"/>
    <w:basedOn w:val="TableNormal"/>
    <w:rsid w:val="00A872D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872D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872D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872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872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872D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872D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872D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872D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872D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872D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872D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872D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872D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872D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872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872D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8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872D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872D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872D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872D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872D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872D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872D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872D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872D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872D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872D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872D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872D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872D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A872DA"/>
    <w:pPr>
      <w:ind w:left="240" w:hanging="240"/>
    </w:pPr>
  </w:style>
  <w:style w:type="paragraph" w:styleId="TableofFigures">
    <w:name w:val="table of figures"/>
    <w:basedOn w:val="Normal"/>
    <w:next w:val="Normal"/>
    <w:rsid w:val="00A872DA"/>
  </w:style>
  <w:style w:type="table" w:styleId="TableProfessional">
    <w:name w:val="Table Professional"/>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872D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872D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872D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872D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872D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8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872D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872D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872D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872DA"/>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A872DA"/>
    <w:pPr>
      <w:spacing w:before="120"/>
    </w:pPr>
    <w:rPr>
      <w:rFonts w:ascii="Arial" w:hAnsi="Arial" w:cs="Arial"/>
      <w:b/>
      <w:bCs/>
    </w:rPr>
  </w:style>
  <w:style w:type="paragraph" w:styleId="TOC4">
    <w:name w:val="toc 4"/>
    <w:basedOn w:val="Normal"/>
    <w:next w:val="Normal"/>
    <w:autoRedefine/>
    <w:rsid w:val="00A872DA"/>
    <w:pPr>
      <w:ind w:left="720"/>
    </w:pPr>
  </w:style>
  <w:style w:type="paragraph" w:styleId="TOC7">
    <w:name w:val="toc 7"/>
    <w:basedOn w:val="Normal"/>
    <w:next w:val="Normal"/>
    <w:autoRedefine/>
    <w:rsid w:val="00A872DA"/>
    <w:pPr>
      <w:ind w:left="1440"/>
    </w:pPr>
  </w:style>
  <w:style w:type="paragraph" w:styleId="TOC8">
    <w:name w:val="toc 8"/>
    <w:basedOn w:val="Normal"/>
    <w:next w:val="Normal"/>
    <w:autoRedefine/>
    <w:rsid w:val="00A872DA"/>
    <w:pPr>
      <w:ind w:left="1680"/>
    </w:pPr>
  </w:style>
  <w:style w:type="paragraph" w:styleId="TOC9">
    <w:name w:val="toc 9"/>
    <w:basedOn w:val="Normal"/>
    <w:next w:val="Normal"/>
    <w:autoRedefine/>
    <w:rsid w:val="00A872DA"/>
    <w:pPr>
      <w:ind w:left="1920"/>
    </w:pPr>
  </w:style>
  <w:style w:type="character" w:customStyle="1" w:styleId="DigitalLinkAnchorCode">
    <w:name w:val="DigitalLinkAnchorCode"/>
    <w:uiPriority w:val="1"/>
    <w:rsid w:val="00A872DA"/>
    <w:rPr>
      <w:rFonts w:ascii="Courier New" w:hAnsi="Courier New"/>
      <w:bdr w:val="none" w:sz="0" w:space="0" w:color="auto"/>
      <w:shd w:val="clear" w:color="auto" w:fill="D6E3BC"/>
    </w:rPr>
  </w:style>
  <w:style w:type="character" w:customStyle="1" w:styleId="InlineGraphic">
    <w:name w:val="InlineGraphic"/>
    <w:uiPriority w:val="1"/>
    <w:rsid w:val="00A872DA"/>
    <w:rPr>
      <w:bdr w:val="none" w:sz="0" w:space="0" w:color="auto"/>
      <w:shd w:val="clear" w:color="auto" w:fill="00B050"/>
    </w:rPr>
  </w:style>
  <w:style w:type="paragraph" w:customStyle="1" w:styleId="RecipeTableSubhead">
    <w:name w:val="RecipeTableSubhead"/>
    <w:basedOn w:val="TableSubhead"/>
    <w:qFormat/>
    <w:rsid w:val="00A872DA"/>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A872DA"/>
    <w:rPr>
      <w:sz w:val="24"/>
      <w:szCs w:val="24"/>
    </w:rPr>
  </w:style>
  <w:style w:type="paragraph" w:styleId="Heading1">
    <w:name w:val="heading 1"/>
    <w:next w:val="Normal"/>
    <w:link w:val="Heading1Char"/>
    <w:qFormat/>
    <w:rsid w:val="00A872DA"/>
    <w:pPr>
      <w:keepNext/>
      <w:numPr>
        <w:numId w:val="19"/>
      </w:numPr>
      <w:spacing w:before="240"/>
      <w:outlineLvl w:val="0"/>
    </w:pPr>
    <w:rPr>
      <w:b/>
      <w:caps/>
      <w:sz w:val="28"/>
      <w:szCs w:val="28"/>
    </w:rPr>
  </w:style>
  <w:style w:type="paragraph" w:styleId="Heading2">
    <w:name w:val="heading 2"/>
    <w:basedOn w:val="Normal"/>
    <w:next w:val="Normal"/>
    <w:link w:val="Heading2Char"/>
    <w:qFormat/>
    <w:rsid w:val="00A872D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A872D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A872D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A872D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A872DA"/>
    <w:pPr>
      <w:numPr>
        <w:ilvl w:val="5"/>
        <w:numId w:val="19"/>
      </w:numPr>
      <w:outlineLvl w:val="5"/>
    </w:pPr>
    <w:rPr>
      <w:sz w:val="24"/>
    </w:rPr>
  </w:style>
  <w:style w:type="paragraph" w:styleId="Heading7">
    <w:name w:val="heading 7"/>
    <w:next w:val="Normal"/>
    <w:link w:val="Heading7Char"/>
    <w:qFormat/>
    <w:rsid w:val="00A872DA"/>
    <w:pPr>
      <w:numPr>
        <w:ilvl w:val="6"/>
        <w:numId w:val="19"/>
      </w:numPr>
      <w:outlineLvl w:val="6"/>
    </w:pPr>
    <w:rPr>
      <w:sz w:val="24"/>
    </w:rPr>
  </w:style>
  <w:style w:type="paragraph" w:styleId="Heading8">
    <w:name w:val="heading 8"/>
    <w:next w:val="Normal"/>
    <w:link w:val="Heading8Char"/>
    <w:qFormat/>
    <w:rsid w:val="00A872DA"/>
    <w:pPr>
      <w:numPr>
        <w:ilvl w:val="7"/>
        <w:numId w:val="19"/>
      </w:numPr>
      <w:outlineLvl w:val="7"/>
    </w:pPr>
    <w:rPr>
      <w:sz w:val="24"/>
    </w:rPr>
  </w:style>
  <w:style w:type="paragraph" w:styleId="Heading9">
    <w:name w:val="heading 9"/>
    <w:next w:val="Normal"/>
    <w:link w:val="Heading9Char"/>
    <w:qFormat/>
    <w:rsid w:val="00A872DA"/>
    <w:pPr>
      <w:numPr>
        <w:ilvl w:val="8"/>
        <w:numId w:val="19"/>
      </w:numPr>
      <w:outlineLvl w:val="8"/>
    </w:pPr>
    <w:rPr>
      <w:sz w:val="24"/>
    </w:rPr>
  </w:style>
  <w:style w:type="character" w:default="1" w:styleId="DefaultParagraphFont">
    <w:name w:val="Default Paragraph Font"/>
    <w:semiHidden/>
    <w:rsid w:val="00A872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872DA"/>
  </w:style>
  <w:style w:type="paragraph" w:customStyle="1" w:styleId="Para">
    <w:name w:val="Para"/>
    <w:link w:val="ParaChar"/>
    <w:qFormat/>
    <w:rsid w:val="00A872DA"/>
    <w:pPr>
      <w:spacing w:after="120"/>
      <w:ind w:left="720" w:firstLine="720"/>
    </w:pPr>
    <w:rPr>
      <w:snapToGrid w:val="0"/>
      <w:sz w:val="26"/>
    </w:rPr>
  </w:style>
  <w:style w:type="paragraph" w:customStyle="1" w:styleId="AbstractHead">
    <w:name w:val="AbstractHead"/>
    <w:basedOn w:val="Para"/>
    <w:next w:val="Normal"/>
    <w:rsid w:val="00A872D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872D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872DA"/>
    <w:pPr>
      <w:spacing w:after="120"/>
      <w:ind w:left="720" w:firstLine="720"/>
    </w:pPr>
    <w:rPr>
      <w:snapToGrid w:val="0"/>
      <w:sz w:val="26"/>
    </w:rPr>
  </w:style>
  <w:style w:type="paragraph" w:customStyle="1" w:styleId="Address">
    <w:name w:val="Address"/>
    <w:basedOn w:val="Normal"/>
    <w:rsid w:val="00A872DA"/>
    <w:pPr>
      <w:widowControl w:val="0"/>
      <w:spacing w:before="120"/>
      <w:ind w:left="2160"/>
    </w:pPr>
    <w:rPr>
      <w:snapToGrid w:val="0"/>
      <w:szCs w:val="20"/>
    </w:rPr>
  </w:style>
  <w:style w:type="paragraph" w:customStyle="1" w:styleId="AddressDescription">
    <w:name w:val="AddressDescription"/>
    <w:basedOn w:val="Normal"/>
    <w:next w:val="Normal"/>
    <w:rsid w:val="00A872DA"/>
    <w:pPr>
      <w:widowControl w:val="0"/>
      <w:spacing w:before="120" w:after="120"/>
      <w:ind w:left="2160"/>
    </w:pPr>
    <w:rPr>
      <w:snapToGrid w:val="0"/>
      <w:szCs w:val="20"/>
    </w:rPr>
  </w:style>
  <w:style w:type="paragraph" w:customStyle="1" w:styleId="AddressName">
    <w:name w:val="AddressName"/>
    <w:basedOn w:val="Normal"/>
    <w:next w:val="Normal"/>
    <w:rsid w:val="00A872DA"/>
    <w:pPr>
      <w:widowControl w:val="0"/>
      <w:spacing w:before="120"/>
      <w:ind w:left="2160"/>
    </w:pPr>
    <w:rPr>
      <w:snapToGrid w:val="0"/>
      <w:szCs w:val="20"/>
    </w:rPr>
  </w:style>
  <w:style w:type="paragraph" w:customStyle="1" w:styleId="Question">
    <w:name w:val="Question"/>
    <w:next w:val="Normal"/>
    <w:link w:val="QuestionChar"/>
    <w:rsid w:val="00A872DA"/>
    <w:pPr>
      <w:spacing w:after="120"/>
      <w:ind w:left="2160" w:hanging="720"/>
    </w:pPr>
    <w:rPr>
      <w:sz w:val="26"/>
    </w:rPr>
  </w:style>
  <w:style w:type="paragraph" w:customStyle="1" w:styleId="Option">
    <w:name w:val="Option"/>
    <w:basedOn w:val="Question"/>
    <w:link w:val="OptionChar"/>
    <w:rsid w:val="00A872DA"/>
    <w:pPr>
      <w:ind w:left="2880"/>
    </w:pPr>
  </w:style>
  <w:style w:type="paragraph" w:customStyle="1" w:styleId="Answer">
    <w:name w:val="Answer"/>
    <w:basedOn w:val="Option"/>
    <w:next w:val="Normal"/>
    <w:link w:val="AnswerChar"/>
    <w:rsid w:val="00A872DA"/>
    <w:pPr>
      <w:widowControl w:val="0"/>
    </w:pPr>
    <w:rPr>
      <w:snapToGrid w:val="0"/>
    </w:rPr>
  </w:style>
  <w:style w:type="paragraph" w:customStyle="1" w:styleId="AnswersHead">
    <w:name w:val="AnswersHead"/>
    <w:basedOn w:val="Normal"/>
    <w:next w:val="Para"/>
    <w:rsid w:val="00A872D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872DA"/>
    <w:pPr>
      <w:spacing w:after="360"/>
      <w:outlineLvl w:val="0"/>
    </w:pPr>
    <w:rPr>
      <w:rFonts w:ascii="Arial" w:hAnsi="Arial"/>
      <w:b/>
      <w:snapToGrid w:val="0"/>
      <w:sz w:val="60"/>
    </w:rPr>
  </w:style>
  <w:style w:type="paragraph" w:customStyle="1" w:styleId="AppendixTitle">
    <w:name w:val="AppendixTitle"/>
    <w:basedOn w:val="ChapterTitle"/>
    <w:next w:val="Para"/>
    <w:rsid w:val="00A872DA"/>
    <w:pPr>
      <w:spacing w:before="120" w:after="120"/>
    </w:pPr>
  </w:style>
  <w:style w:type="paragraph" w:customStyle="1" w:styleId="AuthorBio">
    <w:name w:val="AuthorBio"/>
    <w:rsid w:val="00A872DA"/>
    <w:pPr>
      <w:spacing w:before="240" w:after="240"/>
      <w:ind w:firstLine="720"/>
    </w:pPr>
    <w:rPr>
      <w:rFonts w:ascii="Arial" w:hAnsi="Arial"/>
    </w:rPr>
  </w:style>
  <w:style w:type="paragraph" w:styleId="BalloonText">
    <w:name w:val="Balloon Text"/>
    <w:link w:val="BalloonTextChar"/>
    <w:semiHidden/>
    <w:rsid w:val="00A872DA"/>
    <w:rPr>
      <w:rFonts w:ascii="Tahoma" w:hAnsi="Tahoma" w:cs="Tahoma"/>
      <w:sz w:val="16"/>
      <w:szCs w:val="16"/>
    </w:rPr>
  </w:style>
  <w:style w:type="paragraph" w:styleId="Bibliography">
    <w:name w:val="Bibliography"/>
    <w:basedOn w:val="Normal"/>
    <w:next w:val="Normal"/>
    <w:semiHidden/>
    <w:rsid w:val="00A872DA"/>
    <w:pPr>
      <w:spacing w:after="200" w:line="276" w:lineRule="auto"/>
    </w:pPr>
    <w:rPr>
      <w:rFonts w:ascii="Calibri" w:eastAsia="Calibri" w:hAnsi="Calibri"/>
      <w:sz w:val="22"/>
      <w:szCs w:val="22"/>
    </w:rPr>
  </w:style>
  <w:style w:type="paragraph" w:customStyle="1" w:styleId="BibliographyEntry">
    <w:name w:val="BibliographyEntry"/>
    <w:rsid w:val="00A872DA"/>
    <w:pPr>
      <w:ind w:left="1440" w:hanging="720"/>
    </w:pPr>
    <w:rPr>
      <w:rFonts w:ascii="Arial" w:hAnsi="Arial" w:cs="Tahoma"/>
      <w:sz w:val="26"/>
      <w:szCs w:val="16"/>
    </w:rPr>
  </w:style>
  <w:style w:type="paragraph" w:customStyle="1" w:styleId="BibliographyHead">
    <w:name w:val="BibliographyHead"/>
    <w:next w:val="BibliographyEntry"/>
    <w:rsid w:val="00A872D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872DA"/>
    <w:rPr>
      <w:rFonts w:ascii="Arial" w:hAnsi="Arial"/>
      <w:b/>
      <w:smallCaps/>
      <w:sz w:val="60"/>
      <w:szCs w:val="60"/>
    </w:rPr>
  </w:style>
  <w:style w:type="character" w:customStyle="1" w:styleId="BoldItalic">
    <w:name w:val="BoldItalic"/>
    <w:rsid w:val="00A872DA"/>
    <w:rPr>
      <w:b/>
      <w:i/>
    </w:rPr>
  </w:style>
  <w:style w:type="character" w:styleId="BookTitle">
    <w:name w:val="Book Title"/>
    <w:qFormat/>
    <w:rsid w:val="00A872DA"/>
    <w:rPr>
      <w:b/>
      <w:bCs/>
      <w:smallCaps/>
      <w:spacing w:val="5"/>
    </w:rPr>
  </w:style>
  <w:style w:type="paragraph" w:customStyle="1" w:styleId="BookAuthor">
    <w:name w:val="BookAuthor"/>
    <w:basedOn w:val="Normal"/>
    <w:rsid w:val="00A872DA"/>
    <w:pPr>
      <w:spacing w:before="120" w:after="600"/>
      <w:ind w:left="720" w:firstLine="720"/>
      <w:contextualSpacing/>
      <w:jc w:val="center"/>
    </w:pPr>
    <w:rPr>
      <w:sz w:val="32"/>
      <w:szCs w:val="20"/>
    </w:rPr>
  </w:style>
  <w:style w:type="paragraph" w:customStyle="1" w:styleId="BookEdition">
    <w:name w:val="BookEdition"/>
    <w:qFormat/>
    <w:rsid w:val="00A872D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872DA"/>
    <w:pPr>
      <w:spacing w:before="480" w:after="480"/>
      <w:ind w:left="720" w:firstLine="720"/>
      <w:jc w:val="center"/>
    </w:pPr>
    <w:rPr>
      <w:rFonts w:ascii="Arial" w:hAnsi="Arial"/>
      <w:b/>
      <w:snapToGrid w:val="0"/>
      <w:sz w:val="52"/>
      <w:szCs w:val="20"/>
    </w:rPr>
  </w:style>
  <w:style w:type="paragraph" w:customStyle="1" w:styleId="BookReviewAuthor">
    <w:name w:val="BookReviewAuthor"/>
    <w:rsid w:val="00A872DA"/>
    <w:pPr>
      <w:ind w:left="4320"/>
    </w:pPr>
    <w:rPr>
      <w:snapToGrid w:val="0"/>
    </w:rPr>
  </w:style>
  <w:style w:type="paragraph" w:customStyle="1" w:styleId="BookReviewItem">
    <w:name w:val="BookReviewItem"/>
    <w:rsid w:val="00A872DA"/>
    <w:pPr>
      <w:spacing w:before="240" w:after="240"/>
      <w:ind w:left="3600" w:right="1440" w:hanging="720"/>
    </w:pPr>
    <w:rPr>
      <w:sz w:val="28"/>
    </w:rPr>
  </w:style>
  <w:style w:type="paragraph" w:customStyle="1" w:styleId="BookTitle0">
    <w:name w:val="BookTitle"/>
    <w:basedOn w:val="Normal"/>
    <w:next w:val="Normal"/>
    <w:rsid w:val="00A872D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872DA"/>
    <w:pPr>
      <w:pageBreakBefore w:val="0"/>
      <w:spacing w:before="480"/>
    </w:pPr>
    <w:rPr>
      <w:sz w:val="36"/>
    </w:rPr>
  </w:style>
  <w:style w:type="character" w:customStyle="1" w:styleId="Callout">
    <w:name w:val="Callout"/>
    <w:rsid w:val="00A872DA"/>
    <w:rPr>
      <w:bdr w:val="none" w:sz="0" w:space="0" w:color="auto"/>
      <w:shd w:val="clear" w:color="auto" w:fill="B2A1C7"/>
    </w:rPr>
  </w:style>
  <w:style w:type="paragraph" w:customStyle="1" w:styleId="ChapterSubtitle">
    <w:name w:val="ChapterSubtitle"/>
    <w:basedOn w:val="ChapterTitle"/>
    <w:next w:val="Para"/>
    <w:rsid w:val="00A872DA"/>
    <w:rPr>
      <w:sz w:val="44"/>
    </w:rPr>
  </w:style>
  <w:style w:type="paragraph" w:customStyle="1" w:styleId="ChapterAuthor">
    <w:name w:val="ChapterAuthor"/>
    <w:basedOn w:val="ChapterSubtitle"/>
    <w:next w:val="Normal"/>
    <w:rsid w:val="00A872DA"/>
    <w:pPr>
      <w:spacing w:after="120"/>
      <w:outlineLvl w:val="9"/>
    </w:pPr>
    <w:rPr>
      <w:i/>
      <w:sz w:val="36"/>
    </w:rPr>
  </w:style>
  <w:style w:type="paragraph" w:customStyle="1" w:styleId="ChapterAuthorAffiliation">
    <w:name w:val="ChapterAuthorAffiliation"/>
    <w:next w:val="Para"/>
    <w:rsid w:val="00A872DA"/>
    <w:pPr>
      <w:spacing w:after="120"/>
    </w:pPr>
    <w:rPr>
      <w:rFonts w:ascii="Arial" w:hAnsi="Arial"/>
      <w:i/>
      <w:smallCaps/>
      <w:snapToGrid w:val="0"/>
      <w:sz w:val="36"/>
    </w:rPr>
  </w:style>
  <w:style w:type="paragraph" w:customStyle="1" w:styleId="FootnoteEntry">
    <w:name w:val="FootnoteEntry"/>
    <w:rsid w:val="00A872DA"/>
    <w:pPr>
      <w:ind w:left="1440" w:hanging="720"/>
    </w:pPr>
    <w:rPr>
      <w:snapToGrid w:val="0"/>
    </w:rPr>
  </w:style>
  <w:style w:type="paragraph" w:customStyle="1" w:styleId="ChapterCredit">
    <w:name w:val="ChapterCredit"/>
    <w:basedOn w:val="FootnoteEntry"/>
    <w:next w:val="Para"/>
    <w:rsid w:val="00A872DA"/>
    <w:pPr>
      <w:spacing w:before="120" w:after="120"/>
      <w:ind w:left="0" w:firstLine="0"/>
    </w:pPr>
  </w:style>
  <w:style w:type="paragraph" w:customStyle="1" w:styleId="Objective">
    <w:name w:val="Objective"/>
    <w:rsid w:val="00A872D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872DA"/>
    <w:rPr>
      <w:i w:val="0"/>
    </w:rPr>
  </w:style>
  <w:style w:type="paragraph" w:customStyle="1" w:styleId="ChapterFeaturingList">
    <w:name w:val="ChapterFeaturingList"/>
    <w:basedOn w:val="ChapterObjective"/>
    <w:rsid w:val="00A872DA"/>
    <w:rPr>
      <w:b w:val="0"/>
      <w:sz w:val="26"/>
      <w:u w:val="none"/>
    </w:rPr>
  </w:style>
  <w:style w:type="paragraph" w:customStyle="1" w:styleId="ChapterFeaturingListSub">
    <w:name w:val="ChapterFeaturingListSub"/>
    <w:rsid w:val="00A872DA"/>
    <w:pPr>
      <w:spacing w:after="120"/>
      <w:ind w:left="2880"/>
      <w:contextualSpacing/>
    </w:pPr>
    <w:rPr>
      <w:rFonts w:ascii="Arial" w:hAnsi="Arial"/>
      <w:snapToGrid w:val="0"/>
      <w:sz w:val="26"/>
    </w:rPr>
  </w:style>
  <w:style w:type="paragraph" w:customStyle="1" w:styleId="ChapterFeaturingListSub2">
    <w:name w:val="ChapterFeaturingListSub2"/>
    <w:rsid w:val="00A872DA"/>
    <w:pPr>
      <w:spacing w:after="120"/>
      <w:ind w:left="3600"/>
    </w:pPr>
    <w:rPr>
      <w:rFonts w:ascii="Arial" w:hAnsi="Arial"/>
      <w:snapToGrid w:val="0"/>
      <w:sz w:val="26"/>
    </w:rPr>
  </w:style>
  <w:style w:type="paragraph" w:customStyle="1" w:styleId="ChapterIntroductionHead">
    <w:name w:val="ChapterIntroductionHead"/>
    <w:next w:val="Normal"/>
    <w:rsid w:val="00A872DA"/>
    <w:pPr>
      <w:ind w:left="1440"/>
      <w:outlineLvl w:val="0"/>
    </w:pPr>
    <w:rPr>
      <w:rFonts w:ascii="Arial" w:hAnsi="Arial"/>
      <w:b/>
      <w:snapToGrid w:val="0"/>
      <w:sz w:val="26"/>
    </w:rPr>
  </w:style>
  <w:style w:type="paragraph" w:customStyle="1" w:styleId="ChapterIntroductionPara">
    <w:name w:val="ChapterIntroductionPara"/>
    <w:next w:val="Para"/>
    <w:rsid w:val="00A872DA"/>
    <w:pPr>
      <w:ind w:left="1440"/>
    </w:pPr>
    <w:rPr>
      <w:rFonts w:ascii="Arial" w:hAnsi="Arial"/>
      <w:snapToGrid w:val="0"/>
      <w:sz w:val="26"/>
    </w:rPr>
  </w:style>
  <w:style w:type="paragraph" w:customStyle="1" w:styleId="ObjectiveTitle">
    <w:name w:val="ObjectiveTitle"/>
    <w:basedOn w:val="Objective"/>
    <w:next w:val="Objective"/>
    <w:rsid w:val="00A872DA"/>
    <w:pPr>
      <w:spacing w:before="240"/>
      <w:ind w:left="1800"/>
    </w:pPr>
    <w:rPr>
      <w:u w:val="none"/>
    </w:rPr>
  </w:style>
  <w:style w:type="paragraph" w:customStyle="1" w:styleId="ChapterObjectiveTitle">
    <w:name w:val="ChapterObjectiveTitle"/>
    <w:basedOn w:val="ObjectiveTitle"/>
    <w:next w:val="ChapterObjective"/>
    <w:rsid w:val="00A872DA"/>
    <w:pPr>
      <w:ind w:left="1440" w:firstLine="0"/>
    </w:pPr>
    <w:rPr>
      <w:i w:val="0"/>
    </w:rPr>
  </w:style>
  <w:style w:type="paragraph" w:customStyle="1" w:styleId="Subobjective">
    <w:name w:val="Subobjective"/>
    <w:basedOn w:val="Objective"/>
    <w:rsid w:val="00A872DA"/>
    <w:pPr>
      <w:keepNext/>
      <w:spacing w:before="180"/>
      <w:ind w:left="2880"/>
    </w:pPr>
  </w:style>
  <w:style w:type="paragraph" w:customStyle="1" w:styleId="ChapterSubobjective">
    <w:name w:val="ChapterSubobjective"/>
    <w:basedOn w:val="Subobjective"/>
    <w:rsid w:val="00A872DA"/>
    <w:pPr>
      <w:keepNext w:val="0"/>
    </w:pPr>
    <w:rPr>
      <w:i w:val="0"/>
    </w:rPr>
  </w:style>
  <w:style w:type="paragraph" w:customStyle="1" w:styleId="Code80">
    <w:name w:val="Code80"/>
    <w:rsid w:val="00A872DA"/>
    <w:pPr>
      <w:spacing w:before="120" w:after="120"/>
      <w:contextualSpacing/>
    </w:pPr>
    <w:rPr>
      <w:rFonts w:ascii="Courier New" w:hAnsi="Courier New"/>
      <w:noProof/>
      <w:snapToGrid w:val="0"/>
      <w:sz w:val="16"/>
    </w:rPr>
  </w:style>
  <w:style w:type="paragraph" w:customStyle="1" w:styleId="Code80Sub">
    <w:name w:val="Code80Sub"/>
    <w:rsid w:val="00A872DA"/>
    <w:pPr>
      <w:ind w:left="1440"/>
    </w:pPr>
    <w:rPr>
      <w:rFonts w:ascii="Courier New" w:hAnsi="Courier New"/>
      <w:noProof/>
      <w:snapToGrid w:val="0"/>
      <w:sz w:val="16"/>
      <w:lang w:val="de-DE"/>
    </w:rPr>
  </w:style>
  <w:style w:type="character" w:customStyle="1" w:styleId="CodeColorBlue">
    <w:name w:val="CodeColorBlue"/>
    <w:rsid w:val="00A872DA"/>
    <w:rPr>
      <w:rFonts w:cs="Arial"/>
      <w:color w:val="0000FF"/>
    </w:rPr>
  </w:style>
  <w:style w:type="character" w:customStyle="1" w:styleId="CodeColorBlue2">
    <w:name w:val="CodeColorBlue2"/>
    <w:rsid w:val="00A872DA"/>
    <w:rPr>
      <w:rFonts w:cs="Arial"/>
      <w:color w:val="0000A5"/>
    </w:rPr>
  </w:style>
  <w:style w:type="character" w:customStyle="1" w:styleId="CodeColorBlue3">
    <w:name w:val="CodeColorBlue3"/>
    <w:rsid w:val="00A872DA"/>
    <w:rPr>
      <w:rFonts w:cs="Arial"/>
      <w:color w:val="6464B9"/>
    </w:rPr>
  </w:style>
  <w:style w:type="character" w:customStyle="1" w:styleId="CodeColorBluegreen">
    <w:name w:val="CodeColorBluegreen"/>
    <w:rsid w:val="00A872DA"/>
    <w:rPr>
      <w:rFonts w:cs="Arial"/>
      <w:color w:val="2B91AF"/>
    </w:rPr>
  </w:style>
  <w:style w:type="character" w:customStyle="1" w:styleId="CodeColorBrown">
    <w:name w:val="CodeColorBrown"/>
    <w:rsid w:val="00A872DA"/>
    <w:rPr>
      <w:rFonts w:cs="Arial"/>
      <w:color w:val="A31515"/>
    </w:rPr>
  </w:style>
  <w:style w:type="character" w:customStyle="1" w:styleId="CodeColorDkBlue">
    <w:name w:val="CodeColorDkBlue"/>
    <w:rsid w:val="00A872DA"/>
    <w:rPr>
      <w:rFonts w:cs="Times New Roman"/>
      <w:color w:val="000080"/>
      <w:szCs w:val="22"/>
    </w:rPr>
  </w:style>
  <w:style w:type="character" w:customStyle="1" w:styleId="CodeColorGreen">
    <w:name w:val="CodeColorGreen"/>
    <w:rsid w:val="00A872DA"/>
    <w:rPr>
      <w:rFonts w:cs="Arial"/>
      <w:color w:val="008000"/>
    </w:rPr>
  </w:style>
  <w:style w:type="character" w:customStyle="1" w:styleId="CodeColorGreen2">
    <w:name w:val="CodeColorGreen2"/>
    <w:rsid w:val="00A872DA"/>
    <w:rPr>
      <w:rFonts w:cs="Arial"/>
      <w:color w:val="629755"/>
    </w:rPr>
  </w:style>
  <w:style w:type="character" w:customStyle="1" w:styleId="CodeColorGrey30">
    <w:name w:val="CodeColorGrey30"/>
    <w:rsid w:val="00A872DA"/>
    <w:rPr>
      <w:rFonts w:cs="Arial"/>
      <w:color w:val="808080"/>
    </w:rPr>
  </w:style>
  <w:style w:type="character" w:customStyle="1" w:styleId="CodeColorGrey55">
    <w:name w:val="CodeColorGrey55"/>
    <w:rsid w:val="00A872DA"/>
    <w:rPr>
      <w:rFonts w:cs="Arial"/>
      <w:color w:val="C0C0C0"/>
    </w:rPr>
  </w:style>
  <w:style w:type="character" w:customStyle="1" w:styleId="CodeColorGrey80">
    <w:name w:val="CodeColorGrey80"/>
    <w:rsid w:val="00A872DA"/>
    <w:rPr>
      <w:rFonts w:cs="Arial"/>
      <w:color w:val="555555"/>
    </w:rPr>
  </w:style>
  <w:style w:type="character" w:customStyle="1" w:styleId="CodeColorHotPink">
    <w:name w:val="CodeColorHotPink"/>
    <w:rsid w:val="00A872DA"/>
    <w:rPr>
      <w:rFonts w:cs="Times New Roman"/>
      <w:color w:val="DF36FA"/>
      <w:szCs w:val="18"/>
    </w:rPr>
  </w:style>
  <w:style w:type="character" w:customStyle="1" w:styleId="CodeColorMagenta">
    <w:name w:val="CodeColorMagenta"/>
    <w:rsid w:val="00A872DA"/>
    <w:rPr>
      <w:rFonts w:cs="Arial"/>
      <w:color w:val="A31515"/>
    </w:rPr>
  </w:style>
  <w:style w:type="character" w:customStyle="1" w:styleId="CodeColorOrange">
    <w:name w:val="CodeColorOrange"/>
    <w:rsid w:val="00A872DA"/>
    <w:rPr>
      <w:rFonts w:cs="Arial"/>
      <w:color w:val="B96464"/>
    </w:rPr>
  </w:style>
  <w:style w:type="character" w:customStyle="1" w:styleId="CodeColorPeach">
    <w:name w:val="CodeColorPeach"/>
    <w:rsid w:val="00A872DA"/>
    <w:rPr>
      <w:rFonts w:cs="Arial"/>
      <w:color w:val="FFDBA3"/>
    </w:rPr>
  </w:style>
  <w:style w:type="character" w:customStyle="1" w:styleId="CodeColorPurple">
    <w:name w:val="CodeColorPurple"/>
    <w:rsid w:val="00A872DA"/>
    <w:rPr>
      <w:rFonts w:cs="Arial"/>
      <w:color w:val="951795"/>
    </w:rPr>
  </w:style>
  <w:style w:type="character" w:customStyle="1" w:styleId="CodeColorPurple2">
    <w:name w:val="CodeColorPurple2"/>
    <w:rsid w:val="00A872DA"/>
    <w:rPr>
      <w:rFonts w:cs="Arial"/>
      <w:color w:val="800080"/>
    </w:rPr>
  </w:style>
  <w:style w:type="character" w:customStyle="1" w:styleId="CodeColorRed">
    <w:name w:val="CodeColorRed"/>
    <w:rsid w:val="00A872DA"/>
    <w:rPr>
      <w:rFonts w:cs="Arial"/>
      <w:color w:val="FF0000"/>
    </w:rPr>
  </w:style>
  <w:style w:type="character" w:customStyle="1" w:styleId="CodeColorRed2">
    <w:name w:val="CodeColorRed2"/>
    <w:rsid w:val="00A872DA"/>
    <w:rPr>
      <w:rFonts w:cs="Arial"/>
      <w:color w:val="800000"/>
    </w:rPr>
  </w:style>
  <w:style w:type="character" w:customStyle="1" w:styleId="CodeColorRed3">
    <w:name w:val="CodeColorRed3"/>
    <w:rsid w:val="00A872DA"/>
    <w:rPr>
      <w:rFonts w:cs="Arial"/>
      <w:color w:val="A31515"/>
    </w:rPr>
  </w:style>
  <w:style w:type="character" w:customStyle="1" w:styleId="CodeColorTealBlue">
    <w:name w:val="CodeColorTealBlue"/>
    <w:rsid w:val="00A872DA"/>
    <w:rPr>
      <w:rFonts w:cs="Times New Roman"/>
      <w:color w:val="008080"/>
      <w:szCs w:val="22"/>
    </w:rPr>
  </w:style>
  <w:style w:type="character" w:customStyle="1" w:styleId="CodeColorWhite">
    <w:name w:val="CodeColorWhite"/>
    <w:rsid w:val="00A872DA"/>
    <w:rPr>
      <w:rFonts w:cs="Arial"/>
      <w:color w:val="FFFFFF"/>
      <w:bdr w:val="none" w:sz="0" w:space="0" w:color="auto"/>
    </w:rPr>
  </w:style>
  <w:style w:type="paragraph" w:customStyle="1" w:styleId="CodeHead">
    <w:name w:val="CodeHead"/>
    <w:next w:val="Normal"/>
    <w:rsid w:val="00A872DA"/>
    <w:pPr>
      <w:spacing w:before="120" w:after="120"/>
    </w:pPr>
    <w:rPr>
      <w:rFonts w:ascii="Arial" w:hAnsi="Arial"/>
      <w:b/>
      <w:snapToGrid w:val="0"/>
      <w:sz w:val="22"/>
    </w:rPr>
  </w:style>
  <w:style w:type="character" w:customStyle="1" w:styleId="CodeHighlight">
    <w:name w:val="CodeHighlight"/>
    <w:rsid w:val="00A872DA"/>
    <w:rPr>
      <w:b/>
      <w:color w:val="7F7F7F"/>
      <w:kern w:val="0"/>
      <w:position w:val="0"/>
      <w:u w:val="none"/>
      <w:bdr w:val="none" w:sz="0" w:space="0" w:color="auto"/>
      <w:shd w:val="clear" w:color="auto" w:fill="auto"/>
    </w:rPr>
  </w:style>
  <w:style w:type="paragraph" w:customStyle="1" w:styleId="CodeLabel">
    <w:name w:val="CodeLabel"/>
    <w:qFormat/>
    <w:rsid w:val="00A872D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872DA"/>
    <w:pPr>
      <w:widowControl w:val="0"/>
      <w:spacing w:before="120" w:after="120"/>
      <w:contextualSpacing/>
    </w:pPr>
    <w:rPr>
      <w:rFonts w:ascii="Courier New" w:hAnsi="Courier New"/>
      <w:noProof/>
      <w:snapToGrid w:val="0"/>
      <w:sz w:val="18"/>
    </w:rPr>
  </w:style>
  <w:style w:type="paragraph" w:customStyle="1" w:styleId="CodeListing80">
    <w:name w:val="CodeListing80"/>
    <w:rsid w:val="00A872DA"/>
    <w:rPr>
      <w:rFonts w:ascii="Courier New" w:hAnsi="Courier New"/>
      <w:noProof/>
      <w:snapToGrid w:val="0"/>
      <w:sz w:val="16"/>
    </w:rPr>
  </w:style>
  <w:style w:type="paragraph" w:customStyle="1" w:styleId="CodeNote">
    <w:name w:val="CodeNote"/>
    <w:qFormat/>
    <w:rsid w:val="00A872D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872DA"/>
    <w:pPr>
      <w:shd w:val="clear" w:color="auto" w:fill="D9D9D9"/>
    </w:pPr>
    <w:rPr>
      <w:rFonts w:ascii="Courier New" w:hAnsi="Courier New"/>
      <w:noProof/>
      <w:snapToGrid w:val="0"/>
      <w:sz w:val="18"/>
    </w:rPr>
  </w:style>
  <w:style w:type="paragraph" w:customStyle="1" w:styleId="CodeScreen80">
    <w:name w:val="CodeScreen80"/>
    <w:qFormat/>
    <w:rsid w:val="00A872D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872DA"/>
    <w:pPr>
      <w:ind w:left="720"/>
    </w:pPr>
  </w:style>
  <w:style w:type="paragraph" w:customStyle="1" w:styleId="CodeSnippet">
    <w:name w:val="CodeSnippet"/>
    <w:link w:val="CodeSnippetChar"/>
    <w:rsid w:val="00A872DA"/>
    <w:pPr>
      <w:spacing w:before="120" w:after="120"/>
      <w:contextualSpacing/>
    </w:pPr>
    <w:rPr>
      <w:rFonts w:ascii="Courier New" w:hAnsi="Courier New"/>
      <w:noProof/>
      <w:snapToGrid w:val="0"/>
      <w:sz w:val="18"/>
    </w:rPr>
  </w:style>
  <w:style w:type="paragraph" w:customStyle="1" w:styleId="CodeSnippetSub">
    <w:name w:val="CodeSnippetSub"/>
    <w:rsid w:val="00A872DA"/>
    <w:pPr>
      <w:ind w:left="720"/>
    </w:pPr>
    <w:rPr>
      <w:rFonts w:ascii="Courier New" w:hAnsi="Courier New"/>
      <w:noProof/>
      <w:snapToGrid w:val="0"/>
      <w:sz w:val="18"/>
    </w:rPr>
  </w:style>
  <w:style w:type="paragraph" w:customStyle="1" w:styleId="H5">
    <w:name w:val="H5"/>
    <w:next w:val="Para"/>
    <w:rsid w:val="00A872D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872DA"/>
    <w:pPr>
      <w:pBdr>
        <w:top w:val="single" w:sz="4" w:space="4" w:color="auto"/>
      </w:pBdr>
      <w:outlineLvl w:val="6"/>
    </w:pPr>
    <w:rPr>
      <w:i/>
      <w:noProof/>
    </w:rPr>
  </w:style>
  <w:style w:type="paragraph" w:customStyle="1" w:styleId="ContentsAbstract">
    <w:name w:val="ContentsAbstract"/>
    <w:qFormat/>
    <w:rsid w:val="00A872DA"/>
    <w:pPr>
      <w:spacing w:before="120" w:after="120"/>
      <w:ind w:left="1008"/>
      <w:contextualSpacing/>
    </w:pPr>
    <w:rPr>
      <w:rFonts w:ascii="Arial" w:hAnsi="Arial"/>
      <w:snapToGrid w:val="0"/>
      <w:sz w:val="18"/>
    </w:rPr>
  </w:style>
  <w:style w:type="paragraph" w:customStyle="1" w:styleId="ContentsPartTitle">
    <w:name w:val="ContentsPartTitle"/>
    <w:next w:val="Normal"/>
    <w:rsid w:val="00A872DA"/>
    <w:rPr>
      <w:b/>
      <w:sz w:val="28"/>
    </w:rPr>
  </w:style>
  <w:style w:type="paragraph" w:customStyle="1" w:styleId="ContentsChapterTitle">
    <w:name w:val="ContentsChapterTitle"/>
    <w:basedOn w:val="ContentsPartTitle"/>
    <w:next w:val="Normal"/>
    <w:rsid w:val="00A872DA"/>
    <w:pPr>
      <w:ind w:left="288"/>
    </w:pPr>
    <w:rPr>
      <w:sz w:val="26"/>
    </w:rPr>
  </w:style>
  <w:style w:type="paragraph" w:customStyle="1" w:styleId="ContentsH1">
    <w:name w:val="ContentsH1"/>
    <w:basedOn w:val="ContentsPartTitle"/>
    <w:rsid w:val="00A872DA"/>
    <w:pPr>
      <w:ind w:left="576"/>
    </w:pPr>
    <w:rPr>
      <w:b w:val="0"/>
      <w:sz w:val="24"/>
    </w:rPr>
  </w:style>
  <w:style w:type="paragraph" w:customStyle="1" w:styleId="ContentsH2">
    <w:name w:val="ContentsH2"/>
    <w:basedOn w:val="ContentsPartTitle"/>
    <w:rsid w:val="00A872DA"/>
    <w:pPr>
      <w:ind w:left="864"/>
    </w:pPr>
    <w:rPr>
      <w:b w:val="0"/>
      <w:sz w:val="22"/>
    </w:rPr>
  </w:style>
  <w:style w:type="paragraph" w:customStyle="1" w:styleId="ContentsH3">
    <w:name w:val="ContentsH3"/>
    <w:qFormat/>
    <w:rsid w:val="00A872DA"/>
    <w:pPr>
      <w:ind w:left="1440"/>
    </w:pPr>
    <w:rPr>
      <w:snapToGrid w:val="0"/>
      <w:color w:val="000000"/>
      <w:sz w:val="22"/>
      <w:szCs w:val="60"/>
    </w:rPr>
  </w:style>
  <w:style w:type="paragraph" w:customStyle="1" w:styleId="Copyright">
    <w:name w:val="Copyright"/>
    <w:rsid w:val="00A872DA"/>
    <w:pPr>
      <w:widowControl w:val="0"/>
      <w:spacing w:before="280"/>
      <w:ind w:left="720"/>
    </w:pPr>
    <w:rPr>
      <w:snapToGrid w:val="0"/>
      <w:color w:val="000000"/>
      <w:sz w:val="26"/>
    </w:rPr>
  </w:style>
  <w:style w:type="paragraph" w:customStyle="1" w:styleId="CrossRefPara">
    <w:name w:val="CrossRefPara"/>
    <w:next w:val="Para"/>
    <w:rsid w:val="00A872DA"/>
    <w:pPr>
      <w:ind w:left="1440" w:right="1440"/>
    </w:pPr>
    <w:rPr>
      <w:rFonts w:ascii="Arial" w:hAnsi="Arial" w:cs="AGaramond Bold"/>
      <w:color w:val="000000"/>
      <w:sz w:val="18"/>
      <w:szCs w:val="17"/>
    </w:rPr>
  </w:style>
  <w:style w:type="character" w:customStyle="1" w:styleId="CrossRefTerm">
    <w:name w:val="CrossRefTerm"/>
    <w:rsid w:val="00A872DA"/>
    <w:rPr>
      <w:i/>
    </w:rPr>
  </w:style>
  <w:style w:type="paragraph" w:customStyle="1" w:styleId="CustomChapterOpener">
    <w:name w:val="CustomChapterOpener"/>
    <w:basedOn w:val="Normal"/>
    <w:next w:val="Para"/>
    <w:rsid w:val="00A872DA"/>
    <w:pPr>
      <w:spacing w:after="120"/>
      <w:ind w:left="720" w:firstLine="720"/>
    </w:pPr>
    <w:rPr>
      <w:snapToGrid w:val="0"/>
      <w:sz w:val="26"/>
      <w:szCs w:val="20"/>
    </w:rPr>
  </w:style>
  <w:style w:type="character" w:customStyle="1" w:styleId="CustomCharStyle">
    <w:name w:val="CustomCharStyle"/>
    <w:rsid w:val="00A872DA"/>
    <w:rPr>
      <w:b/>
      <w:i/>
    </w:rPr>
  </w:style>
  <w:style w:type="paragraph" w:customStyle="1" w:styleId="ParaContinued">
    <w:name w:val="ParaContinued"/>
    <w:basedOn w:val="Normal"/>
    <w:next w:val="Para"/>
    <w:rsid w:val="00A872DA"/>
    <w:pPr>
      <w:spacing w:after="120"/>
      <w:ind w:left="720"/>
    </w:pPr>
    <w:rPr>
      <w:snapToGrid w:val="0"/>
      <w:sz w:val="26"/>
      <w:szCs w:val="20"/>
    </w:rPr>
  </w:style>
  <w:style w:type="paragraph" w:customStyle="1" w:styleId="CustomHead">
    <w:name w:val="CustomHead"/>
    <w:basedOn w:val="ParaContinued"/>
    <w:next w:val="Normal"/>
    <w:rsid w:val="00A872DA"/>
    <w:rPr>
      <w:b/>
    </w:rPr>
  </w:style>
  <w:style w:type="paragraph" w:customStyle="1" w:styleId="CustomList">
    <w:name w:val="CustomList"/>
    <w:basedOn w:val="Normal"/>
    <w:rsid w:val="00A872DA"/>
    <w:pPr>
      <w:widowControl w:val="0"/>
      <w:spacing w:before="120" w:after="120"/>
      <w:ind w:left="1440"/>
    </w:pPr>
    <w:rPr>
      <w:snapToGrid w:val="0"/>
      <w:szCs w:val="20"/>
    </w:rPr>
  </w:style>
  <w:style w:type="paragraph" w:customStyle="1" w:styleId="CustomStyle1">
    <w:name w:val="CustomStyle1"/>
    <w:basedOn w:val="Normal"/>
    <w:rsid w:val="00A872D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872D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872DA"/>
    <w:rPr>
      <w:i/>
    </w:rPr>
  </w:style>
  <w:style w:type="paragraph" w:customStyle="1" w:styleId="Dialog">
    <w:name w:val="Dialog"/>
    <w:rsid w:val="00A872DA"/>
    <w:pPr>
      <w:spacing w:before="120" w:after="120"/>
      <w:ind w:left="1440" w:hanging="720"/>
      <w:contextualSpacing/>
    </w:pPr>
    <w:rPr>
      <w:snapToGrid w:val="0"/>
      <w:sz w:val="26"/>
      <w:szCs w:val="26"/>
    </w:rPr>
  </w:style>
  <w:style w:type="paragraph" w:customStyle="1" w:styleId="Directive">
    <w:name w:val="Directive"/>
    <w:next w:val="Normal"/>
    <w:rsid w:val="00A872D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872DA"/>
  </w:style>
  <w:style w:type="paragraph" w:customStyle="1" w:styleId="DOI">
    <w:name w:val="DOI"/>
    <w:rsid w:val="00A872DA"/>
    <w:rPr>
      <w:rFonts w:ascii="Courier New" w:hAnsi="Courier New"/>
      <w:snapToGrid w:val="0"/>
    </w:rPr>
  </w:style>
  <w:style w:type="character" w:styleId="Emphasis">
    <w:name w:val="Emphasis"/>
    <w:qFormat/>
    <w:rsid w:val="00A872DA"/>
    <w:rPr>
      <w:i/>
      <w:iCs/>
    </w:rPr>
  </w:style>
  <w:style w:type="paragraph" w:customStyle="1" w:styleId="EndnoteEntry">
    <w:name w:val="EndnoteEntry"/>
    <w:rsid w:val="00A872DA"/>
    <w:pPr>
      <w:spacing w:after="120"/>
      <w:ind w:left="720" w:hanging="720"/>
    </w:pPr>
    <w:rPr>
      <w:sz w:val="24"/>
    </w:rPr>
  </w:style>
  <w:style w:type="paragraph" w:customStyle="1" w:styleId="EndnotesHead">
    <w:name w:val="EndnotesHead"/>
    <w:basedOn w:val="BibliographyHead"/>
    <w:next w:val="EndnoteEntry"/>
    <w:rsid w:val="00A872DA"/>
  </w:style>
  <w:style w:type="paragraph" w:customStyle="1" w:styleId="EndnoteTitle">
    <w:name w:val="EndnoteTitle"/>
    <w:next w:val="EndnoteEntry"/>
    <w:rsid w:val="00A872DA"/>
    <w:pPr>
      <w:spacing w:after="120"/>
    </w:pPr>
    <w:rPr>
      <w:rFonts w:ascii="Arial" w:hAnsi="Arial"/>
      <w:b/>
      <w:smallCaps/>
      <w:snapToGrid w:val="0"/>
      <w:color w:val="000000"/>
      <w:sz w:val="60"/>
      <w:szCs w:val="60"/>
    </w:rPr>
  </w:style>
  <w:style w:type="paragraph" w:customStyle="1" w:styleId="Epigraph">
    <w:name w:val="Epigraph"/>
    <w:next w:val="Normal"/>
    <w:rsid w:val="00A872D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872DA"/>
    <w:pPr>
      <w:contextualSpacing/>
    </w:pPr>
    <w:rPr>
      <w:sz w:val="24"/>
    </w:rPr>
  </w:style>
  <w:style w:type="paragraph" w:customStyle="1" w:styleId="Equation">
    <w:name w:val="Equation"/>
    <w:rsid w:val="00A872DA"/>
    <w:pPr>
      <w:spacing w:before="120" w:after="120"/>
      <w:ind w:left="1440"/>
    </w:pPr>
    <w:rPr>
      <w:snapToGrid w:val="0"/>
      <w:sz w:val="26"/>
    </w:rPr>
  </w:style>
  <w:style w:type="paragraph" w:customStyle="1" w:styleId="EquationNumbered">
    <w:name w:val="EquationNumbered"/>
    <w:rsid w:val="00A872DA"/>
    <w:pPr>
      <w:spacing w:before="120" w:after="120"/>
      <w:ind w:left="1440"/>
    </w:pPr>
    <w:rPr>
      <w:snapToGrid w:val="0"/>
      <w:sz w:val="26"/>
    </w:rPr>
  </w:style>
  <w:style w:type="paragraph" w:customStyle="1" w:styleId="ExercisesHead">
    <w:name w:val="ExercisesHead"/>
    <w:basedOn w:val="Normal"/>
    <w:next w:val="Para"/>
    <w:rsid w:val="00A872D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A872DA"/>
    <w:pPr>
      <w:ind w:left="2160" w:firstLine="0"/>
    </w:pPr>
  </w:style>
  <w:style w:type="paragraph" w:customStyle="1" w:styleId="ExtractAttribution">
    <w:name w:val="ExtractAttribution"/>
    <w:next w:val="Para"/>
    <w:rsid w:val="00A872DA"/>
    <w:pPr>
      <w:spacing w:after="120"/>
      <w:ind w:left="3240"/>
    </w:pPr>
    <w:rPr>
      <w:b/>
      <w:sz w:val="24"/>
    </w:rPr>
  </w:style>
  <w:style w:type="paragraph" w:customStyle="1" w:styleId="ExtractPara">
    <w:name w:val="ExtractPara"/>
    <w:rsid w:val="00A872DA"/>
    <w:pPr>
      <w:spacing w:before="120" w:after="60"/>
      <w:ind w:left="2160" w:right="720"/>
    </w:pPr>
    <w:rPr>
      <w:snapToGrid w:val="0"/>
      <w:sz w:val="24"/>
    </w:rPr>
  </w:style>
  <w:style w:type="paragraph" w:customStyle="1" w:styleId="ExtractContinued">
    <w:name w:val="ExtractContinued"/>
    <w:basedOn w:val="ExtractPara"/>
    <w:qFormat/>
    <w:rsid w:val="00A872DA"/>
    <w:pPr>
      <w:spacing w:before="0"/>
      <w:ind w:firstLine="720"/>
    </w:pPr>
  </w:style>
  <w:style w:type="paragraph" w:customStyle="1" w:styleId="ExtractListBulleted">
    <w:name w:val="ExtractListBulleted"/>
    <w:rsid w:val="00A872DA"/>
    <w:pPr>
      <w:numPr>
        <w:numId w:val="14"/>
      </w:numPr>
      <w:spacing w:before="120" w:after="120"/>
      <w:ind w:right="864"/>
      <w:contextualSpacing/>
    </w:pPr>
    <w:rPr>
      <w:snapToGrid w:val="0"/>
      <w:sz w:val="24"/>
      <w:szCs w:val="26"/>
    </w:rPr>
  </w:style>
  <w:style w:type="paragraph" w:customStyle="1" w:styleId="ExtractListNumbered">
    <w:name w:val="ExtractListNumbered"/>
    <w:rsid w:val="00A872DA"/>
    <w:pPr>
      <w:spacing w:before="120" w:after="120"/>
      <w:ind w:left="2794" w:right="864" w:hanging="274"/>
      <w:contextualSpacing/>
    </w:pPr>
    <w:rPr>
      <w:snapToGrid w:val="0"/>
      <w:sz w:val="24"/>
      <w:szCs w:val="26"/>
    </w:rPr>
  </w:style>
  <w:style w:type="paragraph" w:customStyle="1" w:styleId="FeatureCode80">
    <w:name w:val="FeatureCode80"/>
    <w:rsid w:val="00A872DA"/>
    <w:pPr>
      <w:pBdr>
        <w:left w:val="single" w:sz="36" w:space="17" w:color="C0C0C0"/>
      </w:pBdr>
      <w:ind w:left="216"/>
    </w:pPr>
    <w:rPr>
      <w:rFonts w:ascii="Courier New" w:hAnsi="Courier New"/>
      <w:noProof/>
      <w:sz w:val="16"/>
    </w:rPr>
  </w:style>
  <w:style w:type="paragraph" w:customStyle="1" w:styleId="FeatureCode80Sub">
    <w:name w:val="FeatureCode80Sub"/>
    <w:rsid w:val="00A872DA"/>
    <w:pPr>
      <w:pBdr>
        <w:left w:val="single" w:sz="36" w:space="30" w:color="C0C0C0"/>
      </w:pBdr>
      <w:ind w:left="475"/>
    </w:pPr>
    <w:rPr>
      <w:rFonts w:ascii="Courier New" w:hAnsi="Courier New"/>
      <w:noProof/>
      <w:sz w:val="16"/>
    </w:rPr>
  </w:style>
  <w:style w:type="paragraph" w:customStyle="1" w:styleId="FeatureCodeScreen">
    <w:name w:val="FeatureCodeScreen"/>
    <w:rsid w:val="00A872D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872D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872DA"/>
    <w:pPr>
      <w:shd w:val="pct25" w:color="auto" w:fill="auto"/>
    </w:pPr>
  </w:style>
  <w:style w:type="paragraph" w:customStyle="1" w:styleId="FeatureCodeSnippet">
    <w:name w:val="FeatureCodeSnippet"/>
    <w:rsid w:val="00A872D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872D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872D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872DA"/>
    <w:pPr>
      <w:pBdr>
        <w:left w:val="single" w:sz="36" w:space="24" w:color="C0C0C0"/>
      </w:pBdr>
      <w:ind w:left="360"/>
    </w:pPr>
    <w:rPr>
      <w:snapToGrid w:val="0"/>
      <w:sz w:val="16"/>
    </w:rPr>
  </w:style>
  <w:style w:type="paragraph" w:customStyle="1" w:styleId="FeatureFigureSource">
    <w:name w:val="FeatureFigureSource"/>
    <w:rsid w:val="00A872DA"/>
    <w:pPr>
      <w:pBdr>
        <w:left w:val="single" w:sz="36" w:space="6" w:color="BFBFBF"/>
      </w:pBdr>
      <w:spacing w:after="240"/>
      <w:contextualSpacing/>
    </w:pPr>
    <w:rPr>
      <w:snapToGrid w:val="0"/>
    </w:rPr>
  </w:style>
  <w:style w:type="paragraph" w:customStyle="1" w:styleId="FeatureSource">
    <w:name w:val="FeatureSource"/>
    <w:next w:val="Para"/>
    <w:rsid w:val="00A872DA"/>
    <w:pPr>
      <w:pBdr>
        <w:left w:val="single" w:sz="36" w:space="6" w:color="C0C0C0"/>
      </w:pBdr>
      <w:spacing w:after="240"/>
    </w:pPr>
    <w:rPr>
      <w:rFonts w:ascii="Arial" w:hAnsi="Arial"/>
      <w:u w:val="single"/>
    </w:rPr>
  </w:style>
  <w:style w:type="paragraph" w:customStyle="1" w:styleId="FeatureFootnote">
    <w:name w:val="FeatureFootnote"/>
    <w:basedOn w:val="FeatureSource"/>
    <w:rsid w:val="00A872DA"/>
    <w:pPr>
      <w:spacing w:before="120" w:after="120"/>
      <w:ind w:left="720" w:hanging="720"/>
      <w:contextualSpacing/>
    </w:pPr>
    <w:rPr>
      <w:sz w:val="22"/>
      <w:u w:val="none"/>
    </w:rPr>
  </w:style>
  <w:style w:type="paragraph" w:customStyle="1" w:styleId="FeatureH1">
    <w:name w:val="FeatureH1"/>
    <w:next w:val="Normal"/>
    <w:rsid w:val="00A872D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872DA"/>
    <w:pPr>
      <w:contextualSpacing w:val="0"/>
    </w:pPr>
    <w:rPr>
      <w:rFonts w:ascii="Times New Roman" w:hAnsi="Times New Roman"/>
    </w:rPr>
  </w:style>
  <w:style w:type="paragraph" w:customStyle="1" w:styleId="FeatureH2">
    <w:name w:val="FeatureH2"/>
    <w:next w:val="Normal"/>
    <w:rsid w:val="00A872D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872DA"/>
    <w:pPr>
      <w:spacing w:before="120"/>
    </w:pPr>
    <w:rPr>
      <w:u w:val="single"/>
    </w:rPr>
  </w:style>
  <w:style w:type="paragraph" w:customStyle="1" w:styleId="FeatureH3">
    <w:name w:val="FeatureH3"/>
    <w:next w:val="Normal"/>
    <w:rsid w:val="00A872D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872D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872D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872D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872D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872DA"/>
    <w:pPr>
      <w:pBdr>
        <w:left w:val="single" w:sz="36" w:space="6" w:color="C0C0C0"/>
      </w:pBdr>
    </w:pPr>
    <w:rPr>
      <w:rFonts w:ascii="Arial" w:hAnsi="Arial"/>
      <w:b/>
      <w:snapToGrid w:val="0"/>
      <w:sz w:val="26"/>
    </w:rPr>
  </w:style>
  <w:style w:type="paragraph" w:customStyle="1" w:styleId="FeatureListNumbered">
    <w:name w:val="FeatureListNumbered"/>
    <w:rsid w:val="00A872D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872D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872DA"/>
    <w:pPr>
      <w:pBdr>
        <w:left w:val="single" w:sz="36" w:space="20" w:color="C0C0C0"/>
      </w:pBdr>
      <w:ind w:left="274" w:firstLine="432"/>
    </w:pPr>
    <w:rPr>
      <w:rFonts w:ascii="Arial" w:hAnsi="Arial"/>
      <w:snapToGrid w:val="0"/>
      <w:sz w:val="26"/>
    </w:rPr>
  </w:style>
  <w:style w:type="paragraph" w:customStyle="1" w:styleId="FeatureListParaSub">
    <w:name w:val="FeatureListParaSub"/>
    <w:rsid w:val="00A872D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872D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872D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A872D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872DA"/>
    <w:pPr>
      <w:pBdr>
        <w:left w:val="single" w:sz="36" w:space="6" w:color="C0C0C0"/>
      </w:pBdr>
      <w:spacing w:after="120"/>
    </w:pPr>
    <w:rPr>
      <w:rFonts w:ascii="Arial" w:hAnsi="Arial"/>
      <w:sz w:val="26"/>
    </w:rPr>
  </w:style>
  <w:style w:type="paragraph" w:customStyle="1" w:styleId="FeatureRecipeProcedure">
    <w:name w:val="FeatureRecipeProcedure"/>
    <w:rsid w:val="00A872D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872DA"/>
    <w:pPr>
      <w:ind w:left="720" w:hanging="288"/>
    </w:pPr>
  </w:style>
  <w:style w:type="paragraph" w:customStyle="1" w:styleId="FeatureRecipeTitle">
    <w:name w:val="FeatureRecipeTitle"/>
    <w:rsid w:val="00A872DA"/>
    <w:pPr>
      <w:pBdr>
        <w:left w:val="single" w:sz="36" w:space="6" w:color="C0C0C0"/>
      </w:pBdr>
    </w:pPr>
    <w:rPr>
      <w:rFonts w:ascii="Arial" w:hAnsi="Arial"/>
      <w:b/>
      <w:u w:val="single"/>
    </w:rPr>
  </w:style>
  <w:style w:type="paragraph" w:customStyle="1" w:styleId="FeatureRecipeYield">
    <w:name w:val="FeatureRecipeYield"/>
    <w:rsid w:val="00A872DA"/>
    <w:pPr>
      <w:pBdr>
        <w:left w:val="single" w:sz="36" w:space="14" w:color="C0C0C0"/>
      </w:pBdr>
      <w:ind w:left="144"/>
    </w:pPr>
    <w:rPr>
      <w:rFonts w:ascii="Arial" w:hAnsi="Arial"/>
      <w:sz w:val="16"/>
    </w:rPr>
  </w:style>
  <w:style w:type="paragraph" w:customStyle="1" w:styleId="FeatureReference">
    <w:name w:val="FeatureReference"/>
    <w:qFormat/>
    <w:rsid w:val="00A872D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872D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872DA"/>
    <w:pPr>
      <w:pBdr>
        <w:left w:val="single" w:sz="36" w:space="17" w:color="C0C0C0"/>
      </w:pBdr>
      <w:ind w:left="216"/>
    </w:pPr>
  </w:style>
  <w:style w:type="paragraph" w:customStyle="1" w:styleId="FeatureRunInPara">
    <w:name w:val="FeatureRunInPara"/>
    <w:basedOn w:val="FeatureListUnmarked"/>
    <w:next w:val="FeatureRunInHead"/>
    <w:rsid w:val="00A872DA"/>
    <w:pPr>
      <w:pBdr>
        <w:left w:val="single" w:sz="36" w:space="6" w:color="C0C0C0"/>
      </w:pBdr>
      <w:spacing w:before="0"/>
      <w:ind w:left="0"/>
    </w:pPr>
  </w:style>
  <w:style w:type="paragraph" w:customStyle="1" w:styleId="FeatureRunInParaSub">
    <w:name w:val="FeatureRunInParaSub"/>
    <w:basedOn w:val="FeatureRunInPara"/>
    <w:next w:val="FeatureRunInHeadSub"/>
    <w:rsid w:val="00A872DA"/>
    <w:pPr>
      <w:pBdr>
        <w:left w:val="single" w:sz="36" w:space="17" w:color="C0C0C0"/>
      </w:pBdr>
      <w:ind w:left="216"/>
      <w:contextualSpacing/>
    </w:pPr>
  </w:style>
  <w:style w:type="paragraph" w:customStyle="1" w:styleId="FeatureSlug">
    <w:name w:val="FeatureSlug"/>
    <w:next w:val="FeaturePara"/>
    <w:qFormat/>
    <w:rsid w:val="00A872D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872D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872D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872D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872D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872D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872D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872D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872DA"/>
    <w:pPr>
      <w:pBdr>
        <w:left w:val="single" w:sz="36" w:space="6" w:color="C0C0C0"/>
      </w:pBdr>
      <w:spacing w:before="120"/>
      <w:ind w:left="0" w:firstLine="0"/>
    </w:pPr>
  </w:style>
  <w:style w:type="paragraph" w:customStyle="1" w:styleId="FigureLabel">
    <w:name w:val="FigureLabel"/>
    <w:rsid w:val="00A872DA"/>
    <w:pPr>
      <w:ind w:left="1440"/>
    </w:pPr>
    <w:rPr>
      <w:rFonts w:ascii="Arial" w:hAnsi="Arial"/>
    </w:rPr>
  </w:style>
  <w:style w:type="paragraph" w:customStyle="1" w:styleId="FigureSource">
    <w:name w:val="FigureSource"/>
    <w:next w:val="Para"/>
    <w:link w:val="FigureSourceChar"/>
    <w:rsid w:val="00A872DA"/>
    <w:pPr>
      <w:spacing w:after="240"/>
      <w:ind w:left="1440"/>
    </w:pPr>
    <w:rPr>
      <w:rFonts w:ascii="Arial" w:hAnsi="Arial"/>
      <w:sz w:val="22"/>
    </w:rPr>
  </w:style>
  <w:style w:type="paragraph" w:customStyle="1" w:styleId="FurtherReadingHead">
    <w:name w:val="FurtherReadingHead"/>
    <w:basedOn w:val="BibliographyHead"/>
    <w:next w:val="Para"/>
    <w:rsid w:val="00A872DA"/>
  </w:style>
  <w:style w:type="character" w:customStyle="1" w:styleId="GenusSpecies">
    <w:name w:val="GenusSpecies"/>
    <w:rsid w:val="00A872D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872DA"/>
    <w:pPr>
      <w:spacing w:after="120"/>
      <w:ind w:left="720" w:firstLine="720"/>
    </w:pPr>
    <w:rPr>
      <w:snapToGrid w:val="0"/>
      <w:sz w:val="26"/>
      <w:szCs w:val="20"/>
    </w:rPr>
  </w:style>
  <w:style w:type="paragraph" w:customStyle="1" w:styleId="H3">
    <w:name w:val="H3"/>
    <w:next w:val="Para"/>
    <w:qFormat/>
    <w:rsid w:val="00A872D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872DA"/>
    <w:pPr>
      <w:spacing w:before="240"/>
      <w:outlineLvl w:val="9"/>
    </w:pPr>
  </w:style>
  <w:style w:type="paragraph" w:customStyle="1" w:styleId="H4">
    <w:name w:val="H4"/>
    <w:next w:val="Para"/>
    <w:link w:val="H4Char"/>
    <w:rsid w:val="00A872D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872DA"/>
  </w:style>
  <w:style w:type="paragraph" w:customStyle="1" w:styleId="GlossaryTitle">
    <w:name w:val="GlossaryTitle"/>
    <w:basedOn w:val="ChapterTitle"/>
    <w:next w:val="Normal"/>
    <w:rsid w:val="00A872DA"/>
    <w:pPr>
      <w:spacing w:before="120" w:after="120"/>
    </w:pPr>
  </w:style>
  <w:style w:type="paragraph" w:customStyle="1" w:styleId="H1">
    <w:name w:val="H1"/>
    <w:next w:val="Para"/>
    <w:qFormat/>
    <w:rsid w:val="00A872D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872DA"/>
    <w:pPr>
      <w:keepNext/>
      <w:widowControl w:val="0"/>
      <w:spacing w:before="360" w:after="240"/>
      <w:outlineLvl w:val="2"/>
    </w:pPr>
    <w:rPr>
      <w:rFonts w:ascii="Arial" w:hAnsi="Arial"/>
      <w:b/>
      <w:snapToGrid w:val="0"/>
      <w:sz w:val="40"/>
      <w:u w:val="single"/>
    </w:rPr>
  </w:style>
  <w:style w:type="paragraph" w:customStyle="1" w:styleId="H6">
    <w:name w:val="H6"/>
    <w:next w:val="Para"/>
    <w:rsid w:val="00A872DA"/>
    <w:pPr>
      <w:spacing w:before="240" w:after="120"/>
    </w:pPr>
    <w:rPr>
      <w:rFonts w:ascii="Arial" w:hAnsi="Arial"/>
      <w:snapToGrid w:val="0"/>
      <w:u w:val="single"/>
    </w:rPr>
  </w:style>
  <w:style w:type="paragraph" w:customStyle="1" w:styleId="Index1">
    <w:name w:val="Index1"/>
    <w:rsid w:val="00A872DA"/>
    <w:pPr>
      <w:widowControl w:val="0"/>
      <w:ind w:left="1800" w:hanging="360"/>
    </w:pPr>
    <w:rPr>
      <w:snapToGrid w:val="0"/>
      <w:sz w:val="26"/>
    </w:rPr>
  </w:style>
  <w:style w:type="paragraph" w:customStyle="1" w:styleId="Index2">
    <w:name w:val="Index2"/>
    <w:basedOn w:val="Index1"/>
    <w:next w:val="Index1"/>
    <w:rsid w:val="00A872DA"/>
    <w:pPr>
      <w:ind w:left="2520"/>
    </w:pPr>
  </w:style>
  <w:style w:type="paragraph" w:customStyle="1" w:styleId="Index3">
    <w:name w:val="Index3"/>
    <w:basedOn w:val="Index1"/>
    <w:rsid w:val="00A872DA"/>
    <w:pPr>
      <w:ind w:left="3240"/>
    </w:pPr>
  </w:style>
  <w:style w:type="paragraph" w:customStyle="1" w:styleId="IndexLetter">
    <w:name w:val="IndexLetter"/>
    <w:basedOn w:val="H3"/>
    <w:next w:val="Index1"/>
    <w:rsid w:val="00A872DA"/>
  </w:style>
  <w:style w:type="paragraph" w:customStyle="1" w:styleId="IndexNote">
    <w:name w:val="IndexNote"/>
    <w:basedOn w:val="Normal"/>
    <w:rsid w:val="00A872DA"/>
    <w:pPr>
      <w:widowControl w:val="0"/>
      <w:spacing w:before="120" w:after="120"/>
      <w:ind w:left="720" w:firstLine="720"/>
    </w:pPr>
    <w:rPr>
      <w:snapToGrid w:val="0"/>
      <w:sz w:val="26"/>
      <w:szCs w:val="20"/>
    </w:rPr>
  </w:style>
  <w:style w:type="paragraph" w:customStyle="1" w:styleId="IndexTitle">
    <w:name w:val="IndexTitle"/>
    <w:basedOn w:val="H2"/>
    <w:next w:val="IndexNote"/>
    <w:rsid w:val="00A872DA"/>
    <w:pPr>
      <w:spacing w:line="540" w:lineRule="exact"/>
    </w:pPr>
  </w:style>
  <w:style w:type="character" w:customStyle="1" w:styleId="InlineCode">
    <w:name w:val="InlineCode"/>
    <w:rsid w:val="00A872DA"/>
    <w:rPr>
      <w:rFonts w:ascii="Courier New" w:hAnsi="Courier New"/>
      <w:noProof/>
      <w:color w:val="auto"/>
    </w:rPr>
  </w:style>
  <w:style w:type="character" w:customStyle="1" w:styleId="InlineCodeUserInput">
    <w:name w:val="InlineCodeUserInput"/>
    <w:rsid w:val="00A872DA"/>
    <w:rPr>
      <w:rFonts w:ascii="Courier New" w:hAnsi="Courier New"/>
      <w:b/>
      <w:noProof/>
      <w:color w:val="auto"/>
    </w:rPr>
  </w:style>
  <w:style w:type="character" w:customStyle="1" w:styleId="InlineCodeUserInputVariable">
    <w:name w:val="InlineCodeUserInputVariable"/>
    <w:rsid w:val="00A872DA"/>
    <w:rPr>
      <w:rFonts w:ascii="Courier New" w:hAnsi="Courier New"/>
      <w:b/>
      <w:i/>
      <w:noProof/>
      <w:color w:val="auto"/>
    </w:rPr>
  </w:style>
  <w:style w:type="character" w:customStyle="1" w:styleId="InlineCodeVariable">
    <w:name w:val="InlineCodeVariable"/>
    <w:rsid w:val="00A872DA"/>
    <w:rPr>
      <w:rFonts w:ascii="Courier New" w:hAnsi="Courier New"/>
      <w:i/>
      <w:noProof/>
      <w:color w:val="auto"/>
    </w:rPr>
  </w:style>
  <w:style w:type="character" w:customStyle="1" w:styleId="InlineURL">
    <w:name w:val="InlineURL"/>
    <w:rsid w:val="00A872DA"/>
    <w:rPr>
      <w:rFonts w:ascii="Courier New" w:hAnsi="Courier New"/>
      <w:noProof/>
      <w:color w:val="auto"/>
      <w:u w:val="single"/>
    </w:rPr>
  </w:style>
  <w:style w:type="character" w:customStyle="1" w:styleId="InlineEmail">
    <w:name w:val="InlineEmail"/>
    <w:rsid w:val="00A872DA"/>
    <w:rPr>
      <w:rFonts w:ascii="Courier New" w:hAnsi="Courier New"/>
      <w:noProof/>
      <w:color w:val="auto"/>
      <w:u w:val="double"/>
    </w:rPr>
  </w:style>
  <w:style w:type="paragraph" w:customStyle="1" w:styleId="IntroductionTitle">
    <w:name w:val="IntroductionTitle"/>
    <w:basedOn w:val="ChapterTitle"/>
    <w:next w:val="Para"/>
    <w:rsid w:val="00A872DA"/>
    <w:pPr>
      <w:spacing w:before="120" w:after="120"/>
    </w:pPr>
  </w:style>
  <w:style w:type="paragraph" w:customStyle="1" w:styleId="KeyConceptsHead">
    <w:name w:val="KeyConceptsHead"/>
    <w:basedOn w:val="BibliographyHead"/>
    <w:next w:val="Para"/>
    <w:rsid w:val="00A872DA"/>
  </w:style>
  <w:style w:type="character" w:customStyle="1" w:styleId="KeyTerm">
    <w:name w:val="KeyTerm"/>
    <w:rsid w:val="00A872DA"/>
    <w:rPr>
      <w:i/>
      <w:color w:val="auto"/>
      <w:bdr w:val="none" w:sz="0" w:space="0" w:color="auto"/>
      <w:shd w:val="clear" w:color="auto" w:fill="DBE5F1"/>
    </w:rPr>
  </w:style>
  <w:style w:type="paragraph" w:customStyle="1" w:styleId="KeyTermsHead">
    <w:name w:val="KeyTermsHead"/>
    <w:basedOn w:val="Normal"/>
    <w:next w:val="Normal"/>
    <w:rsid w:val="00A872D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872DA"/>
    <w:pPr>
      <w:spacing w:before="240" w:after="240"/>
      <w:ind w:left="1440" w:right="720" w:hanging="720"/>
    </w:pPr>
    <w:rPr>
      <w:sz w:val="24"/>
    </w:rPr>
  </w:style>
  <w:style w:type="paragraph" w:styleId="ListBullet">
    <w:name w:val="List Bullet"/>
    <w:rsid w:val="00A872DA"/>
    <w:rPr>
      <w:sz w:val="24"/>
    </w:rPr>
  </w:style>
  <w:style w:type="paragraph" w:customStyle="1" w:styleId="ColorfulList-Accent11">
    <w:name w:val="Colorful List - Accent 11"/>
    <w:basedOn w:val="Normal"/>
    <w:qFormat/>
    <w:rsid w:val="00A872D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872DA"/>
    <w:pPr>
      <w:numPr>
        <w:numId w:val="5"/>
      </w:numPr>
      <w:spacing w:before="120" w:after="120"/>
      <w:contextualSpacing/>
    </w:pPr>
    <w:rPr>
      <w:snapToGrid w:val="0"/>
      <w:sz w:val="26"/>
    </w:rPr>
  </w:style>
  <w:style w:type="paragraph" w:customStyle="1" w:styleId="ListBulletedSub">
    <w:name w:val="ListBulletedSub"/>
    <w:link w:val="ListBulletedSubChar"/>
    <w:rsid w:val="00A872DA"/>
    <w:pPr>
      <w:numPr>
        <w:numId w:val="6"/>
      </w:numPr>
      <w:spacing w:before="120" w:after="120"/>
      <w:contextualSpacing/>
    </w:pPr>
    <w:rPr>
      <w:snapToGrid w:val="0"/>
      <w:sz w:val="26"/>
    </w:rPr>
  </w:style>
  <w:style w:type="paragraph" w:customStyle="1" w:styleId="ListBulletedSub2">
    <w:name w:val="ListBulletedSub2"/>
    <w:basedOn w:val="ListBulletedSub"/>
    <w:rsid w:val="00A872DA"/>
    <w:pPr>
      <w:numPr>
        <w:numId w:val="7"/>
      </w:numPr>
    </w:pPr>
  </w:style>
  <w:style w:type="paragraph" w:customStyle="1" w:styleId="ListCheck">
    <w:name w:val="ListCheck"/>
    <w:rsid w:val="00A872DA"/>
    <w:pPr>
      <w:numPr>
        <w:numId w:val="8"/>
      </w:numPr>
      <w:spacing w:before="120" w:after="120"/>
      <w:contextualSpacing/>
    </w:pPr>
    <w:rPr>
      <w:snapToGrid w:val="0"/>
      <w:sz w:val="26"/>
    </w:rPr>
  </w:style>
  <w:style w:type="paragraph" w:customStyle="1" w:styleId="ListCheckSub">
    <w:name w:val="ListCheckSub"/>
    <w:basedOn w:val="ListCheck"/>
    <w:rsid w:val="00A872DA"/>
    <w:pPr>
      <w:numPr>
        <w:numId w:val="9"/>
      </w:numPr>
    </w:pPr>
  </w:style>
  <w:style w:type="paragraph" w:customStyle="1" w:styleId="ListHead">
    <w:name w:val="ListHead"/>
    <w:rsid w:val="00A872DA"/>
    <w:pPr>
      <w:ind w:left="1440"/>
    </w:pPr>
    <w:rPr>
      <w:b/>
      <w:sz w:val="26"/>
    </w:rPr>
  </w:style>
  <w:style w:type="paragraph" w:customStyle="1" w:styleId="ListNumbered">
    <w:name w:val="ListNumbered"/>
    <w:qFormat/>
    <w:rsid w:val="00A872DA"/>
    <w:pPr>
      <w:widowControl w:val="0"/>
      <w:spacing w:before="120" w:after="120"/>
      <w:ind w:left="1800" w:hanging="360"/>
      <w:contextualSpacing/>
    </w:pPr>
    <w:rPr>
      <w:snapToGrid w:val="0"/>
      <w:sz w:val="26"/>
    </w:rPr>
  </w:style>
  <w:style w:type="paragraph" w:customStyle="1" w:styleId="ListNumberedSub">
    <w:name w:val="ListNumberedSub"/>
    <w:basedOn w:val="ListNumbered"/>
    <w:rsid w:val="00A872DA"/>
    <w:pPr>
      <w:ind w:left="2520"/>
    </w:pPr>
  </w:style>
  <w:style w:type="paragraph" w:customStyle="1" w:styleId="ListNumberedSub2">
    <w:name w:val="ListNumberedSub2"/>
    <w:basedOn w:val="ListNumberedSub"/>
    <w:rsid w:val="00A872DA"/>
    <w:pPr>
      <w:ind w:left="3240"/>
    </w:pPr>
  </w:style>
  <w:style w:type="paragraph" w:customStyle="1" w:styleId="ListNumberedSub3">
    <w:name w:val="ListNumberedSub3"/>
    <w:rsid w:val="00A872DA"/>
    <w:pPr>
      <w:spacing w:before="120" w:after="120"/>
      <w:ind w:left="3960" w:hanging="360"/>
      <w:contextualSpacing/>
    </w:pPr>
    <w:rPr>
      <w:sz w:val="26"/>
    </w:rPr>
  </w:style>
  <w:style w:type="paragraph" w:customStyle="1" w:styleId="ListPara">
    <w:name w:val="ListPara"/>
    <w:basedOn w:val="Normal"/>
    <w:rsid w:val="00A872DA"/>
    <w:pPr>
      <w:widowControl w:val="0"/>
      <w:ind w:left="1800" w:firstLine="360"/>
    </w:pPr>
    <w:rPr>
      <w:snapToGrid w:val="0"/>
      <w:sz w:val="26"/>
      <w:szCs w:val="20"/>
    </w:rPr>
  </w:style>
  <w:style w:type="paragraph" w:customStyle="1" w:styleId="ListParaSub">
    <w:name w:val="ListParaSub"/>
    <w:basedOn w:val="ListPara"/>
    <w:rsid w:val="00A872DA"/>
    <w:pPr>
      <w:spacing w:line="260" w:lineRule="exact"/>
      <w:ind w:left="2520"/>
    </w:pPr>
  </w:style>
  <w:style w:type="paragraph" w:customStyle="1" w:styleId="ListParaSub2">
    <w:name w:val="ListParaSub2"/>
    <w:basedOn w:val="ListParaSub"/>
    <w:rsid w:val="00A872DA"/>
    <w:pPr>
      <w:ind w:left="3240"/>
    </w:pPr>
  </w:style>
  <w:style w:type="paragraph" w:customStyle="1" w:styleId="ListUnmarked">
    <w:name w:val="ListUnmarked"/>
    <w:qFormat/>
    <w:rsid w:val="00A872DA"/>
    <w:pPr>
      <w:spacing w:before="60" w:after="60"/>
      <w:ind w:left="1728"/>
    </w:pPr>
    <w:rPr>
      <w:sz w:val="26"/>
    </w:rPr>
  </w:style>
  <w:style w:type="paragraph" w:customStyle="1" w:styleId="ListUnmarkedSub">
    <w:name w:val="ListUnmarkedSub"/>
    <w:rsid w:val="00A872DA"/>
    <w:pPr>
      <w:spacing w:before="60" w:after="60"/>
      <w:ind w:left="2160"/>
    </w:pPr>
    <w:rPr>
      <w:sz w:val="26"/>
    </w:rPr>
  </w:style>
  <w:style w:type="paragraph" w:customStyle="1" w:styleId="ListUnmarkedSub2">
    <w:name w:val="ListUnmarkedSub2"/>
    <w:basedOn w:val="ListUnmarkedSub"/>
    <w:rsid w:val="00A872DA"/>
    <w:pPr>
      <w:ind w:left="2880"/>
    </w:pPr>
  </w:style>
  <w:style w:type="paragraph" w:customStyle="1" w:styleId="ListWhere">
    <w:name w:val="ListWhere"/>
    <w:rsid w:val="00A872DA"/>
    <w:pPr>
      <w:spacing w:before="120" w:after="120"/>
      <w:ind w:left="2160"/>
      <w:contextualSpacing/>
    </w:pPr>
    <w:rPr>
      <w:snapToGrid w:val="0"/>
      <w:sz w:val="26"/>
    </w:rPr>
  </w:style>
  <w:style w:type="paragraph" w:customStyle="1" w:styleId="MatterTitle">
    <w:name w:val="MatterTitle"/>
    <w:next w:val="Para"/>
    <w:rsid w:val="00A872DA"/>
    <w:pPr>
      <w:spacing w:before="120" w:after="120"/>
    </w:pPr>
    <w:rPr>
      <w:rFonts w:ascii="Arial" w:hAnsi="Arial"/>
      <w:b/>
      <w:smallCaps/>
      <w:snapToGrid w:val="0"/>
      <w:color w:val="000000"/>
      <w:sz w:val="60"/>
      <w:szCs w:val="60"/>
    </w:rPr>
  </w:style>
  <w:style w:type="character" w:customStyle="1" w:styleId="MenuArrow">
    <w:name w:val="MenuArrow"/>
    <w:rsid w:val="00A872DA"/>
    <w:rPr>
      <w:rFonts w:ascii="Wingdings" w:hAnsi="Wingdings"/>
    </w:rPr>
  </w:style>
  <w:style w:type="paragraph" w:customStyle="1" w:styleId="OnlineReference">
    <w:name w:val="OnlineReference"/>
    <w:qFormat/>
    <w:rsid w:val="00A872D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872D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872DA"/>
    <w:pPr>
      <w:numPr>
        <w:numId w:val="10"/>
      </w:numPr>
      <w:spacing w:before="120" w:after="120"/>
      <w:contextualSpacing/>
    </w:pPr>
    <w:rPr>
      <w:snapToGrid w:val="0"/>
      <w:sz w:val="26"/>
    </w:rPr>
  </w:style>
  <w:style w:type="paragraph" w:customStyle="1" w:styleId="ParaNumbered">
    <w:name w:val="ParaNumbered"/>
    <w:rsid w:val="00A872DA"/>
    <w:pPr>
      <w:spacing w:after="120"/>
      <w:ind w:left="720" w:firstLine="720"/>
    </w:pPr>
    <w:rPr>
      <w:snapToGrid w:val="0"/>
      <w:sz w:val="26"/>
    </w:rPr>
  </w:style>
  <w:style w:type="paragraph" w:customStyle="1" w:styleId="PartFeaturingList">
    <w:name w:val="PartFeaturingList"/>
    <w:basedOn w:val="ChapterFeaturingList"/>
    <w:rsid w:val="00A872DA"/>
  </w:style>
  <w:style w:type="paragraph" w:customStyle="1" w:styleId="PartIntroductionPara">
    <w:name w:val="PartIntroductionPara"/>
    <w:rsid w:val="00A872DA"/>
    <w:pPr>
      <w:spacing w:after="120"/>
      <w:ind w:left="720" w:firstLine="720"/>
    </w:pPr>
    <w:rPr>
      <w:sz w:val="26"/>
    </w:rPr>
  </w:style>
  <w:style w:type="paragraph" w:customStyle="1" w:styleId="PartTitle">
    <w:name w:val="PartTitle"/>
    <w:basedOn w:val="ChapterTitle"/>
    <w:rsid w:val="00A872DA"/>
    <w:pPr>
      <w:widowControl w:val="0"/>
      <w:pBdr>
        <w:bottom w:val="single" w:sz="4" w:space="1" w:color="auto"/>
      </w:pBdr>
    </w:pPr>
  </w:style>
  <w:style w:type="paragraph" w:customStyle="1" w:styleId="PoetryPara">
    <w:name w:val="PoetryPara"/>
    <w:next w:val="Normal"/>
    <w:rsid w:val="00A872DA"/>
    <w:pPr>
      <w:spacing w:before="360" w:after="60"/>
      <w:ind w:left="2160"/>
      <w:contextualSpacing/>
    </w:pPr>
    <w:rPr>
      <w:snapToGrid w:val="0"/>
      <w:sz w:val="22"/>
    </w:rPr>
  </w:style>
  <w:style w:type="paragraph" w:customStyle="1" w:styleId="PoetryContinued">
    <w:name w:val="PoetryContinued"/>
    <w:basedOn w:val="PoetryPara"/>
    <w:qFormat/>
    <w:rsid w:val="00A872DA"/>
    <w:pPr>
      <w:spacing w:before="0"/>
      <w:contextualSpacing w:val="0"/>
    </w:pPr>
  </w:style>
  <w:style w:type="paragraph" w:customStyle="1" w:styleId="PoetrySource">
    <w:name w:val="PoetrySource"/>
    <w:rsid w:val="00A872DA"/>
    <w:pPr>
      <w:ind w:left="2880"/>
    </w:pPr>
    <w:rPr>
      <w:snapToGrid w:val="0"/>
      <w:sz w:val="18"/>
    </w:rPr>
  </w:style>
  <w:style w:type="paragraph" w:customStyle="1" w:styleId="PoetryTitle">
    <w:name w:val="PoetryTitle"/>
    <w:basedOn w:val="PoetryPara"/>
    <w:next w:val="PoetryPara"/>
    <w:rsid w:val="00A872DA"/>
    <w:rPr>
      <w:b/>
      <w:sz w:val="24"/>
    </w:rPr>
  </w:style>
  <w:style w:type="paragraph" w:customStyle="1" w:styleId="PrefaceTitle">
    <w:name w:val="PrefaceTitle"/>
    <w:next w:val="Para"/>
    <w:rsid w:val="00A872D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872DA"/>
  </w:style>
  <w:style w:type="character" w:customStyle="1" w:styleId="QueryInline">
    <w:name w:val="QueryInline"/>
    <w:rsid w:val="00A872DA"/>
    <w:rPr>
      <w:bdr w:val="none" w:sz="0" w:space="0" w:color="auto"/>
      <w:shd w:val="clear" w:color="auto" w:fill="FFCC99"/>
    </w:rPr>
  </w:style>
  <w:style w:type="paragraph" w:customStyle="1" w:styleId="QueryPara">
    <w:name w:val="QueryPara"/>
    <w:rsid w:val="00A872D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872DA"/>
  </w:style>
  <w:style w:type="paragraph" w:customStyle="1" w:styleId="QuestionsHead">
    <w:name w:val="QuestionsHead"/>
    <w:basedOn w:val="BibliographyHead"/>
    <w:next w:val="Para"/>
    <w:rsid w:val="00A872DA"/>
  </w:style>
  <w:style w:type="paragraph" w:customStyle="1" w:styleId="QuoteSource">
    <w:name w:val="QuoteSource"/>
    <w:basedOn w:val="Normal"/>
    <w:rsid w:val="00A872D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872DA"/>
    <w:rPr>
      <w:i w:val="0"/>
      <w:sz w:val="24"/>
    </w:rPr>
  </w:style>
  <w:style w:type="paragraph" w:customStyle="1" w:styleId="RecipeFootnote">
    <w:name w:val="RecipeFootnote"/>
    <w:basedOn w:val="Normal"/>
    <w:rsid w:val="00A872D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872DA"/>
    <w:pPr>
      <w:spacing w:before="240"/>
      <w:ind w:left="720"/>
    </w:pPr>
    <w:rPr>
      <w:rFonts w:ascii="Arial" w:hAnsi="Arial"/>
      <w:b/>
      <w:snapToGrid w:val="0"/>
      <w:sz w:val="26"/>
    </w:rPr>
  </w:style>
  <w:style w:type="paragraph" w:customStyle="1" w:styleId="RecipeIngredientList">
    <w:name w:val="RecipeIngredientList"/>
    <w:basedOn w:val="Normal"/>
    <w:rsid w:val="00A872D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872DA"/>
    <w:pPr>
      <w:spacing w:before="120" w:after="120"/>
      <w:ind w:left="1440" w:firstLine="360"/>
      <w:contextualSpacing/>
    </w:pPr>
    <w:rPr>
      <w:rFonts w:ascii="Arial" w:hAnsi="Arial"/>
      <w:snapToGrid w:val="0"/>
      <w:sz w:val="26"/>
    </w:rPr>
  </w:style>
  <w:style w:type="paragraph" w:customStyle="1" w:styleId="RecipeMetricMeasure">
    <w:name w:val="RecipeMetricMeasure"/>
    <w:rsid w:val="00A872DA"/>
    <w:rPr>
      <w:rFonts w:ascii="Arial" w:hAnsi="Arial"/>
      <w:snapToGrid w:val="0"/>
      <w:sz w:val="26"/>
    </w:rPr>
  </w:style>
  <w:style w:type="paragraph" w:customStyle="1" w:styleId="RecipeNutritionInfo">
    <w:name w:val="RecipeNutritionInfo"/>
    <w:basedOn w:val="Normal"/>
    <w:rsid w:val="00A872DA"/>
    <w:pPr>
      <w:spacing w:before="120" w:after="120"/>
      <w:ind w:left="720"/>
      <w:contextualSpacing/>
    </w:pPr>
    <w:rPr>
      <w:rFonts w:ascii="Arial" w:hAnsi="Arial"/>
      <w:snapToGrid w:val="0"/>
      <w:sz w:val="22"/>
      <w:szCs w:val="20"/>
    </w:rPr>
  </w:style>
  <w:style w:type="paragraph" w:customStyle="1" w:styleId="RecipePercentage">
    <w:name w:val="RecipePercentage"/>
    <w:rsid w:val="00A872DA"/>
    <w:rPr>
      <w:rFonts w:ascii="Arial" w:hAnsi="Arial"/>
      <w:snapToGrid w:val="0"/>
      <w:sz w:val="26"/>
    </w:rPr>
  </w:style>
  <w:style w:type="paragraph" w:customStyle="1" w:styleId="RecipeProcedure">
    <w:name w:val="RecipeProcedure"/>
    <w:rsid w:val="00A872DA"/>
    <w:pPr>
      <w:spacing w:before="120" w:after="120"/>
      <w:ind w:left="1800" w:hanging="720"/>
    </w:pPr>
    <w:rPr>
      <w:rFonts w:ascii="Arial" w:hAnsi="Arial"/>
      <w:snapToGrid w:val="0"/>
      <w:sz w:val="26"/>
    </w:rPr>
  </w:style>
  <w:style w:type="paragraph" w:customStyle="1" w:styleId="RecipeProcedureHead">
    <w:name w:val="RecipeProcedureHead"/>
    <w:rsid w:val="00A872D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872DA"/>
    <w:pPr>
      <w:ind w:left="720"/>
    </w:pPr>
    <w:rPr>
      <w:rFonts w:ascii="Arial" w:hAnsi="Arial"/>
      <w:b/>
      <w:smallCaps/>
      <w:snapToGrid w:val="0"/>
      <w:sz w:val="32"/>
      <w:u w:val="single"/>
    </w:rPr>
  </w:style>
  <w:style w:type="paragraph" w:customStyle="1" w:styleId="RecipeTableHead">
    <w:name w:val="RecipeTableHead"/>
    <w:rsid w:val="00A872DA"/>
    <w:rPr>
      <w:rFonts w:ascii="Arial" w:hAnsi="Arial"/>
      <w:b/>
      <w:smallCaps/>
      <w:snapToGrid w:val="0"/>
      <w:sz w:val="26"/>
    </w:rPr>
  </w:style>
  <w:style w:type="paragraph" w:customStyle="1" w:styleId="RecipeTime">
    <w:name w:val="RecipeTime"/>
    <w:rsid w:val="00A872DA"/>
    <w:pPr>
      <w:spacing w:before="120" w:after="120"/>
      <w:ind w:left="720"/>
      <w:contextualSpacing/>
    </w:pPr>
    <w:rPr>
      <w:rFonts w:ascii="Arial" w:hAnsi="Arial"/>
      <w:i/>
      <w:snapToGrid w:val="0"/>
      <w:sz w:val="26"/>
    </w:rPr>
  </w:style>
  <w:style w:type="paragraph" w:customStyle="1" w:styleId="RecipeTitle">
    <w:name w:val="RecipeTitle"/>
    <w:next w:val="RecipeIngredientList"/>
    <w:rsid w:val="00A872D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872DA"/>
    <w:pPr>
      <w:ind w:left="720"/>
    </w:pPr>
    <w:rPr>
      <w:rFonts w:ascii="Arial" w:hAnsi="Arial"/>
      <w:b/>
      <w:i/>
      <w:smallCaps/>
      <w:snapToGrid w:val="0"/>
      <w:sz w:val="36"/>
      <w:szCs w:val="40"/>
    </w:rPr>
  </w:style>
  <w:style w:type="paragraph" w:customStyle="1" w:styleId="RecipeUSMeasure">
    <w:name w:val="RecipeUSMeasure"/>
    <w:rsid w:val="00A872DA"/>
    <w:rPr>
      <w:rFonts w:ascii="Arial" w:hAnsi="Arial"/>
      <w:snapToGrid w:val="0"/>
      <w:sz w:val="26"/>
    </w:rPr>
  </w:style>
  <w:style w:type="paragraph" w:customStyle="1" w:styleId="RecipeVariationPara">
    <w:name w:val="RecipeVariationPara"/>
    <w:basedOn w:val="RecipeTime"/>
    <w:rsid w:val="00A872DA"/>
    <w:rPr>
      <w:i w:val="0"/>
      <w:sz w:val="24"/>
      <w:u w:val="single"/>
    </w:rPr>
  </w:style>
  <w:style w:type="paragraph" w:customStyle="1" w:styleId="RecipeVariationHead">
    <w:name w:val="RecipeVariationHead"/>
    <w:rsid w:val="00A872DA"/>
    <w:pPr>
      <w:spacing w:before="60" w:after="60"/>
      <w:ind w:left="720"/>
    </w:pPr>
    <w:rPr>
      <w:rFonts w:ascii="Arial" w:hAnsi="Arial"/>
      <w:b/>
      <w:snapToGrid w:val="0"/>
      <w:sz w:val="22"/>
      <w:u w:val="single"/>
    </w:rPr>
  </w:style>
  <w:style w:type="paragraph" w:customStyle="1" w:styleId="RecipeNoteHead">
    <w:name w:val="RecipeNoteHead"/>
    <w:rsid w:val="00A872DA"/>
    <w:pPr>
      <w:spacing w:before="60" w:after="60"/>
      <w:ind w:left="720"/>
    </w:pPr>
    <w:rPr>
      <w:rFonts w:ascii="Arial" w:hAnsi="Arial"/>
      <w:b/>
      <w:snapToGrid w:val="0"/>
    </w:rPr>
  </w:style>
  <w:style w:type="paragraph" w:customStyle="1" w:styleId="RecipeNotePara">
    <w:name w:val="RecipeNotePara"/>
    <w:basedOn w:val="RecipeTime"/>
    <w:rsid w:val="00A872DA"/>
    <w:rPr>
      <w:i w:val="0"/>
      <w:sz w:val="24"/>
      <w:u w:val="single"/>
    </w:rPr>
  </w:style>
  <w:style w:type="paragraph" w:customStyle="1" w:styleId="RecipeYield">
    <w:name w:val="RecipeYield"/>
    <w:rsid w:val="00A872DA"/>
    <w:pPr>
      <w:ind w:left="720"/>
    </w:pPr>
    <w:rPr>
      <w:rFonts w:ascii="Arial" w:hAnsi="Arial"/>
      <w:snapToGrid w:val="0"/>
    </w:rPr>
  </w:style>
  <w:style w:type="paragraph" w:customStyle="1" w:styleId="Reference">
    <w:name w:val="Reference"/>
    <w:basedOn w:val="Normal"/>
    <w:rsid w:val="00A872DA"/>
    <w:pPr>
      <w:spacing w:before="120" w:after="120"/>
      <w:ind w:left="720" w:hanging="720"/>
    </w:pPr>
    <w:rPr>
      <w:szCs w:val="20"/>
    </w:rPr>
  </w:style>
  <w:style w:type="paragraph" w:customStyle="1" w:styleId="ReferenceAnnotation">
    <w:name w:val="ReferenceAnnotation"/>
    <w:basedOn w:val="Reference"/>
    <w:rsid w:val="00A872DA"/>
    <w:pPr>
      <w:spacing w:before="0" w:after="0"/>
      <w:ind w:firstLine="0"/>
    </w:pPr>
    <w:rPr>
      <w:snapToGrid w:val="0"/>
    </w:rPr>
  </w:style>
  <w:style w:type="paragraph" w:customStyle="1" w:styleId="ReferencesHead">
    <w:name w:val="ReferencesHead"/>
    <w:basedOn w:val="BibliographyHead"/>
    <w:next w:val="Reference"/>
    <w:rsid w:val="00A872DA"/>
  </w:style>
  <w:style w:type="paragraph" w:customStyle="1" w:styleId="ReferenceTitle">
    <w:name w:val="ReferenceTitle"/>
    <w:basedOn w:val="MatterTitle"/>
    <w:next w:val="Reference"/>
    <w:rsid w:val="00A872DA"/>
  </w:style>
  <w:style w:type="paragraph" w:customStyle="1" w:styleId="ReviewHead">
    <w:name w:val="ReviewHead"/>
    <w:basedOn w:val="BibliographyHead"/>
    <w:next w:val="Para"/>
    <w:rsid w:val="00A872DA"/>
  </w:style>
  <w:style w:type="paragraph" w:customStyle="1" w:styleId="RunInHead">
    <w:name w:val="RunInHead"/>
    <w:next w:val="Normal"/>
    <w:rsid w:val="00A872DA"/>
    <w:pPr>
      <w:spacing w:before="240"/>
      <w:ind w:left="1440"/>
    </w:pPr>
    <w:rPr>
      <w:rFonts w:ascii="Arial" w:hAnsi="Arial"/>
      <w:b/>
      <w:sz w:val="26"/>
    </w:rPr>
  </w:style>
  <w:style w:type="paragraph" w:customStyle="1" w:styleId="RunInHeadSub">
    <w:name w:val="RunInHeadSub"/>
    <w:basedOn w:val="RunInHead"/>
    <w:next w:val="Normal"/>
    <w:rsid w:val="00A872DA"/>
    <w:pPr>
      <w:ind w:left="2160"/>
    </w:pPr>
    <w:rPr>
      <w:snapToGrid w:val="0"/>
    </w:rPr>
  </w:style>
  <w:style w:type="paragraph" w:customStyle="1" w:styleId="RunInPara">
    <w:name w:val="RunInPara"/>
    <w:basedOn w:val="Normal"/>
    <w:link w:val="RunInParaChar"/>
    <w:rsid w:val="00A872DA"/>
    <w:pPr>
      <w:widowControl w:val="0"/>
      <w:spacing w:after="120"/>
      <w:ind w:left="1440"/>
    </w:pPr>
    <w:rPr>
      <w:snapToGrid w:val="0"/>
      <w:szCs w:val="20"/>
    </w:rPr>
  </w:style>
  <w:style w:type="paragraph" w:customStyle="1" w:styleId="RunInParaSub">
    <w:name w:val="RunInParaSub"/>
    <w:basedOn w:val="RunInPara"/>
    <w:rsid w:val="00A872DA"/>
    <w:pPr>
      <w:ind w:left="2160"/>
    </w:pPr>
  </w:style>
  <w:style w:type="paragraph" w:styleId="Salutation">
    <w:name w:val="Salutation"/>
    <w:next w:val="Normal"/>
    <w:link w:val="SalutationChar"/>
    <w:rsid w:val="00A872DA"/>
    <w:rPr>
      <w:sz w:val="24"/>
    </w:rPr>
  </w:style>
  <w:style w:type="paragraph" w:customStyle="1" w:styleId="SectionTitle">
    <w:name w:val="SectionTitle"/>
    <w:basedOn w:val="ChapterTitle"/>
    <w:next w:val="ChapterTitle"/>
    <w:rsid w:val="00A872DA"/>
    <w:pPr>
      <w:pBdr>
        <w:bottom w:val="single" w:sz="4" w:space="1" w:color="auto"/>
      </w:pBdr>
    </w:pPr>
  </w:style>
  <w:style w:type="paragraph" w:customStyle="1" w:styleId="Series">
    <w:name w:val="Series"/>
    <w:rsid w:val="00A872DA"/>
    <w:pPr>
      <w:ind w:left="720"/>
    </w:pPr>
    <w:rPr>
      <w:sz w:val="24"/>
    </w:rPr>
  </w:style>
  <w:style w:type="paragraph" w:customStyle="1" w:styleId="SignatureLine">
    <w:name w:val="SignatureLine"/>
    <w:qFormat/>
    <w:rsid w:val="00A872DA"/>
    <w:pPr>
      <w:spacing w:before="240" w:after="240"/>
      <w:ind w:left="4320"/>
      <w:contextualSpacing/>
      <w:jc w:val="right"/>
    </w:pPr>
    <w:rPr>
      <w:rFonts w:ascii="Arial" w:hAnsi="Arial"/>
      <w:snapToGrid w:val="0"/>
      <w:sz w:val="18"/>
    </w:rPr>
  </w:style>
  <w:style w:type="paragraph" w:customStyle="1" w:styleId="Slug">
    <w:name w:val="Slug"/>
    <w:basedOn w:val="Normal"/>
    <w:next w:val="Para"/>
    <w:rsid w:val="00A872DA"/>
    <w:pPr>
      <w:spacing w:before="360" w:after="360"/>
      <w:ind w:left="1440"/>
    </w:pPr>
    <w:rPr>
      <w:rFonts w:ascii="Arial" w:hAnsi="Arial"/>
      <w:b/>
      <w:szCs w:val="20"/>
    </w:rPr>
  </w:style>
  <w:style w:type="character" w:customStyle="1" w:styleId="Subscript">
    <w:name w:val="Subscript"/>
    <w:rsid w:val="00A872DA"/>
    <w:rPr>
      <w:vertAlign w:val="subscript"/>
    </w:rPr>
  </w:style>
  <w:style w:type="paragraph" w:styleId="Subtitle">
    <w:name w:val="Subtitle"/>
    <w:basedOn w:val="Normal"/>
    <w:link w:val="SubtitleChar"/>
    <w:qFormat/>
    <w:rsid w:val="00A872D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872DA"/>
  </w:style>
  <w:style w:type="character" w:customStyle="1" w:styleId="Superscript">
    <w:name w:val="Superscript"/>
    <w:rsid w:val="00A872DA"/>
    <w:rPr>
      <w:vertAlign w:val="superscript"/>
    </w:rPr>
  </w:style>
  <w:style w:type="paragraph" w:customStyle="1" w:styleId="SupplementInstruction">
    <w:name w:val="SupplementInstruction"/>
    <w:rsid w:val="00A872DA"/>
    <w:pPr>
      <w:spacing w:before="120" w:after="120"/>
      <w:ind w:left="720"/>
    </w:pPr>
    <w:rPr>
      <w:i/>
      <w:sz w:val="26"/>
    </w:rPr>
  </w:style>
  <w:style w:type="paragraph" w:customStyle="1" w:styleId="TableCaption">
    <w:name w:val="TableCaption"/>
    <w:basedOn w:val="Slug"/>
    <w:qFormat/>
    <w:rsid w:val="00A872DA"/>
    <w:pPr>
      <w:keepNext/>
      <w:widowControl w:val="0"/>
      <w:spacing w:before="240" w:after="120"/>
      <w:ind w:left="0"/>
    </w:pPr>
    <w:rPr>
      <w:snapToGrid w:val="0"/>
    </w:rPr>
  </w:style>
  <w:style w:type="paragraph" w:customStyle="1" w:styleId="TableEntry">
    <w:name w:val="TableEntry"/>
    <w:qFormat/>
    <w:rsid w:val="00A872DA"/>
    <w:pPr>
      <w:spacing w:after="60"/>
    </w:pPr>
    <w:rPr>
      <w:rFonts w:ascii="Arial" w:hAnsi="Arial"/>
      <w:sz w:val="22"/>
    </w:rPr>
  </w:style>
  <w:style w:type="paragraph" w:customStyle="1" w:styleId="TableFootnote">
    <w:name w:val="TableFootnote"/>
    <w:rsid w:val="00A872DA"/>
    <w:pPr>
      <w:spacing w:after="240"/>
      <w:ind w:left="1440"/>
      <w:contextualSpacing/>
    </w:pPr>
    <w:rPr>
      <w:rFonts w:ascii="Arial" w:hAnsi="Arial"/>
      <w:sz w:val="18"/>
    </w:rPr>
  </w:style>
  <w:style w:type="paragraph" w:customStyle="1" w:styleId="TableHead">
    <w:name w:val="TableHead"/>
    <w:qFormat/>
    <w:rsid w:val="00A872DA"/>
    <w:pPr>
      <w:keepNext/>
    </w:pPr>
    <w:rPr>
      <w:rFonts w:ascii="Arial" w:hAnsi="Arial"/>
      <w:b/>
      <w:sz w:val="22"/>
    </w:rPr>
  </w:style>
  <w:style w:type="paragraph" w:customStyle="1" w:styleId="TableSource">
    <w:name w:val="TableSource"/>
    <w:next w:val="Normal"/>
    <w:rsid w:val="00A872DA"/>
    <w:pPr>
      <w:pBdr>
        <w:top w:val="single" w:sz="4" w:space="1" w:color="auto"/>
      </w:pBdr>
      <w:spacing w:after="240"/>
      <w:ind w:left="1440"/>
      <w:contextualSpacing/>
    </w:pPr>
    <w:rPr>
      <w:rFonts w:ascii="Arial" w:hAnsi="Arial"/>
      <w:snapToGrid w:val="0"/>
    </w:rPr>
  </w:style>
  <w:style w:type="paragraph" w:customStyle="1" w:styleId="TabularEntry">
    <w:name w:val="TabularEntry"/>
    <w:rsid w:val="00A872DA"/>
    <w:pPr>
      <w:widowControl w:val="0"/>
    </w:pPr>
    <w:rPr>
      <w:snapToGrid w:val="0"/>
      <w:sz w:val="26"/>
    </w:rPr>
  </w:style>
  <w:style w:type="paragraph" w:customStyle="1" w:styleId="TabularEntrySub">
    <w:name w:val="TabularEntrySub"/>
    <w:basedOn w:val="TabularEntry"/>
    <w:rsid w:val="00A872DA"/>
    <w:pPr>
      <w:ind w:left="360"/>
    </w:pPr>
  </w:style>
  <w:style w:type="paragraph" w:customStyle="1" w:styleId="TabularHead">
    <w:name w:val="TabularHead"/>
    <w:qFormat/>
    <w:rsid w:val="00A872DA"/>
    <w:pPr>
      <w:spacing w:line="276" w:lineRule="auto"/>
    </w:pPr>
    <w:rPr>
      <w:b/>
      <w:snapToGrid w:val="0"/>
      <w:sz w:val="26"/>
    </w:rPr>
  </w:style>
  <w:style w:type="paragraph" w:customStyle="1" w:styleId="TextBreak">
    <w:name w:val="TextBreak"/>
    <w:next w:val="Para"/>
    <w:rsid w:val="00A872DA"/>
    <w:pPr>
      <w:jc w:val="center"/>
    </w:pPr>
    <w:rPr>
      <w:rFonts w:ascii="Arial" w:hAnsi="Arial"/>
      <w:b/>
      <w:snapToGrid w:val="0"/>
      <w:sz w:val="24"/>
    </w:rPr>
  </w:style>
  <w:style w:type="paragraph" w:customStyle="1" w:styleId="TOCTitle">
    <w:name w:val="TOCTitle"/>
    <w:next w:val="Para"/>
    <w:rsid w:val="00A872DA"/>
    <w:pPr>
      <w:spacing w:before="120" w:after="120"/>
    </w:pPr>
    <w:rPr>
      <w:rFonts w:ascii="Arial" w:hAnsi="Arial"/>
      <w:b/>
      <w:smallCaps/>
      <w:snapToGrid w:val="0"/>
      <w:color w:val="000000"/>
      <w:sz w:val="60"/>
      <w:szCs w:val="60"/>
    </w:rPr>
  </w:style>
  <w:style w:type="character" w:customStyle="1" w:styleId="UserInput">
    <w:name w:val="UserInput"/>
    <w:rsid w:val="00A872DA"/>
    <w:rPr>
      <w:b/>
    </w:rPr>
  </w:style>
  <w:style w:type="character" w:customStyle="1" w:styleId="UserInputVariable">
    <w:name w:val="UserInputVariable"/>
    <w:rsid w:val="00A872DA"/>
    <w:rPr>
      <w:b/>
      <w:i/>
    </w:rPr>
  </w:style>
  <w:style w:type="character" w:customStyle="1" w:styleId="Variable">
    <w:name w:val="Variable"/>
    <w:rsid w:val="00A872DA"/>
    <w:rPr>
      <w:i/>
    </w:rPr>
  </w:style>
  <w:style w:type="character" w:customStyle="1" w:styleId="WileyBold">
    <w:name w:val="WileyBold"/>
    <w:rsid w:val="00A872DA"/>
    <w:rPr>
      <w:b/>
    </w:rPr>
  </w:style>
  <w:style w:type="character" w:customStyle="1" w:styleId="WileyBoldItalic">
    <w:name w:val="WileyBoldItalic"/>
    <w:rsid w:val="00A872DA"/>
    <w:rPr>
      <w:b/>
      <w:i/>
    </w:rPr>
  </w:style>
  <w:style w:type="character" w:customStyle="1" w:styleId="WileyItalic">
    <w:name w:val="WileyItalic"/>
    <w:rsid w:val="00A872DA"/>
    <w:rPr>
      <w:i/>
    </w:rPr>
  </w:style>
  <w:style w:type="character" w:customStyle="1" w:styleId="WileySymbol">
    <w:name w:val="WileySymbol"/>
    <w:rsid w:val="00A872DA"/>
    <w:rPr>
      <w:rFonts w:ascii="Symbol" w:hAnsi="Symbol"/>
    </w:rPr>
  </w:style>
  <w:style w:type="character" w:customStyle="1" w:styleId="wileyTemp">
    <w:name w:val="wileyTemp"/>
    <w:rsid w:val="00A872DA"/>
  </w:style>
  <w:style w:type="paragraph" w:customStyle="1" w:styleId="wsBlockA">
    <w:name w:val="wsBlockA"/>
    <w:basedOn w:val="Normal"/>
    <w:qFormat/>
    <w:rsid w:val="00A872DA"/>
    <w:pPr>
      <w:spacing w:before="120" w:after="120"/>
      <w:ind w:left="2160" w:right="1440"/>
    </w:pPr>
    <w:rPr>
      <w:rFonts w:ascii="Arial" w:eastAsia="Calibri" w:hAnsi="Arial"/>
      <w:sz w:val="20"/>
      <w:szCs w:val="22"/>
    </w:rPr>
  </w:style>
  <w:style w:type="paragraph" w:customStyle="1" w:styleId="wsBlockB">
    <w:name w:val="wsBlockB"/>
    <w:basedOn w:val="Normal"/>
    <w:qFormat/>
    <w:rsid w:val="00A872DA"/>
    <w:pPr>
      <w:spacing w:before="120" w:after="120"/>
      <w:ind w:left="2160" w:right="1440"/>
    </w:pPr>
    <w:rPr>
      <w:rFonts w:eastAsia="Calibri"/>
      <w:sz w:val="20"/>
      <w:szCs w:val="22"/>
    </w:rPr>
  </w:style>
  <w:style w:type="paragraph" w:customStyle="1" w:styleId="wsBlockC">
    <w:name w:val="wsBlockC"/>
    <w:basedOn w:val="Normal"/>
    <w:qFormat/>
    <w:rsid w:val="00A872D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872D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872DA"/>
    <w:pPr>
      <w:spacing w:before="120" w:after="120"/>
      <w:ind w:left="720"/>
    </w:pPr>
    <w:rPr>
      <w:rFonts w:eastAsia="Calibri"/>
      <w:b/>
      <w:sz w:val="28"/>
      <w:szCs w:val="22"/>
      <w:u w:val="wave"/>
    </w:rPr>
  </w:style>
  <w:style w:type="paragraph" w:customStyle="1" w:styleId="wsHeadStyleC">
    <w:name w:val="wsHeadStyleC"/>
    <w:basedOn w:val="Normal"/>
    <w:qFormat/>
    <w:rsid w:val="00A872D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872D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872DA"/>
    <w:pPr>
      <w:numPr>
        <w:numId w:val="12"/>
      </w:numPr>
      <w:spacing w:before="120" w:after="120"/>
    </w:pPr>
    <w:rPr>
      <w:rFonts w:eastAsia="Calibri"/>
      <w:sz w:val="26"/>
      <w:szCs w:val="22"/>
    </w:rPr>
  </w:style>
  <w:style w:type="paragraph" w:customStyle="1" w:styleId="wsListBulletedC">
    <w:name w:val="wsListBulletedC"/>
    <w:basedOn w:val="Normal"/>
    <w:qFormat/>
    <w:rsid w:val="00A872D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872D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872DA"/>
    <w:pPr>
      <w:spacing w:before="120" w:after="120"/>
      <w:ind w:left="2160" w:hanging="720"/>
    </w:pPr>
    <w:rPr>
      <w:rFonts w:eastAsia="Calibri"/>
      <w:sz w:val="26"/>
      <w:szCs w:val="22"/>
    </w:rPr>
  </w:style>
  <w:style w:type="paragraph" w:customStyle="1" w:styleId="wsListNumberedC">
    <w:name w:val="wsListNumberedC"/>
    <w:basedOn w:val="Normal"/>
    <w:qFormat/>
    <w:rsid w:val="00A872D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872DA"/>
    <w:pPr>
      <w:spacing w:before="120" w:after="120"/>
      <w:ind w:left="1440"/>
    </w:pPr>
    <w:rPr>
      <w:rFonts w:ascii="Arial" w:eastAsia="Calibri" w:hAnsi="Arial"/>
      <w:sz w:val="26"/>
      <w:szCs w:val="22"/>
    </w:rPr>
  </w:style>
  <w:style w:type="paragraph" w:customStyle="1" w:styleId="wsListUnmarkedB">
    <w:name w:val="wsListUnmarkedB"/>
    <w:basedOn w:val="Normal"/>
    <w:qFormat/>
    <w:rsid w:val="00A872DA"/>
    <w:pPr>
      <w:spacing w:before="120" w:after="120"/>
      <w:ind w:left="1440"/>
    </w:pPr>
    <w:rPr>
      <w:rFonts w:eastAsia="Calibri"/>
      <w:sz w:val="26"/>
      <w:szCs w:val="22"/>
    </w:rPr>
  </w:style>
  <w:style w:type="paragraph" w:customStyle="1" w:styleId="wsListUnmarkedC">
    <w:name w:val="wsListUnmarkedC"/>
    <w:basedOn w:val="Normal"/>
    <w:qFormat/>
    <w:rsid w:val="00A872DA"/>
    <w:pPr>
      <w:spacing w:before="120" w:after="120"/>
      <w:ind w:left="1440"/>
    </w:pPr>
    <w:rPr>
      <w:rFonts w:ascii="Verdana" w:eastAsia="Calibri" w:hAnsi="Verdana"/>
      <w:sz w:val="26"/>
      <w:szCs w:val="22"/>
    </w:rPr>
  </w:style>
  <w:style w:type="paragraph" w:customStyle="1" w:styleId="wsNameDate">
    <w:name w:val="wsNameDate"/>
    <w:qFormat/>
    <w:rsid w:val="00A872DA"/>
    <w:pPr>
      <w:spacing w:before="240" w:after="240"/>
    </w:pPr>
    <w:rPr>
      <w:rFonts w:ascii="Arial" w:eastAsia="Calibri" w:hAnsi="Arial"/>
      <w:b/>
      <w:sz w:val="28"/>
      <w:szCs w:val="22"/>
    </w:rPr>
  </w:style>
  <w:style w:type="paragraph" w:customStyle="1" w:styleId="wsParaA">
    <w:name w:val="wsParaA"/>
    <w:basedOn w:val="Normal"/>
    <w:qFormat/>
    <w:rsid w:val="00A872D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872DA"/>
    <w:pPr>
      <w:spacing w:before="120" w:after="120"/>
      <w:ind w:left="720" w:firstLine="720"/>
      <w:contextualSpacing/>
    </w:pPr>
    <w:rPr>
      <w:rFonts w:eastAsia="Calibri"/>
      <w:sz w:val="26"/>
      <w:szCs w:val="22"/>
    </w:rPr>
  </w:style>
  <w:style w:type="paragraph" w:customStyle="1" w:styleId="wsParaC">
    <w:name w:val="wsParaC"/>
    <w:basedOn w:val="Normal"/>
    <w:qFormat/>
    <w:rsid w:val="00A872DA"/>
    <w:pPr>
      <w:spacing w:before="120" w:after="120"/>
      <w:ind w:left="720" w:firstLine="720"/>
      <w:contextualSpacing/>
    </w:pPr>
    <w:rPr>
      <w:rFonts w:ascii="Verdana" w:eastAsia="Calibri" w:hAnsi="Verdana"/>
      <w:sz w:val="26"/>
      <w:szCs w:val="22"/>
    </w:rPr>
  </w:style>
  <w:style w:type="paragraph" w:customStyle="1" w:styleId="wsTitle">
    <w:name w:val="wsTitle"/>
    <w:qFormat/>
    <w:rsid w:val="00A872DA"/>
    <w:rPr>
      <w:rFonts w:ascii="Arial" w:eastAsia="Calibri" w:hAnsi="Arial"/>
      <w:b/>
      <w:sz w:val="36"/>
      <w:szCs w:val="32"/>
    </w:rPr>
  </w:style>
  <w:style w:type="character" w:styleId="CommentReference">
    <w:name w:val="annotation reference"/>
    <w:semiHidden/>
    <w:rsid w:val="00A872DA"/>
    <w:rPr>
      <w:sz w:val="16"/>
      <w:szCs w:val="16"/>
    </w:rPr>
  </w:style>
  <w:style w:type="paragraph" w:styleId="CommentText">
    <w:name w:val="annotation text"/>
    <w:basedOn w:val="Normal"/>
    <w:link w:val="CommentTextChar"/>
    <w:semiHidden/>
    <w:rsid w:val="00A872DA"/>
    <w:rPr>
      <w:sz w:val="20"/>
      <w:szCs w:val="20"/>
    </w:rPr>
  </w:style>
  <w:style w:type="paragraph" w:styleId="CommentSubject">
    <w:name w:val="annotation subject"/>
    <w:basedOn w:val="CommentText"/>
    <w:next w:val="CommentText"/>
    <w:link w:val="CommentSubjectChar"/>
    <w:semiHidden/>
    <w:rsid w:val="00A872DA"/>
    <w:rPr>
      <w:b/>
      <w:bCs/>
    </w:rPr>
  </w:style>
  <w:style w:type="character" w:styleId="FollowedHyperlink">
    <w:name w:val="FollowedHyperlink"/>
    <w:rsid w:val="00A872DA"/>
    <w:rPr>
      <w:color w:val="800080"/>
      <w:u w:val="single"/>
    </w:rPr>
  </w:style>
  <w:style w:type="character" w:styleId="HTMLAcronym">
    <w:name w:val="HTML Acronym"/>
    <w:basedOn w:val="DefaultParagraphFont"/>
    <w:rsid w:val="00A872DA"/>
  </w:style>
  <w:style w:type="character" w:styleId="HTMLCite">
    <w:name w:val="HTML Cite"/>
    <w:rsid w:val="00A872DA"/>
    <w:rPr>
      <w:i/>
      <w:iCs/>
    </w:rPr>
  </w:style>
  <w:style w:type="character" w:styleId="HTMLCode">
    <w:name w:val="HTML Code"/>
    <w:rsid w:val="00A872DA"/>
    <w:rPr>
      <w:rFonts w:ascii="Courier New" w:hAnsi="Courier New" w:cs="Courier New"/>
      <w:sz w:val="20"/>
      <w:szCs w:val="20"/>
    </w:rPr>
  </w:style>
  <w:style w:type="character" w:styleId="HTMLDefinition">
    <w:name w:val="HTML Definition"/>
    <w:rsid w:val="00A872DA"/>
    <w:rPr>
      <w:i/>
      <w:iCs/>
    </w:rPr>
  </w:style>
  <w:style w:type="character" w:styleId="HTMLKeyboard">
    <w:name w:val="HTML Keyboard"/>
    <w:rsid w:val="00A872DA"/>
    <w:rPr>
      <w:rFonts w:ascii="Courier New" w:hAnsi="Courier New" w:cs="Courier New"/>
      <w:sz w:val="20"/>
      <w:szCs w:val="20"/>
    </w:rPr>
  </w:style>
  <w:style w:type="character" w:styleId="HTMLSample">
    <w:name w:val="HTML Sample"/>
    <w:rsid w:val="00A872DA"/>
    <w:rPr>
      <w:rFonts w:ascii="Courier New" w:hAnsi="Courier New" w:cs="Courier New"/>
    </w:rPr>
  </w:style>
  <w:style w:type="character" w:styleId="HTMLTypewriter">
    <w:name w:val="HTML Typewriter"/>
    <w:rsid w:val="00A872DA"/>
    <w:rPr>
      <w:rFonts w:ascii="Courier New" w:hAnsi="Courier New" w:cs="Courier New"/>
      <w:sz w:val="20"/>
      <w:szCs w:val="20"/>
    </w:rPr>
  </w:style>
  <w:style w:type="character" w:styleId="HTMLVariable">
    <w:name w:val="HTML Variable"/>
    <w:rsid w:val="00A872DA"/>
    <w:rPr>
      <w:i/>
      <w:iCs/>
    </w:rPr>
  </w:style>
  <w:style w:type="character" w:styleId="Hyperlink">
    <w:name w:val="Hyperlink"/>
    <w:rsid w:val="00A872DA"/>
    <w:rPr>
      <w:color w:val="0000FF"/>
      <w:u w:val="single"/>
    </w:rPr>
  </w:style>
  <w:style w:type="character" w:styleId="LineNumber">
    <w:name w:val="line number"/>
    <w:basedOn w:val="DefaultParagraphFont"/>
    <w:rsid w:val="00A872DA"/>
  </w:style>
  <w:style w:type="character" w:styleId="PageNumber">
    <w:name w:val="page number"/>
    <w:basedOn w:val="DefaultParagraphFont"/>
    <w:rsid w:val="00A872DA"/>
  </w:style>
  <w:style w:type="character" w:styleId="Strong">
    <w:name w:val="Strong"/>
    <w:qFormat/>
    <w:rsid w:val="00A872DA"/>
    <w:rPr>
      <w:b/>
      <w:bCs/>
    </w:rPr>
  </w:style>
  <w:style w:type="paragraph" w:customStyle="1" w:styleId="RecipeTool">
    <w:name w:val="RecipeTool"/>
    <w:qFormat/>
    <w:rsid w:val="00A872DA"/>
    <w:pPr>
      <w:spacing w:before="240" w:after="240"/>
      <w:ind w:left="1440"/>
      <w:contextualSpacing/>
    </w:pPr>
    <w:rPr>
      <w:rFonts w:ascii="Arial" w:hAnsi="Arial"/>
      <w:b/>
      <w:snapToGrid w:val="0"/>
      <w:sz w:val="24"/>
    </w:rPr>
  </w:style>
  <w:style w:type="character" w:customStyle="1" w:styleId="TextCircled">
    <w:name w:val="TextCircled"/>
    <w:uiPriority w:val="1"/>
    <w:qFormat/>
    <w:rsid w:val="00A872DA"/>
    <w:rPr>
      <w:bdr w:val="single" w:sz="18" w:space="0" w:color="92D050"/>
    </w:rPr>
  </w:style>
  <w:style w:type="character" w:customStyle="1" w:styleId="TextHighlighted">
    <w:name w:val="TextHighlighted"/>
    <w:uiPriority w:val="1"/>
    <w:qFormat/>
    <w:rsid w:val="00A872DA"/>
    <w:rPr>
      <w:bdr w:val="none" w:sz="0" w:space="0" w:color="auto"/>
      <w:shd w:val="clear" w:color="auto" w:fill="92D050"/>
    </w:rPr>
  </w:style>
  <w:style w:type="paragraph" w:customStyle="1" w:styleId="PullQuoteAttribution">
    <w:name w:val="PullQuoteAttribution"/>
    <w:next w:val="Para"/>
    <w:qFormat/>
    <w:rsid w:val="00A872D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872D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872D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872D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872DA"/>
    <w:pPr>
      <w:spacing w:line="276" w:lineRule="auto"/>
      <w:ind w:left="576"/>
    </w:pPr>
    <w:rPr>
      <w:b/>
      <w:i/>
      <w:sz w:val="24"/>
    </w:rPr>
  </w:style>
  <w:style w:type="paragraph" w:customStyle="1" w:styleId="DialogContinued">
    <w:name w:val="DialogContinued"/>
    <w:basedOn w:val="Dialog"/>
    <w:qFormat/>
    <w:rsid w:val="00A872DA"/>
    <w:pPr>
      <w:ind w:firstLine="0"/>
    </w:pPr>
  </w:style>
  <w:style w:type="paragraph" w:customStyle="1" w:styleId="ParaListUnmarked">
    <w:name w:val="ParaListUnmarked"/>
    <w:qFormat/>
    <w:rsid w:val="00A872DA"/>
    <w:pPr>
      <w:spacing w:before="240" w:after="240"/>
      <w:ind w:left="720"/>
    </w:pPr>
    <w:rPr>
      <w:snapToGrid w:val="0"/>
      <w:sz w:val="26"/>
    </w:rPr>
  </w:style>
  <w:style w:type="paragraph" w:customStyle="1" w:styleId="RecipeContributor">
    <w:name w:val="RecipeContributor"/>
    <w:next w:val="RecipeIngredientList"/>
    <w:qFormat/>
    <w:rsid w:val="00A872D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872DA"/>
    <w:rPr>
      <w:b/>
    </w:rPr>
  </w:style>
  <w:style w:type="paragraph" w:customStyle="1" w:styleId="RecipeNutritionHead">
    <w:name w:val="RecipeNutritionHead"/>
    <w:basedOn w:val="RecipeNutritionInfo"/>
    <w:next w:val="RecipeNutritionInfo"/>
    <w:qFormat/>
    <w:rsid w:val="00A872DA"/>
    <w:pPr>
      <w:spacing w:after="0"/>
    </w:pPr>
    <w:rPr>
      <w:b/>
    </w:rPr>
  </w:style>
  <w:style w:type="paragraph" w:styleId="TOC5">
    <w:name w:val="toc 5"/>
    <w:basedOn w:val="Normal"/>
    <w:next w:val="Normal"/>
    <w:autoRedefine/>
    <w:uiPriority w:val="39"/>
    <w:rsid w:val="00A872DA"/>
    <w:pPr>
      <w:ind w:left="1800"/>
    </w:pPr>
    <w:rPr>
      <w:rFonts w:eastAsia="Calibri" w:cs="Cordia New"/>
      <w:sz w:val="22"/>
      <w:szCs w:val="22"/>
    </w:rPr>
  </w:style>
  <w:style w:type="paragraph" w:styleId="TOC6">
    <w:name w:val="toc 6"/>
    <w:basedOn w:val="Normal"/>
    <w:next w:val="Normal"/>
    <w:autoRedefine/>
    <w:uiPriority w:val="39"/>
    <w:rsid w:val="00A872DA"/>
    <w:pPr>
      <w:ind w:left="2160"/>
    </w:pPr>
    <w:rPr>
      <w:rFonts w:eastAsia="Calibri" w:cs="Cordia New"/>
      <w:sz w:val="22"/>
      <w:szCs w:val="22"/>
    </w:rPr>
  </w:style>
  <w:style w:type="paragraph" w:customStyle="1" w:styleId="RecipeSubhead">
    <w:name w:val="RecipeSubhead"/>
    <w:basedOn w:val="RecipeProcedureHead"/>
    <w:rsid w:val="00A872DA"/>
    <w:rPr>
      <w:i/>
    </w:rPr>
  </w:style>
  <w:style w:type="character" w:customStyle="1" w:styleId="KeyTermDefinition">
    <w:name w:val="KeyTermDefinition"/>
    <w:uiPriority w:val="1"/>
    <w:rsid w:val="00A872DA"/>
    <w:rPr>
      <w:bdr w:val="none" w:sz="0" w:space="0" w:color="auto"/>
      <w:shd w:val="clear" w:color="auto" w:fill="auto"/>
    </w:rPr>
  </w:style>
  <w:style w:type="paragraph" w:styleId="Header">
    <w:name w:val="header"/>
    <w:basedOn w:val="Normal"/>
    <w:link w:val="HeaderChar"/>
    <w:rsid w:val="00A872DA"/>
    <w:pPr>
      <w:tabs>
        <w:tab w:val="center" w:pos="4320"/>
        <w:tab w:val="right" w:pos="8640"/>
      </w:tabs>
    </w:pPr>
  </w:style>
  <w:style w:type="paragraph" w:styleId="Footer">
    <w:name w:val="footer"/>
    <w:basedOn w:val="Normal"/>
    <w:link w:val="FooterChar"/>
    <w:rsid w:val="00A872DA"/>
    <w:pPr>
      <w:tabs>
        <w:tab w:val="center" w:pos="4320"/>
        <w:tab w:val="right" w:pos="8640"/>
      </w:tabs>
    </w:pPr>
  </w:style>
  <w:style w:type="character" w:customStyle="1" w:styleId="TwitterLink">
    <w:name w:val="TwitterLink"/>
    <w:uiPriority w:val="1"/>
    <w:rsid w:val="00A872DA"/>
    <w:rPr>
      <w:rFonts w:ascii="Courier New" w:hAnsi="Courier New"/>
      <w:u w:val="dash"/>
    </w:rPr>
  </w:style>
  <w:style w:type="character" w:customStyle="1" w:styleId="DigitalLinkID">
    <w:name w:val="DigitalLinkID"/>
    <w:uiPriority w:val="1"/>
    <w:rsid w:val="00A872DA"/>
    <w:rPr>
      <w:rFonts w:cs="Courier New"/>
      <w:color w:val="FF0000"/>
      <w:sz w:val="16"/>
      <w:szCs w:val="16"/>
      <w:bdr w:val="none" w:sz="0" w:space="0" w:color="auto"/>
      <w:shd w:val="clear" w:color="auto" w:fill="FFFFFF"/>
    </w:rPr>
  </w:style>
  <w:style w:type="paragraph" w:customStyle="1" w:styleId="DialogSource">
    <w:name w:val="DialogSource"/>
    <w:basedOn w:val="Dialog"/>
    <w:rsid w:val="00A872DA"/>
    <w:pPr>
      <w:ind w:left="2880" w:firstLine="0"/>
    </w:pPr>
  </w:style>
  <w:style w:type="character" w:customStyle="1" w:styleId="DigitalOnlyText">
    <w:name w:val="DigitalOnlyText"/>
    <w:uiPriority w:val="1"/>
    <w:rsid w:val="00A872DA"/>
    <w:rPr>
      <w:bdr w:val="single" w:sz="2" w:space="0" w:color="002060"/>
      <w:shd w:val="clear" w:color="auto" w:fill="auto"/>
    </w:rPr>
  </w:style>
  <w:style w:type="character" w:customStyle="1" w:styleId="PrintOnlyText">
    <w:name w:val="PrintOnlyText"/>
    <w:uiPriority w:val="1"/>
    <w:rsid w:val="00A872DA"/>
    <w:rPr>
      <w:bdr w:val="single" w:sz="2" w:space="0" w:color="FF0000"/>
    </w:rPr>
  </w:style>
  <w:style w:type="paragraph" w:customStyle="1" w:styleId="TableListBulleted">
    <w:name w:val="TableListBulleted"/>
    <w:qFormat/>
    <w:rsid w:val="00A872DA"/>
    <w:pPr>
      <w:numPr>
        <w:numId w:val="15"/>
      </w:numPr>
      <w:spacing w:before="120" w:after="120"/>
    </w:pPr>
    <w:rPr>
      <w:rFonts w:ascii="Arial" w:hAnsi="Arial"/>
      <w:snapToGrid w:val="0"/>
      <w:sz w:val="22"/>
    </w:rPr>
  </w:style>
  <w:style w:type="paragraph" w:customStyle="1" w:styleId="TableListNumbered">
    <w:name w:val="TableListNumbered"/>
    <w:qFormat/>
    <w:rsid w:val="00A872DA"/>
    <w:pPr>
      <w:spacing w:before="120" w:after="120"/>
      <w:ind w:left="288" w:hanging="288"/>
    </w:pPr>
    <w:rPr>
      <w:rFonts w:ascii="Arial" w:hAnsi="Arial"/>
      <w:snapToGrid w:val="0"/>
      <w:sz w:val="22"/>
    </w:rPr>
  </w:style>
  <w:style w:type="paragraph" w:customStyle="1" w:styleId="TableListUnmarked">
    <w:name w:val="TableListUnmarked"/>
    <w:qFormat/>
    <w:rsid w:val="00A872DA"/>
    <w:pPr>
      <w:spacing w:before="120" w:after="120"/>
      <w:ind w:left="288"/>
    </w:pPr>
    <w:rPr>
      <w:rFonts w:ascii="Arial" w:hAnsi="Arial"/>
      <w:snapToGrid w:val="0"/>
      <w:sz w:val="22"/>
    </w:rPr>
  </w:style>
  <w:style w:type="paragraph" w:customStyle="1" w:styleId="TableSubhead">
    <w:name w:val="TableSubhead"/>
    <w:qFormat/>
    <w:rsid w:val="00A872DA"/>
    <w:pPr>
      <w:ind w:left="144"/>
    </w:pPr>
    <w:rPr>
      <w:rFonts w:ascii="Arial" w:hAnsi="Arial"/>
      <w:b/>
      <w:snapToGrid w:val="0"/>
      <w:sz w:val="22"/>
    </w:rPr>
  </w:style>
  <w:style w:type="paragraph" w:customStyle="1" w:styleId="TabularSource">
    <w:name w:val="TabularSource"/>
    <w:basedOn w:val="TabularEntry"/>
    <w:qFormat/>
    <w:rsid w:val="00A872DA"/>
    <w:pPr>
      <w:spacing w:before="120" w:after="120"/>
      <w:ind w:left="1440"/>
    </w:pPr>
    <w:rPr>
      <w:sz w:val="20"/>
    </w:rPr>
  </w:style>
  <w:style w:type="paragraph" w:customStyle="1" w:styleId="ExtractListUnmarked">
    <w:name w:val="ExtractListUnmarked"/>
    <w:qFormat/>
    <w:rsid w:val="00A872DA"/>
    <w:pPr>
      <w:spacing w:before="120" w:after="120"/>
      <w:ind w:left="2880"/>
    </w:pPr>
    <w:rPr>
      <w:noProof/>
      <w:sz w:val="24"/>
    </w:rPr>
  </w:style>
  <w:style w:type="character" w:customStyle="1" w:styleId="DigitalLinkAnchorText">
    <w:name w:val="DigitalLinkAnchorText"/>
    <w:rsid w:val="00A872DA"/>
    <w:rPr>
      <w:bdr w:val="none" w:sz="0" w:space="0" w:color="auto"/>
      <w:shd w:val="clear" w:color="auto" w:fill="D6E3BC"/>
    </w:rPr>
  </w:style>
  <w:style w:type="character" w:customStyle="1" w:styleId="DigitalLinkDestination">
    <w:name w:val="DigitalLinkDestination"/>
    <w:rsid w:val="00A872DA"/>
    <w:rPr>
      <w:bdr w:val="none" w:sz="0" w:space="0" w:color="auto"/>
      <w:shd w:val="clear" w:color="auto" w:fill="EAF1DD"/>
    </w:rPr>
  </w:style>
  <w:style w:type="paragraph" w:customStyle="1" w:styleId="FeatureRecipeTitleAlternative">
    <w:name w:val="FeatureRecipeTitleAlternative"/>
    <w:basedOn w:val="RecipeTitleAlternative"/>
    <w:rsid w:val="00A872DA"/>
    <w:pPr>
      <w:shd w:val="pct20" w:color="auto" w:fill="auto"/>
    </w:pPr>
  </w:style>
  <w:style w:type="paragraph" w:customStyle="1" w:styleId="FeatureSubRecipeTitle">
    <w:name w:val="FeatureSubRecipeTitle"/>
    <w:basedOn w:val="RecipeSubrecipeTitle"/>
    <w:rsid w:val="00A872DA"/>
    <w:pPr>
      <w:shd w:val="pct20" w:color="auto" w:fill="auto"/>
    </w:pPr>
  </w:style>
  <w:style w:type="paragraph" w:customStyle="1" w:styleId="FeatureRecipeTool">
    <w:name w:val="FeatureRecipeTool"/>
    <w:basedOn w:val="RecipeTool"/>
    <w:rsid w:val="00A872DA"/>
    <w:pPr>
      <w:shd w:val="pct20" w:color="auto" w:fill="auto"/>
    </w:pPr>
  </w:style>
  <w:style w:type="paragraph" w:customStyle="1" w:styleId="FeatureRecipeIntro">
    <w:name w:val="FeatureRecipeIntro"/>
    <w:basedOn w:val="RecipeIntro"/>
    <w:rsid w:val="00A872DA"/>
    <w:pPr>
      <w:shd w:val="pct20" w:color="auto" w:fill="auto"/>
    </w:pPr>
  </w:style>
  <w:style w:type="paragraph" w:customStyle="1" w:styleId="FeatureRecipeIntroHead">
    <w:name w:val="FeatureRecipeIntroHead"/>
    <w:basedOn w:val="RecipeIntroHead"/>
    <w:rsid w:val="00A872DA"/>
    <w:pPr>
      <w:shd w:val="pct20" w:color="auto" w:fill="auto"/>
    </w:pPr>
  </w:style>
  <w:style w:type="paragraph" w:customStyle="1" w:styleId="FeatureRecipeContributor">
    <w:name w:val="FeatureRecipeContributor"/>
    <w:basedOn w:val="RecipeContributor"/>
    <w:rsid w:val="00A872DA"/>
    <w:pPr>
      <w:shd w:val="pct20" w:color="auto" w:fill="auto"/>
    </w:pPr>
  </w:style>
  <w:style w:type="paragraph" w:customStyle="1" w:styleId="FeatureRecipeIngredientHead">
    <w:name w:val="FeatureRecipeIngredientHead"/>
    <w:basedOn w:val="RecipeIngredientHead"/>
    <w:rsid w:val="00A872DA"/>
    <w:pPr>
      <w:shd w:val="pct20" w:color="auto" w:fill="auto"/>
    </w:pPr>
  </w:style>
  <w:style w:type="paragraph" w:customStyle="1" w:styleId="FeatureRecipeIngredientSubhead">
    <w:name w:val="FeatureRecipeIngredientSubhead"/>
    <w:basedOn w:val="RecipeIngredientSubhead"/>
    <w:rsid w:val="00A872DA"/>
    <w:pPr>
      <w:shd w:val="pct20" w:color="auto" w:fill="auto"/>
    </w:pPr>
  </w:style>
  <w:style w:type="paragraph" w:customStyle="1" w:styleId="FeatureRecipeProcedureHead">
    <w:name w:val="FeatureRecipeProcedureHead"/>
    <w:basedOn w:val="RecipeProcedureHead"/>
    <w:rsid w:val="00A872DA"/>
    <w:pPr>
      <w:shd w:val="pct20" w:color="auto" w:fill="FFFFFF"/>
    </w:pPr>
  </w:style>
  <w:style w:type="paragraph" w:customStyle="1" w:styleId="FeatureRecipeTime">
    <w:name w:val="FeatureRecipeTime"/>
    <w:basedOn w:val="RecipeTime"/>
    <w:rsid w:val="00A872DA"/>
    <w:pPr>
      <w:shd w:val="pct20" w:color="auto" w:fill="auto"/>
    </w:pPr>
  </w:style>
  <w:style w:type="paragraph" w:customStyle="1" w:styleId="FeatureRecipeSubhead">
    <w:name w:val="FeatureRecipeSubhead"/>
    <w:basedOn w:val="RecipeSubhead"/>
    <w:rsid w:val="00A872DA"/>
    <w:pPr>
      <w:shd w:val="pct20" w:color="auto" w:fill="FFFFFF"/>
    </w:pPr>
  </w:style>
  <w:style w:type="paragraph" w:customStyle="1" w:styleId="FeatureRecipeVariationTitle">
    <w:name w:val="FeatureRecipeVariationTitle"/>
    <w:basedOn w:val="RecipeVariationTitle"/>
    <w:rsid w:val="00A872DA"/>
    <w:pPr>
      <w:shd w:val="pct20" w:color="auto" w:fill="auto"/>
    </w:pPr>
  </w:style>
  <w:style w:type="paragraph" w:customStyle="1" w:styleId="FeatureRecipeVariationHead">
    <w:name w:val="FeatureRecipeVariationHead"/>
    <w:basedOn w:val="RecipeVariationHead"/>
    <w:rsid w:val="00A872DA"/>
    <w:pPr>
      <w:shd w:val="pct20" w:color="auto" w:fill="auto"/>
    </w:pPr>
  </w:style>
  <w:style w:type="paragraph" w:customStyle="1" w:styleId="FeaturerecipeVariationPara">
    <w:name w:val="FeaturerecipeVariationPara"/>
    <w:basedOn w:val="RecipeVariationPara"/>
    <w:rsid w:val="00A872DA"/>
    <w:pPr>
      <w:shd w:val="pct20" w:color="auto" w:fill="auto"/>
    </w:pPr>
  </w:style>
  <w:style w:type="paragraph" w:customStyle="1" w:styleId="FeatureRecipeNoteHead">
    <w:name w:val="FeatureRecipeNoteHead"/>
    <w:basedOn w:val="RecipeNoteHead"/>
    <w:rsid w:val="00A872DA"/>
    <w:pPr>
      <w:shd w:val="pct20" w:color="auto" w:fill="auto"/>
    </w:pPr>
  </w:style>
  <w:style w:type="paragraph" w:customStyle="1" w:styleId="FeatureRecipeNotePara">
    <w:name w:val="FeatureRecipeNotePara"/>
    <w:basedOn w:val="RecipeNotePara"/>
    <w:rsid w:val="00A872DA"/>
    <w:pPr>
      <w:shd w:val="pct20" w:color="auto" w:fill="auto"/>
    </w:pPr>
  </w:style>
  <w:style w:type="paragraph" w:customStyle="1" w:styleId="FeatureRecipeNutritionInfo">
    <w:name w:val="FeatureRecipeNutritionInfo"/>
    <w:basedOn w:val="RecipeNutritionInfo"/>
    <w:rsid w:val="00A872DA"/>
    <w:pPr>
      <w:shd w:val="pct20" w:color="auto" w:fill="auto"/>
    </w:pPr>
  </w:style>
  <w:style w:type="paragraph" w:customStyle="1" w:styleId="FeatureRecipeNutritionHead">
    <w:name w:val="FeatureRecipeNutritionHead"/>
    <w:basedOn w:val="RecipeNutritionHead"/>
    <w:rsid w:val="00A872DA"/>
    <w:pPr>
      <w:shd w:val="pct20" w:color="auto" w:fill="auto"/>
    </w:pPr>
  </w:style>
  <w:style w:type="paragraph" w:customStyle="1" w:styleId="FeatureRecipeFootnote">
    <w:name w:val="FeatureRecipeFootnote"/>
    <w:basedOn w:val="RecipeFootnote"/>
    <w:rsid w:val="00A872DA"/>
    <w:pPr>
      <w:shd w:val="pct20" w:color="auto" w:fill="auto"/>
    </w:pPr>
  </w:style>
  <w:style w:type="paragraph" w:customStyle="1" w:styleId="FeatureRecipeTableHead">
    <w:name w:val="FeatureRecipeTableHead"/>
    <w:basedOn w:val="RecipeTableHead"/>
    <w:rsid w:val="00A872DA"/>
    <w:pPr>
      <w:shd w:val="pct20" w:color="auto" w:fill="auto"/>
    </w:pPr>
  </w:style>
  <w:style w:type="paragraph" w:customStyle="1" w:styleId="CopyrightLine">
    <w:name w:val="CopyrightLine"/>
    <w:qFormat/>
    <w:rsid w:val="00A872D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872DA"/>
    <w:rPr>
      <w:rFonts w:ascii="Courier New" w:hAnsi="Courier New"/>
      <w:bdr w:val="single" w:sz="2" w:space="0" w:color="FF0000"/>
    </w:rPr>
  </w:style>
  <w:style w:type="character" w:customStyle="1" w:styleId="DigitalOnlyURL">
    <w:name w:val="DigitalOnlyURL"/>
    <w:uiPriority w:val="1"/>
    <w:rsid w:val="00A872DA"/>
    <w:rPr>
      <w:rFonts w:ascii="Courier New" w:hAnsi="Courier New"/>
      <w:bdr w:val="single" w:sz="2" w:space="0" w:color="002060"/>
      <w:shd w:val="clear" w:color="auto" w:fill="auto"/>
    </w:rPr>
  </w:style>
  <w:style w:type="paragraph" w:styleId="TOC1">
    <w:name w:val="toc 1"/>
    <w:basedOn w:val="Normal"/>
    <w:next w:val="Normal"/>
    <w:autoRedefine/>
    <w:rsid w:val="00A872DA"/>
  </w:style>
  <w:style w:type="paragraph" w:styleId="TOC2">
    <w:name w:val="toc 2"/>
    <w:basedOn w:val="Normal"/>
    <w:next w:val="Normal"/>
    <w:autoRedefine/>
    <w:rsid w:val="00A872DA"/>
    <w:pPr>
      <w:ind w:left="240"/>
    </w:pPr>
  </w:style>
  <w:style w:type="paragraph" w:styleId="TOC3">
    <w:name w:val="toc 3"/>
    <w:basedOn w:val="Normal"/>
    <w:next w:val="Normal"/>
    <w:autoRedefine/>
    <w:rsid w:val="00A872DA"/>
    <w:pPr>
      <w:ind w:left="480"/>
    </w:pPr>
  </w:style>
  <w:style w:type="character" w:customStyle="1" w:styleId="FigureSourceChar">
    <w:name w:val="FigureSource Char"/>
    <w:link w:val="FigureSource"/>
    <w:rsid w:val="00A872DA"/>
    <w:rPr>
      <w:rFonts w:ascii="Arial" w:hAnsi="Arial"/>
      <w:sz w:val="22"/>
    </w:rPr>
  </w:style>
  <w:style w:type="numbering" w:styleId="111111">
    <w:name w:val="Outline List 2"/>
    <w:basedOn w:val="NoList"/>
    <w:rsid w:val="00A872DA"/>
    <w:pPr>
      <w:numPr>
        <w:numId w:val="17"/>
      </w:numPr>
    </w:pPr>
  </w:style>
  <w:style w:type="numbering" w:styleId="1ai">
    <w:name w:val="Outline List 1"/>
    <w:basedOn w:val="NoList"/>
    <w:rsid w:val="00A872DA"/>
    <w:pPr>
      <w:numPr>
        <w:numId w:val="18"/>
      </w:numPr>
    </w:pPr>
  </w:style>
  <w:style w:type="numbering" w:styleId="ArticleSection">
    <w:name w:val="Outline List 3"/>
    <w:basedOn w:val="NoList"/>
    <w:rsid w:val="00A872DA"/>
    <w:pPr>
      <w:numPr>
        <w:numId w:val="19"/>
      </w:numPr>
    </w:pPr>
  </w:style>
  <w:style w:type="paragraph" w:styleId="BlockText">
    <w:name w:val="Block Text"/>
    <w:basedOn w:val="Normal"/>
    <w:rsid w:val="00A872DA"/>
    <w:pPr>
      <w:spacing w:after="120"/>
      <w:ind w:left="1440" w:right="1440"/>
    </w:pPr>
  </w:style>
  <w:style w:type="paragraph" w:styleId="BodyText">
    <w:name w:val="Body Text"/>
    <w:basedOn w:val="Normal"/>
    <w:link w:val="BodyTextChar"/>
    <w:rsid w:val="00A872DA"/>
    <w:pPr>
      <w:spacing w:after="120"/>
    </w:pPr>
  </w:style>
  <w:style w:type="paragraph" w:styleId="BodyText2">
    <w:name w:val="Body Text 2"/>
    <w:basedOn w:val="Normal"/>
    <w:link w:val="BodyText2Char"/>
    <w:rsid w:val="00A872DA"/>
    <w:pPr>
      <w:spacing w:after="120" w:line="480" w:lineRule="auto"/>
    </w:pPr>
  </w:style>
  <w:style w:type="paragraph" w:styleId="BodyText3">
    <w:name w:val="Body Text 3"/>
    <w:basedOn w:val="Normal"/>
    <w:link w:val="BodyText3Char"/>
    <w:rsid w:val="00A872DA"/>
    <w:pPr>
      <w:spacing w:after="120"/>
    </w:pPr>
    <w:rPr>
      <w:sz w:val="16"/>
      <w:szCs w:val="16"/>
    </w:rPr>
  </w:style>
  <w:style w:type="paragraph" w:styleId="BodyTextFirstIndent">
    <w:name w:val="Body Text First Indent"/>
    <w:basedOn w:val="BodyText"/>
    <w:link w:val="BodyTextFirstIndentChar"/>
    <w:rsid w:val="00A872DA"/>
    <w:pPr>
      <w:ind w:firstLine="210"/>
    </w:pPr>
  </w:style>
  <w:style w:type="paragraph" w:styleId="BodyTextIndent">
    <w:name w:val="Body Text Indent"/>
    <w:basedOn w:val="Normal"/>
    <w:link w:val="BodyTextIndentChar"/>
    <w:rsid w:val="00A872DA"/>
    <w:pPr>
      <w:spacing w:after="120"/>
      <w:ind w:left="360"/>
    </w:pPr>
  </w:style>
  <w:style w:type="paragraph" w:styleId="BodyTextFirstIndent2">
    <w:name w:val="Body Text First Indent 2"/>
    <w:basedOn w:val="BodyTextIndent"/>
    <w:link w:val="BodyTextFirstIndent2Char"/>
    <w:rsid w:val="00A872DA"/>
    <w:pPr>
      <w:ind w:firstLine="210"/>
    </w:pPr>
  </w:style>
  <w:style w:type="paragraph" w:styleId="BodyTextIndent2">
    <w:name w:val="Body Text Indent 2"/>
    <w:basedOn w:val="Normal"/>
    <w:link w:val="BodyTextIndent2Char"/>
    <w:rsid w:val="00A872DA"/>
    <w:pPr>
      <w:spacing w:after="120" w:line="480" w:lineRule="auto"/>
      <w:ind w:left="360"/>
    </w:pPr>
  </w:style>
  <w:style w:type="paragraph" w:styleId="BodyTextIndent3">
    <w:name w:val="Body Text Indent 3"/>
    <w:basedOn w:val="Normal"/>
    <w:link w:val="BodyTextIndent3Char"/>
    <w:rsid w:val="00A872DA"/>
    <w:pPr>
      <w:spacing w:after="120"/>
      <w:ind w:left="360"/>
    </w:pPr>
    <w:rPr>
      <w:sz w:val="16"/>
      <w:szCs w:val="16"/>
    </w:rPr>
  </w:style>
  <w:style w:type="paragraph" w:styleId="Caption">
    <w:name w:val="caption"/>
    <w:basedOn w:val="Normal"/>
    <w:next w:val="Normal"/>
    <w:qFormat/>
    <w:rsid w:val="00A872DA"/>
    <w:rPr>
      <w:b/>
      <w:bCs/>
      <w:sz w:val="20"/>
      <w:szCs w:val="20"/>
    </w:rPr>
  </w:style>
  <w:style w:type="paragraph" w:styleId="Closing">
    <w:name w:val="Closing"/>
    <w:basedOn w:val="Normal"/>
    <w:link w:val="ClosingChar"/>
    <w:rsid w:val="00A872DA"/>
    <w:pPr>
      <w:ind w:left="4320"/>
    </w:pPr>
  </w:style>
  <w:style w:type="paragraph" w:styleId="Date">
    <w:name w:val="Date"/>
    <w:basedOn w:val="Normal"/>
    <w:next w:val="Normal"/>
    <w:link w:val="DateChar"/>
    <w:rsid w:val="00A872DA"/>
  </w:style>
  <w:style w:type="paragraph" w:styleId="DocumentMap">
    <w:name w:val="Document Map"/>
    <w:basedOn w:val="Normal"/>
    <w:link w:val="DocumentMapChar"/>
    <w:rsid w:val="00A872DA"/>
    <w:pPr>
      <w:shd w:val="clear" w:color="auto" w:fill="000080"/>
    </w:pPr>
    <w:rPr>
      <w:rFonts w:ascii="Tahoma" w:hAnsi="Tahoma" w:cs="Tahoma"/>
      <w:sz w:val="20"/>
      <w:szCs w:val="20"/>
    </w:rPr>
  </w:style>
  <w:style w:type="paragraph" w:styleId="E-mailSignature">
    <w:name w:val="E-mail Signature"/>
    <w:basedOn w:val="Normal"/>
    <w:link w:val="E-mailSignatureChar"/>
    <w:rsid w:val="00A872DA"/>
  </w:style>
  <w:style w:type="character" w:styleId="EndnoteReference">
    <w:name w:val="endnote reference"/>
    <w:rsid w:val="00A872DA"/>
    <w:rPr>
      <w:vertAlign w:val="superscript"/>
    </w:rPr>
  </w:style>
  <w:style w:type="paragraph" w:styleId="EndnoteText">
    <w:name w:val="endnote text"/>
    <w:basedOn w:val="Normal"/>
    <w:link w:val="EndnoteTextChar"/>
    <w:rsid w:val="00A872DA"/>
    <w:rPr>
      <w:sz w:val="20"/>
      <w:szCs w:val="20"/>
    </w:rPr>
  </w:style>
  <w:style w:type="paragraph" w:styleId="EnvelopeAddress">
    <w:name w:val="envelope address"/>
    <w:basedOn w:val="Normal"/>
    <w:rsid w:val="00A872D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872DA"/>
    <w:rPr>
      <w:rFonts w:ascii="Arial" w:hAnsi="Arial" w:cs="Arial"/>
      <w:sz w:val="20"/>
      <w:szCs w:val="20"/>
    </w:rPr>
  </w:style>
  <w:style w:type="character" w:styleId="FootnoteReference">
    <w:name w:val="footnote reference"/>
    <w:rsid w:val="00A872DA"/>
    <w:rPr>
      <w:vertAlign w:val="superscript"/>
    </w:rPr>
  </w:style>
  <w:style w:type="paragraph" w:styleId="FootnoteText">
    <w:name w:val="footnote text"/>
    <w:basedOn w:val="Normal"/>
    <w:link w:val="FootnoteTextChar"/>
    <w:rsid w:val="00A872DA"/>
    <w:rPr>
      <w:sz w:val="20"/>
      <w:szCs w:val="20"/>
    </w:rPr>
  </w:style>
  <w:style w:type="paragraph" w:styleId="HTMLAddress">
    <w:name w:val="HTML Address"/>
    <w:basedOn w:val="Normal"/>
    <w:link w:val="HTMLAddressChar"/>
    <w:rsid w:val="00A872DA"/>
    <w:rPr>
      <w:i/>
      <w:iCs/>
    </w:rPr>
  </w:style>
  <w:style w:type="paragraph" w:styleId="HTMLPreformatted">
    <w:name w:val="HTML Preformatted"/>
    <w:basedOn w:val="Normal"/>
    <w:link w:val="HTMLPreformattedChar"/>
    <w:rsid w:val="00A872DA"/>
    <w:rPr>
      <w:rFonts w:ascii="Courier New" w:hAnsi="Courier New" w:cs="Courier New"/>
      <w:sz w:val="20"/>
      <w:szCs w:val="20"/>
    </w:rPr>
  </w:style>
  <w:style w:type="paragraph" w:styleId="Index10">
    <w:name w:val="index 1"/>
    <w:basedOn w:val="Normal"/>
    <w:next w:val="Normal"/>
    <w:autoRedefine/>
    <w:rsid w:val="00A872DA"/>
    <w:pPr>
      <w:ind w:left="240" w:hanging="240"/>
    </w:pPr>
  </w:style>
  <w:style w:type="paragraph" w:styleId="Index20">
    <w:name w:val="index 2"/>
    <w:basedOn w:val="Normal"/>
    <w:next w:val="Normal"/>
    <w:autoRedefine/>
    <w:rsid w:val="00A872DA"/>
    <w:pPr>
      <w:ind w:left="480" w:hanging="240"/>
    </w:pPr>
  </w:style>
  <w:style w:type="paragraph" w:styleId="Index30">
    <w:name w:val="index 3"/>
    <w:basedOn w:val="Normal"/>
    <w:next w:val="Normal"/>
    <w:autoRedefine/>
    <w:rsid w:val="00A872DA"/>
    <w:pPr>
      <w:ind w:left="720" w:hanging="240"/>
    </w:pPr>
  </w:style>
  <w:style w:type="paragraph" w:styleId="Index4">
    <w:name w:val="index 4"/>
    <w:basedOn w:val="Normal"/>
    <w:next w:val="Normal"/>
    <w:autoRedefine/>
    <w:rsid w:val="00A872DA"/>
    <w:pPr>
      <w:ind w:left="960" w:hanging="240"/>
    </w:pPr>
  </w:style>
  <w:style w:type="paragraph" w:styleId="Index5">
    <w:name w:val="index 5"/>
    <w:basedOn w:val="Normal"/>
    <w:next w:val="Normal"/>
    <w:autoRedefine/>
    <w:rsid w:val="00A872DA"/>
    <w:pPr>
      <w:ind w:left="1200" w:hanging="240"/>
    </w:pPr>
  </w:style>
  <w:style w:type="paragraph" w:styleId="Index6">
    <w:name w:val="index 6"/>
    <w:basedOn w:val="Normal"/>
    <w:next w:val="Normal"/>
    <w:autoRedefine/>
    <w:rsid w:val="00A872DA"/>
    <w:pPr>
      <w:ind w:left="1440" w:hanging="240"/>
    </w:pPr>
  </w:style>
  <w:style w:type="paragraph" w:styleId="Index7">
    <w:name w:val="index 7"/>
    <w:basedOn w:val="Normal"/>
    <w:next w:val="Normal"/>
    <w:autoRedefine/>
    <w:rsid w:val="00A872DA"/>
    <w:pPr>
      <w:ind w:left="1680" w:hanging="240"/>
    </w:pPr>
  </w:style>
  <w:style w:type="paragraph" w:styleId="Index8">
    <w:name w:val="index 8"/>
    <w:basedOn w:val="Normal"/>
    <w:next w:val="Normal"/>
    <w:autoRedefine/>
    <w:rsid w:val="00A872DA"/>
    <w:pPr>
      <w:ind w:left="1920" w:hanging="240"/>
    </w:pPr>
  </w:style>
  <w:style w:type="paragraph" w:styleId="Index9">
    <w:name w:val="index 9"/>
    <w:basedOn w:val="Normal"/>
    <w:next w:val="Normal"/>
    <w:autoRedefine/>
    <w:rsid w:val="00A872DA"/>
    <w:pPr>
      <w:ind w:left="2160" w:hanging="240"/>
    </w:pPr>
  </w:style>
  <w:style w:type="paragraph" w:styleId="IndexHeading">
    <w:name w:val="index heading"/>
    <w:basedOn w:val="Normal"/>
    <w:next w:val="Index10"/>
    <w:rsid w:val="00A872DA"/>
    <w:rPr>
      <w:rFonts w:ascii="Arial" w:hAnsi="Arial" w:cs="Arial"/>
      <w:b/>
      <w:bCs/>
    </w:rPr>
  </w:style>
  <w:style w:type="paragraph" w:styleId="List">
    <w:name w:val="List"/>
    <w:basedOn w:val="Normal"/>
    <w:rsid w:val="00A872DA"/>
    <w:pPr>
      <w:ind w:left="360" w:hanging="360"/>
    </w:pPr>
  </w:style>
  <w:style w:type="paragraph" w:styleId="List2">
    <w:name w:val="List 2"/>
    <w:basedOn w:val="Normal"/>
    <w:rsid w:val="00A872DA"/>
    <w:pPr>
      <w:ind w:left="720" w:hanging="360"/>
    </w:pPr>
  </w:style>
  <w:style w:type="paragraph" w:styleId="List3">
    <w:name w:val="List 3"/>
    <w:basedOn w:val="Normal"/>
    <w:rsid w:val="00A872DA"/>
    <w:pPr>
      <w:ind w:left="1080" w:hanging="360"/>
    </w:pPr>
  </w:style>
  <w:style w:type="paragraph" w:styleId="List4">
    <w:name w:val="List 4"/>
    <w:basedOn w:val="Normal"/>
    <w:rsid w:val="00A872DA"/>
    <w:pPr>
      <w:ind w:left="1440" w:hanging="360"/>
    </w:pPr>
  </w:style>
  <w:style w:type="paragraph" w:styleId="List5">
    <w:name w:val="List 5"/>
    <w:basedOn w:val="Normal"/>
    <w:rsid w:val="00A872DA"/>
    <w:pPr>
      <w:ind w:left="1800" w:hanging="360"/>
    </w:pPr>
  </w:style>
  <w:style w:type="paragraph" w:styleId="ListBullet2">
    <w:name w:val="List Bullet 2"/>
    <w:basedOn w:val="Normal"/>
    <w:rsid w:val="00A872DA"/>
    <w:pPr>
      <w:numPr>
        <w:numId w:val="20"/>
      </w:numPr>
    </w:pPr>
  </w:style>
  <w:style w:type="paragraph" w:styleId="ListBullet3">
    <w:name w:val="List Bullet 3"/>
    <w:basedOn w:val="Normal"/>
    <w:rsid w:val="00A872DA"/>
    <w:pPr>
      <w:numPr>
        <w:numId w:val="21"/>
      </w:numPr>
    </w:pPr>
  </w:style>
  <w:style w:type="paragraph" w:styleId="ListBullet4">
    <w:name w:val="List Bullet 4"/>
    <w:basedOn w:val="Normal"/>
    <w:rsid w:val="00A872DA"/>
    <w:pPr>
      <w:numPr>
        <w:numId w:val="22"/>
      </w:numPr>
    </w:pPr>
  </w:style>
  <w:style w:type="paragraph" w:styleId="ListBullet5">
    <w:name w:val="List Bullet 5"/>
    <w:basedOn w:val="Normal"/>
    <w:rsid w:val="00A872DA"/>
    <w:pPr>
      <w:numPr>
        <w:numId w:val="23"/>
      </w:numPr>
    </w:pPr>
  </w:style>
  <w:style w:type="paragraph" w:styleId="ListContinue">
    <w:name w:val="List Continue"/>
    <w:basedOn w:val="Normal"/>
    <w:rsid w:val="00A872DA"/>
    <w:pPr>
      <w:spacing w:after="120"/>
      <w:ind w:left="360"/>
    </w:pPr>
  </w:style>
  <w:style w:type="paragraph" w:styleId="ListContinue2">
    <w:name w:val="List Continue 2"/>
    <w:basedOn w:val="Normal"/>
    <w:rsid w:val="00A872DA"/>
    <w:pPr>
      <w:spacing w:after="120"/>
      <w:ind w:left="720"/>
    </w:pPr>
  </w:style>
  <w:style w:type="paragraph" w:styleId="ListContinue3">
    <w:name w:val="List Continue 3"/>
    <w:basedOn w:val="Normal"/>
    <w:rsid w:val="00A872DA"/>
    <w:pPr>
      <w:spacing w:after="120"/>
      <w:ind w:left="1080"/>
    </w:pPr>
  </w:style>
  <w:style w:type="paragraph" w:styleId="ListContinue4">
    <w:name w:val="List Continue 4"/>
    <w:basedOn w:val="Normal"/>
    <w:rsid w:val="00A872DA"/>
    <w:pPr>
      <w:spacing w:after="120"/>
      <w:ind w:left="1440"/>
    </w:pPr>
  </w:style>
  <w:style w:type="paragraph" w:styleId="ListContinue5">
    <w:name w:val="List Continue 5"/>
    <w:basedOn w:val="Normal"/>
    <w:rsid w:val="00A872DA"/>
    <w:pPr>
      <w:spacing w:after="120"/>
      <w:ind w:left="1800"/>
    </w:pPr>
  </w:style>
  <w:style w:type="paragraph" w:styleId="ListNumber">
    <w:name w:val="List Number"/>
    <w:basedOn w:val="Normal"/>
    <w:rsid w:val="00A872DA"/>
    <w:pPr>
      <w:numPr>
        <w:numId w:val="24"/>
      </w:numPr>
    </w:pPr>
  </w:style>
  <w:style w:type="paragraph" w:styleId="ListNumber2">
    <w:name w:val="List Number 2"/>
    <w:basedOn w:val="Normal"/>
    <w:rsid w:val="00A872DA"/>
    <w:pPr>
      <w:numPr>
        <w:numId w:val="25"/>
      </w:numPr>
    </w:pPr>
  </w:style>
  <w:style w:type="paragraph" w:styleId="ListNumber3">
    <w:name w:val="List Number 3"/>
    <w:basedOn w:val="Normal"/>
    <w:rsid w:val="00A872DA"/>
    <w:pPr>
      <w:numPr>
        <w:numId w:val="26"/>
      </w:numPr>
    </w:pPr>
  </w:style>
  <w:style w:type="paragraph" w:styleId="ListNumber4">
    <w:name w:val="List Number 4"/>
    <w:basedOn w:val="Normal"/>
    <w:rsid w:val="00A872DA"/>
    <w:pPr>
      <w:numPr>
        <w:numId w:val="27"/>
      </w:numPr>
    </w:pPr>
  </w:style>
  <w:style w:type="paragraph" w:styleId="ListNumber5">
    <w:name w:val="List Number 5"/>
    <w:basedOn w:val="Normal"/>
    <w:rsid w:val="00A872DA"/>
    <w:pPr>
      <w:numPr>
        <w:numId w:val="28"/>
      </w:numPr>
    </w:pPr>
  </w:style>
  <w:style w:type="paragraph" w:styleId="MacroText">
    <w:name w:val="macro"/>
    <w:link w:val="MacroTextChar"/>
    <w:rsid w:val="00A872D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72D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872DA"/>
  </w:style>
  <w:style w:type="paragraph" w:styleId="NormalIndent">
    <w:name w:val="Normal Indent"/>
    <w:basedOn w:val="Normal"/>
    <w:rsid w:val="00A872DA"/>
    <w:pPr>
      <w:ind w:left="720"/>
    </w:pPr>
  </w:style>
  <w:style w:type="paragraph" w:styleId="NoteHeading">
    <w:name w:val="Note Heading"/>
    <w:basedOn w:val="Normal"/>
    <w:next w:val="Normal"/>
    <w:link w:val="NoteHeadingChar"/>
    <w:rsid w:val="00A872DA"/>
  </w:style>
  <w:style w:type="paragraph" w:styleId="PlainText">
    <w:name w:val="Plain Text"/>
    <w:basedOn w:val="Normal"/>
    <w:link w:val="PlainTextChar"/>
    <w:rsid w:val="00A872DA"/>
    <w:rPr>
      <w:rFonts w:ascii="Courier New" w:hAnsi="Courier New" w:cs="Courier New"/>
      <w:sz w:val="20"/>
      <w:szCs w:val="20"/>
    </w:rPr>
  </w:style>
  <w:style w:type="paragraph" w:styleId="Signature">
    <w:name w:val="Signature"/>
    <w:basedOn w:val="Normal"/>
    <w:link w:val="SignatureChar"/>
    <w:rsid w:val="00A872DA"/>
    <w:pPr>
      <w:ind w:left="4320"/>
    </w:pPr>
  </w:style>
  <w:style w:type="table" w:styleId="Table3Deffects1">
    <w:name w:val="Table 3D effects 1"/>
    <w:basedOn w:val="TableNormal"/>
    <w:rsid w:val="00A872D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872D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872D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872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872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872D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872D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872D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872D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872D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872D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872D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872D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872D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872D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872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872D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8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872D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872D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872D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872D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872D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872D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872D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872D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872D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872D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872D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872D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872D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872D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A872DA"/>
    <w:pPr>
      <w:ind w:left="240" w:hanging="240"/>
    </w:pPr>
  </w:style>
  <w:style w:type="paragraph" w:styleId="TableofFigures">
    <w:name w:val="table of figures"/>
    <w:basedOn w:val="Normal"/>
    <w:next w:val="Normal"/>
    <w:rsid w:val="00A872DA"/>
  </w:style>
  <w:style w:type="table" w:styleId="TableProfessional">
    <w:name w:val="Table Professional"/>
    <w:basedOn w:val="TableNormal"/>
    <w:rsid w:val="00A872D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872D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872D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872D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872D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872D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8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872D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872D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872D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872DA"/>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A872DA"/>
    <w:pPr>
      <w:spacing w:before="120"/>
    </w:pPr>
    <w:rPr>
      <w:rFonts w:ascii="Arial" w:hAnsi="Arial" w:cs="Arial"/>
      <w:b/>
      <w:bCs/>
    </w:rPr>
  </w:style>
  <w:style w:type="paragraph" w:styleId="TOC4">
    <w:name w:val="toc 4"/>
    <w:basedOn w:val="Normal"/>
    <w:next w:val="Normal"/>
    <w:autoRedefine/>
    <w:rsid w:val="00A872DA"/>
    <w:pPr>
      <w:ind w:left="720"/>
    </w:pPr>
  </w:style>
  <w:style w:type="paragraph" w:styleId="TOC7">
    <w:name w:val="toc 7"/>
    <w:basedOn w:val="Normal"/>
    <w:next w:val="Normal"/>
    <w:autoRedefine/>
    <w:rsid w:val="00A872DA"/>
    <w:pPr>
      <w:ind w:left="1440"/>
    </w:pPr>
  </w:style>
  <w:style w:type="paragraph" w:styleId="TOC8">
    <w:name w:val="toc 8"/>
    <w:basedOn w:val="Normal"/>
    <w:next w:val="Normal"/>
    <w:autoRedefine/>
    <w:rsid w:val="00A872DA"/>
    <w:pPr>
      <w:ind w:left="1680"/>
    </w:pPr>
  </w:style>
  <w:style w:type="paragraph" w:styleId="TOC9">
    <w:name w:val="toc 9"/>
    <w:basedOn w:val="Normal"/>
    <w:next w:val="Normal"/>
    <w:autoRedefine/>
    <w:rsid w:val="00A872DA"/>
    <w:pPr>
      <w:ind w:left="1920"/>
    </w:pPr>
  </w:style>
  <w:style w:type="character" w:customStyle="1" w:styleId="DigitalLinkAnchorCode">
    <w:name w:val="DigitalLinkAnchorCode"/>
    <w:uiPriority w:val="1"/>
    <w:rsid w:val="00A872DA"/>
    <w:rPr>
      <w:rFonts w:ascii="Courier New" w:hAnsi="Courier New"/>
      <w:bdr w:val="none" w:sz="0" w:space="0" w:color="auto"/>
      <w:shd w:val="clear" w:color="auto" w:fill="D6E3BC"/>
    </w:rPr>
  </w:style>
  <w:style w:type="character" w:customStyle="1" w:styleId="InlineGraphic">
    <w:name w:val="InlineGraphic"/>
    <w:uiPriority w:val="1"/>
    <w:rsid w:val="00A872DA"/>
    <w:rPr>
      <w:bdr w:val="none" w:sz="0" w:space="0" w:color="auto"/>
      <w:shd w:val="clear" w:color="auto" w:fill="00B050"/>
    </w:rPr>
  </w:style>
  <w:style w:type="paragraph" w:customStyle="1" w:styleId="RecipeTableSubhead">
    <w:name w:val="RecipeTableSubhead"/>
    <w:basedOn w:val="TableSubhead"/>
    <w:qFormat/>
    <w:rsid w:val="00A872DA"/>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61299">
      <w:bodyDiv w:val="1"/>
      <w:marLeft w:val="0"/>
      <w:marRight w:val="0"/>
      <w:marTop w:val="0"/>
      <w:marBottom w:val="0"/>
      <w:divBdr>
        <w:top w:val="none" w:sz="0" w:space="0" w:color="auto"/>
        <w:left w:val="none" w:sz="0" w:space="0" w:color="auto"/>
        <w:bottom w:val="none" w:sz="0" w:space="0" w:color="auto"/>
        <w:right w:val="none" w:sz="0" w:space="0" w:color="auto"/>
      </w:divBdr>
    </w:div>
    <w:div w:id="327565522">
      <w:bodyDiv w:val="1"/>
      <w:marLeft w:val="0"/>
      <w:marRight w:val="0"/>
      <w:marTop w:val="0"/>
      <w:marBottom w:val="0"/>
      <w:divBdr>
        <w:top w:val="none" w:sz="0" w:space="0" w:color="auto"/>
        <w:left w:val="none" w:sz="0" w:space="0" w:color="auto"/>
        <w:bottom w:val="none" w:sz="0" w:space="0" w:color="auto"/>
        <w:right w:val="none" w:sz="0" w:space="0" w:color="auto"/>
      </w:divBdr>
    </w:div>
    <w:div w:id="909459169">
      <w:bodyDiv w:val="1"/>
      <w:marLeft w:val="0"/>
      <w:marRight w:val="0"/>
      <w:marTop w:val="0"/>
      <w:marBottom w:val="0"/>
      <w:divBdr>
        <w:top w:val="none" w:sz="0" w:space="0" w:color="auto"/>
        <w:left w:val="none" w:sz="0" w:space="0" w:color="auto"/>
        <w:bottom w:val="none" w:sz="0" w:space="0" w:color="auto"/>
        <w:right w:val="none" w:sz="0" w:space="0" w:color="auto"/>
      </w:divBdr>
    </w:div>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TotalTime>
  <Pages>15</Pages>
  <Words>5267</Words>
  <Characters>30026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9</cp:revision>
  <dcterms:created xsi:type="dcterms:W3CDTF">2013-11-08T02:38:00Z</dcterms:created>
  <dcterms:modified xsi:type="dcterms:W3CDTF">2013-11-08T17:32:00Z</dcterms:modified>
</cp:coreProperties>
</file>