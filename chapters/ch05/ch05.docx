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4D9E" w14:textId="2483DD63" w:rsidR="00A019DD" w:rsidRDefault="00A83C4C" w:rsidP="00A03E3E">
      <w:pPr>
        <w:pStyle w:val="ChapterTitle"/>
      </w:pPr>
      <w:r>
        <w:t>From Maps to Regression</w:t>
      </w:r>
    </w:p>
    <w:p w14:paraId="78AB8DB9" w14:textId="77777777" w:rsidR="0068711B" w:rsidRDefault="0068711B" w:rsidP="00A03E3E">
      <w:pPr>
        <w:pStyle w:val="Epigraph"/>
      </w:pPr>
      <w:r>
        <w:t>“Even before you understand them, your brain is drawn to maps”</w:t>
      </w:r>
    </w:p>
    <w:p w14:paraId="6868DE8D" w14:textId="77777777" w:rsidR="0068711B" w:rsidRDefault="0068711B" w:rsidP="00CD7836">
      <w:pPr>
        <w:pStyle w:val="EpigraphSource"/>
        <w:jc w:val="right"/>
      </w:pPr>
      <w:r>
        <w:t>Ken Jennings, author and Jeopardy champ</w:t>
      </w:r>
    </w:p>
    <w:p w14:paraId="1A2EBA3D" w14:textId="77777777" w:rsidR="0068711B" w:rsidRDefault="0068711B"/>
    <w:p w14:paraId="2E3C73B4" w14:textId="19122B17" w:rsidR="00FC1840" w:rsidRDefault="00FC1840" w:rsidP="00A03E3E">
      <w:pPr>
        <w:pStyle w:val="Para"/>
      </w:pPr>
      <w:r>
        <w:t>Maps relate data to spatial data.</w:t>
      </w:r>
    </w:p>
    <w:p w14:paraId="602F7E6E" w14:textId="77777777" w:rsidR="00FC1840" w:rsidRDefault="00FC1840" w:rsidP="00A03E3E">
      <w:pPr>
        <w:pStyle w:val="Para"/>
      </w:pPr>
    </w:p>
    <w:p w14:paraId="0DAB8909" w14:textId="77777777" w:rsidR="0036692D" w:rsidRDefault="00E1451F" w:rsidP="00A03E3E">
      <w:pPr>
        <w:pStyle w:val="Para"/>
      </w:pPr>
      <w:r>
        <w:t xml:space="preserve">We have looked </w:t>
      </w:r>
      <w:r w:rsidR="0068711B">
        <w:t xml:space="preserve">Maps have always been in the realm </w:t>
      </w:r>
      <w:r w:rsidR="0068711B" w:rsidRPr="00A03E3E">
        <w:t>of</w:t>
      </w:r>
      <w:r w:rsidR="0068711B">
        <w:t xml:space="preserve"> </w:t>
      </w:r>
      <w:r>
        <w:t>cartographers and artists</w:t>
      </w:r>
      <w:r w:rsidR="0068711B">
        <w:t xml:space="preserve">, but </w:t>
      </w:r>
      <w:r>
        <w:t xml:space="preserve">the barrier to </w:t>
      </w:r>
      <w:proofErr w:type="gramStart"/>
      <w:r>
        <w:t xml:space="preserve">entry </w:t>
      </w:r>
      <w:r w:rsidR="0068711B">
        <w:t xml:space="preserve"> realm</w:t>
      </w:r>
      <w:proofErr w:type="gramEnd"/>
      <w:r w:rsidR="0068711B">
        <w:t xml:space="preserve"> has been steadily opening over the last few decades.  </w:t>
      </w:r>
      <w:proofErr w:type="gramStart"/>
      <w:r>
        <w:t>Technology</w:t>
      </w:r>
      <w:r w:rsidR="00CD7836">
        <w:t xml:space="preserve"> </w:t>
      </w:r>
      <w:r w:rsidR="0068711B">
        <w:t xml:space="preserve"> computers</w:t>
      </w:r>
      <w:proofErr w:type="gramEnd"/>
      <w:r w:rsidR="0068711B">
        <w:t xml:space="preserve"> and the Internet , now any yahoo can map out data on </w:t>
      </w:r>
      <w:r w:rsidR="0036692D">
        <w:t>Google</w:t>
      </w:r>
      <w:r>
        <w:t xml:space="preserve"> (that</w:t>
      </w:r>
      <w:r w:rsidR="0068711B">
        <w:t xml:space="preserve"> play </w:t>
      </w:r>
      <w:r>
        <w:t xml:space="preserve">on words was odd and </w:t>
      </w:r>
      <w:r w:rsidR="0068711B">
        <w:t>intentional).</w:t>
      </w:r>
      <w:r w:rsidR="0036692D">
        <w:t xml:space="preserve">   And as we saw in Chapter 4, it’s possible to pull geo-location of IP addresses and get spatial data, and that’s what we’re going to focus on. </w:t>
      </w:r>
      <w:r w:rsidR="0068711B">
        <w:t xml:space="preserve"> </w:t>
      </w:r>
    </w:p>
    <w:p w14:paraId="08B4CDB4" w14:textId="77777777" w:rsidR="00C72EE6" w:rsidRDefault="00C3641E" w:rsidP="00C72EE6">
      <w:pPr>
        <w:pStyle w:val="Para"/>
      </w:pPr>
      <w:r>
        <w:t xml:space="preserve">How do maps help us </w:t>
      </w:r>
      <w:r w:rsidR="00C72EE6">
        <w:t xml:space="preserve">within information security?  </w:t>
      </w:r>
    </w:p>
    <w:p w14:paraId="1B44250B" w14:textId="77777777" w:rsidR="00A019DD" w:rsidRDefault="00237562" w:rsidP="00C72EE6">
      <w:pPr>
        <w:pStyle w:val="Para"/>
      </w:pPr>
      <w:r>
        <w:t xml:space="preserve">The data we are going to use for </w:t>
      </w:r>
      <w:r w:rsidR="00E1451F">
        <w:t>the first half of this</w:t>
      </w:r>
      <w:r>
        <w:t xml:space="preserve"> chapter comes to us from Symantec, who shared a list of clients infected with the </w:t>
      </w:r>
      <w:proofErr w:type="spellStart"/>
      <w:r>
        <w:t>ZeroAccess</w:t>
      </w:r>
      <w:proofErr w:type="spellEnd"/>
      <w:r>
        <w:t xml:space="preserve"> Botnet</w:t>
      </w:r>
      <w:r w:rsidR="00E1451F">
        <w:t xml:space="preserve"> as collected over a </w:t>
      </w:r>
      <w:proofErr w:type="gramStart"/>
      <w:r w:rsidR="00E1451F">
        <w:t>24 hour</w:t>
      </w:r>
      <w:proofErr w:type="gramEnd"/>
      <w:r w:rsidR="00E1451F">
        <w:t xml:space="preserve"> period</w:t>
      </w:r>
      <w:r>
        <w:t>.</w:t>
      </w:r>
      <w:r w:rsidR="00E1451F">
        <w:t xml:space="preserve">  But they didn’t share the IP </w:t>
      </w:r>
      <w:r>
        <w:t xml:space="preserve">  </w:t>
      </w:r>
      <w:r w:rsidR="00E1451F">
        <w:t>But rather than share the IP address</w:t>
      </w:r>
    </w:p>
    <w:p w14:paraId="204DE8BF" w14:textId="77777777" w:rsidR="009367F9" w:rsidRDefault="009367F9" w:rsidP="00C72EE6">
      <w:pPr>
        <w:pStyle w:val="Para"/>
      </w:pPr>
      <w:r>
        <w:t xml:space="preserve">The question we’ll really want to target in this chapter though, is whether or not we </w:t>
      </w:r>
      <w:r w:rsidRPr="009367F9">
        <w:rPr>
          <w:bCs/>
        </w:rPr>
        <w:t>should</w:t>
      </w:r>
      <w:r>
        <w:t xml:space="preserve"> map the virtual world into the physical?</w:t>
      </w:r>
    </w:p>
    <w:p w14:paraId="67E6A161" w14:textId="77777777" w:rsidR="00E1451F" w:rsidRDefault="00E1451F" w:rsidP="00C72EE6">
      <w:pPr>
        <w:pStyle w:val="Para"/>
      </w:pPr>
      <w:proofErr w:type="gramStart"/>
      <w:r>
        <w:t>24 hour</w:t>
      </w:r>
      <w:proofErr w:type="gramEnd"/>
      <w:r>
        <w:t xml:space="preserve"> period </w:t>
      </w:r>
    </w:p>
    <w:p w14:paraId="6D2E31F4" w14:textId="203F5AC6" w:rsidR="00BC20D7" w:rsidRDefault="00BC20D7" w:rsidP="00C72EE6">
      <w:pPr>
        <w:pStyle w:val="Para"/>
      </w:pPr>
      <w:r>
        <w:t>Who is more likely to get a bot infection?</w:t>
      </w:r>
    </w:p>
    <w:p w14:paraId="3F0ADB74" w14:textId="1E91D52C" w:rsidR="0055245D" w:rsidRDefault="0055245D" w:rsidP="00C72EE6">
      <w:pPr>
        <w:pStyle w:val="Para"/>
      </w:pPr>
      <w:r>
        <w:t xml:space="preserve">Who is more likely to be infected with </w:t>
      </w:r>
      <w:proofErr w:type="spellStart"/>
      <w:r>
        <w:t>ZeroAccess</w:t>
      </w:r>
      <w:proofErr w:type="spellEnd"/>
      <w:r>
        <w:t>?</w:t>
      </w:r>
    </w:p>
    <w:p w14:paraId="4ABFBF02" w14:textId="5A86466E" w:rsidR="0055245D" w:rsidRDefault="0055245D" w:rsidP="00C72EE6">
      <w:pPr>
        <w:pStyle w:val="Para"/>
      </w:pPr>
      <w:r>
        <w:t xml:space="preserve">Is some proportion of the population more at risk of a </w:t>
      </w:r>
      <w:proofErr w:type="spellStart"/>
      <w:r>
        <w:t>ZeroAccess</w:t>
      </w:r>
      <w:proofErr w:type="spellEnd"/>
      <w:r>
        <w:t xml:space="preserve"> infection?  </w:t>
      </w:r>
    </w:p>
    <w:p w14:paraId="7AED63D6" w14:textId="77777777" w:rsidR="00FB6149" w:rsidRDefault="00FB6149" w:rsidP="00FB6149">
      <w:pPr>
        <w:pStyle w:val="Para"/>
      </w:pPr>
      <w:r>
        <w:t xml:space="preserve">This brings up a good question though, what do we expect to gain by plotting this data?  There are two main reasons to plot the data.  First it can communicate quite a bit of data spatially and do it rather quickly.  Secondly, we </w:t>
      </w:r>
    </w:p>
    <w:p w14:paraId="691B2820" w14:textId="51DF4CB5" w:rsidR="000B10BF" w:rsidRDefault="000B10BF" w:rsidP="00FB6149">
      <w:pPr>
        <w:pStyle w:val="Para"/>
      </w:pPr>
      <w:r w:rsidRPr="0030080F">
        <w:rPr>
          <w:b/>
        </w:rPr>
        <w:t xml:space="preserve">Who is more likely to be infected with </w:t>
      </w:r>
      <w:proofErr w:type="spellStart"/>
      <w:r w:rsidRPr="0030080F">
        <w:rPr>
          <w:b/>
        </w:rPr>
        <w:t>ZeroAccess</w:t>
      </w:r>
      <w:proofErr w:type="spellEnd"/>
      <w:r w:rsidRPr="0030080F">
        <w:rPr>
          <w:b/>
        </w:rPr>
        <w:t>?</w:t>
      </w:r>
      <w:r>
        <w:t xml:space="preserve">”  </w:t>
      </w:r>
    </w:p>
    <w:p w14:paraId="75D45ADB" w14:textId="094D2047" w:rsidR="000E2D9F" w:rsidRDefault="000E2D9F" w:rsidP="00FB6149">
      <w:pPr>
        <w:pStyle w:val="Para"/>
      </w:pPr>
      <w:r>
        <w:rPr>
          <w:b/>
        </w:rPr>
        <w:t>Are malware infections caused by visits from Aliens?</w:t>
      </w:r>
    </w:p>
    <w:p w14:paraId="6EDBF35F" w14:textId="07146A78" w:rsidR="000E2D9F" w:rsidRDefault="000E2D9F" w:rsidP="00FB6149">
      <w:pPr>
        <w:pStyle w:val="Para"/>
      </w:pPr>
      <w:r>
        <w:t xml:space="preserve">Do wealthy people have </w:t>
      </w:r>
      <w:proofErr w:type="gramStart"/>
      <w:r>
        <w:t>less infections</w:t>
      </w:r>
      <w:proofErr w:type="gramEnd"/>
      <w:r>
        <w:t xml:space="preserve"> than poor people?</w:t>
      </w:r>
    </w:p>
    <w:p w14:paraId="6C48C718" w14:textId="77777777" w:rsidR="0055245D" w:rsidRDefault="0055245D" w:rsidP="00C72EE6">
      <w:pPr>
        <w:pStyle w:val="Para"/>
      </w:pPr>
    </w:p>
    <w:p w14:paraId="15C9F6B5" w14:textId="77777777" w:rsidR="003D748B" w:rsidRDefault="003D748B" w:rsidP="003D748B">
      <w:pPr>
        <w:pStyle w:val="H1"/>
      </w:pPr>
      <w:r>
        <w:lastRenderedPageBreak/>
        <w:t>Simplifying Maps</w:t>
      </w:r>
    </w:p>
    <w:p w14:paraId="000A49E3" w14:textId="78560EF9" w:rsidR="009367F9" w:rsidRDefault="003D748B" w:rsidP="009367F9">
      <w:pPr>
        <w:pStyle w:val="Para"/>
      </w:pPr>
      <w:r>
        <w:t xml:space="preserve">It’s easy to get all wrapped up thinking that </w:t>
      </w:r>
      <w:r w:rsidR="00BC20D7">
        <w:t>visualizing spatial data (</w:t>
      </w:r>
      <w:r>
        <w:t>maps</w:t>
      </w:r>
      <w:r w:rsidR="00BC20D7">
        <w:t>)</w:t>
      </w:r>
      <w:r>
        <w:t xml:space="preserve"> are </w:t>
      </w:r>
      <w:r w:rsidR="00744E22">
        <w:t>special, complicated</w:t>
      </w:r>
      <w:r>
        <w:t xml:space="preserve"> or will </w:t>
      </w:r>
      <w:r w:rsidR="00744E22">
        <w:t xml:space="preserve">somehow </w:t>
      </w:r>
      <w:r>
        <w:t>take a lot more effort</w:t>
      </w:r>
      <w:r w:rsidR="00744E22">
        <w:t xml:space="preserve">.  </w:t>
      </w:r>
      <w:r w:rsidR="00BC20D7">
        <w:t xml:space="preserve">But with the right tools (and there are plenty available) working with spatial data </w:t>
      </w:r>
      <w:proofErr w:type="gramStart"/>
      <w:r w:rsidR="00BC20D7">
        <w:t>can not</w:t>
      </w:r>
      <w:proofErr w:type="gramEnd"/>
      <w:r w:rsidR="00BC20D7">
        <w:t xml:space="preserve"> only be relatively simple, but </w:t>
      </w:r>
      <w:r w:rsidR="00A83C4C">
        <w:t>quite</w:t>
      </w:r>
      <w:r w:rsidR="00BC20D7">
        <w:t xml:space="preserve"> fun.  In order take some of the mystique out of maps, let’s start </w:t>
      </w:r>
      <w:r w:rsidR="009367F9">
        <w:t xml:space="preserve">by </w:t>
      </w:r>
      <w:r>
        <w:t>load</w:t>
      </w:r>
      <w:r w:rsidR="009367F9">
        <w:t>ing</w:t>
      </w:r>
      <w:r>
        <w:t xml:space="preserve"> up the latitude and longitude points we got from Symantec and just treat them as </w:t>
      </w:r>
      <w:proofErr w:type="spellStart"/>
      <w:r>
        <w:t>x</w:t>
      </w:r>
      <w:proofErr w:type="gramStart"/>
      <w:r>
        <w:t>,y</w:t>
      </w:r>
      <w:proofErr w:type="spellEnd"/>
      <w:proofErr w:type="gramEnd"/>
      <w:r>
        <w:t xml:space="preserve"> coordinates and create a simple scatter plot:</w:t>
      </w:r>
    </w:p>
    <w:p w14:paraId="25C12B8F" w14:textId="77777777" w:rsidR="009367F9" w:rsidRDefault="009367F9" w:rsidP="00B14CE0">
      <w:pPr>
        <w:pStyle w:val="CodeSnippet"/>
      </w:pPr>
      <w:r>
        <w:t># read the CSV with headers</w:t>
      </w:r>
    </w:p>
    <w:p w14:paraId="7EB0D939" w14:textId="0A3FC6E9" w:rsidR="009367F9" w:rsidRPr="009367F9" w:rsidRDefault="009367F9" w:rsidP="00B14CE0">
      <w:pPr>
        <w:pStyle w:val="CodeSnippet"/>
        <w:rPr>
          <w:b/>
        </w:rPr>
      </w:pPr>
      <w:r w:rsidRPr="009367F9">
        <w:rPr>
          <w:b/>
        </w:rPr>
        <w:t>za &lt;- read.csv("ch</w:t>
      </w:r>
      <w:r w:rsidR="0015108D">
        <w:rPr>
          <w:b/>
        </w:rPr>
        <w:t>0</w:t>
      </w:r>
      <w:r w:rsidRPr="009367F9">
        <w:rPr>
          <w:b/>
        </w:rPr>
        <w:t>5/data/zeroaccess.csv", header=F)</w:t>
      </w:r>
    </w:p>
    <w:p w14:paraId="618A6A19" w14:textId="77777777" w:rsidR="009367F9" w:rsidRDefault="009367F9" w:rsidP="00B14CE0">
      <w:pPr>
        <w:pStyle w:val="CodeSnippet"/>
      </w:pPr>
    </w:p>
    <w:p w14:paraId="16152DCE" w14:textId="56D3DF38" w:rsidR="00D12C79" w:rsidRDefault="00D12C79" w:rsidP="00B14CE0">
      <w:pPr>
        <w:pStyle w:val="CodeSnippet"/>
      </w:pPr>
      <w:r>
        <w:t># create a ggplot instance</w:t>
      </w:r>
      <w:r w:rsidR="0015108D">
        <w:t xml:space="preserve"> with zeroaccess data</w:t>
      </w:r>
    </w:p>
    <w:p w14:paraId="458B00D1" w14:textId="77777777" w:rsidR="00D12C79" w:rsidRPr="00D12C79" w:rsidRDefault="00D12C79" w:rsidP="00B14CE0">
      <w:pPr>
        <w:pStyle w:val="CodeSnippet"/>
        <w:rPr>
          <w:b/>
        </w:rPr>
      </w:pPr>
      <w:r w:rsidRPr="00D12C79">
        <w:rPr>
          <w:b/>
        </w:rPr>
        <w:t xml:space="preserve">gg &lt;- ggplot(data=za, aes(x=long, y=lat)) </w:t>
      </w:r>
    </w:p>
    <w:p w14:paraId="00AB289F" w14:textId="4BBE9A82" w:rsidR="00D12C79" w:rsidRDefault="00D12C79" w:rsidP="00B14CE0">
      <w:pPr>
        <w:pStyle w:val="CodeSnippet"/>
      </w:pPr>
      <w:r>
        <w:t># add the</w:t>
      </w:r>
      <w:r w:rsidR="007D2944">
        <w:t xml:space="preserve"> points, set transparency to 1/4</w:t>
      </w:r>
      <w:r>
        <w:t xml:space="preserve">0th </w:t>
      </w:r>
    </w:p>
    <w:p w14:paraId="4142154F" w14:textId="71B59D80" w:rsidR="00D12C79" w:rsidRPr="00D12C79" w:rsidRDefault="00D12C79" w:rsidP="00B14CE0">
      <w:pPr>
        <w:pStyle w:val="CodeSnippet"/>
        <w:rPr>
          <w:b/>
        </w:rPr>
      </w:pPr>
      <w:r w:rsidRPr="00D12C79">
        <w:rPr>
          <w:b/>
        </w:rPr>
        <w:t>gg &lt;- gg + geom_point(si</w:t>
      </w:r>
      <w:r w:rsidR="007D2944">
        <w:rPr>
          <w:b/>
        </w:rPr>
        <w:t>ze=1, color="#000099", alpha=1/4</w:t>
      </w:r>
      <w:r w:rsidRPr="00D12C79">
        <w:rPr>
          <w:b/>
        </w:rPr>
        <w:t xml:space="preserve">0) </w:t>
      </w:r>
    </w:p>
    <w:p w14:paraId="1F383E5C" w14:textId="77777777" w:rsidR="00D12C79" w:rsidRDefault="00D12C79" w:rsidP="00B14CE0">
      <w:pPr>
        <w:pStyle w:val="CodeSnippet"/>
      </w:pPr>
      <w:r>
        <w:t># add axes labels</w:t>
      </w:r>
    </w:p>
    <w:p w14:paraId="4BBD1960" w14:textId="77777777" w:rsidR="00D12C79" w:rsidRPr="00D12C79" w:rsidRDefault="00D12C79" w:rsidP="00B14CE0">
      <w:pPr>
        <w:pStyle w:val="CodeSnippet"/>
        <w:rPr>
          <w:b/>
        </w:rPr>
      </w:pPr>
      <w:r w:rsidRPr="00D12C79">
        <w:rPr>
          <w:b/>
        </w:rPr>
        <w:t>gg &lt;- gg + xlab("Longitude") + ylab("Latitude")</w:t>
      </w:r>
    </w:p>
    <w:p w14:paraId="30835C6E" w14:textId="77777777" w:rsidR="00D12C79" w:rsidRDefault="00D12C79" w:rsidP="00B14CE0">
      <w:pPr>
        <w:pStyle w:val="CodeSnippet"/>
      </w:pPr>
      <w:r>
        <w:t xml:space="preserve"># simplify the theme </w:t>
      </w:r>
      <w:r w:rsidR="00066E5C">
        <w:t>for aesthetics</w:t>
      </w:r>
    </w:p>
    <w:p w14:paraId="3A7DB8A9" w14:textId="77777777" w:rsidR="00D12C79" w:rsidRPr="00D12C79" w:rsidRDefault="00D12C79" w:rsidP="00B14CE0">
      <w:pPr>
        <w:pStyle w:val="CodeSnippet"/>
        <w:rPr>
          <w:b/>
        </w:rPr>
      </w:pPr>
      <w:r w:rsidRPr="00D12C79">
        <w:rPr>
          <w:b/>
        </w:rPr>
        <w:t xml:space="preserve">gg &lt;- gg + theme_bw() </w:t>
      </w:r>
    </w:p>
    <w:p w14:paraId="0421F6ED" w14:textId="77777777" w:rsidR="00D12C79" w:rsidRPr="00D12C79" w:rsidRDefault="00D12C79" w:rsidP="00B14CE0">
      <w:pPr>
        <w:pStyle w:val="CodeSnippet"/>
        <w:rPr>
          <w:b/>
        </w:rPr>
      </w:pPr>
      <w:r w:rsidRPr="00D12C79">
        <w:rPr>
          <w:b/>
        </w:rPr>
        <w:t>print(gg)</w:t>
      </w:r>
    </w:p>
    <w:p w14:paraId="260A992C" w14:textId="77777777" w:rsidR="00D12C79" w:rsidRDefault="00D12C79" w:rsidP="00D12C79">
      <w:pPr>
        <w:pStyle w:val="Slug"/>
      </w:pPr>
      <w:r>
        <w:t xml:space="preserve">Figure 5.1 Basic Scatterplot </w:t>
      </w:r>
      <w:r w:rsidR="00066E5C">
        <w:t>using</w:t>
      </w:r>
      <w:r>
        <w:t xml:space="preserve"> Latitude and Longitude </w:t>
      </w:r>
      <w:r>
        <w:tab/>
        <w:t>[FILENAME</w:t>
      </w:r>
      <w:r w:rsidR="00066E5C">
        <w:t xml:space="preserve"> </w:t>
      </w:r>
      <w:r w:rsidR="00066E5C" w:rsidRPr="00066E5C">
        <w:t>793725c05f001</w:t>
      </w:r>
      <w:r>
        <w:t>]</w:t>
      </w:r>
    </w:p>
    <w:p w14:paraId="342BCC93" w14:textId="7AA22190" w:rsidR="00263D7D" w:rsidRDefault="00066E5C" w:rsidP="00D12C79">
      <w:pPr>
        <w:pStyle w:val="Para"/>
      </w:pPr>
      <w:r>
        <w:t xml:space="preserve">See the map created out of </w:t>
      </w:r>
      <w:r w:rsidR="00896684">
        <w:t xml:space="preserve">the latitude and longitude </w:t>
      </w:r>
      <w:r>
        <w:t xml:space="preserve">points in figure 5.1?  This works </w:t>
      </w:r>
      <w:r w:rsidR="00BC20D7">
        <w:t>with our data</w:t>
      </w:r>
      <w:r>
        <w:t xml:space="preserve"> because we have over 800,000 data and </w:t>
      </w:r>
      <w:r w:rsidR="00263D7D">
        <w:t>one point is</w:t>
      </w:r>
      <w:r>
        <w:t xml:space="preserve"> </w:t>
      </w:r>
      <w:r w:rsidR="005C5A22">
        <w:t>covering more than a</w:t>
      </w:r>
      <w:r>
        <w:t xml:space="preserve"> large city. </w:t>
      </w:r>
      <w:r w:rsidR="00263D7D">
        <w:t xml:space="preserve"> We made </w:t>
      </w:r>
      <w:r w:rsidR="00896684">
        <w:t>the points</w:t>
      </w:r>
      <w:r w:rsidR="00263D7D">
        <w:t xml:space="preserve"> a little less </w:t>
      </w:r>
      <w:r w:rsidR="00896684">
        <w:t>overwhelming</w:t>
      </w:r>
      <w:r w:rsidR="00263D7D">
        <w:t xml:space="preserve"> by setting the alpha (transparency of the color as we covered in </w:t>
      </w:r>
      <w:r w:rsidR="00263D7D" w:rsidRPr="00896684">
        <w:rPr>
          <w:highlight w:val="yellow"/>
        </w:rPr>
        <w:t>chapter 3</w:t>
      </w:r>
      <w:r w:rsidR="00263D7D">
        <w:t>) to be 1/40</w:t>
      </w:r>
      <w:r w:rsidR="00263D7D" w:rsidRPr="00263D7D">
        <w:rPr>
          <w:vertAlign w:val="superscript"/>
        </w:rPr>
        <w:t>th</w:t>
      </w:r>
      <w:r w:rsidR="00263D7D">
        <w:t xml:space="preserve"> of a full color. </w:t>
      </w:r>
      <w:r w:rsidR="00896684">
        <w:t>F</w:t>
      </w:r>
      <w:r>
        <w:t xml:space="preserve">rom this basic scatter plot, we can see the density in the eastern </w:t>
      </w:r>
      <w:r w:rsidR="005C5A22">
        <w:t>h</w:t>
      </w:r>
      <w:r w:rsidR="00263D7D">
        <w:t xml:space="preserve">alf and west coast of the U.S. and </w:t>
      </w:r>
      <w:r>
        <w:t>most of Europe is covered</w:t>
      </w:r>
      <w:r w:rsidR="00263D7D">
        <w:t xml:space="preserve">.  We see some concentration </w:t>
      </w:r>
      <w:r w:rsidR="007D2944">
        <w:t>in</w:t>
      </w:r>
      <w:r w:rsidR="00263D7D">
        <w:t xml:space="preserve"> Brazil, and India is outlined quite well.  One interesting thing to note here is that China has almost no density </w:t>
      </w:r>
      <w:r w:rsidR="0015108D">
        <w:t>and Japan is clearly visible.  But a</w:t>
      </w:r>
      <w:r w:rsidR="00263D7D">
        <w:t>t this point, we can only make guesses as to what’s going on</w:t>
      </w:r>
      <w:r w:rsidR="0015108D">
        <w:t xml:space="preserve"> with w</w:t>
      </w:r>
      <w:r w:rsidR="007D2944">
        <w:t xml:space="preserve">hat </w:t>
      </w:r>
      <w:r w:rsidR="0015108D">
        <w:t xml:space="preserve">looks like a significant </w:t>
      </w:r>
      <w:r w:rsidR="007D2944">
        <w:t>difference</w:t>
      </w:r>
      <w:r w:rsidR="0015108D">
        <w:t xml:space="preserve"> in Asian countries.  Let’s just keep focusing on the graphics for now and add some detail to the map.</w:t>
      </w:r>
    </w:p>
    <w:p w14:paraId="7FA2F3DD" w14:textId="63D9DC2C" w:rsidR="00E3781A" w:rsidRDefault="0074423E" w:rsidP="00D12C79">
      <w:pPr>
        <w:pStyle w:val="Para"/>
      </w:pPr>
      <w:r>
        <w:t xml:space="preserve">Now comes the </w:t>
      </w:r>
      <w:r w:rsidR="00E3781A">
        <w:t>secret sauce</w:t>
      </w:r>
      <w:r w:rsidR="00263D7D">
        <w:t xml:space="preserve"> about maps: it’s </w:t>
      </w:r>
      <w:r w:rsidR="002C2CBE">
        <w:t>all</w:t>
      </w:r>
      <w:r w:rsidR="00263D7D">
        <w:t xml:space="preserve"> about the projection.  Everyone is familiar with the Cartesian coordinate system, if not by name then by sight.  It’s the</w:t>
      </w:r>
      <w:r w:rsidR="00D3440C">
        <w:t xml:space="preserve"> fancy name for coordinate system of the simple </w:t>
      </w:r>
      <w:proofErr w:type="spellStart"/>
      <w:r w:rsidR="00D3440C">
        <w:t>x</w:t>
      </w:r>
      <w:proofErr w:type="gramStart"/>
      <w:r w:rsidR="00D3440C">
        <w:t>,</w:t>
      </w:r>
      <w:r w:rsidR="00263D7D">
        <w:t>y</w:t>
      </w:r>
      <w:proofErr w:type="spellEnd"/>
      <w:proofErr w:type="gramEnd"/>
      <w:r w:rsidR="00263D7D">
        <w:t xml:space="preserve"> plotting we</w:t>
      </w:r>
      <w:r w:rsidR="00D3440C">
        <w:t xml:space="preserve"> just did.  </w:t>
      </w:r>
      <w:r w:rsidR="002C2CBE">
        <w:t>By plotting the latitude and longitude points as same</w:t>
      </w:r>
      <w:r w:rsidR="00D3440C">
        <w:t>-spaced x and y coordinates, we can see the map</w:t>
      </w:r>
      <w:r w:rsidR="00896684">
        <w:t xml:space="preserve"> in figure 5.1</w:t>
      </w:r>
      <w:r w:rsidR="00D3440C">
        <w:t xml:space="preserve">, but it looks </w:t>
      </w:r>
      <w:r w:rsidR="00896684">
        <w:t xml:space="preserve">a little odd, for example, </w:t>
      </w:r>
      <w:r w:rsidR="007D2944">
        <w:t>South America looks like it is stretched long</w:t>
      </w:r>
      <w:r w:rsidR="00D3440C">
        <w:t xml:space="preserve">.  </w:t>
      </w:r>
      <w:r w:rsidR="0015108D">
        <w:t>T</w:t>
      </w:r>
      <w:r w:rsidR="00D3440C">
        <w:t xml:space="preserve">his is where map projections come in because we </w:t>
      </w:r>
      <w:r w:rsidR="00896684">
        <w:t>need to “project” the</w:t>
      </w:r>
      <w:r w:rsidR="00D3440C">
        <w:t xml:space="preserve"> </w:t>
      </w:r>
      <w:r w:rsidR="00E3781A">
        <w:t xml:space="preserve">three-dimensional </w:t>
      </w:r>
      <w:r w:rsidR="00D3440C">
        <w:t xml:space="preserve">spherical </w:t>
      </w:r>
      <w:r w:rsidR="00E3781A">
        <w:t xml:space="preserve">world onto </w:t>
      </w:r>
      <w:r w:rsidR="00D3440C">
        <w:t>a</w:t>
      </w:r>
      <w:r w:rsidR="00E3781A">
        <w:t xml:space="preserve"> two-dimensional </w:t>
      </w:r>
      <w:r w:rsidR="007D2944">
        <w:t xml:space="preserve">flat </w:t>
      </w:r>
      <w:r w:rsidR="00E3781A">
        <w:t xml:space="preserve">canvas.  This creates some </w:t>
      </w:r>
      <w:r w:rsidR="00896684">
        <w:t>challenges (or is that opportunities?)</w:t>
      </w:r>
      <w:r w:rsidR="00E3781A">
        <w:t xml:space="preserve"> since there are multi</w:t>
      </w:r>
      <w:r w:rsidR="00D3440C">
        <w:t xml:space="preserve">ple ways to do that projection as we see in </w:t>
      </w:r>
      <w:r w:rsidR="00D3440C" w:rsidRPr="00D3440C">
        <w:rPr>
          <w:highlight w:val="yellow"/>
        </w:rPr>
        <w:t xml:space="preserve">figure </w:t>
      </w:r>
      <w:commentRangeStart w:id="0"/>
      <w:r w:rsidR="00D3440C" w:rsidRPr="00D3440C">
        <w:rPr>
          <w:highlight w:val="yellow"/>
        </w:rPr>
        <w:t>5.</w:t>
      </w:r>
      <w:commentRangeEnd w:id="0"/>
      <w:r w:rsidR="003539DF">
        <w:rPr>
          <w:highlight w:val="yellow"/>
        </w:rPr>
        <w:t>2</w:t>
      </w:r>
      <w:r w:rsidR="00D3440C">
        <w:rPr>
          <w:rStyle w:val="CommentReference"/>
          <w:snapToGrid/>
        </w:rPr>
        <w:commentReference w:id="0"/>
      </w:r>
      <w:r w:rsidR="00E3781A">
        <w:t xml:space="preserve"> </w:t>
      </w:r>
    </w:p>
    <w:p w14:paraId="6DC16829" w14:textId="562E74F3" w:rsidR="0015108D" w:rsidRDefault="0015108D" w:rsidP="0015108D">
      <w:pPr>
        <w:pStyle w:val="Slug"/>
      </w:pPr>
      <w:r>
        <w:t xml:space="preserve">Figure Map Projects from </w:t>
      </w:r>
      <w:proofErr w:type="spellStart"/>
      <w:r>
        <w:t>Yau</w:t>
      </w:r>
      <w:proofErr w:type="spellEnd"/>
      <w:r>
        <w:t xml:space="preserve"> (?)</w:t>
      </w:r>
      <w:r>
        <w:tab/>
        <w:t>[FILENAME]</w:t>
      </w:r>
    </w:p>
    <w:p w14:paraId="0812D9EE" w14:textId="5A1C2492" w:rsidR="001E6670" w:rsidRPr="00B44D79" w:rsidRDefault="0015108D" w:rsidP="001E6670">
      <w:pPr>
        <w:pStyle w:val="Para"/>
      </w:pPr>
      <w:r>
        <w:t xml:space="preserve">Let’s go back to Figure </w:t>
      </w:r>
      <w:proofErr w:type="gramStart"/>
      <w:r>
        <w:t>5.1,</w:t>
      </w:r>
      <w:proofErr w:type="gramEnd"/>
      <w:r>
        <w:t xml:space="preserve"> it’s a little hard to know where all those points land unless we are good at world geography.  Let’s recreate that image and create a map with a specific projection and then add the points on top of it.  </w:t>
      </w:r>
      <w:r w:rsidR="007D2944">
        <w:t xml:space="preserve">Luckily, within R, </w:t>
      </w:r>
      <w:r>
        <w:t xml:space="preserve">most of the basic map data is already available with a few packages installed.  </w:t>
      </w:r>
      <w:proofErr w:type="gramStart"/>
      <w:r>
        <w:t>ggplot2</w:t>
      </w:r>
      <w:proofErr w:type="gramEnd"/>
      <w:r>
        <w:t xml:space="preserve"> has a function of </w:t>
      </w:r>
      <w:r w:rsidRPr="001E6670">
        <w:rPr>
          <w:rStyle w:val="InlineCode"/>
        </w:rPr>
        <w:t>map_data()</w:t>
      </w:r>
      <w:r>
        <w:t xml:space="preserve"> that wraps the maps </w:t>
      </w:r>
      <w:r w:rsidR="001E6670">
        <w:t xml:space="preserve">package to return a ggplot2-compatable data frame.  It’s possible to load up the data for a world map with a single command: </w:t>
      </w:r>
    </w:p>
    <w:p w14:paraId="61D2ACFC" w14:textId="04B3DACC" w:rsidR="00B44D79" w:rsidRPr="00B44D79" w:rsidRDefault="001E6670" w:rsidP="00B14CE0">
      <w:pPr>
        <w:pStyle w:val="CodeSnippet"/>
      </w:pPr>
      <w:r>
        <w:t xml:space="preserve"># </w:t>
      </w:r>
      <w:r w:rsidR="00B44D79" w:rsidRPr="00B44D79">
        <w:t>load map data of the world</w:t>
      </w:r>
    </w:p>
    <w:p w14:paraId="6A431CD5" w14:textId="77777777" w:rsidR="00B44D79" w:rsidRDefault="00B44D79" w:rsidP="00B14CE0">
      <w:pPr>
        <w:pStyle w:val="CodeSnippet"/>
        <w:rPr>
          <w:b/>
        </w:rPr>
      </w:pPr>
      <w:r>
        <w:rPr>
          <w:b/>
        </w:rPr>
        <w:t>world &lt;- map_data(“world”)</w:t>
      </w:r>
    </w:p>
    <w:p w14:paraId="24E89E8A" w14:textId="092553CC" w:rsidR="00B44D79" w:rsidRDefault="00B44D79" w:rsidP="00FB6149">
      <w:pPr>
        <w:pStyle w:val="Para"/>
      </w:pPr>
      <w:r>
        <w:t xml:space="preserve">This loads up just over 25 thousand rows </w:t>
      </w:r>
      <w:r w:rsidR="00896684">
        <w:t>of map data into a data frame and r</w:t>
      </w:r>
      <w:r w:rsidR="001E6670">
        <w:t>emember we can explore</w:t>
      </w:r>
      <w:r w:rsidR="00896684">
        <w:t xml:space="preserve"> any and all of this data </w:t>
      </w:r>
      <w:r w:rsidR="001E6670">
        <w:t xml:space="preserve">with commands like </w:t>
      </w:r>
      <w:r w:rsidR="001E6670" w:rsidRPr="001E6670">
        <w:rPr>
          <w:rStyle w:val="InlineCode"/>
        </w:rPr>
        <w:t>str()</w:t>
      </w:r>
      <w:r w:rsidR="001E6670">
        <w:t xml:space="preserve">, </w:t>
      </w:r>
      <w:r w:rsidR="001E6670" w:rsidRPr="001E6670">
        <w:rPr>
          <w:rStyle w:val="InlineCode"/>
        </w:rPr>
        <w:t>head()</w:t>
      </w:r>
      <w:r w:rsidR="001E6670">
        <w:t xml:space="preserve"> or </w:t>
      </w:r>
      <w:r w:rsidR="001E6670" w:rsidRPr="001E6670">
        <w:rPr>
          <w:rStyle w:val="InlineCode"/>
        </w:rPr>
        <w:t>summary()</w:t>
      </w:r>
      <w:r w:rsidR="001E6670">
        <w:t xml:space="preserve">.  </w:t>
      </w:r>
      <w:r>
        <w:t>We can</w:t>
      </w:r>
      <w:r w:rsidR="006C1D6C">
        <w:t xml:space="preserve"> </w:t>
      </w:r>
      <w:r w:rsidR="001E6670">
        <w:t xml:space="preserve">plot the countries by tracing a path along </w:t>
      </w:r>
      <w:r>
        <w:t xml:space="preserve">the </w:t>
      </w:r>
      <w:r w:rsidR="006C1D6C">
        <w:t>lat</w:t>
      </w:r>
      <w:r w:rsidR="00896684">
        <w:t>itude and longitude</w:t>
      </w:r>
      <w:r w:rsidR="006C1D6C">
        <w:t xml:space="preserve"> pairs in the map data</w:t>
      </w:r>
      <w:r w:rsidR="001E6670">
        <w:t>, which has the effect of drawing the country borders</w:t>
      </w:r>
      <w:r w:rsidR="006C1D6C">
        <w:t xml:space="preserve">.  We have to group the paths by the column labeled </w:t>
      </w:r>
      <w:r w:rsidR="006C1D6C" w:rsidRPr="001E6670">
        <w:rPr>
          <w:rStyle w:val="InlineCode"/>
        </w:rPr>
        <w:t>group</w:t>
      </w:r>
      <w:r w:rsidR="006C1D6C">
        <w:t xml:space="preserve"> (in this data groups </w:t>
      </w:r>
      <w:r>
        <w:t>the country)</w:t>
      </w:r>
      <w:r w:rsidR="001E6670">
        <w:t xml:space="preserve"> and the data frame must be sorted in order (we will have to remember this later)</w:t>
      </w:r>
      <w:r>
        <w:t xml:space="preserve">.  We will then call </w:t>
      </w:r>
      <w:r w:rsidRPr="00B44D79">
        <w:rPr>
          <w:rStyle w:val="InlineCodeVariable"/>
        </w:rPr>
        <w:t>coord_map()</w:t>
      </w:r>
      <w:r>
        <w:t xml:space="preserve"> to create the map projections </w:t>
      </w:r>
      <w:r w:rsidR="00C345A9">
        <w:t xml:space="preserve">(we will use the Mercator projection here) </w:t>
      </w:r>
      <w:r>
        <w:t>and we’ll use a simple black and white theme on it</w:t>
      </w:r>
      <w:r w:rsidR="001E6670">
        <w:t xml:space="preserve"> with </w:t>
      </w:r>
      <w:r w:rsidR="001E6670" w:rsidRPr="001E6670">
        <w:rPr>
          <w:rStyle w:val="InlineCode"/>
        </w:rPr>
        <w:t>theme_bw()</w:t>
      </w:r>
      <w:r>
        <w:t>.</w:t>
      </w:r>
      <w:r w:rsidR="007D2944">
        <w:t xml:space="preserve">  </w:t>
      </w:r>
      <w:r w:rsidR="001E6670">
        <w:t xml:space="preserve">Once we have the countries traced out we will then add the </w:t>
      </w:r>
      <w:r w:rsidR="007D2944">
        <w:t>points from</w:t>
      </w:r>
      <w:r w:rsidR="001E6670">
        <w:t xml:space="preserve"> the </w:t>
      </w:r>
      <w:proofErr w:type="spellStart"/>
      <w:r w:rsidR="001E6670">
        <w:t>ZeroAccess</w:t>
      </w:r>
      <w:proofErr w:type="spellEnd"/>
      <w:r w:rsidR="001E6670">
        <w:t xml:space="preserve"> data on the map as if we are creating a scatter plot like we did before.</w:t>
      </w:r>
    </w:p>
    <w:p w14:paraId="5BD53A1B" w14:textId="77777777" w:rsidR="00B44D79" w:rsidRPr="00B44D79" w:rsidRDefault="00B44D79" w:rsidP="00B14CE0">
      <w:pPr>
        <w:pStyle w:val="CodeSnippet"/>
      </w:pPr>
      <w:r w:rsidRPr="00B44D79">
        <w:t># load map data of the world</w:t>
      </w:r>
    </w:p>
    <w:p w14:paraId="322F9CD3" w14:textId="77777777" w:rsidR="008220AC" w:rsidRPr="008220AC" w:rsidRDefault="008220AC" w:rsidP="00B14CE0">
      <w:pPr>
        <w:pStyle w:val="CodeSnippet"/>
        <w:rPr>
          <w:b/>
        </w:rPr>
      </w:pPr>
      <w:r w:rsidRPr="008220AC">
        <w:rPr>
          <w:b/>
        </w:rPr>
        <w:t>world &lt;- map_data("world")</w:t>
      </w:r>
    </w:p>
    <w:p w14:paraId="67A023F7" w14:textId="77777777" w:rsidR="008220AC" w:rsidRPr="008220AC" w:rsidRDefault="008220AC" w:rsidP="00B14CE0">
      <w:pPr>
        <w:pStyle w:val="CodeSnippet"/>
      </w:pPr>
      <w:r w:rsidRPr="008220AC">
        <w:t># nothing personal penguins, but strip out Antarctica</w:t>
      </w:r>
    </w:p>
    <w:p w14:paraId="0590A85B" w14:textId="77777777" w:rsidR="008220AC" w:rsidRPr="008220AC" w:rsidRDefault="008220AC" w:rsidP="00B14CE0">
      <w:pPr>
        <w:pStyle w:val="CodeSnippet"/>
        <w:rPr>
          <w:b/>
        </w:rPr>
      </w:pPr>
      <w:r w:rsidRPr="008220AC">
        <w:rPr>
          <w:b/>
        </w:rPr>
        <w:t>world &lt;- subset(world, world$region!="Antarctica")</w:t>
      </w:r>
    </w:p>
    <w:p w14:paraId="19975492" w14:textId="77777777" w:rsidR="008220AC" w:rsidRPr="008220AC" w:rsidRDefault="008220AC" w:rsidP="00B14CE0">
      <w:pPr>
        <w:pStyle w:val="CodeSnippet"/>
      </w:pPr>
      <w:r w:rsidRPr="008220AC">
        <w:t># load world data into ggplot object</w:t>
      </w:r>
    </w:p>
    <w:p w14:paraId="5D9430A4" w14:textId="77777777" w:rsidR="008220AC" w:rsidRPr="008220AC" w:rsidRDefault="008220AC" w:rsidP="00B14CE0">
      <w:pPr>
        <w:pStyle w:val="CodeSnippet"/>
        <w:rPr>
          <w:b/>
        </w:rPr>
      </w:pPr>
      <w:r w:rsidRPr="008220AC">
        <w:rPr>
          <w:b/>
        </w:rPr>
        <w:t>gg &lt;- ggplot(data=world, aes(x=long, y=lat))</w:t>
      </w:r>
    </w:p>
    <w:p w14:paraId="191AE7FC" w14:textId="19CA3401" w:rsidR="008220AC" w:rsidRPr="008220AC" w:rsidRDefault="008220AC" w:rsidP="00B14CE0">
      <w:pPr>
        <w:pStyle w:val="CodeSnippet"/>
      </w:pPr>
      <w:r w:rsidRPr="008220AC">
        <w:t># trace along the lat/long coords by group</w:t>
      </w:r>
      <w:r w:rsidR="001E6670">
        <w:t xml:space="preserve"> (countries)</w:t>
      </w:r>
    </w:p>
    <w:p w14:paraId="3842714F" w14:textId="77777777" w:rsidR="008220AC" w:rsidRPr="008220AC" w:rsidRDefault="008220AC" w:rsidP="00B14CE0">
      <w:pPr>
        <w:pStyle w:val="CodeSnippet"/>
        <w:rPr>
          <w:b/>
        </w:rPr>
      </w:pPr>
      <w:r w:rsidRPr="008220AC">
        <w:rPr>
          <w:b/>
        </w:rPr>
        <w:t>gg &lt;- gg + geom_path(aes(group=group), colour="gray70")</w:t>
      </w:r>
    </w:p>
    <w:p w14:paraId="6801B778" w14:textId="77777777" w:rsidR="008220AC" w:rsidRDefault="008220AC" w:rsidP="00B14CE0">
      <w:pPr>
        <w:pStyle w:val="CodeSnippet"/>
      </w:pPr>
      <w:r w:rsidRPr="008220AC">
        <w:t># now project using the mercator projection</w:t>
      </w:r>
    </w:p>
    <w:p w14:paraId="60F6ED89" w14:textId="2E9B604D" w:rsidR="001E6670" w:rsidRPr="008220AC" w:rsidRDefault="001E6670" w:rsidP="00B14CE0">
      <w:pPr>
        <w:pStyle w:val="CodeSnippet"/>
      </w:pPr>
      <w:r>
        <w:t># try different projections with ?mapproject</w:t>
      </w:r>
    </w:p>
    <w:p w14:paraId="24E85348" w14:textId="77777777" w:rsidR="008220AC" w:rsidRPr="008220AC" w:rsidRDefault="008220AC" w:rsidP="00B14CE0">
      <w:pPr>
        <w:pStyle w:val="CodeSnippet"/>
        <w:rPr>
          <w:b/>
        </w:rPr>
      </w:pPr>
      <w:r w:rsidRPr="008220AC">
        <w:rPr>
          <w:b/>
        </w:rPr>
        <w:t>gg &lt;- gg + coord_map("mercator", xlim=c(-200, 200))</w:t>
      </w:r>
    </w:p>
    <w:p w14:paraId="7FCFBF14" w14:textId="57D9D066" w:rsidR="008220AC" w:rsidRPr="008220AC" w:rsidRDefault="001E6670" w:rsidP="00B14CE0">
      <w:pPr>
        <w:pStyle w:val="CodeSnippet"/>
      </w:pPr>
      <w:r>
        <w:t xml:space="preserve"># load up the </w:t>
      </w:r>
      <w:r w:rsidR="00FB6149">
        <w:t xml:space="preserve">ZeroAccess </w:t>
      </w:r>
      <w:r>
        <w:t xml:space="preserve">points, </w:t>
      </w:r>
      <w:r w:rsidR="008220AC" w:rsidRPr="008220AC">
        <w:t>overiding the default data set</w:t>
      </w:r>
    </w:p>
    <w:p w14:paraId="5FE25EDF" w14:textId="77777777" w:rsidR="008220AC" w:rsidRPr="008220AC" w:rsidRDefault="008220AC" w:rsidP="00B14CE0">
      <w:pPr>
        <w:pStyle w:val="CodeSnippet"/>
        <w:rPr>
          <w:b/>
        </w:rPr>
      </w:pPr>
      <w:r w:rsidRPr="008220AC">
        <w:rPr>
          <w:b/>
        </w:rPr>
        <w:t xml:space="preserve">gg &lt;- gg + geom_point(data=za, aes(long, lat), </w:t>
      </w:r>
    </w:p>
    <w:p w14:paraId="0A5E6D8D" w14:textId="77777777" w:rsidR="008220AC" w:rsidRPr="008220AC" w:rsidRDefault="008220AC" w:rsidP="00B14CE0">
      <w:pPr>
        <w:pStyle w:val="CodeSnippet"/>
        <w:rPr>
          <w:b/>
        </w:rPr>
      </w:pPr>
      <w:r w:rsidRPr="008220AC">
        <w:rPr>
          <w:b/>
        </w:rPr>
        <w:t xml:space="preserve">                      colour="#000099", alpha=1/40, size=1)</w:t>
      </w:r>
    </w:p>
    <w:p w14:paraId="639D7A36" w14:textId="3BDC8899" w:rsidR="008220AC" w:rsidRPr="008220AC" w:rsidRDefault="008220AC" w:rsidP="00B14CE0">
      <w:pPr>
        <w:pStyle w:val="CodeSnippet"/>
      </w:pPr>
      <w:r w:rsidRPr="008220AC">
        <w:t># add axes labels</w:t>
      </w:r>
      <w:r>
        <w:t xml:space="preserve"> and theme</w:t>
      </w:r>
    </w:p>
    <w:p w14:paraId="2B66481A" w14:textId="77777777" w:rsidR="008220AC" w:rsidRPr="008220AC" w:rsidRDefault="008220AC" w:rsidP="00B14CE0">
      <w:pPr>
        <w:pStyle w:val="CodeSnippet"/>
        <w:rPr>
          <w:b/>
        </w:rPr>
      </w:pPr>
      <w:r w:rsidRPr="008220AC">
        <w:rPr>
          <w:b/>
        </w:rPr>
        <w:t>gg &lt;- gg + xlab("Longitude") + ylab("Latitude")</w:t>
      </w:r>
    </w:p>
    <w:p w14:paraId="0DE8E929" w14:textId="77777777" w:rsidR="008220AC" w:rsidRPr="008220AC" w:rsidRDefault="008220AC" w:rsidP="00B14CE0">
      <w:pPr>
        <w:pStyle w:val="CodeSnippet"/>
        <w:rPr>
          <w:b/>
        </w:rPr>
      </w:pPr>
      <w:r w:rsidRPr="008220AC">
        <w:rPr>
          <w:b/>
        </w:rPr>
        <w:t>gg &lt;- gg + theme_bw()</w:t>
      </w:r>
    </w:p>
    <w:p w14:paraId="1BE5803E" w14:textId="2DC78E59" w:rsidR="003539DF" w:rsidRDefault="008220AC" w:rsidP="00B14CE0">
      <w:pPr>
        <w:pStyle w:val="CodeSnippet"/>
        <w:rPr>
          <w:b/>
        </w:rPr>
      </w:pPr>
      <w:r w:rsidRPr="008220AC">
        <w:rPr>
          <w:b/>
        </w:rPr>
        <w:t>print(gg)</w:t>
      </w:r>
    </w:p>
    <w:p w14:paraId="0CEE11FC" w14:textId="77909223" w:rsidR="003539DF" w:rsidRDefault="003539DF" w:rsidP="003539DF">
      <w:pPr>
        <w:pStyle w:val="Slug"/>
      </w:pPr>
      <w:r>
        <w:t xml:space="preserve">Figure 5.3 Worldwide </w:t>
      </w:r>
      <w:proofErr w:type="spellStart"/>
      <w:r>
        <w:t>ZeroAccess</w:t>
      </w:r>
      <w:proofErr w:type="spellEnd"/>
      <w:r>
        <w:t xml:space="preserve"> Infections </w:t>
      </w:r>
      <w:r>
        <w:tab/>
        <w:t xml:space="preserve">[FILENAME </w:t>
      </w:r>
      <w:r w:rsidRPr="003539DF">
        <w:t>793725c05f003</w:t>
      </w:r>
      <w:r>
        <w:t>]</w:t>
      </w:r>
    </w:p>
    <w:p w14:paraId="5F613970" w14:textId="3458B2C0" w:rsidR="001E6670" w:rsidRDefault="008220AC" w:rsidP="00222E14">
      <w:pPr>
        <w:pStyle w:val="Para"/>
      </w:pPr>
      <w:r>
        <w:t xml:space="preserve">Now that’s a real map, but </w:t>
      </w:r>
      <w:r w:rsidR="00222E14">
        <w:t>what can we learn from it?  The answer is not much, i</w:t>
      </w:r>
      <w:r>
        <w:t xml:space="preserve">t doesn’t tell us much </w:t>
      </w:r>
      <w:r w:rsidR="00222E14">
        <w:t>more than</w:t>
      </w:r>
      <w:r>
        <w:t xml:space="preserve"> the </w:t>
      </w:r>
      <w:proofErr w:type="spellStart"/>
      <w:r>
        <w:t>ZeroAccess</w:t>
      </w:r>
      <w:proofErr w:type="spellEnd"/>
      <w:r>
        <w:t xml:space="preserve"> botnet is </w:t>
      </w:r>
      <w:r w:rsidR="00222E14">
        <w:t>an international travel</w:t>
      </w:r>
      <w:r w:rsidR="00BD27A3">
        <w:t>ler</w:t>
      </w:r>
      <w:r w:rsidR="001E6670">
        <w:t xml:space="preserve"> (and nobody should be surprised by that</w:t>
      </w:r>
      <w:r w:rsidR="00222E14">
        <w:t xml:space="preserve">). </w:t>
      </w:r>
      <w:r w:rsidR="00FB6149">
        <w:t xml:space="preserve"> But let’s ask another question and see if we can’t visualize the answer.</w:t>
      </w:r>
    </w:p>
    <w:p w14:paraId="0DA918B7" w14:textId="77777777" w:rsidR="001E6670" w:rsidRDefault="001E6670" w:rsidP="001E6670">
      <w:pPr>
        <w:pStyle w:val="H3"/>
      </w:pPr>
      <w:r>
        <w:t xml:space="preserve">How many </w:t>
      </w:r>
      <w:proofErr w:type="spellStart"/>
      <w:r>
        <w:t>ZeroAccess</w:t>
      </w:r>
      <w:proofErr w:type="spellEnd"/>
      <w:r>
        <w:t xml:space="preserve"> infections per country?</w:t>
      </w:r>
    </w:p>
    <w:p w14:paraId="098247F0" w14:textId="04BDF533" w:rsidR="00237562" w:rsidRDefault="001E6670" w:rsidP="00222E14">
      <w:pPr>
        <w:pStyle w:val="Para"/>
      </w:pPr>
      <w:r>
        <w:t xml:space="preserve">It’s very difficult to look at figure 5.3 and determine which countries have the most infections. </w:t>
      </w:r>
      <w:r w:rsidR="00FB6149">
        <w:t xml:space="preserve">  We can’t expect someone (or ourselves) to look at a map like this and extract the proportion of bot infections in countries.</w:t>
      </w:r>
      <w:r w:rsidR="005925C3">
        <w:t xml:space="preserve"> </w:t>
      </w:r>
      <w:r w:rsidR="002068F0">
        <w:t>It looks like</w:t>
      </w:r>
      <w:r w:rsidR="005925C3">
        <w:t xml:space="preserve"> the U.S. and Europe are </w:t>
      </w:r>
      <w:proofErr w:type="gramStart"/>
      <w:r w:rsidR="005925C3">
        <w:t>covered,</w:t>
      </w:r>
      <w:proofErr w:type="gramEnd"/>
      <w:r w:rsidR="005925C3">
        <w:t xml:space="preserve"> so let’s try a different type of map.  We </w:t>
      </w:r>
      <w:r w:rsidR="005F38AD">
        <w:t xml:space="preserve">need to </w:t>
      </w:r>
      <w:r>
        <w:t>count how many infections we have</w:t>
      </w:r>
      <w:r w:rsidR="008220AC">
        <w:t xml:space="preserve"> </w:t>
      </w:r>
      <w:r w:rsidR="005F38AD">
        <w:t>in each</w:t>
      </w:r>
      <w:r w:rsidR="008220AC">
        <w:t xml:space="preserve"> country and </w:t>
      </w:r>
      <w:r w:rsidR="005F38AD">
        <w:t xml:space="preserve">then </w:t>
      </w:r>
      <w:r w:rsidR="00C345A9">
        <w:t>we can visualize that with a ch</w:t>
      </w:r>
      <w:r w:rsidR="008220AC">
        <w:t xml:space="preserve">oropleth.  </w:t>
      </w:r>
      <w:r w:rsidR="005F38AD">
        <w:t xml:space="preserve">A </w:t>
      </w:r>
      <w:r w:rsidR="00C345A9">
        <w:t>choropleth</w:t>
      </w:r>
      <w:r w:rsidR="005F38AD">
        <w:t xml:space="preserve"> is a map where the country is </w:t>
      </w:r>
      <w:r w:rsidR="00C345A9">
        <w:t xml:space="preserve">shaded or filled with color that is then </w:t>
      </w:r>
      <w:r w:rsidR="005F38AD">
        <w:t xml:space="preserve">associated with the data.  </w:t>
      </w:r>
      <w:r w:rsidR="002068F0">
        <w:t xml:space="preserve">For our first </w:t>
      </w:r>
      <w:r w:rsidR="00C345A9">
        <w:t>choropleth</w:t>
      </w:r>
      <w:r w:rsidR="002068F0">
        <w:t xml:space="preserve">, we will </w:t>
      </w:r>
      <w:r w:rsidR="008220AC">
        <w:t xml:space="preserve">have to figure out which country the </w:t>
      </w:r>
      <w:r w:rsidR="00C345A9">
        <w:t xml:space="preserve">latitude/longitude </w:t>
      </w:r>
      <w:r w:rsidR="008220AC">
        <w:t>points are in</w:t>
      </w:r>
      <w:r w:rsidR="002068F0">
        <w:t xml:space="preserve"> and then we will use a single continuous color scale to represent that quantity</w:t>
      </w:r>
      <w:r w:rsidR="008220AC">
        <w:t xml:space="preserve">.  </w:t>
      </w:r>
      <w:r w:rsidR="002068F0">
        <w:t xml:space="preserve">To convert latitude and longitude to a country, </w:t>
      </w:r>
      <w:r w:rsidR="008220AC">
        <w:t>we</w:t>
      </w:r>
      <w:r w:rsidR="002068F0">
        <w:t xml:space="preserve"> wi</w:t>
      </w:r>
      <w:r w:rsidR="008220AC">
        <w:t xml:space="preserve">ll </w:t>
      </w:r>
      <w:r w:rsidR="002068F0">
        <w:t xml:space="preserve">adapt a function </w:t>
      </w:r>
      <w:r w:rsidR="00C345A9">
        <w:t>from Ryan Weald</w:t>
      </w:r>
      <w:r w:rsidR="003D2CB2">
        <w:t xml:space="preserve"> and call our function</w:t>
      </w:r>
      <w:r w:rsidR="008220AC" w:rsidRPr="00BD27A3">
        <w:rPr>
          <w:highlight w:val="yellow"/>
        </w:rPr>
        <w:t xml:space="preserve"> </w:t>
      </w:r>
      <w:r w:rsidR="00222E14" w:rsidRPr="00BD27A3">
        <w:rPr>
          <w:rStyle w:val="InlineCode"/>
          <w:highlight w:val="yellow"/>
        </w:rPr>
        <w:t>latlong2map()</w:t>
      </w:r>
      <w:r w:rsidR="00222E14" w:rsidRPr="00BD27A3">
        <w:rPr>
          <w:highlight w:val="yellow"/>
        </w:rPr>
        <w:t>.</w:t>
      </w:r>
      <w:r w:rsidR="00222E14">
        <w:t xml:space="preserve">   That function will </w:t>
      </w:r>
      <w:r w:rsidR="003D2CB2">
        <w:t>accept</w:t>
      </w:r>
      <w:r w:rsidR="00222E14">
        <w:t xml:space="preserve"> a data frame of l</w:t>
      </w:r>
      <w:r w:rsidR="003D2CB2">
        <w:t xml:space="preserve">ongitude and latitude pairs along with </w:t>
      </w:r>
      <w:r w:rsidR="00222E14">
        <w:t xml:space="preserve">the name of a map to translate onto. </w:t>
      </w:r>
    </w:p>
    <w:p w14:paraId="30C7BC39" w14:textId="598B2A34" w:rsidR="003D2CB2" w:rsidRDefault="003D2CB2" w:rsidP="003D2CB2">
      <w:pPr>
        <w:pStyle w:val="CodeSnippet"/>
      </w:pPr>
      <w:r>
        <w:t># slightly modified verison of Ryan Weald’s function</w:t>
      </w:r>
    </w:p>
    <w:p w14:paraId="4ADF005B" w14:textId="06E3A291" w:rsidR="003D2CB2" w:rsidRDefault="003D2CB2" w:rsidP="003D2CB2">
      <w:pPr>
        <w:pStyle w:val="CodeSnippet"/>
      </w:pPr>
      <w:r>
        <w:t xml:space="preserve"># </w:t>
      </w:r>
      <w:r w:rsidRPr="003D2CB2">
        <w:t>https://gist.github.com/rweald/4720788</w:t>
      </w:r>
    </w:p>
    <w:p w14:paraId="3D63EC47" w14:textId="798C9B90" w:rsidR="003D2CB2" w:rsidRPr="003D2CB2" w:rsidRDefault="003D2CB2" w:rsidP="003D2CB2">
      <w:pPr>
        <w:pStyle w:val="CodeSnippet"/>
        <w:rPr>
          <w:b/>
        </w:rPr>
      </w:pPr>
      <w:r w:rsidRPr="003D2CB2">
        <w:rPr>
          <w:b/>
        </w:rPr>
        <w:t>latlong2map &lt;- function(pointsDF, mapping) {</w:t>
      </w:r>
    </w:p>
    <w:p w14:paraId="3D6C4133" w14:textId="77777777" w:rsidR="003D2CB2" w:rsidRDefault="003D2CB2" w:rsidP="003D2CB2">
      <w:pPr>
        <w:pStyle w:val="CodeSnippet"/>
      </w:pPr>
      <w:r>
        <w:t xml:space="preserve">  # load up the map data</w:t>
      </w:r>
    </w:p>
    <w:p w14:paraId="7D0E2075" w14:textId="77777777" w:rsidR="003D2CB2" w:rsidRPr="003D2CB2" w:rsidRDefault="003D2CB2" w:rsidP="003D2CB2">
      <w:pPr>
        <w:pStyle w:val="CodeSnippet"/>
        <w:rPr>
          <w:b/>
        </w:rPr>
      </w:pPr>
      <w:r w:rsidRPr="003D2CB2">
        <w:rPr>
          <w:b/>
        </w:rPr>
        <w:t xml:space="preserve">  local.map &lt;- map(mapping, fill=TRUE, col="transparent", plot=FALSE)</w:t>
      </w:r>
    </w:p>
    <w:p w14:paraId="22002E07" w14:textId="77777777" w:rsidR="003D2CB2" w:rsidRDefault="003D2CB2" w:rsidP="003D2CB2">
      <w:pPr>
        <w:pStyle w:val="CodeSnippet"/>
      </w:pPr>
      <w:r>
        <w:t xml:space="preserve">  # pull out the IDs from the name</w:t>
      </w:r>
    </w:p>
    <w:p w14:paraId="7BF29064" w14:textId="77777777" w:rsidR="003D2CB2" w:rsidRPr="003D2CB2" w:rsidRDefault="003D2CB2" w:rsidP="003D2CB2">
      <w:pPr>
        <w:pStyle w:val="CodeSnippet"/>
        <w:rPr>
          <w:b/>
        </w:rPr>
      </w:pPr>
      <w:r w:rsidRPr="003D2CB2">
        <w:rPr>
          <w:b/>
        </w:rPr>
        <w:t xml:space="preserve">  IDs &lt;- sapply(strsplit(local.map$names, ":"), function(x) x[1])</w:t>
      </w:r>
    </w:p>
    <w:p w14:paraId="239A41F8" w14:textId="77777777" w:rsidR="003D2CB2" w:rsidRDefault="003D2CB2" w:rsidP="003D2CB2">
      <w:pPr>
        <w:pStyle w:val="CodeSnippet"/>
      </w:pPr>
      <w:r>
        <w:t xml:space="preserve">  # Prepare SpatialPolygons object </w:t>
      </w:r>
    </w:p>
    <w:p w14:paraId="6FE18176" w14:textId="77777777" w:rsidR="003D2CB2" w:rsidRPr="003D2CB2" w:rsidRDefault="003D2CB2" w:rsidP="003D2CB2">
      <w:pPr>
        <w:pStyle w:val="CodeSnippet"/>
        <w:rPr>
          <w:b/>
        </w:rPr>
      </w:pPr>
      <w:r w:rsidRPr="003D2CB2">
        <w:rPr>
          <w:b/>
        </w:rPr>
        <w:t xml:space="preserve">  maps_sp &lt;- map2SpatialPolygons(local.map, IDs=IDs,</w:t>
      </w:r>
    </w:p>
    <w:p w14:paraId="393078D0" w14:textId="67EF3554" w:rsidR="003D2CB2" w:rsidRPr="003D2CB2" w:rsidRDefault="003D2CB2" w:rsidP="003D2CB2">
      <w:pPr>
        <w:pStyle w:val="CodeSnippet"/>
        <w:rPr>
          <w:b/>
        </w:rPr>
      </w:pPr>
      <w:r w:rsidRPr="003D2CB2">
        <w:rPr>
          <w:b/>
        </w:rPr>
        <w:t xml:space="preserve">                 proj4string=CRS("+proj=longlat +datum=wgs84"))</w:t>
      </w:r>
    </w:p>
    <w:p w14:paraId="1397A19A" w14:textId="77777777" w:rsidR="003D2CB2" w:rsidRDefault="003D2CB2" w:rsidP="003D2CB2">
      <w:pPr>
        <w:pStyle w:val="CodeSnippet"/>
      </w:pPr>
      <w:r>
        <w:t xml:space="preserve">  # Convert pointsDF to a SpatialPoints object</w:t>
      </w:r>
    </w:p>
    <w:p w14:paraId="3B1F42D9" w14:textId="77777777" w:rsidR="003D2CB2" w:rsidRPr="003D2CB2" w:rsidRDefault="003D2CB2" w:rsidP="003D2CB2">
      <w:pPr>
        <w:pStyle w:val="CodeSnippet"/>
        <w:rPr>
          <w:b/>
        </w:rPr>
      </w:pPr>
      <w:r w:rsidRPr="003D2CB2">
        <w:rPr>
          <w:b/>
        </w:rPr>
        <w:t xml:space="preserve">  pointsSP &lt;- SpatialPoints(pointsDF,</w:t>
      </w:r>
    </w:p>
    <w:p w14:paraId="3954579F" w14:textId="5EDDD372" w:rsidR="003D2CB2" w:rsidRPr="003D2CB2" w:rsidRDefault="003D2CB2" w:rsidP="003D2CB2">
      <w:pPr>
        <w:pStyle w:val="CodeSnippet"/>
        <w:rPr>
          <w:b/>
        </w:rPr>
      </w:pPr>
      <w:r w:rsidRPr="003D2CB2">
        <w:rPr>
          <w:b/>
        </w:rPr>
        <w:t xml:space="preserve">                 proj4string=CRS("+proj=longlat +datum=wgs84"))</w:t>
      </w:r>
    </w:p>
    <w:p w14:paraId="73B251F7" w14:textId="77777777" w:rsidR="003D2CB2" w:rsidRDefault="003D2CB2" w:rsidP="003D2CB2">
      <w:pPr>
        <w:pStyle w:val="CodeSnippet"/>
      </w:pPr>
      <w:r>
        <w:t xml:space="preserve">  # Use 'over' to get _indices_ of the Polygons object containing each point</w:t>
      </w:r>
    </w:p>
    <w:p w14:paraId="1AFF5D74" w14:textId="77777777" w:rsidR="003D2CB2" w:rsidRPr="003D2CB2" w:rsidRDefault="003D2CB2" w:rsidP="003D2CB2">
      <w:pPr>
        <w:pStyle w:val="CodeSnippet"/>
        <w:rPr>
          <w:b/>
        </w:rPr>
      </w:pPr>
      <w:r w:rsidRPr="003D2CB2">
        <w:rPr>
          <w:b/>
        </w:rPr>
        <w:t xml:space="preserve">  indices &lt;- over(pointsSP, maps_sp)</w:t>
      </w:r>
    </w:p>
    <w:p w14:paraId="51B0F432" w14:textId="77777777" w:rsidR="003D2CB2" w:rsidRDefault="003D2CB2" w:rsidP="003D2CB2">
      <w:pPr>
        <w:pStyle w:val="CodeSnippet"/>
      </w:pPr>
      <w:r>
        <w:t xml:space="preserve">  # Return the names of the Polygons object containing each point</w:t>
      </w:r>
    </w:p>
    <w:p w14:paraId="0C94FFD4" w14:textId="77777777" w:rsidR="003D2CB2" w:rsidRPr="003D2CB2" w:rsidRDefault="003D2CB2" w:rsidP="003D2CB2">
      <w:pPr>
        <w:pStyle w:val="CodeSnippet"/>
        <w:rPr>
          <w:b/>
        </w:rPr>
      </w:pPr>
      <w:r w:rsidRPr="003D2CB2">
        <w:rPr>
          <w:b/>
        </w:rPr>
        <w:t xml:space="preserve">  mapNames &lt;- sapply(maps_sp@polygons, function(x) x@ID)</w:t>
      </w:r>
    </w:p>
    <w:p w14:paraId="4B271D70" w14:textId="77777777" w:rsidR="003D2CB2" w:rsidRDefault="003D2CB2" w:rsidP="003D2CB2">
      <w:pPr>
        <w:pStyle w:val="CodeSnippet"/>
      </w:pPr>
      <w:r>
        <w:t xml:space="preserve">  # now return a vector of names that match the points</w:t>
      </w:r>
    </w:p>
    <w:p w14:paraId="36A13F15" w14:textId="77777777" w:rsidR="003D2CB2" w:rsidRPr="003D2CB2" w:rsidRDefault="003D2CB2" w:rsidP="003D2CB2">
      <w:pPr>
        <w:pStyle w:val="CodeSnippet"/>
        <w:rPr>
          <w:b/>
        </w:rPr>
      </w:pPr>
      <w:r w:rsidRPr="003D2CB2">
        <w:rPr>
          <w:b/>
        </w:rPr>
        <w:t xml:space="preserve">  mapNames[indices]</w:t>
      </w:r>
    </w:p>
    <w:p w14:paraId="42055A55" w14:textId="77777777" w:rsidR="003D2CB2" w:rsidRDefault="003D2CB2" w:rsidP="003D2CB2">
      <w:pPr>
        <w:pStyle w:val="CodeSnippet"/>
        <w:rPr>
          <w:b/>
        </w:rPr>
      </w:pPr>
      <w:r w:rsidRPr="003D2CB2">
        <w:rPr>
          <w:b/>
        </w:rPr>
        <w:t>}</w:t>
      </w:r>
    </w:p>
    <w:p w14:paraId="353A06C1" w14:textId="4F9458F3" w:rsidR="003D2CB2" w:rsidRDefault="003D2CB2" w:rsidP="003D2CB2">
      <w:pPr>
        <w:pStyle w:val="Para"/>
      </w:pPr>
      <w:r>
        <w:t xml:space="preserve">We will get back a vector of names (country names in this case) and then we want to count up how many times the country appears with the </w:t>
      </w:r>
      <w:r>
        <w:rPr>
          <w:rStyle w:val="InlineCode"/>
        </w:rPr>
        <w:t>table()</w:t>
      </w:r>
      <w:r>
        <w:t xml:space="preserve"> command.  Next we’ll want to </w:t>
      </w:r>
      <w:r>
        <w:rPr>
          <w:rStyle w:val="InlineCode"/>
        </w:rPr>
        <w:t>merge()</w:t>
      </w:r>
      <w:r>
        <w:t xml:space="preserve"> the count of </w:t>
      </w:r>
      <w:r w:rsidR="00C345A9">
        <w:t>countries with the map data (tha</w:t>
      </w:r>
      <w:r>
        <w:t xml:space="preserve">n reorder it for the plotting).  By merging our data directly into the map data we can then associate the </w:t>
      </w:r>
      <w:r w:rsidR="00C345A9">
        <w:t>shading</w:t>
      </w:r>
      <w:r>
        <w:t xml:space="preserve"> of the country with an attribute in our data, specifically the count of infections in that country.  We will use the scale_fill_gradient2 function within ggplot2 to get the color gradient associated with the quantity of infections.</w:t>
      </w:r>
    </w:p>
    <w:p w14:paraId="558FED83" w14:textId="6E6C7FE2" w:rsidR="00222E14" w:rsidRDefault="00222E14" w:rsidP="003D2CB2">
      <w:pPr>
        <w:pStyle w:val="CodeSnippet"/>
      </w:pPr>
      <w:r>
        <w:t xml:space="preserve"># convert </w:t>
      </w:r>
      <w:r w:rsidR="003D2CB2">
        <w:t xml:space="preserve">ZeroAccess </w:t>
      </w:r>
      <w:r>
        <w:t>long/lat into country names</w:t>
      </w:r>
      <w:r w:rsidR="003D2CB2">
        <w:t xml:space="preserve"> from world map</w:t>
      </w:r>
    </w:p>
    <w:p w14:paraId="0D979BC6" w14:textId="77777777" w:rsidR="00222E14" w:rsidRPr="00222E14" w:rsidRDefault="00222E14" w:rsidP="00B14CE0">
      <w:pPr>
        <w:pStyle w:val="CodeSnippet"/>
        <w:rPr>
          <w:b/>
        </w:rPr>
      </w:pPr>
      <w:r w:rsidRPr="00222E14">
        <w:rPr>
          <w:b/>
        </w:rPr>
        <w:t>zworld &lt;- latlong2map(data.frame(x=za$long, y=za$lat), "world")</w:t>
      </w:r>
    </w:p>
    <w:p w14:paraId="0C3FC4F6" w14:textId="77777777" w:rsidR="00222E14" w:rsidRDefault="00222E14" w:rsidP="00B14CE0">
      <w:pPr>
        <w:pStyle w:val="CodeSnippet"/>
      </w:pPr>
      <w:r>
        <w:t># count up points in the country and conver to data frame</w:t>
      </w:r>
    </w:p>
    <w:p w14:paraId="0573D688" w14:textId="07F1940C" w:rsidR="00222E14" w:rsidRPr="00222E14" w:rsidRDefault="004F087E" w:rsidP="00B14CE0">
      <w:pPr>
        <w:pStyle w:val="CodeSnippet"/>
        <w:rPr>
          <w:b/>
        </w:rPr>
      </w:pPr>
      <w:r>
        <w:rPr>
          <w:b/>
        </w:rPr>
        <w:t>wct</w:t>
      </w:r>
      <w:r w:rsidR="00222E14" w:rsidRPr="00222E14">
        <w:rPr>
          <w:b/>
        </w:rPr>
        <w:t xml:space="preserve"> &lt;- data.frame(table(zworld))</w:t>
      </w:r>
    </w:p>
    <w:p w14:paraId="47F9C59F" w14:textId="77777777" w:rsidR="00222E14" w:rsidRDefault="00222E14" w:rsidP="00B14CE0">
      <w:pPr>
        <w:pStyle w:val="CodeSnippet"/>
      </w:pPr>
      <w:r>
        <w:t xml:space="preserve"># label the country as "region" to match map data </w:t>
      </w:r>
    </w:p>
    <w:p w14:paraId="541F30AA" w14:textId="1A392F09" w:rsidR="00222E14" w:rsidRPr="00222E14" w:rsidRDefault="00222E14" w:rsidP="00B14CE0">
      <w:pPr>
        <w:pStyle w:val="CodeSnippet"/>
        <w:rPr>
          <w:b/>
        </w:rPr>
      </w:pPr>
      <w:r w:rsidRPr="00222E14">
        <w:rPr>
          <w:b/>
        </w:rPr>
        <w:t>colnames(</w:t>
      </w:r>
      <w:r w:rsidR="004F087E">
        <w:rPr>
          <w:b/>
        </w:rPr>
        <w:t>wct</w:t>
      </w:r>
      <w:r w:rsidRPr="00222E14">
        <w:rPr>
          <w:b/>
        </w:rPr>
        <w:t>) &lt;- c("region", "count")</w:t>
      </w:r>
    </w:p>
    <w:p w14:paraId="4B9AC3AC" w14:textId="53126ABC" w:rsidR="00222E14" w:rsidRDefault="00222E14" w:rsidP="00B14CE0">
      <w:pPr>
        <w:pStyle w:val="CodeSnippet"/>
      </w:pPr>
      <w:r>
        <w:t xml:space="preserve"># merge will match on "region" </w:t>
      </w:r>
      <w:r w:rsidR="00D53812">
        <w:t xml:space="preserve">in each </w:t>
      </w:r>
      <w:r>
        <w:t>and add "count"</w:t>
      </w:r>
      <w:r w:rsidR="00D53812">
        <w:t xml:space="preserve"> to "world" </w:t>
      </w:r>
    </w:p>
    <w:p w14:paraId="0B517621" w14:textId="10509BCE" w:rsidR="00222E14" w:rsidRPr="00222E14" w:rsidRDefault="00222E14" w:rsidP="00B14CE0">
      <w:pPr>
        <w:pStyle w:val="CodeSnippet"/>
        <w:rPr>
          <w:b/>
        </w:rPr>
      </w:pPr>
      <w:r w:rsidRPr="00222E14">
        <w:rPr>
          <w:b/>
        </w:rPr>
        <w:t>za.</w:t>
      </w:r>
      <w:r w:rsidR="00753DF6">
        <w:rPr>
          <w:b/>
        </w:rPr>
        <w:t>choro</w:t>
      </w:r>
      <w:r w:rsidRPr="00222E14">
        <w:rPr>
          <w:b/>
        </w:rPr>
        <w:t xml:space="preserve"> &lt;- merge(world, </w:t>
      </w:r>
      <w:r w:rsidR="004F087E">
        <w:rPr>
          <w:b/>
        </w:rPr>
        <w:t>wct</w:t>
      </w:r>
      <w:r w:rsidRPr="00222E14">
        <w:rPr>
          <w:b/>
        </w:rPr>
        <w:t>)</w:t>
      </w:r>
    </w:p>
    <w:p w14:paraId="04958F68" w14:textId="77777777" w:rsidR="00D53812" w:rsidRDefault="00222E14" w:rsidP="00B14CE0">
      <w:pPr>
        <w:pStyle w:val="CodeSnippet"/>
      </w:pPr>
      <w:r>
        <w:t># now we sort</w:t>
      </w:r>
      <w:r w:rsidR="00D53812">
        <w:t xml:space="preserve"> the map data to original sequence</w:t>
      </w:r>
    </w:p>
    <w:p w14:paraId="4F2D7EE5" w14:textId="581D82A3" w:rsidR="00222E14" w:rsidRDefault="00D53812" w:rsidP="00B14CE0">
      <w:pPr>
        <w:pStyle w:val="CodeSnippet"/>
      </w:pPr>
      <w:r>
        <w:t xml:space="preserve"># otherwise the map is </w:t>
      </w:r>
      <w:r w:rsidR="00222E14">
        <w:t>disasterous</w:t>
      </w:r>
    </w:p>
    <w:p w14:paraId="1F69E5CB" w14:textId="7426919E" w:rsidR="00222E14" w:rsidRPr="00222E14" w:rsidRDefault="00222E14" w:rsidP="00B14CE0">
      <w:pPr>
        <w:pStyle w:val="CodeSnippet"/>
        <w:rPr>
          <w:b/>
        </w:rPr>
      </w:pPr>
      <w:r w:rsidRPr="00222E14">
        <w:rPr>
          <w:b/>
        </w:rPr>
        <w:t>za.</w:t>
      </w:r>
      <w:r w:rsidR="00753DF6">
        <w:rPr>
          <w:b/>
        </w:rPr>
        <w:t>choro</w:t>
      </w:r>
      <w:r w:rsidRPr="00222E14">
        <w:rPr>
          <w:b/>
        </w:rPr>
        <w:t xml:space="preserve"> &lt;- za.</w:t>
      </w:r>
      <w:r w:rsidR="00753DF6">
        <w:rPr>
          <w:b/>
        </w:rPr>
        <w:t>choro</w:t>
      </w:r>
      <w:r w:rsidRPr="00222E14">
        <w:rPr>
          <w:b/>
        </w:rPr>
        <w:t>[with(za.</w:t>
      </w:r>
      <w:r w:rsidR="00753DF6">
        <w:rPr>
          <w:b/>
        </w:rPr>
        <w:t>choro</w:t>
      </w:r>
      <w:r w:rsidRPr="00222E14">
        <w:rPr>
          <w:b/>
        </w:rPr>
        <w:t>, order(group, order)), ]</w:t>
      </w:r>
    </w:p>
    <w:p w14:paraId="3CA164FA" w14:textId="77777777" w:rsidR="00222E14" w:rsidRDefault="00222E14" w:rsidP="00B14CE0">
      <w:pPr>
        <w:pStyle w:val="CodeSnippet"/>
      </w:pPr>
      <w:r>
        <w:t># and plot</w:t>
      </w:r>
    </w:p>
    <w:p w14:paraId="16ABA88F" w14:textId="43E11309" w:rsidR="00222E14" w:rsidRPr="00222E14" w:rsidRDefault="00222E14" w:rsidP="00B14CE0">
      <w:pPr>
        <w:pStyle w:val="CodeSnippet"/>
        <w:rPr>
          <w:b/>
        </w:rPr>
      </w:pPr>
      <w:r w:rsidRPr="00222E14">
        <w:rPr>
          <w:b/>
        </w:rPr>
        <w:t>gg &lt;- ggplot(za.</w:t>
      </w:r>
      <w:r w:rsidR="00753DF6">
        <w:rPr>
          <w:b/>
        </w:rPr>
        <w:t>choro</w:t>
      </w:r>
      <w:r w:rsidRPr="00222E14">
        <w:rPr>
          <w:b/>
        </w:rPr>
        <w:t>, aes(x=long, y=lat, group=group, fill=count))</w:t>
      </w:r>
    </w:p>
    <w:p w14:paraId="526E3257" w14:textId="77777777" w:rsidR="00222E14" w:rsidRPr="00222E14" w:rsidRDefault="00222E14" w:rsidP="00B14CE0">
      <w:pPr>
        <w:pStyle w:val="CodeSnippet"/>
        <w:rPr>
          <w:b/>
        </w:rPr>
      </w:pPr>
      <w:r w:rsidRPr="00222E14">
        <w:rPr>
          <w:b/>
        </w:rPr>
        <w:t>gg &lt;- gg + geom_path(colour="#666666") + geom_polygon()</w:t>
      </w:r>
    </w:p>
    <w:p w14:paraId="688E1CE1" w14:textId="77777777" w:rsidR="00222E14" w:rsidRPr="00222E14" w:rsidRDefault="00222E14" w:rsidP="00B14CE0">
      <w:pPr>
        <w:pStyle w:val="CodeSnippet"/>
        <w:rPr>
          <w:b/>
        </w:rPr>
      </w:pPr>
      <w:r w:rsidRPr="00222E14">
        <w:rPr>
          <w:b/>
        </w:rPr>
        <w:t>gg &lt;- gg + coord_map("mercator", xlim=c(-200, 200), ylim=c(-60,200))</w:t>
      </w:r>
    </w:p>
    <w:p w14:paraId="2EF6C572" w14:textId="77777777" w:rsidR="00222E14" w:rsidRPr="00222E14" w:rsidRDefault="00222E14" w:rsidP="00B14CE0">
      <w:pPr>
        <w:pStyle w:val="CodeSnippet"/>
        <w:rPr>
          <w:b/>
        </w:rPr>
      </w:pPr>
      <w:r w:rsidRPr="00222E14">
        <w:rPr>
          <w:b/>
        </w:rPr>
        <w:t xml:space="preserve">gg &lt;- gg + scale_fill_gradient2(low="#FFFFFF", high="#4086AA", </w:t>
      </w:r>
    </w:p>
    <w:p w14:paraId="4C017ADC" w14:textId="304801CD" w:rsidR="00222E14" w:rsidRPr="00222E14" w:rsidRDefault="00222E14" w:rsidP="00B14CE0">
      <w:pPr>
        <w:pStyle w:val="CodeSnippet"/>
        <w:rPr>
          <w:b/>
        </w:rPr>
      </w:pPr>
      <w:r w:rsidRPr="00222E14">
        <w:rPr>
          <w:b/>
        </w:rPr>
        <w:t xml:space="preserve">                                midpoint=median(za.</w:t>
      </w:r>
      <w:r w:rsidR="00753DF6">
        <w:rPr>
          <w:b/>
        </w:rPr>
        <w:t>choro</w:t>
      </w:r>
      <w:r w:rsidRPr="00222E14">
        <w:rPr>
          <w:b/>
        </w:rPr>
        <w:t>$count))</w:t>
      </w:r>
    </w:p>
    <w:p w14:paraId="6FD31898" w14:textId="77777777" w:rsidR="00222E14" w:rsidRPr="00222E14" w:rsidRDefault="00222E14" w:rsidP="00B14CE0">
      <w:pPr>
        <w:pStyle w:val="CodeSnippet"/>
        <w:rPr>
          <w:b/>
        </w:rPr>
      </w:pPr>
      <w:r w:rsidRPr="00222E14">
        <w:rPr>
          <w:b/>
        </w:rPr>
        <w:t>gg &lt;- gg + theme_plain()</w:t>
      </w:r>
    </w:p>
    <w:p w14:paraId="004337FD" w14:textId="2A6AEDE8" w:rsidR="003539DF" w:rsidRPr="003539DF" w:rsidRDefault="00222E14" w:rsidP="003539DF">
      <w:pPr>
        <w:pStyle w:val="CodeSnippet"/>
        <w:rPr>
          <w:b/>
        </w:rPr>
      </w:pPr>
      <w:r w:rsidRPr="00222E14">
        <w:rPr>
          <w:b/>
        </w:rPr>
        <w:t>print(gg)</w:t>
      </w:r>
    </w:p>
    <w:p w14:paraId="0B0DEAA5" w14:textId="3E102D94" w:rsidR="003539DF" w:rsidRDefault="003539DF" w:rsidP="003539DF">
      <w:pPr>
        <w:pStyle w:val="Slug"/>
      </w:pPr>
      <w:r>
        <w:t xml:space="preserve">Figure 5.4 </w:t>
      </w:r>
      <w:r w:rsidR="00753DF6">
        <w:t>Choro</w:t>
      </w:r>
      <w:r>
        <w:t xml:space="preserve">pleth of </w:t>
      </w:r>
      <w:proofErr w:type="spellStart"/>
      <w:r>
        <w:t>ZeroAccess</w:t>
      </w:r>
      <w:proofErr w:type="spellEnd"/>
      <w:r>
        <w:t xml:space="preserve"> Infections</w:t>
      </w:r>
      <w:r>
        <w:tab/>
        <w:t>[FILENAME 793725c05f004]</w:t>
      </w:r>
    </w:p>
    <w:p w14:paraId="3BD44835" w14:textId="469E68E2" w:rsidR="00E6226C" w:rsidRDefault="00222E14" w:rsidP="00222E14">
      <w:pPr>
        <w:pStyle w:val="Para"/>
      </w:pPr>
      <w:r>
        <w:t>And voila, we</w:t>
      </w:r>
      <w:r w:rsidR="004213DD">
        <w:t xml:space="preserve"> get a rather good-looking map </w:t>
      </w:r>
      <w:r w:rsidR="00D53812">
        <w:t>and</w:t>
      </w:r>
      <w:r w:rsidR="004213DD">
        <w:t xml:space="preserve"> it look like the U.S. has the market cornered on </w:t>
      </w:r>
      <w:proofErr w:type="spellStart"/>
      <w:r w:rsidR="004213DD">
        <w:t>ZeroAccess</w:t>
      </w:r>
      <w:proofErr w:type="spellEnd"/>
      <w:r w:rsidR="004213DD">
        <w:t xml:space="preserve"> infections.   </w:t>
      </w:r>
      <w:r w:rsidR="000B10BF">
        <w:t xml:space="preserve">There would be no way we could tell that from the points in figure 5.3.  </w:t>
      </w:r>
      <w:r w:rsidR="004213DD">
        <w:t xml:space="preserve">But because it’s very difficult to tell quantity by color density (we’ll </w:t>
      </w:r>
      <w:r w:rsidR="00E6226C">
        <w:t>cover</w:t>
      </w:r>
      <w:r w:rsidR="004213DD">
        <w:t xml:space="preserve"> that in </w:t>
      </w:r>
      <w:r w:rsidR="004213DD" w:rsidRPr="004213DD">
        <w:rPr>
          <w:highlight w:val="yellow"/>
        </w:rPr>
        <w:t>Chapter 6</w:t>
      </w:r>
      <w:r w:rsidR="004213DD">
        <w:t>)</w:t>
      </w:r>
      <w:r w:rsidR="00E6226C">
        <w:t xml:space="preserve">, </w:t>
      </w:r>
      <w:r w:rsidR="000B10BF">
        <w:t xml:space="preserve">we still can’t say for sure how much more.  All we can tell from this type of map is that the U.S. has more infections so </w:t>
      </w:r>
      <w:r w:rsidR="00E6226C">
        <w:t>we want to take a step back</w:t>
      </w:r>
      <w:r w:rsidR="000B10BF">
        <w:t xml:space="preserve"> into the data</w:t>
      </w:r>
      <w:r w:rsidR="00E6226C">
        <w:t xml:space="preserve"> for a moment </w:t>
      </w:r>
      <w:r w:rsidR="000B10BF">
        <w:t>to see the proportion</w:t>
      </w:r>
      <w:r w:rsidR="00E6226C">
        <w:t xml:space="preserve"> of infections in the U.S.</w:t>
      </w:r>
      <w:r w:rsidR="0048417E">
        <w:t xml:space="preserve">   Look back at the </w:t>
      </w:r>
      <w:r w:rsidR="004F087E">
        <w:rPr>
          <w:rStyle w:val="InlineCode"/>
        </w:rPr>
        <w:t>wct</w:t>
      </w:r>
      <w:r w:rsidR="0048417E">
        <w:t xml:space="preserve"> variable we created above.  Let’s see what that data looks like:</w:t>
      </w:r>
    </w:p>
    <w:p w14:paraId="32654834" w14:textId="764AD826" w:rsidR="0048417E" w:rsidRPr="00B14CE0" w:rsidRDefault="0048417E" w:rsidP="00B14CE0">
      <w:pPr>
        <w:pStyle w:val="CodeSnippet"/>
        <w:rPr>
          <w:b/>
        </w:rPr>
      </w:pPr>
      <w:r w:rsidRPr="00B14CE0">
        <w:rPr>
          <w:b/>
        </w:rPr>
        <w:t>head(</w:t>
      </w:r>
      <w:r w:rsidR="004F087E" w:rsidRPr="00B14CE0">
        <w:rPr>
          <w:b/>
        </w:rPr>
        <w:t>wc</w:t>
      </w:r>
      <w:r w:rsidRPr="00B14CE0">
        <w:rPr>
          <w:b/>
        </w:rPr>
        <w:t>t)</w:t>
      </w:r>
    </w:p>
    <w:p w14:paraId="728FB5E0" w14:textId="77777777" w:rsidR="0048417E" w:rsidRPr="0048417E" w:rsidRDefault="0048417E" w:rsidP="00B14CE0">
      <w:pPr>
        <w:pStyle w:val="CodeSnippet"/>
      </w:pPr>
      <w:r w:rsidRPr="0048417E">
        <w:t xml:space="preserve">       region count</w:t>
      </w:r>
    </w:p>
    <w:p w14:paraId="0E413B0E" w14:textId="77777777" w:rsidR="0048417E" w:rsidRPr="0048417E" w:rsidRDefault="0048417E" w:rsidP="00B14CE0">
      <w:pPr>
        <w:pStyle w:val="CodeSnippet"/>
      </w:pPr>
      <w:r w:rsidRPr="0048417E">
        <w:t>1 Afghanistan    53</w:t>
      </w:r>
    </w:p>
    <w:p w14:paraId="7783321E" w14:textId="77777777" w:rsidR="0048417E" w:rsidRPr="0048417E" w:rsidRDefault="0048417E" w:rsidP="00B14CE0">
      <w:pPr>
        <w:pStyle w:val="CodeSnippet"/>
      </w:pPr>
      <w:r w:rsidRPr="0048417E">
        <w:t>2     Albania  1166</w:t>
      </w:r>
    </w:p>
    <w:p w14:paraId="7F26A547" w14:textId="77777777" w:rsidR="0048417E" w:rsidRPr="0048417E" w:rsidRDefault="0048417E" w:rsidP="00B14CE0">
      <w:pPr>
        <w:pStyle w:val="CodeSnippet"/>
      </w:pPr>
      <w:r w:rsidRPr="0048417E">
        <w:t>3     Algeria  3014</w:t>
      </w:r>
    </w:p>
    <w:p w14:paraId="089F82B7" w14:textId="77777777" w:rsidR="0048417E" w:rsidRPr="0048417E" w:rsidRDefault="0048417E" w:rsidP="00B14CE0">
      <w:pPr>
        <w:pStyle w:val="CodeSnippet"/>
      </w:pPr>
      <w:r w:rsidRPr="0048417E">
        <w:t>4     Andorra     4</w:t>
      </w:r>
    </w:p>
    <w:p w14:paraId="6A666BF0" w14:textId="77777777" w:rsidR="0048417E" w:rsidRPr="0048417E" w:rsidRDefault="0048417E" w:rsidP="00B14CE0">
      <w:pPr>
        <w:pStyle w:val="CodeSnippet"/>
      </w:pPr>
      <w:r w:rsidRPr="0048417E">
        <w:t>5      Angola   160</w:t>
      </w:r>
    </w:p>
    <w:p w14:paraId="396954FF" w14:textId="77777777" w:rsidR="0048417E" w:rsidRPr="0048417E" w:rsidRDefault="0048417E" w:rsidP="00B14CE0">
      <w:pPr>
        <w:pStyle w:val="CodeSnippet"/>
      </w:pPr>
      <w:r w:rsidRPr="0048417E">
        <w:t>6   Argentina  6016</w:t>
      </w:r>
    </w:p>
    <w:p w14:paraId="209958DD" w14:textId="316BDEC3" w:rsidR="0048417E" w:rsidRDefault="004F087E" w:rsidP="00222E14">
      <w:pPr>
        <w:pStyle w:val="Para"/>
      </w:pPr>
      <w:r>
        <w:t xml:space="preserve">We can use the </w:t>
      </w:r>
      <w:r w:rsidRPr="00904D77">
        <w:rPr>
          <w:rStyle w:val="InlineCode"/>
        </w:rPr>
        <w:t>wct</w:t>
      </w:r>
      <w:r w:rsidR="00D53812">
        <w:t xml:space="preserve"> variable to get an understand</w:t>
      </w:r>
      <w:r w:rsidR="0030080F">
        <w:t>ing</w:t>
      </w:r>
      <w:r w:rsidR="00D53812">
        <w:t xml:space="preserve"> of </w:t>
      </w:r>
      <w:r>
        <w:t>the propo</w:t>
      </w:r>
      <w:r w:rsidR="00904D77">
        <w:t>rtion of infections in the U.S.:</w:t>
      </w:r>
    </w:p>
    <w:p w14:paraId="15DC6F95" w14:textId="5DA75ACB" w:rsidR="00557B54" w:rsidRDefault="00557B54" w:rsidP="00B14CE0">
      <w:pPr>
        <w:pStyle w:val="CodeSnippet"/>
      </w:pPr>
      <w:r>
        <w:t># for each wct$count, divide by sum</w:t>
      </w:r>
      <w:r w:rsidR="000B10BF">
        <w:t>, gives us proportion of the whole</w:t>
      </w:r>
    </w:p>
    <w:p w14:paraId="44B15223" w14:textId="77777777" w:rsidR="00557B54" w:rsidRPr="00557B54" w:rsidRDefault="00557B54" w:rsidP="00B14CE0">
      <w:pPr>
        <w:pStyle w:val="CodeSnippet"/>
        <w:rPr>
          <w:b/>
        </w:rPr>
      </w:pPr>
      <w:r w:rsidRPr="00557B54">
        <w:rPr>
          <w:b/>
        </w:rPr>
        <w:t>perc &lt;- wct$count/sum(wct$count)</w:t>
      </w:r>
    </w:p>
    <w:p w14:paraId="61A8EC98" w14:textId="78530153" w:rsidR="00557B54" w:rsidRDefault="00557B54" w:rsidP="00B14CE0">
      <w:pPr>
        <w:pStyle w:val="CodeSnippet"/>
      </w:pPr>
      <w:r>
        <w:t># covert to a readable format</w:t>
      </w:r>
      <w:r w:rsidR="000B10BF">
        <w:t>, round it and create percentage.</w:t>
      </w:r>
    </w:p>
    <w:p w14:paraId="288961EE" w14:textId="77777777" w:rsidR="00557B54" w:rsidRPr="00557B54" w:rsidRDefault="00557B54" w:rsidP="00B14CE0">
      <w:pPr>
        <w:pStyle w:val="CodeSnippet"/>
        <w:rPr>
          <w:b/>
        </w:rPr>
      </w:pPr>
      <w:r w:rsidRPr="00557B54">
        <w:rPr>
          <w:b/>
        </w:rPr>
        <w:t>wct$perc &lt;- round(perc, 4)*100</w:t>
      </w:r>
    </w:p>
    <w:p w14:paraId="397EB1B7" w14:textId="366E756F" w:rsidR="00557B54" w:rsidRDefault="00557B54" w:rsidP="00B14CE0">
      <w:pPr>
        <w:pStyle w:val="CodeSnippet"/>
      </w:pPr>
      <w:r>
        <w:t xml:space="preserve"># now order the highest </w:t>
      </w:r>
      <w:r w:rsidR="000B10BF">
        <w:t>percentages</w:t>
      </w:r>
      <w:r>
        <w:t xml:space="preserve"> on top</w:t>
      </w:r>
    </w:p>
    <w:p w14:paraId="4C74938B" w14:textId="77777777" w:rsidR="00557B54" w:rsidRPr="00557B54" w:rsidRDefault="00557B54" w:rsidP="00B14CE0">
      <w:pPr>
        <w:pStyle w:val="CodeSnippet"/>
        <w:rPr>
          <w:b/>
        </w:rPr>
      </w:pPr>
      <w:r w:rsidRPr="00557B54">
        <w:rPr>
          <w:b/>
        </w:rPr>
        <w:t>wct &lt;- wct[with(wct, order(perc, decreasing=T)), ]</w:t>
      </w:r>
    </w:p>
    <w:p w14:paraId="2F4D2213" w14:textId="77777777" w:rsidR="00557B54" w:rsidRDefault="00557B54" w:rsidP="00B14CE0">
      <w:pPr>
        <w:pStyle w:val="CodeSnippet"/>
      </w:pPr>
      <w:r>
        <w:t># look at the top few entries.</w:t>
      </w:r>
    </w:p>
    <w:p w14:paraId="2B63F503" w14:textId="3D20FFEE" w:rsidR="004F087E" w:rsidRDefault="00557B54" w:rsidP="00B14CE0">
      <w:pPr>
        <w:pStyle w:val="CodeSnippet"/>
        <w:rPr>
          <w:b/>
        </w:rPr>
      </w:pPr>
      <w:r w:rsidRPr="00557B54">
        <w:rPr>
          <w:b/>
        </w:rPr>
        <w:t>head(wct)</w:t>
      </w:r>
    </w:p>
    <w:p w14:paraId="2EB87648" w14:textId="592DD081" w:rsidR="00557B54" w:rsidRPr="00557B54" w:rsidRDefault="00557B54" w:rsidP="00B14CE0">
      <w:pPr>
        <w:pStyle w:val="CodeSnippet"/>
      </w:pPr>
      <w:r w:rsidRPr="00557B54">
        <w:t># output:</w:t>
      </w:r>
    </w:p>
    <w:p w14:paraId="01CD6ACC" w14:textId="77777777" w:rsidR="00557B54" w:rsidRPr="00557B54" w:rsidRDefault="00557B54" w:rsidP="00B14CE0">
      <w:pPr>
        <w:pStyle w:val="CodeSnippet"/>
      </w:pPr>
      <w:r w:rsidRPr="00557B54">
        <w:t xml:space="preserve">     region  count  perc</w:t>
      </w:r>
    </w:p>
    <w:p w14:paraId="4086B36E" w14:textId="77777777" w:rsidR="00557B54" w:rsidRPr="00557B54" w:rsidRDefault="00557B54" w:rsidP="00B14CE0">
      <w:pPr>
        <w:pStyle w:val="CodeSnippet"/>
      </w:pPr>
      <w:r w:rsidRPr="00557B54">
        <w:t>148     USA 261627 35.23</w:t>
      </w:r>
    </w:p>
    <w:p w14:paraId="0A9E59F5" w14:textId="77777777" w:rsidR="00557B54" w:rsidRPr="00557B54" w:rsidRDefault="00557B54" w:rsidP="00B14CE0">
      <w:pPr>
        <w:pStyle w:val="CodeSnippet"/>
      </w:pPr>
      <w:r w:rsidRPr="00557B54">
        <w:t>24   Canada  35607  4.79</w:t>
      </w:r>
    </w:p>
    <w:p w14:paraId="77EDD20F" w14:textId="77777777" w:rsidR="00557B54" w:rsidRPr="00557B54" w:rsidRDefault="00557B54" w:rsidP="00B14CE0">
      <w:pPr>
        <w:pStyle w:val="CodeSnippet"/>
      </w:pPr>
      <w:r w:rsidRPr="00557B54">
        <w:t>74    Japan  33590  4.52</w:t>
      </w:r>
    </w:p>
    <w:p w14:paraId="79A08348" w14:textId="77777777" w:rsidR="00557B54" w:rsidRPr="00557B54" w:rsidRDefault="00557B54" w:rsidP="00B14CE0">
      <w:pPr>
        <w:pStyle w:val="CodeSnippet"/>
      </w:pPr>
      <w:r w:rsidRPr="00557B54">
        <w:t>145      UK  31813  4.28</w:t>
      </w:r>
    </w:p>
    <w:p w14:paraId="1DD9487C" w14:textId="77777777" w:rsidR="00557B54" w:rsidRPr="00557B54" w:rsidRDefault="00557B54" w:rsidP="00B14CE0">
      <w:pPr>
        <w:pStyle w:val="CodeSnippet"/>
      </w:pPr>
      <w:r w:rsidRPr="00557B54">
        <w:t>50  Germany  27336  3.68</w:t>
      </w:r>
    </w:p>
    <w:p w14:paraId="49E918C0" w14:textId="33BE831B" w:rsidR="00557B54" w:rsidRPr="00557B54" w:rsidRDefault="00557B54" w:rsidP="00B14CE0">
      <w:pPr>
        <w:pStyle w:val="CodeSnippet"/>
      </w:pPr>
      <w:r w:rsidRPr="00557B54">
        <w:t>71    Italy  25717  3.46</w:t>
      </w:r>
    </w:p>
    <w:p w14:paraId="0994A2E0" w14:textId="4FE169B7" w:rsidR="0048417E" w:rsidRDefault="00D53812" w:rsidP="00D53812">
      <w:pPr>
        <w:pStyle w:val="Para"/>
      </w:pPr>
      <w:r w:rsidRPr="00D53812">
        <w:t>So to answer our question, “</w:t>
      </w:r>
      <w:r w:rsidRPr="0030080F">
        <w:rPr>
          <w:b/>
        </w:rPr>
        <w:t xml:space="preserve">How many </w:t>
      </w:r>
      <w:proofErr w:type="spellStart"/>
      <w:r w:rsidRPr="0030080F">
        <w:rPr>
          <w:b/>
        </w:rPr>
        <w:t>ZeroAccess</w:t>
      </w:r>
      <w:proofErr w:type="spellEnd"/>
      <w:r w:rsidRPr="0030080F">
        <w:rPr>
          <w:b/>
        </w:rPr>
        <w:t xml:space="preserve"> infections per country?</w:t>
      </w:r>
      <w:r>
        <w:t>” we could have just created this table in the beginning, but the gap between the U.S. at 35% and the rest of the world is much more prominent when displayed visually.  We should also keep in mind that these are just total counts.  At this point, the 35% represents a prop</w:t>
      </w:r>
      <w:r w:rsidR="0030080F">
        <w:t xml:space="preserve">ortion within our data, and we should not infer more into this data without further analysis.  </w:t>
      </w:r>
    </w:p>
    <w:p w14:paraId="42B049EA" w14:textId="421B96B7" w:rsidR="0030080F" w:rsidRDefault="00D53812" w:rsidP="00222E14">
      <w:pPr>
        <w:pStyle w:val="Para"/>
      </w:pPr>
      <w:r>
        <w:t xml:space="preserve">Let’s get back to our main question though, </w:t>
      </w:r>
      <w:r w:rsidR="00D42705">
        <w:t>“</w:t>
      </w:r>
      <w:r w:rsidR="00D42705" w:rsidRPr="0030080F">
        <w:rPr>
          <w:b/>
        </w:rPr>
        <w:t xml:space="preserve">Who is more likely to be infected with </w:t>
      </w:r>
      <w:proofErr w:type="spellStart"/>
      <w:r w:rsidR="00D42705" w:rsidRPr="0030080F">
        <w:rPr>
          <w:b/>
        </w:rPr>
        <w:t>ZeroAccess</w:t>
      </w:r>
      <w:proofErr w:type="spellEnd"/>
      <w:r w:rsidR="00D42705" w:rsidRPr="0030080F">
        <w:rPr>
          <w:b/>
        </w:rPr>
        <w:t>?</w:t>
      </w:r>
      <w:r w:rsidR="00D42705">
        <w:t xml:space="preserve">”  We </w:t>
      </w:r>
      <w:r w:rsidR="00FB1B8C">
        <w:t>want to simplify our data for the U.S. and understand how that may change our question.  We want to do this n</w:t>
      </w:r>
      <w:r w:rsidR="00904D77">
        <w:t xml:space="preserve">ot just because working with over 800,000 data points can be a bit slow on some systems, but also </w:t>
      </w:r>
      <w:r w:rsidR="00D42705">
        <w:t>it will be much easier for us to focus in on the U.S. because of our knowledge of the geography and accessibility of data</w:t>
      </w:r>
      <w:r w:rsidR="00BD27A3">
        <w:t xml:space="preserve"> for us</w:t>
      </w:r>
      <w:r w:rsidR="00D42705">
        <w:t xml:space="preserve">. </w:t>
      </w:r>
      <w:r>
        <w:t>Although this does change the type of question we are answering.  We are now trying to answer “</w:t>
      </w:r>
      <w:r w:rsidRPr="0030080F">
        <w:rPr>
          <w:b/>
        </w:rPr>
        <w:t xml:space="preserve">Who is more likely to be infected with </w:t>
      </w:r>
      <w:proofErr w:type="spellStart"/>
      <w:r w:rsidRPr="0030080F">
        <w:rPr>
          <w:b/>
        </w:rPr>
        <w:t>ZeroAccess</w:t>
      </w:r>
      <w:proofErr w:type="spellEnd"/>
      <w:r w:rsidRPr="0030080F">
        <w:rPr>
          <w:b/>
        </w:rPr>
        <w:t xml:space="preserve"> in the U.S</w:t>
      </w:r>
      <w:r w:rsidR="0030080F">
        <w:rPr>
          <w:b/>
        </w:rPr>
        <w:t>.?</w:t>
      </w:r>
      <w:r>
        <w:t xml:space="preserve">” because we cannot </w:t>
      </w:r>
      <w:r w:rsidR="000B10BF">
        <w:t>transfer</w:t>
      </w:r>
      <w:r>
        <w:t xml:space="preserve"> what we learn from infections in the U.S. to other countries and/or cultures.  That is going beyond and outside the data we are looking at and we just do not know if we can do that. </w:t>
      </w:r>
      <w:r w:rsidR="00D42705">
        <w:t xml:space="preserve"> </w:t>
      </w:r>
      <w:r w:rsidR="0030080F">
        <w:t xml:space="preserve">In some cases it may work out that we can project like that, but it should never be assumed.  </w:t>
      </w:r>
    </w:p>
    <w:p w14:paraId="13541C45" w14:textId="55A7E494" w:rsidR="00E578D1" w:rsidRDefault="00E578D1" w:rsidP="00222E14">
      <w:pPr>
        <w:pStyle w:val="Para"/>
      </w:pPr>
      <w:r>
        <w:t xml:space="preserve">If we attempt to plot </w:t>
      </w:r>
      <w:r w:rsidR="00BD27A3">
        <w:t xml:space="preserve">a U.S. map and then project all the points on it, </w:t>
      </w:r>
      <w:r w:rsidR="0030080F">
        <w:t xml:space="preserve">the auto-scaling feature in </w:t>
      </w:r>
      <w:proofErr w:type="spellStart"/>
      <w:r w:rsidR="0030080F">
        <w:t>ggplot</w:t>
      </w:r>
      <w:proofErr w:type="spellEnd"/>
      <w:r w:rsidR="0030080F">
        <w:t xml:space="preserve"> </w:t>
      </w:r>
      <w:r w:rsidR="00D74C9A">
        <w:t xml:space="preserve">we get a rather funny picture because it will </w:t>
      </w:r>
      <w:r w:rsidR="0030080F">
        <w:t xml:space="preserve">show </w:t>
      </w:r>
      <w:r w:rsidR="00D74C9A">
        <w:t xml:space="preserve">all of the </w:t>
      </w:r>
      <w:r w:rsidR="00BD27A3">
        <w:t xml:space="preserve">world </w:t>
      </w:r>
      <w:r w:rsidR="00D74C9A">
        <w:t>points in the data set</w:t>
      </w:r>
      <w:r w:rsidR="0030080F">
        <w:t>, but only trace out the U.S. map</w:t>
      </w:r>
      <w:r w:rsidR="00D74C9A">
        <w:t xml:space="preserve">.  Therefore we have to remove </w:t>
      </w:r>
      <w:r w:rsidR="0030080F">
        <w:t>data that are not in the U.S</w:t>
      </w:r>
      <w:r w:rsidR="00D74C9A">
        <w:t xml:space="preserve">.  We can use the </w:t>
      </w:r>
      <w:r w:rsidR="00D74C9A" w:rsidRPr="0030080F">
        <w:rPr>
          <w:rStyle w:val="InlineCode"/>
        </w:rPr>
        <w:t>latlong2map()</w:t>
      </w:r>
      <w:r w:rsidR="00D74C9A">
        <w:t xml:space="preserve"> command again and this time, map the points to U.S. states and anything that does not get mapped to a U.S. state will be </w:t>
      </w:r>
      <w:r w:rsidR="0030080F">
        <w:t xml:space="preserve">retuned </w:t>
      </w:r>
      <w:r w:rsidR="00D74C9A">
        <w:t xml:space="preserve">as </w:t>
      </w:r>
      <w:r w:rsidR="0030080F">
        <w:t xml:space="preserve">the </w:t>
      </w:r>
      <w:r w:rsidR="00D74C9A">
        <w:t>NA</w:t>
      </w:r>
      <w:r w:rsidR="0030080F">
        <w:t xml:space="preserve"> value</w:t>
      </w:r>
      <w:r w:rsidR="00D74C9A">
        <w:t>, which can then be filtered</w:t>
      </w:r>
      <w:r w:rsidR="0030080F">
        <w:t xml:space="preserve"> out of our data</w:t>
      </w:r>
      <w:r w:rsidR="00D74C9A">
        <w:t>.</w:t>
      </w:r>
    </w:p>
    <w:p w14:paraId="6AAC10C8" w14:textId="77777777" w:rsidR="00D74C9A" w:rsidRPr="00B14CE0" w:rsidRDefault="00D74C9A" w:rsidP="00B14CE0">
      <w:pPr>
        <w:pStyle w:val="CodeSnippet"/>
        <w:rPr>
          <w:b/>
        </w:rPr>
      </w:pPr>
      <w:r w:rsidRPr="00B14CE0">
        <w:rPr>
          <w:b/>
        </w:rPr>
        <w:t>zstate &lt;- latlong2map(data.frame(x=za$long, y=za$lat), "state")</w:t>
      </w:r>
    </w:p>
    <w:p w14:paraId="660CA677" w14:textId="44D93AD4" w:rsidR="00D74C9A" w:rsidRDefault="00D74C9A" w:rsidP="00B14CE0">
      <w:pPr>
        <w:pStyle w:val="CodeSnippet"/>
      </w:pPr>
      <w:r>
        <w:t># select rows from za where the zstate is not NA</w:t>
      </w:r>
    </w:p>
    <w:p w14:paraId="0E5B0CF5" w14:textId="77777777" w:rsidR="00D74C9A" w:rsidRPr="00B14CE0" w:rsidRDefault="00D74C9A" w:rsidP="00B14CE0">
      <w:pPr>
        <w:pStyle w:val="CodeSnippet"/>
        <w:rPr>
          <w:b/>
        </w:rPr>
      </w:pPr>
      <w:r w:rsidRPr="00B14CE0">
        <w:rPr>
          <w:b/>
        </w:rPr>
        <w:t>za.state &lt;- za[which(!is.na(zstate)), ]</w:t>
      </w:r>
    </w:p>
    <w:p w14:paraId="0ED3EF85" w14:textId="5846EC20" w:rsidR="00D74C9A" w:rsidRDefault="00FB1B8C" w:rsidP="00222E14">
      <w:pPr>
        <w:pStyle w:val="Para"/>
      </w:pPr>
      <w:r>
        <w:t xml:space="preserve">And now we can make a </w:t>
      </w:r>
      <w:r w:rsidR="0030080F">
        <w:t>nice</w:t>
      </w:r>
      <w:r>
        <w:t xml:space="preserve"> map of the continental U.S. showing</w:t>
      </w:r>
      <w:r w:rsidR="0030080F">
        <w:t xml:space="preserve"> all the </w:t>
      </w:r>
      <w:proofErr w:type="spellStart"/>
      <w:r w:rsidR="0030080F">
        <w:t>ZeroAccess</w:t>
      </w:r>
      <w:proofErr w:type="spellEnd"/>
      <w:r w:rsidR="003539DF">
        <w:t xml:space="preserve"> infectio</w:t>
      </w:r>
      <w:r w:rsidR="00062D77">
        <w:t>ns</w:t>
      </w:r>
      <w:r w:rsidR="0030080F">
        <w:t xml:space="preserve"> in the country.  But let’s make it even nice by removing all the extra things on the map.  We will create a theme for </w:t>
      </w:r>
      <w:proofErr w:type="spellStart"/>
      <w:r w:rsidR="0030080F">
        <w:t>ggplot</w:t>
      </w:r>
      <w:proofErr w:type="spellEnd"/>
      <w:r w:rsidR="003539DF">
        <w:t xml:space="preserve"> that will not show the axes or </w:t>
      </w:r>
      <w:r w:rsidR="0030080F">
        <w:t xml:space="preserve">the </w:t>
      </w:r>
      <w:r w:rsidR="003539DF">
        <w:t>b</w:t>
      </w:r>
      <w:r w:rsidR="0030080F">
        <w:t>ox around the map</w:t>
      </w:r>
      <w:r w:rsidR="00BD27A3">
        <w:t xml:space="preserve">, and have </w:t>
      </w:r>
      <w:proofErr w:type="gramStart"/>
      <w:r w:rsidR="00BD27A3">
        <w:t>just a</w:t>
      </w:r>
      <w:proofErr w:type="gramEnd"/>
      <w:r w:rsidR="00BD27A3">
        <w:t xml:space="preserve"> </w:t>
      </w:r>
      <w:r w:rsidR="0030080F">
        <w:t xml:space="preserve">nor-frills, </w:t>
      </w:r>
      <w:r w:rsidR="00BD27A3">
        <w:t xml:space="preserve">plain </w:t>
      </w:r>
      <w:r w:rsidR="0030080F">
        <w:t xml:space="preserve">old simple </w:t>
      </w:r>
      <w:r w:rsidR="003539DF">
        <w:t>map.  By creating this</w:t>
      </w:r>
      <w:r w:rsidR="0030080F">
        <w:t xml:space="preserve"> theme as a function</w:t>
      </w:r>
      <w:r w:rsidR="003539DF">
        <w:t xml:space="preserve">, we can just add on </w:t>
      </w:r>
      <w:r w:rsidR="003539DF" w:rsidRPr="003539DF">
        <w:rPr>
          <w:rStyle w:val="InlineCode"/>
        </w:rPr>
        <w:t>theme_plain()</w:t>
      </w:r>
      <w:r w:rsidR="003539DF">
        <w:t xml:space="preserve"> instead of </w:t>
      </w:r>
      <w:r w:rsidR="0030080F">
        <w:t>having to type this in for every plot</w:t>
      </w:r>
      <w:r w:rsidR="00BD27A3">
        <w:t xml:space="preserve"> when we call </w:t>
      </w:r>
      <w:r w:rsidR="00BD27A3" w:rsidRPr="00BD27A3">
        <w:rPr>
          <w:rStyle w:val="InlineCode"/>
        </w:rPr>
        <w:t>ggplot(</w:t>
      </w:r>
      <w:proofErr w:type="gramStart"/>
      <w:r w:rsidR="00BD27A3" w:rsidRPr="00BD27A3">
        <w:rPr>
          <w:rStyle w:val="InlineCode"/>
        </w:rPr>
        <w:t>)</w:t>
      </w:r>
      <w:r w:rsidR="0030080F">
        <w:t>from</w:t>
      </w:r>
      <w:proofErr w:type="gramEnd"/>
      <w:r w:rsidR="0030080F">
        <w:t xml:space="preserve"> here on out.</w:t>
      </w:r>
      <w:r w:rsidR="00BD27A3">
        <w:t xml:space="preserve"> </w:t>
      </w:r>
    </w:p>
    <w:p w14:paraId="4509213A" w14:textId="77777777" w:rsidR="003539DF" w:rsidRPr="003539DF" w:rsidRDefault="003539DF" w:rsidP="003539DF">
      <w:pPr>
        <w:pStyle w:val="CodeSnippet"/>
      </w:pPr>
      <w:r w:rsidRPr="003539DF">
        <w:t># create a plain theme for ggplot maps</w:t>
      </w:r>
    </w:p>
    <w:p w14:paraId="02D9855E" w14:textId="0A4C8FB5" w:rsidR="003539DF" w:rsidRPr="003539DF" w:rsidRDefault="003539DF" w:rsidP="003539DF">
      <w:pPr>
        <w:pStyle w:val="CodeSnippet"/>
        <w:rPr>
          <w:b/>
        </w:rPr>
      </w:pPr>
      <w:r w:rsidRPr="003539DF">
        <w:rPr>
          <w:b/>
        </w:rPr>
        <w:t>theme_plain &lt;- function() {</w:t>
      </w:r>
    </w:p>
    <w:p w14:paraId="6DDE2004" w14:textId="77777777" w:rsidR="003539DF" w:rsidRPr="003539DF" w:rsidRDefault="003539DF" w:rsidP="003539DF">
      <w:pPr>
        <w:pStyle w:val="CodeSnippet"/>
        <w:rPr>
          <w:b/>
        </w:rPr>
      </w:pPr>
      <w:r w:rsidRPr="003539DF">
        <w:rPr>
          <w:b/>
        </w:rPr>
        <w:t xml:space="preserve">  theme(axis.title = element_blank(),</w:t>
      </w:r>
    </w:p>
    <w:p w14:paraId="7D7F347C" w14:textId="77777777" w:rsidR="003539DF" w:rsidRPr="003539DF" w:rsidRDefault="003539DF" w:rsidP="003539DF">
      <w:pPr>
        <w:pStyle w:val="CodeSnippet"/>
        <w:rPr>
          <w:b/>
        </w:rPr>
      </w:pPr>
      <w:r w:rsidRPr="003539DF">
        <w:rPr>
          <w:b/>
        </w:rPr>
        <w:t xml:space="preserve">        axis.text = element_blank(),</w:t>
      </w:r>
    </w:p>
    <w:p w14:paraId="140D73B5" w14:textId="77777777" w:rsidR="003539DF" w:rsidRPr="003539DF" w:rsidRDefault="003539DF" w:rsidP="003539DF">
      <w:pPr>
        <w:pStyle w:val="CodeSnippet"/>
        <w:rPr>
          <w:b/>
        </w:rPr>
      </w:pPr>
      <w:r w:rsidRPr="003539DF">
        <w:rPr>
          <w:b/>
        </w:rPr>
        <w:t xml:space="preserve">        panel.background = element_blank(),</w:t>
      </w:r>
    </w:p>
    <w:p w14:paraId="631CA791" w14:textId="77777777" w:rsidR="003539DF" w:rsidRPr="003539DF" w:rsidRDefault="003539DF" w:rsidP="003539DF">
      <w:pPr>
        <w:pStyle w:val="CodeSnippet"/>
        <w:rPr>
          <w:b/>
        </w:rPr>
      </w:pPr>
      <w:r w:rsidRPr="003539DF">
        <w:rPr>
          <w:b/>
        </w:rPr>
        <w:t xml:space="preserve">        panel.grid = element_blank(),</w:t>
      </w:r>
    </w:p>
    <w:p w14:paraId="5D554415" w14:textId="77777777" w:rsidR="003539DF" w:rsidRPr="003539DF" w:rsidRDefault="003539DF" w:rsidP="003539DF">
      <w:pPr>
        <w:pStyle w:val="CodeSnippet"/>
        <w:rPr>
          <w:b/>
        </w:rPr>
      </w:pPr>
      <w:r w:rsidRPr="003539DF">
        <w:rPr>
          <w:b/>
        </w:rPr>
        <w:t xml:space="preserve">        axis.ticks.length = unit(0, "cm"),</w:t>
      </w:r>
    </w:p>
    <w:p w14:paraId="2B21D4BD" w14:textId="77777777" w:rsidR="003539DF" w:rsidRPr="003539DF" w:rsidRDefault="003539DF" w:rsidP="003539DF">
      <w:pPr>
        <w:pStyle w:val="CodeSnippet"/>
        <w:rPr>
          <w:b/>
        </w:rPr>
      </w:pPr>
      <w:r w:rsidRPr="003539DF">
        <w:rPr>
          <w:b/>
        </w:rPr>
        <w:t xml:space="preserve">        axis.ticks.margin = unit(0, "cm"),</w:t>
      </w:r>
    </w:p>
    <w:p w14:paraId="4BEB1AD8" w14:textId="77777777" w:rsidR="003539DF" w:rsidRPr="003539DF" w:rsidRDefault="003539DF" w:rsidP="003539DF">
      <w:pPr>
        <w:pStyle w:val="CodeSnippet"/>
        <w:rPr>
          <w:b/>
        </w:rPr>
      </w:pPr>
      <w:r w:rsidRPr="003539DF">
        <w:rPr>
          <w:b/>
        </w:rPr>
        <w:t xml:space="preserve">        panel.margin = unit(0, "lines"),</w:t>
      </w:r>
    </w:p>
    <w:p w14:paraId="1571B58D" w14:textId="77777777" w:rsidR="003539DF" w:rsidRPr="003539DF" w:rsidRDefault="003539DF" w:rsidP="003539DF">
      <w:pPr>
        <w:pStyle w:val="CodeSnippet"/>
        <w:rPr>
          <w:b/>
        </w:rPr>
      </w:pPr>
      <w:r w:rsidRPr="003539DF">
        <w:rPr>
          <w:b/>
        </w:rPr>
        <w:t xml:space="preserve">        plot.margin = unit(c(0,0,0,0), "lines"),</w:t>
      </w:r>
    </w:p>
    <w:p w14:paraId="464E96F9" w14:textId="77777777" w:rsidR="003539DF" w:rsidRPr="003539DF" w:rsidRDefault="003539DF" w:rsidP="003539DF">
      <w:pPr>
        <w:pStyle w:val="CodeSnippet"/>
        <w:rPr>
          <w:b/>
        </w:rPr>
      </w:pPr>
      <w:r w:rsidRPr="003539DF">
        <w:rPr>
          <w:b/>
        </w:rPr>
        <w:t xml:space="preserve">        complete=TRUE)</w:t>
      </w:r>
    </w:p>
    <w:p w14:paraId="67AAB2D5" w14:textId="36D67967" w:rsidR="00BD27A3" w:rsidRPr="00062D77" w:rsidRDefault="003539DF" w:rsidP="00062D77">
      <w:pPr>
        <w:pStyle w:val="CodeSnippet"/>
        <w:rPr>
          <w:b/>
        </w:rPr>
      </w:pPr>
      <w:r w:rsidRPr="003539DF">
        <w:rPr>
          <w:b/>
        </w:rPr>
        <w:t>}</w:t>
      </w:r>
    </w:p>
    <w:p w14:paraId="328F655C" w14:textId="77777777" w:rsidR="003539DF" w:rsidRDefault="003539DF" w:rsidP="003539DF">
      <w:pPr>
        <w:pStyle w:val="CodeSnippet"/>
      </w:pPr>
      <w:r>
        <w:t># load map data of the U.S.</w:t>
      </w:r>
    </w:p>
    <w:p w14:paraId="4230365D" w14:textId="77777777" w:rsidR="003539DF" w:rsidRPr="003539DF" w:rsidRDefault="003539DF" w:rsidP="003539DF">
      <w:pPr>
        <w:pStyle w:val="CodeSnippet"/>
        <w:rPr>
          <w:b/>
        </w:rPr>
      </w:pPr>
      <w:r w:rsidRPr="003539DF">
        <w:rPr>
          <w:b/>
        </w:rPr>
        <w:t>state &lt;- map_data("state")</w:t>
      </w:r>
    </w:p>
    <w:p w14:paraId="4EA2739D" w14:textId="77777777" w:rsidR="003539DF" w:rsidRPr="003539DF" w:rsidRDefault="003539DF" w:rsidP="003539DF">
      <w:pPr>
        <w:pStyle w:val="CodeSnippet"/>
        <w:rPr>
          <w:b/>
        </w:rPr>
      </w:pPr>
      <w:r w:rsidRPr="003539DF">
        <w:rPr>
          <w:b/>
        </w:rPr>
        <w:t>gg &lt;- ggplot(data=state, aes(x=long, y=lat))</w:t>
      </w:r>
    </w:p>
    <w:p w14:paraId="493A221B" w14:textId="50DABB00" w:rsidR="003539DF" w:rsidRPr="003539DF" w:rsidRDefault="003539DF" w:rsidP="003539DF">
      <w:pPr>
        <w:pStyle w:val="CodeSnippet"/>
        <w:rPr>
          <w:b/>
        </w:rPr>
      </w:pPr>
      <w:r w:rsidRPr="003539DF">
        <w:rPr>
          <w:b/>
        </w:rPr>
        <w:t>gg &lt;- gg + geom_path</w:t>
      </w:r>
      <w:r w:rsidR="00341C4C">
        <w:rPr>
          <w:b/>
        </w:rPr>
        <w:t>(aes(group=group), colour="gray8</w:t>
      </w:r>
      <w:r w:rsidRPr="003539DF">
        <w:rPr>
          <w:b/>
        </w:rPr>
        <w:t>0")</w:t>
      </w:r>
    </w:p>
    <w:p w14:paraId="563B3801" w14:textId="77777777" w:rsidR="003539DF" w:rsidRPr="003539DF" w:rsidRDefault="003539DF" w:rsidP="003539DF">
      <w:pPr>
        <w:pStyle w:val="CodeSnippet"/>
        <w:rPr>
          <w:b/>
        </w:rPr>
      </w:pPr>
      <w:r w:rsidRPr="003539DF">
        <w:rPr>
          <w:b/>
        </w:rPr>
        <w:t>gg &lt;- gg + coord_map("mercator")</w:t>
      </w:r>
    </w:p>
    <w:p w14:paraId="38E0622B" w14:textId="77777777" w:rsidR="003539DF" w:rsidRPr="003539DF" w:rsidRDefault="003539DF" w:rsidP="003539DF">
      <w:pPr>
        <w:pStyle w:val="CodeSnippet"/>
        <w:rPr>
          <w:b/>
        </w:rPr>
      </w:pPr>
      <w:r w:rsidRPr="003539DF">
        <w:rPr>
          <w:b/>
        </w:rPr>
        <w:t xml:space="preserve">gg &lt;- gg + geom_point(data=za.state, aes(long, lat), </w:t>
      </w:r>
    </w:p>
    <w:p w14:paraId="1322E35D" w14:textId="77777777" w:rsidR="003539DF" w:rsidRPr="003539DF" w:rsidRDefault="003539DF" w:rsidP="003539DF">
      <w:pPr>
        <w:pStyle w:val="CodeSnippet"/>
        <w:rPr>
          <w:b/>
        </w:rPr>
      </w:pPr>
      <w:r w:rsidRPr="003539DF">
        <w:rPr>
          <w:b/>
        </w:rPr>
        <w:t xml:space="preserve">                      colour="#000099", alpha=1/40, size=1)</w:t>
      </w:r>
    </w:p>
    <w:p w14:paraId="3C793529" w14:textId="77777777" w:rsidR="003539DF" w:rsidRPr="003539DF" w:rsidRDefault="003539DF" w:rsidP="003539DF">
      <w:pPr>
        <w:pStyle w:val="CodeSnippet"/>
        <w:rPr>
          <w:b/>
        </w:rPr>
      </w:pPr>
      <w:r w:rsidRPr="003539DF">
        <w:rPr>
          <w:b/>
        </w:rPr>
        <w:t>gg &lt;- gg + theme_plain()</w:t>
      </w:r>
    </w:p>
    <w:p w14:paraId="37CE59A3" w14:textId="10F93F96" w:rsidR="003539DF" w:rsidRPr="003539DF" w:rsidRDefault="003539DF" w:rsidP="003539DF">
      <w:pPr>
        <w:pStyle w:val="CodeSnippet"/>
        <w:rPr>
          <w:b/>
        </w:rPr>
      </w:pPr>
      <w:r w:rsidRPr="003539DF">
        <w:rPr>
          <w:b/>
        </w:rPr>
        <w:t>print(gg)</w:t>
      </w:r>
    </w:p>
    <w:p w14:paraId="578E4719" w14:textId="2BC6A28B" w:rsidR="00341C4C" w:rsidRDefault="00341C4C" w:rsidP="00341C4C">
      <w:pPr>
        <w:pStyle w:val="Slug"/>
      </w:pPr>
      <w:r>
        <w:t xml:space="preserve">Figure 5.5 </w:t>
      </w:r>
      <w:proofErr w:type="spellStart"/>
      <w:r>
        <w:t>ZeroAccess</w:t>
      </w:r>
      <w:proofErr w:type="spellEnd"/>
      <w:r>
        <w:t xml:space="preserve"> Infections in the U.S.</w:t>
      </w:r>
      <w:r>
        <w:tab/>
        <w:t>[FILENAME 793725c05f005]</w:t>
      </w:r>
    </w:p>
    <w:p w14:paraId="5CFC4872" w14:textId="6567336C" w:rsidR="00062D77" w:rsidRDefault="00341C4C" w:rsidP="00222E14">
      <w:pPr>
        <w:pStyle w:val="Para"/>
      </w:pPr>
      <w:r>
        <w:t xml:space="preserve">Look at Figure 5.5 and think how that looks.  Does it look strange?   This is where we really have to be careful because after working with spatial data, we can tell you </w:t>
      </w:r>
      <w:r w:rsidRPr="000B10BF">
        <w:rPr>
          <w:b/>
          <w:i/>
        </w:rPr>
        <w:t>this sure looks like map showing</w:t>
      </w:r>
      <w:r w:rsidR="0030080F" w:rsidRPr="000B10BF">
        <w:rPr>
          <w:b/>
          <w:i/>
        </w:rPr>
        <w:t xml:space="preserve"> population density</w:t>
      </w:r>
      <w:r w:rsidR="0030080F">
        <w:t xml:space="preserve"> and not </w:t>
      </w:r>
      <w:r>
        <w:t xml:space="preserve">infections.  Looking at figure 5.5 we find ourselves asking a slightly different question.  </w:t>
      </w:r>
      <w:r w:rsidRPr="00341C4C">
        <w:rPr>
          <w:b/>
        </w:rPr>
        <w:t xml:space="preserve">Could </w:t>
      </w:r>
      <w:proofErr w:type="spellStart"/>
      <w:r w:rsidRPr="00341C4C">
        <w:rPr>
          <w:b/>
        </w:rPr>
        <w:t>ZeroAccess</w:t>
      </w:r>
      <w:proofErr w:type="spellEnd"/>
      <w:r w:rsidRPr="00341C4C">
        <w:rPr>
          <w:b/>
        </w:rPr>
        <w:t xml:space="preserve"> infections just be a reflection of the population?</w:t>
      </w:r>
      <w:r>
        <w:t xml:space="preserve">  </w:t>
      </w:r>
      <w:r w:rsidR="005C08C9">
        <w:t xml:space="preserve">We could apply a statistical technique called regression analysis (and we will later) but let’s </w:t>
      </w:r>
      <w:r w:rsidR="005339C7">
        <w:t xml:space="preserve">stick with pictures and create another </w:t>
      </w:r>
      <w:r w:rsidR="00753DF6">
        <w:t>choro</w:t>
      </w:r>
      <w:r w:rsidR="005339C7">
        <w:t xml:space="preserve">pleth, but this time we will break up the data </w:t>
      </w:r>
      <w:r w:rsidR="00F6750E">
        <w:t xml:space="preserve">and count </w:t>
      </w:r>
      <w:r w:rsidR="005339C7">
        <w:t>based on the U.S. states</w:t>
      </w:r>
      <w:r w:rsidR="00F6750E">
        <w:t>.</w:t>
      </w:r>
    </w:p>
    <w:p w14:paraId="0F02480C" w14:textId="6592B1F3" w:rsidR="005339C7" w:rsidRDefault="005339C7" w:rsidP="005339C7">
      <w:pPr>
        <w:pStyle w:val="H3"/>
      </w:pPr>
      <w:r>
        <w:t xml:space="preserve">The </w:t>
      </w:r>
      <w:proofErr w:type="spellStart"/>
      <w:r>
        <w:t>Potwin</w:t>
      </w:r>
      <w:proofErr w:type="spellEnd"/>
      <w:r>
        <w:t xml:space="preserve"> effect</w:t>
      </w:r>
    </w:p>
    <w:p w14:paraId="3AB8B076" w14:textId="3771BBA1" w:rsidR="005D5967" w:rsidRDefault="00062D77" w:rsidP="00062D77">
      <w:pPr>
        <w:pStyle w:val="Para"/>
      </w:pPr>
      <w:r>
        <w:t xml:space="preserve">But at this point, we are digging </w:t>
      </w:r>
      <w:r w:rsidR="005339C7">
        <w:t>deeper than</w:t>
      </w:r>
      <w:r>
        <w:t xml:space="preserve"> country and we will have to </w:t>
      </w:r>
      <w:r w:rsidR="005339C7">
        <w:t xml:space="preserve">account for something we call “the </w:t>
      </w:r>
      <w:proofErr w:type="spellStart"/>
      <w:r w:rsidR="005339C7">
        <w:t>Potwin</w:t>
      </w:r>
      <w:proofErr w:type="spellEnd"/>
      <w:r w:rsidR="005339C7">
        <w:t xml:space="preserve"> e</w:t>
      </w:r>
      <w:r>
        <w:t>ffect” after t</w:t>
      </w:r>
      <w:r w:rsidR="00F7716D">
        <w:t xml:space="preserve">he town by that name in Kansas with a </w:t>
      </w:r>
      <w:r>
        <w:t xml:space="preserve">population </w:t>
      </w:r>
      <w:r w:rsidR="00F7716D">
        <w:t xml:space="preserve">of </w:t>
      </w:r>
      <w:r>
        <w:t>449.   The population is important because if we take a look at th</w:t>
      </w:r>
      <w:r w:rsidR="005339C7">
        <w:t>is data, we’d see we have 12,643</w:t>
      </w:r>
      <w:r>
        <w:t xml:space="preserve"> reported </w:t>
      </w:r>
      <w:proofErr w:type="spellStart"/>
      <w:r>
        <w:t>ZeroAccess</w:t>
      </w:r>
      <w:proofErr w:type="spellEnd"/>
      <w:r>
        <w:t xml:space="preserve"> infections in the town of </w:t>
      </w:r>
      <w:proofErr w:type="spellStart"/>
      <w:r>
        <w:t>Potwin</w:t>
      </w:r>
      <w:proofErr w:type="spellEnd"/>
      <w:r>
        <w:t xml:space="preserve">, Kansas.  See, we’ve played this game before and when we first stumbled into this, we spent days trying to understand why </w:t>
      </w:r>
      <w:proofErr w:type="spellStart"/>
      <w:r>
        <w:t>Potwin</w:t>
      </w:r>
      <w:proofErr w:type="spellEnd"/>
      <w:r>
        <w:t xml:space="preserve">, KS was so odd.  We realized that these couldn’t be valid entries </w:t>
      </w:r>
      <w:r w:rsidR="005D5967">
        <w:t>and we had some crazy ideas</w:t>
      </w:r>
      <w:r w:rsidR="000B10BF">
        <w:t xml:space="preserve"> about </w:t>
      </w:r>
      <w:proofErr w:type="spellStart"/>
      <w:r w:rsidR="000B10BF">
        <w:t>Potwin</w:t>
      </w:r>
      <w:proofErr w:type="spellEnd"/>
      <w:r w:rsidR="005D5967">
        <w:t xml:space="preserve"> to justify the data.  Finally, we remember that there were several data points that w</w:t>
      </w:r>
      <w:r>
        <w:t xml:space="preserve">ere </w:t>
      </w:r>
      <w:r w:rsidR="005D5967">
        <w:t>strangely</w:t>
      </w:r>
      <w:r>
        <w:t xml:space="preserve"> rounded off to integers and they were all “38</w:t>
      </w:r>
      <w:proofErr w:type="gramStart"/>
      <w:r>
        <w:t>,-</w:t>
      </w:r>
      <w:proofErr w:type="gramEnd"/>
      <w:r>
        <w:t xml:space="preserve">97”.  </w:t>
      </w:r>
    </w:p>
    <w:p w14:paraId="652B845C" w14:textId="5A56848C" w:rsidR="00062D77" w:rsidRDefault="00062D77" w:rsidP="00062D77">
      <w:pPr>
        <w:pStyle w:val="Para"/>
      </w:pPr>
      <w:r>
        <w:t xml:space="preserve">Finally it dawned on us.  IP geo-location services should always know what country an IP address is in because the IANA records are clear about that.   But if the geo-location service cannot get any more specifics beyond the country, they return a rounded-off </w:t>
      </w:r>
      <w:r w:rsidR="00F6750E">
        <w:t xml:space="preserve">integer </w:t>
      </w:r>
      <w:r>
        <w:t xml:space="preserve">location near the geographic center of the country.  In the U.S., the geographic center is just outside of </w:t>
      </w:r>
      <w:proofErr w:type="spellStart"/>
      <w:r>
        <w:t>Potwin</w:t>
      </w:r>
      <w:proofErr w:type="spellEnd"/>
      <w:r>
        <w:t>, KS.</w:t>
      </w:r>
      <w:r w:rsidR="00F7716D">
        <w:t xml:space="preserve">  </w:t>
      </w:r>
      <w:r w:rsidR="005339C7">
        <w:t xml:space="preserve">For this purpose, they are “unknown U.S. locations” and not really in Kansas, so we are going to remove </w:t>
      </w:r>
      <w:r w:rsidR="00F34AC3">
        <w:t>these data points</w:t>
      </w:r>
      <w:r w:rsidR="005339C7">
        <w:t xml:space="preserve"> the next bit of code</w:t>
      </w:r>
      <w:r w:rsidR="00F6750E">
        <w:t xml:space="preserve"> as not to unfairly assign infections to Kansas</w:t>
      </w:r>
      <w:r w:rsidR="005339C7">
        <w:t>.</w:t>
      </w:r>
    </w:p>
    <w:p w14:paraId="15957A9C" w14:textId="3822150E" w:rsidR="00D74C9A" w:rsidRDefault="00F6750E" w:rsidP="00062D77">
      <w:pPr>
        <w:pStyle w:val="Para"/>
      </w:pPr>
      <w:r>
        <w:t>In this</w:t>
      </w:r>
      <w:r w:rsidR="005339C7">
        <w:t xml:space="preserve"> map, we want to use color again to show quantity, but rath</w:t>
      </w:r>
      <w:r w:rsidR="003D08D4">
        <w:t xml:space="preserve">er than just using a single </w:t>
      </w:r>
      <w:r w:rsidR="00F34AC3">
        <w:t>hue</w:t>
      </w:r>
      <w:r w:rsidR="005339C7">
        <w:t xml:space="preserve"> </w:t>
      </w:r>
      <w:r w:rsidR="00F34AC3">
        <w:t>(a fancy term for the color of the rainbow)</w:t>
      </w:r>
      <w:r w:rsidR="005339C7">
        <w:t xml:space="preserve">, let’s use a diverging color </w:t>
      </w:r>
      <w:r w:rsidR="00F34AC3">
        <w:t xml:space="preserve">scheme </w:t>
      </w:r>
      <w:r w:rsidR="000B10BF">
        <w:t xml:space="preserve">(two opposite colors) </w:t>
      </w:r>
      <w:r w:rsidR="00F34AC3">
        <w:t xml:space="preserve">and assign </w:t>
      </w:r>
      <w:r w:rsidR="003D08D4">
        <w:t xml:space="preserve">the mid-point of the </w:t>
      </w:r>
      <w:r>
        <w:t xml:space="preserve">range to </w:t>
      </w:r>
      <w:r w:rsidR="003D08D4">
        <w:t xml:space="preserve">the mean count per state.  This will allow us to </w:t>
      </w:r>
      <w:r w:rsidR="00F34AC3">
        <w:t xml:space="preserve">show states with above average infection counts with one hue and the below average state with another.   </w:t>
      </w:r>
      <w:r w:rsidR="003D08D4">
        <w:t xml:space="preserve">As a side note, let’s also change the projection from the Mercator projection to the Polyconic.  That projection looks odd at the world level, but puts a nice </w:t>
      </w:r>
      <w:r w:rsidR="00F34AC3">
        <w:t>slope and curve</w:t>
      </w:r>
      <w:r>
        <w:t xml:space="preserve"> in a U.S. map and </w:t>
      </w:r>
      <w:r w:rsidR="000B10BF">
        <w:t xml:space="preserve">it’s good to play around with </w:t>
      </w:r>
      <w:r>
        <w:t>different projection</w:t>
      </w:r>
      <w:r w:rsidR="000B10BF">
        <w:t>s</w:t>
      </w:r>
      <w:r>
        <w:t>.</w:t>
      </w:r>
    </w:p>
    <w:p w14:paraId="60A8738A" w14:textId="23F2A8C9" w:rsidR="003B2A6C" w:rsidRDefault="003B2A6C" w:rsidP="003B2A6C">
      <w:pPr>
        <w:pStyle w:val="CodeSnippet"/>
      </w:pPr>
      <w:r>
        <w:t xml:space="preserve"># create a </w:t>
      </w:r>
      <w:r w:rsidR="00753DF6">
        <w:t>choro</w:t>
      </w:r>
      <w:r>
        <w:t>pleth of the U.S. states</w:t>
      </w:r>
    </w:p>
    <w:p w14:paraId="396558B7" w14:textId="77777777" w:rsidR="003B2A6C" w:rsidRDefault="003B2A6C" w:rsidP="003B2A6C">
      <w:pPr>
        <w:pStyle w:val="CodeSnippet"/>
      </w:pPr>
      <w:r>
        <w:t xml:space="preserve"># because all of these vectors are from the same source (za), </w:t>
      </w:r>
    </w:p>
    <w:p w14:paraId="00092752" w14:textId="50F60B7E" w:rsidR="003B2A6C" w:rsidRDefault="003B2A6C" w:rsidP="003B2A6C">
      <w:pPr>
        <w:pStyle w:val="CodeSnippet"/>
      </w:pPr>
      <w:r>
        <w:t># we can cross the indexes of the vectors</w:t>
      </w:r>
    </w:p>
    <w:p w14:paraId="648AF49C" w14:textId="77777777" w:rsidR="000B10BF" w:rsidRPr="000B10BF" w:rsidRDefault="000B10BF" w:rsidP="000B10BF">
      <w:pPr>
        <w:pStyle w:val="CodeSnippet"/>
        <w:rPr>
          <w:b/>
        </w:rPr>
      </w:pPr>
      <w:r w:rsidRPr="000B10BF">
        <w:rPr>
          <w:b/>
        </w:rPr>
        <w:t>zstate &lt;- latlong2map(data.frame(x=za$long, y=za$lat), "state")</w:t>
      </w:r>
    </w:p>
    <w:p w14:paraId="7A362929" w14:textId="77DC4F32" w:rsidR="003B2A6C" w:rsidRDefault="003B2A6C" w:rsidP="003B2A6C">
      <w:pPr>
        <w:pStyle w:val="CodeSnippet"/>
      </w:pPr>
      <w:r>
        <w:t xml:space="preserve"># pull out those that are not NA, and </w:t>
      </w:r>
      <w:r w:rsidR="00F6750E">
        <w:t>take care of</w:t>
      </w:r>
      <w:r>
        <w:t xml:space="preserve"> Potwin</w:t>
      </w:r>
      <w:r w:rsidR="00F6750E">
        <w:t xml:space="preserve"> effect</w:t>
      </w:r>
    </w:p>
    <w:p w14:paraId="0AD608D4" w14:textId="77777777" w:rsidR="003B2A6C" w:rsidRPr="003B2A6C" w:rsidRDefault="003B2A6C" w:rsidP="003B2A6C">
      <w:pPr>
        <w:pStyle w:val="CodeSnippet"/>
        <w:rPr>
          <w:b/>
        </w:rPr>
      </w:pPr>
      <w:r w:rsidRPr="003B2A6C">
        <w:rPr>
          <w:b/>
        </w:rPr>
        <w:t>state.index &lt;- which(!is.na(zstate) &amp; za$lat!=38 &amp; za$long!=-97)</w:t>
      </w:r>
    </w:p>
    <w:p w14:paraId="501D62BD" w14:textId="77777777" w:rsidR="003B2A6C" w:rsidRDefault="003B2A6C" w:rsidP="003B2A6C">
      <w:pPr>
        <w:pStyle w:val="CodeSnippet"/>
      </w:pPr>
      <w:r>
        <w:t># now create a count of states and filter on those indexes</w:t>
      </w:r>
    </w:p>
    <w:p w14:paraId="1261CF92" w14:textId="77777777" w:rsidR="003B2A6C" w:rsidRPr="003B2A6C" w:rsidRDefault="003B2A6C" w:rsidP="003B2A6C">
      <w:pPr>
        <w:pStyle w:val="CodeSnippet"/>
        <w:rPr>
          <w:b/>
        </w:rPr>
      </w:pPr>
      <w:r w:rsidRPr="003B2A6C">
        <w:rPr>
          <w:b/>
        </w:rPr>
        <w:t>sct &lt;- data.frame(table(zstate[state.index]))</w:t>
      </w:r>
    </w:p>
    <w:p w14:paraId="4D64BE86" w14:textId="77777777" w:rsidR="003B2A6C" w:rsidRPr="003B2A6C" w:rsidRDefault="003B2A6C" w:rsidP="003B2A6C">
      <w:pPr>
        <w:pStyle w:val="CodeSnippet"/>
        <w:rPr>
          <w:b/>
        </w:rPr>
      </w:pPr>
      <w:r w:rsidRPr="003B2A6C">
        <w:rPr>
          <w:b/>
        </w:rPr>
        <w:t>colnames(sct) &lt;- c("region", "count")</w:t>
      </w:r>
    </w:p>
    <w:p w14:paraId="2CEDF425" w14:textId="77777777" w:rsidR="003B2A6C" w:rsidRDefault="003B2A6C" w:rsidP="003B2A6C">
      <w:pPr>
        <w:pStyle w:val="CodeSnippet"/>
      </w:pPr>
      <w:r>
        <w:t># merge with state map data</w:t>
      </w:r>
    </w:p>
    <w:p w14:paraId="3FBC04A3" w14:textId="77777777" w:rsidR="003B2A6C" w:rsidRPr="003B2A6C" w:rsidRDefault="003B2A6C" w:rsidP="003B2A6C">
      <w:pPr>
        <w:pStyle w:val="CodeSnippet"/>
        <w:rPr>
          <w:b/>
        </w:rPr>
      </w:pPr>
      <w:r w:rsidRPr="003B2A6C">
        <w:rPr>
          <w:b/>
        </w:rPr>
        <w:t>za.sct &lt;- merge(state, sct)</w:t>
      </w:r>
    </w:p>
    <w:p w14:paraId="2DB32E6B" w14:textId="77777777" w:rsidR="003D08D4" w:rsidRDefault="003D08D4" w:rsidP="003D08D4">
      <w:pPr>
        <w:pStyle w:val="CodeSnippet"/>
      </w:pPr>
      <w:r>
        <w:t># Now plot a choropleth using a diverging color</w:t>
      </w:r>
    </w:p>
    <w:p w14:paraId="4E0899C2" w14:textId="272D79D7" w:rsidR="003D08D4" w:rsidRPr="003D08D4" w:rsidRDefault="003D08D4" w:rsidP="003D08D4">
      <w:pPr>
        <w:pStyle w:val="CodeSnippet"/>
        <w:rPr>
          <w:b/>
        </w:rPr>
      </w:pPr>
      <w:r>
        <w:rPr>
          <w:b/>
        </w:rPr>
        <w:t>colors &lt;- suda.pal(5</w:t>
      </w:r>
      <w:r w:rsidRPr="003D08D4">
        <w:rPr>
          <w:b/>
        </w:rPr>
        <w:t>, "div")</w:t>
      </w:r>
    </w:p>
    <w:p w14:paraId="3AFF8DFB" w14:textId="77777777" w:rsidR="003D08D4" w:rsidRPr="003D08D4" w:rsidRDefault="003D08D4" w:rsidP="003D08D4">
      <w:pPr>
        <w:pStyle w:val="CodeSnippet"/>
        <w:rPr>
          <w:b/>
        </w:rPr>
      </w:pPr>
      <w:r w:rsidRPr="003D08D4">
        <w:rPr>
          <w:b/>
        </w:rPr>
        <w:t>gg &lt;- ggplot(za.sct, aes(x=long, y=lat, group=group, fill=count))</w:t>
      </w:r>
    </w:p>
    <w:p w14:paraId="78F69C3D" w14:textId="77777777" w:rsidR="003D08D4" w:rsidRPr="003D08D4" w:rsidRDefault="003D08D4" w:rsidP="003D08D4">
      <w:pPr>
        <w:pStyle w:val="CodeSnippet"/>
        <w:rPr>
          <w:b/>
        </w:rPr>
      </w:pPr>
      <w:r w:rsidRPr="003D08D4">
        <w:rPr>
          <w:b/>
        </w:rPr>
        <w:t>gg &lt;- gg + geom_polygon(colour="black")</w:t>
      </w:r>
    </w:p>
    <w:p w14:paraId="27D4C9FF" w14:textId="77777777" w:rsidR="003D08D4" w:rsidRPr="003D08D4" w:rsidRDefault="003D08D4" w:rsidP="003D08D4">
      <w:pPr>
        <w:pStyle w:val="CodeSnippet"/>
        <w:rPr>
          <w:b/>
        </w:rPr>
      </w:pPr>
      <w:r w:rsidRPr="003D08D4">
        <w:rPr>
          <w:b/>
        </w:rPr>
        <w:t>gg &lt;- gg + coord_map("polyconic")</w:t>
      </w:r>
    </w:p>
    <w:p w14:paraId="2955FC9A" w14:textId="10DD66F0" w:rsidR="003D08D4" w:rsidRPr="003D08D4" w:rsidRDefault="003D08D4" w:rsidP="003D08D4">
      <w:pPr>
        <w:pStyle w:val="CodeSnippet"/>
        <w:rPr>
          <w:b/>
        </w:rPr>
      </w:pPr>
      <w:r w:rsidRPr="003D08D4">
        <w:rPr>
          <w:b/>
        </w:rPr>
        <w:t>gg &lt;- gg + scale_fill_gradient2(low=col</w:t>
      </w:r>
      <w:r>
        <w:rPr>
          <w:b/>
        </w:rPr>
        <w:t>ors[5], mid=colors[3</w:t>
      </w:r>
      <w:r w:rsidRPr="003D08D4">
        <w:rPr>
          <w:b/>
        </w:rPr>
        <w:t xml:space="preserve">], </w:t>
      </w:r>
    </w:p>
    <w:p w14:paraId="62C865ED" w14:textId="77777777" w:rsidR="003D08D4" w:rsidRPr="003D08D4" w:rsidRDefault="003D08D4" w:rsidP="003D08D4">
      <w:pPr>
        <w:pStyle w:val="CodeSnippet"/>
        <w:rPr>
          <w:b/>
        </w:rPr>
      </w:pPr>
      <w:r w:rsidRPr="003D08D4">
        <w:rPr>
          <w:b/>
        </w:rPr>
        <w:t xml:space="preserve">                                high=colors[1], </w:t>
      </w:r>
    </w:p>
    <w:p w14:paraId="3CFB27F7" w14:textId="77777777" w:rsidR="003D08D4" w:rsidRPr="003D08D4" w:rsidRDefault="003D08D4" w:rsidP="003D08D4">
      <w:pPr>
        <w:pStyle w:val="CodeSnippet"/>
        <w:rPr>
          <w:b/>
        </w:rPr>
      </w:pPr>
      <w:r w:rsidRPr="003D08D4">
        <w:rPr>
          <w:b/>
        </w:rPr>
        <w:t xml:space="preserve">                                midpoint=mean(za.sct$count))</w:t>
      </w:r>
    </w:p>
    <w:p w14:paraId="0A38F3AB" w14:textId="77777777" w:rsidR="003D08D4" w:rsidRPr="003D08D4" w:rsidRDefault="003D08D4" w:rsidP="003D08D4">
      <w:pPr>
        <w:pStyle w:val="CodeSnippet"/>
        <w:rPr>
          <w:b/>
        </w:rPr>
      </w:pPr>
      <w:r w:rsidRPr="003D08D4">
        <w:rPr>
          <w:b/>
        </w:rPr>
        <w:t>gg &lt;- gg + theme_plain()</w:t>
      </w:r>
    </w:p>
    <w:p w14:paraId="45E89ECB" w14:textId="77777777" w:rsidR="003D08D4" w:rsidRPr="003D08D4" w:rsidRDefault="003D08D4" w:rsidP="003D08D4">
      <w:pPr>
        <w:pStyle w:val="CodeSnippet"/>
        <w:rPr>
          <w:b/>
        </w:rPr>
      </w:pPr>
      <w:r w:rsidRPr="003D08D4">
        <w:rPr>
          <w:b/>
        </w:rPr>
        <w:t>print(gg)</w:t>
      </w:r>
    </w:p>
    <w:p w14:paraId="230DBD7C" w14:textId="1008820A" w:rsidR="003B2A6C" w:rsidRDefault="003B2A6C" w:rsidP="003B2A6C">
      <w:pPr>
        <w:pStyle w:val="Slug"/>
      </w:pPr>
      <w:r>
        <w:t xml:space="preserve">Figure 5.6 </w:t>
      </w:r>
      <w:r w:rsidR="00753DF6">
        <w:t>Choro</w:t>
      </w:r>
      <w:r>
        <w:t xml:space="preserve">pleth of U.S. States with </w:t>
      </w:r>
      <w:proofErr w:type="spellStart"/>
      <w:r>
        <w:t>ZeroAccess</w:t>
      </w:r>
      <w:proofErr w:type="spellEnd"/>
      <w:r>
        <w:tab/>
        <w:t xml:space="preserve">[FILENAME </w:t>
      </w:r>
      <w:r w:rsidRPr="003B2A6C">
        <w:t>793725c05f006</w:t>
      </w:r>
      <w:r>
        <w:t>]</w:t>
      </w:r>
    </w:p>
    <w:p w14:paraId="3D62136A" w14:textId="6B8AC603" w:rsidR="005C08C9" w:rsidRDefault="00B61F01" w:rsidP="00222E14">
      <w:pPr>
        <w:pStyle w:val="Para"/>
      </w:pPr>
      <w:r>
        <w:t xml:space="preserve">Wow, this is looking nice, but don’t get </w:t>
      </w:r>
      <w:r w:rsidR="006514CA">
        <w:t xml:space="preserve">too </w:t>
      </w:r>
      <w:r>
        <w:t xml:space="preserve">excited </w:t>
      </w:r>
      <w:r w:rsidR="006514CA">
        <w:t xml:space="preserve">as </w:t>
      </w:r>
      <w:r w:rsidRPr="00753DF6">
        <w:rPr>
          <w:b/>
        </w:rPr>
        <w:t>this is relatively useless for comparing the states</w:t>
      </w:r>
      <w:r>
        <w:t xml:space="preserve">. </w:t>
      </w:r>
      <w:r w:rsidR="00BD3A8E">
        <w:t xml:space="preserve"> W</w:t>
      </w:r>
      <w:r w:rsidR="009C2479">
        <w:t xml:space="preserve">e </w:t>
      </w:r>
      <w:r w:rsidR="00C20258">
        <w:t xml:space="preserve">can </w:t>
      </w:r>
      <w:r w:rsidR="009C2479">
        <w:t xml:space="preserve">easily see that </w:t>
      </w:r>
      <w:r w:rsidR="00C20258">
        <w:t xml:space="preserve">California, Texas, Florida and New York are </w:t>
      </w:r>
      <w:r w:rsidR="009C2479">
        <w:t>above average, but it</w:t>
      </w:r>
      <w:r w:rsidR="00120964">
        <w:t xml:space="preserve">’s also worthwhile to </w:t>
      </w:r>
      <w:r w:rsidR="00753DF6">
        <w:t>have the wherewithal to realize</w:t>
      </w:r>
      <w:r w:rsidR="00120964">
        <w:t xml:space="preserve"> the 4 most populated states are California, Texas, New York and Florida in </w:t>
      </w:r>
      <w:r w:rsidR="00D62E3A">
        <w:t xml:space="preserve">that </w:t>
      </w:r>
      <w:r w:rsidR="00120964">
        <w:t>order.  In other words, we may just be seeing a reflection of population in this map, so we have to normalize this data to the population.  In order to normalize we could take a multiple approaches.  The simplest approaches are to normalize the population to the infections and ask</w:t>
      </w:r>
      <w:r w:rsidR="00D62E3A">
        <w:t>,</w:t>
      </w:r>
      <w:r w:rsidR="00120964">
        <w:t xml:space="preserve"> “</w:t>
      </w:r>
      <w:r w:rsidR="00D62E3A">
        <w:rPr>
          <w:b/>
        </w:rPr>
        <w:t>H</w:t>
      </w:r>
      <w:r w:rsidR="00120964" w:rsidRPr="00D62E3A">
        <w:rPr>
          <w:b/>
        </w:rPr>
        <w:t xml:space="preserve">ow many people per </w:t>
      </w:r>
      <w:r w:rsidR="00067583">
        <w:rPr>
          <w:b/>
        </w:rPr>
        <w:t xml:space="preserve">one </w:t>
      </w:r>
      <w:r w:rsidR="00120964" w:rsidRPr="00D62E3A">
        <w:rPr>
          <w:b/>
        </w:rPr>
        <w:t>infection?</w:t>
      </w:r>
      <w:r w:rsidR="00120964">
        <w:t>” or we could reverse that and ask</w:t>
      </w:r>
      <w:r w:rsidR="00D62E3A">
        <w:t>,</w:t>
      </w:r>
      <w:r w:rsidR="00120964">
        <w:t xml:space="preserve"> “</w:t>
      </w:r>
      <w:r w:rsidR="00D62E3A" w:rsidRPr="00D62E3A">
        <w:rPr>
          <w:b/>
        </w:rPr>
        <w:t>What proportion of the people are infected?</w:t>
      </w:r>
      <w:proofErr w:type="gramStart"/>
      <w:r w:rsidR="00D62E3A">
        <w:t>”</w:t>
      </w:r>
      <w:r w:rsidR="00753DF6">
        <w:t>,</w:t>
      </w:r>
      <w:proofErr w:type="gramEnd"/>
      <w:r w:rsidR="00753DF6">
        <w:t xml:space="preserve"> or pick a number and ask </w:t>
      </w:r>
      <w:r w:rsidR="00753DF6" w:rsidRPr="00753DF6">
        <w:rPr>
          <w:b/>
        </w:rPr>
        <w:t>“How many infections per 1,000 people?”</w:t>
      </w:r>
      <w:r w:rsidR="00D62E3A">
        <w:t xml:space="preserve">  The difference is subtle, and in </w:t>
      </w:r>
      <w:r w:rsidR="00753DF6">
        <w:t>this case we will do the first method</w:t>
      </w:r>
      <w:r w:rsidR="00067583">
        <w:t xml:space="preserve"> because we will get whole numbers and it will be a little easier to conceptualize.  In order to get the number of people to infection, we will divide the population in a state by the number of infections in that state. </w:t>
      </w:r>
      <w:r w:rsidR="00D62E3A">
        <w:t xml:space="preserve"> </w:t>
      </w:r>
      <w:r w:rsidR="00067583">
        <w:t xml:space="preserve">In this case, we’ve already scraped the data from </w:t>
      </w:r>
      <w:r w:rsidR="00067583" w:rsidRPr="00067583">
        <w:t>http://www.internetworldstats.com/stats26.htm</w:t>
      </w:r>
      <w:r w:rsidR="00067583">
        <w:t xml:space="preserve"> and made the data available in an easy format on the book website.</w:t>
      </w:r>
      <w:r w:rsidR="00457615">
        <w:t xml:space="preserve"> </w:t>
      </w:r>
    </w:p>
    <w:p w14:paraId="78C9A1BC" w14:textId="77777777" w:rsidR="00457615" w:rsidRDefault="00457615" w:rsidP="00457615">
      <w:pPr>
        <w:pStyle w:val="CodeSnippet"/>
      </w:pPr>
      <w:r>
        <w:t># read in state population and internet users</w:t>
      </w:r>
    </w:p>
    <w:p w14:paraId="6A4E93EB" w14:textId="77777777" w:rsidR="00457615" w:rsidRDefault="00457615" w:rsidP="00457615">
      <w:pPr>
        <w:pStyle w:val="CodeSnippet"/>
      </w:pPr>
      <w:r>
        <w:t># data scraped from http://www.internetworldstats.com/stats26.htm</w:t>
      </w:r>
    </w:p>
    <w:p w14:paraId="638D8A7E" w14:textId="77777777" w:rsidR="00457615" w:rsidRPr="00457615" w:rsidRDefault="00457615" w:rsidP="00457615">
      <w:pPr>
        <w:pStyle w:val="CodeSnippet"/>
        <w:rPr>
          <w:b/>
        </w:rPr>
      </w:pPr>
      <w:r w:rsidRPr="00457615">
        <w:rPr>
          <w:b/>
        </w:rPr>
        <w:t>users &lt;- read.csv("data/state-internets.csv", header=T)</w:t>
      </w:r>
    </w:p>
    <w:p w14:paraId="4806E1BC" w14:textId="77777777" w:rsidR="00457615" w:rsidRDefault="00457615" w:rsidP="00457615">
      <w:pPr>
        <w:pStyle w:val="CodeSnippet"/>
      </w:pPr>
      <w:r>
        <w:t># all the state names are lower case in map data, so convert</w:t>
      </w:r>
    </w:p>
    <w:p w14:paraId="4B0EBA98" w14:textId="77777777" w:rsidR="00457615" w:rsidRPr="00457615" w:rsidRDefault="00457615" w:rsidP="00457615">
      <w:pPr>
        <w:pStyle w:val="CodeSnippet"/>
        <w:rPr>
          <w:b/>
        </w:rPr>
      </w:pPr>
      <w:r w:rsidRPr="00457615">
        <w:rPr>
          <w:b/>
        </w:rPr>
        <w:t>users$state &lt;- tolower(users$state)</w:t>
      </w:r>
    </w:p>
    <w:p w14:paraId="22A9C1CE" w14:textId="77777777" w:rsidR="00457615" w:rsidRDefault="00457615" w:rsidP="00457615">
      <w:pPr>
        <w:pStyle w:val="CodeSnippet"/>
      </w:pPr>
      <w:r>
        <w:t># now merge with the sct data from previous example</w:t>
      </w:r>
    </w:p>
    <w:p w14:paraId="657CBC1F" w14:textId="77777777" w:rsidR="00457615" w:rsidRDefault="00457615" w:rsidP="00457615">
      <w:pPr>
        <w:pStyle w:val="CodeSnippet"/>
      </w:pPr>
      <w:r>
        <w:t># merge by sct$region and users$state</w:t>
      </w:r>
    </w:p>
    <w:p w14:paraId="7D49EB9E" w14:textId="77777777" w:rsidR="00457615" w:rsidRDefault="00457615" w:rsidP="00457615">
      <w:pPr>
        <w:pStyle w:val="CodeSnippet"/>
        <w:rPr>
          <w:b/>
        </w:rPr>
      </w:pPr>
      <w:r w:rsidRPr="00457615">
        <w:rPr>
          <w:b/>
        </w:rPr>
        <w:t>za.users &lt;- merge(sct, users, by.x="region", by.y="state")</w:t>
      </w:r>
    </w:p>
    <w:p w14:paraId="00213D02" w14:textId="45A35219" w:rsidR="00457615" w:rsidRDefault="00457615" w:rsidP="00457615">
      <w:pPr>
        <w:pStyle w:val="CodeSnippet"/>
      </w:pPr>
      <w:r w:rsidRPr="00457615">
        <w:t># calculate people to infection</w:t>
      </w:r>
    </w:p>
    <w:p w14:paraId="64A3B2B2" w14:textId="49E7048E" w:rsidR="00457615" w:rsidRPr="00457615" w:rsidRDefault="00457615" w:rsidP="00457615">
      <w:pPr>
        <w:pStyle w:val="CodeSnippet"/>
      </w:pPr>
      <w:r>
        <w:t># change this to internet users if you would like to try that</w:t>
      </w:r>
    </w:p>
    <w:p w14:paraId="17E0FDFE" w14:textId="77777777" w:rsidR="00457615" w:rsidRPr="00457615" w:rsidRDefault="00457615" w:rsidP="00457615">
      <w:pPr>
        <w:pStyle w:val="CodeSnippet"/>
        <w:rPr>
          <w:b/>
        </w:rPr>
      </w:pPr>
      <w:r w:rsidRPr="00457615">
        <w:rPr>
          <w:b/>
        </w:rPr>
        <w:t>za.users$pop2inf &lt;- round(za.users$population/za.users$count, 0)</w:t>
      </w:r>
    </w:p>
    <w:p w14:paraId="25916F7E" w14:textId="576EFBBB" w:rsidR="00457615" w:rsidRPr="00457615" w:rsidRDefault="00457615" w:rsidP="00457615">
      <w:pPr>
        <w:pStyle w:val="CodeSnippet"/>
      </w:pPr>
      <w:r w:rsidRPr="00457615">
        <w:t xml:space="preserve"># and create a simple data frame and merge </w:t>
      </w:r>
    </w:p>
    <w:p w14:paraId="2D7CBAD6" w14:textId="77777777" w:rsidR="00457615" w:rsidRPr="00457615" w:rsidRDefault="00457615" w:rsidP="00457615">
      <w:pPr>
        <w:pStyle w:val="CodeSnippet"/>
        <w:rPr>
          <w:b/>
        </w:rPr>
      </w:pPr>
      <w:r w:rsidRPr="00457615">
        <w:rPr>
          <w:b/>
        </w:rPr>
        <w:t>za.norm &lt;- data.frame(region=za.users$region,</w:t>
      </w:r>
    </w:p>
    <w:p w14:paraId="25187B1C" w14:textId="77777777" w:rsidR="00457615" w:rsidRPr="00457615" w:rsidRDefault="00457615" w:rsidP="00457615">
      <w:pPr>
        <w:pStyle w:val="CodeSnippet"/>
        <w:rPr>
          <w:b/>
        </w:rPr>
      </w:pPr>
      <w:r w:rsidRPr="00457615">
        <w:rPr>
          <w:b/>
        </w:rPr>
        <w:t xml:space="preserve">                      count=za.users$pop2inf)</w:t>
      </w:r>
    </w:p>
    <w:p w14:paraId="22B53910" w14:textId="57BC0F4C" w:rsidR="00457615" w:rsidRPr="00457615" w:rsidRDefault="00457615" w:rsidP="00457615">
      <w:pPr>
        <w:pStyle w:val="CodeSnippet"/>
        <w:rPr>
          <w:b/>
        </w:rPr>
      </w:pPr>
      <w:r w:rsidRPr="00457615">
        <w:rPr>
          <w:b/>
        </w:rPr>
        <w:t>za.norm.map &lt;- merge(state, za.norm)</w:t>
      </w:r>
    </w:p>
    <w:p w14:paraId="1D5AE6F1" w14:textId="36854B88" w:rsidR="00457615" w:rsidRDefault="00753DF6" w:rsidP="00457615">
      <w:pPr>
        <w:pStyle w:val="CodeSnippet"/>
      </w:pPr>
      <w:r>
        <w:t># now create the ch</w:t>
      </w:r>
      <w:r w:rsidR="00457615">
        <w:t>oropleth</w:t>
      </w:r>
    </w:p>
    <w:p w14:paraId="42BCC0D2" w14:textId="77777777" w:rsidR="00457615" w:rsidRPr="00457615" w:rsidRDefault="00457615" w:rsidP="00457615">
      <w:pPr>
        <w:pStyle w:val="CodeSnippet"/>
        <w:rPr>
          <w:b/>
        </w:rPr>
      </w:pPr>
      <w:r w:rsidRPr="00457615">
        <w:rPr>
          <w:b/>
        </w:rPr>
        <w:t>gg &lt;- ggplot(za.norm.map, aes(x=long, y=lat, group=group, fill=count))</w:t>
      </w:r>
    </w:p>
    <w:p w14:paraId="5E3E053D" w14:textId="77777777" w:rsidR="00457615" w:rsidRPr="00457615" w:rsidRDefault="00457615" w:rsidP="00457615">
      <w:pPr>
        <w:pStyle w:val="CodeSnippet"/>
        <w:rPr>
          <w:b/>
        </w:rPr>
      </w:pPr>
      <w:r w:rsidRPr="00457615">
        <w:rPr>
          <w:b/>
        </w:rPr>
        <w:t>gg &lt;- gg + geom_polygon(colour="black")</w:t>
      </w:r>
    </w:p>
    <w:p w14:paraId="0C5BE3E8" w14:textId="77777777" w:rsidR="00457615" w:rsidRPr="00457615" w:rsidRDefault="00457615" w:rsidP="00457615">
      <w:pPr>
        <w:pStyle w:val="CodeSnippet"/>
        <w:rPr>
          <w:b/>
        </w:rPr>
      </w:pPr>
      <w:r w:rsidRPr="00457615">
        <w:rPr>
          <w:b/>
        </w:rPr>
        <w:t>gg &lt;- gg + coord_map("polyconic")</w:t>
      </w:r>
    </w:p>
    <w:p w14:paraId="3C430097" w14:textId="77777777" w:rsidR="00457615" w:rsidRPr="00457615" w:rsidRDefault="00457615" w:rsidP="00457615">
      <w:pPr>
        <w:pStyle w:val="CodeSnippet"/>
        <w:rPr>
          <w:b/>
        </w:rPr>
      </w:pPr>
      <w:r w:rsidRPr="00457615">
        <w:rPr>
          <w:b/>
        </w:rPr>
        <w:t xml:space="preserve">gg &lt;- gg + scale_fill_gradient2(low=colors[5], mid=colors[3], </w:t>
      </w:r>
    </w:p>
    <w:p w14:paraId="717A7B5E" w14:textId="77777777" w:rsidR="00457615" w:rsidRPr="00457615" w:rsidRDefault="00457615" w:rsidP="00457615">
      <w:pPr>
        <w:pStyle w:val="CodeSnippet"/>
        <w:rPr>
          <w:b/>
        </w:rPr>
      </w:pPr>
      <w:r w:rsidRPr="00457615">
        <w:rPr>
          <w:b/>
        </w:rPr>
        <w:t xml:space="preserve">                                high=colors[1], </w:t>
      </w:r>
    </w:p>
    <w:p w14:paraId="02DBAF2D" w14:textId="77777777" w:rsidR="00457615" w:rsidRPr="00457615" w:rsidRDefault="00457615" w:rsidP="00457615">
      <w:pPr>
        <w:pStyle w:val="CodeSnippet"/>
        <w:rPr>
          <w:b/>
        </w:rPr>
      </w:pPr>
      <w:r w:rsidRPr="00457615">
        <w:rPr>
          <w:b/>
        </w:rPr>
        <w:t xml:space="preserve">                                midpoint=mean(za.norm.map$count))</w:t>
      </w:r>
    </w:p>
    <w:p w14:paraId="40DC05B9" w14:textId="77777777" w:rsidR="00457615" w:rsidRPr="00457615" w:rsidRDefault="00457615" w:rsidP="00457615">
      <w:pPr>
        <w:pStyle w:val="CodeSnippet"/>
        <w:rPr>
          <w:b/>
        </w:rPr>
      </w:pPr>
      <w:r w:rsidRPr="00457615">
        <w:rPr>
          <w:b/>
        </w:rPr>
        <w:t>gg &lt;- gg + theme_plain()</w:t>
      </w:r>
    </w:p>
    <w:p w14:paraId="53D462C6" w14:textId="77777777" w:rsidR="00457615" w:rsidRPr="00457615" w:rsidRDefault="00457615" w:rsidP="00457615">
      <w:pPr>
        <w:pStyle w:val="CodeSnippet"/>
        <w:rPr>
          <w:b/>
        </w:rPr>
      </w:pPr>
      <w:r w:rsidRPr="00457615">
        <w:rPr>
          <w:b/>
        </w:rPr>
        <w:t>print(gg)</w:t>
      </w:r>
    </w:p>
    <w:p w14:paraId="15CB1EC6" w14:textId="79A3854D" w:rsidR="00457615" w:rsidRDefault="00457615" w:rsidP="00457615">
      <w:pPr>
        <w:pStyle w:val="Slug"/>
      </w:pPr>
      <w:r>
        <w:t xml:space="preserve">Figure 5.7 Normalized </w:t>
      </w:r>
      <w:proofErr w:type="spellStart"/>
      <w:r>
        <w:t>ZeroAccess</w:t>
      </w:r>
      <w:proofErr w:type="spellEnd"/>
      <w:r>
        <w:t xml:space="preserve"> Infections: Number of People in the state per one infection</w:t>
      </w:r>
      <w:r>
        <w:tab/>
        <w:t>[FILENAME 793725c05f007]</w:t>
      </w:r>
    </w:p>
    <w:p w14:paraId="05EFB365" w14:textId="184C1EB0" w:rsidR="00120964" w:rsidRDefault="00457615" w:rsidP="00222E14">
      <w:pPr>
        <w:pStyle w:val="Para"/>
      </w:pPr>
      <w:r>
        <w:t xml:space="preserve">Remember California, Texas, Florida and New York having the highest infection counts?  When we normalize to population </w:t>
      </w:r>
      <w:r w:rsidR="003460F0">
        <w:t xml:space="preserve">California and New York drop to below average with one infection per 1,440 and 1,287 people on average respectively.  Using the </w:t>
      </w:r>
      <w:r w:rsidR="003460F0" w:rsidRPr="003460F0">
        <w:rPr>
          <w:rStyle w:val="InlineCode"/>
        </w:rPr>
        <w:t>za.norm</w:t>
      </w:r>
      <w:r w:rsidR="003460F0">
        <w:t xml:space="preserve"> data we generated in the above code, we can view the exact counts.  Wyoming now sticks out as the most infected state since one in 724 people in Wyoming appear to have </w:t>
      </w:r>
      <w:proofErr w:type="spellStart"/>
      <w:r w:rsidR="003460F0">
        <w:t>ZeroAccess</w:t>
      </w:r>
      <w:proofErr w:type="spellEnd"/>
      <w:r w:rsidR="003460F0">
        <w:t xml:space="preserve"> infections.  </w:t>
      </w:r>
    </w:p>
    <w:p w14:paraId="4D152AA3" w14:textId="77777777" w:rsidR="00753DF6" w:rsidRDefault="00753DF6" w:rsidP="00753DF6">
      <w:pPr>
        <w:pStyle w:val="FeatureType"/>
      </w:pPr>
      <w:proofErr w:type="gramStart"/>
      <w:r>
        <w:t>type</w:t>
      </w:r>
      <w:proofErr w:type="gramEnd"/>
      <w:r>
        <w:t>="activity"</w:t>
      </w:r>
    </w:p>
    <w:p w14:paraId="401183CF" w14:textId="1243AA6D" w:rsidR="00753DF6" w:rsidRPr="00753DF6" w:rsidRDefault="00753DF6" w:rsidP="00753DF6">
      <w:pPr>
        <w:pStyle w:val="FeaturePara"/>
      </w:pPr>
      <w:r w:rsidRPr="00753DF6">
        <w:t xml:space="preserve">In the “state-internets.csv” data, we also included the count of </w:t>
      </w:r>
      <w:proofErr w:type="gramStart"/>
      <w:r w:rsidRPr="00753DF6">
        <w:t>internet</w:t>
      </w:r>
      <w:proofErr w:type="gramEnd"/>
      <w:r w:rsidRPr="00753DF6">
        <w:t xml:space="preserve"> users if you would like to try to create a choropleth normalized on estimated internet users per state (it is a </w:t>
      </w:r>
      <w:r>
        <w:t xml:space="preserve">prettier picture). </w:t>
      </w:r>
    </w:p>
    <w:p w14:paraId="611FB413" w14:textId="6D468676" w:rsidR="003460F0" w:rsidRDefault="003460F0" w:rsidP="003460F0">
      <w:pPr>
        <w:pStyle w:val="H3"/>
      </w:pPr>
      <w:r>
        <w:t>Is this Weird?</w:t>
      </w:r>
    </w:p>
    <w:p w14:paraId="36BC7CD7" w14:textId="6C5D53F2" w:rsidR="00330A6B" w:rsidRDefault="00330A6B" w:rsidP="003460F0">
      <w:pPr>
        <w:pStyle w:val="Para"/>
      </w:pPr>
      <w:r>
        <w:t>We have to stop for a moment and look at what we have.  W</w:t>
      </w:r>
      <w:r w:rsidR="003460F0">
        <w:t>e have a ran</w:t>
      </w:r>
      <w:r w:rsidR="00ED692B">
        <w:t>ge of normalized values from 1 in 724 people with in infection i</w:t>
      </w:r>
      <w:r w:rsidR="003460F0">
        <w:t xml:space="preserve">n Wyoming to </w:t>
      </w:r>
      <w:r w:rsidR="00ED692B">
        <w:t xml:space="preserve">1 in </w:t>
      </w:r>
      <w:r w:rsidR="003460F0">
        <w:t xml:space="preserve">1,550 </w:t>
      </w:r>
      <w:r w:rsidR="00ED692B">
        <w:t xml:space="preserve">people </w:t>
      </w:r>
      <w:r w:rsidR="003460F0">
        <w:t xml:space="preserve">in Washington </w:t>
      </w:r>
      <w:r>
        <w:t>State</w:t>
      </w:r>
      <w:r w:rsidR="003460F0">
        <w:t>.  Does this mean that the citizens in Wyoming are much more careless than th</w:t>
      </w:r>
      <w:r>
        <w:t xml:space="preserve">ose in Washington?  </w:t>
      </w:r>
      <w:r w:rsidR="00ED692B">
        <w:t xml:space="preserve">Perhaps more Washingtonians run Linux?  </w:t>
      </w:r>
      <w:r>
        <w:t>Or</w:t>
      </w:r>
      <w:r w:rsidR="00ED692B">
        <w:t>, and this is an important concept,</w:t>
      </w:r>
      <w:r>
        <w:t xml:space="preserve"> are the range of </w:t>
      </w:r>
      <w:r w:rsidR="003460F0">
        <w:t>observations from just natural variation</w:t>
      </w:r>
      <w:r>
        <w:t xml:space="preserve"> in our measuring accuracy and the world</w:t>
      </w:r>
      <w:r w:rsidR="003460F0">
        <w:t xml:space="preserve">?  </w:t>
      </w:r>
      <w:r>
        <w:t xml:space="preserve">Is Wyoming the most infected state because someone had to be in last place and in this data it just so happened to be Wyoming?  This may be easier to answer if we collected this data over time and had more confidence in the accuracy of geo-location services.  But we have what we have and let’s run a few tests for outliers in this data. Going back to the work of John </w:t>
      </w:r>
      <w:proofErr w:type="spellStart"/>
      <w:r>
        <w:t>Tukey</w:t>
      </w:r>
      <w:proofErr w:type="spellEnd"/>
      <w:r>
        <w:t xml:space="preserve">, the boxplot was devised to visually show a distribution and in doing that, it attempts to estimate (and display) any possible outliers.  We will cover the details of the boxplot </w:t>
      </w:r>
      <w:proofErr w:type="gramStart"/>
      <w:r w:rsidR="00ED692B">
        <w:t>In</w:t>
      </w:r>
      <w:proofErr w:type="gramEnd"/>
      <w:r w:rsidR="00ED692B">
        <w:t xml:space="preserve"> </w:t>
      </w:r>
      <w:r w:rsidR="00ED692B" w:rsidRPr="00ED692B">
        <w:rPr>
          <w:highlight w:val="yellow"/>
        </w:rPr>
        <w:t>chapter 8</w:t>
      </w:r>
      <w:r>
        <w:t xml:space="preserve">, but let’s use the default R graphics </w:t>
      </w:r>
      <w:r w:rsidR="00ED692B" w:rsidRPr="00ED692B">
        <w:rPr>
          <w:rStyle w:val="InlineCode"/>
        </w:rPr>
        <w:t>boxplot()</w:t>
      </w:r>
      <w:r w:rsidR="00ED692B">
        <w:t xml:space="preserve"> function </w:t>
      </w:r>
      <w:r>
        <w:t xml:space="preserve">and whip out a </w:t>
      </w:r>
      <w:r w:rsidR="001844E4">
        <w:t>quick box</w:t>
      </w:r>
      <w:r>
        <w:t xml:space="preserve">plot (and </w:t>
      </w:r>
      <w:r w:rsidR="001844E4">
        <w:t xml:space="preserve">save the results </w:t>
      </w:r>
      <w:r w:rsidR="00ED692B">
        <w:t xml:space="preserve">returned </w:t>
      </w:r>
      <w:r w:rsidR="001844E4">
        <w:t>into</w:t>
      </w:r>
      <w:r w:rsidR="00ED692B">
        <w:t xml:space="preserve"> a variable called</w:t>
      </w:r>
      <w:r w:rsidR="001844E4">
        <w:t xml:space="preserve"> </w:t>
      </w:r>
      <w:r w:rsidR="001844E4" w:rsidRPr="001844E4">
        <w:rPr>
          <w:rStyle w:val="InlineCode"/>
        </w:rPr>
        <w:t>popbox</w:t>
      </w:r>
      <w:r w:rsidR="001844E4">
        <w:t xml:space="preserve">).  </w:t>
      </w:r>
      <w:r w:rsidR="00ED692B">
        <w:t xml:space="preserve">There are multiple ways to create a boxplot, but the default function just accepts in a vector of values and works it’s magic.  </w:t>
      </w:r>
      <w:r w:rsidR="001844E4">
        <w:t xml:space="preserve">Usually, when we are just looking at the data for ourselves we will not set the title, but </w:t>
      </w:r>
      <w:r w:rsidR="00ED692B">
        <w:t xml:space="preserve">we wanted to </w:t>
      </w:r>
      <w:r w:rsidR="001844E4">
        <w:t>be thorough in our graphic creations:</w:t>
      </w:r>
    </w:p>
    <w:p w14:paraId="3799D7CF" w14:textId="77777777" w:rsidR="001844E4" w:rsidRDefault="001844E4" w:rsidP="001844E4">
      <w:pPr>
        <w:pStyle w:val="CodeSnippet"/>
      </w:pPr>
      <w:r>
        <w:t># create a box plot of the count</w:t>
      </w:r>
    </w:p>
    <w:p w14:paraId="23F8E0F0" w14:textId="77777777" w:rsidR="001844E4" w:rsidRPr="001844E4" w:rsidRDefault="001844E4" w:rsidP="001844E4">
      <w:pPr>
        <w:pStyle w:val="CodeSnippet"/>
        <w:rPr>
          <w:b/>
        </w:rPr>
      </w:pPr>
      <w:r w:rsidRPr="001844E4">
        <w:rPr>
          <w:b/>
        </w:rPr>
        <w:t xml:space="preserve">popbox &lt;- boxplot(za.norm$count, </w:t>
      </w:r>
    </w:p>
    <w:p w14:paraId="6E67EB82" w14:textId="3A2FC8F7" w:rsidR="001844E4" w:rsidRPr="001844E4" w:rsidRDefault="001844E4" w:rsidP="001844E4">
      <w:pPr>
        <w:pStyle w:val="CodeSnippet"/>
        <w:rPr>
          <w:b/>
        </w:rPr>
      </w:pPr>
      <w:r w:rsidRPr="001844E4">
        <w:rPr>
          <w:b/>
        </w:rPr>
        <w:t xml:space="preserve">                  m</w:t>
      </w:r>
      <w:r w:rsidR="00A91E88">
        <w:rPr>
          <w:b/>
        </w:rPr>
        <w:t>ain="Distribution of Normalized\n</w:t>
      </w:r>
      <w:r w:rsidRPr="001844E4">
        <w:rPr>
          <w:b/>
        </w:rPr>
        <w:t>State Infections")</w:t>
      </w:r>
    </w:p>
    <w:p w14:paraId="10233042" w14:textId="2B41130E" w:rsidR="00A91E88" w:rsidRDefault="00A91E88" w:rsidP="00A91E88">
      <w:pPr>
        <w:pStyle w:val="Slug"/>
      </w:pPr>
      <w:r>
        <w:t xml:space="preserve">Figure 5.8 Normalized State Infections </w:t>
      </w:r>
      <w:r>
        <w:tab/>
        <w:t>[FILENAME 793725c05f008]</w:t>
      </w:r>
    </w:p>
    <w:p w14:paraId="1435766F" w14:textId="06C49975" w:rsidR="00A91E88" w:rsidRDefault="00A91E88" w:rsidP="00222E14">
      <w:pPr>
        <w:pStyle w:val="Para"/>
      </w:pPr>
      <w:r>
        <w:t xml:space="preserve">Looks like we may have a few </w:t>
      </w:r>
      <w:proofErr w:type="gramStart"/>
      <w:r>
        <w:t>outliers</w:t>
      </w:r>
      <w:r w:rsidR="00ED692B">
        <w:t xml:space="preserve"> which</w:t>
      </w:r>
      <w:proofErr w:type="gramEnd"/>
      <w:r w:rsidR="00ED692B">
        <w:t xml:space="preserve"> are represented by individual points.  There are clearly three points above the plot and two points below.  While we could sort the data and look for the top 3 and bottom two, we saved off the </w:t>
      </w:r>
      <w:r w:rsidR="00ED692B" w:rsidRPr="00ED692B">
        <w:rPr>
          <w:rStyle w:val="InlineCode"/>
        </w:rPr>
        <w:t>popbox</w:t>
      </w:r>
      <w:r w:rsidR="00ED692B">
        <w:t xml:space="preserve"> variable and we can lookup the values in the </w:t>
      </w:r>
      <w:r w:rsidR="00ED692B" w:rsidRPr="00ED692B">
        <w:rPr>
          <w:rStyle w:val="InlineCode"/>
        </w:rPr>
        <w:t>popbox$out</w:t>
      </w:r>
      <w:r w:rsidR="00ED692B">
        <w:t xml:space="preserve"> vector in our original data.</w:t>
      </w:r>
    </w:p>
    <w:p w14:paraId="4784CE9F" w14:textId="77777777" w:rsidR="00852097" w:rsidRPr="00852097" w:rsidRDefault="00852097" w:rsidP="00852097">
      <w:pPr>
        <w:pStyle w:val="CodeSnippet"/>
        <w:rPr>
          <w:b/>
        </w:rPr>
      </w:pPr>
      <w:r w:rsidRPr="00852097">
        <w:rPr>
          <w:b/>
        </w:rPr>
        <w:t>za.norm[za.norm$count %in% popbox$out, ]</w:t>
      </w:r>
    </w:p>
    <w:p w14:paraId="3B719C2D" w14:textId="77777777" w:rsidR="00852097" w:rsidRDefault="00852097" w:rsidP="00852097">
      <w:pPr>
        <w:pStyle w:val="CodeSnippet"/>
      </w:pPr>
      <w:r>
        <w:t># output:</w:t>
      </w:r>
    </w:p>
    <w:p w14:paraId="4CF774C4" w14:textId="10814AC9" w:rsidR="00852097" w:rsidRDefault="00852097" w:rsidP="00852097">
      <w:pPr>
        <w:pStyle w:val="CodeSnippet"/>
      </w:pPr>
      <w:r>
        <w:t xml:space="preserve">                 region count</w:t>
      </w:r>
    </w:p>
    <w:p w14:paraId="4C475639" w14:textId="77777777" w:rsidR="00852097" w:rsidRDefault="00852097" w:rsidP="00852097">
      <w:pPr>
        <w:pStyle w:val="CodeSnippet"/>
      </w:pPr>
      <w:r>
        <w:t>8  district of columbia   777</w:t>
      </w:r>
    </w:p>
    <w:p w14:paraId="67C3AC6F" w14:textId="77777777" w:rsidR="00852097" w:rsidRDefault="00852097" w:rsidP="00852097">
      <w:pPr>
        <w:pStyle w:val="CodeSnippet"/>
      </w:pPr>
      <w:r>
        <w:t>43                 utah  1536</w:t>
      </w:r>
    </w:p>
    <w:p w14:paraId="58BB1576" w14:textId="77777777" w:rsidR="00852097" w:rsidRDefault="00852097" w:rsidP="00852097">
      <w:pPr>
        <w:pStyle w:val="CodeSnippet"/>
      </w:pPr>
      <w:r>
        <w:t>44              vermont  1525</w:t>
      </w:r>
    </w:p>
    <w:p w14:paraId="1C33225E" w14:textId="77777777" w:rsidR="00852097" w:rsidRDefault="00852097" w:rsidP="00852097">
      <w:pPr>
        <w:pStyle w:val="CodeSnippet"/>
      </w:pPr>
      <w:r>
        <w:t>46           washington  1550</w:t>
      </w:r>
    </w:p>
    <w:p w14:paraId="2FE163B4" w14:textId="77777777" w:rsidR="00852097" w:rsidRDefault="00852097" w:rsidP="00852097">
      <w:pPr>
        <w:pStyle w:val="CodeSnippet"/>
      </w:pPr>
      <w:r>
        <w:t>49              wyoming   724</w:t>
      </w:r>
    </w:p>
    <w:p w14:paraId="5CD9473A" w14:textId="6B6198BA" w:rsidR="00D006D7" w:rsidRDefault="004331E7" w:rsidP="00852097">
      <w:pPr>
        <w:pStyle w:val="Para"/>
      </w:pPr>
      <w:r>
        <w:t xml:space="preserve">According to the method employed by </w:t>
      </w:r>
      <w:proofErr w:type="spellStart"/>
      <w:r>
        <w:t>Tukey</w:t>
      </w:r>
      <w:proofErr w:type="spellEnd"/>
      <w:r>
        <w:t xml:space="preserve"> in the boxplot, we could conside</w:t>
      </w:r>
      <w:r w:rsidR="003A2C9D">
        <w:t xml:space="preserve">r these five states as being odd (as mentioned, we will </w:t>
      </w:r>
      <w:proofErr w:type="spellStart"/>
      <w:r w:rsidR="003A2C9D">
        <w:t>explor</w:t>
      </w:r>
      <w:proofErr w:type="spellEnd"/>
      <w:r w:rsidR="003A2C9D">
        <w:t xml:space="preserve"> the boxplot later in chapter 7). </w:t>
      </w:r>
      <w:r w:rsidR="00D006D7">
        <w:t xml:space="preserve"> L</w:t>
      </w:r>
      <w:r w:rsidR="003A2C9D">
        <w:t xml:space="preserve">et’s </w:t>
      </w:r>
      <w:r w:rsidR="00D006D7">
        <w:t>explore another measure of determining oddballs</w:t>
      </w:r>
      <w:r w:rsidR="00852097">
        <w:t xml:space="preserve"> and calculate what’s known as a </w:t>
      </w:r>
      <w:proofErr w:type="gramStart"/>
      <w:r w:rsidR="00852097">
        <w:t>z-score</w:t>
      </w:r>
      <w:proofErr w:type="gramEnd"/>
      <w:r w:rsidR="00852097">
        <w:t>, which will help us get a feel for just how much of an outlier things are</w:t>
      </w:r>
      <w:r w:rsidR="00D006D7">
        <w:t xml:space="preserve"> by showing how many standard deviations from the mean an observation is</w:t>
      </w:r>
      <w:r w:rsidR="00852097">
        <w:t xml:space="preserve">.  </w:t>
      </w:r>
      <w:r w:rsidR="00D006D7">
        <w:t xml:space="preserve">Typically a </w:t>
      </w:r>
      <w:proofErr w:type="gramStart"/>
      <w:r w:rsidR="00D006D7">
        <w:t>z-score</w:t>
      </w:r>
      <w:proofErr w:type="gramEnd"/>
      <w:r w:rsidR="00D006D7">
        <w:t xml:space="preserve"> is used to compare distributions from completely different scales.  I</w:t>
      </w:r>
      <w:r w:rsidR="00E135FD">
        <w:t xml:space="preserve">n order to </w:t>
      </w:r>
      <w:r w:rsidR="00DC14BE">
        <w:t>do this calculation,</w:t>
      </w:r>
      <w:r w:rsidR="00E135FD">
        <w:t xml:space="preserve"> we will nee</w:t>
      </w:r>
      <w:r w:rsidR="00D006D7">
        <w:t>d to know the standard deviation</w:t>
      </w:r>
      <w:r w:rsidR="00E135FD">
        <w:t xml:space="preserve"> and mean of our distribution.  Then, for each value in the distribution, we will calculate how many standard deviations from the mean the observation is.  That is, we will subtract the mean from each value and divide by the standard deviation.  </w:t>
      </w:r>
      <w:r w:rsidR="00D006D7">
        <w:t xml:space="preserve">At this point, I suspect most people have glossed over, but don’t worry, every time I calculate this, I have to look up how it’s done.  </w:t>
      </w:r>
      <w:r w:rsidR="00E135FD">
        <w:t xml:space="preserve">We want to compare what we see in our distribution to something known as the “empirical rule” of a standard normal distribution.   In a normal distribution (the famous bell curve or Gaussian distribution), we should expect that roughly 68% of the distribution will fall within 1 standard deviation (above or below) of the mean, further </w:t>
      </w:r>
      <w:r w:rsidR="00C81D75">
        <w:t xml:space="preserve">95% of the data should fall within 2 standard deviations, and 99.7% should be within 3.  </w:t>
      </w:r>
      <w:r w:rsidR="005557D7">
        <w:t xml:space="preserve">One thing to note, this method doesn’t work well if the data is skewed, so we should probably check a quick histogram (with the </w:t>
      </w:r>
      <w:r w:rsidR="005557D7" w:rsidRPr="005557D7">
        <w:rPr>
          <w:rStyle w:val="InlineCode"/>
        </w:rPr>
        <w:t>hist()</w:t>
      </w:r>
      <w:r w:rsidR="005557D7">
        <w:t xml:space="preserve"> function) to be sure we are mostly symmetrical. </w:t>
      </w:r>
      <w:r w:rsidR="00C81D75">
        <w:t xml:space="preserve"> </w:t>
      </w:r>
      <w:r w:rsidR="00D006D7">
        <w:t>If you’re still with us on this, I’m starting a new paragraph to bring everyone back together.</w:t>
      </w:r>
    </w:p>
    <w:p w14:paraId="0736A9BC" w14:textId="70233F0D" w:rsidR="00E578D1" w:rsidRDefault="00C81D75" w:rsidP="00852097">
      <w:pPr>
        <w:pStyle w:val="Para"/>
      </w:pPr>
      <w:r>
        <w:t xml:space="preserve">When using this approach, generally anything above </w:t>
      </w:r>
      <w:r w:rsidR="00D006D7">
        <w:t xml:space="preserve">(or below) </w:t>
      </w:r>
      <w:r>
        <w:t>3 standard deviations could be labeled as an outlier, and we could look at anything more than 2 standard deviations as possible outliers.</w:t>
      </w:r>
    </w:p>
    <w:p w14:paraId="495B0A1A" w14:textId="77777777" w:rsidR="00C81D75" w:rsidRDefault="00C81D75" w:rsidP="00C81D75">
      <w:pPr>
        <w:pStyle w:val="CodeSnippet"/>
      </w:pPr>
      <w:r>
        <w:t># get the standard deviation</w:t>
      </w:r>
    </w:p>
    <w:p w14:paraId="449F506D" w14:textId="77777777" w:rsidR="00C81D75" w:rsidRPr="00C81D75" w:rsidRDefault="00C81D75" w:rsidP="00C81D75">
      <w:pPr>
        <w:pStyle w:val="CodeSnippet"/>
        <w:rPr>
          <w:b/>
        </w:rPr>
      </w:pPr>
      <w:r w:rsidRPr="00C81D75">
        <w:rPr>
          <w:b/>
        </w:rPr>
        <w:t>za.sd &lt;- sd(za.norm$count)</w:t>
      </w:r>
    </w:p>
    <w:p w14:paraId="2EDD3C4B" w14:textId="77777777" w:rsidR="00C81D75" w:rsidRDefault="00C81D75" w:rsidP="00C81D75">
      <w:pPr>
        <w:pStyle w:val="CodeSnippet"/>
      </w:pPr>
      <w:r>
        <w:t># get the mean</w:t>
      </w:r>
    </w:p>
    <w:p w14:paraId="785EC2CA" w14:textId="77777777" w:rsidR="00C81D75" w:rsidRPr="00C81D75" w:rsidRDefault="00C81D75" w:rsidP="00C81D75">
      <w:pPr>
        <w:pStyle w:val="CodeSnippet"/>
        <w:rPr>
          <w:b/>
        </w:rPr>
      </w:pPr>
      <w:r w:rsidRPr="00C81D75">
        <w:rPr>
          <w:b/>
        </w:rPr>
        <w:t>za.mean &lt;- mean(za.norm$count)</w:t>
      </w:r>
    </w:p>
    <w:p w14:paraId="6663AC67" w14:textId="77777777" w:rsidR="00C81D75" w:rsidRDefault="00C81D75" w:rsidP="00C81D75">
      <w:pPr>
        <w:pStyle w:val="CodeSnippet"/>
      </w:pPr>
      <w:r>
        <w:t># now calculate the z-score and round to 1 decimal</w:t>
      </w:r>
    </w:p>
    <w:p w14:paraId="18D9D059" w14:textId="77777777" w:rsidR="00C81D75" w:rsidRDefault="00C81D75" w:rsidP="00C81D75">
      <w:pPr>
        <w:pStyle w:val="CodeSnippet"/>
        <w:rPr>
          <w:b/>
        </w:rPr>
      </w:pPr>
      <w:r w:rsidRPr="00C81D75">
        <w:rPr>
          <w:b/>
        </w:rPr>
        <w:t>za.norm$z &lt;- round((za.norm$count-za.mean)/za.sd, 1)</w:t>
      </w:r>
    </w:p>
    <w:p w14:paraId="1A2CFF80" w14:textId="23C89E61" w:rsidR="005557D7" w:rsidRPr="005557D7" w:rsidRDefault="005557D7" w:rsidP="00C81D75">
      <w:pPr>
        <w:pStyle w:val="CodeSnippet"/>
      </w:pPr>
      <w:r w:rsidRPr="005557D7">
        <w:t># we can inspect the “z” variable for the specific z-scores</w:t>
      </w:r>
    </w:p>
    <w:p w14:paraId="7E371FB7" w14:textId="77777777" w:rsidR="005557D7" w:rsidRPr="00C81D75" w:rsidRDefault="005557D7" w:rsidP="00C81D75">
      <w:pPr>
        <w:pStyle w:val="CodeSnippet"/>
        <w:rPr>
          <w:b/>
        </w:rPr>
      </w:pPr>
    </w:p>
    <w:p w14:paraId="389C8523" w14:textId="2C397E8A" w:rsidR="00CD2997" w:rsidRDefault="00CD2997" w:rsidP="00C81D75">
      <w:pPr>
        <w:pStyle w:val="CodeSnippet"/>
      </w:pPr>
      <w:r>
        <w:t># truncate the value, get the absolute and add 1</w:t>
      </w:r>
    </w:p>
    <w:p w14:paraId="7823ED62" w14:textId="3EA729E5" w:rsidR="00CD2997" w:rsidRDefault="00CD2997" w:rsidP="00CD2997">
      <w:pPr>
        <w:pStyle w:val="CodeSnippet"/>
      </w:pPr>
      <w:r>
        <w:t># print a table (count) of entries within each std dev</w:t>
      </w:r>
    </w:p>
    <w:p w14:paraId="56655F83" w14:textId="77777777" w:rsidR="00C81D75" w:rsidRDefault="00C81D75" w:rsidP="00C81D75">
      <w:pPr>
        <w:pStyle w:val="CodeSnippet"/>
        <w:rPr>
          <w:b/>
        </w:rPr>
      </w:pPr>
      <w:r w:rsidRPr="00C81D75">
        <w:rPr>
          <w:b/>
        </w:rPr>
        <w:t>print(table(abs(trunc(za.norm$z))+1))</w:t>
      </w:r>
    </w:p>
    <w:p w14:paraId="0A0E03FA" w14:textId="6A152326" w:rsidR="00C81D75" w:rsidRDefault="00C81D75" w:rsidP="00C81D75">
      <w:pPr>
        <w:pStyle w:val="CodeSnippet"/>
      </w:pPr>
      <w:r>
        <w:t># output</w:t>
      </w:r>
    </w:p>
    <w:p w14:paraId="3D7C9FEB" w14:textId="0621FABE" w:rsidR="00C81D75" w:rsidRDefault="00C81D75" w:rsidP="00C81D75">
      <w:pPr>
        <w:pStyle w:val="CodeSnippet"/>
      </w:pPr>
      <w:r>
        <w:t xml:space="preserve"> 1  2  3 </w:t>
      </w:r>
    </w:p>
    <w:p w14:paraId="56BB4A10" w14:textId="710FCC6A" w:rsidR="00C81D75" w:rsidRPr="00C81D75" w:rsidRDefault="00C81D75" w:rsidP="00C81D75">
      <w:pPr>
        <w:pStyle w:val="CodeSnippet"/>
      </w:pPr>
      <w:r>
        <w:t>38  6  5</w:t>
      </w:r>
    </w:p>
    <w:p w14:paraId="77D159BF" w14:textId="62C0A00A" w:rsidR="00C81D75" w:rsidRDefault="00C81D75" w:rsidP="00852097">
      <w:pPr>
        <w:pStyle w:val="Para"/>
      </w:pPr>
      <w:r>
        <w:t xml:space="preserve">Looks like those same 5 entries </w:t>
      </w:r>
      <w:r w:rsidR="00CD2997">
        <w:t xml:space="preserve">fall within three standard deviations.  But knowing that we aren’t sure if population is the best thing to normalize too (perhaps “internet users” would be a better measure, hint, hint).  There just is not enough evidence to say we have problem or exemplary states quite yet and so we must answer our question “Is this weird?” with either a squishy “Probably not” or a non-committal “not so sure”. </w:t>
      </w:r>
      <w:r w:rsidR="005557D7">
        <w:t xml:space="preserve">  Rather than focusing on solving things at the state level, we could bring this data down the county level within the states.  This will supply more data points and allow a finer separation of the population, which will open up more possibility. </w:t>
      </w:r>
    </w:p>
    <w:p w14:paraId="21746A17" w14:textId="77777777" w:rsidR="00BA32C8" w:rsidRDefault="00BA32C8" w:rsidP="00BA32C8">
      <w:pPr>
        <w:pStyle w:val="Para"/>
      </w:pPr>
    </w:p>
    <w:p w14:paraId="3ED23131" w14:textId="77777777" w:rsidR="00BA32C8" w:rsidRDefault="00BA32C8" w:rsidP="00BA32C8">
      <w:pPr>
        <w:pStyle w:val="FeatureType"/>
      </w:pPr>
      <w:proofErr w:type="gramStart"/>
      <w:r>
        <w:t>type</w:t>
      </w:r>
      <w:proofErr w:type="gramEnd"/>
      <w:r>
        <w:t>="concept"</w:t>
      </w:r>
    </w:p>
    <w:p w14:paraId="20B603E3" w14:textId="042FCE87" w:rsidR="00BA32C8" w:rsidRDefault="001C24F3" w:rsidP="00BA32C8">
      <w:pPr>
        <w:pStyle w:val="FeatureTitle"/>
      </w:pPr>
      <w:r>
        <w:t>What’s the p-value?</w:t>
      </w:r>
    </w:p>
    <w:p w14:paraId="5ADF4880" w14:textId="3AC5E842" w:rsidR="00B1210A" w:rsidRDefault="001C24F3" w:rsidP="00B1210A">
      <w:pPr>
        <w:pStyle w:val="FeaturePara"/>
      </w:pPr>
      <w:r>
        <w:t xml:space="preserve">Trying to identify weird versus normal </w:t>
      </w:r>
      <w:r w:rsidR="00BA32C8">
        <w:t>is a</w:t>
      </w:r>
      <w:r>
        <w:t xml:space="preserve"> core concept within statistics and depending on the circumstance there </w:t>
      </w:r>
      <w:r w:rsidR="008F7118">
        <w:t>is</w:t>
      </w:r>
      <w:r>
        <w:t xml:space="preserve"> usually more </w:t>
      </w:r>
      <w:r w:rsidR="008F7118">
        <w:t>than one way to measure it.  At the heart of “statistical</w:t>
      </w:r>
      <w:r w:rsidR="003A416E">
        <w:t>ly significant</w:t>
      </w:r>
      <w:r w:rsidR="008F7118">
        <w:t xml:space="preserve">” is knowing </w:t>
      </w:r>
      <w:r>
        <w:t xml:space="preserve">if something is </w:t>
      </w:r>
      <w:r w:rsidR="008F7118">
        <w:t>weird</w:t>
      </w:r>
      <w:r>
        <w:t xml:space="preserve"> or just t</w:t>
      </w:r>
      <w:r w:rsidR="008F7118">
        <w:t xml:space="preserve">he result of natural variations.  </w:t>
      </w:r>
      <w:r>
        <w:t xml:space="preserve">One </w:t>
      </w:r>
      <w:r w:rsidR="008F7118">
        <w:t>very</w:t>
      </w:r>
      <w:r>
        <w:t xml:space="preserve"> common </w:t>
      </w:r>
      <w:r w:rsidR="003A416E">
        <w:t xml:space="preserve">and widespread </w:t>
      </w:r>
      <w:r>
        <w:t xml:space="preserve">approach has been given the </w:t>
      </w:r>
      <w:r w:rsidR="00BA32C8">
        <w:t>abbreviated name of “p-value”</w:t>
      </w:r>
      <w:r w:rsidR="00123867">
        <w:t>, but don’t mistake it</w:t>
      </w:r>
      <w:r w:rsidR="00433F79">
        <w:t xml:space="preserve">s widespread use with a widespread understanding or </w:t>
      </w:r>
      <w:r w:rsidR="008F7118">
        <w:t xml:space="preserve">even </w:t>
      </w:r>
      <w:r w:rsidR="00123867">
        <w:t>consistent use. The p-value has a very specific (and</w:t>
      </w:r>
      <w:r w:rsidR="00445BBD">
        <w:t xml:space="preserve"> difficult to remember) meaning.  </w:t>
      </w:r>
      <w:r w:rsidR="007C4F7E">
        <w:t xml:space="preserve">In order to </w:t>
      </w:r>
      <w:r w:rsidR="00627CD4">
        <w:t xml:space="preserve">define and </w:t>
      </w:r>
      <w:r w:rsidR="007C4F7E">
        <w:t>calculate a p-value, w</w:t>
      </w:r>
      <w:r w:rsidR="00445BBD">
        <w:t>e begin with a statement</w:t>
      </w:r>
      <w:r w:rsidR="005557D7">
        <w:t xml:space="preserve"> (technically a </w:t>
      </w:r>
      <w:r w:rsidR="005557D7" w:rsidRPr="005557D7">
        <w:rPr>
          <w:i/>
        </w:rPr>
        <w:t>null hypothesis</w:t>
      </w:r>
      <w:r w:rsidR="005557D7">
        <w:t>)</w:t>
      </w:r>
      <w:r w:rsidR="007C4F7E">
        <w:t xml:space="preserve"> and calculate the probability of our data being generated by c</w:t>
      </w:r>
      <w:r w:rsidR="008F7118">
        <w:t>hance if the statement is true</w:t>
      </w:r>
      <w:r w:rsidR="007C4F7E">
        <w:t xml:space="preserve"> - this is the p-value.</w:t>
      </w:r>
      <w:r w:rsidR="008F7118">
        <w:t xml:space="preserve">  Now </w:t>
      </w:r>
      <w:r w:rsidR="00627CD4">
        <w:t xml:space="preserve">the subtlety of the p-value is often lost and people jump to convenient (and wrong) definitions like it’s the probability of the statement being true (it’s not). </w:t>
      </w:r>
      <w:r w:rsidR="00B1210A">
        <w:t xml:space="preserve"> To make matters worse, somehow it became generally accepted that a p-value of 0.05 (1/20th) or less was </w:t>
      </w:r>
      <w:r w:rsidR="003A416E">
        <w:t>“</w:t>
      </w:r>
      <w:r w:rsidR="00B1210A">
        <w:t>statistically significant</w:t>
      </w:r>
      <w:r w:rsidR="003A416E">
        <w:t>”</w:t>
      </w:r>
      <w:r w:rsidR="00B1210A">
        <w:t xml:space="preserve">, creating a </w:t>
      </w:r>
      <w:r w:rsidR="003A416E">
        <w:t xml:space="preserve">somewhat </w:t>
      </w:r>
      <w:r w:rsidR="00B1210A">
        <w:t>arbitrary cut-off point.    We will be revisiting the value of p-values when we talk about regression analysis i</w:t>
      </w:r>
      <w:r w:rsidR="00B1210A" w:rsidRPr="00B1210A">
        <w:rPr>
          <w:highlight w:val="yellow"/>
        </w:rPr>
        <w:t>n chapter xx</w:t>
      </w:r>
      <w:r w:rsidR="00B1210A">
        <w:t>.</w:t>
      </w:r>
      <w:r w:rsidR="005557D7">
        <w:t xml:space="preserve">  But just tuck the term “p-value” away in your memory bank as a measure of weirdness.</w:t>
      </w:r>
    </w:p>
    <w:p w14:paraId="1B070083" w14:textId="2A85C9D3" w:rsidR="00CD2997" w:rsidRDefault="00CD2997" w:rsidP="00CD2997">
      <w:pPr>
        <w:pStyle w:val="H2"/>
      </w:pPr>
      <w:r>
        <w:t>Taking it down to U.S. Counties</w:t>
      </w:r>
    </w:p>
    <w:p w14:paraId="0C3CE9F4" w14:textId="1EA83693" w:rsidR="000E2D9F" w:rsidRDefault="00CD2997" w:rsidP="000E2D9F">
      <w:pPr>
        <w:pStyle w:val="Para"/>
      </w:pPr>
      <w:r>
        <w:t>It is difficult to genera</w:t>
      </w:r>
      <w:r w:rsidR="004205C9">
        <w:t xml:space="preserve">lize at the state level because, well, </w:t>
      </w:r>
      <w:r>
        <w:t xml:space="preserve">it is </w:t>
      </w:r>
      <w:r w:rsidR="000E2D9F">
        <w:t xml:space="preserve">very is a very generalized population.  We would be </w:t>
      </w:r>
      <w:r w:rsidR="004205C9">
        <w:t xml:space="preserve">obscuring a </w:t>
      </w:r>
      <w:r w:rsidR="000E2D9F">
        <w:t xml:space="preserve">wide range of diversity among people </w:t>
      </w:r>
      <w:r w:rsidR="004205C9">
        <w:t xml:space="preserve">behind a single label or </w:t>
      </w:r>
      <w:r w:rsidR="000E2D9F">
        <w:t xml:space="preserve">our </w:t>
      </w:r>
      <w:r w:rsidR="004205C9">
        <w:t>descriptive statistic</w:t>
      </w:r>
      <w:r w:rsidR="005557D7">
        <w:t>s</w:t>
      </w:r>
      <w:r w:rsidR="004205C9">
        <w:t>.  We would be hard-pressed to calculate the influence of</w:t>
      </w:r>
      <w:r w:rsidR="005557D7">
        <w:t xml:space="preserve"> something like</w:t>
      </w:r>
      <w:r w:rsidR="004205C9">
        <w:t xml:space="preserve"> income</w:t>
      </w:r>
      <w:r w:rsidR="005557D7">
        <w:t xml:space="preserve"> or UFO visits</w:t>
      </w:r>
      <w:r w:rsidR="004205C9">
        <w:t xml:space="preserve"> on </w:t>
      </w:r>
      <w:proofErr w:type="spellStart"/>
      <w:r w:rsidR="004205C9">
        <w:t>ZeroAccess</w:t>
      </w:r>
      <w:proofErr w:type="spellEnd"/>
      <w:r w:rsidR="004205C9">
        <w:t xml:space="preserve"> infections at the state level.  We can get more granular by repeating this process again but at the county level.  But we have a few more things to consider as we get into more detailed breakdown of geo-location of IP addresses.  Most of the popular IP geo-location services publish estimations of their accuracy beyond country.  For example, the service used on this data claims just over 4 out of 5 entries are accurate to about 25 miles and about 1 out of 7 are resolved to an incorrect city.</w:t>
      </w:r>
      <w:r w:rsidR="00885FBA">
        <w:t xml:space="preserve"> Does that mean we should be very wary of this data?</w:t>
      </w:r>
      <w:r w:rsidR="000E2D9F">
        <w:t xml:space="preserve">  In order to answer that, we should pause and </w:t>
      </w:r>
      <w:r w:rsidR="00885FBA">
        <w:t xml:space="preserve">discuss a statistical concept: </w:t>
      </w:r>
      <w:r w:rsidR="00F57FF3">
        <w:t>natural variations will canc</w:t>
      </w:r>
      <w:r w:rsidR="00885FBA">
        <w:t>el out more often then stack up, especially as we get more data</w:t>
      </w:r>
      <w:r w:rsidR="000E2D9F">
        <w:t xml:space="preserve"> (and over 3,000 U.S. counties represent more data)</w:t>
      </w:r>
      <w:r w:rsidR="00885FBA">
        <w:t xml:space="preserve">.  </w:t>
      </w:r>
    </w:p>
    <w:p w14:paraId="3642738E" w14:textId="2D724867" w:rsidR="000E2D9F" w:rsidRDefault="00531E7B" w:rsidP="00531E7B">
      <w:pPr>
        <w:pStyle w:val="H3"/>
      </w:pPr>
      <w:r>
        <w:t>Does variation stack or cancel?</w:t>
      </w:r>
    </w:p>
    <w:p w14:paraId="00DE7119" w14:textId="60088EA0" w:rsidR="00F57FF3" w:rsidRDefault="00531E7B" w:rsidP="00531E7B">
      <w:pPr>
        <w:pStyle w:val="Para"/>
      </w:pPr>
      <w:r>
        <w:t xml:space="preserve">Within statistics, we know that natural variations will generally cancel each other out, but this is counter-intuitive to fields in engineering (like computer science), where we are taught that if we add components that all have a slight variation, the effect will compound itself and we should expect a wide range of results. What’s the difference, which is right?  </w:t>
      </w:r>
      <w:r w:rsidR="00F57FF3">
        <w:t xml:space="preserve">This is kind of a tricky concept so we’ll use an example.  Let’s say we are manufacturing a physical </w:t>
      </w:r>
      <w:r w:rsidR="00517AE2">
        <w:t>part</w:t>
      </w:r>
      <w:r w:rsidR="00F57FF3">
        <w:t xml:space="preserve"> and we want </w:t>
      </w:r>
      <w:r w:rsidR="00517AE2">
        <w:t>it</w:t>
      </w:r>
      <w:r w:rsidR="00F57FF3">
        <w:t xml:space="preserve"> to be 100 millimeters long.  But natural variation in the quality of materials and manufacturing process produces parts </w:t>
      </w:r>
      <w:r>
        <w:t xml:space="preserve">that range equally </w:t>
      </w:r>
      <w:r w:rsidR="00F57FF3">
        <w:t xml:space="preserve">between 98 and 102 millimeters.  </w:t>
      </w:r>
      <w:r>
        <w:t xml:space="preserve">Engineers are taught that if </w:t>
      </w:r>
      <w:r w:rsidR="00F57FF3">
        <w:t xml:space="preserve">we stack up 100 of those parts, we could expect </w:t>
      </w:r>
      <w:r>
        <w:t>something equally likely between p</w:t>
      </w:r>
      <w:r w:rsidR="00F57FF3">
        <w:t>lus or minus 2 x 100.  Meaning it is possible that all 1</w:t>
      </w:r>
      <w:r w:rsidR="00D53839">
        <w:t xml:space="preserve">00 parts will be 98 millimeters, or possible that all the parts will be 102 millimeters, </w:t>
      </w:r>
      <w:r w:rsidR="00F57FF3">
        <w:t xml:space="preserve">so </w:t>
      </w:r>
      <w:r w:rsidR="00517AE2">
        <w:t xml:space="preserve">we </w:t>
      </w:r>
      <w:r w:rsidR="00D53839">
        <w:t xml:space="preserve">should </w:t>
      </w:r>
      <w:r w:rsidR="00517AE2">
        <w:t xml:space="preserve">expect </w:t>
      </w:r>
      <w:r w:rsidR="00D53839">
        <w:t xml:space="preserve">a wide range in the output.  The more we stack, the wider the range of output. </w:t>
      </w:r>
    </w:p>
    <w:p w14:paraId="6B148162" w14:textId="1B02C227" w:rsidR="00F57FF3" w:rsidRDefault="00F57FF3" w:rsidP="00222E14">
      <w:pPr>
        <w:pStyle w:val="Para"/>
      </w:pPr>
      <w:r>
        <w:t xml:space="preserve">But in statistics, if we can assume that each part has an equal chance of being any length within </w:t>
      </w:r>
      <w:r w:rsidR="00D53839">
        <w:t>the range</w:t>
      </w:r>
      <w:r w:rsidR="00517AE2">
        <w:t xml:space="preserve"> (</w:t>
      </w:r>
      <w:r w:rsidR="00D53839">
        <w:t>and we’ll want to validate that assumption in the real word</w:t>
      </w:r>
      <w:r w:rsidR="00517AE2">
        <w:t>)</w:t>
      </w:r>
      <w:r>
        <w:t>, they will begin to cancel each other out</w:t>
      </w:r>
      <w:r w:rsidR="00D53839">
        <w:t xml:space="preserve">.  Thanks to our </w:t>
      </w:r>
      <w:r w:rsidR="00B40F92">
        <w:t xml:space="preserve">basic understanding of programming, we can easily model this and see how variation occurs across multiple parts. </w:t>
      </w:r>
      <w:r w:rsidR="00033F5A">
        <w:t xml:space="preserve"> Let’s generate 100 parts and have them uniformly be “manufactured” between 98 and 102 millimeters, then let’s take the average (</w:t>
      </w:r>
      <w:r w:rsidR="00517AE2">
        <w:t>could also be sum or something other measurement, but mean works here</w:t>
      </w:r>
      <w:r w:rsidR="00033F5A">
        <w:t xml:space="preserve">).  Our engineering brains say this </w:t>
      </w:r>
      <w:r w:rsidR="00D53839">
        <w:t xml:space="preserve">will appear </w:t>
      </w:r>
      <w:r w:rsidR="00033F5A">
        <w:t>between 98 and 102, but let’s see:</w:t>
      </w:r>
    </w:p>
    <w:p w14:paraId="7A4944D9" w14:textId="77777777" w:rsidR="00517AE2" w:rsidRDefault="00517AE2" w:rsidP="00517AE2">
      <w:pPr>
        <w:pStyle w:val="CodeSnippet"/>
      </w:pPr>
      <w:r>
        <w:t>#setting seed for reproducibility</w:t>
      </w:r>
    </w:p>
    <w:p w14:paraId="7B070864" w14:textId="77777777" w:rsidR="00033F5A" w:rsidRDefault="00033F5A" w:rsidP="00033F5A">
      <w:pPr>
        <w:pStyle w:val="CodeSnippet"/>
        <w:rPr>
          <w:b/>
        </w:rPr>
      </w:pPr>
      <w:r w:rsidRPr="00033F5A">
        <w:rPr>
          <w:b/>
        </w:rPr>
        <w:t>set.seed(1492)</w:t>
      </w:r>
    </w:p>
    <w:p w14:paraId="53DF1F32" w14:textId="31BC9084" w:rsidR="00D53839" w:rsidRPr="00D53839" w:rsidRDefault="00D53839" w:rsidP="00033F5A">
      <w:pPr>
        <w:pStyle w:val="CodeSnippet"/>
      </w:pPr>
      <w:r w:rsidRPr="00D53839">
        <w:t># run 100 times, getting random values between 98 and 102</w:t>
      </w:r>
    </w:p>
    <w:p w14:paraId="57D9E594" w14:textId="77777777" w:rsidR="00033F5A" w:rsidRPr="00033F5A" w:rsidRDefault="00033F5A" w:rsidP="00033F5A">
      <w:pPr>
        <w:pStyle w:val="CodeSnippet"/>
        <w:rPr>
          <w:b/>
        </w:rPr>
      </w:pPr>
      <w:r w:rsidRPr="00033F5A">
        <w:rPr>
          <w:b/>
        </w:rPr>
        <w:t>mean(runif(100, min=98, max=102))</w:t>
      </w:r>
    </w:p>
    <w:p w14:paraId="5D494557" w14:textId="2083BEFD" w:rsidR="00033F5A" w:rsidRDefault="00033F5A" w:rsidP="00033F5A">
      <w:pPr>
        <w:pStyle w:val="CodeSnippet"/>
      </w:pPr>
      <w:r w:rsidRPr="00033F5A">
        <w:t>100.0141</w:t>
      </w:r>
    </w:p>
    <w:p w14:paraId="1FF1A721" w14:textId="6F1BD1F1" w:rsidR="00033F5A" w:rsidRDefault="00033F5A" w:rsidP="00222E14">
      <w:pPr>
        <w:pStyle w:val="Para"/>
      </w:pPr>
      <w:r>
        <w:t>After one run, we got 100.0141, but let’s manufacture maybe ten thousand sets of 100 stacked parts and see how many get to the edge of our range, surely if it’s possible, we should see at least a few sets within ten thousand sets push towards the edge, right?</w:t>
      </w:r>
    </w:p>
    <w:p w14:paraId="5A81983C" w14:textId="77777777" w:rsidR="00517AE2" w:rsidRDefault="00517AE2" w:rsidP="00517AE2">
      <w:pPr>
        <w:pStyle w:val="CodeSnippet"/>
      </w:pPr>
      <w:r>
        <w:t>#setting seed for reproducibility</w:t>
      </w:r>
    </w:p>
    <w:p w14:paraId="38BA2AE9" w14:textId="77777777" w:rsidR="00517AE2" w:rsidRPr="00517AE2" w:rsidRDefault="00517AE2" w:rsidP="00517AE2">
      <w:pPr>
        <w:pStyle w:val="CodeSnippet"/>
        <w:rPr>
          <w:b/>
        </w:rPr>
      </w:pPr>
      <w:r w:rsidRPr="00517AE2">
        <w:rPr>
          <w:b/>
        </w:rPr>
        <w:t>set.seed(1492)</w:t>
      </w:r>
    </w:p>
    <w:p w14:paraId="67E33762" w14:textId="12D0A2DD" w:rsidR="00517AE2" w:rsidRDefault="00517AE2" w:rsidP="00517AE2">
      <w:pPr>
        <w:pStyle w:val="CodeSnippet"/>
      </w:pPr>
      <w:r>
        <w:t># iterate seq(10000) times, generate a set of 100 parts and calc mean</w:t>
      </w:r>
    </w:p>
    <w:p w14:paraId="590D02D0" w14:textId="77777777" w:rsidR="00517AE2" w:rsidRDefault="00517AE2" w:rsidP="00517AE2">
      <w:pPr>
        <w:pStyle w:val="CodeSnippet"/>
        <w:rPr>
          <w:b/>
        </w:rPr>
      </w:pPr>
      <w:r w:rsidRPr="00517AE2">
        <w:rPr>
          <w:b/>
        </w:rPr>
        <w:t>parts &lt;- sapply(seq(10000), function(x) mean(runif(100, min=98, max=102)))</w:t>
      </w:r>
    </w:p>
    <w:p w14:paraId="2A00D924" w14:textId="77777777" w:rsidR="00D53839" w:rsidRDefault="00517AE2" w:rsidP="00517AE2">
      <w:pPr>
        <w:pStyle w:val="CodeSnippet"/>
      </w:pPr>
      <w:r w:rsidRPr="00517AE2">
        <w:t xml:space="preserve"># </w:t>
      </w:r>
      <w:r w:rsidR="00D53839">
        <w:t>result is a vector of 10,000 sets</w:t>
      </w:r>
    </w:p>
    <w:p w14:paraId="6904C037" w14:textId="280C2E3C" w:rsidR="00517AE2" w:rsidRPr="00517AE2" w:rsidRDefault="00D53839" w:rsidP="00517AE2">
      <w:pPr>
        <w:pStyle w:val="CodeSnippet"/>
      </w:pPr>
      <w:r>
        <w:t xml:space="preserve"># </w:t>
      </w:r>
      <w:r w:rsidR="00517AE2" w:rsidRPr="00517AE2">
        <w:t>show the min and max of these parts</w:t>
      </w:r>
    </w:p>
    <w:p w14:paraId="0A70ACC0" w14:textId="6331BB0E" w:rsidR="00517AE2" w:rsidRDefault="00517AE2" w:rsidP="00517AE2">
      <w:pPr>
        <w:pStyle w:val="CodeSnippet"/>
        <w:rPr>
          <w:b/>
        </w:rPr>
      </w:pPr>
      <w:r w:rsidRPr="00517AE2">
        <w:rPr>
          <w:b/>
        </w:rPr>
        <w:t>range(parts)</w:t>
      </w:r>
    </w:p>
    <w:p w14:paraId="4BE24C21" w14:textId="71AB695F" w:rsidR="00517AE2" w:rsidRPr="00517AE2" w:rsidRDefault="00517AE2" w:rsidP="00517AE2">
      <w:pPr>
        <w:pStyle w:val="CodeSnippet"/>
      </w:pPr>
      <w:r w:rsidRPr="00517AE2">
        <w:t>99.57977 100.47559</w:t>
      </w:r>
    </w:p>
    <w:p w14:paraId="32366CCB" w14:textId="495AE5DE" w:rsidR="00DC14BE" w:rsidRDefault="00517AE2" w:rsidP="00B40F92">
      <w:pPr>
        <w:pStyle w:val="Para"/>
      </w:pPr>
      <w:r>
        <w:t>Wh</w:t>
      </w:r>
      <w:r w:rsidR="00CA60F0">
        <w:t xml:space="preserve">at is up with this?  We can visualize all of our parts by generating a quick </w:t>
      </w:r>
      <w:r>
        <w:t xml:space="preserve">histogram by running </w:t>
      </w:r>
      <w:r w:rsidRPr="00517AE2">
        <w:rPr>
          <w:rStyle w:val="InlineCode"/>
        </w:rPr>
        <w:t>hist(parts)</w:t>
      </w:r>
      <w:r w:rsidR="00CA60F0">
        <w:t xml:space="preserve">.  We see a nice symmetric distribution centering around 100.  Even though the parts could all be 98 or 102, the variation will cancel out, especially as the sets increase (rather then 100 in a set, try 1,000 or 10,000 in the </w:t>
      </w:r>
      <w:proofErr w:type="spellStart"/>
      <w:r w:rsidR="00CA60F0">
        <w:t>runif</w:t>
      </w:r>
      <w:proofErr w:type="spellEnd"/>
      <w:r w:rsidR="00CA60F0">
        <w:t xml:space="preserve"> command).  As we add more parts</w:t>
      </w:r>
      <w:r w:rsidR="00D53839">
        <w:t xml:space="preserve"> within the range</w:t>
      </w:r>
      <w:r w:rsidR="00CA60F0">
        <w:t xml:space="preserve">, we become more likely to cluster around the mean. </w:t>
      </w:r>
    </w:p>
    <w:p w14:paraId="7E744760" w14:textId="7B692885" w:rsidR="00145094" w:rsidRDefault="00B40F92" w:rsidP="00B40F92">
      <w:pPr>
        <w:pStyle w:val="Para"/>
      </w:pPr>
      <w:r>
        <w:t xml:space="preserve">What’s </w:t>
      </w:r>
      <w:proofErr w:type="gramStart"/>
      <w:r>
        <w:t>all this</w:t>
      </w:r>
      <w:proofErr w:type="gramEnd"/>
      <w:r>
        <w:t xml:space="preserve"> me</w:t>
      </w:r>
      <w:r w:rsidR="00D53839">
        <w:t>an?  There are a couple of take</w:t>
      </w:r>
      <w:r>
        <w:t xml:space="preserve">aways, first, it’s really fun to </w:t>
      </w:r>
      <w:r w:rsidR="00D53839">
        <w:t xml:space="preserve">geek out a bit and </w:t>
      </w:r>
      <w:r>
        <w:t>generate</w:t>
      </w:r>
      <w:r w:rsidR="00145094">
        <w:t xml:space="preserve"> data to answer questions with</w:t>
      </w:r>
      <w:r>
        <w:t xml:space="preserve"> “what-if” scenarios.  Second, we shouldn’t toss out less-than-perfect data.  If the variations are caused by natural or random variations we can assume the variation has more of a cancelling effect than a stacking effect.  Now, this doesn’t mean we get to ignore </w:t>
      </w:r>
      <w:r w:rsidR="00145094">
        <w:t>variations like this, but instead it means that the variation will have less of an impact on throwing o</w:t>
      </w:r>
      <w:r w:rsidR="00D53839">
        <w:t xml:space="preserve">ur </w:t>
      </w:r>
      <w:proofErr w:type="spellStart"/>
      <w:r w:rsidR="00D53839">
        <w:t>anlaysis</w:t>
      </w:r>
      <w:proofErr w:type="spellEnd"/>
      <w:r w:rsidR="00D53839">
        <w:t xml:space="preserve"> off then we think, but we will still want to account for this variation in our work.</w:t>
      </w:r>
    </w:p>
    <w:p w14:paraId="78884111" w14:textId="7CD9C162" w:rsidR="00B40F92" w:rsidRDefault="00D53839" w:rsidP="00B40F92">
      <w:pPr>
        <w:pStyle w:val="Para"/>
      </w:pPr>
      <w:r>
        <w:t>How this applies to our examples here, is that i</w:t>
      </w:r>
      <w:r w:rsidR="00145094">
        <w:t xml:space="preserve">n the spatial data we have here, we </w:t>
      </w:r>
      <w:r>
        <w:t xml:space="preserve">have all sorts of things that may be throwing off our calculations.  All of the geo-location lookups have a </w:t>
      </w:r>
      <w:proofErr w:type="gramStart"/>
      <w:r>
        <w:t>25 mile</w:t>
      </w:r>
      <w:proofErr w:type="gramEnd"/>
      <w:r>
        <w:t xml:space="preserve"> radius of accuracy and, several of our data points will be further off than that.  But this doesn’t mean the data is worthless.  Until we can learn some more advanced techniques, we can just take the error introduced as a grain a salt in our outcomes.  In other words, we could use this data to </w:t>
      </w:r>
      <w:r w:rsidR="008B5D67">
        <w:t>estimate</w:t>
      </w:r>
      <w:r>
        <w:t xml:space="preserve"> how much of an affect alien visits have, but we wouldn’t want to </w:t>
      </w:r>
      <w:r w:rsidR="008B5D67">
        <w:t xml:space="preserve">balance the fate of a company on analysis with this data without a lot more rigor and investigation.  </w:t>
      </w:r>
    </w:p>
    <w:p w14:paraId="6CF877FE" w14:textId="132039B9" w:rsidR="00DC14BE" w:rsidRDefault="00DC14BE" w:rsidP="00DC14BE">
      <w:pPr>
        <w:pStyle w:val="H2"/>
      </w:pPr>
      <w:r>
        <w:t>Down to Counties</w:t>
      </w:r>
    </w:p>
    <w:p w14:paraId="6518DB14" w14:textId="7E20C7B0" w:rsidR="00E16672" w:rsidRDefault="00C32D3A" w:rsidP="00DC14BE">
      <w:pPr>
        <w:pStyle w:val="Para"/>
      </w:pPr>
      <w:r>
        <w:t xml:space="preserve">We begin by calling the same </w:t>
      </w:r>
      <w:r w:rsidRPr="00134AD1">
        <w:rPr>
          <w:rStyle w:val="InlineCode"/>
        </w:rPr>
        <w:t>latlong2map</w:t>
      </w:r>
      <w:r>
        <w:t xml:space="preserve"> function on the same </w:t>
      </w:r>
      <w:proofErr w:type="spellStart"/>
      <w:r>
        <w:t>ZeroAccess</w:t>
      </w:r>
      <w:proofErr w:type="spellEnd"/>
      <w:r>
        <w:t xml:space="preserve"> data, but ask it to translate to the county names.  Keep in mind, there are over 3000 counties in the U.S. and over 800,000 latitude/longitude pairs to go through, so depending on the system, this could take a few seconds or so to run.  Then, like last time we want to ignore anything that doesn’t resolve in the U.S. (is set to </w:t>
      </w:r>
      <w:r w:rsidRPr="00C32D3A">
        <w:rPr>
          <w:rStyle w:val="InlineCode"/>
        </w:rPr>
        <w:t>NA</w:t>
      </w:r>
      <w:r>
        <w:t xml:space="preserve"> in the data) and account for the </w:t>
      </w:r>
      <w:proofErr w:type="spellStart"/>
      <w:r>
        <w:t>Potwin</w:t>
      </w:r>
      <w:proofErr w:type="spellEnd"/>
      <w:r>
        <w:t xml:space="preserve"> effect</w:t>
      </w:r>
      <w:r w:rsidR="00B60568">
        <w:t xml:space="preserve"> (anything below country should account for it)</w:t>
      </w:r>
      <w:r>
        <w:t xml:space="preserve">.  But now rather than count things with </w:t>
      </w:r>
      <w:r w:rsidRPr="00134AD1">
        <w:rPr>
          <w:rStyle w:val="InlineCode"/>
        </w:rPr>
        <w:t>table</w:t>
      </w:r>
      <w:r>
        <w:t xml:space="preserve"> and tossing into a data frame, we have to do some transformation</w:t>
      </w:r>
      <w:r w:rsidR="00E32066">
        <w:t xml:space="preserve"> </w:t>
      </w:r>
      <w:r w:rsidR="00B60568">
        <w:t>on the returned names</w:t>
      </w:r>
      <w:r>
        <w:t xml:space="preserve">.  The </w:t>
      </w:r>
      <w:r w:rsidR="00134AD1">
        <w:t xml:space="preserve">county </w:t>
      </w:r>
      <w:r>
        <w:t xml:space="preserve">names come back from </w:t>
      </w:r>
      <w:r w:rsidR="00134AD1" w:rsidRPr="00134AD1">
        <w:rPr>
          <w:rStyle w:val="InlineCode"/>
        </w:rPr>
        <w:t>latlong2map</w:t>
      </w:r>
      <w:r w:rsidR="00134AD1">
        <w:t xml:space="preserve"> as a single text string in the “</w:t>
      </w:r>
      <w:r w:rsidR="00687B54">
        <w:t>state, county</w:t>
      </w:r>
      <w:r w:rsidR="00134AD1">
        <w:t xml:space="preserve">” format.  We will use the </w:t>
      </w:r>
      <w:r w:rsidR="00134AD1" w:rsidRPr="00134AD1">
        <w:rPr>
          <w:rStyle w:val="InlineCode"/>
        </w:rPr>
        <w:t>strsplit()</w:t>
      </w:r>
      <w:r w:rsidR="00134AD1">
        <w:t xml:space="preserve"> fun</w:t>
      </w:r>
      <w:r w:rsidR="00E32066">
        <w:t xml:space="preserve">ction to split the county names which </w:t>
      </w:r>
      <w:r w:rsidR="00134AD1">
        <w:t xml:space="preserve">returns a list object, so we convert it to a vector with the </w:t>
      </w:r>
      <w:r w:rsidR="00134AD1" w:rsidRPr="00134AD1">
        <w:rPr>
          <w:rStyle w:val="InlineCode"/>
        </w:rPr>
        <w:t>unlist()</w:t>
      </w:r>
      <w:r w:rsidR="00134AD1">
        <w:t xml:space="preserve"> function.  Now this will be one long vector </w:t>
      </w:r>
      <w:r w:rsidR="00687B54">
        <w:t xml:space="preserve">with the values </w:t>
      </w:r>
      <w:r w:rsidR="00134AD1">
        <w:t xml:space="preserve">alternating </w:t>
      </w:r>
      <w:r w:rsidR="00687B54">
        <w:t>state and county</w:t>
      </w:r>
      <w:r w:rsidR="00134AD1">
        <w:t xml:space="preserve">, which is okay because we’ll transform this into a matrix </w:t>
      </w:r>
      <w:r w:rsidR="00687B54">
        <w:t>with 2 columns</w:t>
      </w:r>
      <w:r w:rsidR="00134AD1">
        <w:t xml:space="preserve"> (</w:t>
      </w:r>
      <w:r w:rsidR="00687B54">
        <w:t>state</w:t>
      </w:r>
      <w:r w:rsidR="00134AD1">
        <w:t xml:space="preserve"> and </w:t>
      </w:r>
      <w:r w:rsidR="00687B54">
        <w:t xml:space="preserve">county) with the </w:t>
      </w:r>
      <w:r w:rsidR="00687B54" w:rsidRPr="00687B54">
        <w:rPr>
          <w:rStyle w:val="InlineCode"/>
        </w:rPr>
        <w:t>ncol=2</w:t>
      </w:r>
      <w:r w:rsidR="00134AD1">
        <w:t xml:space="preserve"> argument and tell it to go row by row (rather than column by column).  The result is </w:t>
      </w:r>
      <w:r w:rsidR="00687B54">
        <w:t xml:space="preserve">then </w:t>
      </w:r>
      <w:r w:rsidR="00E16672">
        <w:t>converted</w:t>
      </w:r>
      <w:r w:rsidR="00687B54">
        <w:t xml:space="preserve"> into a data frame, </w:t>
      </w:r>
      <w:r w:rsidR="00E16672">
        <w:t xml:space="preserve">along with the </w:t>
      </w:r>
      <w:r w:rsidR="00687B54">
        <w:t>cou</w:t>
      </w:r>
      <w:r w:rsidR="00E16672">
        <w:t xml:space="preserve">nt of infections in each county. </w:t>
      </w:r>
    </w:p>
    <w:p w14:paraId="66F1CFA4" w14:textId="77777777" w:rsidR="00E16672" w:rsidRDefault="00E16672" w:rsidP="00E16672">
      <w:pPr>
        <w:pStyle w:val="CodeSnippet"/>
      </w:pPr>
      <w:r>
        <w:t>## now to county</w:t>
      </w:r>
    </w:p>
    <w:p w14:paraId="65B7B180" w14:textId="77777777" w:rsidR="00E16672" w:rsidRPr="00E16672" w:rsidRDefault="00E16672" w:rsidP="00E16672">
      <w:pPr>
        <w:pStyle w:val="CodeSnippet"/>
        <w:rPr>
          <w:b/>
        </w:rPr>
      </w:pPr>
      <w:r w:rsidRPr="00E16672">
        <w:rPr>
          <w:b/>
        </w:rPr>
        <w:t>county &lt;- latlong2map(data.frame(x=za$long, y=za$lat), "county")</w:t>
      </w:r>
    </w:p>
    <w:p w14:paraId="41FBCEF5" w14:textId="77777777" w:rsidR="00E16672" w:rsidRPr="00E16672" w:rsidRDefault="00E16672" w:rsidP="00E16672">
      <w:pPr>
        <w:pStyle w:val="CodeSnippet"/>
        <w:rPr>
          <w:b/>
        </w:rPr>
      </w:pPr>
      <w:r w:rsidRPr="00E16672">
        <w:rPr>
          <w:b/>
        </w:rPr>
        <w:t>za.county &lt;- county[which(!is.na(county) &amp; za$lat!=38 &amp; za$long!=-97)]</w:t>
      </w:r>
    </w:p>
    <w:p w14:paraId="5E6C535C" w14:textId="77777777" w:rsidR="00E16672" w:rsidRPr="00E16672" w:rsidRDefault="00E16672" w:rsidP="00E16672">
      <w:pPr>
        <w:pStyle w:val="CodeSnippet"/>
      </w:pPr>
      <w:r w:rsidRPr="00E16672">
        <w:t># count the occurances</w:t>
      </w:r>
    </w:p>
    <w:p w14:paraId="743F63EB" w14:textId="7CC6CD41" w:rsidR="00E16672" w:rsidRPr="00E16672" w:rsidRDefault="00E16672" w:rsidP="00E16672">
      <w:pPr>
        <w:pStyle w:val="CodeSnippet"/>
        <w:rPr>
          <w:b/>
        </w:rPr>
      </w:pPr>
      <w:r w:rsidRPr="00E16672">
        <w:rPr>
          <w:b/>
        </w:rPr>
        <w:t>county.count &lt;- table(za.county)</w:t>
      </w:r>
    </w:p>
    <w:p w14:paraId="3EE9232F" w14:textId="77777777" w:rsidR="00E16672" w:rsidRDefault="00E16672" w:rsidP="00E16672">
      <w:pPr>
        <w:pStyle w:val="CodeSnippet"/>
      </w:pPr>
      <w:r>
        <w:t># need to convert "county, state" into a data frame</w:t>
      </w:r>
    </w:p>
    <w:p w14:paraId="10F7A2CF" w14:textId="77777777" w:rsidR="00E16672" w:rsidRDefault="00E16672" w:rsidP="00E16672">
      <w:pPr>
        <w:pStyle w:val="CodeSnippet"/>
      </w:pPr>
      <w:r>
        <w:t># so we split it out by comma</w:t>
      </w:r>
    </w:p>
    <w:p w14:paraId="072DA5C9" w14:textId="77777777" w:rsidR="00E16672" w:rsidRPr="00E16672" w:rsidRDefault="00E16672" w:rsidP="00E16672">
      <w:pPr>
        <w:pStyle w:val="CodeSnippet"/>
        <w:rPr>
          <w:b/>
        </w:rPr>
      </w:pPr>
      <w:r w:rsidRPr="00E16672">
        <w:rPr>
          <w:b/>
        </w:rPr>
        <w:t>temp.list &lt;- strsplit(names(county.count), ",")</w:t>
      </w:r>
    </w:p>
    <w:p w14:paraId="7D3DC78A" w14:textId="77777777" w:rsidR="00E16672" w:rsidRDefault="00E16672" w:rsidP="00E16672">
      <w:pPr>
        <w:pStyle w:val="CodeSnippet"/>
      </w:pPr>
      <w:r>
        <w:t># convert the list into a vector</w:t>
      </w:r>
    </w:p>
    <w:p w14:paraId="461CE9D3" w14:textId="77777777" w:rsidR="00E16672" w:rsidRPr="00E16672" w:rsidRDefault="00E16672" w:rsidP="00E16672">
      <w:pPr>
        <w:pStyle w:val="CodeSnippet"/>
        <w:rPr>
          <w:b/>
        </w:rPr>
      </w:pPr>
      <w:r w:rsidRPr="00E16672">
        <w:rPr>
          <w:b/>
        </w:rPr>
        <w:t>temp.list &lt;- unlist(temp.list)</w:t>
      </w:r>
    </w:p>
    <w:p w14:paraId="5E4324AF" w14:textId="77777777" w:rsidR="00E16672" w:rsidRDefault="00E16672" w:rsidP="00E16672">
      <w:pPr>
        <w:pStyle w:val="CodeSnippet"/>
      </w:pPr>
      <w:r>
        <w:t># force the vector into a 2 column matrix, filling row by row</w:t>
      </w:r>
    </w:p>
    <w:p w14:paraId="50E33007" w14:textId="3A1A4BC7" w:rsidR="00E16672" w:rsidRPr="00E16672" w:rsidRDefault="00E16672" w:rsidP="00E16672">
      <w:pPr>
        <w:pStyle w:val="CodeSnippet"/>
        <w:rPr>
          <w:b/>
        </w:rPr>
      </w:pPr>
      <w:r w:rsidRPr="00E16672">
        <w:rPr>
          <w:b/>
        </w:rPr>
        <w:t>temp.matrix &lt;- matrix(temp.list, ncol</w:t>
      </w:r>
      <w:r w:rsidR="00F16F14">
        <w:rPr>
          <w:b/>
        </w:rPr>
        <w:t>=2</w:t>
      </w:r>
      <w:r w:rsidRPr="00E16672">
        <w:rPr>
          <w:b/>
        </w:rPr>
        <w:t>, byrow=T)</w:t>
      </w:r>
    </w:p>
    <w:p w14:paraId="36B6704F" w14:textId="77777777" w:rsidR="00E16672" w:rsidRDefault="00E16672" w:rsidP="00E16672">
      <w:pPr>
        <w:pStyle w:val="CodeSnippet"/>
      </w:pPr>
      <w:r>
        <w:t># and now create the data frame with the count of county infections</w:t>
      </w:r>
    </w:p>
    <w:p w14:paraId="0FFF5288" w14:textId="77777777" w:rsidR="00E16672" w:rsidRPr="00E16672" w:rsidRDefault="00E16672" w:rsidP="00E16672">
      <w:pPr>
        <w:pStyle w:val="CodeSnippet"/>
        <w:rPr>
          <w:b/>
        </w:rPr>
      </w:pPr>
      <w:r w:rsidRPr="00E16672">
        <w:rPr>
          <w:b/>
        </w:rPr>
        <w:t>za.county &lt;- data.frame(temp.matrix, as.vector(county.count))</w:t>
      </w:r>
    </w:p>
    <w:p w14:paraId="510DD7FD" w14:textId="77777777" w:rsidR="00E16672" w:rsidRDefault="00E16672" w:rsidP="00E16672">
      <w:pPr>
        <w:pStyle w:val="CodeSnippet"/>
      </w:pPr>
      <w:r>
        <w:t># finally assign names to the fields</w:t>
      </w:r>
    </w:p>
    <w:p w14:paraId="1B23E1AD" w14:textId="77777777" w:rsidR="00E16672" w:rsidRDefault="00E16672" w:rsidP="00E16672">
      <w:pPr>
        <w:pStyle w:val="CodeSnippet"/>
      </w:pPr>
      <w:r>
        <w:t xml:space="preserve"># names match the field names in the county map_data </w:t>
      </w:r>
    </w:p>
    <w:p w14:paraId="4A955861" w14:textId="77777777" w:rsidR="00E16672" w:rsidRPr="00E16672" w:rsidRDefault="00E16672" w:rsidP="00E16672">
      <w:pPr>
        <w:pStyle w:val="CodeSnippet"/>
        <w:rPr>
          <w:b/>
        </w:rPr>
      </w:pPr>
      <w:r w:rsidRPr="00E16672">
        <w:rPr>
          <w:b/>
        </w:rPr>
        <w:t>colnames(za.county) &lt;- c("region", "subregion", "infections")</w:t>
      </w:r>
    </w:p>
    <w:p w14:paraId="6E6778E8" w14:textId="49620627" w:rsidR="00936CDA" w:rsidRDefault="00E16672" w:rsidP="00AB56EF">
      <w:pPr>
        <w:pStyle w:val="Para"/>
      </w:pPr>
      <w:r>
        <w:t>What we have is a data frame with three columns, the state, county and count of infections and so w</w:t>
      </w:r>
      <w:r w:rsidR="00217396">
        <w:t>e</w:t>
      </w:r>
      <w:r w:rsidR="0011292D">
        <w:t xml:space="preserve"> label the columns accordingly.  But let’s stop for a moment and talk about the “so what” here.  Aside from the initial “wow” factor of </w:t>
      </w:r>
      <w:r w:rsidR="00B60568">
        <w:t>generating a cool looking map</w:t>
      </w:r>
      <w:r w:rsidR="0011292D">
        <w:t xml:space="preserve">, there is not a lot to </w:t>
      </w:r>
      <w:r w:rsidR="00AB56EF">
        <w:t xml:space="preserve">learn from a raw count being displayed on a map.  </w:t>
      </w:r>
      <w:r w:rsidR="00936CDA">
        <w:t xml:space="preserve">We may see some hot spots and we may be able to visually compare different areas on the map, but we can’t really learn much from this data on a map.  So let’s stop creating maps with this data and do some real analysis to see if we can find some explanation for the infections.  </w:t>
      </w:r>
    </w:p>
    <w:p w14:paraId="10689BC2" w14:textId="0E73B8EB" w:rsidR="00C33D18" w:rsidRDefault="00936CDA" w:rsidP="00AB56EF">
      <w:pPr>
        <w:pStyle w:val="Para"/>
      </w:pPr>
      <w:r>
        <w:t xml:space="preserve"> </w:t>
      </w:r>
      <w:r w:rsidR="00AB56EF">
        <w:t>Just like we did at the state level</w:t>
      </w:r>
      <w:r>
        <w:t xml:space="preserve"> with population</w:t>
      </w:r>
      <w:r w:rsidR="00AB56EF">
        <w:t>, we</w:t>
      </w:r>
      <w:r>
        <w:t xml:space="preserve"> will</w:t>
      </w:r>
      <w:r w:rsidR="00AB56EF">
        <w:t xml:space="preserve"> want to pull in other data that is also split out by the county.  Then we may be able to start to understand a bit more about these malware infections.  </w:t>
      </w:r>
      <w:r w:rsidR="00F01563">
        <w:t xml:space="preserve"> </w:t>
      </w:r>
      <w:r>
        <w:t xml:space="preserve">We have scoured the </w:t>
      </w:r>
      <w:r w:rsidR="0090053A">
        <w:t>Internet</w:t>
      </w:r>
      <w:r>
        <w:t xml:space="preserve"> and </w:t>
      </w:r>
      <w:r w:rsidR="00F01563">
        <w:t xml:space="preserve">gathered </w:t>
      </w:r>
      <w:r w:rsidR="00C36916">
        <w:t>some data</w:t>
      </w:r>
      <w:r w:rsidR="00F01563">
        <w:t xml:space="preserve"> </w:t>
      </w:r>
      <w:r>
        <w:t xml:space="preserve">that we thought would either </w:t>
      </w:r>
      <w:r w:rsidR="00F01563">
        <w:t>help explain variati</w:t>
      </w:r>
      <w:r>
        <w:t>ons in the malware infections or</w:t>
      </w:r>
      <w:r w:rsidR="00F01563">
        <w:t xml:space="preserve"> help </w:t>
      </w:r>
      <w:r w:rsidR="00C36916">
        <w:t>support</w:t>
      </w:r>
      <w:r w:rsidR="00F01563">
        <w:t xml:space="preserve"> the techniques we wanted to cover. </w:t>
      </w:r>
    </w:p>
    <w:p w14:paraId="3A4721E3" w14:textId="77777777" w:rsidR="00B60568" w:rsidRDefault="00B60568" w:rsidP="00B60568">
      <w:pPr>
        <w:pStyle w:val="FeatureType"/>
      </w:pPr>
      <w:proofErr w:type="gramStart"/>
      <w:r>
        <w:t>type</w:t>
      </w:r>
      <w:proofErr w:type="gramEnd"/>
      <w:r>
        <w:t>="note"</w:t>
      </w:r>
    </w:p>
    <w:p w14:paraId="1774E90D" w14:textId="2E43DEBC" w:rsidR="00B60568" w:rsidRDefault="00B60568" w:rsidP="00B60568">
      <w:pPr>
        <w:pStyle w:val="FeatureTitle"/>
      </w:pPr>
      <w:r>
        <w:t>A Quick Caveat</w:t>
      </w:r>
    </w:p>
    <w:p w14:paraId="1267AC26" w14:textId="30B17271" w:rsidR="00B60568" w:rsidRPr="00B60568" w:rsidRDefault="00B60568" w:rsidP="00B60568">
      <w:pPr>
        <w:pStyle w:val="FeaturePara"/>
      </w:pPr>
      <w:r>
        <w:t xml:space="preserve">We will be applying some techniques here that should not be done as lightly as we are applying them.  But some aggrieve timelines and    Follow along and realize that we are focusing more on learning broad concepts rather than detailed techniques.  </w:t>
      </w:r>
      <w:proofErr w:type="gramStart"/>
      <w:r>
        <w:t>learning</w:t>
      </w:r>
      <w:proofErr w:type="gramEnd"/>
      <w:r>
        <w:t xml:space="preserve"> some techniques.   </w:t>
      </w:r>
      <w:proofErr w:type="gramStart"/>
      <w:r>
        <w:t>have</w:t>
      </w:r>
      <w:proofErr w:type="gramEnd"/>
      <w:r>
        <w:t xml:space="preserve"> gathered data from different sources and in some cases even different years without much rigor.  But we do this to talk about the technique) it.  We would not </w:t>
      </w:r>
      <w:r w:rsidR="00F01563" w:rsidRPr="00F01563">
        <w:t xml:space="preserve">If you’d like to expand on our work here, one great place to get such data is the U.S. Census Bureau and their website at </w:t>
      </w:r>
      <w:hyperlink r:id="rId9" w:history="1">
        <w:r w:rsidR="00F01563" w:rsidRPr="00F01563">
          <w:rPr>
            <w:rStyle w:val="Hyperlink"/>
          </w:rPr>
          <w:t>http://factfinder2.census.gov/</w:t>
        </w:r>
      </w:hyperlink>
      <w:r w:rsidR="00F01563" w:rsidRPr="00F01563">
        <w:t xml:space="preserve">.  Using their “Guided Search” feature, we can select a topic and/or demographic and then the geography of “All U.S. Counties”.  This is where the data </w:t>
      </w:r>
      <w:proofErr w:type="spellStart"/>
      <w:r w:rsidR="00F01563" w:rsidRPr="00F01563">
        <w:t>munging</w:t>
      </w:r>
      <w:proofErr w:type="spellEnd"/>
      <w:r w:rsidR="00F01563" w:rsidRPr="00F01563">
        <w:t xml:space="preserve"> skill comes in handy, as there will be A LOT of data there.  </w:t>
      </w:r>
    </w:p>
    <w:p w14:paraId="713ECED5" w14:textId="4BDA9242" w:rsidR="00E16672" w:rsidRDefault="00F01563" w:rsidP="00E16672">
      <w:pPr>
        <w:pStyle w:val="Para"/>
      </w:pPr>
      <w:r>
        <w:t>We scoured the web and pulled together a collection of rather inter</w:t>
      </w:r>
      <w:r w:rsidR="00565CCC">
        <w:t xml:space="preserve">esting data points and we have already done the </w:t>
      </w:r>
      <w:r>
        <w:t xml:space="preserve">data </w:t>
      </w:r>
      <w:proofErr w:type="spellStart"/>
      <w:r>
        <w:t>munging</w:t>
      </w:r>
      <w:proofErr w:type="spellEnd"/>
      <w:r>
        <w:t xml:space="preserve"> </w:t>
      </w:r>
      <w:r w:rsidR="005C23F4">
        <w:t xml:space="preserve">to </w:t>
      </w:r>
      <w:r>
        <w:t>produce the data we’ll use here (“county-data.csv</w:t>
      </w:r>
      <w:r w:rsidR="00565CCC">
        <w:t>” on the website</w:t>
      </w:r>
      <w:r>
        <w:t xml:space="preserve">). </w:t>
      </w:r>
      <w:r w:rsidR="00E16672">
        <w:t xml:space="preserve">For the purpose </w:t>
      </w:r>
      <w:r w:rsidR="00400549">
        <w:t xml:space="preserve">of </w:t>
      </w:r>
      <w:r w:rsidR="005C23F4">
        <w:t>creating a tutorial</w:t>
      </w:r>
      <w:r w:rsidR="00E16672">
        <w:t>, we’ve pulled ou</w:t>
      </w:r>
      <w:r w:rsidR="00A46320">
        <w:t xml:space="preserve">t a few statistics by county </w:t>
      </w:r>
      <w:r w:rsidR="00400549">
        <w:t xml:space="preserve">from various places </w:t>
      </w:r>
      <w:r w:rsidR="00A46320">
        <w:t xml:space="preserve">and made it </w:t>
      </w:r>
      <w:r w:rsidR="00A46320" w:rsidRPr="00A46320">
        <w:rPr>
          <w:highlight w:val="yellow"/>
        </w:rPr>
        <w:t>available on the book website</w:t>
      </w:r>
      <w:r w:rsidR="00A46320">
        <w:t>.</w:t>
      </w:r>
    </w:p>
    <w:p w14:paraId="79366E56" w14:textId="31C24450" w:rsidR="00A46320" w:rsidRDefault="00A46320" w:rsidP="00A46320">
      <w:pPr>
        <w:pStyle w:val="ListBulleted"/>
      </w:pPr>
      <w:r w:rsidRPr="00A46320">
        <w:rPr>
          <w:rStyle w:val="InlineCode"/>
        </w:rPr>
        <w:t>region</w:t>
      </w:r>
      <w:r>
        <w:t xml:space="preserve"> and </w:t>
      </w:r>
      <w:r w:rsidRPr="00A46320">
        <w:rPr>
          <w:rStyle w:val="InlineCode"/>
        </w:rPr>
        <w:t>subregion</w:t>
      </w:r>
      <w:r>
        <w:t xml:space="preserve"> are the </w:t>
      </w:r>
      <w:r w:rsidR="005C23F4">
        <w:t xml:space="preserve">state and </w:t>
      </w:r>
      <w:r>
        <w:t>county respectively</w:t>
      </w:r>
    </w:p>
    <w:p w14:paraId="7D6E7741" w14:textId="77777777" w:rsidR="00A46320" w:rsidRDefault="00A46320" w:rsidP="00A46320">
      <w:pPr>
        <w:pStyle w:val="ListBulleted"/>
      </w:pPr>
      <w:r w:rsidRPr="00A46320">
        <w:rPr>
          <w:rStyle w:val="InlineCode"/>
        </w:rPr>
        <w:t>pop</w:t>
      </w:r>
      <w:r>
        <w:t xml:space="preserve"> is the estimated county population</w:t>
      </w:r>
    </w:p>
    <w:p w14:paraId="60C489DB" w14:textId="115389F9" w:rsidR="00A46320" w:rsidRDefault="00A46320" w:rsidP="00A46320">
      <w:pPr>
        <w:pStyle w:val="ListBulleted"/>
      </w:pPr>
      <w:r w:rsidRPr="00A46320">
        <w:rPr>
          <w:rStyle w:val="InlineCode"/>
        </w:rPr>
        <w:t>income</w:t>
      </w:r>
      <w:r>
        <w:t xml:space="preserve"> is the median income for the county</w:t>
      </w:r>
    </w:p>
    <w:p w14:paraId="25FAB791" w14:textId="162DAE6C" w:rsidR="001D65D9" w:rsidRDefault="00AB56EF" w:rsidP="00A46320">
      <w:pPr>
        <w:pStyle w:val="ListBulleted"/>
      </w:pPr>
      <w:r>
        <w:rPr>
          <w:rStyle w:val="InlineCode"/>
        </w:rPr>
        <w:t xml:space="preserve">ufo2010 </w:t>
      </w:r>
      <w:proofErr w:type="gramStart"/>
      <w:r>
        <w:t xml:space="preserve">is </w:t>
      </w:r>
      <w:r w:rsidR="00A46320">
        <w:t xml:space="preserve"> the</w:t>
      </w:r>
      <w:proofErr w:type="gramEnd"/>
      <w:r w:rsidR="00A46320">
        <w:t xml:space="preserve"> number of </w:t>
      </w:r>
      <w:proofErr w:type="spellStart"/>
      <w:r>
        <w:t>ufo</w:t>
      </w:r>
      <w:proofErr w:type="spellEnd"/>
      <w:r>
        <w:t xml:space="preserve"> sightings in the county during </w:t>
      </w:r>
      <w:r w:rsidR="00400549">
        <w:t xml:space="preserve">2010 </w:t>
      </w:r>
      <w:r>
        <w:t>(as recorded on th</w:t>
      </w:r>
      <w:r w:rsidR="00400549">
        <w:t>e national UFO reporting center</w:t>
      </w:r>
      <w:r w:rsidR="00400549">
        <w:t xml:space="preserve">: </w:t>
      </w:r>
      <w:r w:rsidR="001D65D9" w:rsidRPr="00400549">
        <w:t>n</w:t>
      </w:r>
      <w:r w:rsidR="00400549">
        <w:t>uforc.org</w:t>
      </w:r>
      <w:r w:rsidR="001D65D9">
        <w:t xml:space="preserve">) </w:t>
      </w:r>
    </w:p>
    <w:p w14:paraId="68435BF5" w14:textId="29340426" w:rsidR="00A46320" w:rsidRDefault="00400549" w:rsidP="00400549">
      <w:pPr>
        <w:pStyle w:val="ListBulleted"/>
      </w:pPr>
      <w:r>
        <w:rPr>
          <w:rStyle w:val="InlineCode"/>
        </w:rPr>
        <w:t>ipaddr</w:t>
      </w:r>
      <w:r>
        <w:t xml:space="preserve"> is the number of </w:t>
      </w:r>
      <w:proofErr w:type="spellStart"/>
      <w:r w:rsidR="001D65D9">
        <w:t>ip</w:t>
      </w:r>
      <w:proofErr w:type="spellEnd"/>
      <w:r w:rsidR="001D65D9">
        <w:t xml:space="preserve"> addresses</w:t>
      </w:r>
      <w:r>
        <w:t xml:space="preserve"> that translate to the county (</w:t>
      </w:r>
      <w:r w:rsidR="001D65D9">
        <w:t>pulled from the open freegeoip.net package)</w:t>
      </w:r>
    </w:p>
    <w:p w14:paraId="404CE9D9" w14:textId="02A2D744" w:rsidR="00A46320" w:rsidRDefault="00C36916" w:rsidP="00C36916">
      <w:pPr>
        <w:pStyle w:val="Para"/>
      </w:pPr>
      <w:r>
        <w:t>A</w:t>
      </w:r>
      <w:r w:rsidR="00A46320">
        <w:t>s luck would have it</w:t>
      </w:r>
      <w:r w:rsidR="00151EC4">
        <w:t xml:space="preserve"> (for you)</w:t>
      </w:r>
      <w:r w:rsidR="005C23F4">
        <w:t>, the</w:t>
      </w:r>
      <w:r w:rsidR="00144076">
        <w:t xml:space="preserve"> data is in a</w:t>
      </w:r>
      <w:r w:rsidR="00F72974">
        <w:t xml:space="preserve"> </w:t>
      </w:r>
      <w:r w:rsidR="00A46320">
        <w:t xml:space="preserve">perfect state so it can be read in and simply merged with </w:t>
      </w:r>
      <w:r w:rsidR="00F16F14">
        <w:t xml:space="preserve">the </w:t>
      </w:r>
      <w:proofErr w:type="spellStart"/>
      <w:r w:rsidR="00F16F14">
        <w:t>ZeroAccess</w:t>
      </w:r>
      <w:proofErr w:type="spellEnd"/>
      <w:r w:rsidR="00F16F14">
        <w:t xml:space="preserve"> county data we just created.  </w:t>
      </w:r>
      <w:r w:rsidR="00F72974">
        <w:t>But there is one special note w</w:t>
      </w:r>
      <w:r w:rsidR="009F6D94">
        <w:t xml:space="preserve">ith the merge command: </w:t>
      </w:r>
      <w:r w:rsidR="00D918E5">
        <w:t>b</w:t>
      </w:r>
      <w:r w:rsidR="009F6D94">
        <w:t>y default</w:t>
      </w:r>
      <w:r w:rsidR="00D918E5">
        <w:t xml:space="preserve"> it will drop any rows that are not in both data sets. In our case we have 160 counties not represented in the </w:t>
      </w:r>
      <w:proofErr w:type="spellStart"/>
      <w:r w:rsidR="00D918E5">
        <w:t>ZeroAccess</w:t>
      </w:r>
      <w:proofErr w:type="spellEnd"/>
      <w:r w:rsidR="00D918E5">
        <w:t xml:space="preserve"> data.  This could be for a variety of reasons, perhaps the IP </w:t>
      </w:r>
      <w:proofErr w:type="spellStart"/>
      <w:r w:rsidR="00D918E5">
        <w:t>geolocation</w:t>
      </w:r>
      <w:proofErr w:type="spellEnd"/>
      <w:r w:rsidR="00D918E5">
        <w:t xml:space="preserve"> services are inaccurate</w:t>
      </w:r>
      <w:r w:rsidR="009F6D94">
        <w:t xml:space="preserve"> in those counties</w:t>
      </w:r>
      <w:r w:rsidR="00D918E5">
        <w:t xml:space="preserve"> or they are just </w:t>
      </w:r>
      <w:r w:rsidR="009F6D94">
        <w:t>sparsely populated</w:t>
      </w:r>
      <w:r w:rsidR="00D918E5">
        <w:t xml:space="preserve"> counties and not having infections isn’t weird.  Feel free to try and dig into the values, but </w:t>
      </w:r>
      <w:r w:rsidR="009F6D94">
        <w:t xml:space="preserve">sure enough, </w:t>
      </w:r>
      <w:r w:rsidR="00D918E5">
        <w:t>we took a look and 90% of the uninfected counties have a population of less than 10,000.</w:t>
      </w:r>
      <w:r w:rsidR="009F6D94">
        <w:t xml:space="preserve">  By specifying </w:t>
      </w:r>
      <w:r w:rsidR="009F6D94" w:rsidRPr="009F6D94">
        <w:rPr>
          <w:rStyle w:val="InlineCode"/>
        </w:rPr>
        <w:t>all.x=T</w:t>
      </w:r>
      <w:r w:rsidR="009F6D94">
        <w:t xml:space="preserve"> in the merge command, we are telling it to not drop any rows from the “x” data, which is the first passed in, or </w:t>
      </w:r>
      <w:r w:rsidR="009F6D94" w:rsidRPr="009F6D94">
        <w:rPr>
          <w:rStyle w:val="InlineCode"/>
        </w:rPr>
        <w:t>county.census</w:t>
      </w:r>
      <w:r w:rsidR="009F6D94">
        <w:t xml:space="preserve"> in our command. </w:t>
      </w:r>
    </w:p>
    <w:p w14:paraId="4B71A747" w14:textId="4FC0AE66" w:rsidR="00F72974" w:rsidRDefault="00F72974" w:rsidP="00F72974">
      <w:pPr>
        <w:pStyle w:val="CodeSnippet"/>
      </w:pPr>
      <w:r>
        <w:t># read up census data per county</w:t>
      </w:r>
    </w:p>
    <w:p w14:paraId="69772655" w14:textId="094E765C" w:rsidR="00F72974" w:rsidRPr="009F6D94" w:rsidRDefault="00F72974" w:rsidP="00F72974">
      <w:pPr>
        <w:pStyle w:val="CodeSnippet"/>
        <w:rPr>
          <w:b/>
        </w:rPr>
      </w:pPr>
      <w:r w:rsidRPr="009F6D94">
        <w:rPr>
          <w:b/>
        </w:rPr>
        <w:t>county.</w:t>
      </w:r>
      <w:r w:rsidR="00C36916">
        <w:rPr>
          <w:b/>
        </w:rPr>
        <w:t>data</w:t>
      </w:r>
      <w:r w:rsidRPr="009F6D94">
        <w:rPr>
          <w:b/>
        </w:rPr>
        <w:t xml:space="preserve"> &lt;- read.csv("data/county-</w:t>
      </w:r>
      <w:r w:rsidR="00A83C4C">
        <w:rPr>
          <w:b/>
        </w:rPr>
        <w:t>data</w:t>
      </w:r>
      <w:r w:rsidRPr="009F6D94">
        <w:rPr>
          <w:b/>
        </w:rPr>
        <w:t>.csv", header=T)</w:t>
      </w:r>
    </w:p>
    <w:p w14:paraId="1B067967" w14:textId="273F88D9" w:rsidR="00F72974" w:rsidRDefault="00F72974" w:rsidP="00F72974">
      <w:pPr>
        <w:pStyle w:val="CodeSnippet"/>
      </w:pPr>
      <w:r>
        <w:t># notice the all.x option here</w:t>
      </w:r>
    </w:p>
    <w:p w14:paraId="626C14D2" w14:textId="25EC7261" w:rsidR="00F72974" w:rsidRPr="009F6D94" w:rsidRDefault="00F72974" w:rsidP="00F72974">
      <w:pPr>
        <w:pStyle w:val="CodeSnippet"/>
        <w:rPr>
          <w:b/>
        </w:rPr>
      </w:pPr>
      <w:r w:rsidRPr="009F6D94">
        <w:rPr>
          <w:b/>
        </w:rPr>
        <w:t>za.county &lt;- merge(county.</w:t>
      </w:r>
      <w:r w:rsidR="00C36916">
        <w:rPr>
          <w:b/>
        </w:rPr>
        <w:t>data</w:t>
      </w:r>
      <w:r w:rsidRPr="009F6D94">
        <w:rPr>
          <w:b/>
        </w:rPr>
        <w:t>, za.county, all.x=T)</w:t>
      </w:r>
    </w:p>
    <w:p w14:paraId="6767A32A" w14:textId="77777777" w:rsidR="00F72974" w:rsidRDefault="00F72974" w:rsidP="00F72974">
      <w:pPr>
        <w:pStyle w:val="CodeSnippet"/>
      </w:pPr>
      <w:r>
        <w:t># replace all NA's with 0</w:t>
      </w:r>
    </w:p>
    <w:p w14:paraId="744EC497" w14:textId="57E906A2" w:rsidR="00E16672" w:rsidRPr="00C36916" w:rsidRDefault="00F72974" w:rsidP="00E16672">
      <w:pPr>
        <w:pStyle w:val="CodeSnippet"/>
        <w:rPr>
          <w:b/>
        </w:rPr>
      </w:pPr>
      <w:r w:rsidRPr="009F6D94">
        <w:rPr>
          <w:b/>
        </w:rPr>
        <w:t>za.county$za[is.na(za.county$za)] &lt;- 0</w:t>
      </w:r>
    </w:p>
    <w:p w14:paraId="68D8956B" w14:textId="1576FC0D" w:rsidR="00C36916" w:rsidRDefault="00C36916" w:rsidP="00C36916">
      <w:pPr>
        <w:pStyle w:val="Para"/>
      </w:pPr>
      <w:r>
        <w:t xml:space="preserve">Running </w:t>
      </w:r>
      <w:r w:rsidRPr="00C36916">
        <w:rPr>
          <w:rStyle w:val="InlineCode"/>
        </w:rPr>
        <w:t>summary(</w:t>
      </w:r>
      <w:r>
        <w:rPr>
          <w:rStyle w:val="InlineCode"/>
        </w:rPr>
        <w:t>za.county</w:t>
      </w:r>
      <w:r w:rsidRPr="00C36916">
        <w:rPr>
          <w:rStyle w:val="InlineCode"/>
        </w:rPr>
        <w:t>)</w:t>
      </w:r>
      <w:r>
        <w:t xml:space="preserve"> on our data, we can get a good feel for what things look like in there (and we learn that people who name counties have affinity for the founding fathers):</w:t>
      </w:r>
    </w:p>
    <w:p w14:paraId="1CE6EE2D" w14:textId="77777777" w:rsidR="00C36916" w:rsidRDefault="00C36916" w:rsidP="00C36916">
      <w:pPr>
        <w:pStyle w:val="CodeSnippet"/>
      </w:pPr>
      <w:r>
        <w:t xml:space="preserve">      subregion         region          pop              income      </w:t>
      </w:r>
    </w:p>
    <w:p w14:paraId="624BEAE5" w14:textId="77777777" w:rsidR="00C36916" w:rsidRDefault="00C36916" w:rsidP="00C36916">
      <w:pPr>
        <w:pStyle w:val="CodeSnippet"/>
      </w:pPr>
      <w:r>
        <w:t xml:space="preserve"> washington:  32   texas   : 254   Min.   :     71   Min.   : 19344  </w:t>
      </w:r>
    </w:p>
    <w:p w14:paraId="157F3606" w14:textId="77777777" w:rsidR="00C36916" w:rsidRDefault="00C36916" w:rsidP="00C36916">
      <w:pPr>
        <w:pStyle w:val="CodeSnippet"/>
      </w:pPr>
      <w:r>
        <w:t xml:space="preserve"> jefferson :  26   georgia : 159   1st Qu.:  11215   1st Qu.: 37793  </w:t>
      </w:r>
    </w:p>
    <w:p w14:paraId="4C484E0F" w14:textId="77777777" w:rsidR="00C36916" w:rsidRDefault="00C36916" w:rsidP="00C36916">
      <w:pPr>
        <w:pStyle w:val="CodeSnippet"/>
      </w:pPr>
      <w:r>
        <w:t xml:space="preserve"> franklin  :  25   kentucky: 120   Median :  26047   Median : 43332  </w:t>
      </w:r>
    </w:p>
    <w:p w14:paraId="0CE7730A" w14:textId="77777777" w:rsidR="00C36916" w:rsidRDefault="00C36916" w:rsidP="00C36916">
      <w:pPr>
        <w:pStyle w:val="CodeSnippet"/>
      </w:pPr>
      <w:r>
        <w:t xml:space="preserve"> jackson   :  24   missouri: 115   Mean   : 101009   Mean   : 45075  </w:t>
      </w:r>
    </w:p>
    <w:p w14:paraId="2634F517" w14:textId="77777777" w:rsidR="00C36916" w:rsidRDefault="00C36916" w:rsidP="00C36916">
      <w:pPr>
        <w:pStyle w:val="CodeSnippet"/>
      </w:pPr>
      <w:r>
        <w:t xml:space="preserve"> lincoln   :  24   kansas  : 105   3rd Qu.:  67921   3rd Qu.: 50010  </w:t>
      </w:r>
    </w:p>
    <w:p w14:paraId="58AB3E82" w14:textId="77777777" w:rsidR="00C36916" w:rsidRDefault="00C36916" w:rsidP="00C36916">
      <w:pPr>
        <w:pStyle w:val="CodeSnippet"/>
      </w:pPr>
      <w:r>
        <w:t xml:space="preserve"> madison   :  20   illinois: 102   Max.   :9962789   Max.   :120096  </w:t>
      </w:r>
    </w:p>
    <w:p w14:paraId="3C89E22F" w14:textId="77777777" w:rsidR="00C36916" w:rsidRDefault="00C36916" w:rsidP="00C36916">
      <w:pPr>
        <w:pStyle w:val="CodeSnippet"/>
      </w:pPr>
      <w:r>
        <w:t xml:space="preserve"> (Other)   :2921   (Other) :2217                                     </w:t>
      </w:r>
    </w:p>
    <w:p w14:paraId="10B70091" w14:textId="77777777" w:rsidR="00C36916" w:rsidRDefault="00C36916" w:rsidP="00C36916">
      <w:pPr>
        <w:pStyle w:val="CodeSnippet"/>
      </w:pPr>
      <w:r>
        <w:t xml:space="preserve">     ipaddr             ufo2010              za        </w:t>
      </w:r>
    </w:p>
    <w:p w14:paraId="579D65D5" w14:textId="77777777" w:rsidR="00C36916" w:rsidRDefault="00C36916" w:rsidP="00C36916">
      <w:pPr>
        <w:pStyle w:val="CodeSnippet"/>
      </w:pPr>
      <w:r>
        <w:t xml:space="preserve"> Min.   :        0   Min.   :  0.000   Min.   :   0.0  </w:t>
      </w:r>
    </w:p>
    <w:p w14:paraId="4C588E32" w14:textId="77777777" w:rsidR="00C36916" w:rsidRDefault="00C36916" w:rsidP="00C36916">
      <w:pPr>
        <w:pStyle w:val="CodeSnippet"/>
      </w:pPr>
      <w:r>
        <w:t xml:space="preserve"> 1st Qu.:     5367   1st Qu.:  0.000   1st Qu.:   6.0  </w:t>
      </w:r>
    </w:p>
    <w:p w14:paraId="7C53EAA1" w14:textId="77777777" w:rsidR="00C36916" w:rsidRDefault="00C36916" w:rsidP="00C36916">
      <w:pPr>
        <w:pStyle w:val="CodeSnippet"/>
      </w:pPr>
      <w:r>
        <w:t xml:space="preserve"> Median :    15289   Median :  2.000   Median :  17.0  </w:t>
      </w:r>
    </w:p>
    <w:p w14:paraId="3A5D13DB" w14:textId="77777777" w:rsidR="00C36916" w:rsidRDefault="00C36916" w:rsidP="00C36916">
      <w:pPr>
        <w:pStyle w:val="CodeSnippet"/>
      </w:pPr>
      <w:r>
        <w:t xml:space="preserve"> Mean   :   387973   Mean   :  7.943   Mean   :  83.8  </w:t>
      </w:r>
    </w:p>
    <w:p w14:paraId="1FCF8BA8" w14:textId="77777777" w:rsidR="00C36916" w:rsidRDefault="00C36916" w:rsidP="00C36916">
      <w:pPr>
        <w:pStyle w:val="CodeSnippet"/>
      </w:pPr>
      <w:r>
        <w:t xml:space="preserve"> 3rd Qu.:    62594   3rd Qu.:  6.000   3rd Qu.:  56.0  </w:t>
      </w:r>
    </w:p>
    <w:p w14:paraId="782D705D" w14:textId="77777777" w:rsidR="00C36916" w:rsidRDefault="00C36916" w:rsidP="00C36916">
      <w:pPr>
        <w:pStyle w:val="CodeSnippet"/>
      </w:pPr>
      <w:r>
        <w:t xml:space="preserve"> Max.   :223441040   Max.   :815.000   Max.   :7692.0 </w:t>
      </w:r>
    </w:p>
    <w:p w14:paraId="7E9FF7C7" w14:textId="66E1E859" w:rsidR="00C36916" w:rsidRDefault="00C36916" w:rsidP="00DC14BE">
      <w:pPr>
        <w:pStyle w:val="Para"/>
      </w:pPr>
      <w:r>
        <w:t xml:space="preserve">And now that we’ve looked at the data, see the relationship with UFO visits? </w:t>
      </w:r>
      <w:proofErr w:type="gramStart"/>
      <w:r w:rsidR="0062495B">
        <w:t>no</w:t>
      </w:r>
      <w:proofErr w:type="gramEnd"/>
      <w:r w:rsidR="0062495B">
        <w:t xml:space="preserve">, not yet?  </w:t>
      </w:r>
      <w:r w:rsidR="00DD3A78">
        <w:t>How can we begin to pick apart the relationships in this data?   Thanks to the w</w:t>
      </w:r>
      <w:r w:rsidR="00D41163">
        <w:t>ork of statisticians, we have a technique k</w:t>
      </w:r>
      <w:r w:rsidR="00DD3A78">
        <w:t>nown as lin</w:t>
      </w:r>
      <w:r w:rsidR="00D41163">
        <w:t xml:space="preserve">ear regression that is extremely powerful and yet extremely dangerous.  </w:t>
      </w:r>
    </w:p>
    <w:p w14:paraId="6D18AE41" w14:textId="573A904E" w:rsidR="00D41163" w:rsidRDefault="00D41163" w:rsidP="00D41163">
      <w:pPr>
        <w:pStyle w:val="H1"/>
      </w:pPr>
      <w:r>
        <w:t>A Brief Introduction to Linear Regression</w:t>
      </w:r>
    </w:p>
    <w:p w14:paraId="278B9E9C" w14:textId="511D59D1" w:rsidR="00D736D6" w:rsidRDefault="0053738B" w:rsidP="00D41163">
      <w:pPr>
        <w:pStyle w:val="Para"/>
      </w:pPr>
      <w:r>
        <w:t xml:space="preserve">Before we jump into this topic, we should </w:t>
      </w:r>
      <w:r w:rsidR="00D41163">
        <w:t xml:space="preserve">point out that </w:t>
      </w:r>
      <w:r w:rsidR="00D736D6">
        <w:t>college</w:t>
      </w:r>
      <w:r w:rsidR="00D41163">
        <w:t xml:space="preserve"> </w:t>
      </w:r>
      <w:r w:rsidR="00D736D6">
        <w:t xml:space="preserve">courses </w:t>
      </w:r>
      <w:r w:rsidR="00D41163">
        <w:t xml:space="preserve">focus on nothing but linear regression for a semester and still don’t cover all aspects of </w:t>
      </w:r>
      <w:r>
        <w:t>it</w:t>
      </w:r>
      <w:r w:rsidR="00D41163">
        <w:t>.  And as I write this, I have a book next to me titled “Applied Linear Regression Models” which is over 1300 pages long</w:t>
      </w:r>
      <w:r w:rsidR="00D736D6">
        <w:t xml:space="preserve"> and packed with statistical notation</w:t>
      </w:r>
      <w:r w:rsidR="00D41163">
        <w:t>.  This is all to say that regression analysis is an incredibly rich and deep topic and we will barely scratch the surface here</w:t>
      </w:r>
      <w:r w:rsidR="00E5557C">
        <w:t xml:space="preserve">. </w:t>
      </w:r>
      <w:r w:rsidR="00D41163">
        <w:t>What we hope to do here is to take away some of the mystery around regression analysis</w:t>
      </w:r>
      <w:r w:rsidR="00734512">
        <w:t xml:space="preserve"> and put the technique in context</w:t>
      </w:r>
      <w:r w:rsidR="00D736D6">
        <w:t>, while at the same time introduce enough warnings and</w:t>
      </w:r>
      <w:r>
        <w:t xml:space="preserve"> common</w:t>
      </w:r>
      <w:r w:rsidR="00D736D6">
        <w:t xml:space="preserve"> pitfalls that the reader doesn’t </w:t>
      </w:r>
      <w:r w:rsidR="00E5557C">
        <w:t>end up shooting themselves with</w:t>
      </w:r>
      <w:r>
        <w:t xml:space="preserve"> this</w:t>
      </w:r>
      <w:r w:rsidR="00D736D6">
        <w:t xml:space="preserve"> powerful </w:t>
      </w:r>
      <w:r>
        <w:t>of flexible technique</w:t>
      </w:r>
      <w:r w:rsidR="00D736D6">
        <w:t>.</w:t>
      </w:r>
    </w:p>
    <w:p w14:paraId="56983B4C" w14:textId="0D6567D0" w:rsidR="00AF20E5" w:rsidRDefault="00AF20E5" w:rsidP="00D41163">
      <w:pPr>
        <w:pStyle w:val="Para"/>
      </w:pPr>
      <w:r>
        <w:t>Regression analysis is a workhorse and it is behind many of the scientif</w:t>
      </w:r>
      <w:r w:rsidR="00E5557C">
        <w:t xml:space="preserve">ic findings we may hear about.  Titles that say, “Scientists find a link between something and something else” is almost always based on regression analysis.  </w:t>
      </w:r>
    </w:p>
    <w:p w14:paraId="2E648A8D" w14:textId="0AFC48E0" w:rsidR="004B25EC" w:rsidRDefault="00734512" w:rsidP="00D41163">
      <w:pPr>
        <w:pStyle w:val="Para"/>
      </w:pPr>
      <w:r>
        <w:t xml:space="preserve">Regression analysis has two general purposes.  </w:t>
      </w:r>
      <w:r w:rsidR="00E5557C">
        <w:t>First, i</w:t>
      </w:r>
      <w:r>
        <w:t xml:space="preserve">t can be used to estimate how different </w:t>
      </w:r>
      <w:r w:rsidR="00E5557C">
        <w:t xml:space="preserve">observable </w:t>
      </w:r>
      <w:r>
        <w:t xml:space="preserve">inputs contribute to an </w:t>
      </w:r>
      <w:r w:rsidR="00E5557C">
        <w:t xml:space="preserve">observable </w:t>
      </w:r>
      <w:r>
        <w:t>output</w:t>
      </w:r>
      <w:r w:rsidR="00E5557C">
        <w:t xml:space="preserve">.  In our case we want to estimate how various attributes of U.S. counties (observable inputs) contribute to the rate of </w:t>
      </w:r>
      <w:proofErr w:type="spellStart"/>
      <w:r w:rsidR="00E5557C">
        <w:t>ZeroAcces</w:t>
      </w:r>
      <w:proofErr w:type="spellEnd"/>
      <w:r w:rsidR="00E5557C">
        <w:t xml:space="preserve"> infections in that county (observable output).  With regr</w:t>
      </w:r>
      <w:r w:rsidR="004B25EC">
        <w:t>ession analysis not only can we estimate how much variables contribute (or don’t contribute), we can also estimate how strong that contribution is.  We will dive into this more as we get into our data.</w:t>
      </w:r>
      <w:r w:rsidR="005F53BC">
        <w:t xml:space="preserve">  Regression analysis is a powerful tool to describe relationships between observations. </w:t>
      </w:r>
    </w:p>
    <w:p w14:paraId="4C3782D5" w14:textId="2E4EC747" w:rsidR="004B25EC" w:rsidRDefault="004B25EC" w:rsidP="00D41163">
      <w:pPr>
        <w:pStyle w:val="Para"/>
      </w:pPr>
      <w:r>
        <w:t xml:space="preserve">The second purpose for regression analysis is prediction.  The output of regression analysis is a formula and given specific inputs, we can make an estimate, or predict what the output will be.  A classic example with this is the relationship between height and weight.  It’s relatively intuitive that taller people weigh more, but if we have other observations such as male or female, age and so on, we can not only have an expected value, but we can establish an expected range of a persons weight.  This is the method doctors use to tell us that our children are above or below their expected weight, height, etc.  </w:t>
      </w:r>
      <w:r w:rsidR="005F53BC">
        <w:t>Regression analysis</w:t>
      </w:r>
      <w:r>
        <w:t xml:space="preserve"> is</w:t>
      </w:r>
      <w:r w:rsidR="005F53BC">
        <w:t xml:space="preserve"> a powerful tool for estimation and comparisons of outputs. </w:t>
      </w:r>
    </w:p>
    <w:p w14:paraId="3599FAD7" w14:textId="0FCF60C5" w:rsidR="00543A21" w:rsidRDefault="00543A21" w:rsidP="00D41163">
      <w:pPr>
        <w:pStyle w:val="Para"/>
      </w:pPr>
      <w:r>
        <w:t xml:space="preserve">Let’s jump right into an example with fictitious (and rather simple) data.  We start with a single input variable, and we’ll generate random data points from a normal distribution (any distribution will work, the normal is just pretty).  We’ll use the </w:t>
      </w:r>
      <w:r w:rsidRPr="00543A21">
        <w:rPr>
          <w:rStyle w:val="InlineCode"/>
        </w:rPr>
        <w:t>rnorm()</w:t>
      </w:r>
      <w:r>
        <w:t xml:space="preserve"> command and create 200 points with a mean of 10 and a standard deviation of 1 (the default). </w:t>
      </w:r>
    </w:p>
    <w:p w14:paraId="349CD0B3" w14:textId="77777777" w:rsidR="00543A21" w:rsidRDefault="00543A21" w:rsidP="00543A21">
      <w:pPr>
        <w:pStyle w:val="CodeSnippet"/>
      </w:pPr>
      <w:r>
        <w:t xml:space="preserve"># for </w:t>
      </w:r>
      <w:proofErr w:type="spellStart"/>
      <w:r>
        <w:t>reproducability</w:t>
      </w:r>
      <w:proofErr w:type="spellEnd"/>
    </w:p>
    <w:p w14:paraId="7EFF3D3D" w14:textId="52EC4433" w:rsidR="00543A21" w:rsidRPr="00543A21" w:rsidRDefault="00543A21" w:rsidP="00543A21">
      <w:pPr>
        <w:pStyle w:val="CodeSnippet"/>
        <w:rPr>
          <w:b/>
        </w:rPr>
      </w:pPr>
      <w:r w:rsidRPr="00543A21">
        <w:rPr>
          <w:b/>
        </w:rPr>
        <w:t>set.seed(</w:t>
      </w:r>
      <w:r w:rsidR="00E60506">
        <w:rPr>
          <w:b/>
        </w:rPr>
        <w:t>1</w:t>
      </w:r>
      <w:r w:rsidRPr="00543A21">
        <w:rPr>
          <w:b/>
        </w:rPr>
        <w:t>)</w:t>
      </w:r>
    </w:p>
    <w:p w14:paraId="20DD41AD" w14:textId="77777777" w:rsidR="00543A21" w:rsidRDefault="00543A21" w:rsidP="00543A21">
      <w:pPr>
        <w:pStyle w:val="CodeSnippet"/>
      </w:pPr>
      <w:r>
        <w:t># generate 200 random numbers around 10</w:t>
      </w:r>
    </w:p>
    <w:p w14:paraId="632D4EB4" w14:textId="77777777" w:rsidR="00543A21" w:rsidRPr="00543A21" w:rsidRDefault="00543A21" w:rsidP="00543A21">
      <w:pPr>
        <w:pStyle w:val="CodeSnippet"/>
        <w:rPr>
          <w:b/>
        </w:rPr>
      </w:pPr>
      <w:r w:rsidRPr="00543A21">
        <w:rPr>
          <w:b/>
        </w:rPr>
        <w:t>input &lt;- rnorm(200, mean=10)</w:t>
      </w:r>
    </w:p>
    <w:p w14:paraId="5C314CD2" w14:textId="77777777" w:rsidR="00543A21" w:rsidRDefault="00543A21" w:rsidP="00543A21">
      <w:pPr>
        <w:pStyle w:val="CodeSnippet"/>
        <w:rPr>
          <w:b/>
        </w:rPr>
      </w:pPr>
      <w:r w:rsidRPr="00543A21">
        <w:rPr>
          <w:b/>
        </w:rPr>
        <w:t>summary(input)</w:t>
      </w:r>
    </w:p>
    <w:p w14:paraId="53C6D5AC" w14:textId="77777777" w:rsidR="00543A21" w:rsidRDefault="00543A21" w:rsidP="00543A21">
      <w:pPr>
        <w:pStyle w:val="CodeSnippet"/>
      </w:pPr>
      <w:r>
        <w:t xml:space="preserve">   Min. 1st Qu.  Median    Mean 3rd Qu.    Max. </w:t>
      </w:r>
    </w:p>
    <w:p w14:paraId="6C479EB8" w14:textId="0E00157C" w:rsidR="00543A21" w:rsidRPr="00543A21" w:rsidRDefault="00543A21" w:rsidP="00543A21">
      <w:pPr>
        <w:pStyle w:val="CodeSnippet"/>
      </w:pPr>
      <w:r>
        <w:t xml:space="preserve">  7.242   9.408  10.180  10.100  10.720  12.910</w:t>
      </w:r>
    </w:p>
    <w:p w14:paraId="21C016B9" w14:textId="30A74A4F" w:rsidR="00543A21" w:rsidRDefault="00543A21" w:rsidP="00543A21">
      <w:pPr>
        <w:pStyle w:val="Para"/>
      </w:pPr>
      <w:r>
        <w:t xml:space="preserve">The result is data that ranges from 7.2 to 12.9. </w:t>
      </w:r>
      <w:proofErr w:type="gramStart"/>
      <w:r>
        <w:t>and</w:t>
      </w:r>
      <w:proofErr w:type="gramEnd"/>
      <w:r>
        <w:t xml:space="preserve"> now we want to generate the output data.  We want to create a linear relationship between the input and our output, so we will pass the mean in as double the input variables.</w:t>
      </w:r>
      <w:r w:rsidR="008E2EE6">
        <w:t xml:space="preserve">  Then we can put both into a data frame for easy plotting.</w:t>
      </w:r>
    </w:p>
    <w:p w14:paraId="13B829D8" w14:textId="77777777" w:rsidR="008E2EE6" w:rsidRDefault="008E2EE6" w:rsidP="008E2EE6">
      <w:pPr>
        <w:pStyle w:val="CodeSnippet"/>
      </w:pPr>
      <w:r>
        <w:t># generate output around a mean of 2 x input</w:t>
      </w:r>
    </w:p>
    <w:p w14:paraId="1B2A0E40" w14:textId="77777777" w:rsidR="008E2EE6" w:rsidRPr="008E2EE6" w:rsidRDefault="008E2EE6" w:rsidP="008E2EE6">
      <w:pPr>
        <w:pStyle w:val="CodeSnippet"/>
        <w:rPr>
          <w:b/>
        </w:rPr>
      </w:pPr>
      <w:r w:rsidRPr="008E2EE6">
        <w:rPr>
          <w:b/>
        </w:rPr>
        <w:t xml:space="preserve">output &lt;- </w:t>
      </w:r>
      <w:proofErr w:type="spellStart"/>
      <w:r w:rsidRPr="008E2EE6">
        <w:rPr>
          <w:b/>
        </w:rPr>
        <w:t>rnorm</w:t>
      </w:r>
      <w:proofErr w:type="spellEnd"/>
      <w:r w:rsidRPr="008E2EE6">
        <w:rPr>
          <w:b/>
        </w:rPr>
        <w:t>(200, mean=input*2)</w:t>
      </w:r>
    </w:p>
    <w:p w14:paraId="37716B5E" w14:textId="77777777" w:rsidR="008E2EE6" w:rsidRDefault="008E2EE6" w:rsidP="008E2EE6">
      <w:pPr>
        <w:pStyle w:val="CodeSnippet"/>
      </w:pPr>
      <w:r>
        <w:t># put into data frame to plot it</w:t>
      </w:r>
    </w:p>
    <w:p w14:paraId="76C9A40C" w14:textId="1530BEE1" w:rsidR="008E2EE6" w:rsidRPr="008E2EE6" w:rsidRDefault="008E2EE6" w:rsidP="008E2EE6">
      <w:pPr>
        <w:pStyle w:val="CodeSnippet"/>
        <w:rPr>
          <w:b/>
        </w:rPr>
      </w:pPr>
      <w:proofErr w:type="spellStart"/>
      <w:r w:rsidRPr="008E2EE6">
        <w:rPr>
          <w:b/>
        </w:rPr>
        <w:t>our.data</w:t>
      </w:r>
      <w:proofErr w:type="spellEnd"/>
      <w:r w:rsidRPr="008E2EE6">
        <w:rPr>
          <w:b/>
        </w:rPr>
        <w:t xml:space="preserve"> &lt;- </w:t>
      </w:r>
      <w:proofErr w:type="spellStart"/>
      <w:r w:rsidRPr="008E2EE6">
        <w:rPr>
          <w:b/>
        </w:rPr>
        <w:t>data.frame</w:t>
      </w:r>
      <w:proofErr w:type="spellEnd"/>
      <w:r w:rsidRPr="008E2EE6">
        <w:rPr>
          <w:b/>
        </w:rPr>
        <w:t>(input, output)</w:t>
      </w:r>
    </w:p>
    <w:p w14:paraId="55DF4CE1" w14:textId="72968187" w:rsidR="00543A21" w:rsidRDefault="008E2EE6" w:rsidP="00D41163">
      <w:pPr>
        <w:pStyle w:val="Para"/>
      </w:pPr>
      <w:r>
        <w:t xml:space="preserve">Now we can pass all of this into </w:t>
      </w:r>
      <w:proofErr w:type="spellStart"/>
      <w:r>
        <w:t>ggplot</w:t>
      </w:r>
      <w:proofErr w:type="spellEnd"/>
      <w:r>
        <w:t xml:space="preserve"> and create a scatter plot.  But we will add something special by including the </w:t>
      </w:r>
      <w:r w:rsidRPr="008E2EE6">
        <w:rPr>
          <w:rStyle w:val="InlineCode"/>
        </w:rPr>
        <w:t>geom_smooth()</w:t>
      </w:r>
      <w:r>
        <w:t xml:space="preserve"> function and we will tell to use a linear model (“lm”).  This should overlay a single straight line that best describes our example data. </w:t>
      </w:r>
    </w:p>
    <w:p w14:paraId="45496559" w14:textId="77777777" w:rsidR="008E2EE6" w:rsidRPr="008E2EE6" w:rsidRDefault="008E2EE6" w:rsidP="008E2EE6">
      <w:pPr>
        <w:pStyle w:val="CodeSnippet"/>
        <w:rPr>
          <w:b/>
        </w:rPr>
      </w:pPr>
      <w:proofErr w:type="spellStart"/>
      <w:r w:rsidRPr="008E2EE6">
        <w:rPr>
          <w:b/>
        </w:rPr>
        <w:t>gg</w:t>
      </w:r>
      <w:proofErr w:type="spellEnd"/>
      <w:r w:rsidRPr="008E2EE6">
        <w:rPr>
          <w:b/>
        </w:rPr>
        <w:t xml:space="preserve"> &lt;- </w:t>
      </w:r>
      <w:proofErr w:type="spellStart"/>
      <w:r w:rsidRPr="008E2EE6">
        <w:rPr>
          <w:b/>
        </w:rPr>
        <w:t>ggplot</w:t>
      </w:r>
      <w:proofErr w:type="spellEnd"/>
      <w:r w:rsidRPr="008E2EE6">
        <w:rPr>
          <w:b/>
        </w:rPr>
        <w:t>(</w:t>
      </w:r>
      <w:proofErr w:type="spellStart"/>
      <w:r w:rsidRPr="008E2EE6">
        <w:rPr>
          <w:b/>
        </w:rPr>
        <w:t>our.data</w:t>
      </w:r>
      <w:proofErr w:type="spellEnd"/>
      <w:r w:rsidRPr="008E2EE6">
        <w:rPr>
          <w:b/>
        </w:rPr>
        <w:t xml:space="preserve">, </w:t>
      </w:r>
      <w:proofErr w:type="spellStart"/>
      <w:r w:rsidRPr="008E2EE6">
        <w:rPr>
          <w:b/>
        </w:rPr>
        <w:t>aes</w:t>
      </w:r>
      <w:proofErr w:type="spellEnd"/>
      <w:r w:rsidRPr="008E2EE6">
        <w:rPr>
          <w:b/>
        </w:rPr>
        <w:t>(input, output))</w:t>
      </w:r>
    </w:p>
    <w:p w14:paraId="2BC1EFB5" w14:textId="77777777" w:rsidR="008E2EE6" w:rsidRPr="008E2EE6" w:rsidRDefault="008E2EE6" w:rsidP="008E2EE6">
      <w:pPr>
        <w:pStyle w:val="CodeSnippet"/>
        <w:rPr>
          <w:b/>
        </w:rPr>
      </w:pPr>
      <w:proofErr w:type="spellStart"/>
      <w:r w:rsidRPr="008E2EE6">
        <w:rPr>
          <w:b/>
        </w:rPr>
        <w:t>gg</w:t>
      </w:r>
      <w:proofErr w:type="spellEnd"/>
      <w:r w:rsidRPr="008E2EE6">
        <w:rPr>
          <w:b/>
        </w:rPr>
        <w:t xml:space="preserve"> &lt;- </w:t>
      </w:r>
      <w:proofErr w:type="spellStart"/>
      <w:r w:rsidRPr="008E2EE6">
        <w:rPr>
          <w:b/>
        </w:rPr>
        <w:t>gg</w:t>
      </w:r>
      <w:proofErr w:type="spellEnd"/>
      <w:r w:rsidRPr="008E2EE6">
        <w:rPr>
          <w:b/>
        </w:rPr>
        <w:t xml:space="preserve"> + </w:t>
      </w:r>
      <w:proofErr w:type="spellStart"/>
      <w:r w:rsidRPr="008E2EE6">
        <w:rPr>
          <w:b/>
        </w:rPr>
        <w:t>geom_point</w:t>
      </w:r>
      <w:proofErr w:type="spellEnd"/>
      <w:r w:rsidRPr="008E2EE6">
        <w:rPr>
          <w:b/>
        </w:rPr>
        <w:t>()</w:t>
      </w:r>
    </w:p>
    <w:p w14:paraId="4A15CD91" w14:textId="77777777" w:rsidR="008E2EE6" w:rsidRPr="008E2EE6" w:rsidRDefault="008E2EE6" w:rsidP="008E2EE6">
      <w:pPr>
        <w:pStyle w:val="CodeSnippet"/>
        <w:rPr>
          <w:b/>
        </w:rPr>
      </w:pPr>
      <w:proofErr w:type="spellStart"/>
      <w:r w:rsidRPr="008E2EE6">
        <w:rPr>
          <w:b/>
        </w:rPr>
        <w:t>gg</w:t>
      </w:r>
      <w:proofErr w:type="spellEnd"/>
      <w:r w:rsidRPr="008E2EE6">
        <w:rPr>
          <w:b/>
        </w:rPr>
        <w:t xml:space="preserve"> &lt;- </w:t>
      </w:r>
      <w:proofErr w:type="spellStart"/>
      <w:r w:rsidRPr="008E2EE6">
        <w:rPr>
          <w:b/>
        </w:rPr>
        <w:t>gg</w:t>
      </w:r>
      <w:proofErr w:type="spellEnd"/>
      <w:r w:rsidRPr="008E2EE6">
        <w:rPr>
          <w:b/>
        </w:rPr>
        <w:t xml:space="preserve"> + </w:t>
      </w:r>
      <w:proofErr w:type="spellStart"/>
      <w:r w:rsidRPr="008E2EE6">
        <w:rPr>
          <w:b/>
        </w:rPr>
        <w:t>ggtitle</w:t>
      </w:r>
      <w:proofErr w:type="spellEnd"/>
      <w:r w:rsidRPr="008E2EE6">
        <w:rPr>
          <w:b/>
        </w:rPr>
        <w:t>("A Sample Linear Relationship")</w:t>
      </w:r>
    </w:p>
    <w:p w14:paraId="417C1336" w14:textId="77777777" w:rsidR="008E2EE6" w:rsidRPr="008E2EE6" w:rsidRDefault="008E2EE6" w:rsidP="008E2EE6">
      <w:pPr>
        <w:pStyle w:val="CodeSnippet"/>
        <w:rPr>
          <w:b/>
        </w:rPr>
      </w:pPr>
      <w:proofErr w:type="spellStart"/>
      <w:r w:rsidRPr="008E2EE6">
        <w:rPr>
          <w:b/>
        </w:rPr>
        <w:t>gg</w:t>
      </w:r>
      <w:proofErr w:type="spellEnd"/>
      <w:r w:rsidRPr="008E2EE6">
        <w:rPr>
          <w:b/>
        </w:rPr>
        <w:t xml:space="preserve"> &lt;- </w:t>
      </w:r>
      <w:proofErr w:type="spellStart"/>
      <w:r w:rsidRPr="008E2EE6">
        <w:rPr>
          <w:b/>
        </w:rPr>
        <w:t>gg</w:t>
      </w:r>
      <w:proofErr w:type="spellEnd"/>
      <w:r w:rsidRPr="008E2EE6">
        <w:rPr>
          <w:b/>
        </w:rPr>
        <w:t xml:space="preserve"> + </w:t>
      </w:r>
      <w:proofErr w:type="spellStart"/>
      <w:r w:rsidRPr="008E2EE6">
        <w:rPr>
          <w:b/>
        </w:rPr>
        <w:t>geom_smooth</w:t>
      </w:r>
      <w:proofErr w:type="spellEnd"/>
      <w:r w:rsidRPr="008E2EE6">
        <w:rPr>
          <w:b/>
        </w:rPr>
        <w:t>(method = "lm", se=F, color="red")</w:t>
      </w:r>
    </w:p>
    <w:p w14:paraId="4FF9C8CC" w14:textId="77777777" w:rsidR="008E2EE6" w:rsidRPr="008E2EE6" w:rsidRDefault="008E2EE6" w:rsidP="008E2EE6">
      <w:pPr>
        <w:pStyle w:val="CodeSnippet"/>
        <w:rPr>
          <w:b/>
        </w:rPr>
      </w:pPr>
      <w:proofErr w:type="spellStart"/>
      <w:r w:rsidRPr="008E2EE6">
        <w:rPr>
          <w:b/>
        </w:rPr>
        <w:t>gg</w:t>
      </w:r>
      <w:proofErr w:type="spellEnd"/>
      <w:r w:rsidRPr="008E2EE6">
        <w:rPr>
          <w:b/>
        </w:rPr>
        <w:t xml:space="preserve"> &lt;- </w:t>
      </w:r>
      <w:proofErr w:type="spellStart"/>
      <w:r w:rsidRPr="008E2EE6">
        <w:rPr>
          <w:b/>
        </w:rPr>
        <w:t>gg</w:t>
      </w:r>
      <w:proofErr w:type="spellEnd"/>
      <w:r w:rsidRPr="008E2EE6">
        <w:rPr>
          <w:b/>
        </w:rPr>
        <w:t xml:space="preserve"> + </w:t>
      </w:r>
      <w:proofErr w:type="spellStart"/>
      <w:r w:rsidRPr="008E2EE6">
        <w:rPr>
          <w:b/>
        </w:rPr>
        <w:t>theme_bw</w:t>
      </w:r>
      <w:proofErr w:type="spellEnd"/>
      <w:r w:rsidRPr="008E2EE6">
        <w:rPr>
          <w:b/>
        </w:rPr>
        <w:t>()</w:t>
      </w:r>
    </w:p>
    <w:p w14:paraId="18FA37AF" w14:textId="3C990D35" w:rsidR="008E2EE6" w:rsidRPr="008E2EE6" w:rsidRDefault="008E2EE6" w:rsidP="008E2EE6">
      <w:pPr>
        <w:pStyle w:val="CodeSnippet"/>
        <w:rPr>
          <w:b/>
        </w:rPr>
      </w:pPr>
      <w:r w:rsidRPr="008E2EE6">
        <w:rPr>
          <w:b/>
        </w:rPr>
        <w:t>print(</w:t>
      </w:r>
      <w:proofErr w:type="spellStart"/>
      <w:r w:rsidRPr="008E2EE6">
        <w:rPr>
          <w:b/>
        </w:rPr>
        <w:t>gg</w:t>
      </w:r>
      <w:proofErr w:type="spellEnd"/>
      <w:r w:rsidRPr="008E2EE6">
        <w:rPr>
          <w:b/>
        </w:rPr>
        <w:t>)</w:t>
      </w:r>
    </w:p>
    <w:p w14:paraId="1FD73507" w14:textId="77777777" w:rsidR="00C36916" w:rsidRDefault="00C36916" w:rsidP="00DC14BE">
      <w:pPr>
        <w:pStyle w:val="Para"/>
      </w:pPr>
    </w:p>
    <w:p w14:paraId="25F1B5BD" w14:textId="4A100C06" w:rsidR="008E2EE6" w:rsidRDefault="008E2EE6" w:rsidP="008E2EE6">
      <w:pPr>
        <w:pStyle w:val="Slug"/>
      </w:pPr>
      <w:r>
        <w:t>Figure 5.9 Sample data with regression line</w:t>
      </w:r>
      <w:r>
        <w:tab/>
        <w:t>[FILENAME 793725c05f009]</w:t>
      </w:r>
    </w:p>
    <w:p w14:paraId="22143213" w14:textId="78E58A0B" w:rsidR="00E32066" w:rsidRDefault="008E2EE6" w:rsidP="00BE773F">
      <w:pPr>
        <w:pStyle w:val="Para"/>
      </w:pPr>
      <w:r>
        <w:t>We can see that the data isn’t exactly nice and neat, but there is a definite</w:t>
      </w:r>
      <w:r w:rsidR="00BE773F">
        <w:t xml:space="preserve"> trend.  A</w:t>
      </w:r>
      <w:r>
        <w:t>s the input variable increases, the outpu</w:t>
      </w:r>
      <w:r w:rsidR="00BE773F">
        <w:t xml:space="preserve">t variable also increases, and the data flows from the lower left to the upper right.  It sure looks like there is a relationship from this data, but it’s difficult to describe it beyond simple descriptions… enter regression analysis.  </w:t>
      </w:r>
    </w:p>
    <w:p w14:paraId="6027FB6E" w14:textId="73B07E0E" w:rsidR="00BE773F" w:rsidRDefault="00BE773F" w:rsidP="00BE773F">
      <w:pPr>
        <w:pStyle w:val="Para"/>
      </w:pPr>
      <w:r>
        <w:t>In order to run a linear regression on our data, it is one very simple command:</w:t>
      </w:r>
    </w:p>
    <w:p w14:paraId="56AFD5E1" w14:textId="77777777" w:rsidR="00BE773F" w:rsidRPr="00BE773F" w:rsidRDefault="00BE773F" w:rsidP="00BE773F">
      <w:pPr>
        <w:pStyle w:val="CodeSnippet"/>
        <w:rPr>
          <w:b/>
        </w:rPr>
      </w:pPr>
      <w:r w:rsidRPr="00BE773F">
        <w:rPr>
          <w:b/>
        </w:rPr>
        <w:t>model &lt;- lm(output ~ input, data=</w:t>
      </w:r>
      <w:proofErr w:type="spellStart"/>
      <w:r w:rsidRPr="00BE773F">
        <w:rPr>
          <w:b/>
        </w:rPr>
        <w:t>our.data</w:t>
      </w:r>
      <w:proofErr w:type="spellEnd"/>
      <w:r w:rsidRPr="00BE773F">
        <w:rPr>
          <w:b/>
        </w:rPr>
        <w:t>)</w:t>
      </w:r>
    </w:p>
    <w:p w14:paraId="343F190B" w14:textId="573A8FEF" w:rsidR="00BE773F" w:rsidRDefault="00BE773F" w:rsidP="00BE773F">
      <w:pPr>
        <w:pStyle w:val="Para"/>
      </w:pPr>
      <w:r>
        <w:t xml:space="preserve">Congratulations!  You have just run your first linear regression. Now let’s look at the output with the </w:t>
      </w:r>
      <w:r w:rsidRPr="00BE773F">
        <w:rPr>
          <w:rStyle w:val="InlineCode"/>
        </w:rPr>
        <w:t>summary()</w:t>
      </w:r>
      <w:r>
        <w:t xml:space="preserve"> command and talk through the output.</w:t>
      </w:r>
    </w:p>
    <w:p w14:paraId="6E0A84B6" w14:textId="77777777" w:rsidR="00BE773F" w:rsidRPr="00BE773F" w:rsidRDefault="00BE773F" w:rsidP="00BE773F">
      <w:pPr>
        <w:pStyle w:val="CodeSnippet"/>
        <w:rPr>
          <w:b/>
        </w:rPr>
      </w:pPr>
      <w:r w:rsidRPr="00BE773F">
        <w:rPr>
          <w:b/>
        </w:rPr>
        <w:t>summary(model)</w:t>
      </w:r>
    </w:p>
    <w:p w14:paraId="24923467" w14:textId="77777777" w:rsidR="00BE773F" w:rsidRDefault="00BE773F" w:rsidP="00BE773F">
      <w:pPr>
        <w:pStyle w:val="CodeSnippet"/>
      </w:pPr>
    </w:p>
    <w:p w14:paraId="6AD9ADD2" w14:textId="77777777" w:rsidR="00E60506" w:rsidRDefault="00E60506" w:rsidP="00E60506">
      <w:pPr>
        <w:pStyle w:val="CodeSnippet"/>
      </w:pPr>
      <w:r>
        <w:t>Call:</w:t>
      </w:r>
    </w:p>
    <w:p w14:paraId="3BEE37F1" w14:textId="77777777" w:rsidR="00E60506" w:rsidRDefault="00E60506" w:rsidP="00E60506">
      <w:pPr>
        <w:pStyle w:val="CodeSnippet"/>
      </w:pPr>
      <w:r>
        <w:t>lm(formula = output ~ input, data = our.data)</w:t>
      </w:r>
    </w:p>
    <w:p w14:paraId="3CE4ECB2" w14:textId="77777777" w:rsidR="00E60506" w:rsidRDefault="00E60506" w:rsidP="00E60506">
      <w:pPr>
        <w:pStyle w:val="CodeSnippet"/>
      </w:pPr>
    </w:p>
    <w:p w14:paraId="355941D4" w14:textId="77777777" w:rsidR="00E60506" w:rsidRDefault="00E60506" w:rsidP="00E60506">
      <w:pPr>
        <w:pStyle w:val="CodeSnippet"/>
      </w:pPr>
      <w:r>
        <w:t>Residuals:</w:t>
      </w:r>
    </w:p>
    <w:p w14:paraId="3C3F41B3" w14:textId="77777777" w:rsidR="00E60506" w:rsidRDefault="00E60506" w:rsidP="00E60506">
      <w:pPr>
        <w:pStyle w:val="CodeSnippet"/>
      </w:pPr>
      <w:r>
        <w:t xml:space="preserve">     Min       1Q   Median       3Q      Max </w:t>
      </w:r>
    </w:p>
    <w:p w14:paraId="61C84824" w14:textId="77777777" w:rsidR="00E60506" w:rsidRDefault="00E60506" w:rsidP="00E60506">
      <w:pPr>
        <w:pStyle w:val="CodeSnippet"/>
      </w:pPr>
      <w:r>
        <w:t xml:space="preserve">-2.93275 -0.54273 -0.02523  0.66833  2.58615 </w:t>
      </w:r>
    </w:p>
    <w:p w14:paraId="5B847E4B" w14:textId="77777777" w:rsidR="00E60506" w:rsidRDefault="00E60506" w:rsidP="00E60506">
      <w:pPr>
        <w:pStyle w:val="CodeSnippet"/>
      </w:pPr>
    </w:p>
    <w:p w14:paraId="04EDEEB2" w14:textId="77777777" w:rsidR="00E60506" w:rsidRDefault="00E60506" w:rsidP="00E60506">
      <w:pPr>
        <w:pStyle w:val="CodeSnippet"/>
      </w:pPr>
      <w:r>
        <w:t>Coefficients:</w:t>
      </w:r>
    </w:p>
    <w:p w14:paraId="36EAE846" w14:textId="77777777" w:rsidR="00E60506" w:rsidRDefault="00E60506" w:rsidP="00E60506">
      <w:pPr>
        <w:pStyle w:val="CodeSnippet"/>
      </w:pPr>
      <w:r>
        <w:t xml:space="preserve">            Estimate Std. Error t value Pr(&gt;|t|)    </w:t>
      </w:r>
    </w:p>
    <w:p w14:paraId="6CDD9573" w14:textId="77777777" w:rsidR="00E60506" w:rsidRDefault="00E60506" w:rsidP="00E60506">
      <w:pPr>
        <w:pStyle w:val="CodeSnippet"/>
      </w:pPr>
      <w:r>
        <w:t xml:space="preserve">(Intercept)  0.27224    0.77896   0.349    0.727    </w:t>
      </w:r>
    </w:p>
    <w:p w14:paraId="0BBB5CAF" w14:textId="77777777" w:rsidR="00E60506" w:rsidRDefault="00E60506" w:rsidP="00E60506">
      <w:pPr>
        <w:pStyle w:val="CodeSnippet"/>
      </w:pPr>
      <w:r>
        <w:t>input        1.97692    0.07729  25.577   &lt;2e-16 ***</w:t>
      </w:r>
    </w:p>
    <w:p w14:paraId="2DDF5B73" w14:textId="77777777" w:rsidR="00E60506" w:rsidRDefault="00E60506" w:rsidP="00E60506">
      <w:pPr>
        <w:pStyle w:val="CodeSnippet"/>
      </w:pPr>
      <w:r>
        <w:t>---</w:t>
      </w:r>
    </w:p>
    <w:p w14:paraId="6CC41541" w14:textId="77777777" w:rsidR="00E60506" w:rsidRDefault="00E60506" w:rsidP="00E60506">
      <w:pPr>
        <w:pStyle w:val="CodeSnippet"/>
      </w:pPr>
      <w:r>
        <w:t>Signif. codes:  0 ‘***’ 0.001 ‘**’ 0.01 ‘*’ 0.05 ‘.’ 0.1 ‘ ’ 1</w:t>
      </w:r>
    </w:p>
    <w:p w14:paraId="39704D95" w14:textId="77777777" w:rsidR="00E60506" w:rsidRDefault="00E60506" w:rsidP="00E60506">
      <w:pPr>
        <w:pStyle w:val="CodeSnippet"/>
      </w:pPr>
    </w:p>
    <w:p w14:paraId="245D276B" w14:textId="77777777" w:rsidR="00E60506" w:rsidRDefault="00E60506" w:rsidP="00E60506">
      <w:pPr>
        <w:pStyle w:val="CodeSnippet"/>
      </w:pPr>
      <w:r>
        <w:t>Residual standard error: 1.013 on 198 degrees of freedom</w:t>
      </w:r>
    </w:p>
    <w:p w14:paraId="24BE08FE" w14:textId="77777777" w:rsidR="00E60506" w:rsidRDefault="00E60506" w:rsidP="00E60506">
      <w:pPr>
        <w:pStyle w:val="CodeSnippet"/>
      </w:pPr>
      <w:r>
        <w:t>Multiple R-squared:  0.7677,</w:t>
      </w:r>
      <w:r>
        <w:tab/>
        <w:t xml:space="preserve">Adjusted R-squared:  0.7665 </w:t>
      </w:r>
    </w:p>
    <w:p w14:paraId="5DEB8CC7" w14:textId="296BB8F0" w:rsidR="00BE773F" w:rsidRDefault="00E60506" w:rsidP="00E60506">
      <w:pPr>
        <w:pStyle w:val="CodeSnippet"/>
      </w:pPr>
      <w:r>
        <w:t>F-statistic: 654.2 on 1 and 198 DF,  p-value: &lt; 2.2e-16</w:t>
      </w:r>
    </w:p>
    <w:p w14:paraId="716DB30F" w14:textId="77777777" w:rsidR="00B11BC8" w:rsidRDefault="00BE773F" w:rsidP="00BE773F">
      <w:pPr>
        <w:pStyle w:val="Para"/>
      </w:pPr>
      <w:r>
        <w:t>There are many, many things to look at here.</w:t>
      </w:r>
      <w:r w:rsidR="00E60506">
        <w:t xml:space="preserve">  It starts with the command we used and a summary of the residuals.  The residuals are the difference between what the model predicts and what we observed in the output.  The line is specifically calculated so the mean of the residuals is zero (making it the “best fit” for the data).  Often times, we’ll skip over the residuals here (there are better methods for interpreting the residuals).  </w:t>
      </w:r>
    </w:p>
    <w:p w14:paraId="48EB4D86" w14:textId="7D906E2C" w:rsidR="00B11BC8" w:rsidRDefault="00E60506" w:rsidP="00BE773F">
      <w:pPr>
        <w:pStyle w:val="Para"/>
      </w:pPr>
      <w:r>
        <w:t xml:space="preserve">The next section talks about the coefficients.  </w:t>
      </w:r>
      <w:r w:rsidR="00B11BC8">
        <w:t xml:space="preserve">In this model we have two: the intercept, which is always present, and our input variable.  If we had more observed inputs, they would be listed here, one per line.  </w:t>
      </w:r>
      <w:r w:rsidR="00A57E13">
        <w:t xml:space="preserve">The first column here is the estimated value for the coefficient.  </w:t>
      </w:r>
      <w:r w:rsidR="00B11BC8">
        <w:t>For most linear models, the intercept is meaningless.  The intercept coefficient signifies if our input is at zero, we could estimate the output to be around 0.27</w:t>
      </w:r>
      <w:r w:rsidR="00A57E13">
        <w:t xml:space="preserve"> (which doesn’t make sense if we were talking about a person’s height)</w:t>
      </w:r>
      <w:r w:rsidR="00B11BC8">
        <w:t>.  We didn’t set this when we created this data (which made it zero) so 0.27 is pretty close.</w:t>
      </w:r>
    </w:p>
    <w:p w14:paraId="7CB0B364" w14:textId="0609FC21" w:rsidR="00BE773F" w:rsidRDefault="00E60506" w:rsidP="00BE773F">
      <w:pPr>
        <w:pStyle w:val="Para"/>
      </w:pPr>
      <w:r>
        <w:t>Looking at our coefficients here we can construct the model:</w:t>
      </w:r>
    </w:p>
    <w:p w14:paraId="0D824109" w14:textId="58C0D38D" w:rsidR="00E60506" w:rsidRDefault="00E60506" w:rsidP="00B11BC8">
      <w:pPr>
        <w:pStyle w:val="CodeSnippet"/>
        <w:jc w:val="center"/>
      </w:pPr>
      <w:r>
        <w:t xml:space="preserve">output = </w:t>
      </w:r>
      <w:r w:rsidR="00B11BC8">
        <w:t>0.27224 + 1.97692(input)</w:t>
      </w:r>
    </w:p>
    <w:p w14:paraId="562E6C84" w14:textId="7EE42CFA" w:rsidR="00A57E13" w:rsidRDefault="00B11BC8" w:rsidP="00B11BC8">
      <w:pPr>
        <w:pStyle w:val="Para"/>
      </w:pPr>
      <w:r>
        <w:t xml:space="preserve">This model is what we would use to estimate new output values given an observed input. But remember we generated our data by multiplying the input by 2?  The linear model here thinks we multiplied by 1.97692, which is pretty close. This </w:t>
      </w:r>
      <w:r w:rsidR="00A57E13">
        <w:t xml:space="preserve">coefficient for out input variable (or variables) </w:t>
      </w:r>
      <w:r>
        <w:t xml:space="preserve">is </w:t>
      </w:r>
      <w:r w:rsidR="00041ABC">
        <w:t>where can begin to see the power of regression</w:t>
      </w:r>
      <w:r w:rsidR="00A57E13">
        <w:t xml:space="preserve"> analysis. </w:t>
      </w:r>
      <w:r w:rsidR="00041ABC">
        <w:t xml:space="preserve">We can interpret like this: “If all the other input variables are held constant, a </w:t>
      </w:r>
      <w:r w:rsidR="00A57E13">
        <w:t xml:space="preserve">one-unit change in this input variable is associated to an average change of 1.97 in the output.”  Since we only have one input variable we have nothing else to hold constant.  Even if we have dozens of variables, we can isolate the effect of the individual variables. </w:t>
      </w:r>
    </w:p>
    <w:p w14:paraId="129E6BD5" w14:textId="4D8F7910" w:rsidR="00A57E13" w:rsidRDefault="00A57E13" w:rsidP="00B11BC8">
      <w:pPr>
        <w:pStyle w:val="Para"/>
      </w:pPr>
      <w:r>
        <w:t xml:space="preserve">The next column in the coefficients represents the standard error.  We can use this along with the estimated coefficient to generate a confidence interval for the coefficient by passing in the output of the </w:t>
      </w:r>
      <w:proofErr w:type="gramStart"/>
      <w:r>
        <w:t>lm(</w:t>
      </w:r>
      <w:proofErr w:type="gramEnd"/>
      <w:r>
        <w:t xml:space="preserve">) command to the </w:t>
      </w:r>
      <w:proofErr w:type="spellStart"/>
      <w:r>
        <w:t>confint</w:t>
      </w:r>
      <w:proofErr w:type="spellEnd"/>
      <w:r>
        <w:t>() command:</w:t>
      </w:r>
    </w:p>
    <w:p w14:paraId="153FE1FD" w14:textId="77777777" w:rsidR="00A57E13" w:rsidRPr="00A57E13" w:rsidRDefault="00A57E13" w:rsidP="00A57E13">
      <w:pPr>
        <w:pStyle w:val="CodeSnippet"/>
        <w:rPr>
          <w:b/>
        </w:rPr>
      </w:pPr>
      <w:proofErr w:type="spellStart"/>
      <w:r w:rsidRPr="00A57E13">
        <w:rPr>
          <w:b/>
        </w:rPr>
        <w:t>confint</w:t>
      </w:r>
      <w:proofErr w:type="spellEnd"/>
      <w:r w:rsidRPr="00A57E13">
        <w:rPr>
          <w:b/>
        </w:rPr>
        <w:t>(model)</w:t>
      </w:r>
    </w:p>
    <w:p w14:paraId="4ECD6314" w14:textId="77777777" w:rsidR="00A57E13" w:rsidRDefault="00A57E13" w:rsidP="00A57E13">
      <w:pPr>
        <w:pStyle w:val="CodeSnippet"/>
      </w:pPr>
      <w:r>
        <w:t xml:space="preserve">                2.5 %   97.5 %</w:t>
      </w:r>
    </w:p>
    <w:p w14:paraId="385ECAA3" w14:textId="77777777" w:rsidR="00A57E13" w:rsidRDefault="00A57E13" w:rsidP="00A57E13">
      <w:pPr>
        <w:pStyle w:val="CodeSnippet"/>
      </w:pPr>
      <w:r>
        <w:t>(Intercept) -1.263895 1.808368</w:t>
      </w:r>
    </w:p>
    <w:p w14:paraId="227DC230" w14:textId="279096EC" w:rsidR="00A57E13" w:rsidRDefault="00A57E13" w:rsidP="00A57E13">
      <w:pPr>
        <w:pStyle w:val="CodeSnippet"/>
      </w:pPr>
      <w:r>
        <w:t>input        1.824502 2.129343</w:t>
      </w:r>
    </w:p>
    <w:p w14:paraId="14A25E70" w14:textId="7FF12F74" w:rsidR="00A57E13" w:rsidRDefault="00A57E13" w:rsidP="00B11BC8">
      <w:pPr>
        <w:pStyle w:val="Para"/>
      </w:pPr>
      <w:proofErr w:type="gramStart"/>
      <w:r>
        <w:t>This output tell</w:t>
      </w:r>
      <w:proofErr w:type="gramEnd"/>
      <w:r>
        <w:t xml:space="preserve"> us that with 95% confidence, the input coefficient is between 1.82 and 2.13 (and our value of 2 is well within that range).</w:t>
      </w:r>
    </w:p>
    <w:p w14:paraId="7B9BFE8C" w14:textId="797E8A2D" w:rsidR="00B50C08" w:rsidRDefault="00B50C08" w:rsidP="00B11BC8">
      <w:pPr>
        <w:pStyle w:val="Para"/>
      </w:pPr>
      <w:r>
        <w:t xml:space="preserve">The next two columns are measurements of how much the variable contributes to the model.  The last column here is called the “p-value” (we mentioned it earlier in a </w:t>
      </w:r>
      <w:r w:rsidRPr="00B50C08">
        <w:rPr>
          <w:highlight w:val="yellow"/>
        </w:rPr>
        <w:t>call-out</w:t>
      </w:r>
      <w:r>
        <w:t xml:space="preserve">).  As a general rule, smaller p-values contribute more significantly to the overall model and larger p-values means the relationship between this input variable and the output is more likely to be chance.  If we have a high p-value, we may want to look for other explanatory variables and remove any variables with a high p-value.  Most people settle on 0.05 as the threshold for significance.  Meaning if the p-value is less than 0.05 (and ours is well beneath it) then the variable is significant and can stay in the model, above 0.05 though and we should consider tossing it to the curb. </w:t>
      </w:r>
    </w:p>
    <w:p w14:paraId="6CC3EB9E" w14:textId="7F8E697E" w:rsidR="00592083" w:rsidRDefault="00592083" w:rsidP="00592083">
      <w:pPr>
        <w:pStyle w:val="Para"/>
      </w:pPr>
      <w:r>
        <w:t xml:space="preserve">We should be aware that a p-value is </w:t>
      </w:r>
      <w:r w:rsidR="00B50C08">
        <w:t xml:space="preserve">a continuous </w:t>
      </w:r>
      <w:r>
        <w:t>variable and a single measurement.  T</w:t>
      </w:r>
      <w:r w:rsidR="00B50C08">
        <w:t xml:space="preserve">he </w:t>
      </w:r>
      <w:r>
        <w:t xml:space="preserve">accepted </w:t>
      </w:r>
      <w:r w:rsidR="00B50C08">
        <w:t xml:space="preserve">significance </w:t>
      </w:r>
      <w:r>
        <w:t xml:space="preserve">value </w:t>
      </w:r>
      <w:r w:rsidR="00B50C08">
        <w:t xml:space="preserve">of 0.05 is a relatively arbitrary stake in the ground.  </w:t>
      </w:r>
      <w:r>
        <w:t xml:space="preserve">If one variable has </w:t>
      </w:r>
      <w:r w:rsidR="00B50C08">
        <w:t xml:space="preserve">a p-value of 0.049 </w:t>
      </w:r>
      <w:r>
        <w:t xml:space="preserve">and another of 0.051, those are very, very similar and yet, one should be tossed out and one is considered significant.  If you’re trying to publish in some hoity-toity journal, than you’ll have to do that.  But if you’re trying to learn from the data, take the 0.05 </w:t>
      </w:r>
      <w:proofErr w:type="gramStart"/>
      <w:r>
        <w:t>threshold</w:t>
      </w:r>
      <w:proofErr w:type="gramEnd"/>
      <w:r>
        <w:t xml:space="preserve"> with a grain of salt.</w:t>
      </w:r>
    </w:p>
    <w:p w14:paraId="3C34F381" w14:textId="3ADEC228" w:rsidR="003C4121" w:rsidRDefault="00592083" w:rsidP="00B11BC8">
      <w:pPr>
        <w:pStyle w:val="Para"/>
      </w:pPr>
      <w:r>
        <w:t xml:space="preserve">There are two other things to look at in the output of our linear regression.  Look at the “Adjusted R-squared” value </w:t>
      </w:r>
      <w:r w:rsidR="003C4121">
        <w:t xml:space="preserve">in </w:t>
      </w:r>
      <w:r w:rsidR="00EB177E">
        <w:t>the second to last line.  The</w:t>
      </w:r>
      <w:r w:rsidR="00277392">
        <w:t xml:space="preserve"> </w:t>
      </w:r>
      <w:proofErr w:type="spellStart"/>
      <w:r w:rsidR="00277392">
        <w:t>ajusted</w:t>
      </w:r>
      <w:proofErr w:type="spellEnd"/>
      <w:r w:rsidR="00EB177E">
        <w:t xml:space="preserve"> R</w:t>
      </w:r>
      <w:r w:rsidR="00EB177E" w:rsidRPr="00EB177E">
        <w:rPr>
          <w:vertAlign w:val="superscript"/>
        </w:rPr>
        <w:t>2</w:t>
      </w:r>
      <w:r w:rsidR="003C4121">
        <w:t xml:space="preserve"> </w:t>
      </w:r>
      <w:r w:rsidR="00277392">
        <w:t xml:space="preserve">(or technically the “adjusted coefficient of determination”) </w:t>
      </w:r>
      <w:r w:rsidR="003C4121">
        <w:t xml:space="preserve">signifies the amount of variation explained by our model.  Values ranges from 0, meaning the model is no better than using the output mean, and up to 1, meaning the model describes the output perfectly.   In our model it was calculated as 0.76, which means the linear model we generated can reasonably explain 76% of the variation in the output data.  There is no magic number we want the </w:t>
      </w:r>
      <w:r w:rsidR="00EB177E">
        <w:t>R</w:t>
      </w:r>
      <w:r w:rsidR="00EB177E" w:rsidRPr="00EB177E">
        <w:rPr>
          <w:vertAlign w:val="superscript"/>
        </w:rPr>
        <w:t>2</w:t>
      </w:r>
      <w:r w:rsidR="00EB177E">
        <w:t xml:space="preserve"> t</w:t>
      </w:r>
      <w:r w:rsidR="003C4121">
        <w:t>o be because it’s relative.  If we are starting from a place where we are simply guessing</w:t>
      </w:r>
      <w:r w:rsidR="00EB177E">
        <w:t xml:space="preserve"> at the output, than an R</w:t>
      </w:r>
      <w:r w:rsidR="00EB177E" w:rsidRPr="00EB177E">
        <w:rPr>
          <w:vertAlign w:val="superscript"/>
        </w:rPr>
        <w:t>2</w:t>
      </w:r>
      <w:r w:rsidR="00EB177E">
        <w:t xml:space="preserve"> of 0.05 is helpful.   But if we have an existing model at 0.76, then 0.05 is a large step backwards.   When people want a quick understanding of a model, they focus on the R</w:t>
      </w:r>
      <w:r w:rsidR="00EB177E" w:rsidRPr="00EB177E">
        <w:rPr>
          <w:vertAlign w:val="superscript"/>
        </w:rPr>
        <w:t>2</w:t>
      </w:r>
      <w:r w:rsidR="00EB177E">
        <w:t xml:space="preserve"> value. </w:t>
      </w:r>
    </w:p>
    <w:p w14:paraId="68699BD8" w14:textId="63E3776E" w:rsidR="00EB177E" w:rsidRDefault="00EB177E" w:rsidP="00B11BC8">
      <w:pPr>
        <w:pStyle w:val="Para"/>
      </w:pPr>
      <w:r>
        <w:t>The last thing to put an eye towards is the p-value on the bottom line.  This is the p-value of the entire model.  At this point, we probably have a good feel if this is a good model or not, but keep an eye on this p-value.  In our model, the p-value is tiny, so we can continue to feel good about this model.</w:t>
      </w:r>
    </w:p>
    <w:p w14:paraId="31457B7B" w14:textId="565D5176" w:rsidR="00EB177E" w:rsidRDefault="00EB177E" w:rsidP="00277392">
      <w:pPr>
        <w:pStyle w:val="H2"/>
      </w:pPr>
      <w:r>
        <w:t>Common Pitfalls in Regression Analysis</w:t>
      </w:r>
    </w:p>
    <w:p w14:paraId="519EDBA6" w14:textId="40958E01" w:rsidR="00EB177E" w:rsidRDefault="00EB177E" w:rsidP="00EB177E">
      <w:pPr>
        <w:pStyle w:val="Para"/>
      </w:pPr>
      <w:r>
        <w:t>There are so many ways things can go wrong and so many ways to screw up and many assumptions within the process that must be kept in check that we hesitated even including the technique.  But we thought we would include some of the more common pitfalls here.</w:t>
      </w:r>
    </w:p>
    <w:p w14:paraId="53ECDADF" w14:textId="70A0B6C8" w:rsidR="00EB177E" w:rsidRDefault="00EB177E" w:rsidP="00EB177E">
      <w:pPr>
        <w:pStyle w:val="H3"/>
      </w:pPr>
      <w:r>
        <w:t>We cannot extrapolate beyond our data</w:t>
      </w:r>
    </w:p>
    <w:p w14:paraId="359001C5" w14:textId="78C13AAC" w:rsidR="00EB177E" w:rsidRDefault="00EB177E" w:rsidP="00EB177E">
      <w:pPr>
        <w:pStyle w:val="Para"/>
      </w:pPr>
      <w:r>
        <w:t xml:space="preserve">Our data represents </w:t>
      </w:r>
      <w:r w:rsidR="0050494B">
        <w:t>the</w:t>
      </w:r>
      <w:r>
        <w:t xml:space="preserve"> entire </w:t>
      </w:r>
      <w:r w:rsidR="0050494B">
        <w:t>range</w:t>
      </w:r>
      <w:r>
        <w:t xml:space="preserve"> of our knowledge.  We can verify that there is a linear relationship in the data we have, but we cannot extend that </w:t>
      </w:r>
      <w:r w:rsidR="0050494B">
        <w:t xml:space="preserve">belief </w:t>
      </w:r>
      <w:r>
        <w:t>above or below our input values.  As an example, let’s say we’</w:t>
      </w:r>
      <w:r w:rsidR="0050494B">
        <w:t xml:space="preserve">ve developed a horrendously over-simplified model to estimate the cost of a data breach from just a count of records lost.  If we only look at breaches that have lost 1,000 to 100,000 records, we cannot extend this to breaches with more than 100,000 or less than 1,000 records lost.  We have no confidence that the relationship holds beyond the data we have.  Though if we did develop such a blatantly ridiculous model, we’d be sure to </w:t>
      </w:r>
      <w:r w:rsidR="000C13EA">
        <w:t>discuss</w:t>
      </w:r>
      <w:r w:rsidR="0050494B">
        <w:t xml:space="preserve"> the tiny R</w:t>
      </w:r>
      <w:r w:rsidR="0050494B" w:rsidRPr="0050494B">
        <w:rPr>
          <w:vertAlign w:val="superscript"/>
        </w:rPr>
        <w:t>2</w:t>
      </w:r>
      <w:r w:rsidR="0050494B">
        <w:t xml:space="preserve"> value so people may have a fair shot at dismissing our work.</w:t>
      </w:r>
      <w:r w:rsidR="0050494B">
        <w:rPr>
          <w:rStyle w:val="FootnoteReference"/>
        </w:rPr>
        <w:footnoteReference w:id="1"/>
      </w:r>
    </w:p>
    <w:p w14:paraId="7CB0E531" w14:textId="77777777" w:rsidR="00E57F1E" w:rsidRDefault="00E57F1E" w:rsidP="000C13EA">
      <w:pPr>
        <w:pStyle w:val="H3"/>
      </w:pPr>
      <w:r>
        <w:t>Outliers have a lot of influence</w:t>
      </w:r>
    </w:p>
    <w:p w14:paraId="5033CB98" w14:textId="07509566" w:rsidR="00E57F1E" w:rsidRPr="00E57F1E" w:rsidRDefault="00E57F1E" w:rsidP="00E57F1E">
      <w:pPr>
        <w:pStyle w:val="Para"/>
      </w:pPr>
      <w:r>
        <w:t xml:space="preserve">Before regression analysis is done, it’s worth it to validate the data and identify any outliers that are the result of mistakes or errors.  Outliers will have a large influence in the output of the model.  Any outliers in the data will greatly influence the model selection.  This doesn’t mean that we should go through and remove all of the oddball observations (even though this was a common practice many years ago).  For every observation that appears to be an outlier, it is just good practice to verify its validity before continuing on.  Sometimes outliers are valid and we must include them and account for them in the model.  Other times, it’s just a result of mistyping or recording something in different unit of measurement and those should be fixed. </w:t>
      </w:r>
    </w:p>
    <w:p w14:paraId="27F4E1E8" w14:textId="2955809D" w:rsidR="000C13EA" w:rsidRDefault="000C13EA" w:rsidP="000C13EA">
      <w:pPr>
        <w:pStyle w:val="H3"/>
      </w:pPr>
      <w:r>
        <w:t>Hidden Relationships Hide Well</w:t>
      </w:r>
    </w:p>
    <w:p w14:paraId="7077E204" w14:textId="50397B80" w:rsidR="000C13EA" w:rsidRDefault="000C13EA" w:rsidP="000C13EA">
      <w:pPr>
        <w:pStyle w:val="Para"/>
      </w:pPr>
      <w:r>
        <w:t xml:space="preserve">It’s easy to gather a whole bunch of variables and toss them into a linear regression and </w:t>
      </w:r>
      <w:r w:rsidR="00E57F1E">
        <w:t>have many of them turn out to be s</w:t>
      </w:r>
      <w:r>
        <w:t xml:space="preserve">ignificant.  But we want to be careful of something called </w:t>
      </w:r>
      <w:proofErr w:type="spellStart"/>
      <w:r w:rsidR="00277392">
        <w:t>multi</w:t>
      </w:r>
      <w:r>
        <w:t>collinearity</w:t>
      </w:r>
      <w:proofErr w:type="spellEnd"/>
      <w:r>
        <w:t>.</w:t>
      </w:r>
      <w:r w:rsidR="00277392">
        <w:t xml:space="preserve">  If we have two or more input variables that are highly correlated to each other</w:t>
      </w:r>
      <w:r w:rsidR="001F305E">
        <w:t xml:space="preserve"> we may be incorrectly assigning meaning where none exits.  We will see an example of this when we get back to our </w:t>
      </w:r>
      <w:proofErr w:type="spellStart"/>
      <w:r w:rsidR="001F305E">
        <w:t>ZeroAccess</w:t>
      </w:r>
      <w:proofErr w:type="spellEnd"/>
      <w:r w:rsidR="001F305E">
        <w:t xml:space="preserve"> data. </w:t>
      </w:r>
    </w:p>
    <w:p w14:paraId="712C6CFA" w14:textId="4B54BEB7" w:rsidR="001F305E" w:rsidRDefault="001F305E" w:rsidP="001F305E">
      <w:pPr>
        <w:pStyle w:val="H3"/>
      </w:pPr>
      <w:r>
        <w:t xml:space="preserve">Too Many Variables </w:t>
      </w:r>
    </w:p>
    <w:p w14:paraId="0D255491" w14:textId="21515CC0" w:rsidR="001F305E" w:rsidRDefault="001F305E" w:rsidP="001F305E">
      <w:pPr>
        <w:pStyle w:val="Para"/>
      </w:pPr>
      <w:r>
        <w:t>If you gather enough variables and t</w:t>
      </w:r>
      <w:r w:rsidR="00BD6449">
        <w:t>oss them into regression</w:t>
      </w:r>
      <w:r w:rsidR="004A02E9">
        <w:t xml:space="preserve"> analysis, it is inevitable</w:t>
      </w:r>
      <w:r>
        <w:t xml:space="preserve"> </w:t>
      </w:r>
      <w:r w:rsidR="004A02E9">
        <w:t xml:space="preserve">that something in there will be significantly correlated.   This actually applies to many things beyond regression analysis.  When dealing with large quantities of variables and data, different </w:t>
      </w:r>
      <w:r w:rsidR="00BD6449">
        <w:t>considerations need to b</w:t>
      </w:r>
      <w:r w:rsidR="00A62539">
        <w:t>e made.  If we use the de facto</w:t>
      </w:r>
      <w:r w:rsidR="00BD6449">
        <w:t xml:space="preserve"> guideline </w:t>
      </w:r>
      <w:proofErr w:type="gramStart"/>
      <w:r w:rsidR="00BD6449">
        <w:t>of 0.05 significance testing (remember the p-value discussion earlier</w:t>
      </w:r>
      <w:r w:rsidR="00A62539">
        <w:t>?</w:t>
      </w:r>
      <w:r w:rsidR="00BD6449">
        <w:t>)</w:t>
      </w:r>
      <w:r w:rsidR="00A62539">
        <w:t>,</w:t>
      </w:r>
      <w:proofErr w:type="gramEnd"/>
      <w:r w:rsidR="00BD6449">
        <w:t xml:space="preserve"> then just by chance</w:t>
      </w:r>
      <w:r w:rsidR="00A62539">
        <w:t>,</w:t>
      </w:r>
      <w:r w:rsidR="00BD6449">
        <w:t xml:space="preserve"> 1 in 20 comparison</w:t>
      </w:r>
      <w:r w:rsidR="00A62539">
        <w:t xml:space="preserve">s may appear significant.  Multiply that across hundreds of variables and we are setting ourselves to be misled by spurious connections.   It’s considered good practice to minimize the number of variables in the model.  If a variable doesn’t increase the R2 value much then we’d want to keep it out of the model, even if it has a tiny p-value. </w:t>
      </w:r>
    </w:p>
    <w:p w14:paraId="495FE96C" w14:textId="50A5658F" w:rsidR="00A62539" w:rsidRDefault="00A62539" w:rsidP="00A62539">
      <w:pPr>
        <w:pStyle w:val="H3"/>
      </w:pPr>
      <w:r>
        <w:t>Visualize and Apply the Sniff Test</w:t>
      </w:r>
    </w:p>
    <w:p w14:paraId="74360CA4" w14:textId="268C8E43" w:rsidR="00A62539" w:rsidRPr="00A62539" w:rsidRDefault="00A62539" w:rsidP="00A62539">
      <w:pPr>
        <w:pStyle w:val="Para"/>
      </w:pPr>
      <w:r>
        <w:t>It’s a good idea to visually inspect the data before jumping into regression analysis.  In our example above we created a simple scatterplot and added in the regression line.  This gets a little more complicated as we add multiple variables, but it’s a good habit to get into.   But even beyond that, we want to apply a healthy dose of logic to the variables and make sure that they have at least some reason to be included.   This will help reduce the overall number of variables and hopefully help the analyst get to know the data if they didn’t before.</w:t>
      </w:r>
    </w:p>
    <w:p w14:paraId="60911D27" w14:textId="65374E48" w:rsidR="00EB177E" w:rsidRDefault="00282FF1" w:rsidP="000C13EA">
      <w:pPr>
        <w:pStyle w:val="H3"/>
      </w:pPr>
      <w:r>
        <w:t>Apply linear regression to linear relationships</w:t>
      </w:r>
    </w:p>
    <w:p w14:paraId="3A0B4CE5" w14:textId="26A71EE0" w:rsidR="004D34D0" w:rsidRDefault="00282FF1" w:rsidP="004D34D0">
      <w:pPr>
        <w:pStyle w:val="Para"/>
      </w:pPr>
      <w:r>
        <w:t>T</w:t>
      </w:r>
      <w:r w:rsidR="00A62539">
        <w:t xml:space="preserve">he </w:t>
      </w:r>
      <w:r>
        <w:t xml:space="preserve">concept of linear regression applies to the coefficients, not our input variables.  </w:t>
      </w:r>
      <w:r w:rsidR="004D34D0">
        <w:t xml:space="preserve">Our sample model ended up </w:t>
      </w:r>
      <w:proofErr w:type="gramStart"/>
      <w:r w:rsidR="004D34D0">
        <w:t>to be</w:t>
      </w:r>
      <w:proofErr w:type="gramEnd"/>
      <w:r w:rsidR="004D34D0">
        <w:t>:</w:t>
      </w:r>
    </w:p>
    <w:p w14:paraId="17E697E9" w14:textId="4242CB7E" w:rsidR="004D34D0" w:rsidRDefault="004D34D0" w:rsidP="004D34D0">
      <w:pPr>
        <w:pStyle w:val="CodeSnippet"/>
        <w:jc w:val="center"/>
      </w:pPr>
      <w:r w:rsidRPr="004D34D0">
        <w:t xml:space="preserve">output = </w:t>
      </w:r>
      <w:r>
        <w:t>0.27 + 1.97</w:t>
      </w:r>
      <w:r w:rsidRPr="004D34D0">
        <w:t>(input)</w:t>
      </w:r>
    </w:p>
    <w:p w14:paraId="72B61D74" w14:textId="21B68856" w:rsidR="004D34D0" w:rsidRDefault="004D34D0" w:rsidP="004D34D0">
      <w:pPr>
        <w:pStyle w:val="Para"/>
      </w:pPr>
      <w:r>
        <w:t>However, if the relationship was exponential, w</w:t>
      </w:r>
      <w:r w:rsidR="00C93773">
        <w:t xml:space="preserve">e may have created a model on our transformed input variable by squaring it for example, and </w:t>
      </w:r>
      <w:r>
        <w:t>we would still technically have a linear model.</w:t>
      </w:r>
    </w:p>
    <w:p w14:paraId="5DD3EE0D" w14:textId="4AF45DE4" w:rsidR="004D34D0" w:rsidRPr="004D34D0" w:rsidRDefault="004D34D0" w:rsidP="004D34D0">
      <w:pPr>
        <w:pStyle w:val="CodeSnippet"/>
        <w:jc w:val="center"/>
      </w:pPr>
      <w:r>
        <w:t>y</w:t>
      </w:r>
      <w:r w:rsidRPr="004D34D0">
        <w:t xml:space="preserve"> = </w:t>
      </w:r>
      <w:r>
        <w:t>0.27 + 1.97x</w:t>
      </w:r>
      <w:r w:rsidRPr="004D34D0">
        <w:rPr>
          <w:vertAlign w:val="superscript"/>
        </w:rPr>
        <w:t>2</w:t>
      </w:r>
    </w:p>
    <w:p w14:paraId="793A7994" w14:textId="7298FE0A" w:rsidR="00A62539" w:rsidRPr="00A62539" w:rsidRDefault="004D34D0" w:rsidP="00A62539">
      <w:pPr>
        <w:pStyle w:val="Para"/>
      </w:pPr>
      <w:r>
        <w:t xml:space="preserve">While this is not a linear relationship, we can still use a linear regression model since the coefficient is linear. </w:t>
      </w:r>
      <w:r w:rsidR="00282FF1">
        <w:t xml:space="preserve">If the relationship is not linear then we can transform one ore more variables (input or output) by taking the log, square root or adding exponentials to our variables.  There are some rules for doing transformations (especially with the exponentials) and we also begin to run the risk of over fitting a model.  Over-fitting occurs when a model is tuned to the data we have, but then performs much differently when new data is added (or we use to estimate new values, </w:t>
      </w:r>
      <w:r>
        <w:t>etc.</w:t>
      </w:r>
      <w:r w:rsidR="00282FF1">
        <w:t xml:space="preserve">).  Given enough </w:t>
      </w:r>
      <w:r>
        <w:t>transformations</w:t>
      </w:r>
      <w:r w:rsidR="00282FF1">
        <w:t>, we can create a model where R</w:t>
      </w:r>
      <w:r w:rsidR="00282FF1" w:rsidRPr="004D34D0">
        <w:rPr>
          <w:vertAlign w:val="superscript"/>
        </w:rPr>
        <w:t>2</w:t>
      </w:r>
      <w:r w:rsidR="00282FF1">
        <w:t xml:space="preserve"> is 1 and all of the residuals are 0, but add new values and the R</w:t>
      </w:r>
      <w:r w:rsidR="00282FF1" w:rsidRPr="004D34D0">
        <w:rPr>
          <w:vertAlign w:val="superscript"/>
        </w:rPr>
        <w:t>2</w:t>
      </w:r>
      <w:r w:rsidR="00282FF1">
        <w:t xml:space="preserve"> drops like a brick.  We want our models to strike that bal</w:t>
      </w:r>
      <w:r>
        <w:t>ance between simple and accurate.</w:t>
      </w:r>
    </w:p>
    <w:p w14:paraId="1694C202" w14:textId="754695BF" w:rsidR="00EB177E" w:rsidRDefault="00EB177E" w:rsidP="00EB177E">
      <w:pPr>
        <w:pStyle w:val="H1"/>
      </w:pPr>
      <w:r>
        <w:t xml:space="preserve">Regression on </w:t>
      </w:r>
      <w:proofErr w:type="spellStart"/>
      <w:r>
        <w:t>ZeroAccess</w:t>
      </w:r>
      <w:proofErr w:type="spellEnd"/>
      <w:r>
        <w:t xml:space="preserve"> Infections</w:t>
      </w:r>
    </w:p>
    <w:p w14:paraId="2FEBA71D" w14:textId="1C76F17D" w:rsidR="00EB177E" w:rsidRDefault="00EB177E" w:rsidP="00EB177E">
      <w:pPr>
        <w:pStyle w:val="Para"/>
      </w:pPr>
      <w:r>
        <w:t>Okay, hopefully we have a basic und</w:t>
      </w:r>
      <w:r w:rsidR="00C93773">
        <w:t xml:space="preserve">erstand of a regression model </w:t>
      </w:r>
      <w:r w:rsidR="002C028B">
        <w:t>and all the various things we can screw up with them.  Now w</w:t>
      </w:r>
      <w:r w:rsidR="00C93773">
        <w:t>e can start to pull more meaning from our spatial data than maps would allow us to do.</w:t>
      </w:r>
      <w:r w:rsidR="008D22B4">
        <w:t xml:space="preserve">  </w:t>
      </w:r>
    </w:p>
    <w:p w14:paraId="1A1AF765" w14:textId="36353639" w:rsidR="002C028B" w:rsidRDefault="008B45E8" w:rsidP="00EB177E">
      <w:pPr>
        <w:pStyle w:val="Para"/>
      </w:pPr>
      <w:r>
        <w:t>Let’s begin with a simple regression and see how well “visits from aliens</w:t>
      </w:r>
      <w:proofErr w:type="gramStart"/>
      <w:r>
        <w:t>”</w:t>
      </w:r>
      <w:proofErr w:type="gramEnd"/>
      <w:r>
        <w:t xml:space="preserve"> describes </w:t>
      </w:r>
      <w:proofErr w:type="spellStart"/>
      <w:r w:rsidR="002C028B">
        <w:t>ZeroAccess</w:t>
      </w:r>
      <w:proofErr w:type="spellEnd"/>
      <w:r w:rsidR="002C028B">
        <w:t xml:space="preserve"> </w:t>
      </w:r>
      <w:r>
        <w:t>infections.</w:t>
      </w:r>
      <w:r w:rsidR="002C028B">
        <w:t xml:space="preserve"> </w:t>
      </w:r>
      <w:r>
        <w:t xml:space="preserve"> While this may be silly to non-believers, there is a possibility that aliens have caused this malware.</w:t>
      </w:r>
      <w:r w:rsidR="002C028B">
        <w:t xml:space="preserve"> We do this by specifying the output variable (</w:t>
      </w:r>
      <w:r w:rsidR="002C028B" w:rsidRPr="001B55B7">
        <w:rPr>
          <w:rStyle w:val="InlineCode"/>
        </w:rPr>
        <w:t>za</w:t>
      </w:r>
      <w:r w:rsidR="002C028B">
        <w:t xml:space="preserve"> in our </w:t>
      </w:r>
      <w:r w:rsidR="002C028B" w:rsidRPr="001B55B7">
        <w:rPr>
          <w:rStyle w:val="InlineCode"/>
        </w:rPr>
        <w:t>za.county</w:t>
      </w:r>
      <w:r>
        <w:t xml:space="preserve"> data frame), </w:t>
      </w:r>
      <w:r w:rsidR="002C028B">
        <w:t xml:space="preserve">the tilde character followed by </w:t>
      </w:r>
      <w:r>
        <w:t>variable with alien sightings.  If we wanted to add more variable we would add them, literally with the plus symbol</w:t>
      </w:r>
      <w:r w:rsidR="002C028B">
        <w:t>.</w:t>
      </w:r>
      <w:r>
        <w:t xml:space="preserve">  If we wrap the whole command in the </w:t>
      </w:r>
      <w:r w:rsidRPr="001B55B7">
        <w:rPr>
          <w:rStyle w:val="InlineCode"/>
        </w:rPr>
        <w:t>summary()</w:t>
      </w:r>
      <w:r>
        <w:t xml:space="preserve"> </w:t>
      </w:r>
      <w:r w:rsidR="001B55B7">
        <w:t>call, we get the output immedia</w:t>
      </w:r>
      <w:r>
        <w:t>t</w:t>
      </w:r>
      <w:r w:rsidR="001B55B7">
        <w:t>e</w:t>
      </w:r>
      <w:r>
        <w:t>ly.</w:t>
      </w:r>
    </w:p>
    <w:p w14:paraId="3C68FB40" w14:textId="77777777" w:rsidR="008B45E8" w:rsidRPr="008B45E8" w:rsidRDefault="008B45E8" w:rsidP="008B45E8">
      <w:pPr>
        <w:pStyle w:val="CodeSnippet"/>
        <w:rPr>
          <w:b/>
        </w:rPr>
      </w:pPr>
      <w:r w:rsidRPr="008B45E8">
        <w:rPr>
          <w:b/>
        </w:rPr>
        <w:t>summary(lm(za ~ ufo2010, data=za.county))</w:t>
      </w:r>
    </w:p>
    <w:p w14:paraId="5C32DEA9" w14:textId="77777777" w:rsidR="008B45E8" w:rsidRDefault="008B45E8" w:rsidP="008B45E8">
      <w:pPr>
        <w:pStyle w:val="CodeSnippet"/>
      </w:pPr>
    </w:p>
    <w:p w14:paraId="2694DBDA" w14:textId="77777777" w:rsidR="008B45E8" w:rsidRDefault="008B45E8" w:rsidP="008B45E8">
      <w:pPr>
        <w:pStyle w:val="CodeSnippet"/>
      </w:pPr>
      <w:r>
        <w:t>Coefficients:</w:t>
      </w:r>
    </w:p>
    <w:p w14:paraId="37C30799" w14:textId="77777777" w:rsidR="008B45E8" w:rsidRDefault="008B45E8" w:rsidP="008B45E8">
      <w:pPr>
        <w:pStyle w:val="CodeSnippet"/>
      </w:pPr>
      <w:r>
        <w:t xml:space="preserve">            Estimate Std. Error t value Pr(&gt;|t|)    </w:t>
      </w:r>
    </w:p>
    <w:p w14:paraId="50074469" w14:textId="77777777" w:rsidR="008B45E8" w:rsidRDefault="008B45E8" w:rsidP="008B45E8">
      <w:pPr>
        <w:pStyle w:val="CodeSnippet"/>
      </w:pPr>
      <w:r>
        <w:t>(Intercept) 17.72429    2.59051   6.842 9.39e-12 ***</w:t>
      </w:r>
    </w:p>
    <w:p w14:paraId="41D84317" w14:textId="77777777" w:rsidR="008B45E8" w:rsidRDefault="008B45E8" w:rsidP="008B45E8">
      <w:pPr>
        <w:pStyle w:val="CodeSnippet"/>
      </w:pPr>
      <w:r>
        <w:t>ufo2010      8.31867    0.08685  95.784  &lt; 2e-16 ***</w:t>
      </w:r>
    </w:p>
    <w:p w14:paraId="2092A61E" w14:textId="77777777" w:rsidR="008B45E8" w:rsidRDefault="008B45E8" w:rsidP="008B45E8">
      <w:pPr>
        <w:pStyle w:val="CodeSnippet"/>
      </w:pPr>
      <w:r>
        <w:t>---</w:t>
      </w:r>
    </w:p>
    <w:p w14:paraId="34FBA1CB" w14:textId="77777777" w:rsidR="008B45E8" w:rsidRDefault="008B45E8" w:rsidP="008B45E8">
      <w:pPr>
        <w:pStyle w:val="CodeSnippet"/>
      </w:pPr>
      <w:r>
        <w:t>Signif. codes:  0 ‘***’ 0.001 ‘**’ 0.01 ‘*’ 0.05 ‘.’ 0.1 ‘ ’ 1</w:t>
      </w:r>
    </w:p>
    <w:p w14:paraId="347ABADE" w14:textId="77777777" w:rsidR="008B45E8" w:rsidRDefault="008B45E8" w:rsidP="008B45E8">
      <w:pPr>
        <w:pStyle w:val="CodeSnippet"/>
      </w:pPr>
    </w:p>
    <w:p w14:paraId="635FB37C" w14:textId="77777777" w:rsidR="008B45E8" w:rsidRDefault="008B45E8" w:rsidP="008B45E8">
      <w:pPr>
        <w:pStyle w:val="CodeSnippet"/>
      </w:pPr>
      <w:r>
        <w:t>Residual standard error: 138.4 on 3070 degrees of freedom</w:t>
      </w:r>
    </w:p>
    <w:p w14:paraId="697577E8" w14:textId="77777777" w:rsidR="008B45E8" w:rsidRDefault="008B45E8" w:rsidP="008B45E8">
      <w:pPr>
        <w:pStyle w:val="CodeSnippet"/>
      </w:pPr>
      <w:r>
        <w:t>Multiple R-squared:  0.7493,</w:t>
      </w:r>
      <w:r>
        <w:tab/>
        <w:t xml:space="preserve">Adjusted R-squared:  0.7492 </w:t>
      </w:r>
    </w:p>
    <w:p w14:paraId="06868374" w14:textId="5A85F3A5" w:rsidR="00B11BC8" w:rsidRDefault="008B45E8" w:rsidP="008B45E8">
      <w:pPr>
        <w:pStyle w:val="CodeSnippet"/>
      </w:pPr>
      <w:r>
        <w:t>F-statistic:  9175 on 1 and 3070 DF,  p-value: &lt; 2.2e-16</w:t>
      </w:r>
    </w:p>
    <w:p w14:paraId="247E98FD" w14:textId="6446C957" w:rsidR="008B45E8" w:rsidRDefault="008B45E8" w:rsidP="008B45E8">
      <w:pPr>
        <w:pStyle w:val="Para"/>
      </w:pPr>
      <w:r>
        <w:t xml:space="preserve">Using our new skills, we can see </w:t>
      </w:r>
      <w:r w:rsidR="001B55B7">
        <w:t>the p-value of the UFO variable</w:t>
      </w:r>
      <w:r>
        <w:t xml:space="preserve"> is really tiny indicating </w:t>
      </w:r>
      <w:r w:rsidR="001B55B7">
        <w:t>the connection</w:t>
      </w:r>
      <w:r>
        <w:t xml:space="preserve"> is significant and the R2 value is 0.74, that’s quite impressive.  The coefficient on UFO sightings tells us that for every UFO sighting we should expect 8</w:t>
      </w:r>
      <w:r w:rsidR="001B55B7">
        <w:t xml:space="preserve"> more</w:t>
      </w:r>
      <w:r>
        <w:t xml:space="preserve"> </w:t>
      </w:r>
      <w:proofErr w:type="spellStart"/>
      <w:r>
        <w:t>ZeroAccess</w:t>
      </w:r>
      <w:proofErr w:type="spellEnd"/>
      <w:r>
        <w:t xml:space="preserve"> infections.   This is an incredibly strong model and there is enough to here to submit to a peer-reviewed journal explaining how we have scientifically proven UFO’s are causing the spread of </w:t>
      </w:r>
      <w:proofErr w:type="spellStart"/>
      <w:r>
        <w:t>ZeroAccess</w:t>
      </w:r>
      <w:proofErr w:type="spellEnd"/>
      <w:r>
        <w:t xml:space="preserve"> malware!</w:t>
      </w:r>
      <w:r w:rsidR="001B55B7">
        <w:t xml:space="preserve">  We can see the headlines already:</w:t>
      </w:r>
    </w:p>
    <w:p w14:paraId="2F34045E" w14:textId="3A6D6DCC" w:rsidR="001B55B7" w:rsidRPr="001B55B7" w:rsidRDefault="001B55B7" w:rsidP="008B45E8">
      <w:pPr>
        <w:pStyle w:val="Para"/>
        <w:rPr>
          <w:rStyle w:val="IntenseReference"/>
        </w:rPr>
      </w:pPr>
      <w:r w:rsidRPr="001B55B7">
        <w:rPr>
          <w:rStyle w:val="IntenseReference"/>
        </w:rPr>
        <w:t xml:space="preserve">Researchers Link </w:t>
      </w:r>
      <w:proofErr w:type="spellStart"/>
      <w:r w:rsidRPr="001B55B7">
        <w:rPr>
          <w:rStyle w:val="IntenseReference"/>
        </w:rPr>
        <w:t>ZeroAccess</w:t>
      </w:r>
      <w:proofErr w:type="spellEnd"/>
      <w:r w:rsidRPr="001B55B7">
        <w:rPr>
          <w:rStyle w:val="IntenseReference"/>
        </w:rPr>
        <w:t xml:space="preserve"> Infections to Alien Vis</w:t>
      </w:r>
      <w:r>
        <w:rPr>
          <w:rStyle w:val="IntenseReference"/>
        </w:rPr>
        <w:t>i</w:t>
      </w:r>
      <w:r w:rsidRPr="001B55B7">
        <w:rPr>
          <w:rStyle w:val="IntenseReference"/>
        </w:rPr>
        <w:t>tors</w:t>
      </w:r>
    </w:p>
    <w:p w14:paraId="14C2BAEC" w14:textId="06B95DB2" w:rsidR="008B45E8" w:rsidRDefault="001B55B7" w:rsidP="008B45E8">
      <w:pPr>
        <w:pStyle w:val="Para"/>
      </w:pPr>
      <w:r>
        <w:t>Before we get ahead of ourselves, maybe we should looks at some of these other variables.  Let’s run another regression with all of these variables and see what happens.</w:t>
      </w:r>
    </w:p>
    <w:p w14:paraId="26F59E9C" w14:textId="6EABFDA0" w:rsidR="001B55B7" w:rsidRPr="001B55B7" w:rsidRDefault="001B55B7" w:rsidP="001B55B7">
      <w:pPr>
        <w:pStyle w:val="CodeSnippet"/>
        <w:rPr>
          <w:b/>
        </w:rPr>
      </w:pPr>
      <w:r w:rsidRPr="001B55B7">
        <w:rPr>
          <w:b/>
        </w:rPr>
        <w:t>summary(lm(za ~ pop + income + ipaddr + ufo2010, data=za.county))</w:t>
      </w:r>
    </w:p>
    <w:p w14:paraId="11F5CBEA" w14:textId="77777777" w:rsidR="001B55B7" w:rsidRDefault="001B55B7" w:rsidP="001B55B7">
      <w:pPr>
        <w:pStyle w:val="CodeSnippet"/>
      </w:pPr>
    </w:p>
    <w:p w14:paraId="1D9C8463" w14:textId="77777777" w:rsidR="001B55B7" w:rsidRDefault="001B55B7" w:rsidP="001B55B7">
      <w:pPr>
        <w:pStyle w:val="CodeSnippet"/>
      </w:pPr>
      <w:r>
        <w:t>Coefficients:</w:t>
      </w:r>
    </w:p>
    <w:p w14:paraId="188F7C2B" w14:textId="77777777" w:rsidR="001B55B7" w:rsidRDefault="001B55B7" w:rsidP="001B55B7">
      <w:pPr>
        <w:pStyle w:val="CodeSnippet"/>
      </w:pPr>
      <w:r>
        <w:t xml:space="preserve">              Estimate Std. Error t value Pr(&gt;|t|)    </w:t>
      </w:r>
    </w:p>
    <w:p w14:paraId="539B4BEC" w14:textId="77777777" w:rsidR="001B55B7" w:rsidRDefault="001B55B7" w:rsidP="001B55B7">
      <w:pPr>
        <w:pStyle w:val="CodeSnippet"/>
      </w:pPr>
      <w:r>
        <w:t xml:space="preserve">(Intercept)  1.380e+01  4.864e+00   2.838  0.00457 ** </w:t>
      </w:r>
    </w:p>
    <w:p w14:paraId="07BC6F75" w14:textId="77777777" w:rsidR="001B55B7" w:rsidRDefault="001B55B7" w:rsidP="001B55B7">
      <w:pPr>
        <w:pStyle w:val="CodeSnippet"/>
      </w:pPr>
      <w:r>
        <w:t>pop          7.881e-04  7.960e-06  99.004  &lt; 2e-16 ***</w:t>
      </w:r>
    </w:p>
    <w:p w14:paraId="630CA35C" w14:textId="77777777" w:rsidR="001B55B7" w:rsidRDefault="001B55B7" w:rsidP="001B55B7">
      <w:pPr>
        <w:pStyle w:val="CodeSnippet"/>
      </w:pPr>
      <w:r>
        <w:t xml:space="preserve">income      -3.152e-04  1.066e-04  -2.957  0.00313 ** </w:t>
      </w:r>
    </w:p>
    <w:p w14:paraId="76E3E1AD" w14:textId="77777777" w:rsidR="001B55B7" w:rsidRDefault="001B55B7" w:rsidP="001B55B7">
      <w:pPr>
        <w:pStyle w:val="CodeSnippet"/>
      </w:pPr>
      <w:r>
        <w:t>ipaddr       2.086e-06  2.656e-07   7.852 5.63e-15 ***</w:t>
      </w:r>
    </w:p>
    <w:p w14:paraId="1F55A136" w14:textId="77777777" w:rsidR="001B55B7" w:rsidRDefault="001B55B7" w:rsidP="001B55B7">
      <w:pPr>
        <w:pStyle w:val="CodeSnippet"/>
      </w:pPr>
      <w:r>
        <w:t>ufo2010      4.774e-01  8.724e-02   5.472 4.80e-08 ***</w:t>
      </w:r>
    </w:p>
    <w:p w14:paraId="331655BB" w14:textId="77777777" w:rsidR="001B55B7" w:rsidRDefault="001B55B7" w:rsidP="001B55B7">
      <w:pPr>
        <w:pStyle w:val="CodeSnippet"/>
      </w:pPr>
      <w:r>
        <w:t>---</w:t>
      </w:r>
    </w:p>
    <w:p w14:paraId="7AE3BADA" w14:textId="77777777" w:rsidR="001B55B7" w:rsidRDefault="001B55B7" w:rsidP="001B55B7">
      <w:pPr>
        <w:pStyle w:val="CodeSnippet"/>
      </w:pPr>
      <w:r>
        <w:t>Signif. codes:  0 ‘***’ 0.001 ‘**’ 0.01 ‘*’ 0.05 ‘.’ 0.1 ‘ ’ 1</w:t>
      </w:r>
    </w:p>
    <w:p w14:paraId="0D8427D2" w14:textId="77777777" w:rsidR="001B55B7" w:rsidRDefault="001B55B7" w:rsidP="001B55B7">
      <w:pPr>
        <w:pStyle w:val="CodeSnippet"/>
      </w:pPr>
    </w:p>
    <w:p w14:paraId="21F8690D" w14:textId="77777777" w:rsidR="001B55B7" w:rsidRDefault="001B55B7" w:rsidP="001B55B7">
      <w:pPr>
        <w:pStyle w:val="CodeSnippet"/>
      </w:pPr>
      <w:r>
        <w:t>Residual standard error: 65.72 on 3067 degrees of freedom</w:t>
      </w:r>
    </w:p>
    <w:p w14:paraId="51E2CF52" w14:textId="77777777" w:rsidR="001B55B7" w:rsidRDefault="001B55B7" w:rsidP="001B55B7">
      <w:pPr>
        <w:pStyle w:val="CodeSnippet"/>
      </w:pPr>
      <w:r>
        <w:t>Multiple R-squared:  0.9435,</w:t>
      </w:r>
      <w:r>
        <w:tab/>
        <w:t xml:space="preserve">Adjusted R-squared:  0.9434 </w:t>
      </w:r>
    </w:p>
    <w:p w14:paraId="54D03BE1" w14:textId="05384E17" w:rsidR="001B55B7" w:rsidRDefault="001B55B7" w:rsidP="001B55B7">
      <w:pPr>
        <w:pStyle w:val="CodeSnippet"/>
      </w:pPr>
      <w:r>
        <w:t>F-statistic: 1.281e+04 on 4 and 3067 DF,  p-value: &lt; 2.2e-16</w:t>
      </w:r>
    </w:p>
    <w:p w14:paraId="572DE713" w14:textId="2F159B02" w:rsidR="001B55B7" w:rsidRDefault="001B55B7" w:rsidP="001B55B7">
      <w:pPr>
        <w:pStyle w:val="Para"/>
      </w:pPr>
      <w:r>
        <w:t xml:space="preserve">Scanning down the p-values, it looks like all of these are significant, but we have a rather large sample size here with over 3,000 counties in our data.  With that in mind, it looks like income may be suspect, but the number of IP address and UFO visits still appear strong.  Notice that as we’ve added more variables the influence of UFO visits has dropped and is accounted for </w:t>
      </w:r>
      <w:r w:rsidR="006E5DF8">
        <w:t xml:space="preserve">in other variables now.  While we have all of these variables in this model, we should check for something called </w:t>
      </w:r>
      <w:proofErr w:type="spellStart"/>
      <w:r w:rsidR="006E5DF8">
        <w:t>multicollinear</w:t>
      </w:r>
      <w:proofErr w:type="spellEnd"/>
      <w:r w:rsidR="006E5DF8">
        <w:t xml:space="preserve"> variables.  This is where two or more of the input variables are correlated and that relationship is masking the (</w:t>
      </w:r>
      <w:proofErr w:type="gramStart"/>
      <w:r w:rsidR="006E5DF8">
        <w:t>in)significance</w:t>
      </w:r>
      <w:proofErr w:type="gramEnd"/>
      <w:r w:rsidR="006E5DF8">
        <w:t xml:space="preserve"> of a variable.   We check for this by looking at something called the variance inflation.  R has a nice </w:t>
      </w:r>
      <w:r w:rsidR="006E5DF8" w:rsidRPr="006E5DF8">
        <w:rPr>
          <w:rStyle w:val="InlineCode"/>
        </w:rPr>
        <w:t>vif()</w:t>
      </w:r>
      <w:r w:rsidR="006E5DF8">
        <w:t xml:space="preserve"> function in the Companion to Applied Regression (</w:t>
      </w:r>
      <w:r w:rsidR="006E5DF8" w:rsidRPr="006E5DF8">
        <w:rPr>
          <w:rStyle w:val="InlineCode"/>
        </w:rPr>
        <w:t>car</w:t>
      </w:r>
      <w:r w:rsidR="006E5DF8">
        <w:t>) package.  As a general rule, if the square root of the variance inflation is greater than 2 (something I have to lookup every time I do this), the variables are correlated and we shouldn’t trust that both are significantly contributing to the model.</w:t>
      </w:r>
    </w:p>
    <w:p w14:paraId="18FC8A1F" w14:textId="2B4B751F" w:rsidR="006E5DF8" w:rsidRPr="006E5DF8" w:rsidRDefault="006E5DF8" w:rsidP="006E5DF8">
      <w:pPr>
        <w:pStyle w:val="CodeSnippet"/>
      </w:pPr>
      <w:r>
        <w:rPr>
          <w:b/>
        </w:rPr>
        <w:t>library(car)</w:t>
      </w:r>
      <w:r w:rsidRPr="006E5DF8">
        <w:t xml:space="preserve"> # for the vif() function</w:t>
      </w:r>
    </w:p>
    <w:p w14:paraId="7B6C47D7" w14:textId="77777777" w:rsidR="006E5DF8" w:rsidRDefault="006E5DF8" w:rsidP="006E5DF8">
      <w:pPr>
        <w:pStyle w:val="CodeSnippet"/>
        <w:rPr>
          <w:b/>
        </w:rPr>
      </w:pPr>
      <w:r w:rsidRPr="006E5DF8">
        <w:rPr>
          <w:b/>
        </w:rPr>
        <w:t>model &lt;- lm(za ~ pop + income + ipaddr + ufo2010, data=za.county)</w:t>
      </w:r>
    </w:p>
    <w:p w14:paraId="040CFFB7" w14:textId="6A105425" w:rsidR="006E5DF8" w:rsidRPr="006E5DF8" w:rsidRDefault="006E5DF8" w:rsidP="006E5DF8">
      <w:pPr>
        <w:pStyle w:val="CodeSnippet"/>
        <w:rPr>
          <w:b/>
        </w:rPr>
      </w:pPr>
      <w:r w:rsidRPr="006E5DF8">
        <w:rPr>
          <w:b/>
        </w:rPr>
        <w:t>sqrt(vif(model))</w:t>
      </w:r>
    </w:p>
    <w:p w14:paraId="01BAD40B" w14:textId="77777777" w:rsidR="006E5DF8" w:rsidRDefault="006E5DF8" w:rsidP="006E5DF8">
      <w:pPr>
        <w:pStyle w:val="CodeSnippet"/>
      </w:pPr>
      <w:r>
        <w:t xml:space="preserve">     pop   income   ipaddr  ufo2010 </w:t>
      </w:r>
    </w:p>
    <w:p w14:paraId="722F9624" w14:textId="77656530" w:rsidR="006E5DF8" w:rsidRDefault="006E5DF8" w:rsidP="006E5DF8">
      <w:pPr>
        <w:pStyle w:val="CodeSnippet"/>
      </w:pPr>
      <w:r>
        <w:t>2.165458 1.038467 1.046051 2.115512</w:t>
      </w:r>
    </w:p>
    <w:p w14:paraId="08D8E009" w14:textId="040F2DDE" w:rsidR="006E5DF8" w:rsidRDefault="006E5DF8" w:rsidP="006E5DF8">
      <w:pPr>
        <w:pStyle w:val="Para"/>
      </w:pPr>
      <w:r>
        <w:t xml:space="preserve">We can see that the </w:t>
      </w:r>
      <w:r w:rsidR="00F55455">
        <w:t>population and ufo2010 are collinear.  Oh no! Is it possible that UFO sightings are just a function of population?  In order to test that, we can normalize out the population.  For this we’ll just divide both values by the population</w:t>
      </w:r>
      <w:r w:rsidR="00A13A8C">
        <w:t xml:space="preserve">, making them infections and sighting per capita, </w:t>
      </w:r>
      <w:r w:rsidR="00F55455">
        <w:t>and rerun the single regression.</w:t>
      </w:r>
    </w:p>
    <w:p w14:paraId="4A1FA1AF" w14:textId="77777777" w:rsidR="00A13A8C" w:rsidRPr="00A13A8C" w:rsidRDefault="00A13A8C" w:rsidP="00A13A8C">
      <w:pPr>
        <w:pStyle w:val="CodeSnippet"/>
        <w:rPr>
          <w:b/>
        </w:rPr>
      </w:pPr>
      <w:proofErr w:type="spellStart"/>
      <w:r w:rsidRPr="00A13A8C">
        <w:rPr>
          <w:b/>
        </w:rPr>
        <w:t>za.county$za.by.pop</w:t>
      </w:r>
      <w:proofErr w:type="spellEnd"/>
      <w:r w:rsidRPr="00A13A8C">
        <w:rPr>
          <w:b/>
        </w:rPr>
        <w:t xml:space="preserve"> &lt;- </w:t>
      </w:r>
      <w:proofErr w:type="spellStart"/>
      <w:r w:rsidRPr="00A13A8C">
        <w:rPr>
          <w:b/>
        </w:rPr>
        <w:t>za.county$za</w:t>
      </w:r>
      <w:proofErr w:type="spellEnd"/>
      <w:r w:rsidRPr="00A13A8C">
        <w:rPr>
          <w:b/>
        </w:rPr>
        <w:t>/</w:t>
      </w:r>
      <w:proofErr w:type="spellStart"/>
      <w:r w:rsidRPr="00A13A8C">
        <w:rPr>
          <w:b/>
        </w:rPr>
        <w:t>za.county$pop</w:t>
      </w:r>
      <w:proofErr w:type="spellEnd"/>
    </w:p>
    <w:p w14:paraId="3A8AA17F" w14:textId="77777777" w:rsidR="00A13A8C" w:rsidRPr="00A13A8C" w:rsidRDefault="00A13A8C" w:rsidP="00A13A8C">
      <w:pPr>
        <w:pStyle w:val="CodeSnippet"/>
        <w:rPr>
          <w:b/>
        </w:rPr>
      </w:pPr>
      <w:proofErr w:type="spellStart"/>
      <w:r w:rsidRPr="00A13A8C">
        <w:rPr>
          <w:b/>
        </w:rPr>
        <w:t>za.county$ufo.by.pop</w:t>
      </w:r>
      <w:proofErr w:type="spellEnd"/>
      <w:r w:rsidRPr="00A13A8C">
        <w:rPr>
          <w:b/>
        </w:rPr>
        <w:t xml:space="preserve"> &lt;- za.county$ufo2010/</w:t>
      </w:r>
      <w:proofErr w:type="spellStart"/>
      <w:r w:rsidRPr="00A13A8C">
        <w:rPr>
          <w:b/>
        </w:rPr>
        <w:t>za.county$pop</w:t>
      </w:r>
      <w:proofErr w:type="spellEnd"/>
    </w:p>
    <w:p w14:paraId="7DE7638D" w14:textId="736266B1" w:rsidR="00F55455" w:rsidRDefault="00A13A8C" w:rsidP="00A13A8C">
      <w:pPr>
        <w:pStyle w:val="CodeSnippet"/>
        <w:rPr>
          <w:b/>
        </w:rPr>
      </w:pPr>
      <w:r w:rsidRPr="00A13A8C">
        <w:rPr>
          <w:b/>
        </w:rPr>
        <w:t>summary(lm(</w:t>
      </w:r>
      <w:proofErr w:type="spellStart"/>
      <w:r w:rsidRPr="00A13A8C">
        <w:rPr>
          <w:b/>
        </w:rPr>
        <w:t>za.by.pop</w:t>
      </w:r>
      <w:proofErr w:type="spellEnd"/>
      <w:r w:rsidRPr="00A13A8C">
        <w:rPr>
          <w:b/>
        </w:rPr>
        <w:t xml:space="preserve"> ~ </w:t>
      </w:r>
      <w:proofErr w:type="spellStart"/>
      <w:r w:rsidRPr="00A13A8C">
        <w:rPr>
          <w:b/>
        </w:rPr>
        <w:t>ufo.by.pop</w:t>
      </w:r>
      <w:proofErr w:type="spellEnd"/>
      <w:r w:rsidRPr="00A13A8C">
        <w:rPr>
          <w:b/>
        </w:rPr>
        <w:t>, data=</w:t>
      </w:r>
      <w:proofErr w:type="spellStart"/>
      <w:r w:rsidRPr="00A13A8C">
        <w:rPr>
          <w:b/>
        </w:rPr>
        <w:t>za.county</w:t>
      </w:r>
      <w:proofErr w:type="spellEnd"/>
      <w:r w:rsidRPr="00A13A8C">
        <w:rPr>
          <w:b/>
        </w:rPr>
        <w:t>))</w:t>
      </w:r>
    </w:p>
    <w:p w14:paraId="384E73A9" w14:textId="77777777" w:rsidR="00A13A8C" w:rsidRPr="00A13A8C" w:rsidRDefault="00A13A8C" w:rsidP="00A13A8C">
      <w:pPr>
        <w:pStyle w:val="CodeSnippet"/>
        <w:rPr>
          <w:b/>
        </w:rPr>
      </w:pPr>
    </w:p>
    <w:p w14:paraId="6EB71EDD" w14:textId="77777777" w:rsidR="00A13A8C" w:rsidRDefault="00A13A8C" w:rsidP="00A13A8C">
      <w:pPr>
        <w:pStyle w:val="CodeSnippet"/>
      </w:pPr>
      <w:r>
        <w:t>Coefficients:</w:t>
      </w:r>
    </w:p>
    <w:p w14:paraId="0227F3EF" w14:textId="77777777" w:rsidR="00A13A8C" w:rsidRDefault="00A13A8C" w:rsidP="00A13A8C">
      <w:pPr>
        <w:pStyle w:val="CodeSnippet"/>
      </w:pPr>
      <w:r>
        <w:t xml:space="preserve">             Estimate Std. Error t value </w:t>
      </w:r>
      <w:proofErr w:type="spellStart"/>
      <w:r>
        <w:t>Pr</w:t>
      </w:r>
      <w:proofErr w:type="spellEnd"/>
      <w:r>
        <w:t xml:space="preserve">(&gt;|t|)    </w:t>
      </w:r>
    </w:p>
    <w:p w14:paraId="51C5BDD0" w14:textId="77777777" w:rsidR="00A13A8C" w:rsidRDefault="00A13A8C" w:rsidP="00A13A8C">
      <w:pPr>
        <w:pStyle w:val="CodeSnippet"/>
      </w:pPr>
      <w:r>
        <w:t>(Intercept) 7.052e-04  1.213e-05  58.138  &lt; 2e-16 ***</w:t>
      </w:r>
    </w:p>
    <w:p w14:paraId="2A0FB1ED" w14:textId="77777777" w:rsidR="00A13A8C" w:rsidRDefault="00A13A8C" w:rsidP="00A13A8C">
      <w:pPr>
        <w:pStyle w:val="CodeSnippet"/>
      </w:pPr>
      <w:proofErr w:type="spellStart"/>
      <w:r>
        <w:t>ufo.by.pop</w:t>
      </w:r>
      <w:proofErr w:type="spellEnd"/>
      <w:r>
        <w:t xml:space="preserve">  2.690e-01  6.954e-02   3.868 0.000112 ***</w:t>
      </w:r>
    </w:p>
    <w:p w14:paraId="3729A804" w14:textId="77777777" w:rsidR="00A13A8C" w:rsidRDefault="00A13A8C" w:rsidP="00A13A8C">
      <w:pPr>
        <w:pStyle w:val="CodeSnippet"/>
      </w:pPr>
      <w:r>
        <w:t>---</w:t>
      </w:r>
    </w:p>
    <w:p w14:paraId="541F6FE7" w14:textId="77777777" w:rsidR="00A13A8C" w:rsidRDefault="00A13A8C" w:rsidP="00A13A8C">
      <w:pPr>
        <w:pStyle w:val="CodeSnippet"/>
      </w:pPr>
      <w:proofErr w:type="spellStart"/>
      <w:r>
        <w:t>Signif</w:t>
      </w:r>
      <w:proofErr w:type="spellEnd"/>
      <w:r>
        <w:t>. codes:  0 ‘***’ 0.001 ‘**’ 0.01 ‘*’ 0.05 ‘.’ 0.1 ‘ ’ 1</w:t>
      </w:r>
    </w:p>
    <w:p w14:paraId="5514D193" w14:textId="77777777" w:rsidR="00A13A8C" w:rsidRDefault="00A13A8C" w:rsidP="00A13A8C">
      <w:pPr>
        <w:pStyle w:val="CodeSnippet"/>
      </w:pPr>
    </w:p>
    <w:p w14:paraId="1AB8DA62" w14:textId="77777777" w:rsidR="00A13A8C" w:rsidRDefault="00A13A8C" w:rsidP="00A13A8C">
      <w:pPr>
        <w:pStyle w:val="CodeSnippet"/>
      </w:pPr>
      <w:r>
        <w:t>Residual standard error: 0.0005792 on 3070 degrees of freedom</w:t>
      </w:r>
    </w:p>
    <w:p w14:paraId="409E9D3F" w14:textId="77777777" w:rsidR="00A13A8C" w:rsidRDefault="00A13A8C" w:rsidP="00A13A8C">
      <w:pPr>
        <w:pStyle w:val="CodeSnippet"/>
      </w:pPr>
      <w:r>
        <w:t>Multiple R-squared:  0.004851,</w:t>
      </w:r>
      <w:r>
        <w:tab/>
        <w:t xml:space="preserve">Adjusted R-squared:  0.004527 </w:t>
      </w:r>
    </w:p>
    <w:p w14:paraId="200343D8" w14:textId="77777777" w:rsidR="00A13A8C" w:rsidRDefault="00A13A8C" w:rsidP="00A13A8C">
      <w:pPr>
        <w:pStyle w:val="CodeSnippet"/>
      </w:pPr>
      <w:r>
        <w:t>F-statistic: 14.96 on 1 and 3070 DF,  p-value: 0.0001118</w:t>
      </w:r>
    </w:p>
    <w:p w14:paraId="2B0A4BFA" w14:textId="56791828" w:rsidR="00A13A8C" w:rsidRDefault="00A13A8C" w:rsidP="00A13A8C">
      <w:pPr>
        <w:pStyle w:val="Para"/>
      </w:pPr>
      <w:r>
        <w:t xml:space="preserve">Great! </w:t>
      </w:r>
      <w:proofErr w:type="gramStart"/>
      <w:r>
        <w:t>the</w:t>
      </w:r>
      <w:proofErr w:type="gramEnd"/>
      <w:r>
        <w:t xml:space="preserve"> p-value is still under 0.05! But oh wait a </w:t>
      </w:r>
      <w:proofErr w:type="gramStart"/>
      <w:r>
        <w:t>second,</w:t>
      </w:r>
      <w:proofErr w:type="gramEnd"/>
      <w:r>
        <w:t xml:space="preserve"> the R</w:t>
      </w:r>
      <w:r w:rsidRPr="00A13A8C">
        <w:rPr>
          <w:vertAlign w:val="superscript"/>
        </w:rPr>
        <w:t>2</w:t>
      </w:r>
      <w:r>
        <w:t xml:space="preserve"> value is telling us that this model is quite useless as it describes 0.4% of our data. At this point, it might be safe to listen to that little voice of logic and conclude that UFO visits and </w:t>
      </w:r>
      <w:proofErr w:type="spellStart"/>
      <w:r>
        <w:t>ZeroAccess</w:t>
      </w:r>
      <w:proofErr w:type="spellEnd"/>
      <w:r>
        <w:t xml:space="preserve"> infections are not related. </w:t>
      </w:r>
    </w:p>
    <w:p w14:paraId="7EA08BDF" w14:textId="3E80BD04" w:rsidR="00A13A8C" w:rsidRDefault="00A13A8C" w:rsidP="00A13A8C">
      <w:pPr>
        <w:pStyle w:val="Para"/>
      </w:pPr>
      <w:r>
        <w:t>Let’s run one more analysis, but keep in mind, all of this data is available for download from the book website along with the code in this chapter.  There is plenty of room for exploration here.</w:t>
      </w:r>
    </w:p>
    <w:p w14:paraId="0DBD9EC6" w14:textId="6F39DF30" w:rsidR="00A13A8C" w:rsidRDefault="00A13A8C" w:rsidP="00A13A8C">
      <w:pPr>
        <w:pStyle w:val="H3"/>
      </w:pPr>
      <w:r>
        <w:t xml:space="preserve">What is correlated to </w:t>
      </w:r>
      <w:proofErr w:type="spellStart"/>
      <w:r>
        <w:t>ZeroAccess</w:t>
      </w:r>
      <w:proofErr w:type="spellEnd"/>
      <w:r>
        <w:t xml:space="preserve"> Infections?</w:t>
      </w:r>
    </w:p>
    <w:p w14:paraId="6BE006EF" w14:textId="7EE028C5" w:rsidR="00A13A8C" w:rsidRDefault="00A13A8C" w:rsidP="00A13A8C">
      <w:pPr>
        <w:pStyle w:val="Para"/>
      </w:pPr>
      <w:r>
        <w:t xml:space="preserve">Let’s say we have a strong suspicion (or we’ve already run through a variety of models) that population of a county is the </w:t>
      </w:r>
      <w:r w:rsidR="00FA33F0">
        <w:t xml:space="preserve">best </w:t>
      </w:r>
      <w:r>
        <w:t xml:space="preserve">overall </w:t>
      </w:r>
      <w:proofErr w:type="gramStart"/>
      <w:r w:rsidR="00FA33F0">
        <w:t>predictor of how many infections appear</w:t>
      </w:r>
      <w:proofErr w:type="gramEnd"/>
      <w:r>
        <w:t xml:space="preserve"> in that county.  </w:t>
      </w:r>
    </w:p>
    <w:p w14:paraId="5153646D" w14:textId="77777777" w:rsidR="00FA33F0" w:rsidRPr="00FA33F0" w:rsidRDefault="00FA33F0" w:rsidP="00FA33F0">
      <w:pPr>
        <w:pStyle w:val="CodeSnippet"/>
        <w:rPr>
          <w:b/>
        </w:rPr>
      </w:pPr>
      <w:r w:rsidRPr="00FA33F0">
        <w:rPr>
          <w:b/>
        </w:rPr>
        <w:t>summary(lm(</w:t>
      </w:r>
      <w:proofErr w:type="spellStart"/>
      <w:r w:rsidRPr="00FA33F0">
        <w:rPr>
          <w:b/>
        </w:rPr>
        <w:t>za</w:t>
      </w:r>
      <w:proofErr w:type="spellEnd"/>
      <w:r w:rsidRPr="00FA33F0">
        <w:rPr>
          <w:b/>
        </w:rPr>
        <w:t xml:space="preserve"> ~ pop, data=</w:t>
      </w:r>
      <w:proofErr w:type="spellStart"/>
      <w:r w:rsidRPr="00FA33F0">
        <w:rPr>
          <w:b/>
        </w:rPr>
        <w:t>za.county</w:t>
      </w:r>
      <w:proofErr w:type="spellEnd"/>
      <w:r w:rsidRPr="00FA33F0">
        <w:rPr>
          <w:b/>
        </w:rPr>
        <w:t>))</w:t>
      </w:r>
    </w:p>
    <w:p w14:paraId="07409D97" w14:textId="77777777" w:rsidR="00FA33F0" w:rsidRDefault="00FA33F0" w:rsidP="00FA33F0">
      <w:pPr>
        <w:pStyle w:val="CodeSnippet"/>
      </w:pPr>
    </w:p>
    <w:p w14:paraId="651EF50B" w14:textId="77777777" w:rsidR="00FA33F0" w:rsidRDefault="00FA33F0" w:rsidP="00FA33F0">
      <w:pPr>
        <w:pStyle w:val="CodeSnippet"/>
      </w:pPr>
      <w:r>
        <w:t>Coefficients:</w:t>
      </w:r>
    </w:p>
    <w:p w14:paraId="6FAB980F" w14:textId="77777777" w:rsidR="00FA33F0" w:rsidRDefault="00FA33F0" w:rsidP="00FA33F0">
      <w:pPr>
        <w:pStyle w:val="CodeSnippet"/>
      </w:pPr>
      <w:r>
        <w:t xml:space="preserve">              Estimate Std. Error t value Pr(&gt;|t|)    </w:t>
      </w:r>
    </w:p>
    <w:p w14:paraId="24F57B53" w14:textId="77777777" w:rsidR="00FA33F0" w:rsidRDefault="00FA33F0" w:rsidP="00FA33F0">
      <w:pPr>
        <w:pStyle w:val="CodeSnippet"/>
      </w:pPr>
      <w:r>
        <w:t xml:space="preserve">(Intercept) -1.678e-01  1.261e+00  -0.133    0.894    </w:t>
      </w:r>
    </w:p>
    <w:p w14:paraId="7888ED00" w14:textId="77777777" w:rsidR="00FA33F0" w:rsidRDefault="00FA33F0" w:rsidP="00FA33F0">
      <w:pPr>
        <w:pStyle w:val="CodeSnippet"/>
      </w:pPr>
      <w:r>
        <w:t>pop          8.313e-04  3.731e-06 222.791   &lt;2e-16 ***</w:t>
      </w:r>
    </w:p>
    <w:p w14:paraId="37F90EA3" w14:textId="77777777" w:rsidR="00FA33F0" w:rsidRDefault="00FA33F0" w:rsidP="00FA33F0">
      <w:pPr>
        <w:pStyle w:val="CodeSnippet"/>
      </w:pPr>
      <w:r>
        <w:t>---</w:t>
      </w:r>
    </w:p>
    <w:p w14:paraId="68B363F2" w14:textId="77777777" w:rsidR="00FA33F0" w:rsidRDefault="00FA33F0" w:rsidP="00FA33F0">
      <w:pPr>
        <w:pStyle w:val="CodeSnippet"/>
      </w:pPr>
      <w:r>
        <w:t>Signif. codes:  0 ‘***’ 0.001 ‘**’ 0.01 ‘*’ 0.05 ‘.’ 0.1 ‘ ’ 1</w:t>
      </w:r>
    </w:p>
    <w:p w14:paraId="450E27DC" w14:textId="77777777" w:rsidR="00FA33F0" w:rsidRDefault="00FA33F0" w:rsidP="00FA33F0">
      <w:pPr>
        <w:pStyle w:val="CodeSnippet"/>
      </w:pPr>
    </w:p>
    <w:p w14:paraId="4B1C00CF" w14:textId="77777777" w:rsidR="00FA33F0" w:rsidRDefault="00FA33F0" w:rsidP="00FA33F0">
      <w:pPr>
        <w:pStyle w:val="CodeSnippet"/>
      </w:pPr>
      <w:r>
        <w:t>Residual standard error: 66.71 on 3070 degrees of freedom</w:t>
      </w:r>
    </w:p>
    <w:p w14:paraId="0C57CF88" w14:textId="77777777" w:rsidR="00FA33F0" w:rsidRDefault="00FA33F0" w:rsidP="00FA33F0">
      <w:pPr>
        <w:pStyle w:val="CodeSnippet"/>
      </w:pPr>
      <w:r>
        <w:t>Multiple R-squared:  0.9418,</w:t>
      </w:r>
      <w:r>
        <w:tab/>
        <w:t xml:space="preserve">Adjusted R-squared:  0.9417 </w:t>
      </w:r>
    </w:p>
    <w:p w14:paraId="2BEEBCE6" w14:textId="1FC14F14" w:rsidR="00FA33F0" w:rsidRDefault="00FA33F0" w:rsidP="00FA33F0">
      <w:pPr>
        <w:pStyle w:val="CodeSnippet"/>
      </w:pPr>
      <w:r>
        <w:t>F-statistic: 4.964e+04 on 1 and 3070 DF,  p-value: &lt; 2.2e-16</w:t>
      </w:r>
    </w:p>
    <w:p w14:paraId="78890BF8" w14:textId="009A0ADE" w:rsidR="00FA33F0" w:rsidRDefault="00FA33F0" w:rsidP="00FA33F0">
      <w:pPr>
        <w:pStyle w:val="Para"/>
      </w:pPr>
      <w:r>
        <w:t>With an R</w:t>
      </w:r>
      <w:r w:rsidRPr="00FA33F0">
        <w:rPr>
          <w:vertAlign w:val="superscript"/>
        </w:rPr>
        <w:t>2</w:t>
      </w:r>
      <w:r>
        <w:t xml:space="preserve"> value of 0.94, we’re going to be hard pressed to add more variables in here that mean much.  Sure enough, when we cycle through the other variables we find that income and the number of IP addresses in that county do not add much to the overall model.  What we can draw from</w:t>
      </w:r>
      <w:bookmarkStart w:id="1" w:name="_GoBack"/>
      <w:bookmarkEnd w:id="1"/>
      <w:r>
        <w:t xml:space="preserve"> the output of the regression on population is in the coefficient of 8.313e-04, which is engineering notation for 0.0008313, if we invert that (1/0.0008313) we can calculate that for about every 1,200 people a county has, we could expect one more infection of </w:t>
      </w:r>
      <w:proofErr w:type="spellStart"/>
      <w:r>
        <w:t>ZeroAccess</w:t>
      </w:r>
      <w:proofErr w:type="spellEnd"/>
      <w:r>
        <w:t xml:space="preserve">. </w:t>
      </w:r>
    </w:p>
    <w:p w14:paraId="2BEAD1DD" w14:textId="08A3DA59" w:rsidR="00BF3EB8" w:rsidRDefault="00FA33F0" w:rsidP="00ED5874">
      <w:pPr>
        <w:pStyle w:val="Para"/>
      </w:pPr>
      <w:r>
        <w:t xml:space="preserve">Now let’s go back to maps and see if we can’t visualize what that looks like at the county level.  Let’s generate a choropleth map at the county level for both the number of infections and the population. </w:t>
      </w:r>
      <w:r w:rsidR="00ED5874">
        <w:t xml:space="preserve"> If the regression analysis is accurate we should a very clear relationship between the two.</w:t>
      </w:r>
    </w:p>
    <w:p w14:paraId="0832318E" w14:textId="77777777" w:rsidR="00ED5874" w:rsidRDefault="00ED5874" w:rsidP="00ED5874">
      <w:pPr>
        <w:pStyle w:val="Para"/>
      </w:pPr>
    </w:p>
    <w:p w14:paraId="382D5EC2" w14:textId="77777777" w:rsidR="00ED5874" w:rsidRDefault="00ED5874" w:rsidP="00FA33F0">
      <w:pPr>
        <w:pStyle w:val="Para"/>
      </w:pPr>
    </w:p>
    <w:p w14:paraId="309FA49E" w14:textId="3999F4E4" w:rsidR="00FA33F0" w:rsidRPr="00A13A8C" w:rsidRDefault="00ED5874" w:rsidP="00ED5874">
      <w:pPr>
        <w:pStyle w:val="Slug"/>
      </w:pPr>
      <w:r>
        <w:t xml:space="preserve">Figure 5.10 Visual Relationship Between </w:t>
      </w:r>
      <w:proofErr w:type="spellStart"/>
      <w:r>
        <w:t>ZeroAccess</w:t>
      </w:r>
      <w:proofErr w:type="spellEnd"/>
      <w:r>
        <w:t xml:space="preserve"> Infections and Population</w:t>
      </w:r>
      <w:r>
        <w:tab/>
        <w:t>[FILENAME 793725c05f010]</w:t>
      </w:r>
    </w:p>
    <w:sectPr w:rsidR="00FA33F0" w:rsidRPr="00A13A8C"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7-20T22:31:00Z" w:initials="JJ">
    <w:p w14:paraId="42C5B611" w14:textId="35E672B5" w:rsidR="00FA33F0" w:rsidRDefault="00FA33F0">
      <w:pPr>
        <w:pStyle w:val="CommentText"/>
      </w:pPr>
      <w:r>
        <w:rPr>
          <w:rStyle w:val="CommentReference"/>
        </w:rPr>
        <w:annotationRef/>
      </w:r>
      <w:r>
        <w:t>I wonder if we can just cite Nathan's map projection graphic.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40F95" w14:textId="77777777" w:rsidR="00FA33F0" w:rsidRDefault="00FA33F0" w:rsidP="0050494B">
      <w:r>
        <w:separator/>
      </w:r>
    </w:p>
  </w:endnote>
  <w:endnote w:type="continuationSeparator" w:id="0">
    <w:p w14:paraId="04023D92" w14:textId="77777777" w:rsidR="00FA33F0" w:rsidRDefault="00FA33F0" w:rsidP="00504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D909C1" w14:textId="77777777" w:rsidR="00FA33F0" w:rsidRDefault="00FA33F0" w:rsidP="0050494B">
      <w:r>
        <w:separator/>
      </w:r>
    </w:p>
  </w:footnote>
  <w:footnote w:type="continuationSeparator" w:id="0">
    <w:p w14:paraId="0817812A" w14:textId="77777777" w:rsidR="00FA33F0" w:rsidRDefault="00FA33F0" w:rsidP="0050494B">
      <w:r>
        <w:continuationSeparator/>
      </w:r>
    </w:p>
  </w:footnote>
  <w:footnote w:id="1">
    <w:p w14:paraId="343925E6" w14:textId="1130861B" w:rsidR="00FA33F0" w:rsidRDefault="00FA33F0">
      <w:pPr>
        <w:pStyle w:val="FootnoteText"/>
      </w:pPr>
      <w:r>
        <w:rPr>
          <w:rStyle w:val="FootnoteReference"/>
        </w:rPr>
        <w:footnoteRef/>
      </w:r>
      <w:r>
        <w:t xml:space="preserve"> Apologies for going overboard in this section, but Larry, we’re looking at you here.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activeWritingStyle w:appName="MSWord" w:lang="en-US" w:vendorID="64" w:dllVersion="131078" w:nlCheck="1" w:checkStyle="1"/>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69B"/>
    <w:rsid w:val="00033F5A"/>
    <w:rsid w:val="00041ABC"/>
    <w:rsid w:val="00062D77"/>
    <w:rsid w:val="00066E5C"/>
    <w:rsid w:val="00067583"/>
    <w:rsid w:val="000B10BF"/>
    <w:rsid w:val="000B1451"/>
    <w:rsid w:val="000B2197"/>
    <w:rsid w:val="000C13EA"/>
    <w:rsid w:val="000E2D9F"/>
    <w:rsid w:val="0011292D"/>
    <w:rsid w:val="00120964"/>
    <w:rsid w:val="00123867"/>
    <w:rsid w:val="00134AD1"/>
    <w:rsid w:val="00144076"/>
    <w:rsid w:val="00145094"/>
    <w:rsid w:val="0015108D"/>
    <w:rsid w:val="00151BF3"/>
    <w:rsid w:val="00151EC4"/>
    <w:rsid w:val="001844E4"/>
    <w:rsid w:val="001B55B7"/>
    <w:rsid w:val="001C24F3"/>
    <w:rsid w:val="001D65D9"/>
    <w:rsid w:val="001E6670"/>
    <w:rsid w:val="001F305E"/>
    <w:rsid w:val="002068F0"/>
    <w:rsid w:val="00217396"/>
    <w:rsid w:val="00222E14"/>
    <w:rsid w:val="00237562"/>
    <w:rsid w:val="0024515A"/>
    <w:rsid w:val="00263D7D"/>
    <w:rsid w:val="00266E1A"/>
    <w:rsid w:val="00277392"/>
    <w:rsid w:val="00282FF1"/>
    <w:rsid w:val="00294C03"/>
    <w:rsid w:val="002C028B"/>
    <w:rsid w:val="002C2CBE"/>
    <w:rsid w:val="0030080F"/>
    <w:rsid w:val="00330A6B"/>
    <w:rsid w:val="00341C4C"/>
    <w:rsid w:val="003455B3"/>
    <w:rsid w:val="003460F0"/>
    <w:rsid w:val="003539DF"/>
    <w:rsid w:val="00355758"/>
    <w:rsid w:val="0036692D"/>
    <w:rsid w:val="0038024D"/>
    <w:rsid w:val="003A2C9D"/>
    <w:rsid w:val="003A416E"/>
    <w:rsid w:val="003B2A6C"/>
    <w:rsid w:val="003B3618"/>
    <w:rsid w:val="003C4121"/>
    <w:rsid w:val="003D08D4"/>
    <w:rsid w:val="003D2CB2"/>
    <w:rsid w:val="003D748B"/>
    <w:rsid w:val="003E72B0"/>
    <w:rsid w:val="00400549"/>
    <w:rsid w:val="004205C9"/>
    <w:rsid w:val="004213DD"/>
    <w:rsid w:val="004331E7"/>
    <w:rsid w:val="00433F79"/>
    <w:rsid w:val="00445BBD"/>
    <w:rsid w:val="00457615"/>
    <w:rsid w:val="00461E9A"/>
    <w:rsid w:val="0048417E"/>
    <w:rsid w:val="004A02E9"/>
    <w:rsid w:val="004B25EC"/>
    <w:rsid w:val="004D34D0"/>
    <w:rsid w:val="004F087E"/>
    <w:rsid w:val="0050494B"/>
    <w:rsid w:val="00517AE2"/>
    <w:rsid w:val="00531E7B"/>
    <w:rsid w:val="005339C7"/>
    <w:rsid w:val="0053738B"/>
    <w:rsid w:val="00543A21"/>
    <w:rsid w:val="0055245D"/>
    <w:rsid w:val="005557D7"/>
    <w:rsid w:val="00557B54"/>
    <w:rsid w:val="00565CCC"/>
    <w:rsid w:val="00570962"/>
    <w:rsid w:val="00592083"/>
    <w:rsid w:val="005925C3"/>
    <w:rsid w:val="005952C2"/>
    <w:rsid w:val="005A43DE"/>
    <w:rsid w:val="005B5623"/>
    <w:rsid w:val="005C08C9"/>
    <w:rsid w:val="005C23F4"/>
    <w:rsid w:val="005C5A22"/>
    <w:rsid w:val="005D4F08"/>
    <w:rsid w:val="005D5967"/>
    <w:rsid w:val="005F38AD"/>
    <w:rsid w:val="005F53BC"/>
    <w:rsid w:val="0062495B"/>
    <w:rsid w:val="00627CD4"/>
    <w:rsid w:val="006514CA"/>
    <w:rsid w:val="0068711B"/>
    <w:rsid w:val="00687B54"/>
    <w:rsid w:val="006C1D6C"/>
    <w:rsid w:val="006E5DF8"/>
    <w:rsid w:val="00734512"/>
    <w:rsid w:val="00741510"/>
    <w:rsid w:val="0074423E"/>
    <w:rsid w:val="00744E22"/>
    <w:rsid w:val="00753DF6"/>
    <w:rsid w:val="007C4F7E"/>
    <w:rsid w:val="007D2944"/>
    <w:rsid w:val="008220AC"/>
    <w:rsid w:val="00840A76"/>
    <w:rsid w:val="00852097"/>
    <w:rsid w:val="00885FBA"/>
    <w:rsid w:val="00896684"/>
    <w:rsid w:val="008A4950"/>
    <w:rsid w:val="008B45E8"/>
    <w:rsid w:val="008B5D67"/>
    <w:rsid w:val="008D22B4"/>
    <w:rsid w:val="008D2E6F"/>
    <w:rsid w:val="008E2EE6"/>
    <w:rsid w:val="008F6B2C"/>
    <w:rsid w:val="008F7118"/>
    <w:rsid w:val="0090053A"/>
    <w:rsid w:val="00904D77"/>
    <w:rsid w:val="009367F9"/>
    <w:rsid w:val="00936CDA"/>
    <w:rsid w:val="009C2479"/>
    <w:rsid w:val="009F6D94"/>
    <w:rsid w:val="00A019DD"/>
    <w:rsid w:val="00A03E3E"/>
    <w:rsid w:val="00A13A8C"/>
    <w:rsid w:val="00A46320"/>
    <w:rsid w:val="00A57E13"/>
    <w:rsid w:val="00A62539"/>
    <w:rsid w:val="00A83C4C"/>
    <w:rsid w:val="00A91E88"/>
    <w:rsid w:val="00AB56EF"/>
    <w:rsid w:val="00AE6BE0"/>
    <w:rsid w:val="00AF20E5"/>
    <w:rsid w:val="00B11BC8"/>
    <w:rsid w:val="00B1210A"/>
    <w:rsid w:val="00B14CE0"/>
    <w:rsid w:val="00B16404"/>
    <w:rsid w:val="00B40F92"/>
    <w:rsid w:val="00B44D79"/>
    <w:rsid w:val="00B50C08"/>
    <w:rsid w:val="00B60568"/>
    <w:rsid w:val="00B61F01"/>
    <w:rsid w:val="00BA32C8"/>
    <w:rsid w:val="00BC20D7"/>
    <w:rsid w:val="00BD27A3"/>
    <w:rsid w:val="00BD3A8E"/>
    <w:rsid w:val="00BD6449"/>
    <w:rsid w:val="00BE773F"/>
    <w:rsid w:val="00BF3EB8"/>
    <w:rsid w:val="00C1269B"/>
    <w:rsid w:val="00C20258"/>
    <w:rsid w:val="00C32D3A"/>
    <w:rsid w:val="00C33D18"/>
    <w:rsid w:val="00C345A9"/>
    <w:rsid w:val="00C3641E"/>
    <w:rsid w:val="00C36916"/>
    <w:rsid w:val="00C72EE6"/>
    <w:rsid w:val="00C81D75"/>
    <w:rsid w:val="00C93773"/>
    <w:rsid w:val="00CA60F0"/>
    <w:rsid w:val="00CD2997"/>
    <w:rsid w:val="00CD7836"/>
    <w:rsid w:val="00D006D7"/>
    <w:rsid w:val="00D12C79"/>
    <w:rsid w:val="00D3440C"/>
    <w:rsid w:val="00D41163"/>
    <w:rsid w:val="00D426D0"/>
    <w:rsid w:val="00D42705"/>
    <w:rsid w:val="00D53812"/>
    <w:rsid w:val="00D53839"/>
    <w:rsid w:val="00D62E3A"/>
    <w:rsid w:val="00D736D6"/>
    <w:rsid w:val="00D74C9A"/>
    <w:rsid w:val="00D918E5"/>
    <w:rsid w:val="00DC14BE"/>
    <w:rsid w:val="00DD3A78"/>
    <w:rsid w:val="00E135FD"/>
    <w:rsid w:val="00E1451F"/>
    <w:rsid w:val="00E16672"/>
    <w:rsid w:val="00E32066"/>
    <w:rsid w:val="00E3781A"/>
    <w:rsid w:val="00E5557C"/>
    <w:rsid w:val="00E578D1"/>
    <w:rsid w:val="00E57F1E"/>
    <w:rsid w:val="00E60506"/>
    <w:rsid w:val="00E6226C"/>
    <w:rsid w:val="00EB177E"/>
    <w:rsid w:val="00ED5874"/>
    <w:rsid w:val="00ED692B"/>
    <w:rsid w:val="00F01563"/>
    <w:rsid w:val="00F16F14"/>
    <w:rsid w:val="00F34AC3"/>
    <w:rsid w:val="00F55455"/>
    <w:rsid w:val="00F57FF3"/>
    <w:rsid w:val="00F6750E"/>
    <w:rsid w:val="00F72974"/>
    <w:rsid w:val="00F7716D"/>
    <w:rsid w:val="00FA33F0"/>
    <w:rsid w:val="00FB1B8C"/>
    <w:rsid w:val="00FB6149"/>
    <w:rsid w:val="00FC18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C70E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FC1840"/>
    <w:rPr>
      <w:rFonts w:ascii="Times New Roman" w:eastAsia="Times New Roman" w:hAnsi="Times New Roman" w:cs="Times New Roman"/>
    </w:rPr>
  </w:style>
  <w:style w:type="paragraph" w:styleId="Heading1">
    <w:name w:val="heading 1"/>
    <w:next w:val="Normal"/>
    <w:link w:val="Heading1Char"/>
    <w:qFormat/>
    <w:rsid w:val="00FC184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FC184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C184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C184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C184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C184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FC184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FC184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FC184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FC18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C1840"/>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FC184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FC184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C184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FC184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FC1840"/>
    <w:pPr>
      <w:widowControl w:val="0"/>
      <w:spacing w:before="120"/>
      <w:ind w:left="2160"/>
    </w:pPr>
    <w:rPr>
      <w:snapToGrid w:val="0"/>
      <w:szCs w:val="20"/>
    </w:rPr>
  </w:style>
  <w:style w:type="paragraph" w:customStyle="1" w:styleId="AddressDescription">
    <w:name w:val="AddressDescription"/>
    <w:basedOn w:val="Normal"/>
    <w:next w:val="Normal"/>
    <w:rsid w:val="00FC1840"/>
    <w:pPr>
      <w:widowControl w:val="0"/>
      <w:spacing w:before="120" w:after="120"/>
      <w:ind w:left="2160"/>
    </w:pPr>
    <w:rPr>
      <w:snapToGrid w:val="0"/>
      <w:szCs w:val="20"/>
    </w:rPr>
  </w:style>
  <w:style w:type="paragraph" w:customStyle="1" w:styleId="AddressName">
    <w:name w:val="AddressName"/>
    <w:basedOn w:val="Normal"/>
    <w:next w:val="Normal"/>
    <w:rsid w:val="00FC1840"/>
    <w:pPr>
      <w:widowControl w:val="0"/>
      <w:spacing w:before="120"/>
      <w:ind w:left="2160"/>
    </w:pPr>
    <w:rPr>
      <w:snapToGrid w:val="0"/>
      <w:szCs w:val="20"/>
    </w:rPr>
  </w:style>
  <w:style w:type="paragraph" w:customStyle="1" w:styleId="Question">
    <w:name w:val="Question"/>
    <w:next w:val="Normal"/>
    <w:rsid w:val="00FC184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FC1840"/>
    <w:pPr>
      <w:ind w:left="2880"/>
    </w:pPr>
  </w:style>
  <w:style w:type="paragraph" w:customStyle="1" w:styleId="Answer">
    <w:name w:val="Answer"/>
    <w:basedOn w:val="Option"/>
    <w:next w:val="Normal"/>
    <w:rsid w:val="00FC1840"/>
    <w:pPr>
      <w:widowControl w:val="0"/>
    </w:pPr>
    <w:rPr>
      <w:snapToGrid w:val="0"/>
    </w:rPr>
  </w:style>
  <w:style w:type="paragraph" w:customStyle="1" w:styleId="AnswersHead">
    <w:name w:val="AnswersHead"/>
    <w:basedOn w:val="Normal"/>
    <w:next w:val="Para"/>
    <w:rsid w:val="00FC184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C184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FC1840"/>
    <w:pPr>
      <w:spacing w:before="120" w:after="120"/>
    </w:pPr>
  </w:style>
  <w:style w:type="paragraph" w:customStyle="1" w:styleId="AuthorBio">
    <w:name w:val="AuthorBio"/>
    <w:rsid w:val="00FC184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FC184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FC1840"/>
    <w:pPr>
      <w:spacing w:after="200" w:line="276" w:lineRule="auto"/>
    </w:pPr>
    <w:rPr>
      <w:rFonts w:ascii="Calibri" w:eastAsia="Calibri" w:hAnsi="Calibri"/>
      <w:sz w:val="22"/>
      <w:szCs w:val="22"/>
    </w:rPr>
  </w:style>
  <w:style w:type="paragraph" w:customStyle="1" w:styleId="BibliographyEntry">
    <w:name w:val="BibliographyEntry"/>
    <w:rsid w:val="00FC1840"/>
    <w:pPr>
      <w:ind w:left="1440" w:hanging="720"/>
    </w:pPr>
    <w:rPr>
      <w:rFonts w:ascii="Arial" w:eastAsia="Times New Roman" w:hAnsi="Arial" w:cs="Tahoma"/>
      <w:sz w:val="26"/>
      <w:szCs w:val="16"/>
    </w:rPr>
  </w:style>
  <w:style w:type="paragraph" w:customStyle="1" w:styleId="BibliographyHead">
    <w:name w:val="BibliographyHead"/>
    <w:next w:val="BibliographyEntry"/>
    <w:rsid w:val="00FC184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FC1840"/>
    <w:rPr>
      <w:rFonts w:ascii="Arial" w:eastAsia="Times New Roman" w:hAnsi="Arial" w:cs="Times New Roman"/>
      <w:b/>
      <w:smallCaps/>
      <w:sz w:val="60"/>
      <w:szCs w:val="60"/>
    </w:rPr>
  </w:style>
  <w:style w:type="character" w:customStyle="1" w:styleId="BoldItalic">
    <w:name w:val="BoldItalic"/>
    <w:rsid w:val="00FC1840"/>
    <w:rPr>
      <w:b/>
      <w:i/>
    </w:rPr>
  </w:style>
  <w:style w:type="character" w:styleId="BookTitle">
    <w:name w:val="Book Title"/>
    <w:qFormat/>
    <w:rsid w:val="00FC1840"/>
    <w:rPr>
      <w:b/>
      <w:bCs/>
      <w:smallCaps/>
      <w:spacing w:val="5"/>
    </w:rPr>
  </w:style>
  <w:style w:type="paragraph" w:customStyle="1" w:styleId="BookAuthor">
    <w:name w:val="BookAuthor"/>
    <w:basedOn w:val="Normal"/>
    <w:rsid w:val="00FC1840"/>
    <w:pPr>
      <w:spacing w:before="120" w:after="600"/>
      <w:ind w:left="720" w:firstLine="720"/>
      <w:contextualSpacing/>
      <w:jc w:val="center"/>
    </w:pPr>
    <w:rPr>
      <w:sz w:val="32"/>
      <w:szCs w:val="20"/>
    </w:rPr>
  </w:style>
  <w:style w:type="paragraph" w:customStyle="1" w:styleId="BookEdition">
    <w:name w:val="BookEdition"/>
    <w:qFormat/>
    <w:rsid w:val="00FC184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FC1840"/>
    <w:pPr>
      <w:spacing w:before="480" w:after="480"/>
      <w:ind w:left="720" w:firstLine="720"/>
      <w:jc w:val="center"/>
    </w:pPr>
    <w:rPr>
      <w:rFonts w:ascii="Arial" w:hAnsi="Arial"/>
      <w:b/>
      <w:snapToGrid w:val="0"/>
      <w:sz w:val="52"/>
      <w:szCs w:val="20"/>
    </w:rPr>
  </w:style>
  <w:style w:type="paragraph" w:customStyle="1" w:styleId="BookReviewAuthor">
    <w:name w:val="BookReviewAuthor"/>
    <w:rsid w:val="00FC1840"/>
    <w:pPr>
      <w:ind w:left="4320"/>
    </w:pPr>
    <w:rPr>
      <w:rFonts w:ascii="Times New Roman" w:eastAsia="Times New Roman" w:hAnsi="Times New Roman" w:cs="Times New Roman"/>
      <w:snapToGrid w:val="0"/>
      <w:sz w:val="20"/>
      <w:szCs w:val="20"/>
    </w:rPr>
  </w:style>
  <w:style w:type="paragraph" w:customStyle="1" w:styleId="BookReviewItem">
    <w:name w:val="BookReviewItem"/>
    <w:rsid w:val="00FC184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FC184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C1840"/>
    <w:pPr>
      <w:pageBreakBefore w:val="0"/>
      <w:spacing w:before="480"/>
    </w:pPr>
    <w:rPr>
      <w:sz w:val="36"/>
    </w:rPr>
  </w:style>
  <w:style w:type="character" w:customStyle="1" w:styleId="Callout">
    <w:name w:val="Callout"/>
    <w:rsid w:val="00FC1840"/>
    <w:rPr>
      <w:bdr w:val="none" w:sz="0" w:space="0" w:color="auto"/>
      <w:shd w:val="clear" w:color="auto" w:fill="B2A1C7"/>
    </w:rPr>
  </w:style>
  <w:style w:type="paragraph" w:customStyle="1" w:styleId="ChapterSubtitle">
    <w:name w:val="ChapterSubtitle"/>
    <w:basedOn w:val="ChapterTitle"/>
    <w:next w:val="Para"/>
    <w:rsid w:val="00FC1840"/>
    <w:rPr>
      <w:sz w:val="44"/>
    </w:rPr>
  </w:style>
  <w:style w:type="paragraph" w:customStyle="1" w:styleId="ChapterAuthor">
    <w:name w:val="ChapterAuthor"/>
    <w:basedOn w:val="ChapterSubtitle"/>
    <w:next w:val="Normal"/>
    <w:rsid w:val="00FC1840"/>
    <w:pPr>
      <w:spacing w:after="120"/>
      <w:outlineLvl w:val="9"/>
    </w:pPr>
    <w:rPr>
      <w:i/>
      <w:sz w:val="36"/>
    </w:rPr>
  </w:style>
  <w:style w:type="paragraph" w:customStyle="1" w:styleId="ChapterAuthorAffiliation">
    <w:name w:val="ChapterAuthorAffiliation"/>
    <w:next w:val="Para"/>
    <w:rsid w:val="00FC1840"/>
    <w:pPr>
      <w:spacing w:after="120"/>
    </w:pPr>
    <w:rPr>
      <w:rFonts w:ascii="Arial" w:eastAsia="Times New Roman" w:hAnsi="Arial" w:cs="Times New Roman"/>
      <w:i/>
      <w:smallCaps/>
      <w:snapToGrid w:val="0"/>
      <w:sz w:val="36"/>
      <w:szCs w:val="20"/>
    </w:rPr>
  </w:style>
  <w:style w:type="paragraph" w:customStyle="1" w:styleId="FootnoteEntry">
    <w:name w:val="FootnoteEntry"/>
    <w:rsid w:val="00FC184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FC1840"/>
    <w:pPr>
      <w:spacing w:before="120" w:after="120"/>
      <w:ind w:left="0" w:firstLine="0"/>
    </w:pPr>
  </w:style>
  <w:style w:type="paragraph" w:customStyle="1" w:styleId="Objective">
    <w:name w:val="Objective"/>
    <w:rsid w:val="00FC184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FC1840"/>
    <w:rPr>
      <w:i w:val="0"/>
    </w:rPr>
  </w:style>
  <w:style w:type="paragraph" w:customStyle="1" w:styleId="ChapterFeaturingList">
    <w:name w:val="ChapterFeaturingList"/>
    <w:basedOn w:val="ChapterObjective"/>
    <w:rsid w:val="00FC1840"/>
    <w:rPr>
      <w:b w:val="0"/>
      <w:sz w:val="26"/>
      <w:u w:val="none"/>
    </w:rPr>
  </w:style>
  <w:style w:type="paragraph" w:customStyle="1" w:styleId="ChapterFeaturingListSub">
    <w:name w:val="ChapterFeaturingListSub"/>
    <w:rsid w:val="00FC184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FC184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FC184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FC184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FC1840"/>
    <w:pPr>
      <w:spacing w:before="240"/>
      <w:ind w:left="1800"/>
    </w:pPr>
    <w:rPr>
      <w:u w:val="none"/>
    </w:rPr>
  </w:style>
  <w:style w:type="paragraph" w:customStyle="1" w:styleId="ChapterObjectiveTitle">
    <w:name w:val="ChapterObjectiveTitle"/>
    <w:basedOn w:val="ObjectiveTitle"/>
    <w:next w:val="ChapterObjective"/>
    <w:rsid w:val="00FC1840"/>
    <w:pPr>
      <w:ind w:left="1440" w:firstLine="0"/>
    </w:pPr>
    <w:rPr>
      <w:i w:val="0"/>
    </w:rPr>
  </w:style>
  <w:style w:type="paragraph" w:customStyle="1" w:styleId="Subobjective">
    <w:name w:val="Subobjective"/>
    <w:basedOn w:val="Objective"/>
    <w:rsid w:val="00FC1840"/>
    <w:pPr>
      <w:keepNext/>
      <w:spacing w:before="180"/>
      <w:ind w:left="2880"/>
    </w:pPr>
  </w:style>
  <w:style w:type="paragraph" w:customStyle="1" w:styleId="ChapterSubobjective">
    <w:name w:val="ChapterSubobjective"/>
    <w:basedOn w:val="Subobjective"/>
    <w:rsid w:val="00FC1840"/>
    <w:pPr>
      <w:keepNext w:val="0"/>
    </w:pPr>
    <w:rPr>
      <w:i w:val="0"/>
    </w:rPr>
  </w:style>
  <w:style w:type="paragraph" w:customStyle="1" w:styleId="Code80">
    <w:name w:val="Code80"/>
    <w:rsid w:val="00FC184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FC184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FC1840"/>
    <w:rPr>
      <w:rFonts w:cs="Arial"/>
      <w:color w:val="0000FF"/>
    </w:rPr>
  </w:style>
  <w:style w:type="character" w:customStyle="1" w:styleId="CodeColorBlue2">
    <w:name w:val="CodeColorBlue2"/>
    <w:rsid w:val="00FC1840"/>
    <w:rPr>
      <w:rFonts w:cs="Arial"/>
      <w:color w:val="0000A5"/>
    </w:rPr>
  </w:style>
  <w:style w:type="character" w:customStyle="1" w:styleId="CodeColorBlue3">
    <w:name w:val="CodeColorBlue3"/>
    <w:rsid w:val="00FC1840"/>
    <w:rPr>
      <w:rFonts w:cs="Arial"/>
      <w:color w:val="6464B9"/>
    </w:rPr>
  </w:style>
  <w:style w:type="character" w:customStyle="1" w:styleId="CodeColorBluegreen">
    <w:name w:val="CodeColorBluegreen"/>
    <w:rsid w:val="00FC1840"/>
    <w:rPr>
      <w:rFonts w:cs="Arial"/>
      <w:color w:val="2B91AF"/>
    </w:rPr>
  </w:style>
  <w:style w:type="character" w:customStyle="1" w:styleId="CodeColorBrown">
    <w:name w:val="CodeColorBrown"/>
    <w:rsid w:val="00FC1840"/>
    <w:rPr>
      <w:rFonts w:cs="Arial"/>
      <w:color w:val="A31515"/>
    </w:rPr>
  </w:style>
  <w:style w:type="character" w:customStyle="1" w:styleId="CodeColorDkBlue">
    <w:name w:val="CodeColorDkBlue"/>
    <w:rsid w:val="00FC1840"/>
    <w:rPr>
      <w:rFonts w:cs="Times New Roman"/>
      <w:color w:val="000080"/>
      <w:szCs w:val="22"/>
    </w:rPr>
  </w:style>
  <w:style w:type="character" w:customStyle="1" w:styleId="CodeColorGreen">
    <w:name w:val="CodeColorGreen"/>
    <w:rsid w:val="00FC1840"/>
    <w:rPr>
      <w:rFonts w:cs="Arial"/>
      <w:color w:val="008000"/>
    </w:rPr>
  </w:style>
  <w:style w:type="character" w:customStyle="1" w:styleId="CodeColorGreen2">
    <w:name w:val="CodeColorGreen2"/>
    <w:rsid w:val="00FC1840"/>
    <w:rPr>
      <w:rFonts w:cs="Arial"/>
      <w:color w:val="629755"/>
    </w:rPr>
  </w:style>
  <w:style w:type="character" w:customStyle="1" w:styleId="CodeColorGrey30">
    <w:name w:val="CodeColorGrey30"/>
    <w:rsid w:val="00FC1840"/>
    <w:rPr>
      <w:rFonts w:cs="Arial"/>
      <w:color w:val="808080"/>
    </w:rPr>
  </w:style>
  <w:style w:type="character" w:customStyle="1" w:styleId="CodeColorGrey55">
    <w:name w:val="CodeColorGrey55"/>
    <w:rsid w:val="00FC1840"/>
    <w:rPr>
      <w:rFonts w:cs="Arial"/>
      <w:color w:val="C0C0C0"/>
    </w:rPr>
  </w:style>
  <w:style w:type="character" w:customStyle="1" w:styleId="CodeColorGrey80">
    <w:name w:val="CodeColorGrey80"/>
    <w:rsid w:val="00FC1840"/>
    <w:rPr>
      <w:rFonts w:cs="Arial"/>
      <w:color w:val="555555"/>
    </w:rPr>
  </w:style>
  <w:style w:type="character" w:customStyle="1" w:styleId="CodeColorHotPink">
    <w:name w:val="CodeColorHotPink"/>
    <w:rsid w:val="00FC1840"/>
    <w:rPr>
      <w:rFonts w:cs="Times New Roman"/>
      <w:color w:val="DF36FA"/>
      <w:szCs w:val="18"/>
    </w:rPr>
  </w:style>
  <w:style w:type="character" w:customStyle="1" w:styleId="CodeColorMagenta">
    <w:name w:val="CodeColorMagenta"/>
    <w:rsid w:val="00FC1840"/>
    <w:rPr>
      <w:rFonts w:cs="Arial"/>
      <w:color w:val="A31515"/>
    </w:rPr>
  </w:style>
  <w:style w:type="character" w:customStyle="1" w:styleId="CodeColorOrange">
    <w:name w:val="CodeColorOrange"/>
    <w:rsid w:val="00FC1840"/>
    <w:rPr>
      <w:rFonts w:cs="Arial"/>
      <w:color w:val="B96464"/>
    </w:rPr>
  </w:style>
  <w:style w:type="character" w:customStyle="1" w:styleId="CodeColorPeach">
    <w:name w:val="CodeColorPeach"/>
    <w:rsid w:val="00FC1840"/>
    <w:rPr>
      <w:rFonts w:cs="Arial"/>
      <w:color w:val="FFDBA3"/>
    </w:rPr>
  </w:style>
  <w:style w:type="character" w:customStyle="1" w:styleId="CodeColorPurple">
    <w:name w:val="CodeColorPurple"/>
    <w:rsid w:val="00FC1840"/>
    <w:rPr>
      <w:rFonts w:cs="Arial"/>
      <w:color w:val="951795"/>
    </w:rPr>
  </w:style>
  <w:style w:type="character" w:customStyle="1" w:styleId="CodeColorPurple2">
    <w:name w:val="CodeColorPurple2"/>
    <w:rsid w:val="00FC1840"/>
    <w:rPr>
      <w:rFonts w:cs="Arial"/>
      <w:color w:val="800080"/>
    </w:rPr>
  </w:style>
  <w:style w:type="character" w:customStyle="1" w:styleId="CodeColorRed">
    <w:name w:val="CodeColorRed"/>
    <w:rsid w:val="00FC1840"/>
    <w:rPr>
      <w:rFonts w:cs="Arial"/>
      <w:color w:val="FF0000"/>
    </w:rPr>
  </w:style>
  <w:style w:type="character" w:customStyle="1" w:styleId="CodeColorRed2">
    <w:name w:val="CodeColorRed2"/>
    <w:rsid w:val="00FC1840"/>
    <w:rPr>
      <w:rFonts w:cs="Arial"/>
      <w:color w:val="800000"/>
    </w:rPr>
  </w:style>
  <w:style w:type="character" w:customStyle="1" w:styleId="CodeColorRed3">
    <w:name w:val="CodeColorRed3"/>
    <w:rsid w:val="00FC1840"/>
    <w:rPr>
      <w:rFonts w:cs="Arial"/>
      <w:color w:val="A31515"/>
    </w:rPr>
  </w:style>
  <w:style w:type="character" w:customStyle="1" w:styleId="CodeColorTealBlue">
    <w:name w:val="CodeColorTealBlue"/>
    <w:rsid w:val="00FC1840"/>
    <w:rPr>
      <w:rFonts w:cs="Times New Roman"/>
      <w:color w:val="008080"/>
      <w:szCs w:val="22"/>
    </w:rPr>
  </w:style>
  <w:style w:type="character" w:customStyle="1" w:styleId="CodeColorWhite">
    <w:name w:val="CodeColorWhite"/>
    <w:rsid w:val="00FC1840"/>
    <w:rPr>
      <w:rFonts w:cs="Arial"/>
      <w:color w:val="FFFFFF"/>
      <w:bdr w:val="none" w:sz="0" w:space="0" w:color="auto"/>
    </w:rPr>
  </w:style>
  <w:style w:type="paragraph" w:customStyle="1" w:styleId="CodeHead">
    <w:name w:val="CodeHead"/>
    <w:next w:val="Normal"/>
    <w:rsid w:val="00FC1840"/>
    <w:pPr>
      <w:spacing w:before="120" w:after="120"/>
    </w:pPr>
    <w:rPr>
      <w:rFonts w:ascii="Arial" w:eastAsia="Times New Roman" w:hAnsi="Arial" w:cs="Times New Roman"/>
      <w:b/>
      <w:snapToGrid w:val="0"/>
      <w:sz w:val="22"/>
      <w:szCs w:val="20"/>
    </w:rPr>
  </w:style>
  <w:style w:type="character" w:customStyle="1" w:styleId="CodeHighlight">
    <w:name w:val="CodeHighlight"/>
    <w:rsid w:val="00FC1840"/>
    <w:rPr>
      <w:b/>
      <w:color w:val="7F7F7F"/>
      <w:kern w:val="0"/>
      <w:position w:val="0"/>
      <w:u w:val="none"/>
      <w:bdr w:val="none" w:sz="0" w:space="0" w:color="auto"/>
      <w:shd w:val="clear" w:color="auto" w:fill="auto"/>
    </w:rPr>
  </w:style>
  <w:style w:type="paragraph" w:customStyle="1" w:styleId="CodeLabel">
    <w:name w:val="CodeLabel"/>
    <w:qFormat/>
    <w:rsid w:val="00FC184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FC184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FC1840"/>
    <w:rPr>
      <w:rFonts w:ascii="Courier New" w:eastAsia="Times New Roman" w:hAnsi="Courier New" w:cs="Times New Roman"/>
      <w:noProof/>
      <w:snapToGrid w:val="0"/>
      <w:sz w:val="16"/>
      <w:szCs w:val="20"/>
    </w:rPr>
  </w:style>
  <w:style w:type="paragraph" w:customStyle="1" w:styleId="CodeNote">
    <w:name w:val="CodeNote"/>
    <w:qFormat/>
    <w:rsid w:val="00FC184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FC184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FC184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FC1840"/>
    <w:pPr>
      <w:ind w:left="720"/>
    </w:pPr>
  </w:style>
  <w:style w:type="paragraph" w:customStyle="1" w:styleId="CodeSnippet">
    <w:name w:val="CodeSnippet"/>
    <w:rsid w:val="00FC184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FC1840"/>
    <w:pPr>
      <w:ind w:left="720"/>
    </w:pPr>
    <w:rPr>
      <w:rFonts w:ascii="Courier New" w:eastAsia="Times New Roman" w:hAnsi="Courier New" w:cs="Times New Roman"/>
      <w:noProof/>
      <w:snapToGrid w:val="0"/>
      <w:sz w:val="18"/>
      <w:szCs w:val="20"/>
    </w:rPr>
  </w:style>
  <w:style w:type="paragraph" w:customStyle="1" w:styleId="H5">
    <w:name w:val="H5"/>
    <w:next w:val="Para"/>
    <w:rsid w:val="00FC184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FC1840"/>
    <w:pPr>
      <w:pBdr>
        <w:top w:val="single" w:sz="4" w:space="4" w:color="auto"/>
      </w:pBdr>
      <w:outlineLvl w:val="6"/>
    </w:pPr>
    <w:rPr>
      <w:i/>
      <w:noProof/>
    </w:rPr>
  </w:style>
  <w:style w:type="paragraph" w:customStyle="1" w:styleId="ContentsAbstract">
    <w:name w:val="ContentsAbstract"/>
    <w:qFormat/>
    <w:rsid w:val="00FC184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FC184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FC1840"/>
    <w:pPr>
      <w:ind w:left="288"/>
    </w:pPr>
    <w:rPr>
      <w:sz w:val="26"/>
    </w:rPr>
  </w:style>
  <w:style w:type="paragraph" w:customStyle="1" w:styleId="ContentsH1">
    <w:name w:val="ContentsH1"/>
    <w:basedOn w:val="ContentsPartTitle"/>
    <w:rsid w:val="00FC1840"/>
    <w:pPr>
      <w:ind w:left="576"/>
    </w:pPr>
    <w:rPr>
      <w:b w:val="0"/>
      <w:sz w:val="24"/>
    </w:rPr>
  </w:style>
  <w:style w:type="paragraph" w:customStyle="1" w:styleId="ContentsH2">
    <w:name w:val="ContentsH2"/>
    <w:basedOn w:val="ContentsPartTitle"/>
    <w:rsid w:val="00FC1840"/>
    <w:pPr>
      <w:ind w:left="864"/>
    </w:pPr>
    <w:rPr>
      <w:b w:val="0"/>
      <w:sz w:val="22"/>
    </w:rPr>
  </w:style>
  <w:style w:type="paragraph" w:customStyle="1" w:styleId="ContentsH3">
    <w:name w:val="ContentsH3"/>
    <w:qFormat/>
    <w:rsid w:val="00FC184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FC184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FC1840"/>
    <w:pPr>
      <w:ind w:left="1440" w:right="1440"/>
    </w:pPr>
    <w:rPr>
      <w:rFonts w:ascii="Arial" w:eastAsia="Times New Roman" w:hAnsi="Arial" w:cs="AGaramond Bold"/>
      <w:color w:val="000000"/>
      <w:sz w:val="18"/>
      <w:szCs w:val="17"/>
    </w:rPr>
  </w:style>
  <w:style w:type="character" w:customStyle="1" w:styleId="CrossRefTerm">
    <w:name w:val="CrossRefTerm"/>
    <w:rsid w:val="00FC1840"/>
    <w:rPr>
      <w:i/>
    </w:rPr>
  </w:style>
  <w:style w:type="paragraph" w:customStyle="1" w:styleId="CustomChapterOpener">
    <w:name w:val="CustomChapterOpener"/>
    <w:basedOn w:val="Normal"/>
    <w:next w:val="Para"/>
    <w:rsid w:val="00FC1840"/>
    <w:pPr>
      <w:spacing w:after="120"/>
      <w:ind w:left="720" w:firstLine="720"/>
    </w:pPr>
    <w:rPr>
      <w:snapToGrid w:val="0"/>
      <w:sz w:val="26"/>
      <w:szCs w:val="20"/>
    </w:rPr>
  </w:style>
  <w:style w:type="character" w:customStyle="1" w:styleId="CustomCharStyle">
    <w:name w:val="CustomCharStyle"/>
    <w:rsid w:val="00FC1840"/>
    <w:rPr>
      <w:b/>
      <w:i/>
    </w:rPr>
  </w:style>
  <w:style w:type="paragraph" w:customStyle="1" w:styleId="ParaContinued">
    <w:name w:val="ParaContinued"/>
    <w:basedOn w:val="Normal"/>
    <w:next w:val="Para"/>
    <w:rsid w:val="00FC1840"/>
    <w:pPr>
      <w:spacing w:after="120"/>
      <w:ind w:left="720"/>
    </w:pPr>
    <w:rPr>
      <w:snapToGrid w:val="0"/>
      <w:sz w:val="26"/>
      <w:szCs w:val="20"/>
    </w:rPr>
  </w:style>
  <w:style w:type="paragraph" w:customStyle="1" w:styleId="CustomHead">
    <w:name w:val="CustomHead"/>
    <w:basedOn w:val="ParaContinued"/>
    <w:next w:val="Normal"/>
    <w:rsid w:val="00FC1840"/>
    <w:rPr>
      <w:b/>
    </w:rPr>
  </w:style>
  <w:style w:type="paragraph" w:customStyle="1" w:styleId="CustomList">
    <w:name w:val="CustomList"/>
    <w:basedOn w:val="Normal"/>
    <w:rsid w:val="00FC1840"/>
    <w:pPr>
      <w:widowControl w:val="0"/>
      <w:spacing w:before="120" w:after="120"/>
      <w:ind w:left="1440"/>
    </w:pPr>
    <w:rPr>
      <w:snapToGrid w:val="0"/>
      <w:szCs w:val="20"/>
    </w:rPr>
  </w:style>
  <w:style w:type="paragraph" w:customStyle="1" w:styleId="CustomStyle1">
    <w:name w:val="CustomStyle1"/>
    <w:basedOn w:val="Normal"/>
    <w:rsid w:val="00FC184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C184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C1840"/>
    <w:rPr>
      <w:i/>
    </w:rPr>
  </w:style>
  <w:style w:type="paragraph" w:customStyle="1" w:styleId="Dialog">
    <w:name w:val="Dialog"/>
    <w:rsid w:val="00FC184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FC184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FC1840"/>
  </w:style>
  <w:style w:type="paragraph" w:customStyle="1" w:styleId="DOI">
    <w:name w:val="DOI"/>
    <w:rsid w:val="00FC1840"/>
    <w:rPr>
      <w:rFonts w:ascii="Courier New" w:eastAsia="Times New Roman" w:hAnsi="Courier New" w:cs="Times New Roman"/>
      <w:snapToGrid w:val="0"/>
      <w:sz w:val="20"/>
      <w:szCs w:val="20"/>
    </w:rPr>
  </w:style>
  <w:style w:type="character" w:styleId="Emphasis">
    <w:name w:val="Emphasis"/>
    <w:qFormat/>
    <w:rsid w:val="00FC1840"/>
    <w:rPr>
      <w:i/>
      <w:iCs/>
    </w:rPr>
  </w:style>
  <w:style w:type="paragraph" w:customStyle="1" w:styleId="EndnoteEntry">
    <w:name w:val="EndnoteEntry"/>
    <w:rsid w:val="00FC184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FC1840"/>
  </w:style>
  <w:style w:type="paragraph" w:customStyle="1" w:styleId="EndnoteTitle">
    <w:name w:val="EndnoteTitle"/>
    <w:next w:val="EndnoteEntry"/>
    <w:rsid w:val="00FC184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FC184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FC1840"/>
    <w:pPr>
      <w:contextualSpacing/>
    </w:pPr>
    <w:rPr>
      <w:sz w:val="24"/>
    </w:rPr>
  </w:style>
  <w:style w:type="paragraph" w:customStyle="1" w:styleId="Equation">
    <w:name w:val="Equation"/>
    <w:rsid w:val="00FC184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FC184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FC184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C1840"/>
    <w:pPr>
      <w:ind w:left="2160" w:firstLine="0"/>
    </w:pPr>
  </w:style>
  <w:style w:type="paragraph" w:customStyle="1" w:styleId="ExtractAttribution">
    <w:name w:val="ExtractAttribution"/>
    <w:next w:val="Para"/>
    <w:rsid w:val="00FC1840"/>
    <w:pPr>
      <w:spacing w:after="120"/>
      <w:ind w:left="3240"/>
    </w:pPr>
    <w:rPr>
      <w:rFonts w:ascii="Times New Roman" w:eastAsia="Times New Roman" w:hAnsi="Times New Roman" w:cs="Times New Roman"/>
      <w:b/>
      <w:szCs w:val="20"/>
    </w:rPr>
  </w:style>
  <w:style w:type="paragraph" w:customStyle="1" w:styleId="ExtractPara">
    <w:name w:val="ExtractPara"/>
    <w:rsid w:val="00FC184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FC1840"/>
    <w:pPr>
      <w:spacing w:before="0"/>
      <w:ind w:firstLine="720"/>
    </w:pPr>
  </w:style>
  <w:style w:type="paragraph" w:customStyle="1" w:styleId="ExtractListBulleted">
    <w:name w:val="ExtractListBulleted"/>
    <w:rsid w:val="00FC184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FC184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FC184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FC184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FC184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FC184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FC1840"/>
    <w:pPr>
      <w:shd w:val="pct25" w:color="auto" w:fill="auto"/>
    </w:pPr>
  </w:style>
  <w:style w:type="paragraph" w:customStyle="1" w:styleId="FeatureCodeSnippet">
    <w:name w:val="FeatureCodeSnippet"/>
    <w:rsid w:val="00FC184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FC184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FC184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FC184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FC184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FC184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FC1840"/>
    <w:pPr>
      <w:spacing w:before="120" w:after="120"/>
      <w:ind w:left="720" w:hanging="720"/>
      <w:contextualSpacing/>
    </w:pPr>
    <w:rPr>
      <w:sz w:val="22"/>
      <w:u w:val="none"/>
    </w:rPr>
  </w:style>
  <w:style w:type="paragraph" w:customStyle="1" w:styleId="FeatureH1">
    <w:name w:val="FeatureH1"/>
    <w:next w:val="Normal"/>
    <w:rsid w:val="00FC184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FC1840"/>
    <w:pPr>
      <w:contextualSpacing w:val="0"/>
    </w:pPr>
    <w:rPr>
      <w:rFonts w:ascii="Times New Roman" w:hAnsi="Times New Roman"/>
    </w:rPr>
  </w:style>
  <w:style w:type="paragraph" w:customStyle="1" w:styleId="FeatureH2">
    <w:name w:val="FeatureH2"/>
    <w:next w:val="Normal"/>
    <w:rsid w:val="00FC184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FC1840"/>
    <w:pPr>
      <w:spacing w:before="120"/>
    </w:pPr>
    <w:rPr>
      <w:u w:val="single"/>
    </w:rPr>
  </w:style>
  <w:style w:type="paragraph" w:customStyle="1" w:styleId="FeatureH3">
    <w:name w:val="FeatureH3"/>
    <w:next w:val="Normal"/>
    <w:rsid w:val="00FC184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FC184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FC184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FC184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FC184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FC184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FC184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FC184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FC184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FC184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FC184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FC184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FC184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FC184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FC184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FC1840"/>
    <w:pPr>
      <w:ind w:left="720" w:hanging="288"/>
    </w:pPr>
  </w:style>
  <w:style w:type="paragraph" w:customStyle="1" w:styleId="FeatureRecipeTitle">
    <w:name w:val="FeatureRecipeTitle"/>
    <w:rsid w:val="00FC184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FC184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FC184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FC184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FC1840"/>
    <w:pPr>
      <w:pBdr>
        <w:left w:val="single" w:sz="36" w:space="17" w:color="C0C0C0"/>
      </w:pBdr>
      <w:ind w:left="216"/>
    </w:pPr>
  </w:style>
  <w:style w:type="paragraph" w:customStyle="1" w:styleId="FeatureRunInPara">
    <w:name w:val="FeatureRunInPara"/>
    <w:basedOn w:val="FeatureListUnmarked"/>
    <w:next w:val="FeatureRunInHead"/>
    <w:rsid w:val="00FC1840"/>
    <w:pPr>
      <w:pBdr>
        <w:left w:val="single" w:sz="36" w:space="6" w:color="C0C0C0"/>
      </w:pBdr>
      <w:spacing w:before="0"/>
      <w:ind w:left="0"/>
    </w:pPr>
  </w:style>
  <w:style w:type="paragraph" w:customStyle="1" w:styleId="FeatureRunInParaSub">
    <w:name w:val="FeatureRunInParaSub"/>
    <w:basedOn w:val="FeatureRunInPara"/>
    <w:next w:val="FeatureRunInHeadSub"/>
    <w:rsid w:val="00FC1840"/>
    <w:pPr>
      <w:pBdr>
        <w:left w:val="single" w:sz="36" w:space="17" w:color="C0C0C0"/>
      </w:pBdr>
      <w:ind w:left="216"/>
      <w:contextualSpacing/>
    </w:pPr>
  </w:style>
  <w:style w:type="paragraph" w:customStyle="1" w:styleId="FeatureSlug">
    <w:name w:val="FeatureSlug"/>
    <w:next w:val="FeaturePara"/>
    <w:qFormat/>
    <w:rsid w:val="00FC184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FC184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FC184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FC184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FC184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FC184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FC184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FC184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FC1840"/>
    <w:pPr>
      <w:pBdr>
        <w:left w:val="single" w:sz="36" w:space="6" w:color="C0C0C0"/>
      </w:pBdr>
      <w:spacing w:before="120"/>
      <w:ind w:left="0" w:firstLine="0"/>
    </w:pPr>
  </w:style>
  <w:style w:type="paragraph" w:customStyle="1" w:styleId="FigureLabel">
    <w:name w:val="FigureLabel"/>
    <w:rsid w:val="00FC1840"/>
    <w:pPr>
      <w:ind w:left="1440"/>
    </w:pPr>
    <w:rPr>
      <w:rFonts w:ascii="Arial" w:eastAsia="Times New Roman" w:hAnsi="Arial" w:cs="Times New Roman"/>
      <w:sz w:val="20"/>
      <w:szCs w:val="20"/>
    </w:rPr>
  </w:style>
  <w:style w:type="paragraph" w:customStyle="1" w:styleId="FigureSource">
    <w:name w:val="FigureSource"/>
    <w:next w:val="Para"/>
    <w:link w:val="FigureSourceChar"/>
    <w:rsid w:val="00FC184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FC1840"/>
  </w:style>
  <w:style w:type="character" w:customStyle="1" w:styleId="GenusSpecies">
    <w:name w:val="GenusSpecies"/>
    <w:rsid w:val="00FC184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C1840"/>
    <w:pPr>
      <w:spacing w:after="120"/>
      <w:ind w:left="720" w:firstLine="720"/>
    </w:pPr>
    <w:rPr>
      <w:snapToGrid w:val="0"/>
      <w:sz w:val="26"/>
      <w:szCs w:val="20"/>
    </w:rPr>
  </w:style>
  <w:style w:type="paragraph" w:customStyle="1" w:styleId="H3">
    <w:name w:val="H3"/>
    <w:next w:val="Para"/>
    <w:qFormat/>
    <w:rsid w:val="00FC184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FC1840"/>
    <w:pPr>
      <w:spacing w:before="240"/>
      <w:outlineLvl w:val="9"/>
    </w:pPr>
  </w:style>
  <w:style w:type="paragraph" w:customStyle="1" w:styleId="H4">
    <w:name w:val="H4"/>
    <w:next w:val="Para"/>
    <w:rsid w:val="00FC184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FC1840"/>
  </w:style>
  <w:style w:type="paragraph" w:customStyle="1" w:styleId="GlossaryTitle">
    <w:name w:val="GlossaryTitle"/>
    <w:basedOn w:val="ChapterTitle"/>
    <w:next w:val="Normal"/>
    <w:rsid w:val="00FC1840"/>
    <w:pPr>
      <w:spacing w:before="120" w:after="120"/>
    </w:pPr>
  </w:style>
  <w:style w:type="paragraph" w:customStyle="1" w:styleId="H1">
    <w:name w:val="H1"/>
    <w:next w:val="Para"/>
    <w:qFormat/>
    <w:rsid w:val="00FC184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FC184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FC1840"/>
    <w:pPr>
      <w:spacing w:before="240" w:after="120"/>
    </w:pPr>
    <w:rPr>
      <w:rFonts w:ascii="Arial" w:eastAsia="Times New Roman" w:hAnsi="Arial" w:cs="Times New Roman"/>
      <w:snapToGrid w:val="0"/>
      <w:sz w:val="20"/>
      <w:szCs w:val="20"/>
      <w:u w:val="single"/>
    </w:rPr>
  </w:style>
  <w:style w:type="paragraph" w:customStyle="1" w:styleId="Index1">
    <w:name w:val="Index1"/>
    <w:rsid w:val="00FC184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FC1840"/>
    <w:pPr>
      <w:ind w:left="2520"/>
    </w:pPr>
  </w:style>
  <w:style w:type="paragraph" w:customStyle="1" w:styleId="Index3">
    <w:name w:val="Index3"/>
    <w:basedOn w:val="Index1"/>
    <w:rsid w:val="00FC1840"/>
    <w:pPr>
      <w:ind w:left="3240"/>
    </w:pPr>
  </w:style>
  <w:style w:type="paragraph" w:customStyle="1" w:styleId="IndexLetter">
    <w:name w:val="IndexLetter"/>
    <w:basedOn w:val="H3"/>
    <w:next w:val="Index1"/>
    <w:rsid w:val="00FC1840"/>
  </w:style>
  <w:style w:type="paragraph" w:customStyle="1" w:styleId="IndexNote">
    <w:name w:val="IndexNote"/>
    <w:basedOn w:val="Normal"/>
    <w:rsid w:val="00FC1840"/>
    <w:pPr>
      <w:widowControl w:val="0"/>
      <w:spacing w:before="120" w:after="120"/>
      <w:ind w:left="720" w:firstLine="720"/>
    </w:pPr>
    <w:rPr>
      <w:snapToGrid w:val="0"/>
      <w:sz w:val="26"/>
      <w:szCs w:val="20"/>
    </w:rPr>
  </w:style>
  <w:style w:type="paragraph" w:customStyle="1" w:styleId="IndexTitle">
    <w:name w:val="IndexTitle"/>
    <w:basedOn w:val="H2"/>
    <w:next w:val="IndexNote"/>
    <w:rsid w:val="00FC1840"/>
    <w:pPr>
      <w:spacing w:line="540" w:lineRule="exact"/>
    </w:pPr>
  </w:style>
  <w:style w:type="character" w:customStyle="1" w:styleId="InlineCode">
    <w:name w:val="InlineCode"/>
    <w:rsid w:val="00FC1840"/>
    <w:rPr>
      <w:rFonts w:ascii="Courier New" w:hAnsi="Courier New"/>
      <w:noProof/>
      <w:color w:val="auto"/>
    </w:rPr>
  </w:style>
  <w:style w:type="character" w:customStyle="1" w:styleId="InlineCodeUserInput">
    <w:name w:val="InlineCodeUserInput"/>
    <w:rsid w:val="00FC1840"/>
    <w:rPr>
      <w:rFonts w:ascii="Courier New" w:hAnsi="Courier New"/>
      <w:b/>
      <w:noProof/>
      <w:color w:val="auto"/>
    </w:rPr>
  </w:style>
  <w:style w:type="character" w:customStyle="1" w:styleId="InlineCodeUserInputVariable">
    <w:name w:val="InlineCodeUserInputVariable"/>
    <w:rsid w:val="00FC1840"/>
    <w:rPr>
      <w:rFonts w:ascii="Courier New" w:hAnsi="Courier New"/>
      <w:b/>
      <w:i/>
      <w:noProof/>
      <w:color w:val="auto"/>
    </w:rPr>
  </w:style>
  <w:style w:type="character" w:customStyle="1" w:styleId="InlineCodeVariable">
    <w:name w:val="InlineCodeVariable"/>
    <w:rsid w:val="00FC1840"/>
    <w:rPr>
      <w:rFonts w:ascii="Courier New" w:hAnsi="Courier New"/>
      <w:i/>
      <w:noProof/>
      <w:color w:val="auto"/>
    </w:rPr>
  </w:style>
  <w:style w:type="character" w:customStyle="1" w:styleId="InlineURL">
    <w:name w:val="InlineURL"/>
    <w:rsid w:val="00FC1840"/>
    <w:rPr>
      <w:rFonts w:ascii="Courier New" w:hAnsi="Courier New"/>
      <w:noProof/>
      <w:color w:val="auto"/>
      <w:u w:val="single"/>
    </w:rPr>
  </w:style>
  <w:style w:type="character" w:customStyle="1" w:styleId="InlineEmail">
    <w:name w:val="InlineEmail"/>
    <w:rsid w:val="00FC1840"/>
    <w:rPr>
      <w:rFonts w:ascii="Courier New" w:hAnsi="Courier New"/>
      <w:noProof/>
      <w:color w:val="auto"/>
      <w:u w:val="double"/>
    </w:rPr>
  </w:style>
  <w:style w:type="paragraph" w:customStyle="1" w:styleId="IntroductionTitle">
    <w:name w:val="IntroductionTitle"/>
    <w:basedOn w:val="ChapterTitle"/>
    <w:next w:val="Para"/>
    <w:rsid w:val="00FC1840"/>
    <w:pPr>
      <w:spacing w:before="120" w:after="120"/>
    </w:pPr>
  </w:style>
  <w:style w:type="paragraph" w:customStyle="1" w:styleId="KeyConceptsHead">
    <w:name w:val="KeyConceptsHead"/>
    <w:basedOn w:val="BibliographyHead"/>
    <w:next w:val="Para"/>
    <w:rsid w:val="00FC1840"/>
  </w:style>
  <w:style w:type="character" w:customStyle="1" w:styleId="KeyTerm">
    <w:name w:val="KeyTerm"/>
    <w:rsid w:val="00FC1840"/>
    <w:rPr>
      <w:i/>
      <w:color w:val="auto"/>
      <w:bdr w:val="none" w:sz="0" w:space="0" w:color="auto"/>
      <w:shd w:val="clear" w:color="auto" w:fill="DBE5F1"/>
    </w:rPr>
  </w:style>
  <w:style w:type="paragraph" w:customStyle="1" w:styleId="KeyTermsHead">
    <w:name w:val="KeyTermsHead"/>
    <w:basedOn w:val="Normal"/>
    <w:next w:val="Normal"/>
    <w:rsid w:val="00FC184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C184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FC1840"/>
    <w:rPr>
      <w:rFonts w:ascii="Times New Roman" w:eastAsia="Times New Roman" w:hAnsi="Times New Roman" w:cs="Times New Roman"/>
      <w:szCs w:val="20"/>
    </w:rPr>
  </w:style>
  <w:style w:type="paragraph" w:customStyle="1" w:styleId="ColorfulList-Accent11">
    <w:name w:val="Colorful List - Accent 11"/>
    <w:basedOn w:val="Normal"/>
    <w:qFormat/>
    <w:rsid w:val="00FC184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C184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FC184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FC1840"/>
    <w:pPr>
      <w:numPr>
        <w:numId w:val="7"/>
      </w:numPr>
    </w:pPr>
  </w:style>
  <w:style w:type="paragraph" w:customStyle="1" w:styleId="ListCheck">
    <w:name w:val="ListCheck"/>
    <w:rsid w:val="00FC184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FC1840"/>
    <w:pPr>
      <w:numPr>
        <w:numId w:val="9"/>
      </w:numPr>
    </w:pPr>
  </w:style>
  <w:style w:type="paragraph" w:customStyle="1" w:styleId="ListHead">
    <w:name w:val="ListHead"/>
    <w:rsid w:val="00FC1840"/>
    <w:pPr>
      <w:ind w:left="1440"/>
    </w:pPr>
    <w:rPr>
      <w:rFonts w:ascii="Times New Roman" w:eastAsia="Times New Roman" w:hAnsi="Times New Roman" w:cs="Times New Roman"/>
      <w:b/>
      <w:sz w:val="26"/>
      <w:szCs w:val="20"/>
    </w:rPr>
  </w:style>
  <w:style w:type="paragraph" w:customStyle="1" w:styleId="ListNumbered">
    <w:name w:val="ListNumbered"/>
    <w:qFormat/>
    <w:rsid w:val="00FC184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FC1840"/>
    <w:pPr>
      <w:ind w:left="2520"/>
    </w:pPr>
  </w:style>
  <w:style w:type="paragraph" w:customStyle="1" w:styleId="ListNumberedSub2">
    <w:name w:val="ListNumberedSub2"/>
    <w:basedOn w:val="ListNumberedSub"/>
    <w:rsid w:val="00FC1840"/>
    <w:pPr>
      <w:ind w:left="3240"/>
    </w:pPr>
  </w:style>
  <w:style w:type="paragraph" w:customStyle="1" w:styleId="ListNumberedSub3">
    <w:name w:val="ListNumberedSub3"/>
    <w:rsid w:val="00FC184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FC1840"/>
    <w:pPr>
      <w:widowControl w:val="0"/>
      <w:ind w:left="1800" w:firstLine="360"/>
    </w:pPr>
    <w:rPr>
      <w:snapToGrid w:val="0"/>
      <w:sz w:val="26"/>
      <w:szCs w:val="20"/>
    </w:rPr>
  </w:style>
  <w:style w:type="paragraph" w:customStyle="1" w:styleId="ListParaSub">
    <w:name w:val="ListParaSub"/>
    <w:basedOn w:val="ListPara"/>
    <w:rsid w:val="00FC1840"/>
    <w:pPr>
      <w:spacing w:line="260" w:lineRule="exact"/>
      <w:ind w:left="2520"/>
    </w:pPr>
  </w:style>
  <w:style w:type="paragraph" w:customStyle="1" w:styleId="ListParaSub2">
    <w:name w:val="ListParaSub2"/>
    <w:basedOn w:val="ListParaSub"/>
    <w:rsid w:val="00FC1840"/>
    <w:pPr>
      <w:ind w:left="3240"/>
    </w:pPr>
  </w:style>
  <w:style w:type="paragraph" w:customStyle="1" w:styleId="ListUnmarked">
    <w:name w:val="ListUnmarked"/>
    <w:qFormat/>
    <w:rsid w:val="00FC184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FC184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FC1840"/>
    <w:pPr>
      <w:ind w:left="2880"/>
    </w:pPr>
  </w:style>
  <w:style w:type="paragraph" w:customStyle="1" w:styleId="ListWhere">
    <w:name w:val="ListWhere"/>
    <w:rsid w:val="00FC184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FC184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FC1840"/>
    <w:rPr>
      <w:rFonts w:ascii="Wingdings" w:hAnsi="Wingdings"/>
    </w:rPr>
  </w:style>
  <w:style w:type="paragraph" w:customStyle="1" w:styleId="OnlineReference">
    <w:name w:val="OnlineReference"/>
    <w:qFormat/>
    <w:rsid w:val="00FC184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FC184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FC184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FC184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FC1840"/>
  </w:style>
  <w:style w:type="paragraph" w:customStyle="1" w:styleId="PartIntroductionPara">
    <w:name w:val="PartIntroductionPara"/>
    <w:rsid w:val="00FC184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FC1840"/>
    <w:pPr>
      <w:widowControl w:val="0"/>
      <w:pBdr>
        <w:bottom w:val="single" w:sz="4" w:space="1" w:color="auto"/>
      </w:pBdr>
    </w:pPr>
  </w:style>
  <w:style w:type="paragraph" w:customStyle="1" w:styleId="PoetryPara">
    <w:name w:val="PoetryPara"/>
    <w:next w:val="Normal"/>
    <w:rsid w:val="00FC184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FC1840"/>
    <w:pPr>
      <w:spacing w:before="0"/>
      <w:contextualSpacing w:val="0"/>
    </w:pPr>
  </w:style>
  <w:style w:type="paragraph" w:customStyle="1" w:styleId="PoetrySource">
    <w:name w:val="PoetrySource"/>
    <w:rsid w:val="00FC184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FC1840"/>
    <w:rPr>
      <w:b/>
      <w:sz w:val="24"/>
    </w:rPr>
  </w:style>
  <w:style w:type="paragraph" w:customStyle="1" w:styleId="PrefaceTitle">
    <w:name w:val="PrefaceTitle"/>
    <w:next w:val="Para"/>
    <w:rsid w:val="00FC184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FC1840"/>
  </w:style>
  <w:style w:type="character" w:customStyle="1" w:styleId="QueryInline">
    <w:name w:val="QueryInline"/>
    <w:rsid w:val="00FC1840"/>
    <w:rPr>
      <w:bdr w:val="none" w:sz="0" w:space="0" w:color="auto"/>
      <w:shd w:val="clear" w:color="auto" w:fill="FFCC99"/>
    </w:rPr>
  </w:style>
  <w:style w:type="paragraph" w:customStyle="1" w:styleId="QueryPara">
    <w:name w:val="QueryPara"/>
    <w:rsid w:val="00FC184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FC1840"/>
  </w:style>
  <w:style w:type="paragraph" w:customStyle="1" w:styleId="QuestionsHead">
    <w:name w:val="QuestionsHead"/>
    <w:basedOn w:val="BibliographyHead"/>
    <w:next w:val="Para"/>
    <w:rsid w:val="00FC1840"/>
  </w:style>
  <w:style w:type="paragraph" w:customStyle="1" w:styleId="QuoteSource">
    <w:name w:val="QuoteSource"/>
    <w:basedOn w:val="Normal"/>
    <w:rsid w:val="00FC184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C1840"/>
    <w:rPr>
      <w:i w:val="0"/>
      <w:sz w:val="24"/>
    </w:rPr>
  </w:style>
  <w:style w:type="paragraph" w:customStyle="1" w:styleId="RecipeFootnote">
    <w:name w:val="RecipeFootnote"/>
    <w:basedOn w:val="Normal"/>
    <w:rsid w:val="00FC184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C184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FC184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C184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FC1840"/>
    <w:rPr>
      <w:rFonts w:ascii="Arial" w:eastAsia="Times New Roman" w:hAnsi="Arial" w:cs="Times New Roman"/>
      <w:snapToGrid w:val="0"/>
      <w:sz w:val="26"/>
      <w:szCs w:val="20"/>
    </w:rPr>
  </w:style>
  <w:style w:type="paragraph" w:customStyle="1" w:styleId="RecipeNutritionInfo">
    <w:name w:val="RecipeNutritionInfo"/>
    <w:basedOn w:val="Normal"/>
    <w:rsid w:val="00FC1840"/>
    <w:pPr>
      <w:spacing w:before="120" w:after="120"/>
      <w:ind w:left="720"/>
      <w:contextualSpacing/>
    </w:pPr>
    <w:rPr>
      <w:rFonts w:ascii="Arial" w:hAnsi="Arial"/>
      <w:snapToGrid w:val="0"/>
      <w:sz w:val="22"/>
      <w:szCs w:val="20"/>
    </w:rPr>
  </w:style>
  <w:style w:type="paragraph" w:customStyle="1" w:styleId="RecipePercentage">
    <w:name w:val="RecipePercentage"/>
    <w:rsid w:val="00FC1840"/>
    <w:rPr>
      <w:rFonts w:ascii="Arial" w:eastAsia="Times New Roman" w:hAnsi="Arial" w:cs="Times New Roman"/>
      <w:snapToGrid w:val="0"/>
      <w:sz w:val="26"/>
      <w:szCs w:val="20"/>
    </w:rPr>
  </w:style>
  <w:style w:type="paragraph" w:customStyle="1" w:styleId="RecipeProcedure">
    <w:name w:val="RecipeProcedure"/>
    <w:rsid w:val="00FC184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FC184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FC184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FC1840"/>
    <w:rPr>
      <w:rFonts w:ascii="Arial" w:eastAsia="Times New Roman" w:hAnsi="Arial" w:cs="Times New Roman"/>
      <w:b/>
      <w:smallCaps/>
      <w:snapToGrid w:val="0"/>
      <w:sz w:val="26"/>
      <w:szCs w:val="20"/>
    </w:rPr>
  </w:style>
  <w:style w:type="paragraph" w:customStyle="1" w:styleId="RecipeTime">
    <w:name w:val="RecipeTime"/>
    <w:rsid w:val="00FC184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FC184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FC1840"/>
    <w:pPr>
      <w:ind w:left="720"/>
    </w:pPr>
    <w:rPr>
      <w:rFonts w:ascii="Arial" w:eastAsia="Times New Roman" w:hAnsi="Arial" w:cs="Times New Roman"/>
      <w:b/>
      <w:i/>
      <w:smallCaps/>
      <w:snapToGrid w:val="0"/>
      <w:sz w:val="36"/>
      <w:szCs w:val="40"/>
    </w:rPr>
  </w:style>
  <w:style w:type="paragraph" w:customStyle="1" w:styleId="RecipeUSMeasure">
    <w:name w:val="RecipeUSMeasure"/>
    <w:rsid w:val="00FC1840"/>
    <w:rPr>
      <w:rFonts w:ascii="Arial" w:eastAsia="Times New Roman" w:hAnsi="Arial" w:cs="Times New Roman"/>
      <w:snapToGrid w:val="0"/>
      <w:sz w:val="26"/>
      <w:szCs w:val="20"/>
    </w:rPr>
  </w:style>
  <w:style w:type="paragraph" w:customStyle="1" w:styleId="RecipeVariationPara">
    <w:name w:val="RecipeVariationPara"/>
    <w:basedOn w:val="RecipeTime"/>
    <w:rsid w:val="00FC1840"/>
    <w:rPr>
      <w:i w:val="0"/>
      <w:sz w:val="24"/>
      <w:u w:val="single"/>
    </w:rPr>
  </w:style>
  <w:style w:type="paragraph" w:customStyle="1" w:styleId="RecipeVariationHead">
    <w:name w:val="RecipeVariationHead"/>
    <w:rsid w:val="00FC184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FC184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FC1840"/>
    <w:rPr>
      <w:i w:val="0"/>
      <w:sz w:val="24"/>
      <w:u w:val="single"/>
    </w:rPr>
  </w:style>
  <w:style w:type="paragraph" w:customStyle="1" w:styleId="RecipeYield">
    <w:name w:val="RecipeYield"/>
    <w:rsid w:val="00FC1840"/>
    <w:pPr>
      <w:ind w:left="720"/>
    </w:pPr>
    <w:rPr>
      <w:rFonts w:ascii="Arial" w:eastAsia="Times New Roman" w:hAnsi="Arial" w:cs="Times New Roman"/>
      <w:snapToGrid w:val="0"/>
      <w:sz w:val="20"/>
      <w:szCs w:val="20"/>
    </w:rPr>
  </w:style>
  <w:style w:type="paragraph" w:customStyle="1" w:styleId="Reference">
    <w:name w:val="Reference"/>
    <w:basedOn w:val="Normal"/>
    <w:rsid w:val="00FC1840"/>
    <w:pPr>
      <w:spacing w:before="120" w:after="120"/>
      <w:ind w:left="720" w:hanging="720"/>
    </w:pPr>
    <w:rPr>
      <w:szCs w:val="20"/>
    </w:rPr>
  </w:style>
  <w:style w:type="paragraph" w:customStyle="1" w:styleId="ReferenceAnnotation">
    <w:name w:val="ReferenceAnnotation"/>
    <w:basedOn w:val="Reference"/>
    <w:rsid w:val="00FC1840"/>
    <w:pPr>
      <w:spacing w:before="0" w:after="0"/>
      <w:ind w:firstLine="0"/>
    </w:pPr>
    <w:rPr>
      <w:snapToGrid w:val="0"/>
    </w:rPr>
  </w:style>
  <w:style w:type="paragraph" w:customStyle="1" w:styleId="ReferencesHead">
    <w:name w:val="ReferencesHead"/>
    <w:basedOn w:val="BibliographyHead"/>
    <w:next w:val="Reference"/>
    <w:rsid w:val="00FC1840"/>
  </w:style>
  <w:style w:type="paragraph" w:customStyle="1" w:styleId="ReferenceTitle">
    <w:name w:val="ReferenceTitle"/>
    <w:basedOn w:val="MatterTitle"/>
    <w:next w:val="Reference"/>
    <w:rsid w:val="00FC1840"/>
  </w:style>
  <w:style w:type="paragraph" w:customStyle="1" w:styleId="ReviewHead">
    <w:name w:val="ReviewHead"/>
    <w:basedOn w:val="BibliographyHead"/>
    <w:next w:val="Para"/>
    <w:rsid w:val="00FC1840"/>
  </w:style>
  <w:style w:type="paragraph" w:customStyle="1" w:styleId="RunInHead">
    <w:name w:val="RunInHead"/>
    <w:next w:val="Normal"/>
    <w:rsid w:val="00FC184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FC1840"/>
    <w:pPr>
      <w:ind w:left="2160"/>
    </w:pPr>
    <w:rPr>
      <w:snapToGrid w:val="0"/>
    </w:rPr>
  </w:style>
  <w:style w:type="paragraph" w:customStyle="1" w:styleId="RunInPara">
    <w:name w:val="RunInPara"/>
    <w:basedOn w:val="Normal"/>
    <w:rsid w:val="00FC1840"/>
    <w:pPr>
      <w:widowControl w:val="0"/>
      <w:spacing w:after="120"/>
      <w:ind w:left="1440"/>
    </w:pPr>
    <w:rPr>
      <w:snapToGrid w:val="0"/>
      <w:szCs w:val="20"/>
    </w:rPr>
  </w:style>
  <w:style w:type="paragraph" w:customStyle="1" w:styleId="RunInParaSub">
    <w:name w:val="RunInParaSub"/>
    <w:basedOn w:val="RunInPara"/>
    <w:rsid w:val="00FC1840"/>
    <w:pPr>
      <w:ind w:left="2160"/>
    </w:pPr>
  </w:style>
  <w:style w:type="paragraph" w:styleId="Salutation">
    <w:name w:val="Salutation"/>
    <w:next w:val="Normal"/>
    <w:link w:val="SalutationChar"/>
    <w:rsid w:val="00FC184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FC1840"/>
    <w:pPr>
      <w:pBdr>
        <w:bottom w:val="single" w:sz="4" w:space="1" w:color="auto"/>
      </w:pBdr>
    </w:pPr>
  </w:style>
  <w:style w:type="paragraph" w:customStyle="1" w:styleId="Series">
    <w:name w:val="Series"/>
    <w:rsid w:val="00FC1840"/>
    <w:pPr>
      <w:ind w:left="720"/>
    </w:pPr>
    <w:rPr>
      <w:rFonts w:ascii="Times New Roman" w:eastAsia="Times New Roman" w:hAnsi="Times New Roman" w:cs="Times New Roman"/>
      <w:szCs w:val="20"/>
    </w:rPr>
  </w:style>
  <w:style w:type="paragraph" w:customStyle="1" w:styleId="SignatureLine">
    <w:name w:val="SignatureLine"/>
    <w:qFormat/>
    <w:rsid w:val="00FC184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FC1840"/>
    <w:pPr>
      <w:spacing w:before="360" w:after="360"/>
      <w:ind w:left="1440"/>
    </w:pPr>
    <w:rPr>
      <w:rFonts w:ascii="Arial" w:hAnsi="Arial"/>
      <w:b/>
      <w:szCs w:val="20"/>
    </w:rPr>
  </w:style>
  <w:style w:type="character" w:customStyle="1" w:styleId="Subscript">
    <w:name w:val="Subscript"/>
    <w:rsid w:val="00FC1840"/>
    <w:rPr>
      <w:vertAlign w:val="subscript"/>
    </w:rPr>
  </w:style>
  <w:style w:type="paragraph" w:styleId="Subtitle">
    <w:name w:val="Subtitle"/>
    <w:basedOn w:val="Normal"/>
    <w:link w:val="SubtitleChar"/>
    <w:qFormat/>
    <w:rsid w:val="00FC184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FC1840"/>
  </w:style>
  <w:style w:type="character" w:customStyle="1" w:styleId="Superscript">
    <w:name w:val="Superscript"/>
    <w:rsid w:val="00FC1840"/>
    <w:rPr>
      <w:vertAlign w:val="superscript"/>
    </w:rPr>
  </w:style>
  <w:style w:type="paragraph" w:customStyle="1" w:styleId="SupplementInstruction">
    <w:name w:val="SupplementInstruction"/>
    <w:rsid w:val="00FC184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FC1840"/>
    <w:pPr>
      <w:keepNext/>
      <w:widowControl w:val="0"/>
      <w:spacing w:before="240" w:after="120"/>
      <w:ind w:left="0"/>
    </w:pPr>
    <w:rPr>
      <w:snapToGrid w:val="0"/>
    </w:rPr>
  </w:style>
  <w:style w:type="paragraph" w:customStyle="1" w:styleId="TableEntry">
    <w:name w:val="TableEntry"/>
    <w:qFormat/>
    <w:rsid w:val="00FC1840"/>
    <w:pPr>
      <w:spacing w:after="60"/>
    </w:pPr>
    <w:rPr>
      <w:rFonts w:ascii="Arial" w:eastAsia="Times New Roman" w:hAnsi="Arial" w:cs="Times New Roman"/>
      <w:sz w:val="22"/>
      <w:szCs w:val="20"/>
    </w:rPr>
  </w:style>
  <w:style w:type="paragraph" w:customStyle="1" w:styleId="TableFootnote">
    <w:name w:val="TableFootnote"/>
    <w:rsid w:val="00FC1840"/>
    <w:pPr>
      <w:spacing w:after="240"/>
      <w:ind w:left="1440"/>
      <w:contextualSpacing/>
    </w:pPr>
    <w:rPr>
      <w:rFonts w:ascii="Arial" w:eastAsia="Times New Roman" w:hAnsi="Arial" w:cs="Times New Roman"/>
      <w:sz w:val="18"/>
      <w:szCs w:val="20"/>
    </w:rPr>
  </w:style>
  <w:style w:type="paragraph" w:customStyle="1" w:styleId="TableHead">
    <w:name w:val="TableHead"/>
    <w:qFormat/>
    <w:rsid w:val="00FC1840"/>
    <w:pPr>
      <w:keepNext/>
    </w:pPr>
    <w:rPr>
      <w:rFonts w:ascii="Arial" w:eastAsia="Times New Roman" w:hAnsi="Arial" w:cs="Times New Roman"/>
      <w:b/>
      <w:sz w:val="22"/>
      <w:szCs w:val="20"/>
    </w:rPr>
  </w:style>
  <w:style w:type="paragraph" w:customStyle="1" w:styleId="TableSource">
    <w:name w:val="TableSource"/>
    <w:next w:val="Normal"/>
    <w:rsid w:val="00FC184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FC184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FC1840"/>
    <w:pPr>
      <w:ind w:left="360"/>
    </w:pPr>
  </w:style>
  <w:style w:type="paragraph" w:customStyle="1" w:styleId="TabularHead">
    <w:name w:val="TabularHead"/>
    <w:qFormat/>
    <w:rsid w:val="00FC184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FC1840"/>
    <w:pPr>
      <w:jc w:val="center"/>
    </w:pPr>
    <w:rPr>
      <w:rFonts w:ascii="Arial" w:eastAsia="Times New Roman" w:hAnsi="Arial" w:cs="Times New Roman"/>
      <w:b/>
      <w:snapToGrid w:val="0"/>
      <w:szCs w:val="20"/>
    </w:rPr>
  </w:style>
  <w:style w:type="paragraph" w:customStyle="1" w:styleId="TOCTitle">
    <w:name w:val="TOCTitle"/>
    <w:next w:val="Para"/>
    <w:rsid w:val="00FC184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FC1840"/>
    <w:rPr>
      <w:b/>
    </w:rPr>
  </w:style>
  <w:style w:type="character" w:customStyle="1" w:styleId="UserInputVariable">
    <w:name w:val="UserInputVariable"/>
    <w:rsid w:val="00FC1840"/>
    <w:rPr>
      <w:b/>
      <w:i/>
    </w:rPr>
  </w:style>
  <w:style w:type="character" w:customStyle="1" w:styleId="Variable">
    <w:name w:val="Variable"/>
    <w:rsid w:val="00FC1840"/>
    <w:rPr>
      <w:i/>
    </w:rPr>
  </w:style>
  <w:style w:type="character" w:customStyle="1" w:styleId="WileyBold">
    <w:name w:val="WileyBold"/>
    <w:rsid w:val="00FC1840"/>
    <w:rPr>
      <w:b/>
    </w:rPr>
  </w:style>
  <w:style w:type="character" w:customStyle="1" w:styleId="WileyBoldItalic">
    <w:name w:val="WileyBoldItalic"/>
    <w:rsid w:val="00FC1840"/>
    <w:rPr>
      <w:b/>
      <w:i/>
    </w:rPr>
  </w:style>
  <w:style w:type="character" w:customStyle="1" w:styleId="WileyItalic">
    <w:name w:val="WileyItalic"/>
    <w:rsid w:val="00FC1840"/>
    <w:rPr>
      <w:i/>
    </w:rPr>
  </w:style>
  <w:style w:type="character" w:customStyle="1" w:styleId="WileySymbol">
    <w:name w:val="WileySymbol"/>
    <w:rsid w:val="00FC1840"/>
    <w:rPr>
      <w:rFonts w:ascii="Symbol" w:hAnsi="Symbol"/>
    </w:rPr>
  </w:style>
  <w:style w:type="character" w:customStyle="1" w:styleId="wileyTemp">
    <w:name w:val="wileyTemp"/>
    <w:rsid w:val="00FC1840"/>
  </w:style>
  <w:style w:type="paragraph" w:customStyle="1" w:styleId="wsBlockA">
    <w:name w:val="wsBlockA"/>
    <w:basedOn w:val="Normal"/>
    <w:qFormat/>
    <w:rsid w:val="00FC1840"/>
    <w:pPr>
      <w:spacing w:before="120" w:after="120"/>
      <w:ind w:left="2160" w:right="1440"/>
    </w:pPr>
    <w:rPr>
      <w:rFonts w:ascii="Arial" w:eastAsia="Calibri" w:hAnsi="Arial"/>
      <w:sz w:val="20"/>
      <w:szCs w:val="22"/>
    </w:rPr>
  </w:style>
  <w:style w:type="paragraph" w:customStyle="1" w:styleId="wsBlockB">
    <w:name w:val="wsBlockB"/>
    <w:basedOn w:val="Normal"/>
    <w:qFormat/>
    <w:rsid w:val="00FC1840"/>
    <w:pPr>
      <w:spacing w:before="120" w:after="120"/>
      <w:ind w:left="2160" w:right="1440"/>
    </w:pPr>
    <w:rPr>
      <w:rFonts w:eastAsia="Calibri"/>
      <w:sz w:val="20"/>
      <w:szCs w:val="22"/>
    </w:rPr>
  </w:style>
  <w:style w:type="paragraph" w:customStyle="1" w:styleId="wsBlockC">
    <w:name w:val="wsBlockC"/>
    <w:basedOn w:val="Normal"/>
    <w:qFormat/>
    <w:rsid w:val="00FC184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C184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C1840"/>
    <w:pPr>
      <w:spacing w:before="120" w:after="120"/>
      <w:ind w:left="720"/>
    </w:pPr>
    <w:rPr>
      <w:rFonts w:eastAsia="Calibri"/>
      <w:b/>
      <w:sz w:val="28"/>
      <w:szCs w:val="22"/>
      <w:u w:val="wave"/>
    </w:rPr>
  </w:style>
  <w:style w:type="paragraph" w:customStyle="1" w:styleId="wsHeadStyleC">
    <w:name w:val="wsHeadStyleC"/>
    <w:basedOn w:val="Normal"/>
    <w:qFormat/>
    <w:rsid w:val="00FC184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C184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C1840"/>
    <w:pPr>
      <w:numPr>
        <w:numId w:val="12"/>
      </w:numPr>
      <w:spacing w:before="120" w:after="120"/>
    </w:pPr>
    <w:rPr>
      <w:rFonts w:eastAsia="Calibri"/>
      <w:sz w:val="26"/>
      <w:szCs w:val="22"/>
    </w:rPr>
  </w:style>
  <w:style w:type="paragraph" w:customStyle="1" w:styleId="wsListBulletedC">
    <w:name w:val="wsListBulletedC"/>
    <w:basedOn w:val="Normal"/>
    <w:qFormat/>
    <w:rsid w:val="00FC184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C184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C1840"/>
    <w:pPr>
      <w:spacing w:before="120" w:after="120"/>
      <w:ind w:left="2160" w:hanging="720"/>
    </w:pPr>
    <w:rPr>
      <w:rFonts w:eastAsia="Calibri"/>
      <w:sz w:val="26"/>
      <w:szCs w:val="22"/>
    </w:rPr>
  </w:style>
  <w:style w:type="paragraph" w:customStyle="1" w:styleId="wsListNumberedC">
    <w:name w:val="wsListNumberedC"/>
    <w:basedOn w:val="Normal"/>
    <w:qFormat/>
    <w:rsid w:val="00FC184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C1840"/>
    <w:pPr>
      <w:spacing w:before="120" w:after="120"/>
      <w:ind w:left="1440"/>
    </w:pPr>
    <w:rPr>
      <w:rFonts w:ascii="Arial" w:eastAsia="Calibri" w:hAnsi="Arial"/>
      <w:sz w:val="26"/>
      <w:szCs w:val="22"/>
    </w:rPr>
  </w:style>
  <w:style w:type="paragraph" w:customStyle="1" w:styleId="wsListUnmarkedB">
    <w:name w:val="wsListUnmarkedB"/>
    <w:basedOn w:val="Normal"/>
    <w:qFormat/>
    <w:rsid w:val="00FC1840"/>
    <w:pPr>
      <w:spacing w:before="120" w:after="120"/>
      <w:ind w:left="1440"/>
    </w:pPr>
    <w:rPr>
      <w:rFonts w:eastAsia="Calibri"/>
      <w:sz w:val="26"/>
      <w:szCs w:val="22"/>
    </w:rPr>
  </w:style>
  <w:style w:type="paragraph" w:customStyle="1" w:styleId="wsListUnmarkedC">
    <w:name w:val="wsListUnmarkedC"/>
    <w:basedOn w:val="Normal"/>
    <w:qFormat/>
    <w:rsid w:val="00FC1840"/>
    <w:pPr>
      <w:spacing w:before="120" w:after="120"/>
      <w:ind w:left="1440"/>
    </w:pPr>
    <w:rPr>
      <w:rFonts w:ascii="Verdana" w:eastAsia="Calibri" w:hAnsi="Verdana"/>
      <w:sz w:val="26"/>
      <w:szCs w:val="22"/>
    </w:rPr>
  </w:style>
  <w:style w:type="paragraph" w:customStyle="1" w:styleId="wsNameDate">
    <w:name w:val="wsNameDate"/>
    <w:qFormat/>
    <w:rsid w:val="00FC1840"/>
    <w:pPr>
      <w:spacing w:before="240" w:after="240"/>
    </w:pPr>
    <w:rPr>
      <w:rFonts w:ascii="Arial" w:eastAsia="Calibri" w:hAnsi="Arial" w:cs="Times New Roman"/>
      <w:b/>
      <w:sz w:val="28"/>
      <w:szCs w:val="22"/>
    </w:rPr>
  </w:style>
  <w:style w:type="paragraph" w:customStyle="1" w:styleId="wsParaA">
    <w:name w:val="wsParaA"/>
    <w:basedOn w:val="Normal"/>
    <w:qFormat/>
    <w:rsid w:val="00FC184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C1840"/>
    <w:pPr>
      <w:spacing w:before="120" w:after="120"/>
      <w:ind w:left="720" w:firstLine="720"/>
      <w:contextualSpacing/>
    </w:pPr>
    <w:rPr>
      <w:rFonts w:eastAsia="Calibri"/>
      <w:sz w:val="26"/>
      <w:szCs w:val="22"/>
    </w:rPr>
  </w:style>
  <w:style w:type="paragraph" w:customStyle="1" w:styleId="wsParaC">
    <w:name w:val="wsParaC"/>
    <w:basedOn w:val="Normal"/>
    <w:qFormat/>
    <w:rsid w:val="00FC1840"/>
    <w:pPr>
      <w:spacing w:before="120" w:after="120"/>
      <w:ind w:left="720" w:firstLine="720"/>
      <w:contextualSpacing/>
    </w:pPr>
    <w:rPr>
      <w:rFonts w:ascii="Verdana" w:eastAsia="Calibri" w:hAnsi="Verdana"/>
      <w:sz w:val="26"/>
      <w:szCs w:val="22"/>
    </w:rPr>
  </w:style>
  <w:style w:type="paragraph" w:customStyle="1" w:styleId="wsTitle">
    <w:name w:val="wsTitle"/>
    <w:qFormat/>
    <w:rsid w:val="00FC1840"/>
    <w:rPr>
      <w:rFonts w:ascii="Arial" w:eastAsia="Calibri" w:hAnsi="Arial" w:cs="Times New Roman"/>
      <w:b/>
      <w:sz w:val="36"/>
      <w:szCs w:val="32"/>
    </w:rPr>
  </w:style>
  <w:style w:type="character" w:styleId="CommentReference">
    <w:name w:val="annotation reference"/>
    <w:semiHidden/>
    <w:rsid w:val="00FC1840"/>
    <w:rPr>
      <w:sz w:val="16"/>
      <w:szCs w:val="16"/>
    </w:rPr>
  </w:style>
  <w:style w:type="paragraph" w:styleId="CommentText">
    <w:name w:val="annotation text"/>
    <w:basedOn w:val="Normal"/>
    <w:link w:val="CommentTextChar"/>
    <w:semiHidden/>
    <w:rsid w:val="00FC1840"/>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C1840"/>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FC1840"/>
    <w:rPr>
      <w:color w:val="800080"/>
      <w:u w:val="single"/>
    </w:rPr>
  </w:style>
  <w:style w:type="character" w:styleId="HTMLAcronym">
    <w:name w:val="HTML Acronym"/>
    <w:basedOn w:val="DefaultParagraphFont"/>
    <w:rsid w:val="00FC1840"/>
  </w:style>
  <w:style w:type="character" w:styleId="HTMLCite">
    <w:name w:val="HTML Cite"/>
    <w:rsid w:val="00FC1840"/>
    <w:rPr>
      <w:i/>
      <w:iCs/>
    </w:rPr>
  </w:style>
  <w:style w:type="character" w:styleId="HTMLCode">
    <w:name w:val="HTML Code"/>
    <w:rsid w:val="00FC1840"/>
    <w:rPr>
      <w:rFonts w:ascii="Courier New" w:hAnsi="Courier New" w:cs="Courier New"/>
      <w:sz w:val="20"/>
      <w:szCs w:val="20"/>
    </w:rPr>
  </w:style>
  <w:style w:type="character" w:styleId="HTMLDefinition">
    <w:name w:val="HTML Definition"/>
    <w:rsid w:val="00FC1840"/>
    <w:rPr>
      <w:i/>
      <w:iCs/>
    </w:rPr>
  </w:style>
  <w:style w:type="character" w:styleId="HTMLKeyboard">
    <w:name w:val="HTML Keyboard"/>
    <w:rsid w:val="00FC1840"/>
    <w:rPr>
      <w:rFonts w:ascii="Courier New" w:hAnsi="Courier New" w:cs="Courier New"/>
      <w:sz w:val="20"/>
      <w:szCs w:val="20"/>
    </w:rPr>
  </w:style>
  <w:style w:type="character" w:styleId="HTMLSample">
    <w:name w:val="HTML Sample"/>
    <w:rsid w:val="00FC1840"/>
    <w:rPr>
      <w:rFonts w:ascii="Courier New" w:hAnsi="Courier New" w:cs="Courier New"/>
    </w:rPr>
  </w:style>
  <w:style w:type="character" w:styleId="HTMLTypewriter">
    <w:name w:val="HTML Typewriter"/>
    <w:rsid w:val="00FC1840"/>
    <w:rPr>
      <w:rFonts w:ascii="Courier New" w:hAnsi="Courier New" w:cs="Courier New"/>
      <w:sz w:val="20"/>
      <w:szCs w:val="20"/>
    </w:rPr>
  </w:style>
  <w:style w:type="character" w:styleId="HTMLVariable">
    <w:name w:val="HTML Variable"/>
    <w:rsid w:val="00FC1840"/>
    <w:rPr>
      <w:i/>
      <w:iCs/>
    </w:rPr>
  </w:style>
  <w:style w:type="character" w:styleId="Hyperlink">
    <w:name w:val="Hyperlink"/>
    <w:rsid w:val="00FC1840"/>
    <w:rPr>
      <w:color w:val="0000FF"/>
      <w:u w:val="single"/>
    </w:rPr>
  </w:style>
  <w:style w:type="character" w:styleId="LineNumber">
    <w:name w:val="line number"/>
    <w:basedOn w:val="DefaultParagraphFont"/>
    <w:rsid w:val="00FC1840"/>
  </w:style>
  <w:style w:type="character" w:styleId="PageNumber">
    <w:name w:val="page number"/>
    <w:basedOn w:val="DefaultParagraphFont"/>
    <w:rsid w:val="00FC1840"/>
  </w:style>
  <w:style w:type="character" w:styleId="Strong">
    <w:name w:val="Strong"/>
    <w:qFormat/>
    <w:rsid w:val="00FC1840"/>
    <w:rPr>
      <w:b/>
      <w:bCs/>
    </w:rPr>
  </w:style>
  <w:style w:type="paragraph" w:customStyle="1" w:styleId="RecipeTool">
    <w:name w:val="RecipeTool"/>
    <w:qFormat/>
    <w:rsid w:val="00FC184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FC1840"/>
    <w:rPr>
      <w:bdr w:val="single" w:sz="18" w:space="0" w:color="92D050"/>
    </w:rPr>
  </w:style>
  <w:style w:type="character" w:customStyle="1" w:styleId="TextHighlighted">
    <w:name w:val="TextHighlighted"/>
    <w:uiPriority w:val="1"/>
    <w:qFormat/>
    <w:rsid w:val="00FC1840"/>
    <w:rPr>
      <w:bdr w:val="none" w:sz="0" w:space="0" w:color="auto"/>
      <w:shd w:val="clear" w:color="auto" w:fill="92D050"/>
    </w:rPr>
  </w:style>
  <w:style w:type="paragraph" w:customStyle="1" w:styleId="PullQuoteAttribution">
    <w:name w:val="PullQuoteAttribution"/>
    <w:next w:val="Para"/>
    <w:qFormat/>
    <w:rsid w:val="00FC184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FC184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C184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FC184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FC184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FC1840"/>
    <w:pPr>
      <w:ind w:firstLine="0"/>
    </w:pPr>
  </w:style>
  <w:style w:type="paragraph" w:customStyle="1" w:styleId="ParaListUnmarked">
    <w:name w:val="ParaListUnmarked"/>
    <w:qFormat/>
    <w:rsid w:val="00FC184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FC184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FC1840"/>
    <w:rPr>
      <w:b/>
    </w:rPr>
  </w:style>
  <w:style w:type="paragraph" w:customStyle="1" w:styleId="RecipeNutritionHead">
    <w:name w:val="RecipeNutritionHead"/>
    <w:basedOn w:val="RecipeNutritionInfo"/>
    <w:next w:val="RecipeNutritionInfo"/>
    <w:qFormat/>
    <w:rsid w:val="00FC1840"/>
    <w:pPr>
      <w:spacing w:after="0"/>
    </w:pPr>
    <w:rPr>
      <w:b/>
    </w:rPr>
  </w:style>
  <w:style w:type="paragraph" w:styleId="TOC5">
    <w:name w:val="toc 5"/>
    <w:basedOn w:val="Normal"/>
    <w:next w:val="Normal"/>
    <w:autoRedefine/>
    <w:uiPriority w:val="39"/>
    <w:semiHidden/>
    <w:rsid w:val="00FC1840"/>
    <w:pPr>
      <w:ind w:left="1800"/>
    </w:pPr>
    <w:rPr>
      <w:rFonts w:eastAsia="Calibri" w:cs="Cordia New"/>
      <w:sz w:val="22"/>
      <w:szCs w:val="22"/>
    </w:rPr>
  </w:style>
  <w:style w:type="paragraph" w:styleId="TOC6">
    <w:name w:val="toc 6"/>
    <w:basedOn w:val="Normal"/>
    <w:next w:val="Normal"/>
    <w:autoRedefine/>
    <w:uiPriority w:val="39"/>
    <w:semiHidden/>
    <w:rsid w:val="00FC1840"/>
    <w:pPr>
      <w:ind w:left="2160"/>
    </w:pPr>
    <w:rPr>
      <w:rFonts w:eastAsia="Calibri" w:cs="Cordia New"/>
      <w:sz w:val="22"/>
      <w:szCs w:val="22"/>
    </w:rPr>
  </w:style>
  <w:style w:type="paragraph" w:customStyle="1" w:styleId="RecipeSubhead">
    <w:name w:val="RecipeSubhead"/>
    <w:basedOn w:val="RecipeProcedureHead"/>
    <w:rsid w:val="00FC1840"/>
    <w:rPr>
      <w:i/>
    </w:rPr>
  </w:style>
  <w:style w:type="character" w:customStyle="1" w:styleId="KeyTermDefinition">
    <w:name w:val="KeyTermDefinition"/>
    <w:uiPriority w:val="1"/>
    <w:rsid w:val="00FC1840"/>
    <w:rPr>
      <w:bdr w:val="none" w:sz="0" w:space="0" w:color="auto"/>
      <w:shd w:val="clear" w:color="auto" w:fill="auto"/>
    </w:rPr>
  </w:style>
  <w:style w:type="paragraph" w:styleId="Header">
    <w:name w:val="header"/>
    <w:basedOn w:val="Normal"/>
    <w:link w:val="HeaderChar"/>
    <w:rsid w:val="00FC1840"/>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FC1840"/>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FC1840"/>
    <w:rPr>
      <w:rFonts w:ascii="Courier New" w:hAnsi="Courier New"/>
      <w:u w:val="dash"/>
    </w:rPr>
  </w:style>
  <w:style w:type="character" w:customStyle="1" w:styleId="DigitalLinkID">
    <w:name w:val="DigitalLinkID"/>
    <w:uiPriority w:val="1"/>
    <w:rsid w:val="00FC1840"/>
    <w:rPr>
      <w:rFonts w:cs="Courier New"/>
      <w:color w:val="FF0000"/>
      <w:sz w:val="16"/>
      <w:szCs w:val="16"/>
      <w:bdr w:val="none" w:sz="0" w:space="0" w:color="auto"/>
      <w:shd w:val="clear" w:color="auto" w:fill="FFFFFF"/>
    </w:rPr>
  </w:style>
  <w:style w:type="paragraph" w:customStyle="1" w:styleId="DialogSource">
    <w:name w:val="DialogSource"/>
    <w:basedOn w:val="Dialog"/>
    <w:rsid w:val="00FC1840"/>
    <w:pPr>
      <w:ind w:left="2880" w:firstLine="0"/>
    </w:pPr>
  </w:style>
  <w:style w:type="character" w:customStyle="1" w:styleId="DigitalOnlyText">
    <w:name w:val="DigitalOnlyText"/>
    <w:uiPriority w:val="1"/>
    <w:rsid w:val="00FC1840"/>
    <w:rPr>
      <w:bdr w:val="single" w:sz="2" w:space="0" w:color="002060"/>
      <w:shd w:val="clear" w:color="auto" w:fill="auto"/>
    </w:rPr>
  </w:style>
  <w:style w:type="character" w:customStyle="1" w:styleId="PrintOnlyText">
    <w:name w:val="PrintOnlyText"/>
    <w:uiPriority w:val="1"/>
    <w:rsid w:val="00FC1840"/>
    <w:rPr>
      <w:bdr w:val="single" w:sz="2" w:space="0" w:color="FF0000"/>
    </w:rPr>
  </w:style>
  <w:style w:type="paragraph" w:customStyle="1" w:styleId="TableListBulleted">
    <w:name w:val="TableListBulleted"/>
    <w:qFormat/>
    <w:rsid w:val="00FC184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FC184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FC184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FC184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FC1840"/>
    <w:pPr>
      <w:spacing w:before="120" w:after="120"/>
      <w:ind w:left="1440"/>
    </w:pPr>
    <w:rPr>
      <w:sz w:val="20"/>
    </w:rPr>
  </w:style>
  <w:style w:type="paragraph" w:customStyle="1" w:styleId="ExtractListUnmarked">
    <w:name w:val="ExtractListUnmarked"/>
    <w:qFormat/>
    <w:rsid w:val="00FC184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FC1840"/>
    <w:rPr>
      <w:bdr w:val="none" w:sz="0" w:space="0" w:color="auto"/>
      <w:shd w:val="clear" w:color="auto" w:fill="D6E3BC"/>
    </w:rPr>
  </w:style>
  <w:style w:type="character" w:customStyle="1" w:styleId="DigitalLinkDestination">
    <w:name w:val="DigitalLinkDestination"/>
    <w:rsid w:val="00FC1840"/>
    <w:rPr>
      <w:bdr w:val="none" w:sz="0" w:space="0" w:color="auto"/>
      <w:shd w:val="clear" w:color="auto" w:fill="EAF1DD"/>
    </w:rPr>
  </w:style>
  <w:style w:type="paragraph" w:customStyle="1" w:styleId="FeatureRecipeTitleAlternative">
    <w:name w:val="FeatureRecipeTitleAlternative"/>
    <w:basedOn w:val="RecipeTitleAlternative"/>
    <w:rsid w:val="00FC1840"/>
    <w:pPr>
      <w:shd w:val="pct20" w:color="auto" w:fill="auto"/>
    </w:pPr>
  </w:style>
  <w:style w:type="paragraph" w:customStyle="1" w:styleId="FeatureSubRecipeTitle">
    <w:name w:val="FeatureSubRecipeTitle"/>
    <w:basedOn w:val="RecipeSubrecipeTitle"/>
    <w:rsid w:val="00FC1840"/>
    <w:pPr>
      <w:shd w:val="pct20" w:color="auto" w:fill="auto"/>
    </w:pPr>
  </w:style>
  <w:style w:type="paragraph" w:customStyle="1" w:styleId="FeatureRecipeTool">
    <w:name w:val="FeatureRecipeTool"/>
    <w:basedOn w:val="RecipeTool"/>
    <w:rsid w:val="00FC1840"/>
    <w:pPr>
      <w:shd w:val="pct20" w:color="auto" w:fill="auto"/>
    </w:pPr>
  </w:style>
  <w:style w:type="paragraph" w:customStyle="1" w:styleId="FeatureRecipeIntro">
    <w:name w:val="FeatureRecipeIntro"/>
    <w:basedOn w:val="RecipeIntro"/>
    <w:rsid w:val="00FC1840"/>
    <w:pPr>
      <w:shd w:val="pct20" w:color="auto" w:fill="auto"/>
    </w:pPr>
  </w:style>
  <w:style w:type="paragraph" w:customStyle="1" w:styleId="FeatureRecipeIntroHead">
    <w:name w:val="FeatureRecipeIntroHead"/>
    <w:basedOn w:val="RecipeIntroHead"/>
    <w:rsid w:val="00FC1840"/>
    <w:pPr>
      <w:shd w:val="pct20" w:color="auto" w:fill="auto"/>
    </w:pPr>
  </w:style>
  <w:style w:type="paragraph" w:customStyle="1" w:styleId="FeatureRecipeContributor">
    <w:name w:val="FeatureRecipeContributor"/>
    <w:basedOn w:val="RecipeContributor"/>
    <w:rsid w:val="00FC1840"/>
    <w:pPr>
      <w:shd w:val="pct20" w:color="auto" w:fill="auto"/>
    </w:pPr>
  </w:style>
  <w:style w:type="paragraph" w:customStyle="1" w:styleId="FeatureRecipeIngredientHead">
    <w:name w:val="FeatureRecipeIngredientHead"/>
    <w:basedOn w:val="RecipeIngredientHead"/>
    <w:rsid w:val="00FC1840"/>
    <w:pPr>
      <w:shd w:val="pct20" w:color="auto" w:fill="auto"/>
    </w:pPr>
  </w:style>
  <w:style w:type="paragraph" w:customStyle="1" w:styleId="FeatureRecipeIngredientSubhead">
    <w:name w:val="FeatureRecipeIngredientSubhead"/>
    <w:basedOn w:val="RecipeIngredientSubhead"/>
    <w:rsid w:val="00FC1840"/>
    <w:pPr>
      <w:shd w:val="pct20" w:color="auto" w:fill="auto"/>
    </w:pPr>
  </w:style>
  <w:style w:type="paragraph" w:customStyle="1" w:styleId="FeatureRecipeProcedureHead">
    <w:name w:val="FeatureRecipeProcedureHead"/>
    <w:basedOn w:val="RecipeProcedureHead"/>
    <w:rsid w:val="00FC1840"/>
    <w:pPr>
      <w:shd w:val="pct20" w:color="auto" w:fill="FFFFFF"/>
    </w:pPr>
  </w:style>
  <w:style w:type="paragraph" w:customStyle="1" w:styleId="FeatureRecipeTime">
    <w:name w:val="FeatureRecipeTime"/>
    <w:basedOn w:val="RecipeTime"/>
    <w:rsid w:val="00FC1840"/>
    <w:pPr>
      <w:shd w:val="pct20" w:color="auto" w:fill="auto"/>
    </w:pPr>
  </w:style>
  <w:style w:type="paragraph" w:customStyle="1" w:styleId="FeatureRecipeSubhead">
    <w:name w:val="FeatureRecipeSubhead"/>
    <w:basedOn w:val="RecipeSubhead"/>
    <w:rsid w:val="00FC1840"/>
    <w:pPr>
      <w:shd w:val="pct20" w:color="auto" w:fill="FFFFFF"/>
    </w:pPr>
  </w:style>
  <w:style w:type="paragraph" w:customStyle="1" w:styleId="FeatureRecipeVariationTitle">
    <w:name w:val="FeatureRecipeVariationTitle"/>
    <w:basedOn w:val="RecipeVariationTitle"/>
    <w:rsid w:val="00FC1840"/>
    <w:pPr>
      <w:shd w:val="pct20" w:color="auto" w:fill="auto"/>
    </w:pPr>
  </w:style>
  <w:style w:type="paragraph" w:customStyle="1" w:styleId="FeatureRecipeVariationHead">
    <w:name w:val="FeatureRecipeVariationHead"/>
    <w:basedOn w:val="RecipeVariationHead"/>
    <w:rsid w:val="00FC1840"/>
    <w:pPr>
      <w:shd w:val="pct20" w:color="auto" w:fill="auto"/>
    </w:pPr>
  </w:style>
  <w:style w:type="paragraph" w:customStyle="1" w:styleId="FeaturerecipeVariationPara">
    <w:name w:val="FeaturerecipeVariationPara"/>
    <w:basedOn w:val="RecipeVariationPara"/>
    <w:rsid w:val="00FC1840"/>
    <w:pPr>
      <w:shd w:val="pct20" w:color="auto" w:fill="auto"/>
    </w:pPr>
  </w:style>
  <w:style w:type="paragraph" w:customStyle="1" w:styleId="FeatureRecipeNoteHead">
    <w:name w:val="FeatureRecipeNoteHead"/>
    <w:basedOn w:val="RecipeNoteHead"/>
    <w:rsid w:val="00FC1840"/>
    <w:pPr>
      <w:shd w:val="pct20" w:color="auto" w:fill="auto"/>
    </w:pPr>
  </w:style>
  <w:style w:type="paragraph" w:customStyle="1" w:styleId="FeatureRecipeNotePara">
    <w:name w:val="FeatureRecipeNotePara"/>
    <w:basedOn w:val="RecipeNotePara"/>
    <w:rsid w:val="00FC1840"/>
    <w:pPr>
      <w:shd w:val="pct20" w:color="auto" w:fill="auto"/>
    </w:pPr>
  </w:style>
  <w:style w:type="paragraph" w:customStyle="1" w:styleId="FeatureRecipeNutritionInfo">
    <w:name w:val="FeatureRecipeNutritionInfo"/>
    <w:basedOn w:val="RecipeNutritionInfo"/>
    <w:rsid w:val="00FC1840"/>
    <w:pPr>
      <w:shd w:val="pct20" w:color="auto" w:fill="auto"/>
    </w:pPr>
  </w:style>
  <w:style w:type="paragraph" w:customStyle="1" w:styleId="FeatureRecipeNutritionHead">
    <w:name w:val="FeatureRecipeNutritionHead"/>
    <w:basedOn w:val="RecipeNutritionHead"/>
    <w:rsid w:val="00FC1840"/>
    <w:pPr>
      <w:shd w:val="pct20" w:color="auto" w:fill="auto"/>
    </w:pPr>
  </w:style>
  <w:style w:type="paragraph" w:customStyle="1" w:styleId="FeatureRecipeFootnote">
    <w:name w:val="FeatureRecipeFootnote"/>
    <w:basedOn w:val="RecipeFootnote"/>
    <w:rsid w:val="00FC1840"/>
    <w:pPr>
      <w:shd w:val="pct20" w:color="auto" w:fill="auto"/>
    </w:pPr>
  </w:style>
  <w:style w:type="paragraph" w:customStyle="1" w:styleId="FeatureRecipeTableHead">
    <w:name w:val="FeatureRecipeTableHead"/>
    <w:basedOn w:val="RecipeTableHead"/>
    <w:rsid w:val="00FC1840"/>
    <w:pPr>
      <w:shd w:val="pct20" w:color="auto" w:fill="auto"/>
    </w:pPr>
  </w:style>
  <w:style w:type="paragraph" w:customStyle="1" w:styleId="CopyrightLine">
    <w:name w:val="CopyrightLine"/>
    <w:qFormat/>
    <w:rsid w:val="00FC184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FC1840"/>
    <w:rPr>
      <w:rFonts w:ascii="Courier New" w:hAnsi="Courier New"/>
      <w:bdr w:val="single" w:sz="2" w:space="0" w:color="FF0000"/>
    </w:rPr>
  </w:style>
  <w:style w:type="character" w:customStyle="1" w:styleId="DigitalOnlyURL">
    <w:name w:val="DigitalOnlyURL"/>
    <w:uiPriority w:val="1"/>
    <w:rsid w:val="00FC1840"/>
    <w:rPr>
      <w:rFonts w:ascii="Courier New" w:hAnsi="Courier New"/>
      <w:bdr w:val="single" w:sz="2" w:space="0" w:color="002060"/>
      <w:shd w:val="clear" w:color="auto" w:fill="auto"/>
    </w:rPr>
  </w:style>
  <w:style w:type="paragraph" w:styleId="TOC1">
    <w:name w:val="toc 1"/>
    <w:basedOn w:val="Normal"/>
    <w:next w:val="Normal"/>
    <w:autoRedefine/>
    <w:semiHidden/>
    <w:rsid w:val="00FC1840"/>
  </w:style>
  <w:style w:type="paragraph" w:styleId="TOC2">
    <w:name w:val="toc 2"/>
    <w:basedOn w:val="Normal"/>
    <w:next w:val="Normal"/>
    <w:autoRedefine/>
    <w:semiHidden/>
    <w:rsid w:val="00FC1840"/>
    <w:pPr>
      <w:ind w:left="240"/>
    </w:pPr>
  </w:style>
  <w:style w:type="paragraph" w:styleId="TOC3">
    <w:name w:val="toc 3"/>
    <w:basedOn w:val="Normal"/>
    <w:next w:val="Normal"/>
    <w:autoRedefine/>
    <w:semiHidden/>
    <w:rsid w:val="00FC1840"/>
    <w:pPr>
      <w:ind w:left="480"/>
    </w:pPr>
  </w:style>
  <w:style w:type="character" w:customStyle="1" w:styleId="FigureSourceChar">
    <w:name w:val="FigureSource Char"/>
    <w:link w:val="FigureSource"/>
    <w:rsid w:val="00FC1840"/>
    <w:rPr>
      <w:rFonts w:ascii="Arial" w:eastAsia="Times New Roman" w:hAnsi="Arial" w:cs="Times New Roman"/>
      <w:sz w:val="22"/>
      <w:szCs w:val="20"/>
    </w:rPr>
  </w:style>
  <w:style w:type="numbering" w:styleId="111111">
    <w:name w:val="Outline List 2"/>
    <w:basedOn w:val="NoList"/>
    <w:rsid w:val="00FC1840"/>
    <w:pPr>
      <w:numPr>
        <w:numId w:val="17"/>
      </w:numPr>
    </w:pPr>
  </w:style>
  <w:style w:type="numbering" w:styleId="1ai">
    <w:name w:val="Outline List 1"/>
    <w:basedOn w:val="NoList"/>
    <w:rsid w:val="00FC1840"/>
    <w:pPr>
      <w:numPr>
        <w:numId w:val="18"/>
      </w:numPr>
    </w:pPr>
  </w:style>
  <w:style w:type="numbering" w:styleId="ArticleSection">
    <w:name w:val="Outline List 3"/>
    <w:basedOn w:val="NoList"/>
    <w:rsid w:val="00FC1840"/>
    <w:pPr>
      <w:numPr>
        <w:numId w:val="19"/>
      </w:numPr>
    </w:pPr>
  </w:style>
  <w:style w:type="paragraph" w:styleId="BlockText">
    <w:name w:val="Block Text"/>
    <w:basedOn w:val="Normal"/>
    <w:rsid w:val="00FC1840"/>
    <w:pPr>
      <w:spacing w:after="120"/>
      <w:ind w:left="1440" w:right="1440"/>
    </w:pPr>
  </w:style>
  <w:style w:type="paragraph" w:styleId="BodyText">
    <w:name w:val="Body Text"/>
    <w:basedOn w:val="Normal"/>
    <w:link w:val="BodyTextChar"/>
    <w:rsid w:val="00FC1840"/>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FC1840"/>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FC1840"/>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FC1840"/>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FC1840"/>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FC1840"/>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FC1840"/>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FC1840"/>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FC1840"/>
    <w:rPr>
      <w:b/>
      <w:bCs/>
      <w:sz w:val="20"/>
      <w:szCs w:val="20"/>
    </w:rPr>
  </w:style>
  <w:style w:type="paragraph" w:styleId="Closing">
    <w:name w:val="Closing"/>
    <w:basedOn w:val="Normal"/>
    <w:link w:val="ClosingChar"/>
    <w:rsid w:val="00FC1840"/>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FC1840"/>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FC184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FC1840"/>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FC1840"/>
    <w:rPr>
      <w:vertAlign w:val="superscript"/>
    </w:rPr>
  </w:style>
  <w:style w:type="paragraph" w:styleId="EndnoteText">
    <w:name w:val="endnote text"/>
    <w:basedOn w:val="Normal"/>
    <w:link w:val="EndnoteTextChar"/>
    <w:semiHidden/>
    <w:rsid w:val="00FC1840"/>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FC184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C1840"/>
    <w:rPr>
      <w:rFonts w:ascii="Arial" w:hAnsi="Arial" w:cs="Arial"/>
      <w:sz w:val="20"/>
      <w:szCs w:val="20"/>
    </w:rPr>
  </w:style>
  <w:style w:type="character" w:styleId="FootnoteReference">
    <w:name w:val="footnote reference"/>
    <w:semiHidden/>
    <w:rsid w:val="00FC1840"/>
    <w:rPr>
      <w:vertAlign w:val="superscript"/>
    </w:rPr>
  </w:style>
  <w:style w:type="paragraph" w:styleId="FootnoteText">
    <w:name w:val="footnote text"/>
    <w:basedOn w:val="Normal"/>
    <w:link w:val="FootnoteTextChar"/>
    <w:semiHidden/>
    <w:rsid w:val="00FC1840"/>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FC1840"/>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FC1840"/>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FC1840"/>
    <w:pPr>
      <w:ind w:left="240" w:hanging="240"/>
    </w:pPr>
  </w:style>
  <w:style w:type="paragraph" w:styleId="Index20">
    <w:name w:val="index 2"/>
    <w:basedOn w:val="Normal"/>
    <w:next w:val="Normal"/>
    <w:autoRedefine/>
    <w:semiHidden/>
    <w:rsid w:val="00FC1840"/>
    <w:pPr>
      <w:ind w:left="480" w:hanging="240"/>
    </w:pPr>
  </w:style>
  <w:style w:type="paragraph" w:styleId="Index30">
    <w:name w:val="index 3"/>
    <w:basedOn w:val="Normal"/>
    <w:next w:val="Normal"/>
    <w:autoRedefine/>
    <w:semiHidden/>
    <w:rsid w:val="00FC1840"/>
    <w:pPr>
      <w:ind w:left="720" w:hanging="240"/>
    </w:pPr>
  </w:style>
  <w:style w:type="paragraph" w:styleId="Index4">
    <w:name w:val="index 4"/>
    <w:basedOn w:val="Normal"/>
    <w:next w:val="Normal"/>
    <w:autoRedefine/>
    <w:semiHidden/>
    <w:rsid w:val="00FC1840"/>
    <w:pPr>
      <w:ind w:left="960" w:hanging="240"/>
    </w:pPr>
  </w:style>
  <w:style w:type="paragraph" w:styleId="Index5">
    <w:name w:val="index 5"/>
    <w:basedOn w:val="Normal"/>
    <w:next w:val="Normal"/>
    <w:autoRedefine/>
    <w:semiHidden/>
    <w:rsid w:val="00FC1840"/>
    <w:pPr>
      <w:ind w:left="1200" w:hanging="240"/>
    </w:pPr>
  </w:style>
  <w:style w:type="paragraph" w:styleId="Index6">
    <w:name w:val="index 6"/>
    <w:basedOn w:val="Normal"/>
    <w:next w:val="Normal"/>
    <w:autoRedefine/>
    <w:semiHidden/>
    <w:rsid w:val="00FC1840"/>
    <w:pPr>
      <w:ind w:left="1440" w:hanging="240"/>
    </w:pPr>
  </w:style>
  <w:style w:type="paragraph" w:styleId="Index7">
    <w:name w:val="index 7"/>
    <w:basedOn w:val="Normal"/>
    <w:next w:val="Normal"/>
    <w:autoRedefine/>
    <w:semiHidden/>
    <w:rsid w:val="00FC1840"/>
    <w:pPr>
      <w:ind w:left="1680" w:hanging="240"/>
    </w:pPr>
  </w:style>
  <w:style w:type="paragraph" w:styleId="Index8">
    <w:name w:val="index 8"/>
    <w:basedOn w:val="Normal"/>
    <w:next w:val="Normal"/>
    <w:autoRedefine/>
    <w:semiHidden/>
    <w:rsid w:val="00FC1840"/>
    <w:pPr>
      <w:ind w:left="1920" w:hanging="240"/>
    </w:pPr>
  </w:style>
  <w:style w:type="paragraph" w:styleId="Index9">
    <w:name w:val="index 9"/>
    <w:basedOn w:val="Normal"/>
    <w:next w:val="Normal"/>
    <w:autoRedefine/>
    <w:semiHidden/>
    <w:rsid w:val="00FC1840"/>
    <w:pPr>
      <w:ind w:left="2160" w:hanging="240"/>
    </w:pPr>
  </w:style>
  <w:style w:type="paragraph" w:styleId="IndexHeading">
    <w:name w:val="index heading"/>
    <w:basedOn w:val="Normal"/>
    <w:next w:val="Index10"/>
    <w:semiHidden/>
    <w:rsid w:val="00FC1840"/>
    <w:rPr>
      <w:rFonts w:ascii="Arial" w:hAnsi="Arial" w:cs="Arial"/>
      <w:b/>
      <w:bCs/>
    </w:rPr>
  </w:style>
  <w:style w:type="paragraph" w:styleId="List">
    <w:name w:val="List"/>
    <w:basedOn w:val="Normal"/>
    <w:rsid w:val="00FC1840"/>
    <w:pPr>
      <w:ind w:left="360" w:hanging="360"/>
    </w:pPr>
  </w:style>
  <w:style w:type="paragraph" w:styleId="List2">
    <w:name w:val="List 2"/>
    <w:basedOn w:val="Normal"/>
    <w:rsid w:val="00FC1840"/>
    <w:pPr>
      <w:ind w:left="720" w:hanging="360"/>
    </w:pPr>
  </w:style>
  <w:style w:type="paragraph" w:styleId="List3">
    <w:name w:val="List 3"/>
    <w:basedOn w:val="Normal"/>
    <w:rsid w:val="00FC1840"/>
    <w:pPr>
      <w:ind w:left="1080" w:hanging="360"/>
    </w:pPr>
  </w:style>
  <w:style w:type="paragraph" w:styleId="List4">
    <w:name w:val="List 4"/>
    <w:basedOn w:val="Normal"/>
    <w:rsid w:val="00FC1840"/>
    <w:pPr>
      <w:ind w:left="1440" w:hanging="360"/>
    </w:pPr>
  </w:style>
  <w:style w:type="paragraph" w:styleId="List5">
    <w:name w:val="List 5"/>
    <w:basedOn w:val="Normal"/>
    <w:rsid w:val="00FC1840"/>
    <w:pPr>
      <w:ind w:left="1800" w:hanging="360"/>
    </w:pPr>
  </w:style>
  <w:style w:type="paragraph" w:styleId="ListBullet2">
    <w:name w:val="List Bullet 2"/>
    <w:basedOn w:val="Normal"/>
    <w:rsid w:val="00FC1840"/>
    <w:pPr>
      <w:numPr>
        <w:numId w:val="20"/>
      </w:numPr>
    </w:pPr>
  </w:style>
  <w:style w:type="paragraph" w:styleId="ListBullet3">
    <w:name w:val="List Bullet 3"/>
    <w:basedOn w:val="Normal"/>
    <w:rsid w:val="00FC1840"/>
    <w:pPr>
      <w:numPr>
        <w:numId w:val="21"/>
      </w:numPr>
    </w:pPr>
  </w:style>
  <w:style w:type="paragraph" w:styleId="ListBullet4">
    <w:name w:val="List Bullet 4"/>
    <w:basedOn w:val="Normal"/>
    <w:rsid w:val="00FC1840"/>
    <w:pPr>
      <w:numPr>
        <w:numId w:val="22"/>
      </w:numPr>
    </w:pPr>
  </w:style>
  <w:style w:type="paragraph" w:styleId="ListBullet5">
    <w:name w:val="List Bullet 5"/>
    <w:basedOn w:val="Normal"/>
    <w:rsid w:val="00FC1840"/>
    <w:pPr>
      <w:numPr>
        <w:numId w:val="23"/>
      </w:numPr>
    </w:pPr>
  </w:style>
  <w:style w:type="paragraph" w:styleId="ListContinue">
    <w:name w:val="List Continue"/>
    <w:basedOn w:val="Normal"/>
    <w:rsid w:val="00FC1840"/>
    <w:pPr>
      <w:spacing w:after="120"/>
      <w:ind w:left="360"/>
    </w:pPr>
  </w:style>
  <w:style w:type="paragraph" w:styleId="ListContinue2">
    <w:name w:val="List Continue 2"/>
    <w:basedOn w:val="Normal"/>
    <w:rsid w:val="00FC1840"/>
    <w:pPr>
      <w:spacing w:after="120"/>
      <w:ind w:left="720"/>
    </w:pPr>
  </w:style>
  <w:style w:type="paragraph" w:styleId="ListContinue3">
    <w:name w:val="List Continue 3"/>
    <w:basedOn w:val="Normal"/>
    <w:rsid w:val="00FC1840"/>
    <w:pPr>
      <w:spacing w:after="120"/>
      <w:ind w:left="1080"/>
    </w:pPr>
  </w:style>
  <w:style w:type="paragraph" w:styleId="ListContinue4">
    <w:name w:val="List Continue 4"/>
    <w:basedOn w:val="Normal"/>
    <w:rsid w:val="00FC1840"/>
    <w:pPr>
      <w:spacing w:after="120"/>
      <w:ind w:left="1440"/>
    </w:pPr>
  </w:style>
  <w:style w:type="paragraph" w:styleId="ListContinue5">
    <w:name w:val="List Continue 5"/>
    <w:basedOn w:val="Normal"/>
    <w:rsid w:val="00FC1840"/>
    <w:pPr>
      <w:spacing w:after="120"/>
      <w:ind w:left="1800"/>
    </w:pPr>
  </w:style>
  <w:style w:type="paragraph" w:styleId="ListNumber">
    <w:name w:val="List Number"/>
    <w:basedOn w:val="Normal"/>
    <w:rsid w:val="00FC1840"/>
    <w:pPr>
      <w:numPr>
        <w:numId w:val="24"/>
      </w:numPr>
    </w:pPr>
  </w:style>
  <w:style w:type="paragraph" w:styleId="ListNumber2">
    <w:name w:val="List Number 2"/>
    <w:basedOn w:val="Normal"/>
    <w:rsid w:val="00FC1840"/>
    <w:pPr>
      <w:numPr>
        <w:numId w:val="25"/>
      </w:numPr>
    </w:pPr>
  </w:style>
  <w:style w:type="paragraph" w:styleId="ListNumber3">
    <w:name w:val="List Number 3"/>
    <w:basedOn w:val="Normal"/>
    <w:rsid w:val="00FC1840"/>
    <w:pPr>
      <w:numPr>
        <w:numId w:val="26"/>
      </w:numPr>
    </w:pPr>
  </w:style>
  <w:style w:type="paragraph" w:styleId="ListNumber4">
    <w:name w:val="List Number 4"/>
    <w:basedOn w:val="Normal"/>
    <w:rsid w:val="00FC1840"/>
    <w:pPr>
      <w:numPr>
        <w:numId w:val="27"/>
      </w:numPr>
    </w:pPr>
  </w:style>
  <w:style w:type="paragraph" w:styleId="ListNumber5">
    <w:name w:val="List Number 5"/>
    <w:basedOn w:val="Normal"/>
    <w:rsid w:val="00FC1840"/>
    <w:pPr>
      <w:numPr>
        <w:numId w:val="28"/>
      </w:numPr>
    </w:pPr>
  </w:style>
  <w:style w:type="paragraph" w:styleId="MacroText">
    <w:name w:val="macro"/>
    <w:link w:val="MacroTextChar"/>
    <w:semiHidden/>
    <w:rsid w:val="00FC184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FC184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FC1840"/>
  </w:style>
  <w:style w:type="paragraph" w:styleId="NormalIndent">
    <w:name w:val="Normal Indent"/>
    <w:basedOn w:val="Normal"/>
    <w:rsid w:val="00FC1840"/>
    <w:pPr>
      <w:ind w:left="720"/>
    </w:pPr>
  </w:style>
  <w:style w:type="paragraph" w:styleId="NoteHeading">
    <w:name w:val="Note Heading"/>
    <w:basedOn w:val="Normal"/>
    <w:next w:val="Normal"/>
    <w:link w:val="NoteHeadingChar"/>
    <w:rsid w:val="00FC1840"/>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FC1840"/>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FC1840"/>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FC184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C184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C184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C184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C184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C184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C184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C184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C184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C184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C184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C184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C184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C184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C184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C184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C184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C18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C184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C184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C184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C184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C184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C184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C184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C184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C184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C184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C184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C184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C184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C184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C184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C184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C1840"/>
    <w:pPr>
      <w:ind w:left="240" w:hanging="240"/>
    </w:pPr>
  </w:style>
  <w:style w:type="paragraph" w:styleId="TableofFigures">
    <w:name w:val="table of figures"/>
    <w:basedOn w:val="Normal"/>
    <w:next w:val="Normal"/>
    <w:semiHidden/>
    <w:rsid w:val="00FC1840"/>
  </w:style>
  <w:style w:type="table" w:styleId="TableProfessional">
    <w:name w:val="Table Professional"/>
    <w:basedOn w:val="TableNormal"/>
    <w:rsid w:val="00FC184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C184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C184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C184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C184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C184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C18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C184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C184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C184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C184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FC1840"/>
    <w:pPr>
      <w:spacing w:before="120"/>
    </w:pPr>
    <w:rPr>
      <w:rFonts w:ascii="Arial" w:hAnsi="Arial" w:cs="Arial"/>
      <w:b/>
      <w:bCs/>
    </w:rPr>
  </w:style>
  <w:style w:type="paragraph" w:styleId="TOC4">
    <w:name w:val="toc 4"/>
    <w:basedOn w:val="Normal"/>
    <w:next w:val="Normal"/>
    <w:autoRedefine/>
    <w:semiHidden/>
    <w:rsid w:val="00FC1840"/>
    <w:pPr>
      <w:ind w:left="720"/>
    </w:pPr>
  </w:style>
  <w:style w:type="paragraph" w:styleId="TOC7">
    <w:name w:val="toc 7"/>
    <w:basedOn w:val="Normal"/>
    <w:next w:val="Normal"/>
    <w:autoRedefine/>
    <w:semiHidden/>
    <w:rsid w:val="00FC1840"/>
    <w:pPr>
      <w:ind w:left="1440"/>
    </w:pPr>
  </w:style>
  <w:style w:type="paragraph" w:styleId="TOC8">
    <w:name w:val="toc 8"/>
    <w:basedOn w:val="Normal"/>
    <w:next w:val="Normal"/>
    <w:autoRedefine/>
    <w:semiHidden/>
    <w:rsid w:val="00FC1840"/>
    <w:pPr>
      <w:ind w:left="1680"/>
    </w:pPr>
  </w:style>
  <w:style w:type="paragraph" w:styleId="TOC9">
    <w:name w:val="toc 9"/>
    <w:basedOn w:val="Normal"/>
    <w:next w:val="Normal"/>
    <w:autoRedefine/>
    <w:semiHidden/>
    <w:rsid w:val="00FC1840"/>
    <w:pPr>
      <w:ind w:left="1920"/>
    </w:pPr>
  </w:style>
  <w:style w:type="character" w:customStyle="1" w:styleId="DigitalLinkAnchorCode">
    <w:name w:val="DigitalLinkAnchorCode"/>
    <w:uiPriority w:val="1"/>
    <w:rsid w:val="00FC1840"/>
    <w:rPr>
      <w:rFonts w:ascii="Courier New" w:hAnsi="Courier New"/>
      <w:bdr w:val="none" w:sz="0" w:space="0" w:color="auto"/>
      <w:shd w:val="clear" w:color="auto" w:fill="D6E3BC"/>
    </w:rPr>
  </w:style>
  <w:style w:type="character" w:customStyle="1" w:styleId="InlineGraphic">
    <w:name w:val="InlineGraphic"/>
    <w:uiPriority w:val="1"/>
    <w:rsid w:val="00FC1840"/>
    <w:rPr>
      <w:bdr w:val="none" w:sz="0" w:space="0" w:color="auto"/>
      <w:shd w:val="clear" w:color="auto" w:fill="00B050"/>
    </w:rPr>
  </w:style>
  <w:style w:type="paragraph" w:customStyle="1" w:styleId="RecipeTableSubhead">
    <w:name w:val="RecipeTableSubhead"/>
    <w:basedOn w:val="TableSubhead"/>
    <w:qFormat/>
    <w:rsid w:val="00FC1840"/>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32"/>
    <w:qFormat/>
    <w:rsid w:val="001B55B7"/>
    <w:rPr>
      <w:b/>
      <w:bCs/>
      <w:smallCaps/>
      <w:color w:val="C0504D"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FC1840"/>
    <w:rPr>
      <w:rFonts w:ascii="Times New Roman" w:eastAsia="Times New Roman" w:hAnsi="Times New Roman" w:cs="Times New Roman"/>
    </w:rPr>
  </w:style>
  <w:style w:type="paragraph" w:styleId="Heading1">
    <w:name w:val="heading 1"/>
    <w:next w:val="Normal"/>
    <w:link w:val="Heading1Char"/>
    <w:qFormat/>
    <w:rsid w:val="00FC184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FC184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C184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C184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C184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C184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FC184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FC184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FC184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FC18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C1840"/>
  </w:style>
  <w:style w:type="character" w:customStyle="1" w:styleId="Heading1Char">
    <w:name w:val="Heading 1 Char"/>
    <w:basedOn w:val="DefaultParagraphFont"/>
    <w:link w:val="Heading1"/>
    <w:rsid w:val="00A03E3E"/>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03E3E"/>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03E3E"/>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03E3E"/>
    <w:rPr>
      <w:rFonts w:ascii="Arial" w:eastAsia="Times New Roman" w:hAnsi="Arial" w:cs="Times New Roman"/>
      <w:b/>
      <w:sz w:val="22"/>
      <w:szCs w:val="20"/>
    </w:rPr>
  </w:style>
  <w:style w:type="character" w:customStyle="1" w:styleId="Heading5Char">
    <w:name w:val="Heading 5 Char"/>
    <w:basedOn w:val="DefaultParagraphFont"/>
    <w:link w:val="Heading5"/>
    <w:rsid w:val="00A03E3E"/>
    <w:rPr>
      <w:rFonts w:ascii="Arial" w:eastAsia="Times New Roman" w:hAnsi="Arial" w:cs="Times New Roman"/>
      <w:b/>
      <w:sz w:val="20"/>
      <w:szCs w:val="20"/>
    </w:rPr>
  </w:style>
  <w:style w:type="character" w:customStyle="1" w:styleId="Heading6Char">
    <w:name w:val="Heading 6 Char"/>
    <w:basedOn w:val="DefaultParagraphFont"/>
    <w:link w:val="Heading6"/>
    <w:rsid w:val="00A03E3E"/>
    <w:rPr>
      <w:rFonts w:ascii="Times New Roman" w:eastAsia="Times New Roman" w:hAnsi="Times New Roman" w:cs="Times New Roman"/>
      <w:szCs w:val="20"/>
    </w:rPr>
  </w:style>
  <w:style w:type="character" w:customStyle="1" w:styleId="Heading7Char">
    <w:name w:val="Heading 7 Char"/>
    <w:basedOn w:val="DefaultParagraphFont"/>
    <w:link w:val="Heading7"/>
    <w:rsid w:val="00A03E3E"/>
    <w:rPr>
      <w:rFonts w:ascii="Times New Roman" w:eastAsia="Times New Roman" w:hAnsi="Times New Roman" w:cs="Times New Roman"/>
      <w:szCs w:val="20"/>
    </w:rPr>
  </w:style>
  <w:style w:type="character" w:customStyle="1" w:styleId="Heading8Char">
    <w:name w:val="Heading 8 Char"/>
    <w:basedOn w:val="DefaultParagraphFont"/>
    <w:link w:val="Heading8"/>
    <w:rsid w:val="00A03E3E"/>
    <w:rPr>
      <w:rFonts w:ascii="Times New Roman" w:eastAsia="Times New Roman" w:hAnsi="Times New Roman" w:cs="Times New Roman"/>
      <w:szCs w:val="20"/>
    </w:rPr>
  </w:style>
  <w:style w:type="character" w:customStyle="1" w:styleId="Heading9Char">
    <w:name w:val="Heading 9 Char"/>
    <w:basedOn w:val="DefaultParagraphFont"/>
    <w:link w:val="Heading9"/>
    <w:rsid w:val="00A03E3E"/>
    <w:rPr>
      <w:rFonts w:ascii="Times New Roman" w:eastAsia="Times New Roman" w:hAnsi="Times New Roman" w:cs="Times New Roman"/>
      <w:szCs w:val="20"/>
    </w:rPr>
  </w:style>
  <w:style w:type="paragraph" w:customStyle="1" w:styleId="Para">
    <w:name w:val="Para"/>
    <w:qFormat/>
    <w:rsid w:val="00FC184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FC184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C184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FC184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FC1840"/>
    <w:pPr>
      <w:widowControl w:val="0"/>
      <w:spacing w:before="120"/>
      <w:ind w:left="2160"/>
    </w:pPr>
    <w:rPr>
      <w:snapToGrid w:val="0"/>
      <w:szCs w:val="20"/>
    </w:rPr>
  </w:style>
  <w:style w:type="paragraph" w:customStyle="1" w:styleId="AddressDescription">
    <w:name w:val="AddressDescription"/>
    <w:basedOn w:val="Normal"/>
    <w:next w:val="Normal"/>
    <w:rsid w:val="00FC1840"/>
    <w:pPr>
      <w:widowControl w:val="0"/>
      <w:spacing w:before="120" w:after="120"/>
      <w:ind w:left="2160"/>
    </w:pPr>
    <w:rPr>
      <w:snapToGrid w:val="0"/>
      <w:szCs w:val="20"/>
    </w:rPr>
  </w:style>
  <w:style w:type="paragraph" w:customStyle="1" w:styleId="AddressName">
    <w:name w:val="AddressName"/>
    <w:basedOn w:val="Normal"/>
    <w:next w:val="Normal"/>
    <w:rsid w:val="00FC1840"/>
    <w:pPr>
      <w:widowControl w:val="0"/>
      <w:spacing w:before="120"/>
      <w:ind w:left="2160"/>
    </w:pPr>
    <w:rPr>
      <w:snapToGrid w:val="0"/>
      <w:szCs w:val="20"/>
    </w:rPr>
  </w:style>
  <w:style w:type="paragraph" w:customStyle="1" w:styleId="Question">
    <w:name w:val="Question"/>
    <w:next w:val="Normal"/>
    <w:rsid w:val="00FC184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FC1840"/>
    <w:pPr>
      <w:ind w:left="2880"/>
    </w:pPr>
  </w:style>
  <w:style w:type="paragraph" w:customStyle="1" w:styleId="Answer">
    <w:name w:val="Answer"/>
    <w:basedOn w:val="Option"/>
    <w:next w:val="Normal"/>
    <w:rsid w:val="00FC1840"/>
    <w:pPr>
      <w:widowControl w:val="0"/>
    </w:pPr>
    <w:rPr>
      <w:snapToGrid w:val="0"/>
    </w:rPr>
  </w:style>
  <w:style w:type="paragraph" w:customStyle="1" w:styleId="AnswersHead">
    <w:name w:val="AnswersHead"/>
    <w:basedOn w:val="Normal"/>
    <w:next w:val="Para"/>
    <w:rsid w:val="00FC184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C184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FC1840"/>
    <w:pPr>
      <w:spacing w:before="120" w:after="120"/>
    </w:pPr>
  </w:style>
  <w:style w:type="paragraph" w:customStyle="1" w:styleId="AuthorBio">
    <w:name w:val="AuthorBio"/>
    <w:rsid w:val="00FC184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FC184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03E3E"/>
    <w:rPr>
      <w:rFonts w:ascii="Tahoma" w:eastAsia="Times New Roman" w:hAnsi="Tahoma" w:cs="Tahoma"/>
      <w:sz w:val="16"/>
      <w:szCs w:val="16"/>
    </w:rPr>
  </w:style>
  <w:style w:type="paragraph" w:styleId="Bibliography">
    <w:name w:val="Bibliography"/>
    <w:basedOn w:val="Normal"/>
    <w:next w:val="Normal"/>
    <w:semiHidden/>
    <w:rsid w:val="00FC1840"/>
    <w:pPr>
      <w:spacing w:after="200" w:line="276" w:lineRule="auto"/>
    </w:pPr>
    <w:rPr>
      <w:rFonts w:ascii="Calibri" w:eastAsia="Calibri" w:hAnsi="Calibri"/>
      <w:sz w:val="22"/>
      <w:szCs w:val="22"/>
    </w:rPr>
  </w:style>
  <w:style w:type="paragraph" w:customStyle="1" w:styleId="BibliographyEntry">
    <w:name w:val="BibliographyEntry"/>
    <w:rsid w:val="00FC1840"/>
    <w:pPr>
      <w:ind w:left="1440" w:hanging="720"/>
    </w:pPr>
    <w:rPr>
      <w:rFonts w:ascii="Arial" w:eastAsia="Times New Roman" w:hAnsi="Arial" w:cs="Tahoma"/>
      <w:sz w:val="26"/>
      <w:szCs w:val="16"/>
    </w:rPr>
  </w:style>
  <w:style w:type="paragraph" w:customStyle="1" w:styleId="BibliographyHead">
    <w:name w:val="BibliographyHead"/>
    <w:next w:val="BibliographyEntry"/>
    <w:rsid w:val="00FC184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FC1840"/>
    <w:rPr>
      <w:rFonts w:ascii="Arial" w:eastAsia="Times New Roman" w:hAnsi="Arial" w:cs="Times New Roman"/>
      <w:b/>
      <w:smallCaps/>
      <w:sz w:val="60"/>
      <w:szCs w:val="60"/>
    </w:rPr>
  </w:style>
  <w:style w:type="character" w:customStyle="1" w:styleId="BoldItalic">
    <w:name w:val="BoldItalic"/>
    <w:rsid w:val="00FC1840"/>
    <w:rPr>
      <w:b/>
      <w:i/>
    </w:rPr>
  </w:style>
  <w:style w:type="character" w:styleId="BookTitle">
    <w:name w:val="Book Title"/>
    <w:qFormat/>
    <w:rsid w:val="00FC1840"/>
    <w:rPr>
      <w:b/>
      <w:bCs/>
      <w:smallCaps/>
      <w:spacing w:val="5"/>
    </w:rPr>
  </w:style>
  <w:style w:type="paragraph" w:customStyle="1" w:styleId="BookAuthor">
    <w:name w:val="BookAuthor"/>
    <w:basedOn w:val="Normal"/>
    <w:rsid w:val="00FC1840"/>
    <w:pPr>
      <w:spacing w:before="120" w:after="600"/>
      <w:ind w:left="720" w:firstLine="720"/>
      <w:contextualSpacing/>
      <w:jc w:val="center"/>
    </w:pPr>
    <w:rPr>
      <w:sz w:val="32"/>
      <w:szCs w:val="20"/>
    </w:rPr>
  </w:style>
  <w:style w:type="paragraph" w:customStyle="1" w:styleId="BookEdition">
    <w:name w:val="BookEdition"/>
    <w:qFormat/>
    <w:rsid w:val="00FC184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FC1840"/>
    <w:pPr>
      <w:spacing w:before="480" w:after="480"/>
      <w:ind w:left="720" w:firstLine="720"/>
      <w:jc w:val="center"/>
    </w:pPr>
    <w:rPr>
      <w:rFonts w:ascii="Arial" w:hAnsi="Arial"/>
      <w:b/>
      <w:snapToGrid w:val="0"/>
      <w:sz w:val="52"/>
      <w:szCs w:val="20"/>
    </w:rPr>
  </w:style>
  <w:style w:type="paragraph" w:customStyle="1" w:styleId="BookReviewAuthor">
    <w:name w:val="BookReviewAuthor"/>
    <w:rsid w:val="00FC1840"/>
    <w:pPr>
      <w:ind w:left="4320"/>
    </w:pPr>
    <w:rPr>
      <w:rFonts w:ascii="Times New Roman" w:eastAsia="Times New Roman" w:hAnsi="Times New Roman" w:cs="Times New Roman"/>
      <w:snapToGrid w:val="0"/>
      <w:sz w:val="20"/>
      <w:szCs w:val="20"/>
    </w:rPr>
  </w:style>
  <w:style w:type="paragraph" w:customStyle="1" w:styleId="BookReviewItem">
    <w:name w:val="BookReviewItem"/>
    <w:rsid w:val="00FC184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FC184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C1840"/>
    <w:pPr>
      <w:pageBreakBefore w:val="0"/>
      <w:spacing w:before="480"/>
    </w:pPr>
    <w:rPr>
      <w:sz w:val="36"/>
    </w:rPr>
  </w:style>
  <w:style w:type="character" w:customStyle="1" w:styleId="Callout">
    <w:name w:val="Callout"/>
    <w:rsid w:val="00FC1840"/>
    <w:rPr>
      <w:bdr w:val="none" w:sz="0" w:space="0" w:color="auto"/>
      <w:shd w:val="clear" w:color="auto" w:fill="B2A1C7"/>
    </w:rPr>
  </w:style>
  <w:style w:type="paragraph" w:customStyle="1" w:styleId="ChapterSubtitle">
    <w:name w:val="ChapterSubtitle"/>
    <w:basedOn w:val="ChapterTitle"/>
    <w:next w:val="Para"/>
    <w:rsid w:val="00FC1840"/>
    <w:rPr>
      <w:sz w:val="44"/>
    </w:rPr>
  </w:style>
  <w:style w:type="paragraph" w:customStyle="1" w:styleId="ChapterAuthor">
    <w:name w:val="ChapterAuthor"/>
    <w:basedOn w:val="ChapterSubtitle"/>
    <w:next w:val="Normal"/>
    <w:rsid w:val="00FC1840"/>
    <w:pPr>
      <w:spacing w:after="120"/>
      <w:outlineLvl w:val="9"/>
    </w:pPr>
    <w:rPr>
      <w:i/>
      <w:sz w:val="36"/>
    </w:rPr>
  </w:style>
  <w:style w:type="paragraph" w:customStyle="1" w:styleId="ChapterAuthorAffiliation">
    <w:name w:val="ChapterAuthorAffiliation"/>
    <w:next w:val="Para"/>
    <w:rsid w:val="00FC1840"/>
    <w:pPr>
      <w:spacing w:after="120"/>
    </w:pPr>
    <w:rPr>
      <w:rFonts w:ascii="Arial" w:eastAsia="Times New Roman" w:hAnsi="Arial" w:cs="Times New Roman"/>
      <w:i/>
      <w:smallCaps/>
      <w:snapToGrid w:val="0"/>
      <w:sz w:val="36"/>
      <w:szCs w:val="20"/>
    </w:rPr>
  </w:style>
  <w:style w:type="paragraph" w:customStyle="1" w:styleId="FootnoteEntry">
    <w:name w:val="FootnoteEntry"/>
    <w:rsid w:val="00FC184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FC1840"/>
    <w:pPr>
      <w:spacing w:before="120" w:after="120"/>
      <w:ind w:left="0" w:firstLine="0"/>
    </w:pPr>
  </w:style>
  <w:style w:type="paragraph" w:customStyle="1" w:styleId="Objective">
    <w:name w:val="Objective"/>
    <w:rsid w:val="00FC184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FC1840"/>
    <w:rPr>
      <w:i w:val="0"/>
    </w:rPr>
  </w:style>
  <w:style w:type="paragraph" w:customStyle="1" w:styleId="ChapterFeaturingList">
    <w:name w:val="ChapterFeaturingList"/>
    <w:basedOn w:val="ChapterObjective"/>
    <w:rsid w:val="00FC1840"/>
    <w:rPr>
      <w:b w:val="0"/>
      <w:sz w:val="26"/>
      <w:u w:val="none"/>
    </w:rPr>
  </w:style>
  <w:style w:type="paragraph" w:customStyle="1" w:styleId="ChapterFeaturingListSub">
    <w:name w:val="ChapterFeaturingListSub"/>
    <w:rsid w:val="00FC184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FC184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FC184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FC184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FC1840"/>
    <w:pPr>
      <w:spacing w:before="240"/>
      <w:ind w:left="1800"/>
    </w:pPr>
    <w:rPr>
      <w:u w:val="none"/>
    </w:rPr>
  </w:style>
  <w:style w:type="paragraph" w:customStyle="1" w:styleId="ChapterObjectiveTitle">
    <w:name w:val="ChapterObjectiveTitle"/>
    <w:basedOn w:val="ObjectiveTitle"/>
    <w:next w:val="ChapterObjective"/>
    <w:rsid w:val="00FC1840"/>
    <w:pPr>
      <w:ind w:left="1440" w:firstLine="0"/>
    </w:pPr>
    <w:rPr>
      <w:i w:val="0"/>
    </w:rPr>
  </w:style>
  <w:style w:type="paragraph" w:customStyle="1" w:styleId="Subobjective">
    <w:name w:val="Subobjective"/>
    <w:basedOn w:val="Objective"/>
    <w:rsid w:val="00FC1840"/>
    <w:pPr>
      <w:keepNext/>
      <w:spacing w:before="180"/>
      <w:ind w:left="2880"/>
    </w:pPr>
  </w:style>
  <w:style w:type="paragraph" w:customStyle="1" w:styleId="ChapterSubobjective">
    <w:name w:val="ChapterSubobjective"/>
    <w:basedOn w:val="Subobjective"/>
    <w:rsid w:val="00FC1840"/>
    <w:pPr>
      <w:keepNext w:val="0"/>
    </w:pPr>
    <w:rPr>
      <w:i w:val="0"/>
    </w:rPr>
  </w:style>
  <w:style w:type="paragraph" w:customStyle="1" w:styleId="Code80">
    <w:name w:val="Code80"/>
    <w:rsid w:val="00FC184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FC184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FC1840"/>
    <w:rPr>
      <w:rFonts w:cs="Arial"/>
      <w:color w:val="0000FF"/>
    </w:rPr>
  </w:style>
  <w:style w:type="character" w:customStyle="1" w:styleId="CodeColorBlue2">
    <w:name w:val="CodeColorBlue2"/>
    <w:rsid w:val="00FC1840"/>
    <w:rPr>
      <w:rFonts w:cs="Arial"/>
      <w:color w:val="0000A5"/>
    </w:rPr>
  </w:style>
  <w:style w:type="character" w:customStyle="1" w:styleId="CodeColorBlue3">
    <w:name w:val="CodeColorBlue3"/>
    <w:rsid w:val="00FC1840"/>
    <w:rPr>
      <w:rFonts w:cs="Arial"/>
      <w:color w:val="6464B9"/>
    </w:rPr>
  </w:style>
  <w:style w:type="character" w:customStyle="1" w:styleId="CodeColorBluegreen">
    <w:name w:val="CodeColorBluegreen"/>
    <w:rsid w:val="00FC1840"/>
    <w:rPr>
      <w:rFonts w:cs="Arial"/>
      <w:color w:val="2B91AF"/>
    </w:rPr>
  </w:style>
  <w:style w:type="character" w:customStyle="1" w:styleId="CodeColorBrown">
    <w:name w:val="CodeColorBrown"/>
    <w:rsid w:val="00FC1840"/>
    <w:rPr>
      <w:rFonts w:cs="Arial"/>
      <w:color w:val="A31515"/>
    </w:rPr>
  </w:style>
  <w:style w:type="character" w:customStyle="1" w:styleId="CodeColorDkBlue">
    <w:name w:val="CodeColorDkBlue"/>
    <w:rsid w:val="00FC1840"/>
    <w:rPr>
      <w:rFonts w:cs="Times New Roman"/>
      <w:color w:val="000080"/>
      <w:szCs w:val="22"/>
    </w:rPr>
  </w:style>
  <w:style w:type="character" w:customStyle="1" w:styleId="CodeColorGreen">
    <w:name w:val="CodeColorGreen"/>
    <w:rsid w:val="00FC1840"/>
    <w:rPr>
      <w:rFonts w:cs="Arial"/>
      <w:color w:val="008000"/>
    </w:rPr>
  </w:style>
  <w:style w:type="character" w:customStyle="1" w:styleId="CodeColorGreen2">
    <w:name w:val="CodeColorGreen2"/>
    <w:rsid w:val="00FC1840"/>
    <w:rPr>
      <w:rFonts w:cs="Arial"/>
      <w:color w:val="629755"/>
    </w:rPr>
  </w:style>
  <w:style w:type="character" w:customStyle="1" w:styleId="CodeColorGrey30">
    <w:name w:val="CodeColorGrey30"/>
    <w:rsid w:val="00FC1840"/>
    <w:rPr>
      <w:rFonts w:cs="Arial"/>
      <w:color w:val="808080"/>
    </w:rPr>
  </w:style>
  <w:style w:type="character" w:customStyle="1" w:styleId="CodeColorGrey55">
    <w:name w:val="CodeColorGrey55"/>
    <w:rsid w:val="00FC1840"/>
    <w:rPr>
      <w:rFonts w:cs="Arial"/>
      <w:color w:val="C0C0C0"/>
    </w:rPr>
  </w:style>
  <w:style w:type="character" w:customStyle="1" w:styleId="CodeColorGrey80">
    <w:name w:val="CodeColorGrey80"/>
    <w:rsid w:val="00FC1840"/>
    <w:rPr>
      <w:rFonts w:cs="Arial"/>
      <w:color w:val="555555"/>
    </w:rPr>
  </w:style>
  <w:style w:type="character" w:customStyle="1" w:styleId="CodeColorHotPink">
    <w:name w:val="CodeColorHotPink"/>
    <w:rsid w:val="00FC1840"/>
    <w:rPr>
      <w:rFonts w:cs="Times New Roman"/>
      <w:color w:val="DF36FA"/>
      <w:szCs w:val="18"/>
    </w:rPr>
  </w:style>
  <w:style w:type="character" w:customStyle="1" w:styleId="CodeColorMagenta">
    <w:name w:val="CodeColorMagenta"/>
    <w:rsid w:val="00FC1840"/>
    <w:rPr>
      <w:rFonts w:cs="Arial"/>
      <w:color w:val="A31515"/>
    </w:rPr>
  </w:style>
  <w:style w:type="character" w:customStyle="1" w:styleId="CodeColorOrange">
    <w:name w:val="CodeColorOrange"/>
    <w:rsid w:val="00FC1840"/>
    <w:rPr>
      <w:rFonts w:cs="Arial"/>
      <w:color w:val="B96464"/>
    </w:rPr>
  </w:style>
  <w:style w:type="character" w:customStyle="1" w:styleId="CodeColorPeach">
    <w:name w:val="CodeColorPeach"/>
    <w:rsid w:val="00FC1840"/>
    <w:rPr>
      <w:rFonts w:cs="Arial"/>
      <w:color w:val="FFDBA3"/>
    </w:rPr>
  </w:style>
  <w:style w:type="character" w:customStyle="1" w:styleId="CodeColorPurple">
    <w:name w:val="CodeColorPurple"/>
    <w:rsid w:val="00FC1840"/>
    <w:rPr>
      <w:rFonts w:cs="Arial"/>
      <w:color w:val="951795"/>
    </w:rPr>
  </w:style>
  <w:style w:type="character" w:customStyle="1" w:styleId="CodeColorPurple2">
    <w:name w:val="CodeColorPurple2"/>
    <w:rsid w:val="00FC1840"/>
    <w:rPr>
      <w:rFonts w:cs="Arial"/>
      <w:color w:val="800080"/>
    </w:rPr>
  </w:style>
  <w:style w:type="character" w:customStyle="1" w:styleId="CodeColorRed">
    <w:name w:val="CodeColorRed"/>
    <w:rsid w:val="00FC1840"/>
    <w:rPr>
      <w:rFonts w:cs="Arial"/>
      <w:color w:val="FF0000"/>
    </w:rPr>
  </w:style>
  <w:style w:type="character" w:customStyle="1" w:styleId="CodeColorRed2">
    <w:name w:val="CodeColorRed2"/>
    <w:rsid w:val="00FC1840"/>
    <w:rPr>
      <w:rFonts w:cs="Arial"/>
      <w:color w:val="800000"/>
    </w:rPr>
  </w:style>
  <w:style w:type="character" w:customStyle="1" w:styleId="CodeColorRed3">
    <w:name w:val="CodeColorRed3"/>
    <w:rsid w:val="00FC1840"/>
    <w:rPr>
      <w:rFonts w:cs="Arial"/>
      <w:color w:val="A31515"/>
    </w:rPr>
  </w:style>
  <w:style w:type="character" w:customStyle="1" w:styleId="CodeColorTealBlue">
    <w:name w:val="CodeColorTealBlue"/>
    <w:rsid w:val="00FC1840"/>
    <w:rPr>
      <w:rFonts w:cs="Times New Roman"/>
      <w:color w:val="008080"/>
      <w:szCs w:val="22"/>
    </w:rPr>
  </w:style>
  <w:style w:type="character" w:customStyle="1" w:styleId="CodeColorWhite">
    <w:name w:val="CodeColorWhite"/>
    <w:rsid w:val="00FC1840"/>
    <w:rPr>
      <w:rFonts w:cs="Arial"/>
      <w:color w:val="FFFFFF"/>
      <w:bdr w:val="none" w:sz="0" w:space="0" w:color="auto"/>
    </w:rPr>
  </w:style>
  <w:style w:type="paragraph" w:customStyle="1" w:styleId="CodeHead">
    <w:name w:val="CodeHead"/>
    <w:next w:val="Normal"/>
    <w:rsid w:val="00FC1840"/>
    <w:pPr>
      <w:spacing w:before="120" w:after="120"/>
    </w:pPr>
    <w:rPr>
      <w:rFonts w:ascii="Arial" w:eastAsia="Times New Roman" w:hAnsi="Arial" w:cs="Times New Roman"/>
      <w:b/>
      <w:snapToGrid w:val="0"/>
      <w:sz w:val="22"/>
      <w:szCs w:val="20"/>
    </w:rPr>
  </w:style>
  <w:style w:type="character" w:customStyle="1" w:styleId="CodeHighlight">
    <w:name w:val="CodeHighlight"/>
    <w:rsid w:val="00FC1840"/>
    <w:rPr>
      <w:b/>
      <w:color w:val="7F7F7F"/>
      <w:kern w:val="0"/>
      <w:position w:val="0"/>
      <w:u w:val="none"/>
      <w:bdr w:val="none" w:sz="0" w:space="0" w:color="auto"/>
      <w:shd w:val="clear" w:color="auto" w:fill="auto"/>
    </w:rPr>
  </w:style>
  <w:style w:type="paragraph" w:customStyle="1" w:styleId="CodeLabel">
    <w:name w:val="CodeLabel"/>
    <w:qFormat/>
    <w:rsid w:val="00FC184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FC184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FC1840"/>
    <w:rPr>
      <w:rFonts w:ascii="Courier New" w:eastAsia="Times New Roman" w:hAnsi="Courier New" w:cs="Times New Roman"/>
      <w:noProof/>
      <w:snapToGrid w:val="0"/>
      <w:sz w:val="16"/>
      <w:szCs w:val="20"/>
    </w:rPr>
  </w:style>
  <w:style w:type="paragraph" w:customStyle="1" w:styleId="CodeNote">
    <w:name w:val="CodeNote"/>
    <w:qFormat/>
    <w:rsid w:val="00FC184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FC184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FC184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FC1840"/>
    <w:pPr>
      <w:ind w:left="720"/>
    </w:pPr>
  </w:style>
  <w:style w:type="paragraph" w:customStyle="1" w:styleId="CodeSnippet">
    <w:name w:val="CodeSnippet"/>
    <w:rsid w:val="00FC184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FC1840"/>
    <w:pPr>
      <w:ind w:left="720"/>
    </w:pPr>
    <w:rPr>
      <w:rFonts w:ascii="Courier New" w:eastAsia="Times New Roman" w:hAnsi="Courier New" w:cs="Times New Roman"/>
      <w:noProof/>
      <w:snapToGrid w:val="0"/>
      <w:sz w:val="18"/>
      <w:szCs w:val="20"/>
    </w:rPr>
  </w:style>
  <w:style w:type="paragraph" w:customStyle="1" w:styleId="H5">
    <w:name w:val="H5"/>
    <w:next w:val="Para"/>
    <w:rsid w:val="00FC184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FC1840"/>
    <w:pPr>
      <w:pBdr>
        <w:top w:val="single" w:sz="4" w:space="4" w:color="auto"/>
      </w:pBdr>
      <w:outlineLvl w:val="6"/>
    </w:pPr>
    <w:rPr>
      <w:i/>
      <w:noProof/>
    </w:rPr>
  </w:style>
  <w:style w:type="paragraph" w:customStyle="1" w:styleId="ContentsAbstract">
    <w:name w:val="ContentsAbstract"/>
    <w:qFormat/>
    <w:rsid w:val="00FC184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FC184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FC1840"/>
    <w:pPr>
      <w:ind w:left="288"/>
    </w:pPr>
    <w:rPr>
      <w:sz w:val="26"/>
    </w:rPr>
  </w:style>
  <w:style w:type="paragraph" w:customStyle="1" w:styleId="ContentsH1">
    <w:name w:val="ContentsH1"/>
    <w:basedOn w:val="ContentsPartTitle"/>
    <w:rsid w:val="00FC1840"/>
    <w:pPr>
      <w:ind w:left="576"/>
    </w:pPr>
    <w:rPr>
      <w:b w:val="0"/>
      <w:sz w:val="24"/>
    </w:rPr>
  </w:style>
  <w:style w:type="paragraph" w:customStyle="1" w:styleId="ContentsH2">
    <w:name w:val="ContentsH2"/>
    <w:basedOn w:val="ContentsPartTitle"/>
    <w:rsid w:val="00FC1840"/>
    <w:pPr>
      <w:ind w:left="864"/>
    </w:pPr>
    <w:rPr>
      <w:b w:val="0"/>
      <w:sz w:val="22"/>
    </w:rPr>
  </w:style>
  <w:style w:type="paragraph" w:customStyle="1" w:styleId="ContentsH3">
    <w:name w:val="ContentsH3"/>
    <w:qFormat/>
    <w:rsid w:val="00FC184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FC184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FC1840"/>
    <w:pPr>
      <w:ind w:left="1440" w:right="1440"/>
    </w:pPr>
    <w:rPr>
      <w:rFonts w:ascii="Arial" w:eastAsia="Times New Roman" w:hAnsi="Arial" w:cs="AGaramond Bold"/>
      <w:color w:val="000000"/>
      <w:sz w:val="18"/>
      <w:szCs w:val="17"/>
    </w:rPr>
  </w:style>
  <w:style w:type="character" w:customStyle="1" w:styleId="CrossRefTerm">
    <w:name w:val="CrossRefTerm"/>
    <w:rsid w:val="00FC1840"/>
    <w:rPr>
      <w:i/>
    </w:rPr>
  </w:style>
  <w:style w:type="paragraph" w:customStyle="1" w:styleId="CustomChapterOpener">
    <w:name w:val="CustomChapterOpener"/>
    <w:basedOn w:val="Normal"/>
    <w:next w:val="Para"/>
    <w:rsid w:val="00FC1840"/>
    <w:pPr>
      <w:spacing w:after="120"/>
      <w:ind w:left="720" w:firstLine="720"/>
    </w:pPr>
    <w:rPr>
      <w:snapToGrid w:val="0"/>
      <w:sz w:val="26"/>
      <w:szCs w:val="20"/>
    </w:rPr>
  </w:style>
  <w:style w:type="character" w:customStyle="1" w:styleId="CustomCharStyle">
    <w:name w:val="CustomCharStyle"/>
    <w:rsid w:val="00FC1840"/>
    <w:rPr>
      <w:b/>
      <w:i/>
    </w:rPr>
  </w:style>
  <w:style w:type="paragraph" w:customStyle="1" w:styleId="ParaContinued">
    <w:name w:val="ParaContinued"/>
    <w:basedOn w:val="Normal"/>
    <w:next w:val="Para"/>
    <w:rsid w:val="00FC1840"/>
    <w:pPr>
      <w:spacing w:after="120"/>
      <w:ind w:left="720"/>
    </w:pPr>
    <w:rPr>
      <w:snapToGrid w:val="0"/>
      <w:sz w:val="26"/>
      <w:szCs w:val="20"/>
    </w:rPr>
  </w:style>
  <w:style w:type="paragraph" w:customStyle="1" w:styleId="CustomHead">
    <w:name w:val="CustomHead"/>
    <w:basedOn w:val="ParaContinued"/>
    <w:next w:val="Normal"/>
    <w:rsid w:val="00FC1840"/>
    <w:rPr>
      <w:b/>
    </w:rPr>
  </w:style>
  <w:style w:type="paragraph" w:customStyle="1" w:styleId="CustomList">
    <w:name w:val="CustomList"/>
    <w:basedOn w:val="Normal"/>
    <w:rsid w:val="00FC1840"/>
    <w:pPr>
      <w:widowControl w:val="0"/>
      <w:spacing w:before="120" w:after="120"/>
      <w:ind w:left="1440"/>
    </w:pPr>
    <w:rPr>
      <w:snapToGrid w:val="0"/>
      <w:szCs w:val="20"/>
    </w:rPr>
  </w:style>
  <w:style w:type="paragraph" w:customStyle="1" w:styleId="CustomStyle1">
    <w:name w:val="CustomStyle1"/>
    <w:basedOn w:val="Normal"/>
    <w:rsid w:val="00FC184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C184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C1840"/>
    <w:rPr>
      <w:i/>
    </w:rPr>
  </w:style>
  <w:style w:type="paragraph" w:customStyle="1" w:styleId="Dialog">
    <w:name w:val="Dialog"/>
    <w:rsid w:val="00FC184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FC184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FC1840"/>
  </w:style>
  <w:style w:type="paragraph" w:customStyle="1" w:styleId="DOI">
    <w:name w:val="DOI"/>
    <w:rsid w:val="00FC1840"/>
    <w:rPr>
      <w:rFonts w:ascii="Courier New" w:eastAsia="Times New Roman" w:hAnsi="Courier New" w:cs="Times New Roman"/>
      <w:snapToGrid w:val="0"/>
      <w:sz w:val="20"/>
      <w:szCs w:val="20"/>
    </w:rPr>
  </w:style>
  <w:style w:type="character" w:styleId="Emphasis">
    <w:name w:val="Emphasis"/>
    <w:qFormat/>
    <w:rsid w:val="00FC1840"/>
    <w:rPr>
      <w:i/>
      <w:iCs/>
    </w:rPr>
  </w:style>
  <w:style w:type="paragraph" w:customStyle="1" w:styleId="EndnoteEntry">
    <w:name w:val="EndnoteEntry"/>
    <w:rsid w:val="00FC184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FC1840"/>
  </w:style>
  <w:style w:type="paragraph" w:customStyle="1" w:styleId="EndnoteTitle">
    <w:name w:val="EndnoteTitle"/>
    <w:next w:val="EndnoteEntry"/>
    <w:rsid w:val="00FC184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FC184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FC1840"/>
    <w:pPr>
      <w:contextualSpacing/>
    </w:pPr>
    <w:rPr>
      <w:sz w:val="24"/>
    </w:rPr>
  </w:style>
  <w:style w:type="paragraph" w:customStyle="1" w:styleId="Equation">
    <w:name w:val="Equation"/>
    <w:rsid w:val="00FC184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FC184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FC184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C1840"/>
    <w:pPr>
      <w:ind w:left="2160" w:firstLine="0"/>
    </w:pPr>
  </w:style>
  <w:style w:type="paragraph" w:customStyle="1" w:styleId="ExtractAttribution">
    <w:name w:val="ExtractAttribution"/>
    <w:next w:val="Para"/>
    <w:rsid w:val="00FC1840"/>
    <w:pPr>
      <w:spacing w:after="120"/>
      <w:ind w:left="3240"/>
    </w:pPr>
    <w:rPr>
      <w:rFonts w:ascii="Times New Roman" w:eastAsia="Times New Roman" w:hAnsi="Times New Roman" w:cs="Times New Roman"/>
      <w:b/>
      <w:szCs w:val="20"/>
    </w:rPr>
  </w:style>
  <w:style w:type="paragraph" w:customStyle="1" w:styleId="ExtractPara">
    <w:name w:val="ExtractPara"/>
    <w:rsid w:val="00FC184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FC1840"/>
    <w:pPr>
      <w:spacing w:before="0"/>
      <w:ind w:firstLine="720"/>
    </w:pPr>
  </w:style>
  <w:style w:type="paragraph" w:customStyle="1" w:styleId="ExtractListBulleted">
    <w:name w:val="ExtractListBulleted"/>
    <w:rsid w:val="00FC184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FC184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FC184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FC184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FC184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FC184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FC1840"/>
    <w:pPr>
      <w:shd w:val="pct25" w:color="auto" w:fill="auto"/>
    </w:pPr>
  </w:style>
  <w:style w:type="paragraph" w:customStyle="1" w:styleId="FeatureCodeSnippet">
    <w:name w:val="FeatureCodeSnippet"/>
    <w:rsid w:val="00FC184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FC184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FC184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FC184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FC184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FC184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FC1840"/>
    <w:pPr>
      <w:spacing w:before="120" w:after="120"/>
      <w:ind w:left="720" w:hanging="720"/>
      <w:contextualSpacing/>
    </w:pPr>
    <w:rPr>
      <w:sz w:val="22"/>
      <w:u w:val="none"/>
    </w:rPr>
  </w:style>
  <w:style w:type="paragraph" w:customStyle="1" w:styleId="FeatureH1">
    <w:name w:val="FeatureH1"/>
    <w:next w:val="Normal"/>
    <w:rsid w:val="00FC184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FC1840"/>
    <w:pPr>
      <w:contextualSpacing w:val="0"/>
    </w:pPr>
    <w:rPr>
      <w:rFonts w:ascii="Times New Roman" w:hAnsi="Times New Roman"/>
    </w:rPr>
  </w:style>
  <w:style w:type="paragraph" w:customStyle="1" w:styleId="FeatureH2">
    <w:name w:val="FeatureH2"/>
    <w:next w:val="Normal"/>
    <w:rsid w:val="00FC184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FC1840"/>
    <w:pPr>
      <w:spacing w:before="120"/>
    </w:pPr>
    <w:rPr>
      <w:u w:val="single"/>
    </w:rPr>
  </w:style>
  <w:style w:type="paragraph" w:customStyle="1" w:styleId="FeatureH3">
    <w:name w:val="FeatureH3"/>
    <w:next w:val="Normal"/>
    <w:rsid w:val="00FC184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FC184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FC184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FC184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FC184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FC184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FC184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FC184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FC184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FC184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FC184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FC184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FC184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FC184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FC184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FC1840"/>
    <w:pPr>
      <w:ind w:left="720" w:hanging="288"/>
    </w:pPr>
  </w:style>
  <w:style w:type="paragraph" w:customStyle="1" w:styleId="FeatureRecipeTitle">
    <w:name w:val="FeatureRecipeTitle"/>
    <w:rsid w:val="00FC184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FC184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FC184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FC184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FC1840"/>
    <w:pPr>
      <w:pBdr>
        <w:left w:val="single" w:sz="36" w:space="17" w:color="C0C0C0"/>
      </w:pBdr>
      <w:ind w:left="216"/>
    </w:pPr>
  </w:style>
  <w:style w:type="paragraph" w:customStyle="1" w:styleId="FeatureRunInPara">
    <w:name w:val="FeatureRunInPara"/>
    <w:basedOn w:val="FeatureListUnmarked"/>
    <w:next w:val="FeatureRunInHead"/>
    <w:rsid w:val="00FC1840"/>
    <w:pPr>
      <w:pBdr>
        <w:left w:val="single" w:sz="36" w:space="6" w:color="C0C0C0"/>
      </w:pBdr>
      <w:spacing w:before="0"/>
      <w:ind w:left="0"/>
    </w:pPr>
  </w:style>
  <w:style w:type="paragraph" w:customStyle="1" w:styleId="FeatureRunInParaSub">
    <w:name w:val="FeatureRunInParaSub"/>
    <w:basedOn w:val="FeatureRunInPara"/>
    <w:next w:val="FeatureRunInHeadSub"/>
    <w:rsid w:val="00FC1840"/>
    <w:pPr>
      <w:pBdr>
        <w:left w:val="single" w:sz="36" w:space="17" w:color="C0C0C0"/>
      </w:pBdr>
      <w:ind w:left="216"/>
      <w:contextualSpacing/>
    </w:pPr>
  </w:style>
  <w:style w:type="paragraph" w:customStyle="1" w:styleId="FeatureSlug">
    <w:name w:val="FeatureSlug"/>
    <w:next w:val="FeaturePara"/>
    <w:qFormat/>
    <w:rsid w:val="00FC184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FC184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FC184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FC184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FC184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FC184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FC184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FC184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FC1840"/>
    <w:pPr>
      <w:pBdr>
        <w:left w:val="single" w:sz="36" w:space="6" w:color="C0C0C0"/>
      </w:pBdr>
      <w:spacing w:before="120"/>
      <w:ind w:left="0" w:firstLine="0"/>
    </w:pPr>
  </w:style>
  <w:style w:type="paragraph" w:customStyle="1" w:styleId="FigureLabel">
    <w:name w:val="FigureLabel"/>
    <w:rsid w:val="00FC1840"/>
    <w:pPr>
      <w:ind w:left="1440"/>
    </w:pPr>
    <w:rPr>
      <w:rFonts w:ascii="Arial" w:eastAsia="Times New Roman" w:hAnsi="Arial" w:cs="Times New Roman"/>
      <w:sz w:val="20"/>
      <w:szCs w:val="20"/>
    </w:rPr>
  </w:style>
  <w:style w:type="paragraph" w:customStyle="1" w:styleId="FigureSource">
    <w:name w:val="FigureSource"/>
    <w:next w:val="Para"/>
    <w:link w:val="FigureSourceChar"/>
    <w:rsid w:val="00FC184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FC1840"/>
  </w:style>
  <w:style w:type="character" w:customStyle="1" w:styleId="GenusSpecies">
    <w:name w:val="GenusSpecies"/>
    <w:rsid w:val="00FC184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C1840"/>
    <w:pPr>
      <w:spacing w:after="120"/>
      <w:ind w:left="720" w:firstLine="720"/>
    </w:pPr>
    <w:rPr>
      <w:snapToGrid w:val="0"/>
      <w:sz w:val="26"/>
      <w:szCs w:val="20"/>
    </w:rPr>
  </w:style>
  <w:style w:type="paragraph" w:customStyle="1" w:styleId="H3">
    <w:name w:val="H3"/>
    <w:next w:val="Para"/>
    <w:qFormat/>
    <w:rsid w:val="00FC184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FC1840"/>
    <w:pPr>
      <w:spacing w:before="240"/>
      <w:outlineLvl w:val="9"/>
    </w:pPr>
  </w:style>
  <w:style w:type="paragraph" w:customStyle="1" w:styleId="H4">
    <w:name w:val="H4"/>
    <w:next w:val="Para"/>
    <w:rsid w:val="00FC184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FC1840"/>
  </w:style>
  <w:style w:type="paragraph" w:customStyle="1" w:styleId="GlossaryTitle">
    <w:name w:val="GlossaryTitle"/>
    <w:basedOn w:val="ChapterTitle"/>
    <w:next w:val="Normal"/>
    <w:rsid w:val="00FC1840"/>
    <w:pPr>
      <w:spacing w:before="120" w:after="120"/>
    </w:pPr>
  </w:style>
  <w:style w:type="paragraph" w:customStyle="1" w:styleId="H1">
    <w:name w:val="H1"/>
    <w:next w:val="Para"/>
    <w:qFormat/>
    <w:rsid w:val="00FC184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FC184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FC1840"/>
    <w:pPr>
      <w:spacing w:before="240" w:after="120"/>
    </w:pPr>
    <w:rPr>
      <w:rFonts w:ascii="Arial" w:eastAsia="Times New Roman" w:hAnsi="Arial" w:cs="Times New Roman"/>
      <w:snapToGrid w:val="0"/>
      <w:sz w:val="20"/>
      <w:szCs w:val="20"/>
      <w:u w:val="single"/>
    </w:rPr>
  </w:style>
  <w:style w:type="paragraph" w:customStyle="1" w:styleId="Index1">
    <w:name w:val="Index1"/>
    <w:rsid w:val="00FC184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FC1840"/>
    <w:pPr>
      <w:ind w:left="2520"/>
    </w:pPr>
  </w:style>
  <w:style w:type="paragraph" w:customStyle="1" w:styleId="Index3">
    <w:name w:val="Index3"/>
    <w:basedOn w:val="Index1"/>
    <w:rsid w:val="00FC1840"/>
    <w:pPr>
      <w:ind w:left="3240"/>
    </w:pPr>
  </w:style>
  <w:style w:type="paragraph" w:customStyle="1" w:styleId="IndexLetter">
    <w:name w:val="IndexLetter"/>
    <w:basedOn w:val="H3"/>
    <w:next w:val="Index1"/>
    <w:rsid w:val="00FC1840"/>
  </w:style>
  <w:style w:type="paragraph" w:customStyle="1" w:styleId="IndexNote">
    <w:name w:val="IndexNote"/>
    <w:basedOn w:val="Normal"/>
    <w:rsid w:val="00FC1840"/>
    <w:pPr>
      <w:widowControl w:val="0"/>
      <w:spacing w:before="120" w:after="120"/>
      <w:ind w:left="720" w:firstLine="720"/>
    </w:pPr>
    <w:rPr>
      <w:snapToGrid w:val="0"/>
      <w:sz w:val="26"/>
      <w:szCs w:val="20"/>
    </w:rPr>
  </w:style>
  <w:style w:type="paragraph" w:customStyle="1" w:styleId="IndexTitle">
    <w:name w:val="IndexTitle"/>
    <w:basedOn w:val="H2"/>
    <w:next w:val="IndexNote"/>
    <w:rsid w:val="00FC1840"/>
    <w:pPr>
      <w:spacing w:line="540" w:lineRule="exact"/>
    </w:pPr>
  </w:style>
  <w:style w:type="character" w:customStyle="1" w:styleId="InlineCode">
    <w:name w:val="InlineCode"/>
    <w:rsid w:val="00FC1840"/>
    <w:rPr>
      <w:rFonts w:ascii="Courier New" w:hAnsi="Courier New"/>
      <w:noProof/>
      <w:color w:val="auto"/>
    </w:rPr>
  </w:style>
  <w:style w:type="character" w:customStyle="1" w:styleId="InlineCodeUserInput">
    <w:name w:val="InlineCodeUserInput"/>
    <w:rsid w:val="00FC1840"/>
    <w:rPr>
      <w:rFonts w:ascii="Courier New" w:hAnsi="Courier New"/>
      <w:b/>
      <w:noProof/>
      <w:color w:val="auto"/>
    </w:rPr>
  </w:style>
  <w:style w:type="character" w:customStyle="1" w:styleId="InlineCodeUserInputVariable">
    <w:name w:val="InlineCodeUserInputVariable"/>
    <w:rsid w:val="00FC1840"/>
    <w:rPr>
      <w:rFonts w:ascii="Courier New" w:hAnsi="Courier New"/>
      <w:b/>
      <w:i/>
      <w:noProof/>
      <w:color w:val="auto"/>
    </w:rPr>
  </w:style>
  <w:style w:type="character" w:customStyle="1" w:styleId="InlineCodeVariable">
    <w:name w:val="InlineCodeVariable"/>
    <w:rsid w:val="00FC1840"/>
    <w:rPr>
      <w:rFonts w:ascii="Courier New" w:hAnsi="Courier New"/>
      <w:i/>
      <w:noProof/>
      <w:color w:val="auto"/>
    </w:rPr>
  </w:style>
  <w:style w:type="character" w:customStyle="1" w:styleId="InlineURL">
    <w:name w:val="InlineURL"/>
    <w:rsid w:val="00FC1840"/>
    <w:rPr>
      <w:rFonts w:ascii="Courier New" w:hAnsi="Courier New"/>
      <w:noProof/>
      <w:color w:val="auto"/>
      <w:u w:val="single"/>
    </w:rPr>
  </w:style>
  <w:style w:type="character" w:customStyle="1" w:styleId="InlineEmail">
    <w:name w:val="InlineEmail"/>
    <w:rsid w:val="00FC1840"/>
    <w:rPr>
      <w:rFonts w:ascii="Courier New" w:hAnsi="Courier New"/>
      <w:noProof/>
      <w:color w:val="auto"/>
      <w:u w:val="double"/>
    </w:rPr>
  </w:style>
  <w:style w:type="paragraph" w:customStyle="1" w:styleId="IntroductionTitle">
    <w:name w:val="IntroductionTitle"/>
    <w:basedOn w:val="ChapterTitle"/>
    <w:next w:val="Para"/>
    <w:rsid w:val="00FC1840"/>
    <w:pPr>
      <w:spacing w:before="120" w:after="120"/>
    </w:pPr>
  </w:style>
  <w:style w:type="paragraph" w:customStyle="1" w:styleId="KeyConceptsHead">
    <w:name w:val="KeyConceptsHead"/>
    <w:basedOn w:val="BibliographyHead"/>
    <w:next w:val="Para"/>
    <w:rsid w:val="00FC1840"/>
  </w:style>
  <w:style w:type="character" w:customStyle="1" w:styleId="KeyTerm">
    <w:name w:val="KeyTerm"/>
    <w:rsid w:val="00FC1840"/>
    <w:rPr>
      <w:i/>
      <w:color w:val="auto"/>
      <w:bdr w:val="none" w:sz="0" w:space="0" w:color="auto"/>
      <w:shd w:val="clear" w:color="auto" w:fill="DBE5F1"/>
    </w:rPr>
  </w:style>
  <w:style w:type="paragraph" w:customStyle="1" w:styleId="KeyTermsHead">
    <w:name w:val="KeyTermsHead"/>
    <w:basedOn w:val="Normal"/>
    <w:next w:val="Normal"/>
    <w:rsid w:val="00FC184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C184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FC1840"/>
    <w:rPr>
      <w:rFonts w:ascii="Times New Roman" w:eastAsia="Times New Roman" w:hAnsi="Times New Roman" w:cs="Times New Roman"/>
      <w:szCs w:val="20"/>
    </w:rPr>
  </w:style>
  <w:style w:type="paragraph" w:customStyle="1" w:styleId="ColorfulList-Accent11">
    <w:name w:val="Colorful List - Accent 11"/>
    <w:basedOn w:val="Normal"/>
    <w:qFormat/>
    <w:rsid w:val="00FC184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C184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FC184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FC1840"/>
    <w:pPr>
      <w:numPr>
        <w:numId w:val="7"/>
      </w:numPr>
    </w:pPr>
  </w:style>
  <w:style w:type="paragraph" w:customStyle="1" w:styleId="ListCheck">
    <w:name w:val="ListCheck"/>
    <w:rsid w:val="00FC184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FC1840"/>
    <w:pPr>
      <w:numPr>
        <w:numId w:val="9"/>
      </w:numPr>
    </w:pPr>
  </w:style>
  <w:style w:type="paragraph" w:customStyle="1" w:styleId="ListHead">
    <w:name w:val="ListHead"/>
    <w:rsid w:val="00FC1840"/>
    <w:pPr>
      <w:ind w:left="1440"/>
    </w:pPr>
    <w:rPr>
      <w:rFonts w:ascii="Times New Roman" w:eastAsia="Times New Roman" w:hAnsi="Times New Roman" w:cs="Times New Roman"/>
      <w:b/>
      <w:sz w:val="26"/>
      <w:szCs w:val="20"/>
    </w:rPr>
  </w:style>
  <w:style w:type="paragraph" w:customStyle="1" w:styleId="ListNumbered">
    <w:name w:val="ListNumbered"/>
    <w:qFormat/>
    <w:rsid w:val="00FC184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FC1840"/>
    <w:pPr>
      <w:ind w:left="2520"/>
    </w:pPr>
  </w:style>
  <w:style w:type="paragraph" w:customStyle="1" w:styleId="ListNumberedSub2">
    <w:name w:val="ListNumberedSub2"/>
    <w:basedOn w:val="ListNumberedSub"/>
    <w:rsid w:val="00FC1840"/>
    <w:pPr>
      <w:ind w:left="3240"/>
    </w:pPr>
  </w:style>
  <w:style w:type="paragraph" w:customStyle="1" w:styleId="ListNumberedSub3">
    <w:name w:val="ListNumberedSub3"/>
    <w:rsid w:val="00FC184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FC1840"/>
    <w:pPr>
      <w:widowControl w:val="0"/>
      <w:ind w:left="1800" w:firstLine="360"/>
    </w:pPr>
    <w:rPr>
      <w:snapToGrid w:val="0"/>
      <w:sz w:val="26"/>
      <w:szCs w:val="20"/>
    </w:rPr>
  </w:style>
  <w:style w:type="paragraph" w:customStyle="1" w:styleId="ListParaSub">
    <w:name w:val="ListParaSub"/>
    <w:basedOn w:val="ListPara"/>
    <w:rsid w:val="00FC1840"/>
    <w:pPr>
      <w:spacing w:line="260" w:lineRule="exact"/>
      <w:ind w:left="2520"/>
    </w:pPr>
  </w:style>
  <w:style w:type="paragraph" w:customStyle="1" w:styleId="ListParaSub2">
    <w:name w:val="ListParaSub2"/>
    <w:basedOn w:val="ListParaSub"/>
    <w:rsid w:val="00FC1840"/>
    <w:pPr>
      <w:ind w:left="3240"/>
    </w:pPr>
  </w:style>
  <w:style w:type="paragraph" w:customStyle="1" w:styleId="ListUnmarked">
    <w:name w:val="ListUnmarked"/>
    <w:qFormat/>
    <w:rsid w:val="00FC184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FC184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FC1840"/>
    <w:pPr>
      <w:ind w:left="2880"/>
    </w:pPr>
  </w:style>
  <w:style w:type="paragraph" w:customStyle="1" w:styleId="ListWhere">
    <w:name w:val="ListWhere"/>
    <w:rsid w:val="00FC184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FC184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FC1840"/>
    <w:rPr>
      <w:rFonts w:ascii="Wingdings" w:hAnsi="Wingdings"/>
    </w:rPr>
  </w:style>
  <w:style w:type="paragraph" w:customStyle="1" w:styleId="OnlineReference">
    <w:name w:val="OnlineReference"/>
    <w:qFormat/>
    <w:rsid w:val="00FC184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FC184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FC184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FC184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FC1840"/>
  </w:style>
  <w:style w:type="paragraph" w:customStyle="1" w:styleId="PartIntroductionPara">
    <w:name w:val="PartIntroductionPara"/>
    <w:rsid w:val="00FC184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FC1840"/>
    <w:pPr>
      <w:widowControl w:val="0"/>
      <w:pBdr>
        <w:bottom w:val="single" w:sz="4" w:space="1" w:color="auto"/>
      </w:pBdr>
    </w:pPr>
  </w:style>
  <w:style w:type="paragraph" w:customStyle="1" w:styleId="PoetryPara">
    <w:name w:val="PoetryPara"/>
    <w:next w:val="Normal"/>
    <w:rsid w:val="00FC184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FC1840"/>
    <w:pPr>
      <w:spacing w:before="0"/>
      <w:contextualSpacing w:val="0"/>
    </w:pPr>
  </w:style>
  <w:style w:type="paragraph" w:customStyle="1" w:styleId="PoetrySource">
    <w:name w:val="PoetrySource"/>
    <w:rsid w:val="00FC184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FC1840"/>
    <w:rPr>
      <w:b/>
      <w:sz w:val="24"/>
    </w:rPr>
  </w:style>
  <w:style w:type="paragraph" w:customStyle="1" w:styleId="PrefaceTitle">
    <w:name w:val="PrefaceTitle"/>
    <w:next w:val="Para"/>
    <w:rsid w:val="00FC184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FC1840"/>
  </w:style>
  <w:style w:type="character" w:customStyle="1" w:styleId="QueryInline">
    <w:name w:val="QueryInline"/>
    <w:rsid w:val="00FC1840"/>
    <w:rPr>
      <w:bdr w:val="none" w:sz="0" w:space="0" w:color="auto"/>
      <w:shd w:val="clear" w:color="auto" w:fill="FFCC99"/>
    </w:rPr>
  </w:style>
  <w:style w:type="paragraph" w:customStyle="1" w:styleId="QueryPara">
    <w:name w:val="QueryPara"/>
    <w:rsid w:val="00FC184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FC1840"/>
  </w:style>
  <w:style w:type="paragraph" w:customStyle="1" w:styleId="QuestionsHead">
    <w:name w:val="QuestionsHead"/>
    <w:basedOn w:val="BibliographyHead"/>
    <w:next w:val="Para"/>
    <w:rsid w:val="00FC1840"/>
  </w:style>
  <w:style w:type="paragraph" w:customStyle="1" w:styleId="QuoteSource">
    <w:name w:val="QuoteSource"/>
    <w:basedOn w:val="Normal"/>
    <w:rsid w:val="00FC184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C1840"/>
    <w:rPr>
      <w:i w:val="0"/>
      <w:sz w:val="24"/>
    </w:rPr>
  </w:style>
  <w:style w:type="paragraph" w:customStyle="1" w:styleId="RecipeFootnote">
    <w:name w:val="RecipeFootnote"/>
    <w:basedOn w:val="Normal"/>
    <w:rsid w:val="00FC184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C184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FC184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C184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FC1840"/>
    <w:rPr>
      <w:rFonts w:ascii="Arial" w:eastAsia="Times New Roman" w:hAnsi="Arial" w:cs="Times New Roman"/>
      <w:snapToGrid w:val="0"/>
      <w:sz w:val="26"/>
      <w:szCs w:val="20"/>
    </w:rPr>
  </w:style>
  <w:style w:type="paragraph" w:customStyle="1" w:styleId="RecipeNutritionInfo">
    <w:name w:val="RecipeNutritionInfo"/>
    <w:basedOn w:val="Normal"/>
    <w:rsid w:val="00FC1840"/>
    <w:pPr>
      <w:spacing w:before="120" w:after="120"/>
      <w:ind w:left="720"/>
      <w:contextualSpacing/>
    </w:pPr>
    <w:rPr>
      <w:rFonts w:ascii="Arial" w:hAnsi="Arial"/>
      <w:snapToGrid w:val="0"/>
      <w:sz w:val="22"/>
      <w:szCs w:val="20"/>
    </w:rPr>
  </w:style>
  <w:style w:type="paragraph" w:customStyle="1" w:styleId="RecipePercentage">
    <w:name w:val="RecipePercentage"/>
    <w:rsid w:val="00FC1840"/>
    <w:rPr>
      <w:rFonts w:ascii="Arial" w:eastAsia="Times New Roman" w:hAnsi="Arial" w:cs="Times New Roman"/>
      <w:snapToGrid w:val="0"/>
      <w:sz w:val="26"/>
      <w:szCs w:val="20"/>
    </w:rPr>
  </w:style>
  <w:style w:type="paragraph" w:customStyle="1" w:styleId="RecipeProcedure">
    <w:name w:val="RecipeProcedure"/>
    <w:rsid w:val="00FC184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FC184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FC184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FC1840"/>
    <w:rPr>
      <w:rFonts w:ascii="Arial" w:eastAsia="Times New Roman" w:hAnsi="Arial" w:cs="Times New Roman"/>
      <w:b/>
      <w:smallCaps/>
      <w:snapToGrid w:val="0"/>
      <w:sz w:val="26"/>
      <w:szCs w:val="20"/>
    </w:rPr>
  </w:style>
  <w:style w:type="paragraph" w:customStyle="1" w:styleId="RecipeTime">
    <w:name w:val="RecipeTime"/>
    <w:rsid w:val="00FC184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FC184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FC1840"/>
    <w:pPr>
      <w:ind w:left="720"/>
    </w:pPr>
    <w:rPr>
      <w:rFonts w:ascii="Arial" w:eastAsia="Times New Roman" w:hAnsi="Arial" w:cs="Times New Roman"/>
      <w:b/>
      <w:i/>
      <w:smallCaps/>
      <w:snapToGrid w:val="0"/>
      <w:sz w:val="36"/>
      <w:szCs w:val="40"/>
    </w:rPr>
  </w:style>
  <w:style w:type="paragraph" w:customStyle="1" w:styleId="RecipeUSMeasure">
    <w:name w:val="RecipeUSMeasure"/>
    <w:rsid w:val="00FC1840"/>
    <w:rPr>
      <w:rFonts w:ascii="Arial" w:eastAsia="Times New Roman" w:hAnsi="Arial" w:cs="Times New Roman"/>
      <w:snapToGrid w:val="0"/>
      <w:sz w:val="26"/>
      <w:szCs w:val="20"/>
    </w:rPr>
  </w:style>
  <w:style w:type="paragraph" w:customStyle="1" w:styleId="RecipeVariationPara">
    <w:name w:val="RecipeVariationPara"/>
    <w:basedOn w:val="RecipeTime"/>
    <w:rsid w:val="00FC1840"/>
    <w:rPr>
      <w:i w:val="0"/>
      <w:sz w:val="24"/>
      <w:u w:val="single"/>
    </w:rPr>
  </w:style>
  <w:style w:type="paragraph" w:customStyle="1" w:styleId="RecipeVariationHead">
    <w:name w:val="RecipeVariationHead"/>
    <w:rsid w:val="00FC184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FC184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FC1840"/>
    <w:rPr>
      <w:i w:val="0"/>
      <w:sz w:val="24"/>
      <w:u w:val="single"/>
    </w:rPr>
  </w:style>
  <w:style w:type="paragraph" w:customStyle="1" w:styleId="RecipeYield">
    <w:name w:val="RecipeYield"/>
    <w:rsid w:val="00FC1840"/>
    <w:pPr>
      <w:ind w:left="720"/>
    </w:pPr>
    <w:rPr>
      <w:rFonts w:ascii="Arial" w:eastAsia="Times New Roman" w:hAnsi="Arial" w:cs="Times New Roman"/>
      <w:snapToGrid w:val="0"/>
      <w:sz w:val="20"/>
      <w:szCs w:val="20"/>
    </w:rPr>
  </w:style>
  <w:style w:type="paragraph" w:customStyle="1" w:styleId="Reference">
    <w:name w:val="Reference"/>
    <w:basedOn w:val="Normal"/>
    <w:rsid w:val="00FC1840"/>
    <w:pPr>
      <w:spacing w:before="120" w:after="120"/>
      <w:ind w:left="720" w:hanging="720"/>
    </w:pPr>
    <w:rPr>
      <w:szCs w:val="20"/>
    </w:rPr>
  </w:style>
  <w:style w:type="paragraph" w:customStyle="1" w:styleId="ReferenceAnnotation">
    <w:name w:val="ReferenceAnnotation"/>
    <w:basedOn w:val="Reference"/>
    <w:rsid w:val="00FC1840"/>
    <w:pPr>
      <w:spacing w:before="0" w:after="0"/>
      <w:ind w:firstLine="0"/>
    </w:pPr>
    <w:rPr>
      <w:snapToGrid w:val="0"/>
    </w:rPr>
  </w:style>
  <w:style w:type="paragraph" w:customStyle="1" w:styleId="ReferencesHead">
    <w:name w:val="ReferencesHead"/>
    <w:basedOn w:val="BibliographyHead"/>
    <w:next w:val="Reference"/>
    <w:rsid w:val="00FC1840"/>
  </w:style>
  <w:style w:type="paragraph" w:customStyle="1" w:styleId="ReferenceTitle">
    <w:name w:val="ReferenceTitle"/>
    <w:basedOn w:val="MatterTitle"/>
    <w:next w:val="Reference"/>
    <w:rsid w:val="00FC1840"/>
  </w:style>
  <w:style w:type="paragraph" w:customStyle="1" w:styleId="ReviewHead">
    <w:name w:val="ReviewHead"/>
    <w:basedOn w:val="BibliographyHead"/>
    <w:next w:val="Para"/>
    <w:rsid w:val="00FC1840"/>
  </w:style>
  <w:style w:type="paragraph" w:customStyle="1" w:styleId="RunInHead">
    <w:name w:val="RunInHead"/>
    <w:next w:val="Normal"/>
    <w:rsid w:val="00FC184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FC1840"/>
    <w:pPr>
      <w:ind w:left="2160"/>
    </w:pPr>
    <w:rPr>
      <w:snapToGrid w:val="0"/>
    </w:rPr>
  </w:style>
  <w:style w:type="paragraph" w:customStyle="1" w:styleId="RunInPara">
    <w:name w:val="RunInPara"/>
    <w:basedOn w:val="Normal"/>
    <w:rsid w:val="00FC1840"/>
    <w:pPr>
      <w:widowControl w:val="0"/>
      <w:spacing w:after="120"/>
      <w:ind w:left="1440"/>
    </w:pPr>
    <w:rPr>
      <w:snapToGrid w:val="0"/>
      <w:szCs w:val="20"/>
    </w:rPr>
  </w:style>
  <w:style w:type="paragraph" w:customStyle="1" w:styleId="RunInParaSub">
    <w:name w:val="RunInParaSub"/>
    <w:basedOn w:val="RunInPara"/>
    <w:rsid w:val="00FC1840"/>
    <w:pPr>
      <w:ind w:left="2160"/>
    </w:pPr>
  </w:style>
  <w:style w:type="paragraph" w:styleId="Salutation">
    <w:name w:val="Salutation"/>
    <w:next w:val="Normal"/>
    <w:link w:val="SalutationChar"/>
    <w:rsid w:val="00FC184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03E3E"/>
    <w:rPr>
      <w:rFonts w:ascii="Times New Roman" w:eastAsia="Times New Roman" w:hAnsi="Times New Roman" w:cs="Times New Roman"/>
      <w:szCs w:val="20"/>
    </w:rPr>
  </w:style>
  <w:style w:type="paragraph" w:customStyle="1" w:styleId="SectionTitle">
    <w:name w:val="SectionTitle"/>
    <w:basedOn w:val="ChapterTitle"/>
    <w:next w:val="ChapterTitle"/>
    <w:rsid w:val="00FC1840"/>
    <w:pPr>
      <w:pBdr>
        <w:bottom w:val="single" w:sz="4" w:space="1" w:color="auto"/>
      </w:pBdr>
    </w:pPr>
  </w:style>
  <w:style w:type="paragraph" w:customStyle="1" w:styleId="Series">
    <w:name w:val="Series"/>
    <w:rsid w:val="00FC1840"/>
    <w:pPr>
      <w:ind w:left="720"/>
    </w:pPr>
    <w:rPr>
      <w:rFonts w:ascii="Times New Roman" w:eastAsia="Times New Roman" w:hAnsi="Times New Roman" w:cs="Times New Roman"/>
      <w:szCs w:val="20"/>
    </w:rPr>
  </w:style>
  <w:style w:type="paragraph" w:customStyle="1" w:styleId="SignatureLine">
    <w:name w:val="SignatureLine"/>
    <w:qFormat/>
    <w:rsid w:val="00FC184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FC1840"/>
    <w:pPr>
      <w:spacing w:before="360" w:after="360"/>
      <w:ind w:left="1440"/>
    </w:pPr>
    <w:rPr>
      <w:rFonts w:ascii="Arial" w:hAnsi="Arial"/>
      <w:b/>
      <w:szCs w:val="20"/>
    </w:rPr>
  </w:style>
  <w:style w:type="character" w:customStyle="1" w:styleId="Subscript">
    <w:name w:val="Subscript"/>
    <w:rsid w:val="00FC1840"/>
    <w:rPr>
      <w:vertAlign w:val="subscript"/>
    </w:rPr>
  </w:style>
  <w:style w:type="paragraph" w:styleId="Subtitle">
    <w:name w:val="Subtitle"/>
    <w:basedOn w:val="Normal"/>
    <w:link w:val="SubtitleChar"/>
    <w:qFormat/>
    <w:rsid w:val="00FC184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03E3E"/>
    <w:rPr>
      <w:rFonts w:ascii="Arial" w:eastAsia="Calibri" w:hAnsi="Arial" w:cs="Times New Roman"/>
      <w:sz w:val="22"/>
      <w:szCs w:val="22"/>
    </w:rPr>
  </w:style>
  <w:style w:type="paragraph" w:customStyle="1" w:styleId="SummaryHead">
    <w:name w:val="SummaryHead"/>
    <w:basedOn w:val="BibliographyHead"/>
    <w:next w:val="Para"/>
    <w:rsid w:val="00FC1840"/>
  </w:style>
  <w:style w:type="character" w:customStyle="1" w:styleId="Superscript">
    <w:name w:val="Superscript"/>
    <w:rsid w:val="00FC1840"/>
    <w:rPr>
      <w:vertAlign w:val="superscript"/>
    </w:rPr>
  </w:style>
  <w:style w:type="paragraph" w:customStyle="1" w:styleId="SupplementInstruction">
    <w:name w:val="SupplementInstruction"/>
    <w:rsid w:val="00FC184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FC1840"/>
    <w:pPr>
      <w:keepNext/>
      <w:widowControl w:val="0"/>
      <w:spacing w:before="240" w:after="120"/>
      <w:ind w:left="0"/>
    </w:pPr>
    <w:rPr>
      <w:snapToGrid w:val="0"/>
    </w:rPr>
  </w:style>
  <w:style w:type="paragraph" w:customStyle="1" w:styleId="TableEntry">
    <w:name w:val="TableEntry"/>
    <w:qFormat/>
    <w:rsid w:val="00FC1840"/>
    <w:pPr>
      <w:spacing w:after="60"/>
    </w:pPr>
    <w:rPr>
      <w:rFonts w:ascii="Arial" w:eastAsia="Times New Roman" w:hAnsi="Arial" w:cs="Times New Roman"/>
      <w:sz w:val="22"/>
      <w:szCs w:val="20"/>
    </w:rPr>
  </w:style>
  <w:style w:type="paragraph" w:customStyle="1" w:styleId="TableFootnote">
    <w:name w:val="TableFootnote"/>
    <w:rsid w:val="00FC1840"/>
    <w:pPr>
      <w:spacing w:after="240"/>
      <w:ind w:left="1440"/>
      <w:contextualSpacing/>
    </w:pPr>
    <w:rPr>
      <w:rFonts w:ascii="Arial" w:eastAsia="Times New Roman" w:hAnsi="Arial" w:cs="Times New Roman"/>
      <w:sz w:val="18"/>
      <w:szCs w:val="20"/>
    </w:rPr>
  </w:style>
  <w:style w:type="paragraph" w:customStyle="1" w:styleId="TableHead">
    <w:name w:val="TableHead"/>
    <w:qFormat/>
    <w:rsid w:val="00FC1840"/>
    <w:pPr>
      <w:keepNext/>
    </w:pPr>
    <w:rPr>
      <w:rFonts w:ascii="Arial" w:eastAsia="Times New Roman" w:hAnsi="Arial" w:cs="Times New Roman"/>
      <w:b/>
      <w:sz w:val="22"/>
      <w:szCs w:val="20"/>
    </w:rPr>
  </w:style>
  <w:style w:type="paragraph" w:customStyle="1" w:styleId="TableSource">
    <w:name w:val="TableSource"/>
    <w:next w:val="Normal"/>
    <w:rsid w:val="00FC184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FC184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FC1840"/>
    <w:pPr>
      <w:ind w:left="360"/>
    </w:pPr>
  </w:style>
  <w:style w:type="paragraph" w:customStyle="1" w:styleId="TabularHead">
    <w:name w:val="TabularHead"/>
    <w:qFormat/>
    <w:rsid w:val="00FC184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FC1840"/>
    <w:pPr>
      <w:jc w:val="center"/>
    </w:pPr>
    <w:rPr>
      <w:rFonts w:ascii="Arial" w:eastAsia="Times New Roman" w:hAnsi="Arial" w:cs="Times New Roman"/>
      <w:b/>
      <w:snapToGrid w:val="0"/>
      <w:szCs w:val="20"/>
    </w:rPr>
  </w:style>
  <w:style w:type="paragraph" w:customStyle="1" w:styleId="TOCTitle">
    <w:name w:val="TOCTitle"/>
    <w:next w:val="Para"/>
    <w:rsid w:val="00FC184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FC1840"/>
    <w:rPr>
      <w:b/>
    </w:rPr>
  </w:style>
  <w:style w:type="character" w:customStyle="1" w:styleId="UserInputVariable">
    <w:name w:val="UserInputVariable"/>
    <w:rsid w:val="00FC1840"/>
    <w:rPr>
      <w:b/>
      <w:i/>
    </w:rPr>
  </w:style>
  <w:style w:type="character" w:customStyle="1" w:styleId="Variable">
    <w:name w:val="Variable"/>
    <w:rsid w:val="00FC1840"/>
    <w:rPr>
      <w:i/>
    </w:rPr>
  </w:style>
  <w:style w:type="character" w:customStyle="1" w:styleId="WileyBold">
    <w:name w:val="WileyBold"/>
    <w:rsid w:val="00FC1840"/>
    <w:rPr>
      <w:b/>
    </w:rPr>
  </w:style>
  <w:style w:type="character" w:customStyle="1" w:styleId="WileyBoldItalic">
    <w:name w:val="WileyBoldItalic"/>
    <w:rsid w:val="00FC1840"/>
    <w:rPr>
      <w:b/>
      <w:i/>
    </w:rPr>
  </w:style>
  <w:style w:type="character" w:customStyle="1" w:styleId="WileyItalic">
    <w:name w:val="WileyItalic"/>
    <w:rsid w:val="00FC1840"/>
    <w:rPr>
      <w:i/>
    </w:rPr>
  </w:style>
  <w:style w:type="character" w:customStyle="1" w:styleId="WileySymbol">
    <w:name w:val="WileySymbol"/>
    <w:rsid w:val="00FC1840"/>
    <w:rPr>
      <w:rFonts w:ascii="Symbol" w:hAnsi="Symbol"/>
    </w:rPr>
  </w:style>
  <w:style w:type="character" w:customStyle="1" w:styleId="wileyTemp">
    <w:name w:val="wileyTemp"/>
    <w:rsid w:val="00FC1840"/>
  </w:style>
  <w:style w:type="paragraph" w:customStyle="1" w:styleId="wsBlockA">
    <w:name w:val="wsBlockA"/>
    <w:basedOn w:val="Normal"/>
    <w:qFormat/>
    <w:rsid w:val="00FC1840"/>
    <w:pPr>
      <w:spacing w:before="120" w:after="120"/>
      <w:ind w:left="2160" w:right="1440"/>
    </w:pPr>
    <w:rPr>
      <w:rFonts w:ascii="Arial" w:eastAsia="Calibri" w:hAnsi="Arial"/>
      <w:sz w:val="20"/>
      <w:szCs w:val="22"/>
    </w:rPr>
  </w:style>
  <w:style w:type="paragraph" w:customStyle="1" w:styleId="wsBlockB">
    <w:name w:val="wsBlockB"/>
    <w:basedOn w:val="Normal"/>
    <w:qFormat/>
    <w:rsid w:val="00FC1840"/>
    <w:pPr>
      <w:spacing w:before="120" w:after="120"/>
      <w:ind w:left="2160" w:right="1440"/>
    </w:pPr>
    <w:rPr>
      <w:rFonts w:eastAsia="Calibri"/>
      <w:sz w:val="20"/>
      <w:szCs w:val="22"/>
    </w:rPr>
  </w:style>
  <w:style w:type="paragraph" w:customStyle="1" w:styleId="wsBlockC">
    <w:name w:val="wsBlockC"/>
    <w:basedOn w:val="Normal"/>
    <w:qFormat/>
    <w:rsid w:val="00FC184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C184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C1840"/>
    <w:pPr>
      <w:spacing w:before="120" w:after="120"/>
      <w:ind w:left="720"/>
    </w:pPr>
    <w:rPr>
      <w:rFonts w:eastAsia="Calibri"/>
      <w:b/>
      <w:sz w:val="28"/>
      <w:szCs w:val="22"/>
      <w:u w:val="wave"/>
    </w:rPr>
  </w:style>
  <w:style w:type="paragraph" w:customStyle="1" w:styleId="wsHeadStyleC">
    <w:name w:val="wsHeadStyleC"/>
    <w:basedOn w:val="Normal"/>
    <w:qFormat/>
    <w:rsid w:val="00FC184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C184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C1840"/>
    <w:pPr>
      <w:numPr>
        <w:numId w:val="12"/>
      </w:numPr>
      <w:spacing w:before="120" w:after="120"/>
    </w:pPr>
    <w:rPr>
      <w:rFonts w:eastAsia="Calibri"/>
      <w:sz w:val="26"/>
      <w:szCs w:val="22"/>
    </w:rPr>
  </w:style>
  <w:style w:type="paragraph" w:customStyle="1" w:styleId="wsListBulletedC">
    <w:name w:val="wsListBulletedC"/>
    <w:basedOn w:val="Normal"/>
    <w:qFormat/>
    <w:rsid w:val="00FC184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C184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C1840"/>
    <w:pPr>
      <w:spacing w:before="120" w:after="120"/>
      <w:ind w:left="2160" w:hanging="720"/>
    </w:pPr>
    <w:rPr>
      <w:rFonts w:eastAsia="Calibri"/>
      <w:sz w:val="26"/>
      <w:szCs w:val="22"/>
    </w:rPr>
  </w:style>
  <w:style w:type="paragraph" w:customStyle="1" w:styleId="wsListNumberedC">
    <w:name w:val="wsListNumberedC"/>
    <w:basedOn w:val="Normal"/>
    <w:qFormat/>
    <w:rsid w:val="00FC184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C1840"/>
    <w:pPr>
      <w:spacing w:before="120" w:after="120"/>
      <w:ind w:left="1440"/>
    </w:pPr>
    <w:rPr>
      <w:rFonts w:ascii="Arial" w:eastAsia="Calibri" w:hAnsi="Arial"/>
      <w:sz w:val="26"/>
      <w:szCs w:val="22"/>
    </w:rPr>
  </w:style>
  <w:style w:type="paragraph" w:customStyle="1" w:styleId="wsListUnmarkedB">
    <w:name w:val="wsListUnmarkedB"/>
    <w:basedOn w:val="Normal"/>
    <w:qFormat/>
    <w:rsid w:val="00FC1840"/>
    <w:pPr>
      <w:spacing w:before="120" w:after="120"/>
      <w:ind w:left="1440"/>
    </w:pPr>
    <w:rPr>
      <w:rFonts w:eastAsia="Calibri"/>
      <w:sz w:val="26"/>
      <w:szCs w:val="22"/>
    </w:rPr>
  </w:style>
  <w:style w:type="paragraph" w:customStyle="1" w:styleId="wsListUnmarkedC">
    <w:name w:val="wsListUnmarkedC"/>
    <w:basedOn w:val="Normal"/>
    <w:qFormat/>
    <w:rsid w:val="00FC1840"/>
    <w:pPr>
      <w:spacing w:before="120" w:after="120"/>
      <w:ind w:left="1440"/>
    </w:pPr>
    <w:rPr>
      <w:rFonts w:ascii="Verdana" w:eastAsia="Calibri" w:hAnsi="Verdana"/>
      <w:sz w:val="26"/>
      <w:szCs w:val="22"/>
    </w:rPr>
  </w:style>
  <w:style w:type="paragraph" w:customStyle="1" w:styleId="wsNameDate">
    <w:name w:val="wsNameDate"/>
    <w:qFormat/>
    <w:rsid w:val="00FC1840"/>
    <w:pPr>
      <w:spacing w:before="240" w:after="240"/>
    </w:pPr>
    <w:rPr>
      <w:rFonts w:ascii="Arial" w:eastAsia="Calibri" w:hAnsi="Arial" w:cs="Times New Roman"/>
      <w:b/>
      <w:sz w:val="28"/>
      <w:szCs w:val="22"/>
    </w:rPr>
  </w:style>
  <w:style w:type="paragraph" w:customStyle="1" w:styleId="wsParaA">
    <w:name w:val="wsParaA"/>
    <w:basedOn w:val="Normal"/>
    <w:qFormat/>
    <w:rsid w:val="00FC184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C1840"/>
    <w:pPr>
      <w:spacing w:before="120" w:after="120"/>
      <w:ind w:left="720" w:firstLine="720"/>
      <w:contextualSpacing/>
    </w:pPr>
    <w:rPr>
      <w:rFonts w:eastAsia="Calibri"/>
      <w:sz w:val="26"/>
      <w:szCs w:val="22"/>
    </w:rPr>
  </w:style>
  <w:style w:type="paragraph" w:customStyle="1" w:styleId="wsParaC">
    <w:name w:val="wsParaC"/>
    <w:basedOn w:val="Normal"/>
    <w:qFormat/>
    <w:rsid w:val="00FC1840"/>
    <w:pPr>
      <w:spacing w:before="120" w:after="120"/>
      <w:ind w:left="720" w:firstLine="720"/>
      <w:contextualSpacing/>
    </w:pPr>
    <w:rPr>
      <w:rFonts w:ascii="Verdana" w:eastAsia="Calibri" w:hAnsi="Verdana"/>
      <w:sz w:val="26"/>
      <w:szCs w:val="22"/>
    </w:rPr>
  </w:style>
  <w:style w:type="paragraph" w:customStyle="1" w:styleId="wsTitle">
    <w:name w:val="wsTitle"/>
    <w:qFormat/>
    <w:rsid w:val="00FC1840"/>
    <w:rPr>
      <w:rFonts w:ascii="Arial" w:eastAsia="Calibri" w:hAnsi="Arial" w:cs="Times New Roman"/>
      <w:b/>
      <w:sz w:val="36"/>
      <w:szCs w:val="32"/>
    </w:rPr>
  </w:style>
  <w:style w:type="character" w:styleId="CommentReference">
    <w:name w:val="annotation reference"/>
    <w:semiHidden/>
    <w:rsid w:val="00FC1840"/>
    <w:rPr>
      <w:sz w:val="16"/>
      <w:szCs w:val="16"/>
    </w:rPr>
  </w:style>
  <w:style w:type="paragraph" w:styleId="CommentText">
    <w:name w:val="annotation text"/>
    <w:basedOn w:val="Normal"/>
    <w:link w:val="CommentTextChar"/>
    <w:semiHidden/>
    <w:rsid w:val="00FC1840"/>
    <w:rPr>
      <w:sz w:val="20"/>
      <w:szCs w:val="20"/>
    </w:rPr>
  </w:style>
  <w:style w:type="character" w:customStyle="1" w:styleId="CommentTextChar">
    <w:name w:val="Comment Text Char"/>
    <w:basedOn w:val="DefaultParagraphFont"/>
    <w:link w:val="CommentText"/>
    <w:semiHidden/>
    <w:rsid w:val="00A03E3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C1840"/>
    <w:rPr>
      <w:b/>
      <w:bCs/>
    </w:rPr>
  </w:style>
  <w:style w:type="character" w:customStyle="1" w:styleId="CommentSubjectChar">
    <w:name w:val="Comment Subject Char"/>
    <w:basedOn w:val="CommentTextChar"/>
    <w:link w:val="CommentSubject"/>
    <w:semiHidden/>
    <w:rsid w:val="00A03E3E"/>
    <w:rPr>
      <w:rFonts w:ascii="Times New Roman" w:eastAsia="Times New Roman" w:hAnsi="Times New Roman" w:cs="Times New Roman"/>
      <w:b/>
      <w:bCs/>
      <w:sz w:val="20"/>
      <w:szCs w:val="20"/>
    </w:rPr>
  </w:style>
  <w:style w:type="character" w:styleId="FollowedHyperlink">
    <w:name w:val="FollowedHyperlink"/>
    <w:rsid w:val="00FC1840"/>
    <w:rPr>
      <w:color w:val="800080"/>
      <w:u w:val="single"/>
    </w:rPr>
  </w:style>
  <w:style w:type="character" w:styleId="HTMLAcronym">
    <w:name w:val="HTML Acronym"/>
    <w:basedOn w:val="DefaultParagraphFont"/>
    <w:rsid w:val="00FC1840"/>
  </w:style>
  <w:style w:type="character" w:styleId="HTMLCite">
    <w:name w:val="HTML Cite"/>
    <w:rsid w:val="00FC1840"/>
    <w:rPr>
      <w:i/>
      <w:iCs/>
    </w:rPr>
  </w:style>
  <w:style w:type="character" w:styleId="HTMLCode">
    <w:name w:val="HTML Code"/>
    <w:rsid w:val="00FC1840"/>
    <w:rPr>
      <w:rFonts w:ascii="Courier New" w:hAnsi="Courier New" w:cs="Courier New"/>
      <w:sz w:val="20"/>
      <w:szCs w:val="20"/>
    </w:rPr>
  </w:style>
  <w:style w:type="character" w:styleId="HTMLDefinition">
    <w:name w:val="HTML Definition"/>
    <w:rsid w:val="00FC1840"/>
    <w:rPr>
      <w:i/>
      <w:iCs/>
    </w:rPr>
  </w:style>
  <w:style w:type="character" w:styleId="HTMLKeyboard">
    <w:name w:val="HTML Keyboard"/>
    <w:rsid w:val="00FC1840"/>
    <w:rPr>
      <w:rFonts w:ascii="Courier New" w:hAnsi="Courier New" w:cs="Courier New"/>
      <w:sz w:val="20"/>
      <w:szCs w:val="20"/>
    </w:rPr>
  </w:style>
  <w:style w:type="character" w:styleId="HTMLSample">
    <w:name w:val="HTML Sample"/>
    <w:rsid w:val="00FC1840"/>
    <w:rPr>
      <w:rFonts w:ascii="Courier New" w:hAnsi="Courier New" w:cs="Courier New"/>
    </w:rPr>
  </w:style>
  <w:style w:type="character" w:styleId="HTMLTypewriter">
    <w:name w:val="HTML Typewriter"/>
    <w:rsid w:val="00FC1840"/>
    <w:rPr>
      <w:rFonts w:ascii="Courier New" w:hAnsi="Courier New" w:cs="Courier New"/>
      <w:sz w:val="20"/>
      <w:szCs w:val="20"/>
    </w:rPr>
  </w:style>
  <w:style w:type="character" w:styleId="HTMLVariable">
    <w:name w:val="HTML Variable"/>
    <w:rsid w:val="00FC1840"/>
    <w:rPr>
      <w:i/>
      <w:iCs/>
    </w:rPr>
  </w:style>
  <w:style w:type="character" w:styleId="Hyperlink">
    <w:name w:val="Hyperlink"/>
    <w:rsid w:val="00FC1840"/>
    <w:rPr>
      <w:color w:val="0000FF"/>
      <w:u w:val="single"/>
    </w:rPr>
  </w:style>
  <w:style w:type="character" w:styleId="LineNumber">
    <w:name w:val="line number"/>
    <w:basedOn w:val="DefaultParagraphFont"/>
    <w:rsid w:val="00FC1840"/>
  </w:style>
  <w:style w:type="character" w:styleId="PageNumber">
    <w:name w:val="page number"/>
    <w:basedOn w:val="DefaultParagraphFont"/>
    <w:rsid w:val="00FC1840"/>
  </w:style>
  <w:style w:type="character" w:styleId="Strong">
    <w:name w:val="Strong"/>
    <w:qFormat/>
    <w:rsid w:val="00FC1840"/>
    <w:rPr>
      <w:b/>
      <w:bCs/>
    </w:rPr>
  </w:style>
  <w:style w:type="paragraph" w:customStyle="1" w:styleId="RecipeTool">
    <w:name w:val="RecipeTool"/>
    <w:qFormat/>
    <w:rsid w:val="00FC184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FC1840"/>
    <w:rPr>
      <w:bdr w:val="single" w:sz="18" w:space="0" w:color="92D050"/>
    </w:rPr>
  </w:style>
  <w:style w:type="character" w:customStyle="1" w:styleId="TextHighlighted">
    <w:name w:val="TextHighlighted"/>
    <w:uiPriority w:val="1"/>
    <w:qFormat/>
    <w:rsid w:val="00FC1840"/>
    <w:rPr>
      <w:bdr w:val="none" w:sz="0" w:space="0" w:color="auto"/>
      <w:shd w:val="clear" w:color="auto" w:fill="92D050"/>
    </w:rPr>
  </w:style>
  <w:style w:type="paragraph" w:customStyle="1" w:styleId="PullQuoteAttribution">
    <w:name w:val="PullQuoteAttribution"/>
    <w:next w:val="Para"/>
    <w:qFormat/>
    <w:rsid w:val="00FC184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FC184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C184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FC184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FC184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FC1840"/>
    <w:pPr>
      <w:ind w:firstLine="0"/>
    </w:pPr>
  </w:style>
  <w:style w:type="paragraph" w:customStyle="1" w:styleId="ParaListUnmarked">
    <w:name w:val="ParaListUnmarked"/>
    <w:qFormat/>
    <w:rsid w:val="00FC184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FC184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FC1840"/>
    <w:rPr>
      <w:b/>
    </w:rPr>
  </w:style>
  <w:style w:type="paragraph" w:customStyle="1" w:styleId="RecipeNutritionHead">
    <w:name w:val="RecipeNutritionHead"/>
    <w:basedOn w:val="RecipeNutritionInfo"/>
    <w:next w:val="RecipeNutritionInfo"/>
    <w:qFormat/>
    <w:rsid w:val="00FC1840"/>
    <w:pPr>
      <w:spacing w:after="0"/>
    </w:pPr>
    <w:rPr>
      <w:b/>
    </w:rPr>
  </w:style>
  <w:style w:type="paragraph" w:styleId="TOC5">
    <w:name w:val="toc 5"/>
    <w:basedOn w:val="Normal"/>
    <w:next w:val="Normal"/>
    <w:autoRedefine/>
    <w:uiPriority w:val="39"/>
    <w:semiHidden/>
    <w:rsid w:val="00FC1840"/>
    <w:pPr>
      <w:ind w:left="1800"/>
    </w:pPr>
    <w:rPr>
      <w:rFonts w:eastAsia="Calibri" w:cs="Cordia New"/>
      <w:sz w:val="22"/>
      <w:szCs w:val="22"/>
    </w:rPr>
  </w:style>
  <w:style w:type="paragraph" w:styleId="TOC6">
    <w:name w:val="toc 6"/>
    <w:basedOn w:val="Normal"/>
    <w:next w:val="Normal"/>
    <w:autoRedefine/>
    <w:uiPriority w:val="39"/>
    <w:semiHidden/>
    <w:rsid w:val="00FC1840"/>
    <w:pPr>
      <w:ind w:left="2160"/>
    </w:pPr>
    <w:rPr>
      <w:rFonts w:eastAsia="Calibri" w:cs="Cordia New"/>
      <w:sz w:val="22"/>
      <w:szCs w:val="22"/>
    </w:rPr>
  </w:style>
  <w:style w:type="paragraph" w:customStyle="1" w:styleId="RecipeSubhead">
    <w:name w:val="RecipeSubhead"/>
    <w:basedOn w:val="RecipeProcedureHead"/>
    <w:rsid w:val="00FC1840"/>
    <w:rPr>
      <w:i/>
    </w:rPr>
  </w:style>
  <w:style w:type="character" w:customStyle="1" w:styleId="KeyTermDefinition">
    <w:name w:val="KeyTermDefinition"/>
    <w:uiPriority w:val="1"/>
    <w:rsid w:val="00FC1840"/>
    <w:rPr>
      <w:bdr w:val="none" w:sz="0" w:space="0" w:color="auto"/>
      <w:shd w:val="clear" w:color="auto" w:fill="auto"/>
    </w:rPr>
  </w:style>
  <w:style w:type="paragraph" w:styleId="Header">
    <w:name w:val="header"/>
    <w:basedOn w:val="Normal"/>
    <w:link w:val="HeaderChar"/>
    <w:rsid w:val="00FC1840"/>
    <w:pPr>
      <w:tabs>
        <w:tab w:val="center" w:pos="4320"/>
        <w:tab w:val="right" w:pos="8640"/>
      </w:tabs>
    </w:pPr>
  </w:style>
  <w:style w:type="character" w:customStyle="1" w:styleId="HeaderChar">
    <w:name w:val="Header Char"/>
    <w:basedOn w:val="DefaultParagraphFont"/>
    <w:link w:val="Header"/>
    <w:rsid w:val="00A03E3E"/>
    <w:rPr>
      <w:rFonts w:ascii="Times New Roman" w:eastAsia="Times New Roman" w:hAnsi="Times New Roman" w:cs="Times New Roman"/>
    </w:rPr>
  </w:style>
  <w:style w:type="paragraph" w:styleId="Footer">
    <w:name w:val="footer"/>
    <w:basedOn w:val="Normal"/>
    <w:link w:val="FooterChar"/>
    <w:rsid w:val="00FC1840"/>
    <w:pPr>
      <w:tabs>
        <w:tab w:val="center" w:pos="4320"/>
        <w:tab w:val="right" w:pos="8640"/>
      </w:tabs>
    </w:pPr>
  </w:style>
  <w:style w:type="character" w:customStyle="1" w:styleId="FooterChar">
    <w:name w:val="Footer Char"/>
    <w:basedOn w:val="DefaultParagraphFont"/>
    <w:link w:val="Footer"/>
    <w:rsid w:val="00A03E3E"/>
    <w:rPr>
      <w:rFonts w:ascii="Times New Roman" w:eastAsia="Times New Roman" w:hAnsi="Times New Roman" w:cs="Times New Roman"/>
    </w:rPr>
  </w:style>
  <w:style w:type="character" w:customStyle="1" w:styleId="TwitterLink">
    <w:name w:val="TwitterLink"/>
    <w:uiPriority w:val="1"/>
    <w:rsid w:val="00FC1840"/>
    <w:rPr>
      <w:rFonts w:ascii="Courier New" w:hAnsi="Courier New"/>
      <w:u w:val="dash"/>
    </w:rPr>
  </w:style>
  <w:style w:type="character" w:customStyle="1" w:styleId="DigitalLinkID">
    <w:name w:val="DigitalLinkID"/>
    <w:uiPriority w:val="1"/>
    <w:rsid w:val="00FC1840"/>
    <w:rPr>
      <w:rFonts w:cs="Courier New"/>
      <w:color w:val="FF0000"/>
      <w:sz w:val="16"/>
      <w:szCs w:val="16"/>
      <w:bdr w:val="none" w:sz="0" w:space="0" w:color="auto"/>
      <w:shd w:val="clear" w:color="auto" w:fill="FFFFFF"/>
    </w:rPr>
  </w:style>
  <w:style w:type="paragraph" w:customStyle="1" w:styleId="DialogSource">
    <w:name w:val="DialogSource"/>
    <w:basedOn w:val="Dialog"/>
    <w:rsid w:val="00FC1840"/>
    <w:pPr>
      <w:ind w:left="2880" w:firstLine="0"/>
    </w:pPr>
  </w:style>
  <w:style w:type="character" w:customStyle="1" w:styleId="DigitalOnlyText">
    <w:name w:val="DigitalOnlyText"/>
    <w:uiPriority w:val="1"/>
    <w:rsid w:val="00FC1840"/>
    <w:rPr>
      <w:bdr w:val="single" w:sz="2" w:space="0" w:color="002060"/>
      <w:shd w:val="clear" w:color="auto" w:fill="auto"/>
    </w:rPr>
  </w:style>
  <w:style w:type="character" w:customStyle="1" w:styleId="PrintOnlyText">
    <w:name w:val="PrintOnlyText"/>
    <w:uiPriority w:val="1"/>
    <w:rsid w:val="00FC1840"/>
    <w:rPr>
      <w:bdr w:val="single" w:sz="2" w:space="0" w:color="FF0000"/>
    </w:rPr>
  </w:style>
  <w:style w:type="paragraph" w:customStyle="1" w:styleId="TableListBulleted">
    <w:name w:val="TableListBulleted"/>
    <w:qFormat/>
    <w:rsid w:val="00FC184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FC184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FC184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FC184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FC1840"/>
    <w:pPr>
      <w:spacing w:before="120" w:after="120"/>
      <w:ind w:left="1440"/>
    </w:pPr>
    <w:rPr>
      <w:sz w:val="20"/>
    </w:rPr>
  </w:style>
  <w:style w:type="paragraph" w:customStyle="1" w:styleId="ExtractListUnmarked">
    <w:name w:val="ExtractListUnmarked"/>
    <w:qFormat/>
    <w:rsid w:val="00FC184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FC1840"/>
    <w:rPr>
      <w:bdr w:val="none" w:sz="0" w:space="0" w:color="auto"/>
      <w:shd w:val="clear" w:color="auto" w:fill="D6E3BC"/>
    </w:rPr>
  </w:style>
  <w:style w:type="character" w:customStyle="1" w:styleId="DigitalLinkDestination">
    <w:name w:val="DigitalLinkDestination"/>
    <w:rsid w:val="00FC1840"/>
    <w:rPr>
      <w:bdr w:val="none" w:sz="0" w:space="0" w:color="auto"/>
      <w:shd w:val="clear" w:color="auto" w:fill="EAF1DD"/>
    </w:rPr>
  </w:style>
  <w:style w:type="paragraph" w:customStyle="1" w:styleId="FeatureRecipeTitleAlternative">
    <w:name w:val="FeatureRecipeTitleAlternative"/>
    <w:basedOn w:val="RecipeTitleAlternative"/>
    <w:rsid w:val="00FC1840"/>
    <w:pPr>
      <w:shd w:val="pct20" w:color="auto" w:fill="auto"/>
    </w:pPr>
  </w:style>
  <w:style w:type="paragraph" w:customStyle="1" w:styleId="FeatureSubRecipeTitle">
    <w:name w:val="FeatureSubRecipeTitle"/>
    <w:basedOn w:val="RecipeSubrecipeTitle"/>
    <w:rsid w:val="00FC1840"/>
    <w:pPr>
      <w:shd w:val="pct20" w:color="auto" w:fill="auto"/>
    </w:pPr>
  </w:style>
  <w:style w:type="paragraph" w:customStyle="1" w:styleId="FeatureRecipeTool">
    <w:name w:val="FeatureRecipeTool"/>
    <w:basedOn w:val="RecipeTool"/>
    <w:rsid w:val="00FC1840"/>
    <w:pPr>
      <w:shd w:val="pct20" w:color="auto" w:fill="auto"/>
    </w:pPr>
  </w:style>
  <w:style w:type="paragraph" w:customStyle="1" w:styleId="FeatureRecipeIntro">
    <w:name w:val="FeatureRecipeIntro"/>
    <w:basedOn w:val="RecipeIntro"/>
    <w:rsid w:val="00FC1840"/>
    <w:pPr>
      <w:shd w:val="pct20" w:color="auto" w:fill="auto"/>
    </w:pPr>
  </w:style>
  <w:style w:type="paragraph" w:customStyle="1" w:styleId="FeatureRecipeIntroHead">
    <w:name w:val="FeatureRecipeIntroHead"/>
    <w:basedOn w:val="RecipeIntroHead"/>
    <w:rsid w:val="00FC1840"/>
    <w:pPr>
      <w:shd w:val="pct20" w:color="auto" w:fill="auto"/>
    </w:pPr>
  </w:style>
  <w:style w:type="paragraph" w:customStyle="1" w:styleId="FeatureRecipeContributor">
    <w:name w:val="FeatureRecipeContributor"/>
    <w:basedOn w:val="RecipeContributor"/>
    <w:rsid w:val="00FC1840"/>
    <w:pPr>
      <w:shd w:val="pct20" w:color="auto" w:fill="auto"/>
    </w:pPr>
  </w:style>
  <w:style w:type="paragraph" w:customStyle="1" w:styleId="FeatureRecipeIngredientHead">
    <w:name w:val="FeatureRecipeIngredientHead"/>
    <w:basedOn w:val="RecipeIngredientHead"/>
    <w:rsid w:val="00FC1840"/>
    <w:pPr>
      <w:shd w:val="pct20" w:color="auto" w:fill="auto"/>
    </w:pPr>
  </w:style>
  <w:style w:type="paragraph" w:customStyle="1" w:styleId="FeatureRecipeIngredientSubhead">
    <w:name w:val="FeatureRecipeIngredientSubhead"/>
    <w:basedOn w:val="RecipeIngredientSubhead"/>
    <w:rsid w:val="00FC1840"/>
    <w:pPr>
      <w:shd w:val="pct20" w:color="auto" w:fill="auto"/>
    </w:pPr>
  </w:style>
  <w:style w:type="paragraph" w:customStyle="1" w:styleId="FeatureRecipeProcedureHead">
    <w:name w:val="FeatureRecipeProcedureHead"/>
    <w:basedOn w:val="RecipeProcedureHead"/>
    <w:rsid w:val="00FC1840"/>
    <w:pPr>
      <w:shd w:val="pct20" w:color="auto" w:fill="FFFFFF"/>
    </w:pPr>
  </w:style>
  <w:style w:type="paragraph" w:customStyle="1" w:styleId="FeatureRecipeTime">
    <w:name w:val="FeatureRecipeTime"/>
    <w:basedOn w:val="RecipeTime"/>
    <w:rsid w:val="00FC1840"/>
    <w:pPr>
      <w:shd w:val="pct20" w:color="auto" w:fill="auto"/>
    </w:pPr>
  </w:style>
  <w:style w:type="paragraph" w:customStyle="1" w:styleId="FeatureRecipeSubhead">
    <w:name w:val="FeatureRecipeSubhead"/>
    <w:basedOn w:val="RecipeSubhead"/>
    <w:rsid w:val="00FC1840"/>
    <w:pPr>
      <w:shd w:val="pct20" w:color="auto" w:fill="FFFFFF"/>
    </w:pPr>
  </w:style>
  <w:style w:type="paragraph" w:customStyle="1" w:styleId="FeatureRecipeVariationTitle">
    <w:name w:val="FeatureRecipeVariationTitle"/>
    <w:basedOn w:val="RecipeVariationTitle"/>
    <w:rsid w:val="00FC1840"/>
    <w:pPr>
      <w:shd w:val="pct20" w:color="auto" w:fill="auto"/>
    </w:pPr>
  </w:style>
  <w:style w:type="paragraph" w:customStyle="1" w:styleId="FeatureRecipeVariationHead">
    <w:name w:val="FeatureRecipeVariationHead"/>
    <w:basedOn w:val="RecipeVariationHead"/>
    <w:rsid w:val="00FC1840"/>
    <w:pPr>
      <w:shd w:val="pct20" w:color="auto" w:fill="auto"/>
    </w:pPr>
  </w:style>
  <w:style w:type="paragraph" w:customStyle="1" w:styleId="FeaturerecipeVariationPara">
    <w:name w:val="FeaturerecipeVariationPara"/>
    <w:basedOn w:val="RecipeVariationPara"/>
    <w:rsid w:val="00FC1840"/>
    <w:pPr>
      <w:shd w:val="pct20" w:color="auto" w:fill="auto"/>
    </w:pPr>
  </w:style>
  <w:style w:type="paragraph" w:customStyle="1" w:styleId="FeatureRecipeNoteHead">
    <w:name w:val="FeatureRecipeNoteHead"/>
    <w:basedOn w:val="RecipeNoteHead"/>
    <w:rsid w:val="00FC1840"/>
    <w:pPr>
      <w:shd w:val="pct20" w:color="auto" w:fill="auto"/>
    </w:pPr>
  </w:style>
  <w:style w:type="paragraph" w:customStyle="1" w:styleId="FeatureRecipeNotePara">
    <w:name w:val="FeatureRecipeNotePara"/>
    <w:basedOn w:val="RecipeNotePara"/>
    <w:rsid w:val="00FC1840"/>
    <w:pPr>
      <w:shd w:val="pct20" w:color="auto" w:fill="auto"/>
    </w:pPr>
  </w:style>
  <w:style w:type="paragraph" w:customStyle="1" w:styleId="FeatureRecipeNutritionInfo">
    <w:name w:val="FeatureRecipeNutritionInfo"/>
    <w:basedOn w:val="RecipeNutritionInfo"/>
    <w:rsid w:val="00FC1840"/>
    <w:pPr>
      <w:shd w:val="pct20" w:color="auto" w:fill="auto"/>
    </w:pPr>
  </w:style>
  <w:style w:type="paragraph" w:customStyle="1" w:styleId="FeatureRecipeNutritionHead">
    <w:name w:val="FeatureRecipeNutritionHead"/>
    <w:basedOn w:val="RecipeNutritionHead"/>
    <w:rsid w:val="00FC1840"/>
    <w:pPr>
      <w:shd w:val="pct20" w:color="auto" w:fill="auto"/>
    </w:pPr>
  </w:style>
  <w:style w:type="paragraph" w:customStyle="1" w:styleId="FeatureRecipeFootnote">
    <w:name w:val="FeatureRecipeFootnote"/>
    <w:basedOn w:val="RecipeFootnote"/>
    <w:rsid w:val="00FC1840"/>
    <w:pPr>
      <w:shd w:val="pct20" w:color="auto" w:fill="auto"/>
    </w:pPr>
  </w:style>
  <w:style w:type="paragraph" w:customStyle="1" w:styleId="FeatureRecipeTableHead">
    <w:name w:val="FeatureRecipeTableHead"/>
    <w:basedOn w:val="RecipeTableHead"/>
    <w:rsid w:val="00FC1840"/>
    <w:pPr>
      <w:shd w:val="pct20" w:color="auto" w:fill="auto"/>
    </w:pPr>
  </w:style>
  <w:style w:type="paragraph" w:customStyle="1" w:styleId="CopyrightLine">
    <w:name w:val="CopyrightLine"/>
    <w:qFormat/>
    <w:rsid w:val="00FC184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FC1840"/>
    <w:rPr>
      <w:rFonts w:ascii="Courier New" w:hAnsi="Courier New"/>
      <w:bdr w:val="single" w:sz="2" w:space="0" w:color="FF0000"/>
    </w:rPr>
  </w:style>
  <w:style w:type="character" w:customStyle="1" w:styleId="DigitalOnlyURL">
    <w:name w:val="DigitalOnlyURL"/>
    <w:uiPriority w:val="1"/>
    <w:rsid w:val="00FC1840"/>
    <w:rPr>
      <w:rFonts w:ascii="Courier New" w:hAnsi="Courier New"/>
      <w:bdr w:val="single" w:sz="2" w:space="0" w:color="002060"/>
      <w:shd w:val="clear" w:color="auto" w:fill="auto"/>
    </w:rPr>
  </w:style>
  <w:style w:type="paragraph" w:styleId="TOC1">
    <w:name w:val="toc 1"/>
    <w:basedOn w:val="Normal"/>
    <w:next w:val="Normal"/>
    <w:autoRedefine/>
    <w:semiHidden/>
    <w:rsid w:val="00FC1840"/>
  </w:style>
  <w:style w:type="paragraph" w:styleId="TOC2">
    <w:name w:val="toc 2"/>
    <w:basedOn w:val="Normal"/>
    <w:next w:val="Normal"/>
    <w:autoRedefine/>
    <w:semiHidden/>
    <w:rsid w:val="00FC1840"/>
    <w:pPr>
      <w:ind w:left="240"/>
    </w:pPr>
  </w:style>
  <w:style w:type="paragraph" w:styleId="TOC3">
    <w:name w:val="toc 3"/>
    <w:basedOn w:val="Normal"/>
    <w:next w:val="Normal"/>
    <w:autoRedefine/>
    <w:semiHidden/>
    <w:rsid w:val="00FC1840"/>
    <w:pPr>
      <w:ind w:left="480"/>
    </w:pPr>
  </w:style>
  <w:style w:type="character" w:customStyle="1" w:styleId="FigureSourceChar">
    <w:name w:val="FigureSource Char"/>
    <w:link w:val="FigureSource"/>
    <w:rsid w:val="00FC1840"/>
    <w:rPr>
      <w:rFonts w:ascii="Arial" w:eastAsia="Times New Roman" w:hAnsi="Arial" w:cs="Times New Roman"/>
      <w:sz w:val="22"/>
      <w:szCs w:val="20"/>
    </w:rPr>
  </w:style>
  <w:style w:type="numbering" w:styleId="111111">
    <w:name w:val="Outline List 2"/>
    <w:basedOn w:val="NoList"/>
    <w:rsid w:val="00FC1840"/>
    <w:pPr>
      <w:numPr>
        <w:numId w:val="17"/>
      </w:numPr>
    </w:pPr>
  </w:style>
  <w:style w:type="numbering" w:styleId="1ai">
    <w:name w:val="Outline List 1"/>
    <w:basedOn w:val="NoList"/>
    <w:rsid w:val="00FC1840"/>
    <w:pPr>
      <w:numPr>
        <w:numId w:val="18"/>
      </w:numPr>
    </w:pPr>
  </w:style>
  <w:style w:type="numbering" w:styleId="ArticleSection">
    <w:name w:val="Outline List 3"/>
    <w:basedOn w:val="NoList"/>
    <w:rsid w:val="00FC1840"/>
    <w:pPr>
      <w:numPr>
        <w:numId w:val="19"/>
      </w:numPr>
    </w:pPr>
  </w:style>
  <w:style w:type="paragraph" w:styleId="BlockText">
    <w:name w:val="Block Text"/>
    <w:basedOn w:val="Normal"/>
    <w:rsid w:val="00FC1840"/>
    <w:pPr>
      <w:spacing w:after="120"/>
      <w:ind w:left="1440" w:right="1440"/>
    </w:pPr>
  </w:style>
  <w:style w:type="paragraph" w:styleId="BodyText">
    <w:name w:val="Body Text"/>
    <w:basedOn w:val="Normal"/>
    <w:link w:val="BodyTextChar"/>
    <w:rsid w:val="00FC1840"/>
    <w:pPr>
      <w:spacing w:after="120"/>
    </w:pPr>
  </w:style>
  <w:style w:type="character" w:customStyle="1" w:styleId="BodyTextChar">
    <w:name w:val="Body Text Char"/>
    <w:basedOn w:val="DefaultParagraphFont"/>
    <w:link w:val="BodyText"/>
    <w:rsid w:val="00A03E3E"/>
    <w:rPr>
      <w:rFonts w:ascii="Times New Roman" w:eastAsia="Times New Roman" w:hAnsi="Times New Roman" w:cs="Times New Roman"/>
    </w:rPr>
  </w:style>
  <w:style w:type="paragraph" w:styleId="BodyText2">
    <w:name w:val="Body Text 2"/>
    <w:basedOn w:val="Normal"/>
    <w:link w:val="BodyText2Char"/>
    <w:rsid w:val="00FC1840"/>
    <w:pPr>
      <w:spacing w:after="120" w:line="480" w:lineRule="auto"/>
    </w:pPr>
  </w:style>
  <w:style w:type="character" w:customStyle="1" w:styleId="BodyText2Char">
    <w:name w:val="Body Text 2 Char"/>
    <w:basedOn w:val="DefaultParagraphFont"/>
    <w:link w:val="BodyText2"/>
    <w:rsid w:val="00A03E3E"/>
    <w:rPr>
      <w:rFonts w:ascii="Times New Roman" w:eastAsia="Times New Roman" w:hAnsi="Times New Roman" w:cs="Times New Roman"/>
    </w:rPr>
  </w:style>
  <w:style w:type="paragraph" w:styleId="BodyText3">
    <w:name w:val="Body Text 3"/>
    <w:basedOn w:val="Normal"/>
    <w:link w:val="BodyText3Char"/>
    <w:rsid w:val="00FC1840"/>
    <w:pPr>
      <w:spacing w:after="120"/>
    </w:pPr>
    <w:rPr>
      <w:sz w:val="16"/>
      <w:szCs w:val="16"/>
    </w:rPr>
  </w:style>
  <w:style w:type="character" w:customStyle="1" w:styleId="BodyText3Char">
    <w:name w:val="Body Text 3 Char"/>
    <w:basedOn w:val="DefaultParagraphFont"/>
    <w:link w:val="BodyText3"/>
    <w:rsid w:val="00A03E3E"/>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FC1840"/>
    <w:pPr>
      <w:ind w:firstLine="210"/>
    </w:pPr>
  </w:style>
  <w:style w:type="character" w:customStyle="1" w:styleId="BodyTextFirstIndentChar">
    <w:name w:val="Body Text First Indent Char"/>
    <w:basedOn w:val="BodyTextChar"/>
    <w:link w:val="BodyTextFirstIndent"/>
    <w:rsid w:val="00A03E3E"/>
    <w:rPr>
      <w:rFonts w:ascii="Times New Roman" w:eastAsia="Times New Roman" w:hAnsi="Times New Roman" w:cs="Times New Roman"/>
    </w:rPr>
  </w:style>
  <w:style w:type="paragraph" w:styleId="BodyTextIndent">
    <w:name w:val="Body Text Indent"/>
    <w:basedOn w:val="Normal"/>
    <w:link w:val="BodyTextIndentChar"/>
    <w:rsid w:val="00FC1840"/>
    <w:pPr>
      <w:spacing w:after="120"/>
      <w:ind w:left="360"/>
    </w:pPr>
  </w:style>
  <w:style w:type="character" w:customStyle="1" w:styleId="BodyTextIndentChar">
    <w:name w:val="Body Text Indent Char"/>
    <w:basedOn w:val="DefaultParagraphFont"/>
    <w:link w:val="BodyTextIndent"/>
    <w:rsid w:val="00A03E3E"/>
    <w:rPr>
      <w:rFonts w:ascii="Times New Roman" w:eastAsia="Times New Roman" w:hAnsi="Times New Roman" w:cs="Times New Roman"/>
    </w:rPr>
  </w:style>
  <w:style w:type="paragraph" w:styleId="BodyTextFirstIndent2">
    <w:name w:val="Body Text First Indent 2"/>
    <w:basedOn w:val="BodyTextIndent"/>
    <w:link w:val="BodyTextFirstIndent2Char"/>
    <w:rsid w:val="00FC1840"/>
    <w:pPr>
      <w:ind w:firstLine="210"/>
    </w:pPr>
  </w:style>
  <w:style w:type="character" w:customStyle="1" w:styleId="BodyTextFirstIndent2Char">
    <w:name w:val="Body Text First Indent 2 Char"/>
    <w:basedOn w:val="BodyTextIndentChar"/>
    <w:link w:val="BodyTextFirstIndent2"/>
    <w:rsid w:val="00A03E3E"/>
    <w:rPr>
      <w:rFonts w:ascii="Times New Roman" w:eastAsia="Times New Roman" w:hAnsi="Times New Roman" w:cs="Times New Roman"/>
    </w:rPr>
  </w:style>
  <w:style w:type="paragraph" w:styleId="BodyTextIndent2">
    <w:name w:val="Body Text Indent 2"/>
    <w:basedOn w:val="Normal"/>
    <w:link w:val="BodyTextIndent2Char"/>
    <w:rsid w:val="00FC1840"/>
    <w:pPr>
      <w:spacing w:after="120" w:line="480" w:lineRule="auto"/>
      <w:ind w:left="360"/>
    </w:pPr>
  </w:style>
  <w:style w:type="character" w:customStyle="1" w:styleId="BodyTextIndent2Char">
    <w:name w:val="Body Text Indent 2 Char"/>
    <w:basedOn w:val="DefaultParagraphFont"/>
    <w:link w:val="BodyTextIndent2"/>
    <w:rsid w:val="00A03E3E"/>
    <w:rPr>
      <w:rFonts w:ascii="Times New Roman" w:eastAsia="Times New Roman" w:hAnsi="Times New Roman" w:cs="Times New Roman"/>
    </w:rPr>
  </w:style>
  <w:style w:type="paragraph" w:styleId="BodyTextIndent3">
    <w:name w:val="Body Text Indent 3"/>
    <w:basedOn w:val="Normal"/>
    <w:link w:val="BodyTextIndent3Char"/>
    <w:rsid w:val="00FC1840"/>
    <w:pPr>
      <w:spacing w:after="120"/>
      <w:ind w:left="360"/>
    </w:pPr>
    <w:rPr>
      <w:sz w:val="16"/>
      <w:szCs w:val="16"/>
    </w:rPr>
  </w:style>
  <w:style w:type="character" w:customStyle="1" w:styleId="BodyTextIndent3Char">
    <w:name w:val="Body Text Indent 3 Char"/>
    <w:basedOn w:val="DefaultParagraphFont"/>
    <w:link w:val="BodyTextIndent3"/>
    <w:rsid w:val="00A03E3E"/>
    <w:rPr>
      <w:rFonts w:ascii="Times New Roman" w:eastAsia="Times New Roman" w:hAnsi="Times New Roman" w:cs="Times New Roman"/>
      <w:sz w:val="16"/>
      <w:szCs w:val="16"/>
    </w:rPr>
  </w:style>
  <w:style w:type="paragraph" w:styleId="Caption">
    <w:name w:val="caption"/>
    <w:basedOn w:val="Normal"/>
    <w:next w:val="Normal"/>
    <w:qFormat/>
    <w:rsid w:val="00FC1840"/>
    <w:rPr>
      <w:b/>
      <w:bCs/>
      <w:sz w:val="20"/>
      <w:szCs w:val="20"/>
    </w:rPr>
  </w:style>
  <w:style w:type="paragraph" w:styleId="Closing">
    <w:name w:val="Closing"/>
    <w:basedOn w:val="Normal"/>
    <w:link w:val="ClosingChar"/>
    <w:rsid w:val="00FC1840"/>
    <w:pPr>
      <w:ind w:left="4320"/>
    </w:pPr>
  </w:style>
  <w:style w:type="character" w:customStyle="1" w:styleId="ClosingChar">
    <w:name w:val="Closing Char"/>
    <w:basedOn w:val="DefaultParagraphFont"/>
    <w:link w:val="Closing"/>
    <w:rsid w:val="00A03E3E"/>
    <w:rPr>
      <w:rFonts w:ascii="Times New Roman" w:eastAsia="Times New Roman" w:hAnsi="Times New Roman" w:cs="Times New Roman"/>
    </w:rPr>
  </w:style>
  <w:style w:type="paragraph" w:styleId="Date">
    <w:name w:val="Date"/>
    <w:basedOn w:val="Normal"/>
    <w:next w:val="Normal"/>
    <w:link w:val="DateChar"/>
    <w:rsid w:val="00FC1840"/>
  </w:style>
  <w:style w:type="character" w:customStyle="1" w:styleId="DateChar">
    <w:name w:val="Date Char"/>
    <w:basedOn w:val="DefaultParagraphFont"/>
    <w:link w:val="Date"/>
    <w:rsid w:val="00A03E3E"/>
    <w:rPr>
      <w:rFonts w:ascii="Times New Roman" w:eastAsia="Times New Roman" w:hAnsi="Times New Roman" w:cs="Times New Roman"/>
    </w:rPr>
  </w:style>
  <w:style w:type="paragraph" w:styleId="DocumentMap">
    <w:name w:val="Document Map"/>
    <w:basedOn w:val="Normal"/>
    <w:link w:val="DocumentMapChar"/>
    <w:semiHidden/>
    <w:rsid w:val="00FC184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A03E3E"/>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FC1840"/>
  </w:style>
  <w:style w:type="character" w:customStyle="1" w:styleId="E-mailSignatureChar">
    <w:name w:val="E-mail Signature Char"/>
    <w:basedOn w:val="DefaultParagraphFont"/>
    <w:link w:val="E-mailSignature"/>
    <w:rsid w:val="00A03E3E"/>
    <w:rPr>
      <w:rFonts w:ascii="Times New Roman" w:eastAsia="Times New Roman" w:hAnsi="Times New Roman" w:cs="Times New Roman"/>
    </w:rPr>
  </w:style>
  <w:style w:type="character" w:styleId="EndnoteReference">
    <w:name w:val="endnote reference"/>
    <w:semiHidden/>
    <w:rsid w:val="00FC1840"/>
    <w:rPr>
      <w:vertAlign w:val="superscript"/>
    </w:rPr>
  </w:style>
  <w:style w:type="paragraph" w:styleId="EndnoteText">
    <w:name w:val="endnote text"/>
    <w:basedOn w:val="Normal"/>
    <w:link w:val="EndnoteTextChar"/>
    <w:semiHidden/>
    <w:rsid w:val="00FC1840"/>
    <w:rPr>
      <w:sz w:val="20"/>
      <w:szCs w:val="20"/>
    </w:rPr>
  </w:style>
  <w:style w:type="character" w:customStyle="1" w:styleId="EndnoteTextChar">
    <w:name w:val="Endnote Text Char"/>
    <w:basedOn w:val="DefaultParagraphFont"/>
    <w:link w:val="EndnoteText"/>
    <w:semiHidden/>
    <w:rsid w:val="00A03E3E"/>
    <w:rPr>
      <w:rFonts w:ascii="Times New Roman" w:eastAsia="Times New Roman" w:hAnsi="Times New Roman" w:cs="Times New Roman"/>
      <w:sz w:val="20"/>
      <w:szCs w:val="20"/>
    </w:rPr>
  </w:style>
  <w:style w:type="paragraph" w:styleId="EnvelopeAddress">
    <w:name w:val="envelope address"/>
    <w:basedOn w:val="Normal"/>
    <w:rsid w:val="00FC184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C1840"/>
    <w:rPr>
      <w:rFonts w:ascii="Arial" w:hAnsi="Arial" w:cs="Arial"/>
      <w:sz w:val="20"/>
      <w:szCs w:val="20"/>
    </w:rPr>
  </w:style>
  <w:style w:type="character" w:styleId="FootnoteReference">
    <w:name w:val="footnote reference"/>
    <w:semiHidden/>
    <w:rsid w:val="00FC1840"/>
    <w:rPr>
      <w:vertAlign w:val="superscript"/>
    </w:rPr>
  </w:style>
  <w:style w:type="paragraph" w:styleId="FootnoteText">
    <w:name w:val="footnote text"/>
    <w:basedOn w:val="Normal"/>
    <w:link w:val="FootnoteTextChar"/>
    <w:semiHidden/>
    <w:rsid w:val="00FC1840"/>
    <w:rPr>
      <w:sz w:val="20"/>
      <w:szCs w:val="20"/>
    </w:rPr>
  </w:style>
  <w:style w:type="character" w:customStyle="1" w:styleId="FootnoteTextChar">
    <w:name w:val="Footnote Text Char"/>
    <w:basedOn w:val="DefaultParagraphFont"/>
    <w:link w:val="FootnoteText"/>
    <w:semiHidden/>
    <w:rsid w:val="00A03E3E"/>
    <w:rPr>
      <w:rFonts w:ascii="Times New Roman" w:eastAsia="Times New Roman" w:hAnsi="Times New Roman" w:cs="Times New Roman"/>
      <w:sz w:val="20"/>
      <w:szCs w:val="20"/>
    </w:rPr>
  </w:style>
  <w:style w:type="paragraph" w:styleId="HTMLAddress">
    <w:name w:val="HTML Address"/>
    <w:basedOn w:val="Normal"/>
    <w:link w:val="HTMLAddressChar"/>
    <w:rsid w:val="00FC1840"/>
    <w:rPr>
      <w:i/>
      <w:iCs/>
    </w:rPr>
  </w:style>
  <w:style w:type="character" w:customStyle="1" w:styleId="HTMLAddressChar">
    <w:name w:val="HTML Address Char"/>
    <w:basedOn w:val="DefaultParagraphFont"/>
    <w:link w:val="HTMLAddress"/>
    <w:rsid w:val="00A03E3E"/>
    <w:rPr>
      <w:rFonts w:ascii="Times New Roman" w:eastAsia="Times New Roman" w:hAnsi="Times New Roman" w:cs="Times New Roman"/>
      <w:i/>
      <w:iCs/>
    </w:rPr>
  </w:style>
  <w:style w:type="paragraph" w:styleId="HTMLPreformatted">
    <w:name w:val="HTML Preformatted"/>
    <w:basedOn w:val="Normal"/>
    <w:link w:val="HTMLPreformattedChar"/>
    <w:rsid w:val="00FC1840"/>
    <w:rPr>
      <w:rFonts w:ascii="Courier New" w:hAnsi="Courier New" w:cs="Courier New"/>
      <w:sz w:val="20"/>
      <w:szCs w:val="20"/>
    </w:rPr>
  </w:style>
  <w:style w:type="character" w:customStyle="1" w:styleId="HTMLPreformattedChar">
    <w:name w:val="HTML Preformatted Char"/>
    <w:basedOn w:val="DefaultParagraphFont"/>
    <w:link w:val="HTMLPreformatted"/>
    <w:rsid w:val="00A03E3E"/>
    <w:rPr>
      <w:rFonts w:ascii="Courier New" w:eastAsia="Times New Roman" w:hAnsi="Courier New" w:cs="Courier New"/>
      <w:sz w:val="20"/>
      <w:szCs w:val="20"/>
    </w:rPr>
  </w:style>
  <w:style w:type="paragraph" w:styleId="Index10">
    <w:name w:val="index 1"/>
    <w:basedOn w:val="Normal"/>
    <w:next w:val="Normal"/>
    <w:autoRedefine/>
    <w:semiHidden/>
    <w:rsid w:val="00FC1840"/>
    <w:pPr>
      <w:ind w:left="240" w:hanging="240"/>
    </w:pPr>
  </w:style>
  <w:style w:type="paragraph" w:styleId="Index20">
    <w:name w:val="index 2"/>
    <w:basedOn w:val="Normal"/>
    <w:next w:val="Normal"/>
    <w:autoRedefine/>
    <w:semiHidden/>
    <w:rsid w:val="00FC1840"/>
    <w:pPr>
      <w:ind w:left="480" w:hanging="240"/>
    </w:pPr>
  </w:style>
  <w:style w:type="paragraph" w:styleId="Index30">
    <w:name w:val="index 3"/>
    <w:basedOn w:val="Normal"/>
    <w:next w:val="Normal"/>
    <w:autoRedefine/>
    <w:semiHidden/>
    <w:rsid w:val="00FC1840"/>
    <w:pPr>
      <w:ind w:left="720" w:hanging="240"/>
    </w:pPr>
  </w:style>
  <w:style w:type="paragraph" w:styleId="Index4">
    <w:name w:val="index 4"/>
    <w:basedOn w:val="Normal"/>
    <w:next w:val="Normal"/>
    <w:autoRedefine/>
    <w:semiHidden/>
    <w:rsid w:val="00FC1840"/>
    <w:pPr>
      <w:ind w:left="960" w:hanging="240"/>
    </w:pPr>
  </w:style>
  <w:style w:type="paragraph" w:styleId="Index5">
    <w:name w:val="index 5"/>
    <w:basedOn w:val="Normal"/>
    <w:next w:val="Normal"/>
    <w:autoRedefine/>
    <w:semiHidden/>
    <w:rsid w:val="00FC1840"/>
    <w:pPr>
      <w:ind w:left="1200" w:hanging="240"/>
    </w:pPr>
  </w:style>
  <w:style w:type="paragraph" w:styleId="Index6">
    <w:name w:val="index 6"/>
    <w:basedOn w:val="Normal"/>
    <w:next w:val="Normal"/>
    <w:autoRedefine/>
    <w:semiHidden/>
    <w:rsid w:val="00FC1840"/>
    <w:pPr>
      <w:ind w:left="1440" w:hanging="240"/>
    </w:pPr>
  </w:style>
  <w:style w:type="paragraph" w:styleId="Index7">
    <w:name w:val="index 7"/>
    <w:basedOn w:val="Normal"/>
    <w:next w:val="Normal"/>
    <w:autoRedefine/>
    <w:semiHidden/>
    <w:rsid w:val="00FC1840"/>
    <w:pPr>
      <w:ind w:left="1680" w:hanging="240"/>
    </w:pPr>
  </w:style>
  <w:style w:type="paragraph" w:styleId="Index8">
    <w:name w:val="index 8"/>
    <w:basedOn w:val="Normal"/>
    <w:next w:val="Normal"/>
    <w:autoRedefine/>
    <w:semiHidden/>
    <w:rsid w:val="00FC1840"/>
    <w:pPr>
      <w:ind w:left="1920" w:hanging="240"/>
    </w:pPr>
  </w:style>
  <w:style w:type="paragraph" w:styleId="Index9">
    <w:name w:val="index 9"/>
    <w:basedOn w:val="Normal"/>
    <w:next w:val="Normal"/>
    <w:autoRedefine/>
    <w:semiHidden/>
    <w:rsid w:val="00FC1840"/>
    <w:pPr>
      <w:ind w:left="2160" w:hanging="240"/>
    </w:pPr>
  </w:style>
  <w:style w:type="paragraph" w:styleId="IndexHeading">
    <w:name w:val="index heading"/>
    <w:basedOn w:val="Normal"/>
    <w:next w:val="Index10"/>
    <w:semiHidden/>
    <w:rsid w:val="00FC1840"/>
    <w:rPr>
      <w:rFonts w:ascii="Arial" w:hAnsi="Arial" w:cs="Arial"/>
      <w:b/>
      <w:bCs/>
    </w:rPr>
  </w:style>
  <w:style w:type="paragraph" w:styleId="List">
    <w:name w:val="List"/>
    <w:basedOn w:val="Normal"/>
    <w:rsid w:val="00FC1840"/>
    <w:pPr>
      <w:ind w:left="360" w:hanging="360"/>
    </w:pPr>
  </w:style>
  <w:style w:type="paragraph" w:styleId="List2">
    <w:name w:val="List 2"/>
    <w:basedOn w:val="Normal"/>
    <w:rsid w:val="00FC1840"/>
    <w:pPr>
      <w:ind w:left="720" w:hanging="360"/>
    </w:pPr>
  </w:style>
  <w:style w:type="paragraph" w:styleId="List3">
    <w:name w:val="List 3"/>
    <w:basedOn w:val="Normal"/>
    <w:rsid w:val="00FC1840"/>
    <w:pPr>
      <w:ind w:left="1080" w:hanging="360"/>
    </w:pPr>
  </w:style>
  <w:style w:type="paragraph" w:styleId="List4">
    <w:name w:val="List 4"/>
    <w:basedOn w:val="Normal"/>
    <w:rsid w:val="00FC1840"/>
    <w:pPr>
      <w:ind w:left="1440" w:hanging="360"/>
    </w:pPr>
  </w:style>
  <w:style w:type="paragraph" w:styleId="List5">
    <w:name w:val="List 5"/>
    <w:basedOn w:val="Normal"/>
    <w:rsid w:val="00FC1840"/>
    <w:pPr>
      <w:ind w:left="1800" w:hanging="360"/>
    </w:pPr>
  </w:style>
  <w:style w:type="paragraph" w:styleId="ListBullet2">
    <w:name w:val="List Bullet 2"/>
    <w:basedOn w:val="Normal"/>
    <w:rsid w:val="00FC1840"/>
    <w:pPr>
      <w:numPr>
        <w:numId w:val="20"/>
      </w:numPr>
    </w:pPr>
  </w:style>
  <w:style w:type="paragraph" w:styleId="ListBullet3">
    <w:name w:val="List Bullet 3"/>
    <w:basedOn w:val="Normal"/>
    <w:rsid w:val="00FC1840"/>
    <w:pPr>
      <w:numPr>
        <w:numId w:val="21"/>
      </w:numPr>
    </w:pPr>
  </w:style>
  <w:style w:type="paragraph" w:styleId="ListBullet4">
    <w:name w:val="List Bullet 4"/>
    <w:basedOn w:val="Normal"/>
    <w:rsid w:val="00FC1840"/>
    <w:pPr>
      <w:numPr>
        <w:numId w:val="22"/>
      </w:numPr>
    </w:pPr>
  </w:style>
  <w:style w:type="paragraph" w:styleId="ListBullet5">
    <w:name w:val="List Bullet 5"/>
    <w:basedOn w:val="Normal"/>
    <w:rsid w:val="00FC1840"/>
    <w:pPr>
      <w:numPr>
        <w:numId w:val="23"/>
      </w:numPr>
    </w:pPr>
  </w:style>
  <w:style w:type="paragraph" w:styleId="ListContinue">
    <w:name w:val="List Continue"/>
    <w:basedOn w:val="Normal"/>
    <w:rsid w:val="00FC1840"/>
    <w:pPr>
      <w:spacing w:after="120"/>
      <w:ind w:left="360"/>
    </w:pPr>
  </w:style>
  <w:style w:type="paragraph" w:styleId="ListContinue2">
    <w:name w:val="List Continue 2"/>
    <w:basedOn w:val="Normal"/>
    <w:rsid w:val="00FC1840"/>
    <w:pPr>
      <w:spacing w:after="120"/>
      <w:ind w:left="720"/>
    </w:pPr>
  </w:style>
  <w:style w:type="paragraph" w:styleId="ListContinue3">
    <w:name w:val="List Continue 3"/>
    <w:basedOn w:val="Normal"/>
    <w:rsid w:val="00FC1840"/>
    <w:pPr>
      <w:spacing w:after="120"/>
      <w:ind w:left="1080"/>
    </w:pPr>
  </w:style>
  <w:style w:type="paragraph" w:styleId="ListContinue4">
    <w:name w:val="List Continue 4"/>
    <w:basedOn w:val="Normal"/>
    <w:rsid w:val="00FC1840"/>
    <w:pPr>
      <w:spacing w:after="120"/>
      <w:ind w:left="1440"/>
    </w:pPr>
  </w:style>
  <w:style w:type="paragraph" w:styleId="ListContinue5">
    <w:name w:val="List Continue 5"/>
    <w:basedOn w:val="Normal"/>
    <w:rsid w:val="00FC1840"/>
    <w:pPr>
      <w:spacing w:after="120"/>
      <w:ind w:left="1800"/>
    </w:pPr>
  </w:style>
  <w:style w:type="paragraph" w:styleId="ListNumber">
    <w:name w:val="List Number"/>
    <w:basedOn w:val="Normal"/>
    <w:rsid w:val="00FC1840"/>
    <w:pPr>
      <w:numPr>
        <w:numId w:val="24"/>
      </w:numPr>
    </w:pPr>
  </w:style>
  <w:style w:type="paragraph" w:styleId="ListNumber2">
    <w:name w:val="List Number 2"/>
    <w:basedOn w:val="Normal"/>
    <w:rsid w:val="00FC1840"/>
    <w:pPr>
      <w:numPr>
        <w:numId w:val="25"/>
      </w:numPr>
    </w:pPr>
  </w:style>
  <w:style w:type="paragraph" w:styleId="ListNumber3">
    <w:name w:val="List Number 3"/>
    <w:basedOn w:val="Normal"/>
    <w:rsid w:val="00FC1840"/>
    <w:pPr>
      <w:numPr>
        <w:numId w:val="26"/>
      </w:numPr>
    </w:pPr>
  </w:style>
  <w:style w:type="paragraph" w:styleId="ListNumber4">
    <w:name w:val="List Number 4"/>
    <w:basedOn w:val="Normal"/>
    <w:rsid w:val="00FC1840"/>
    <w:pPr>
      <w:numPr>
        <w:numId w:val="27"/>
      </w:numPr>
    </w:pPr>
  </w:style>
  <w:style w:type="paragraph" w:styleId="ListNumber5">
    <w:name w:val="List Number 5"/>
    <w:basedOn w:val="Normal"/>
    <w:rsid w:val="00FC1840"/>
    <w:pPr>
      <w:numPr>
        <w:numId w:val="28"/>
      </w:numPr>
    </w:pPr>
  </w:style>
  <w:style w:type="paragraph" w:styleId="MacroText">
    <w:name w:val="macro"/>
    <w:link w:val="MacroTextChar"/>
    <w:semiHidden/>
    <w:rsid w:val="00FC184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A03E3E"/>
    <w:rPr>
      <w:rFonts w:ascii="Courier New" w:eastAsia="Times New Roman" w:hAnsi="Courier New" w:cs="Courier New"/>
      <w:sz w:val="20"/>
      <w:szCs w:val="20"/>
    </w:rPr>
  </w:style>
  <w:style w:type="paragraph" w:styleId="MessageHeader">
    <w:name w:val="Message Header"/>
    <w:basedOn w:val="Normal"/>
    <w:link w:val="MessageHeaderChar"/>
    <w:rsid w:val="00FC184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03E3E"/>
    <w:rPr>
      <w:rFonts w:ascii="Arial" w:eastAsia="Times New Roman" w:hAnsi="Arial" w:cs="Arial"/>
      <w:shd w:val="pct20" w:color="auto" w:fill="auto"/>
    </w:rPr>
  </w:style>
  <w:style w:type="paragraph" w:styleId="NormalWeb">
    <w:name w:val="Normal (Web)"/>
    <w:basedOn w:val="Normal"/>
    <w:rsid w:val="00FC1840"/>
  </w:style>
  <w:style w:type="paragraph" w:styleId="NormalIndent">
    <w:name w:val="Normal Indent"/>
    <w:basedOn w:val="Normal"/>
    <w:rsid w:val="00FC1840"/>
    <w:pPr>
      <w:ind w:left="720"/>
    </w:pPr>
  </w:style>
  <w:style w:type="paragraph" w:styleId="NoteHeading">
    <w:name w:val="Note Heading"/>
    <w:basedOn w:val="Normal"/>
    <w:next w:val="Normal"/>
    <w:link w:val="NoteHeadingChar"/>
    <w:rsid w:val="00FC1840"/>
  </w:style>
  <w:style w:type="character" w:customStyle="1" w:styleId="NoteHeadingChar">
    <w:name w:val="Note Heading Char"/>
    <w:basedOn w:val="DefaultParagraphFont"/>
    <w:link w:val="NoteHeading"/>
    <w:rsid w:val="00A03E3E"/>
    <w:rPr>
      <w:rFonts w:ascii="Times New Roman" w:eastAsia="Times New Roman" w:hAnsi="Times New Roman" w:cs="Times New Roman"/>
    </w:rPr>
  </w:style>
  <w:style w:type="paragraph" w:styleId="PlainText">
    <w:name w:val="Plain Text"/>
    <w:basedOn w:val="Normal"/>
    <w:link w:val="PlainTextChar"/>
    <w:rsid w:val="00FC1840"/>
    <w:rPr>
      <w:rFonts w:ascii="Courier New" w:hAnsi="Courier New" w:cs="Courier New"/>
      <w:sz w:val="20"/>
      <w:szCs w:val="20"/>
    </w:rPr>
  </w:style>
  <w:style w:type="character" w:customStyle="1" w:styleId="PlainTextChar">
    <w:name w:val="Plain Text Char"/>
    <w:basedOn w:val="DefaultParagraphFont"/>
    <w:link w:val="PlainText"/>
    <w:rsid w:val="00A03E3E"/>
    <w:rPr>
      <w:rFonts w:ascii="Courier New" w:eastAsia="Times New Roman" w:hAnsi="Courier New" w:cs="Courier New"/>
      <w:sz w:val="20"/>
      <w:szCs w:val="20"/>
    </w:rPr>
  </w:style>
  <w:style w:type="paragraph" w:styleId="Signature">
    <w:name w:val="Signature"/>
    <w:basedOn w:val="Normal"/>
    <w:link w:val="SignatureChar"/>
    <w:rsid w:val="00FC1840"/>
    <w:pPr>
      <w:ind w:left="4320"/>
    </w:pPr>
  </w:style>
  <w:style w:type="character" w:customStyle="1" w:styleId="SignatureChar">
    <w:name w:val="Signature Char"/>
    <w:basedOn w:val="DefaultParagraphFont"/>
    <w:link w:val="Signature"/>
    <w:rsid w:val="00A03E3E"/>
    <w:rPr>
      <w:rFonts w:ascii="Times New Roman" w:eastAsia="Times New Roman" w:hAnsi="Times New Roman" w:cs="Times New Roman"/>
    </w:rPr>
  </w:style>
  <w:style w:type="table" w:styleId="Table3Deffects1">
    <w:name w:val="Table 3D effects 1"/>
    <w:basedOn w:val="TableNormal"/>
    <w:rsid w:val="00FC184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C184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C184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C184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C184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C184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C184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C184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C184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C184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C184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C184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C184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C184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C184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C184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C184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C18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C184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C184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C184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C184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C184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C184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C184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C184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C184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C184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C184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C184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C184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C184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C184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C184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C1840"/>
    <w:pPr>
      <w:ind w:left="240" w:hanging="240"/>
    </w:pPr>
  </w:style>
  <w:style w:type="paragraph" w:styleId="TableofFigures">
    <w:name w:val="table of figures"/>
    <w:basedOn w:val="Normal"/>
    <w:next w:val="Normal"/>
    <w:semiHidden/>
    <w:rsid w:val="00FC1840"/>
  </w:style>
  <w:style w:type="table" w:styleId="TableProfessional">
    <w:name w:val="Table Professional"/>
    <w:basedOn w:val="TableNormal"/>
    <w:rsid w:val="00FC184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C184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C184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C184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C184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C184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C18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C184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C184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C184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C184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03E3E"/>
    <w:rPr>
      <w:rFonts w:ascii="Arial" w:eastAsia="Times New Roman" w:hAnsi="Arial" w:cs="Arial"/>
      <w:b/>
      <w:bCs/>
      <w:kern w:val="28"/>
      <w:sz w:val="32"/>
      <w:szCs w:val="32"/>
    </w:rPr>
  </w:style>
  <w:style w:type="paragraph" w:styleId="TOAHeading">
    <w:name w:val="toa heading"/>
    <w:basedOn w:val="Normal"/>
    <w:next w:val="Normal"/>
    <w:semiHidden/>
    <w:rsid w:val="00FC1840"/>
    <w:pPr>
      <w:spacing w:before="120"/>
    </w:pPr>
    <w:rPr>
      <w:rFonts w:ascii="Arial" w:hAnsi="Arial" w:cs="Arial"/>
      <w:b/>
      <w:bCs/>
    </w:rPr>
  </w:style>
  <w:style w:type="paragraph" w:styleId="TOC4">
    <w:name w:val="toc 4"/>
    <w:basedOn w:val="Normal"/>
    <w:next w:val="Normal"/>
    <w:autoRedefine/>
    <w:semiHidden/>
    <w:rsid w:val="00FC1840"/>
    <w:pPr>
      <w:ind w:left="720"/>
    </w:pPr>
  </w:style>
  <w:style w:type="paragraph" w:styleId="TOC7">
    <w:name w:val="toc 7"/>
    <w:basedOn w:val="Normal"/>
    <w:next w:val="Normal"/>
    <w:autoRedefine/>
    <w:semiHidden/>
    <w:rsid w:val="00FC1840"/>
    <w:pPr>
      <w:ind w:left="1440"/>
    </w:pPr>
  </w:style>
  <w:style w:type="paragraph" w:styleId="TOC8">
    <w:name w:val="toc 8"/>
    <w:basedOn w:val="Normal"/>
    <w:next w:val="Normal"/>
    <w:autoRedefine/>
    <w:semiHidden/>
    <w:rsid w:val="00FC1840"/>
    <w:pPr>
      <w:ind w:left="1680"/>
    </w:pPr>
  </w:style>
  <w:style w:type="paragraph" w:styleId="TOC9">
    <w:name w:val="toc 9"/>
    <w:basedOn w:val="Normal"/>
    <w:next w:val="Normal"/>
    <w:autoRedefine/>
    <w:semiHidden/>
    <w:rsid w:val="00FC1840"/>
    <w:pPr>
      <w:ind w:left="1920"/>
    </w:pPr>
  </w:style>
  <w:style w:type="character" w:customStyle="1" w:styleId="DigitalLinkAnchorCode">
    <w:name w:val="DigitalLinkAnchorCode"/>
    <w:uiPriority w:val="1"/>
    <w:rsid w:val="00FC1840"/>
    <w:rPr>
      <w:rFonts w:ascii="Courier New" w:hAnsi="Courier New"/>
      <w:bdr w:val="none" w:sz="0" w:space="0" w:color="auto"/>
      <w:shd w:val="clear" w:color="auto" w:fill="D6E3BC"/>
    </w:rPr>
  </w:style>
  <w:style w:type="character" w:customStyle="1" w:styleId="InlineGraphic">
    <w:name w:val="InlineGraphic"/>
    <w:uiPriority w:val="1"/>
    <w:rsid w:val="00FC1840"/>
    <w:rPr>
      <w:bdr w:val="none" w:sz="0" w:space="0" w:color="auto"/>
      <w:shd w:val="clear" w:color="auto" w:fill="00B050"/>
    </w:rPr>
  </w:style>
  <w:style w:type="paragraph" w:customStyle="1" w:styleId="RecipeTableSubhead">
    <w:name w:val="RecipeTableSubhead"/>
    <w:basedOn w:val="TableSubhead"/>
    <w:qFormat/>
    <w:rsid w:val="00FC1840"/>
  </w:style>
  <w:style w:type="paragraph" w:styleId="Revision">
    <w:name w:val="Revision"/>
    <w:hidden/>
    <w:uiPriority w:val="99"/>
    <w:semiHidden/>
    <w:rsid w:val="00A03E3E"/>
    <w:rPr>
      <w:rFonts w:ascii="Times New Roman" w:eastAsia="Times New Roman" w:hAnsi="Times New Roman" w:cs="Times New Roman"/>
    </w:rPr>
  </w:style>
  <w:style w:type="paragraph" w:customStyle="1" w:styleId="Code">
    <w:name w:val="Code"/>
    <w:basedOn w:val="Para"/>
    <w:rsid w:val="009367F9"/>
  </w:style>
  <w:style w:type="paragraph" w:customStyle="1" w:styleId="CodePara">
    <w:name w:val="CodePara"/>
    <w:basedOn w:val="Para"/>
    <w:rsid w:val="005C23F4"/>
  </w:style>
  <w:style w:type="character" w:styleId="IntenseReference">
    <w:name w:val="Intense Reference"/>
    <w:basedOn w:val="DefaultParagraphFont"/>
    <w:uiPriority w:val="32"/>
    <w:qFormat/>
    <w:rsid w:val="001B55B7"/>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factfinder2.census.gov/"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1121</TotalTime>
  <Pages>26</Pages>
  <Words>9348</Words>
  <Characters>53286</Characters>
  <Application>Microsoft Macintosh Word</Application>
  <DocSecurity>0</DocSecurity>
  <Lines>444</Lines>
  <Paragraphs>125</Paragraphs>
  <ScaleCrop>false</ScaleCrop>
  <Company>Verizon</Company>
  <LinksUpToDate>false</LinksUpToDate>
  <CharactersWithSpaces>62509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44</cp:revision>
  <dcterms:created xsi:type="dcterms:W3CDTF">2013-07-21T16:38:00Z</dcterms:created>
  <dcterms:modified xsi:type="dcterms:W3CDTF">2013-07-31T04:28:00Z</dcterms:modified>
</cp:coreProperties>
</file>