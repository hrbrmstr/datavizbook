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9817A" w14:textId="77777777" w:rsidR="00A30D3F" w:rsidRDefault="00A30D3F" w:rsidP="00A30D3F">
      <w:pPr>
        <w:pStyle w:val="QueryPara"/>
        <w:numPr>
          <w:ins w:id="0" w:author="Kezia Endsley" w:date="2013-09-30T09:33:00Z"/>
        </w:numPr>
        <w:rPr>
          <w:ins w:id="1" w:author="Kezia Endsley" w:date="2013-09-30T09:33:00Z"/>
        </w:rPr>
      </w:pPr>
      <w:ins w:id="2" w:author="Kezia Endsley" w:date="2013-09-30T09:33:00Z">
        <w:r>
          <w:t>[[</w:t>
        </w:r>
        <w:proofErr w:type="gramStart"/>
        <w:r>
          <w:t>copy</w:t>
        </w:r>
        <w:proofErr w:type="gramEnd"/>
        <w:r>
          <w:t xml:space="preserve"> edited by Kezia Endsley]]</w:t>
        </w:r>
      </w:ins>
    </w:p>
    <w:p w14:paraId="2C18F5A5" w14:textId="77777777" w:rsidR="009E69B4" w:rsidRDefault="009E69B4" w:rsidP="009E69B4">
      <w:pPr>
        <w:pStyle w:val="QueryPara"/>
        <w:numPr>
          <w:ins w:id="3" w:author="Russell Thomas" w:date="2013-09-17T11:31:00Z"/>
        </w:numPr>
        <w:rPr>
          <w:ins w:id="4" w:author="Russell Thomas" w:date="2013-09-17T11:31:00Z"/>
        </w:rPr>
      </w:pPr>
      <w:ins w:id="5" w:author="Russell Thomas" w:date="2013-09-17T11:31:00Z">
        <w:r>
          <w:t xml:space="preserve">TE color code:  </w:t>
        </w:r>
        <w:r w:rsidR="00000499" w:rsidRPr="00000499">
          <w:rPr>
            <w:highlight w:val="green"/>
            <w:rPrChange w:id="6" w:author="Russell Thomas" w:date="2013-09-17T11:32:00Z">
              <w:rPr>
                <w:rFonts w:asciiTheme="minorHAnsi" w:eastAsiaTheme="minorHAnsi" w:hAnsiTheme="minorHAnsi" w:cstheme="minorBidi"/>
                <w:snapToGrid/>
                <w:sz w:val="22"/>
                <w:szCs w:val="22"/>
              </w:rPr>
            </w:rPrChange>
          </w:rPr>
          <w:t>GREEN</w:t>
        </w:r>
        <w:r>
          <w:t xml:space="preserve"> check out OK; </w:t>
        </w:r>
        <w:r w:rsidR="00000499" w:rsidRPr="00000499">
          <w:rPr>
            <w:highlight w:val="yellow"/>
            <w:rPrChange w:id="7" w:author="Russell Thomas" w:date="2013-09-17T11:32:00Z">
              <w:rPr>
                <w:rFonts w:asciiTheme="minorHAnsi" w:eastAsiaTheme="minorHAnsi" w:hAnsiTheme="minorHAnsi" w:cstheme="minorBidi"/>
                <w:snapToGrid/>
                <w:sz w:val="22"/>
                <w:szCs w:val="22"/>
              </w:rPr>
            </w:rPrChange>
          </w:rPr>
          <w:t>YELLOW</w:t>
        </w:r>
        <w:r>
          <w:t xml:space="preserve"> needs attention; </w:t>
        </w:r>
        <w:r w:rsidR="00000499" w:rsidRPr="00000499">
          <w:rPr>
            <w:highlight w:val="red"/>
            <w:rPrChange w:id="8" w:author="Russell Thomas" w:date="2013-09-17T11:32:00Z">
              <w:rPr>
                <w:rFonts w:asciiTheme="minorHAnsi" w:eastAsiaTheme="minorHAnsi" w:hAnsiTheme="minorHAnsi" w:cstheme="minorBidi"/>
                <w:snapToGrid/>
                <w:sz w:val="22"/>
                <w:szCs w:val="22"/>
              </w:rPr>
            </w:rPrChange>
          </w:rPr>
          <w:t>RED</w:t>
        </w:r>
        <w:r>
          <w:t xml:space="preserve"> is an error that needs fixing</w:t>
        </w:r>
      </w:ins>
    </w:p>
    <w:p w14:paraId="549489FD" w14:textId="77777777" w:rsidR="009E69B4" w:rsidRDefault="009E69B4" w:rsidP="009E69B4">
      <w:pPr>
        <w:pStyle w:val="QueryPara"/>
        <w:numPr>
          <w:ins w:id="9" w:author="Russell Thomas" w:date="2013-09-17T11:44:00Z"/>
        </w:numPr>
        <w:rPr>
          <w:ins w:id="10" w:author="Russell Thomas" w:date="2013-09-17T11:44:00Z"/>
        </w:rPr>
      </w:pPr>
    </w:p>
    <w:p w14:paraId="617EA0F3" w14:textId="77777777" w:rsidR="009E69B4" w:rsidRDefault="009E69B4" w:rsidP="009E69B4">
      <w:pPr>
        <w:pStyle w:val="QueryPara"/>
        <w:numPr>
          <w:ins w:id="11" w:author="Russell Thomas" w:date="2013-09-17T11:44:00Z"/>
        </w:numPr>
        <w:rPr>
          <w:ins w:id="12" w:author="Russell Thomas" w:date="2013-09-17T11:44:00Z"/>
        </w:rPr>
      </w:pPr>
    </w:p>
    <w:p w14:paraId="51F175A6" w14:textId="77777777" w:rsidR="009E69B4" w:rsidRDefault="009E69B4" w:rsidP="009E69B4">
      <w:pPr>
        <w:pStyle w:val="QueryPara"/>
        <w:numPr>
          <w:ins w:id="13" w:author="Russell Thomas" w:date="2013-09-17T11:32:00Z"/>
        </w:numPr>
        <w:rPr>
          <w:ins w:id="14" w:author="Bob Rudis" w:date="2013-11-03T21:23:00Z"/>
        </w:rPr>
      </w:pPr>
      <w:ins w:id="15" w:author="Russell Thomas" w:date="2013-09-17T11:44:00Z">
        <w:r>
          <w:t>Editors:  The authors use “consumer” to refer to the people who read and use the reports and dashboards, and “producer” to refer to the people to create them</w:t>
        </w:r>
      </w:ins>
      <w:r w:rsidR="006A3045">
        <w:t xml:space="preserve">. </w:t>
      </w:r>
      <w:ins w:id="16" w:author="Russell Thomas" w:date="2013-09-17T11:44:00Z">
        <w:r>
          <w:t>I</w:t>
        </w:r>
      </w:ins>
      <w:ins w:id="17" w:author="Russell Thomas" w:date="2013-09-17T11:45:00Z">
        <w:r>
          <w:t>’m not a fan of this usage because both terms imply aspects of each and also there relationship that don’t hold</w:t>
        </w:r>
      </w:ins>
      <w:r w:rsidR="006A3045">
        <w:t xml:space="preserve">. </w:t>
      </w:r>
      <w:ins w:id="18" w:author="Russell Thomas" w:date="2013-09-17T11:45:00Z">
        <w:r>
          <w:t xml:space="preserve">I think it would be simpler and more direct to use </w:t>
        </w:r>
      </w:ins>
      <w:ins w:id="19" w:author="Russell Thomas" w:date="2013-09-17T11:46:00Z">
        <w:r>
          <w:t>“reader” or “viewer</w:t>
        </w:r>
      </w:ins>
      <w:ins w:id="20" w:author="Russell Thomas" w:date="2013-09-17T11:47:00Z">
        <w:r>
          <w:t>” for the first and “analyst” for the second.</w:t>
        </w:r>
      </w:ins>
      <w:ins w:id="21" w:author="Kezia Endsley" w:date="2013-09-30T09:31:00Z">
        <w:r w:rsidR="00890EB9">
          <w:t xml:space="preserve"> I’ve been going with your suggestion in the chapters (reader/viewer/analyst). </w:t>
        </w:r>
        <w:proofErr w:type="spellStart"/>
        <w:r w:rsidR="00890EB9">
          <w:t>Kezia</w:t>
        </w:r>
      </w:ins>
      <w:proofErr w:type="spellEnd"/>
    </w:p>
    <w:p w14:paraId="292468CB" w14:textId="77777777" w:rsidR="000976F0" w:rsidRDefault="000976F0" w:rsidP="009E69B4">
      <w:pPr>
        <w:pStyle w:val="QueryPara"/>
        <w:numPr>
          <w:ins w:id="22" w:author="Russell Thomas" w:date="2013-09-17T11:32:00Z"/>
        </w:numPr>
        <w:rPr>
          <w:ins w:id="23" w:author="Bob Rudis" w:date="2013-11-03T21:23:00Z"/>
        </w:rPr>
      </w:pPr>
    </w:p>
    <w:p w14:paraId="74D4FBF9" w14:textId="3B2177B3" w:rsidR="000976F0" w:rsidRDefault="000976F0" w:rsidP="009E69B4">
      <w:pPr>
        <w:pStyle w:val="QueryPara"/>
        <w:numPr>
          <w:ins w:id="24" w:author="Russell Thomas" w:date="2013-09-17T11:32:00Z"/>
        </w:numPr>
        <w:rPr>
          <w:ins w:id="25" w:author="Russell Thomas" w:date="2013-09-17T12:54:00Z"/>
        </w:rPr>
      </w:pPr>
      <w:ins w:id="26" w:author="Bob Rudis" w:date="2013-11-03T21:23:00Z">
        <w:r>
          <w:t>AR: understood.</w:t>
        </w:r>
      </w:ins>
    </w:p>
    <w:p w14:paraId="373B464F" w14:textId="77777777" w:rsidR="00714D6B" w:rsidRDefault="00714D6B" w:rsidP="009E69B4">
      <w:pPr>
        <w:pStyle w:val="QueryPara"/>
        <w:numPr>
          <w:ins w:id="27" w:author="Russell Thomas" w:date="2013-09-17T12:54:00Z"/>
        </w:numPr>
        <w:rPr>
          <w:ins w:id="28" w:author="Russell Thomas" w:date="2013-09-17T12:54:00Z"/>
        </w:rPr>
      </w:pPr>
    </w:p>
    <w:p w14:paraId="780518D7" w14:textId="77777777" w:rsidR="001A638D" w:rsidRDefault="00964902">
      <w:pPr>
        <w:pStyle w:val="QueryPara"/>
        <w:numPr>
          <w:ins w:id="29" w:author="Russell Thomas" w:date="2013-09-17T12:54:00Z"/>
        </w:numPr>
        <w:rPr>
          <w:ins w:id="30" w:author="Bob Rudis" w:date="2013-11-03T21:23:00Z"/>
        </w:rPr>
        <w:pPrChange w:id="31" w:author="Russell Thomas" w:date="2013-09-17T11:31:00Z">
          <w:pPr>
            <w:pStyle w:val="ChapterTitle"/>
          </w:pPr>
        </w:pPrChange>
      </w:pPr>
      <w:ins w:id="32" w:author="Russell Thomas" w:date="2013-09-17T12:54:00Z">
        <w:r>
          <w:t>Also, I am not comfortable with the use of abbreviations like “OSSIM” and “IPS” that are not spelled out</w:t>
        </w:r>
      </w:ins>
      <w:r w:rsidR="006A3045">
        <w:t xml:space="preserve">. </w:t>
      </w:r>
      <w:ins w:id="33" w:author="Russell Thomas" w:date="2013-09-17T12:54:00Z">
        <w:r>
          <w:t>I’ve inserted a few of these</w:t>
        </w:r>
      </w:ins>
      <w:r w:rsidR="006A3045">
        <w:t xml:space="preserve">. </w:t>
      </w:r>
      <w:ins w:id="34" w:author="Russell Thomas" w:date="2013-09-17T12:54:00Z">
        <w:r>
          <w:t>Of course, an alternative is to have a separate appendix for definitions</w:t>
        </w:r>
      </w:ins>
      <w:r w:rsidR="006A3045">
        <w:t xml:space="preserve">. </w:t>
      </w:r>
      <w:ins w:id="35" w:author="Russell Thomas" w:date="2013-09-17T12:54:00Z">
        <w:r>
          <w:t>Either way works, but I don</w:t>
        </w:r>
      </w:ins>
      <w:ins w:id="36" w:author="Russell Thomas" w:date="2013-09-17T12:55:00Z">
        <w:r>
          <w:t xml:space="preserve">’t think it is respectful to the reader to expect them to know all of these, even if 99% of readers know 99% of </w:t>
        </w:r>
      </w:ins>
      <w:ins w:id="37" w:author="Russell Thomas" w:date="2013-09-17T12:56:00Z">
        <w:r>
          <w:t>abbreviations</w:t>
        </w:r>
      </w:ins>
      <w:ins w:id="38" w:author="Russell Thomas" w:date="2013-09-17T12:55:00Z">
        <w:r>
          <w:t>.</w:t>
        </w:r>
      </w:ins>
    </w:p>
    <w:p w14:paraId="2541AAAC" w14:textId="77777777" w:rsidR="000976F0" w:rsidRDefault="000976F0">
      <w:pPr>
        <w:pStyle w:val="QueryPara"/>
        <w:numPr>
          <w:ins w:id="39" w:author="Russell Thomas" w:date="2013-09-17T12:54:00Z"/>
        </w:numPr>
        <w:rPr>
          <w:ins w:id="40" w:author="Bob Rudis" w:date="2013-11-03T21:23:00Z"/>
        </w:rPr>
        <w:pPrChange w:id="41" w:author="Russell Thomas" w:date="2013-09-17T11:31:00Z">
          <w:pPr>
            <w:pStyle w:val="ChapterTitle"/>
          </w:pPr>
        </w:pPrChange>
      </w:pPr>
    </w:p>
    <w:p w14:paraId="633D611F" w14:textId="3841804F" w:rsidR="000976F0" w:rsidRDefault="000976F0">
      <w:pPr>
        <w:pStyle w:val="QueryPara"/>
        <w:numPr>
          <w:ins w:id="42" w:author="Russell Thomas" w:date="2013-09-17T12:54:00Z"/>
        </w:numPr>
        <w:rPr>
          <w:ins w:id="43" w:author="Russell Thomas" w:date="2013-09-17T11:31:00Z"/>
        </w:rPr>
        <w:pPrChange w:id="44" w:author="Russell Thomas" w:date="2013-09-17T11:31:00Z">
          <w:pPr>
            <w:pStyle w:val="ChapterTitle"/>
          </w:pPr>
        </w:pPrChange>
      </w:pPr>
      <w:ins w:id="45" w:author="Bob Rudis" w:date="2013-11-03T21:23:00Z">
        <w:r>
          <w:t xml:space="preserve">AR: </w:t>
        </w:r>
        <w:r w:rsidR="00842003">
          <w:t xml:space="preserve">agreed. </w:t>
        </w:r>
        <w:r>
          <w:t>fixed. Thx.</w:t>
        </w:r>
      </w:ins>
    </w:p>
    <w:p w14:paraId="7696EFA1" w14:textId="77777777" w:rsidR="009E69B4" w:rsidRDefault="009E69B4" w:rsidP="00751234">
      <w:pPr>
        <w:pStyle w:val="ChapterTitle"/>
        <w:numPr>
          <w:ins w:id="46" w:author="Russell Thomas" w:date="2013-09-17T11:31:00Z"/>
        </w:numPr>
        <w:rPr>
          <w:ins w:id="47" w:author="Russell Thomas" w:date="2013-09-17T11:31:00Z"/>
        </w:rPr>
      </w:pPr>
    </w:p>
    <w:p w14:paraId="1773F9B0" w14:textId="77777777" w:rsidR="00F61D15" w:rsidRDefault="000A4F2C" w:rsidP="00751234">
      <w:pPr>
        <w:pStyle w:val="ChapterTitle"/>
      </w:pPr>
      <w:r>
        <w:t>Chapter 10</w:t>
      </w:r>
      <w:r w:rsidR="003F39AC">
        <w:t>: Designing Effective Security Dashboards</w:t>
      </w:r>
    </w:p>
    <w:p w14:paraId="573E94B3" w14:textId="77777777" w:rsidR="008B185F" w:rsidRDefault="008B185F" w:rsidP="008B185F">
      <w:pPr>
        <w:pStyle w:val="QueryPara"/>
        <w:rPr>
          <w:ins w:id="48" w:author="Bob Rudis" w:date="2013-11-03T21:23:00Z"/>
        </w:rPr>
      </w:pPr>
      <w:ins w:id="49" w:author="Kent, Kevin - Indianapolis" w:date="2013-10-22T14:17:00Z">
        <w:r>
          <w:t xml:space="preserve">[AU: Some of the figures in this chapter require </w:t>
        </w:r>
        <w:proofErr w:type="spellStart"/>
        <w:r>
          <w:t>eps</w:t>
        </w:r>
        <w:proofErr w:type="spellEnd"/>
        <w:r>
          <w:t xml:space="preserve"> versions to accompany the readable PDF I have. Please send </w:t>
        </w:r>
        <w:proofErr w:type="spellStart"/>
        <w:r>
          <w:t>eps</w:t>
        </w:r>
        <w:proofErr w:type="spellEnd"/>
        <w:r>
          <w:t xml:space="preserve"> versions for the PDF figures in this chapter. And though I don’t see any code listings in the chapter, there was a download accompanying, so if there are any code changes or if you add some, please resubmit the code download after AR. Thanks, Kevin (</w:t>
        </w:r>
        <w:proofErr w:type="spellStart"/>
        <w:r>
          <w:t>PjE</w:t>
        </w:r>
        <w:proofErr w:type="spellEnd"/>
        <w:r>
          <w:t>)]</w:t>
        </w:r>
      </w:ins>
    </w:p>
    <w:p w14:paraId="47CA1B62" w14:textId="77777777" w:rsidR="00CE7DE0" w:rsidRDefault="00CE7DE0" w:rsidP="008B185F">
      <w:pPr>
        <w:pStyle w:val="QueryPara"/>
        <w:rPr>
          <w:ins w:id="50" w:author="Bob Rudis" w:date="2013-11-03T21:23:00Z"/>
        </w:rPr>
      </w:pPr>
    </w:p>
    <w:p w14:paraId="2F894BDB" w14:textId="18029BBF" w:rsidR="00CE7DE0" w:rsidRDefault="00CE7DE0" w:rsidP="008B185F">
      <w:pPr>
        <w:pStyle w:val="QueryPara"/>
        <w:rPr>
          <w:ins w:id="51" w:author="Kent, Kevin - Indianapolis" w:date="2013-10-22T14:17:00Z"/>
        </w:rPr>
      </w:pPr>
      <w:ins w:id="52" w:author="Bob Rudis" w:date="2013-11-03T21:23:00Z">
        <w:r>
          <w:t>AR: done. Thx.</w:t>
        </w:r>
      </w:ins>
    </w:p>
    <w:p w14:paraId="16DB86F9" w14:textId="77777777" w:rsidR="003F39AC" w:rsidRDefault="003F39AC" w:rsidP="003F39AC">
      <w:pPr>
        <w:pStyle w:val="Epigraph"/>
      </w:pPr>
      <w:r>
        <w:t>Perfection is achieved, not when there is nothing more to add, but when there is nothing left to take away.</w:t>
      </w:r>
    </w:p>
    <w:p w14:paraId="7ED5C02A" w14:textId="77777777" w:rsidR="003F39AC" w:rsidRDefault="003F39AC" w:rsidP="003F39AC">
      <w:pPr>
        <w:pStyle w:val="EpigraphSource"/>
      </w:pPr>
      <w:r>
        <w:t>Antoine de Saint-Exupéry, Airman's Odyssey</w:t>
      </w:r>
    </w:p>
    <w:p w14:paraId="693A16EC" w14:textId="77777777" w:rsidR="003F39AC" w:rsidRPr="003F39AC" w:rsidRDefault="000E44DA" w:rsidP="000E44DA">
      <w:pPr>
        <w:pStyle w:val="Para"/>
      </w:pPr>
      <w:r>
        <w:t xml:space="preserve">Just when you thought it was safe to leave the comfort of your analytics lab to grab another caffeinated beverage you find yourself in </w:t>
      </w:r>
      <w:r>
        <w:lastRenderedPageBreak/>
        <w:t xml:space="preserve">a conversation with one of the security managers and are asked the </w:t>
      </w:r>
      <w:r w:rsidR="00A77EA7">
        <w:t xml:space="preserve">inevitable and </w:t>
      </w:r>
      <w:r>
        <w:t>dreaded question</w:t>
      </w:r>
      <w:ins w:id="53" w:author="Kezia Endsley" w:date="2013-09-30T09:34:00Z">
        <w:r w:rsidR="00A30D3F">
          <w:t>,</w:t>
        </w:r>
      </w:ins>
      <w:del w:id="54" w:author="Kezia Endsley" w:date="2013-09-30T09:34:00Z">
        <w:r w:rsidR="00072491" w:rsidDel="00A30D3F">
          <w:delText>:</w:delText>
        </w:r>
      </w:del>
      <w:r>
        <w:t xml:space="preserve"> </w:t>
      </w:r>
      <w:r w:rsidRPr="00A30D3F">
        <w:t>“</w:t>
      </w:r>
      <w:r w:rsidR="00000499" w:rsidRPr="00000499">
        <w:rPr>
          <w:rPrChange w:id="55" w:author="Kezia Endsley" w:date="2013-09-30T09:34:00Z">
            <w:rPr>
              <w:rFonts w:ascii="Arial" w:hAnsi="Arial"/>
              <w:b/>
              <w:i/>
              <w:sz w:val="60"/>
            </w:rPr>
          </w:rPrChange>
        </w:rPr>
        <w:t xml:space="preserve">Can you help us build a </w:t>
      </w:r>
      <w:del w:id="56" w:author="Russell Thomas" w:date="2013-09-17T12:50:00Z">
        <w:r w:rsidR="00000499" w:rsidRPr="00000499">
          <w:rPr>
            <w:rPrChange w:id="57" w:author="Kezia Endsley" w:date="2013-09-30T09:34:00Z">
              <w:rPr>
                <w:rFonts w:ascii="Arial" w:hAnsi="Arial"/>
                <w:b/>
                <w:i/>
                <w:sz w:val="60"/>
              </w:rPr>
            </w:rPrChange>
          </w:rPr>
          <w:delText>‘</w:delText>
        </w:r>
      </w:del>
      <w:r w:rsidR="00000499" w:rsidRPr="00000499">
        <w:rPr>
          <w:rPrChange w:id="58" w:author="Kezia Endsley" w:date="2013-09-30T09:34:00Z">
            <w:rPr>
              <w:rFonts w:ascii="Arial" w:hAnsi="Arial"/>
              <w:b/>
              <w:i/>
              <w:sz w:val="60"/>
            </w:rPr>
          </w:rPrChange>
        </w:rPr>
        <w:t>security</w:t>
      </w:r>
      <w:del w:id="59" w:author="Russell Thomas" w:date="2013-09-17T12:50:00Z">
        <w:r w:rsidR="00000499" w:rsidRPr="00000499">
          <w:rPr>
            <w:rPrChange w:id="60" w:author="Kezia Endsley" w:date="2013-09-30T09:34:00Z">
              <w:rPr>
                <w:rFonts w:ascii="Arial" w:hAnsi="Arial"/>
                <w:b/>
                <w:i/>
                <w:sz w:val="60"/>
              </w:rPr>
            </w:rPrChange>
          </w:rPr>
          <w:delText>’</w:delText>
        </w:r>
      </w:del>
      <w:r w:rsidR="00000499" w:rsidRPr="00000499">
        <w:rPr>
          <w:rPrChange w:id="61" w:author="Kezia Endsley" w:date="2013-09-30T09:34:00Z">
            <w:rPr>
              <w:rFonts w:ascii="Arial" w:hAnsi="Arial"/>
              <w:b/>
              <w:i/>
              <w:sz w:val="60"/>
            </w:rPr>
          </w:rPrChange>
        </w:rPr>
        <w:t xml:space="preserve"> dashboard?</w:t>
      </w:r>
      <w:r w:rsidRPr="00A30D3F">
        <w:t xml:space="preserve">” </w:t>
      </w:r>
      <w:r w:rsidR="00A94FDC" w:rsidRPr="00A30D3F">
        <w:t xml:space="preserve">If </w:t>
      </w:r>
      <w:r w:rsidR="00072491" w:rsidRPr="00A30D3F">
        <w:t>that</w:t>
      </w:r>
      <w:r w:rsidR="00A94FDC" w:rsidRPr="00A30D3F">
        <w:t xml:space="preserve"> sentence did</w:t>
      </w:r>
      <w:r w:rsidR="00A94FDC">
        <w:t xml:space="preserve"> not cause even a flicker of your own fight-or-flight response, you may not truly understand the difficulty </w:t>
      </w:r>
      <w:del w:id="62" w:author="Kezia Endsley" w:date="2013-09-30T09:36:00Z">
        <w:r w:rsidR="00A94FDC" w:rsidDel="00784823">
          <w:delText xml:space="preserve">and complexity </w:delText>
        </w:r>
      </w:del>
      <w:r w:rsidR="00A94FDC">
        <w:t xml:space="preserve">of designing succinct, meaningful displays of quantitative information in order to drive some type of action. This chapter </w:t>
      </w:r>
      <w:del w:id="63" w:author="Kezia Endsley" w:date="2013-09-30T09:34:00Z">
        <w:r w:rsidR="00A94FDC" w:rsidDel="00A30D3F">
          <w:delText xml:space="preserve">will </w:delText>
        </w:r>
      </w:del>
      <w:r w:rsidR="0016763E">
        <w:t>present</w:t>
      </w:r>
      <w:ins w:id="64" w:author="Kezia Endsley" w:date="2013-09-30T09:34:00Z">
        <w:r w:rsidR="00A30D3F">
          <w:t>s</w:t>
        </w:r>
      </w:ins>
      <w:r w:rsidR="0016763E">
        <w:t xml:space="preserve"> techniques and advice that will enable you </w:t>
      </w:r>
      <w:r w:rsidR="00710B88">
        <w:t>t</w:t>
      </w:r>
      <w:r w:rsidR="0016763E">
        <w:t>o design dashboards to help measure, monitor</w:t>
      </w:r>
      <w:ins w:id="65" w:author="Kezia Endsley" w:date="2013-09-30T09:34:00Z">
        <w:r w:rsidR="00A30D3F">
          <w:t>,</w:t>
        </w:r>
      </w:ins>
      <w:r w:rsidR="0016763E">
        <w:t xml:space="preserve"> and mobilize every layer of security in your organization</w:t>
      </w:r>
      <w:r w:rsidR="001E7077">
        <w:t>.</w:t>
      </w:r>
    </w:p>
    <w:p w14:paraId="748E4BC0" w14:textId="77777777" w:rsidR="008B185F" w:rsidRDefault="008B185F">
      <w:pPr>
        <w:pStyle w:val="QueryPara"/>
        <w:rPr>
          <w:ins w:id="66" w:author="Kent, Kevin - Indianapolis" w:date="2013-10-22T14:17:00Z"/>
        </w:rPr>
        <w:pPrChange w:id="67" w:author="Kent, Kevin - Indianapolis" w:date="2013-10-22T14:17:00Z">
          <w:pPr>
            <w:pStyle w:val="H1"/>
          </w:pPr>
        </w:pPrChange>
      </w:pPr>
      <w:ins w:id="68" w:author="Kent, Kevin - Indianapolis" w:date="2013-10-22T14:17:00Z">
        <w:r>
          <w:t>[AU: Nice opening paragraph. Thanks, Kevin (</w:t>
        </w:r>
        <w:proofErr w:type="spellStart"/>
        <w:r>
          <w:t>PjE</w:t>
        </w:r>
        <w:proofErr w:type="spellEnd"/>
        <w:r>
          <w:t>)]</w:t>
        </w:r>
      </w:ins>
    </w:p>
    <w:p w14:paraId="11FCF3CC" w14:textId="77777777" w:rsidR="003F39AC" w:rsidRDefault="00710B88" w:rsidP="00D30A7D">
      <w:pPr>
        <w:pStyle w:val="H1"/>
      </w:pPr>
      <w:r>
        <w:t xml:space="preserve">What Is </w:t>
      </w:r>
      <w:ins w:id="69" w:author="Kezia Endsley" w:date="2013-09-30T09:36:00Z">
        <w:r w:rsidR="00673560">
          <w:t>a</w:t>
        </w:r>
      </w:ins>
      <w:del w:id="70" w:author="Kezia Endsley" w:date="2013-09-30T09:36:00Z">
        <w:r w:rsidDel="00673560">
          <w:delText>A</w:delText>
        </w:r>
      </w:del>
      <w:r>
        <w:t xml:space="preserve"> Dashboard, Anyway?</w:t>
      </w:r>
    </w:p>
    <w:p w14:paraId="30219414" w14:textId="77777777"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133A9B3C" w14:textId="77777777" w:rsidR="00D30A7D" w:rsidRPr="00784823" w:rsidRDefault="00D30A7D" w:rsidP="00D30A7D">
      <w:pPr>
        <w:pStyle w:val="ExtractPara"/>
      </w:pPr>
      <w:del w:id="71" w:author="Kent, Kevin - Indianapolis" w:date="2013-10-22T14:28:00Z">
        <w:r w:rsidRPr="00784823" w:rsidDel="008B185F">
          <w:delText>“</w:delText>
        </w:r>
      </w:del>
      <w:r w:rsidRPr="00784823">
        <w:t xml:space="preserve">A dashboard is a </w:t>
      </w:r>
      <w:r w:rsidR="00000499" w:rsidRPr="00000499">
        <w:rPr>
          <w:rPrChange w:id="72" w:author="Kezia Endsley" w:date="2013-09-30T09:37:00Z">
            <w:rPr>
              <w:rFonts w:ascii="Arial" w:hAnsi="Arial"/>
              <w:b/>
              <w:sz w:val="60"/>
            </w:rPr>
          </w:rPrChange>
        </w:rPr>
        <w:t>visual display</w:t>
      </w:r>
      <w:r w:rsidRPr="00784823">
        <w:t xml:space="preserve"> of the </w:t>
      </w:r>
      <w:r w:rsidR="00000499" w:rsidRPr="00000499">
        <w:rPr>
          <w:rPrChange w:id="73" w:author="Kezia Endsley" w:date="2013-09-30T09:37:00Z">
            <w:rPr>
              <w:rFonts w:ascii="Arial" w:hAnsi="Arial"/>
              <w:b/>
              <w:sz w:val="60"/>
            </w:rPr>
          </w:rPrChange>
        </w:rPr>
        <w:t>most important information</w:t>
      </w:r>
      <w:r w:rsidRPr="00784823">
        <w:t xml:space="preserve"> needed to </w:t>
      </w:r>
      <w:r w:rsidR="00000499" w:rsidRPr="00000499">
        <w:rPr>
          <w:rPrChange w:id="74" w:author="Kezia Endsley" w:date="2013-09-30T09:37:00Z">
            <w:rPr>
              <w:rFonts w:ascii="Arial" w:hAnsi="Arial"/>
              <w:b/>
              <w:sz w:val="60"/>
            </w:rPr>
          </w:rPrChange>
        </w:rPr>
        <w:t>achieve one or more objectives</w:t>
      </w:r>
      <w:r w:rsidRPr="00784823">
        <w:t xml:space="preserve"> that has been </w:t>
      </w:r>
      <w:r w:rsidR="00000499" w:rsidRPr="00000499">
        <w:rPr>
          <w:rPrChange w:id="75" w:author="Kezia Endsley" w:date="2013-09-30T09:37:00Z">
            <w:rPr>
              <w:rFonts w:ascii="Arial" w:hAnsi="Arial"/>
              <w:b/>
              <w:sz w:val="60"/>
            </w:rPr>
          </w:rPrChange>
        </w:rPr>
        <w:t>consolidated in a single computer screen [or printed page]</w:t>
      </w:r>
      <w:r w:rsidRPr="00784823">
        <w:t xml:space="preserve"> so it can be </w:t>
      </w:r>
      <w:r w:rsidR="00000499" w:rsidRPr="00000499">
        <w:rPr>
          <w:rPrChange w:id="76" w:author="Kezia Endsley" w:date="2013-09-30T09:37:00Z">
            <w:rPr>
              <w:rFonts w:ascii="Arial" w:hAnsi="Arial"/>
              <w:b/>
              <w:sz w:val="60"/>
            </w:rPr>
          </w:rPrChange>
        </w:rPr>
        <w:t>monitored at a glance</w:t>
      </w:r>
      <w:r w:rsidRPr="00784823">
        <w:t>.</w:t>
      </w:r>
      <w:del w:id="77" w:author="Kent, Kevin - Indianapolis" w:date="2013-10-22T14:28:00Z">
        <w:r w:rsidRPr="00784823" w:rsidDel="008B185F">
          <w:delText>”</w:delText>
        </w:r>
      </w:del>
    </w:p>
    <w:p w14:paraId="4A6209B7" w14:textId="77777777" w:rsidR="00D30A7D" w:rsidRPr="008B185F" w:rsidRDefault="00D30A7D" w:rsidP="00D30A7D">
      <w:pPr>
        <w:pStyle w:val="ExtractAttribution"/>
        <w:rPr>
          <w:b w:val="0"/>
          <w:rPrChange w:id="78" w:author="Kent, Kevin - Indianapolis" w:date="2013-10-22T14:28:00Z">
            <w:rPr/>
          </w:rPrChange>
        </w:rPr>
      </w:pPr>
      <w:r w:rsidRPr="008B185F">
        <w:rPr>
          <w:b w:val="0"/>
          <w:rPrChange w:id="79" w:author="Kent, Kevin - Indianapolis" w:date="2013-10-22T14:28:00Z">
            <w:rPr/>
          </w:rPrChange>
        </w:rPr>
        <w:t>—</w:t>
      </w:r>
      <w:r w:rsidR="009D195C" w:rsidRPr="008B185F">
        <w:rPr>
          <w:b w:val="0"/>
          <w:rPrChange w:id="80" w:author="Kent, Kevin - Indianapolis" w:date="2013-10-22T14:28:00Z">
            <w:rPr/>
          </w:rPrChange>
        </w:rPr>
        <w:t xml:space="preserve">Stephen Few, </w:t>
      </w:r>
      <w:r w:rsidR="00000499" w:rsidRPr="008B185F">
        <w:rPr>
          <w:b w:val="0"/>
          <w:i/>
          <w:rPrChange w:id="81" w:author="Kent, Kevin - Indianapolis" w:date="2013-10-22T14:28:00Z">
            <w:rPr>
              <w:rFonts w:ascii="Arial" w:hAnsi="Arial"/>
              <w:snapToGrid w:val="0"/>
              <w:sz w:val="60"/>
            </w:rPr>
          </w:rPrChange>
        </w:rPr>
        <w:t>Information Dashboard Design</w:t>
      </w:r>
    </w:p>
    <w:p w14:paraId="2E1B7ECF" w14:textId="77777777" w:rsidR="001A638D" w:rsidRDefault="009D195C">
      <w:pPr>
        <w:pStyle w:val="Para"/>
        <w:pPrChange w:id="82" w:author="Kent, Kevin - Indianapolis" w:date="2013-09-03T13:56:00Z">
          <w:pPr>
            <w:pStyle w:val="ParaContinued"/>
          </w:pPr>
        </w:pPrChange>
      </w:pPr>
      <w:del w:id="83" w:author="Kent, Kevin - Indianapolis" w:date="2013-10-22T14:29:00Z">
        <w:r w:rsidRPr="00784823" w:rsidDel="00E366AD">
          <w:delText>(</w:delText>
        </w:r>
      </w:del>
      <w:r w:rsidR="00B37734" w:rsidRPr="00784823">
        <w:t>We’ve added “</w:t>
      </w:r>
      <w:r w:rsidR="00000499" w:rsidRPr="00000499">
        <w:rPr>
          <w:szCs w:val="24"/>
          <w:rPrChange w:id="84" w:author="Kezia Endsley" w:date="2013-09-30T09:37:00Z">
            <w:rPr>
              <w:i/>
            </w:rPr>
          </w:rPrChange>
        </w:rPr>
        <w:t>or printed page</w:t>
      </w:r>
      <w:r w:rsidR="00B37734" w:rsidRPr="00784823">
        <w:t>” s</w:t>
      </w:r>
      <w:r w:rsidR="00B37734">
        <w:t>ince organizations are still quite fond of paper and there are special design considerations wh</w:t>
      </w:r>
      <w:r>
        <w:t xml:space="preserve">en </w:t>
      </w:r>
      <w:ins w:id="85" w:author="Kezia Endsley" w:date="2013-09-30T09:37:00Z">
        <w:r w:rsidR="004D7B8B">
          <w:t xml:space="preserve">including </w:t>
        </w:r>
      </w:ins>
      <w:del w:id="86" w:author="Kezia Endsley" w:date="2013-09-30T09:37:00Z">
        <w:r w:rsidDel="004D7B8B">
          <w:delText xml:space="preserve">planning for </w:delText>
        </w:r>
      </w:del>
      <w:r>
        <w:t>printed output.</w:t>
      </w:r>
      <w:del w:id="87" w:author="Kent, Kevin - Indianapolis" w:date="2013-10-22T14:29:00Z">
        <w:r w:rsidDel="00E366AD">
          <w:delText>)</w:delText>
        </w:r>
      </w:del>
    </w:p>
    <w:p w14:paraId="6FDC900E" w14:textId="77777777" w:rsidR="000526A1" w:rsidRDefault="004D0193" w:rsidP="009D195C">
      <w:pPr>
        <w:pStyle w:val="Para"/>
      </w:pPr>
      <w:r>
        <w:t xml:space="preserve">We can make Few’s definition a bit more </w:t>
      </w:r>
      <w:r w:rsidR="00CF500D">
        <w:t xml:space="preserve">real by phrasing it another way: </w:t>
      </w:r>
      <w:r w:rsidR="000526A1">
        <w:t>A</w:t>
      </w:r>
      <w:r>
        <w:t xml:space="preserve"> dashboard provides a single screen/page opportunity to provide the most critical</w:t>
      </w:r>
      <w:r w:rsidR="00C76B0C">
        <w:t>/relevant</w:t>
      </w:r>
      <w:r>
        <w:t xml:space="preserve"> information</w:t>
      </w:r>
      <w:del w:id="88" w:author="Kent, Kevin - Indianapolis" w:date="2013-10-22T14:29:00Z">
        <w:r w:rsidDel="00E366AD">
          <w:delText>,</w:delText>
        </w:r>
      </w:del>
      <w:r>
        <w:t xml:space="preserve"> in the most concise and effective way</w:t>
      </w:r>
      <w:r w:rsidR="00601C60">
        <w:t>s possible</w:t>
      </w:r>
      <w:r>
        <w:t xml:space="preserve"> to enable the </w:t>
      </w:r>
      <w:del w:id="89" w:author="Kezia Endsley" w:date="2013-09-30T09:38:00Z">
        <w:r w:rsidDel="000526A1">
          <w:delText xml:space="preserve">consumer </w:delText>
        </w:r>
      </w:del>
      <w:ins w:id="90" w:author="Kezia Endsley" w:date="2013-09-30T09:38:00Z">
        <w:r w:rsidR="000526A1">
          <w:t xml:space="preserve">viewer </w:t>
        </w:r>
      </w:ins>
      <w:r>
        <w:t xml:space="preserve">to quickly understand the </w:t>
      </w:r>
      <w:r w:rsidR="00601C60">
        <w:t>elements being described</w:t>
      </w:r>
      <w:r>
        <w:t xml:space="preserve"> and, if necessary, make the most appropriate decision</w:t>
      </w:r>
      <w:r w:rsidR="000526A1">
        <w:t>(s).</w:t>
      </w:r>
    </w:p>
    <w:p w14:paraId="7B8F6683" w14:textId="77777777" w:rsidR="009D195C" w:rsidRDefault="00601C60" w:rsidP="009D195C">
      <w:pPr>
        <w:pStyle w:val="Para"/>
      </w:pPr>
      <w:r>
        <w:t xml:space="preserve">If you present data that is irrelevant, your dashboard will not be used. If you have too many or too complex encodings, your dashboard will be ignored. </w:t>
      </w:r>
      <w:r w:rsidR="00CF500D">
        <w:t>If it’s</w:t>
      </w:r>
      <w:del w:id="91" w:author="Kent, Kevin - Indianapolis" w:date="2013-10-22T14:30:00Z">
        <w:r w:rsidR="00CF500D" w:rsidDel="00E366AD">
          <w:delText>…</w:delText>
        </w:r>
      </w:del>
      <w:ins w:id="92" w:author="Kent, Kevin - Indianapolis" w:date="2013-10-22T14:30:00Z">
        <w:r w:rsidR="00E366AD">
          <w:t xml:space="preserve"> </w:t>
        </w:r>
      </w:ins>
      <w:r w:rsidR="00CF500D">
        <w:t>ugly</w:t>
      </w:r>
      <w:ins w:id="93" w:author="Kent, Kevin - Indianapolis" w:date="2013-10-22T14:30:00Z">
        <w:r w:rsidR="00E366AD">
          <w:t xml:space="preserve"> </w:t>
        </w:r>
      </w:ins>
      <w:del w:id="94" w:author="Kent, Kevin - Indianapolis" w:date="2013-10-22T14:30:00Z">
        <w:r w:rsidR="00CF500D" w:rsidDel="00E366AD">
          <w:delText>…</w:delText>
        </w:r>
      </w:del>
      <w:ins w:id="95" w:author="Kent, Kevin - Indianapolis" w:date="2013-10-22T14:30:00Z">
        <w:r w:rsidR="00E366AD">
          <w:t xml:space="preserve">. . . </w:t>
        </w:r>
      </w:ins>
      <w:r w:rsidR="00CF500D">
        <w:t>well, at least you won’t be asked to make dashboards anymore</w:t>
      </w:r>
      <w:r w:rsidR="00B93C45">
        <w:t>!</w:t>
      </w:r>
      <w:r w:rsidR="00CF500D">
        <w:t xml:space="preserve"> Dashboard creation </w:t>
      </w:r>
      <w:r w:rsidRPr="00BC7785">
        <w:t xml:space="preserve">truly </w:t>
      </w:r>
      <w:r w:rsidR="00CF500D" w:rsidRPr="00BC7785">
        <w:t xml:space="preserve">is </w:t>
      </w:r>
      <w:r w:rsidRPr="00BC7785">
        <w:t xml:space="preserve">a daunting endeavor. </w:t>
      </w:r>
      <w:r w:rsidR="00CF500D" w:rsidRPr="00BC7785">
        <w:t>To</w:t>
      </w:r>
      <w:r w:rsidR="00CF500D">
        <w:t xml:space="preserve"> fully grasp the nuances </w:t>
      </w:r>
      <w:r w:rsidR="00F35130">
        <w:t xml:space="preserve">of </w:t>
      </w:r>
      <w:del w:id="96" w:author="Kent, Kevin - Indianapolis" w:date="2013-10-22T14:30:00Z">
        <w:r w:rsidR="00CF500D" w:rsidDel="00E366AD">
          <w:delText xml:space="preserve"> </w:delText>
        </w:r>
      </w:del>
      <w:r w:rsidR="00CF500D">
        <w:t xml:space="preserve">what a dashboard </w:t>
      </w:r>
      <w:r w:rsidR="00CF500D" w:rsidRPr="00C76B0C">
        <w:rPr>
          <w:i/>
        </w:rPr>
        <w:t>is</w:t>
      </w:r>
      <w:r w:rsidR="00CF500D">
        <w:t xml:space="preserve"> we’ll start </w:t>
      </w:r>
      <w:r>
        <w:t xml:space="preserve">by chipping away at the marble block of what a dashboard </w:t>
      </w:r>
      <w:r w:rsidR="00000499" w:rsidRPr="00E366AD">
        <w:rPr>
          <w:i/>
          <w:rPrChange w:id="97" w:author="Kent, Kevin - Indianapolis" w:date="2013-10-22T14:31:00Z">
            <w:rPr>
              <w:b/>
            </w:rPr>
          </w:rPrChange>
        </w:rPr>
        <w:t>is not</w:t>
      </w:r>
      <w:r>
        <w:t xml:space="preserve"> to reveal </w:t>
      </w:r>
      <w:r w:rsidR="00CF500D">
        <w:t>the</w:t>
      </w:r>
      <w:r>
        <w:t xml:space="preserve"> underlying true nature.</w:t>
      </w:r>
    </w:p>
    <w:p w14:paraId="475CB27D" w14:textId="77777777" w:rsidR="00113164" w:rsidRDefault="00A561E2" w:rsidP="0056210B">
      <w:pPr>
        <w:pStyle w:val="H2"/>
      </w:pPr>
      <w:r>
        <w:lastRenderedPageBreak/>
        <w:t xml:space="preserve">A Dashboard Is Not </w:t>
      </w:r>
      <w:proofErr w:type="gramStart"/>
      <w:ins w:id="98" w:author="Kezia Endsley" w:date="2013-09-30T09:40:00Z">
        <w:r w:rsidR="000526A1">
          <w:t>a</w:t>
        </w:r>
      </w:ins>
      <w:proofErr w:type="gramEnd"/>
      <w:del w:id="99" w:author="Kezia Endsley" w:date="2013-09-30T09:40:00Z">
        <w:r w:rsidDel="000526A1">
          <w:delText>A</w:delText>
        </w:r>
      </w:del>
      <w:r>
        <w:t>n Automobile</w:t>
      </w:r>
    </w:p>
    <w:p w14:paraId="4A384BD6" w14:textId="77777777"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t>
      </w:r>
      <w:del w:id="100" w:author="Kezia Endsley" w:date="2013-09-30T09:41:00Z">
        <w:r w:rsidDel="00F35130">
          <w:delText xml:space="preserve">was usurped </w:delText>
        </w:r>
      </w:del>
      <w:ins w:id="101" w:author="Kezia Endsley" w:date="2013-09-30T09:41:00Z">
        <w:r w:rsidR="00F35130">
          <w:t xml:space="preserve">morphed </w:t>
        </w:r>
      </w:ins>
      <w:del w:id="102" w:author="Kezia Endsley" w:date="2013-09-30T09:41:00Z">
        <w:r w:rsidR="00DA0C58" w:rsidDel="00F35130">
          <w:delText xml:space="preserve">and the original hardware was hacked </w:delText>
        </w:r>
      </w:del>
      <w:r w:rsidR="00DA0C58">
        <w:t xml:space="preserve">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w:t>
      </w:r>
      <w:del w:id="103" w:author="Kezia Endsley" w:date="2013-09-30T09:41:00Z">
        <w:r w:rsidR="00BE4A2B" w:rsidDel="00F35130">
          <w:delText>a</w:delText>
        </w:r>
      </w:del>
      <w:r w:rsidR="00BE4A2B">
        <w:t xml:space="preserve"> driver</w:t>
      </w:r>
      <w:ins w:id="104" w:author="Kent, Kevin - Indianapolis" w:date="2013-10-22T14:31:00Z">
        <w:r w:rsidR="00E366AD">
          <w:t>s</w:t>
        </w:r>
      </w:ins>
      <w:del w:id="105" w:author="Kezia Endsley" w:date="2013-09-30T09:41:00Z">
        <w:r w:rsidR="00BE4A2B" w:rsidDel="00F35130">
          <w:delText xml:space="preserve"> during a road trip</w:delText>
        </w:r>
      </w:del>
      <w:r w:rsidR="00BE4A2B">
        <w:t xml:space="preserve">. It was this familiarity (almost everyone knows what an automobile dashboard is) that caused the computer industry to associate the term </w:t>
      </w:r>
      <w:del w:id="106" w:author="Kezia Endsley" w:date="2013-09-30T09:41:00Z">
        <w:r w:rsidR="00BE4A2B" w:rsidDel="00BA12EE">
          <w:delText xml:space="preserve">to </w:delText>
        </w:r>
      </w:del>
      <w:ins w:id="107" w:author="Kezia Endsley" w:date="2013-09-30T09:41:00Z">
        <w:r w:rsidR="00BA12EE">
          <w:t xml:space="preserve">with </w:t>
        </w:r>
      </w:ins>
      <w:r w:rsidR="00BE4A2B">
        <w:t xml:space="preserve">the summary displays in executive </w:t>
      </w:r>
      <w:r w:rsidR="00D26E7C">
        <w:t>information systems</w:t>
      </w:r>
      <w:r w:rsidR="00417D38">
        <w:t>.</w:t>
      </w:r>
    </w:p>
    <w:p w14:paraId="6CC23631" w14:textId="77777777" w:rsidR="00E341A5" w:rsidRDefault="00E341A5" w:rsidP="009D195C">
      <w:pPr>
        <w:pStyle w:val="Para"/>
      </w:pPr>
      <w:r>
        <w:t xml:space="preserve">The </w:t>
      </w:r>
      <w:ins w:id="108" w:author="Kezia Endsley" w:date="2013-09-30T09:42:00Z">
        <w:r w:rsidR="008377C6">
          <w:t xml:space="preserve">automobile </w:t>
        </w:r>
      </w:ins>
      <w:r>
        <w:t xml:space="preserve">dashboard </w:t>
      </w:r>
      <w:del w:id="109" w:author="Kezia Endsley" w:date="2013-09-30T09:42:00Z">
        <w:r w:rsidDel="008377C6">
          <w:delText xml:space="preserve">in an automobile </w:delText>
        </w:r>
      </w:del>
      <w:r>
        <w:t xml:space="preserve">has the </w:t>
      </w:r>
      <w:del w:id="110" w:author="Kezia Endsley" w:date="2013-09-30T09:42:00Z">
        <w:r w:rsidDel="008377C6">
          <w:delText xml:space="preserve">various </w:delText>
        </w:r>
      </w:del>
      <w:r>
        <w:t>elements it does because the</w:t>
      </w:r>
      <w:ins w:id="111" w:author="Kezia Endsley" w:date="2013-09-30T09:42:00Z">
        <w:r w:rsidR="008377C6">
          <w:t>y</w:t>
        </w:r>
      </w:ins>
      <w:r>
        <w:t xml:space="preserve"> make sense </w:t>
      </w:r>
      <w:del w:id="112" w:author="Kezia Endsley" w:date="2013-09-30T09:42:00Z">
        <w:r w:rsidDel="008377C6">
          <w:delText xml:space="preserve">for </w:delText>
        </w:r>
      </w:del>
      <w:ins w:id="113" w:author="Kezia Endsley" w:date="2013-09-30T09:42:00Z">
        <w:r w:rsidR="008377C6">
          <w:t xml:space="preserve">in </w:t>
        </w:r>
      </w:ins>
      <w:del w:id="114" w:author="Kezia Endsley" w:date="2013-09-30T09:42:00Z">
        <w:r w:rsidDel="008377C6">
          <w:delText xml:space="preserve">the </w:delText>
        </w:r>
      </w:del>
      <w:r>
        <w:t xml:space="preserve">context. Gauges react to the point-in-time changes we make </w:t>
      </w:r>
      <w:ins w:id="115" w:author="Kezia Endsley" w:date="2013-09-30T09:42:00Z">
        <w:r w:rsidR="008377C6">
          <w:t>when</w:t>
        </w:r>
      </w:ins>
      <w:del w:id="116" w:author="Kezia Endsley" w:date="2013-09-30T09:42:00Z">
        <w:r w:rsidDel="008377C6">
          <w:delText>by</w:delText>
        </w:r>
      </w:del>
      <w:r>
        <w:t xml:space="preserve"> accelerating or decelerating; we get an accurate—but not necessarily precise—understanding of fuel supply and battery condition; and, we know how far we’ve gone—all at a quick glance. Somewhere along the way, designers of executive information systems forgot the concept of “makes sense </w:t>
      </w:r>
      <w:del w:id="117" w:author="Kezia Endsley" w:date="2013-09-30T09:43:00Z">
        <w:r w:rsidDel="008377C6">
          <w:delText>for the</w:delText>
        </w:r>
      </w:del>
      <w:ins w:id="118" w:author="Kezia Endsley" w:date="2013-09-30T09:43:00Z">
        <w:r w:rsidR="008377C6">
          <w:t>in</w:t>
        </w:r>
      </w:ins>
      <w:r>
        <w:t xml:space="preserve"> context” and brought these</w:t>
      </w:r>
      <w:r w:rsidR="00166F66">
        <w:t xml:space="preserve"> (and other)</w:t>
      </w:r>
      <w:r>
        <w:t xml:space="preserve"> real-world elements into the digital world.</w:t>
      </w:r>
    </w:p>
    <w:p w14:paraId="71A5F3C1" w14:textId="77777777" w:rsidR="00D26E7C" w:rsidRDefault="00E341A5" w:rsidP="009D195C">
      <w:pPr>
        <w:pStyle w:val="Para"/>
      </w:pPr>
      <w:r>
        <w:t>G</w:t>
      </w:r>
      <w:r w:rsidR="00D26E7C">
        <w:t>auges, dials, thermometers</w:t>
      </w:r>
      <w:r w:rsidR="00395F63">
        <w:t>, stoplights</w:t>
      </w:r>
      <w:ins w:id="119" w:author="Kezia Endsley" w:date="2013-09-30T09:43:00Z">
        <w:r w:rsidR="007D7772">
          <w:t>,</w:t>
        </w:r>
      </w:ins>
      <w:r w:rsidR="00D26E7C">
        <w:t xml:space="preserve"> and other </w:t>
      </w:r>
      <w:r w:rsidR="00D26E7C" w:rsidRPr="00D26E7C">
        <w:t>skeuomorphic</w:t>
      </w:r>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068519FE" w14:textId="77777777" w:rsidR="00CF61C0" w:rsidRPr="00395F63" w:rsidRDefault="00CF61C0" w:rsidP="00395F63">
      <w:pPr>
        <w:pStyle w:val="ListBulleted"/>
      </w:pPr>
      <w:r w:rsidRPr="00395F63">
        <w:t>Current value of key measure</w:t>
      </w:r>
      <w:r w:rsidR="00166F66">
        <w:t>(s)</w:t>
      </w:r>
    </w:p>
    <w:p w14:paraId="3B42E7E3" w14:textId="77777777" w:rsidR="00CF61C0" w:rsidRPr="00395F63" w:rsidRDefault="00CF61C0" w:rsidP="00395F63">
      <w:pPr>
        <w:pStyle w:val="ListBulleted"/>
      </w:pPr>
      <w:r w:rsidRPr="00395F63">
        <w:t>Comparison to target measure(s)</w:t>
      </w:r>
    </w:p>
    <w:p w14:paraId="10C6B54D" w14:textId="77777777" w:rsidR="00CF61C0" w:rsidRPr="00395F63" w:rsidRDefault="00CF61C0" w:rsidP="00395F63">
      <w:pPr>
        <w:pStyle w:val="ListBulleted"/>
      </w:pPr>
      <w:r w:rsidRPr="00395F63">
        <w:t>A range of possible values of the measure</w:t>
      </w:r>
      <w:r w:rsidR="00166F66">
        <w:t>(</w:t>
      </w:r>
      <w:r w:rsidRPr="00395F63">
        <w:t>s</w:t>
      </w:r>
      <w:r w:rsidR="00166F66">
        <w:t>)</w:t>
      </w:r>
      <w:r w:rsidR="00395F63" w:rsidRPr="00395F63">
        <w:t xml:space="preserve"> with a qualitative association</w:t>
      </w:r>
    </w:p>
    <w:p w14:paraId="3226098A" w14:textId="77777777" w:rsidR="00395F63" w:rsidRDefault="008C1908" w:rsidP="009D195C">
      <w:pPr>
        <w:pStyle w:val="Para"/>
      </w:pPr>
      <w:r>
        <w:t xml:space="preserve">Consider Splunk’s dashboard example for </w:t>
      </w:r>
      <w:r w:rsidR="00395F63">
        <w:t xml:space="preserve">“Notable Events by Security Domain” gauges in Figure </w:t>
      </w:r>
      <w:r w:rsidR="000A4F2C">
        <w:t>10</w:t>
      </w:r>
      <w:ins w:id="120" w:author="Kezia Endsley" w:date="2013-09-30T09:44:00Z">
        <w:r w:rsidR="002F6075">
          <w:t>-</w:t>
        </w:r>
      </w:ins>
      <w:del w:id="121" w:author="Kezia Endsley" w:date="2013-09-30T09:43:00Z">
        <w:r w:rsidR="000A4F2C" w:rsidDel="002F6075">
          <w:delText>.</w:delText>
        </w:r>
      </w:del>
      <w:r>
        <w:t>1</w:t>
      </w:r>
      <w:ins w:id="122" w:author="Kezia Endsley" w:date="2013-09-30T09:43:00Z">
        <w:r w:rsidR="002F6075">
          <w:t>.</w:t>
        </w:r>
      </w:ins>
      <w:ins w:id="123" w:author="Bob Rudis" w:date="2013-11-03T19:22:00Z">
        <w:r w:rsidR="00621DB3">
          <w:t xml:space="preserve"> The gauges are </w:t>
        </w:r>
        <w:r w:rsidR="00621DB3">
          <w:rPr>
            <w:i/>
          </w:rPr>
          <w:t>huge</w:t>
        </w:r>
        <w:r w:rsidR="00621DB3">
          <w:t xml:space="preserve"> and the information </w:t>
        </w:r>
      </w:ins>
      <w:ins w:id="124" w:author="Bob Rudis" w:date="2013-11-03T19:26:00Z">
        <w:r w:rsidR="00621DB3">
          <w:t>displayed in each</w:t>
        </w:r>
      </w:ins>
      <w:ins w:id="125" w:author="Bob Rudis" w:date="2013-11-03T19:22:00Z">
        <w:r w:rsidR="00621DB3">
          <w:t xml:space="preserve">—47, </w:t>
        </w:r>
      </w:ins>
      <w:ins w:id="126" w:author="Bob Rudis" w:date="2013-11-03T19:23:00Z">
        <w:r w:rsidR="00621DB3">
          <w:t xml:space="preserve">81, 8, 2, 31, 30— is repeated in the </w:t>
        </w:r>
      </w:ins>
      <w:ins w:id="127" w:author="Bob Rudis" w:date="2013-11-03T19:26:00Z">
        <w:r w:rsidR="00621DB3">
          <w:t xml:space="preserve">top-level </w:t>
        </w:r>
      </w:ins>
      <w:ins w:id="128" w:author="Bob Rudis" w:date="2013-11-03T19:23:00Z">
        <w:r w:rsidR="00621DB3">
          <w:t xml:space="preserve">labels, making </w:t>
        </w:r>
      </w:ins>
      <w:del w:id="129" w:author="Kezia Endsley" w:date="2013-09-30T09:43:00Z">
        <w:r w:rsidR="00395F63" w:rsidDel="002F6075">
          <w:delText>:</w:delText>
        </w:r>
      </w:del>
      <w:ins w:id="130" w:author="Bob Rudis" w:date="2013-11-03T19:24:00Z">
        <w:r w:rsidR="00621DB3">
          <w:t xml:space="preserve">them also redundant. It’s also hard to mentally correlate the gauge needle position to any type of urgency, since each </w:t>
        </w:r>
      </w:ins>
      <w:ins w:id="131" w:author="Bob Rudis" w:date="2013-11-03T19:27:00Z">
        <w:r w:rsidR="00621DB3">
          <w:t xml:space="preserve">one </w:t>
        </w:r>
      </w:ins>
      <w:ins w:id="132" w:author="Bob Rudis" w:date="2013-11-03T19:24:00Z">
        <w:r w:rsidR="00621DB3">
          <w:t xml:space="preserve">has a giant red arrow above it </w:t>
        </w:r>
      </w:ins>
      <w:ins w:id="133" w:author="Bob Rudis" w:date="2013-11-03T19:27:00Z">
        <w:r w:rsidR="00621DB3">
          <w:t>but not all needles being in the red zone on the gauge</w:t>
        </w:r>
      </w:ins>
      <w:ins w:id="134" w:author="Bob Rudis" w:date="2013-11-03T19:25:00Z">
        <w:r w:rsidR="00621DB3">
          <w:t xml:space="preserve">. </w:t>
        </w:r>
      </w:ins>
    </w:p>
    <w:p w14:paraId="7848C04E" w14:textId="77777777" w:rsidR="00395F63" w:rsidRDefault="00000499" w:rsidP="00395F63">
      <w:pPr>
        <w:pStyle w:val="Slug"/>
      </w:pPr>
      <w:r w:rsidRPr="00000499">
        <w:rPr>
          <w:highlight w:val="green"/>
          <w:rPrChange w:id="135" w:author="Russell Thomas" w:date="2013-09-17T11:35:00Z">
            <w:rPr>
              <w:rFonts w:ascii="Times New Roman" w:hAnsi="Times New Roman"/>
              <w:b w:val="0"/>
              <w:snapToGrid w:val="0"/>
              <w:sz w:val="26"/>
            </w:rPr>
          </w:rPrChange>
        </w:rPr>
        <w:t>Figure 10</w:t>
      </w:r>
      <w:ins w:id="136" w:author="Kezia Endsley" w:date="2013-09-30T09:44:00Z">
        <w:r w:rsidR="002F6075">
          <w:rPr>
            <w:highlight w:val="green"/>
          </w:rPr>
          <w:t>-</w:t>
        </w:r>
      </w:ins>
      <w:del w:id="137" w:author="Kezia Endsley" w:date="2013-09-30T09:44:00Z">
        <w:r w:rsidRPr="00000499">
          <w:rPr>
            <w:highlight w:val="green"/>
            <w:rPrChange w:id="138" w:author="Russell Thomas" w:date="2013-09-17T11:35:00Z">
              <w:rPr>
                <w:rFonts w:ascii="Times New Roman" w:hAnsi="Times New Roman"/>
                <w:b w:val="0"/>
                <w:snapToGrid w:val="0"/>
                <w:sz w:val="26"/>
              </w:rPr>
            </w:rPrChange>
          </w:rPr>
          <w:delText>.</w:delText>
        </w:r>
      </w:del>
      <w:r w:rsidRPr="00000499">
        <w:rPr>
          <w:highlight w:val="green"/>
          <w:rPrChange w:id="139" w:author="Russell Thomas" w:date="2013-09-17T11:35:00Z">
            <w:rPr>
              <w:rFonts w:ascii="Times New Roman" w:hAnsi="Times New Roman"/>
              <w:b w:val="0"/>
              <w:snapToGrid w:val="0"/>
              <w:sz w:val="26"/>
            </w:rPr>
          </w:rPrChange>
        </w:rPr>
        <w:t>1</w:t>
      </w:r>
      <w:ins w:id="140" w:author="Kent, Kevin - Indianapolis" w:date="2013-10-22T15:19:00Z">
        <w:r w:rsidR="00A239AA">
          <w:rPr>
            <w:highlight w:val="green"/>
          </w:rPr>
          <w:t>:</w:t>
        </w:r>
      </w:ins>
      <w:r w:rsidRPr="00000499">
        <w:rPr>
          <w:highlight w:val="green"/>
          <w:rPrChange w:id="141" w:author="Russell Thomas" w:date="2013-09-17T11:35:00Z">
            <w:rPr>
              <w:rFonts w:ascii="Times New Roman" w:hAnsi="Times New Roman"/>
              <w:b w:val="0"/>
              <w:snapToGrid w:val="0"/>
              <w:sz w:val="26"/>
            </w:rPr>
          </w:rPrChange>
        </w:rPr>
        <w:t xml:space="preserve"> Sample </w:t>
      </w:r>
      <w:proofErr w:type="spellStart"/>
      <w:r w:rsidRPr="00000499">
        <w:rPr>
          <w:highlight w:val="green"/>
          <w:rPrChange w:id="142" w:author="Russell Thomas" w:date="2013-09-17T11:35:00Z">
            <w:rPr>
              <w:rFonts w:ascii="Times New Roman" w:hAnsi="Times New Roman"/>
              <w:b w:val="0"/>
              <w:snapToGrid w:val="0"/>
              <w:sz w:val="26"/>
            </w:rPr>
          </w:rPrChange>
        </w:rPr>
        <w:t>Splunk</w:t>
      </w:r>
      <w:proofErr w:type="spellEnd"/>
      <w:r w:rsidRPr="00000499">
        <w:rPr>
          <w:highlight w:val="green"/>
          <w:rPrChange w:id="143" w:author="Russell Thomas" w:date="2013-09-17T11:35:00Z">
            <w:rPr>
              <w:rFonts w:ascii="Times New Roman" w:hAnsi="Times New Roman"/>
              <w:b w:val="0"/>
              <w:snapToGrid w:val="0"/>
              <w:sz w:val="26"/>
            </w:rPr>
          </w:rPrChange>
        </w:rPr>
        <w:t xml:space="preserve"> </w:t>
      </w:r>
      <w:r w:rsidR="00E366AD" w:rsidRPr="00E366AD">
        <w:rPr>
          <w:highlight w:val="green"/>
        </w:rPr>
        <w:t>dashboard</w:t>
      </w:r>
      <w:r w:rsidRPr="00000499">
        <w:rPr>
          <w:highlight w:val="green"/>
          <w:rPrChange w:id="144" w:author="Russell Thomas" w:date="2013-09-17T11:35:00Z">
            <w:rPr>
              <w:rFonts w:ascii="Times New Roman" w:hAnsi="Times New Roman"/>
              <w:b w:val="0"/>
              <w:snapToGrid w:val="0"/>
              <w:sz w:val="26"/>
            </w:rPr>
          </w:rPrChange>
        </w:rPr>
        <w:tab/>
        <w:t>[793725</w:t>
      </w:r>
      <w:ins w:id="145" w:author="Kent, Kevin - Indianapolis" w:date="2013-10-22T14:32:00Z">
        <w:r w:rsidR="00E366AD">
          <w:rPr>
            <w:highlight w:val="green"/>
          </w:rPr>
          <w:t xml:space="preserve"> </w:t>
        </w:r>
      </w:ins>
      <w:r w:rsidRPr="00000499">
        <w:rPr>
          <w:highlight w:val="green"/>
          <w:rPrChange w:id="146" w:author="Russell Thomas" w:date="2013-09-17T11:35:00Z">
            <w:rPr>
              <w:rFonts w:ascii="Times New Roman" w:hAnsi="Times New Roman"/>
              <w:b w:val="0"/>
              <w:snapToGrid w:val="0"/>
              <w:sz w:val="26"/>
            </w:rPr>
          </w:rPrChange>
        </w:rPr>
        <w:t>c10f</w:t>
      </w:r>
      <w:ins w:id="147" w:author="Kent, Kevin - Indianapolis" w:date="2013-10-22T14:32:00Z">
        <w:r w:rsidR="00E366AD">
          <w:rPr>
            <w:highlight w:val="green"/>
          </w:rPr>
          <w:t>0</w:t>
        </w:r>
      </w:ins>
      <w:r w:rsidRPr="00000499">
        <w:rPr>
          <w:highlight w:val="green"/>
          <w:rPrChange w:id="148" w:author="Russell Thomas" w:date="2013-09-17T11:35:00Z">
            <w:rPr>
              <w:rFonts w:ascii="Times New Roman" w:hAnsi="Times New Roman"/>
              <w:b w:val="0"/>
              <w:snapToGrid w:val="0"/>
              <w:sz w:val="26"/>
            </w:rPr>
          </w:rPrChange>
        </w:rPr>
        <w:t>01.</w:t>
      </w:r>
      <w:del w:id="149" w:author="Kent, Kevin - Indianapolis" w:date="2013-10-22T14:38:00Z">
        <w:r w:rsidRPr="00000499" w:rsidDel="000D741D">
          <w:rPr>
            <w:highlight w:val="green"/>
            <w:rPrChange w:id="150" w:author="Russell Thomas" w:date="2013-09-17T11:35:00Z">
              <w:rPr>
                <w:rFonts w:ascii="Times New Roman" w:hAnsi="Times New Roman"/>
                <w:b w:val="0"/>
                <w:snapToGrid w:val="0"/>
                <w:sz w:val="26"/>
              </w:rPr>
            </w:rPrChange>
          </w:rPr>
          <w:delText>jpg</w:delText>
        </w:r>
      </w:del>
      <w:proofErr w:type="gramStart"/>
      <w:ins w:id="151" w:author="Kent, Kevin - Indianapolis" w:date="2013-10-22T14:38:00Z">
        <w:r w:rsidR="000D741D">
          <w:rPr>
            <w:highlight w:val="green"/>
          </w:rPr>
          <w:t>png</w:t>
        </w:r>
      </w:ins>
      <w:proofErr w:type="gramEnd"/>
      <w:r w:rsidRPr="00000499">
        <w:rPr>
          <w:highlight w:val="green"/>
          <w:rPrChange w:id="152" w:author="Russell Thomas" w:date="2013-09-17T11:35:00Z">
            <w:rPr>
              <w:rFonts w:ascii="Times New Roman" w:hAnsi="Times New Roman"/>
              <w:b w:val="0"/>
              <w:snapToGrid w:val="0"/>
              <w:sz w:val="26"/>
            </w:rPr>
          </w:rPrChange>
        </w:rPr>
        <w:t>]</w:t>
      </w:r>
    </w:p>
    <w:p w14:paraId="1A0673FD" w14:textId="77777777" w:rsidR="00E366AD" w:rsidRDefault="00E366AD">
      <w:pPr>
        <w:pStyle w:val="QueryPara"/>
        <w:numPr>
          <w:ins w:id="153" w:author="Unknown"/>
        </w:numPr>
        <w:rPr>
          <w:ins w:id="154" w:author="Bob Rudis" w:date="2013-11-03T19:27:00Z"/>
        </w:rPr>
        <w:pPrChange w:id="155" w:author="Kent, Kevin - Indianapolis" w:date="2013-10-22T14:33:00Z">
          <w:pPr>
            <w:pStyle w:val="Para"/>
          </w:pPr>
        </w:pPrChange>
      </w:pPr>
      <w:ins w:id="156" w:author="Kent, Kevin - Indianapolis" w:date="2013-10-22T14:33:00Z">
        <w:r>
          <w:t xml:space="preserve">[AU: What should readers be getting out of this figure. What do you want them to see here? Indicate that before moving on to the next example </w:t>
        </w:r>
      </w:ins>
      <w:ins w:id="157" w:author="Kent, Kevin - Indianapolis" w:date="2013-10-22T14:34:00Z">
        <w:r>
          <w:t>because</w:t>
        </w:r>
      </w:ins>
      <w:ins w:id="158" w:author="Kent, Kevin - Indianapolis" w:date="2013-10-22T14:33:00Z">
        <w:r>
          <w:t xml:space="preserve"> </w:t>
        </w:r>
      </w:ins>
      <w:ins w:id="159" w:author="Kent, Kevin - Indianapolis" w:date="2013-10-22T14:34:00Z">
        <w:r>
          <w:t xml:space="preserve">I don’t think it’s fully clear yet. </w:t>
        </w:r>
      </w:ins>
      <w:ins w:id="160" w:author="Kent, Kevin - Indianapolis" w:date="2013-10-22T14:37:00Z">
        <w:r>
          <w:t xml:space="preserve">Also indicate that you do not think this is the most successful presentation of this information. Help the readers to “read” each figure before moving on. </w:t>
        </w:r>
      </w:ins>
      <w:ins w:id="161" w:author="Kent, Kevin - Indianapolis" w:date="2013-10-22T14:34:00Z">
        <w:r>
          <w:t>Thanks, Kevin (</w:t>
        </w:r>
        <w:proofErr w:type="spellStart"/>
        <w:r>
          <w:t>PjE</w:t>
        </w:r>
        <w:proofErr w:type="spellEnd"/>
        <w:r>
          <w:t>)</w:t>
        </w:r>
      </w:ins>
      <w:ins w:id="162" w:author="Kent, Kevin - Indianapolis" w:date="2013-10-22T14:33:00Z">
        <w:r>
          <w:t>]</w:t>
        </w:r>
      </w:ins>
    </w:p>
    <w:p w14:paraId="049C69EF" w14:textId="77777777" w:rsidR="00621DB3" w:rsidRDefault="00621DB3">
      <w:pPr>
        <w:pStyle w:val="QueryPara"/>
        <w:numPr>
          <w:ins w:id="163" w:author="Unknown"/>
        </w:numPr>
        <w:rPr>
          <w:ins w:id="164" w:author="Bob Rudis" w:date="2013-11-03T19:27:00Z"/>
        </w:rPr>
        <w:pPrChange w:id="165" w:author="Kent, Kevin - Indianapolis" w:date="2013-10-22T14:33:00Z">
          <w:pPr>
            <w:pStyle w:val="Para"/>
          </w:pPr>
        </w:pPrChange>
      </w:pPr>
    </w:p>
    <w:p w14:paraId="7F98B210" w14:textId="77777777" w:rsidR="00621DB3" w:rsidRDefault="00621DB3">
      <w:pPr>
        <w:pStyle w:val="QueryPara"/>
        <w:numPr>
          <w:ins w:id="166" w:author="Unknown"/>
        </w:numPr>
        <w:rPr>
          <w:ins w:id="167" w:author="Kent, Kevin - Indianapolis" w:date="2013-10-22T14:33:00Z"/>
        </w:rPr>
        <w:pPrChange w:id="168" w:author="Kent, Kevin - Indianapolis" w:date="2013-10-22T14:33:00Z">
          <w:pPr>
            <w:pStyle w:val="Para"/>
          </w:pPr>
        </w:pPrChange>
      </w:pPr>
      <w:ins w:id="169" w:author="Bob Rudis" w:date="2013-11-03T19:27:00Z">
        <w:r>
          <w:t>AR: not sure why I left out the explanation to begin with. Thx. Done.</w:t>
        </w:r>
      </w:ins>
    </w:p>
    <w:p w14:paraId="1FF41184" w14:textId="77777777" w:rsidR="001A638D" w:rsidRDefault="000E28A3">
      <w:pPr>
        <w:pStyle w:val="Para"/>
        <w:numPr>
          <w:ins w:id="170" w:author="Unknown"/>
        </w:numPr>
        <w:pPrChange w:id="171" w:author="Kezia Endsley" w:date="2013-09-30T09:46:00Z">
          <w:pPr>
            <w:pStyle w:val="ParaContinued"/>
          </w:pPr>
        </w:pPrChange>
      </w:pPr>
      <w:r>
        <w:t xml:space="preserve">If </w:t>
      </w:r>
      <w:del w:id="172" w:author="Kezia Endsley" w:date="2013-09-30T09:44:00Z">
        <w:r w:rsidDel="00D5746B">
          <w:delText xml:space="preserve">we </w:delText>
        </w:r>
      </w:del>
      <w:ins w:id="173" w:author="Kezia Endsley" w:date="2013-09-30T09:44:00Z">
        <w:r w:rsidR="00D5746B">
          <w:t xml:space="preserve">you </w:t>
        </w:r>
      </w:ins>
      <w:r>
        <w:t>apply the</w:t>
      </w:r>
      <w:r w:rsidR="00395F63">
        <w:t xml:space="preserve"> knowledge </w:t>
      </w:r>
      <w:r>
        <w:t xml:space="preserve">gained from Chapter 6, </w:t>
      </w:r>
      <w:del w:id="174" w:author="Kent, Kevin - Indianapolis" w:date="2013-10-22T14:34:00Z">
        <w:r w:rsidDel="00E366AD">
          <w:delText xml:space="preserve">we </w:delText>
        </w:r>
      </w:del>
      <w:ins w:id="175" w:author="Kezia Endsley" w:date="2013-09-30T09:44:00Z">
        <w:r w:rsidR="00D5746B">
          <w:t xml:space="preserve">you </w:t>
        </w:r>
      </w:ins>
      <w:r>
        <w:t>can</w:t>
      </w:r>
      <w:r w:rsidR="00417D38">
        <w:t xml:space="preserve"> combine a few basic plots to make what’s known as a </w:t>
      </w:r>
      <w:r w:rsidR="00000499" w:rsidRPr="00000499">
        <w:rPr>
          <w:i/>
          <w:szCs w:val="24"/>
          <w:rPrChange w:id="176" w:author="Kezia Endsley" w:date="2013-09-30T09:46:00Z">
            <w:rPr/>
          </w:rPrChange>
        </w:rPr>
        <w:t>bullet graph</w:t>
      </w:r>
      <w:r w:rsidR="00417D38">
        <w:t xml:space="preserve"> </w:t>
      </w:r>
      <w:del w:id="177" w:author="Kezia Endsley" w:date="2013-09-30T09:46:00Z">
        <w:r w:rsidR="00417D38" w:rsidDel="00926946">
          <w:delText xml:space="preserve">to </w:delText>
        </w:r>
      </w:del>
      <w:ins w:id="178" w:author="Kezia Endsley" w:date="2013-09-30T09:46:00Z">
        <w:r w:rsidR="00926946">
          <w:t xml:space="preserve">and </w:t>
        </w:r>
      </w:ins>
      <w:r w:rsidR="00417D38">
        <w:t xml:space="preserve">replace the </w:t>
      </w:r>
      <w:r w:rsidR="00113B30" w:rsidRPr="00D26E7C">
        <w:t>skeuomorphic</w:t>
      </w:r>
      <w:r w:rsidR="00113B30">
        <w:t xml:space="preserve"> </w:t>
      </w:r>
      <w:r>
        <w:t>gauges (</w:t>
      </w:r>
      <w:ins w:id="179" w:author="Kezia Endsley" w:date="2013-09-30T09:44:00Z">
        <w:r w:rsidR="00D5746B">
          <w:t xml:space="preserve">see </w:t>
        </w:r>
      </w:ins>
      <w:r>
        <w:t xml:space="preserve">Figure </w:t>
      </w:r>
      <w:r w:rsidR="000A4F2C">
        <w:t>10</w:t>
      </w:r>
      <w:ins w:id="180" w:author="Kezia Endsley" w:date="2013-09-30T09:44:00Z">
        <w:r w:rsidR="00D5746B">
          <w:t>-</w:t>
        </w:r>
      </w:ins>
      <w:del w:id="181" w:author="Kezia Endsley" w:date="2013-09-30T09:44:00Z">
        <w:r w:rsidR="000A4F2C" w:rsidDel="00D5746B">
          <w:delText>.</w:delText>
        </w:r>
      </w:del>
      <w:r w:rsidR="008C1908">
        <w:t>2</w:t>
      </w:r>
      <w:r>
        <w:t xml:space="preserve">), </w:t>
      </w:r>
      <w:ins w:id="182" w:author="Kezia Endsley" w:date="2013-09-30T09:44:00Z">
        <w:r w:rsidR="00D5746B">
          <w:t>al</w:t>
        </w:r>
      </w:ins>
      <w:r>
        <w:t xml:space="preserve">though </w:t>
      </w:r>
      <w:ins w:id="183" w:author="Kezia Endsley" w:date="2013-09-30T09:44:00Z">
        <w:r w:rsidR="00D5746B">
          <w:t>you</w:t>
        </w:r>
      </w:ins>
      <w:del w:id="184" w:author="Kezia Endsley" w:date="2013-09-30T09:44:00Z">
        <w:r w:rsidDel="00D5746B">
          <w:delText>we</w:delText>
        </w:r>
      </w:del>
      <w:r>
        <w:t xml:space="preserve"> have </w:t>
      </w:r>
      <w:r>
        <w:lastRenderedPageBreak/>
        <w:t xml:space="preserve">to invent some of the comparative measures and guess at the </w:t>
      </w:r>
      <w:proofErr w:type="gramStart"/>
      <w:r>
        <w:t>quantitative</w:t>
      </w:r>
      <w:proofErr w:type="gramEnd"/>
      <w:r>
        <w:t xml:space="preserve"> scale since the original did not encode those well (</w:t>
      </w:r>
      <w:r w:rsidR="00166F66">
        <w:t>or</w:t>
      </w:r>
      <w:del w:id="185" w:author="Kezia Endsley" w:date="2013-09-30T09:44:00Z">
        <w:r w:rsidR="00166F66" w:rsidDel="00D5746B">
          <w:delText>,</w:delText>
        </w:r>
      </w:del>
      <w:r>
        <w:t xml:space="preserve"> at all). This new view makes it much easier to see where </w:t>
      </w:r>
      <w:del w:id="186" w:author="Kezia Endsley" w:date="2013-09-30T09:44:00Z">
        <w:r w:rsidDel="00D5746B">
          <w:delText xml:space="preserve">we </w:delText>
        </w:r>
      </w:del>
      <w:ins w:id="187" w:author="Kezia Endsley" w:date="2013-09-30T09:44:00Z">
        <w:r w:rsidR="00D5746B">
          <w:t xml:space="preserve">you </w:t>
        </w:r>
      </w:ins>
      <w:r>
        <w:t>are exceeding eve</w:t>
      </w:r>
      <w:r w:rsidR="00C31354">
        <w:t>nt thresholds in various areas</w:t>
      </w:r>
      <w:ins w:id="188" w:author="Kent, Kevin - Indianapolis" w:date="2013-10-22T14:37:00Z">
        <w:r w:rsidR="00E366AD">
          <w:t xml:space="preserve"> </w:t>
        </w:r>
        <w:r w:rsidR="00E366AD" w:rsidRPr="00E366AD">
          <w:rPr>
            <w:highlight w:val="yellow"/>
            <w:rPrChange w:id="189" w:author="Kent, Kevin - Indianapolis" w:date="2013-10-22T14:38:00Z">
              <w:rPr/>
            </w:rPrChange>
          </w:rPr>
          <w:t>than you could in the figure using the gauges</w:t>
        </w:r>
      </w:ins>
      <w:r w:rsidR="00C31354">
        <w:t xml:space="preserve">. </w:t>
      </w:r>
    </w:p>
    <w:p w14:paraId="7150B89C" w14:textId="77777777" w:rsidR="00E366AD" w:rsidRDefault="00E366AD">
      <w:pPr>
        <w:pStyle w:val="QueryPara"/>
        <w:rPr>
          <w:ins w:id="190" w:author="Bob Rudis" w:date="2013-11-03T12:18:00Z"/>
          <w:highlight w:val="yellow"/>
        </w:rPr>
        <w:pPrChange w:id="191" w:author="Kent, Kevin - Indianapolis" w:date="2013-10-22T14:38:00Z">
          <w:pPr>
            <w:pStyle w:val="Slug"/>
          </w:pPr>
        </w:pPrChange>
      </w:pPr>
      <w:ins w:id="192" w:author="Kent, Kevin - Indianapolis" w:date="2013-10-22T14:38:00Z">
        <w:r w:rsidRPr="00E366AD">
          <w:rPr>
            <w:highlight w:val="yellow"/>
            <w:rPrChange w:id="193" w:author="Kent, Kevin - Indianapolis" w:date="2013-10-22T14:38:00Z">
              <w:rPr>
                <w:b w:val="0"/>
                <w:highlight w:val="green"/>
              </w:rPr>
            </w:rPrChange>
          </w:rPr>
          <w:t>[AU: Addition okay? I finished the comparison to draw it back to the other figure. Thanks, Kevin (</w:t>
        </w:r>
        <w:proofErr w:type="spellStart"/>
        <w:r w:rsidRPr="00E366AD">
          <w:rPr>
            <w:highlight w:val="yellow"/>
            <w:rPrChange w:id="194" w:author="Kent, Kevin - Indianapolis" w:date="2013-10-22T14:38:00Z">
              <w:rPr>
                <w:b w:val="0"/>
                <w:highlight w:val="green"/>
              </w:rPr>
            </w:rPrChange>
          </w:rPr>
          <w:t>PjE</w:t>
        </w:r>
        <w:proofErr w:type="spellEnd"/>
        <w:r w:rsidRPr="00E366AD">
          <w:rPr>
            <w:highlight w:val="yellow"/>
            <w:rPrChange w:id="195" w:author="Kent, Kevin - Indianapolis" w:date="2013-10-22T14:38:00Z">
              <w:rPr>
                <w:b w:val="0"/>
                <w:highlight w:val="green"/>
              </w:rPr>
            </w:rPrChange>
          </w:rPr>
          <w:t>)]</w:t>
        </w:r>
      </w:ins>
    </w:p>
    <w:p w14:paraId="40C739B3" w14:textId="77777777" w:rsidR="00BA3B85" w:rsidRDefault="00BA3B85">
      <w:pPr>
        <w:pStyle w:val="QueryPara"/>
        <w:rPr>
          <w:ins w:id="196" w:author="Bob Rudis" w:date="2013-11-03T12:18:00Z"/>
          <w:highlight w:val="yellow"/>
        </w:rPr>
        <w:pPrChange w:id="197" w:author="Kent, Kevin - Indianapolis" w:date="2013-10-22T14:38:00Z">
          <w:pPr>
            <w:pStyle w:val="Slug"/>
          </w:pPr>
        </w:pPrChange>
      </w:pPr>
    </w:p>
    <w:p w14:paraId="35FD59C6" w14:textId="77777777" w:rsidR="00BA3B85" w:rsidRPr="00E366AD" w:rsidRDefault="00BA3B85">
      <w:pPr>
        <w:pStyle w:val="QueryPara"/>
        <w:rPr>
          <w:ins w:id="198" w:author="Kent, Kevin - Indianapolis" w:date="2013-10-22T14:38:00Z"/>
          <w:highlight w:val="yellow"/>
          <w:rPrChange w:id="199" w:author="Kent, Kevin - Indianapolis" w:date="2013-10-22T14:38:00Z">
            <w:rPr>
              <w:ins w:id="200" w:author="Kent, Kevin - Indianapolis" w:date="2013-10-22T14:38:00Z"/>
              <w:highlight w:val="green"/>
            </w:rPr>
          </w:rPrChange>
        </w:rPr>
        <w:pPrChange w:id="201" w:author="Kent, Kevin - Indianapolis" w:date="2013-10-22T14:38:00Z">
          <w:pPr>
            <w:pStyle w:val="Slug"/>
          </w:pPr>
        </w:pPrChange>
      </w:pPr>
      <w:ins w:id="202" w:author="Bob Rudis" w:date="2013-11-03T12:18:00Z">
        <w:r>
          <w:rPr>
            <w:highlight w:val="yellow"/>
          </w:rPr>
          <w:t xml:space="preserve">AR: aye. </w:t>
        </w:r>
        <w:proofErr w:type="gramStart"/>
        <w:r>
          <w:rPr>
            <w:highlight w:val="yellow"/>
          </w:rPr>
          <w:t>Rly good addition.</w:t>
        </w:r>
      </w:ins>
      <w:proofErr w:type="gramEnd"/>
    </w:p>
    <w:p w14:paraId="5369E149" w14:textId="77777777" w:rsidR="000E28A3" w:rsidRPr="00E366AD" w:rsidRDefault="00000499" w:rsidP="000E28A3">
      <w:pPr>
        <w:pStyle w:val="Slug"/>
        <w:rPr>
          <w:b w:val="0"/>
          <w:rPrChange w:id="203" w:author="Kent, Kevin - Indianapolis" w:date="2013-10-22T14:35:00Z">
            <w:rPr/>
          </w:rPrChange>
        </w:rPr>
      </w:pPr>
      <w:r w:rsidRPr="00000499">
        <w:rPr>
          <w:highlight w:val="green"/>
          <w:rPrChange w:id="204" w:author="Russell Thomas" w:date="2013-09-17T11:36:00Z">
            <w:rPr>
              <w:rFonts w:ascii="Times New Roman" w:hAnsi="Times New Roman"/>
              <w:b w:val="0"/>
              <w:snapToGrid w:val="0"/>
              <w:sz w:val="26"/>
            </w:rPr>
          </w:rPrChange>
        </w:rPr>
        <w:t>Figure 10</w:t>
      </w:r>
      <w:ins w:id="205" w:author="Kezia Endsley" w:date="2013-09-30T09:45:00Z">
        <w:r w:rsidR="00D5746B">
          <w:rPr>
            <w:highlight w:val="green"/>
          </w:rPr>
          <w:t>-</w:t>
        </w:r>
      </w:ins>
      <w:del w:id="206" w:author="Kezia Endsley" w:date="2013-09-30T09:45:00Z">
        <w:r w:rsidRPr="00000499">
          <w:rPr>
            <w:highlight w:val="green"/>
            <w:rPrChange w:id="207" w:author="Russell Thomas" w:date="2013-09-17T11:36:00Z">
              <w:rPr>
                <w:rFonts w:ascii="Times New Roman" w:hAnsi="Times New Roman"/>
                <w:b w:val="0"/>
                <w:snapToGrid w:val="0"/>
                <w:sz w:val="26"/>
              </w:rPr>
            </w:rPrChange>
          </w:rPr>
          <w:delText>.</w:delText>
        </w:r>
      </w:del>
      <w:r w:rsidRPr="00000499">
        <w:rPr>
          <w:highlight w:val="green"/>
          <w:rPrChange w:id="208" w:author="Russell Thomas" w:date="2013-09-17T11:36:00Z">
            <w:rPr>
              <w:rFonts w:ascii="Times New Roman" w:hAnsi="Times New Roman"/>
              <w:b w:val="0"/>
              <w:snapToGrid w:val="0"/>
              <w:sz w:val="26"/>
            </w:rPr>
          </w:rPrChange>
        </w:rPr>
        <w:t>2</w:t>
      </w:r>
      <w:ins w:id="209" w:author="Kent, Kevin - Indianapolis" w:date="2013-10-22T15:19:00Z">
        <w:r w:rsidR="00A239AA">
          <w:rPr>
            <w:highlight w:val="green"/>
          </w:rPr>
          <w:t>:</w:t>
        </w:r>
      </w:ins>
      <w:r w:rsidRPr="00000499">
        <w:rPr>
          <w:highlight w:val="green"/>
          <w:rPrChange w:id="210" w:author="Russell Thomas" w:date="2013-09-17T11:36:00Z">
            <w:rPr>
              <w:rFonts w:ascii="Times New Roman" w:hAnsi="Times New Roman"/>
              <w:b w:val="0"/>
              <w:snapToGrid w:val="0"/>
              <w:sz w:val="26"/>
            </w:rPr>
          </w:rPrChange>
        </w:rPr>
        <w:t xml:space="preserve"> Bullet </w:t>
      </w:r>
      <w:r w:rsidR="00E366AD" w:rsidRPr="00E366AD">
        <w:rPr>
          <w:highlight w:val="green"/>
        </w:rPr>
        <w:t>graph makeover</w:t>
      </w:r>
      <w:r w:rsidR="00E366AD" w:rsidRPr="00E366AD">
        <w:rPr>
          <w:b w:val="0"/>
          <w:highlight w:val="green"/>
        </w:rPr>
        <w:tab/>
      </w:r>
      <w:r w:rsidRPr="00E366AD">
        <w:rPr>
          <w:highlight w:val="green"/>
          <w:rPrChange w:id="211" w:author="Kent, Kevin - Indianapolis" w:date="2013-10-22T14:35:00Z">
            <w:rPr>
              <w:rFonts w:ascii="Times New Roman" w:hAnsi="Times New Roman"/>
              <w:b w:val="0"/>
              <w:snapToGrid w:val="0"/>
              <w:sz w:val="26"/>
            </w:rPr>
          </w:rPrChange>
        </w:rPr>
        <w:t>[793725c10f02.</w:t>
      </w:r>
      <w:del w:id="212" w:author="Kent, Kevin - Indianapolis" w:date="2013-10-22T14:38:00Z">
        <w:r w:rsidRPr="00E366AD" w:rsidDel="000D741D">
          <w:rPr>
            <w:highlight w:val="green"/>
            <w:rPrChange w:id="213" w:author="Kent, Kevin - Indianapolis" w:date="2013-10-22T14:35:00Z">
              <w:rPr>
                <w:rFonts w:ascii="Times New Roman" w:hAnsi="Times New Roman"/>
                <w:b w:val="0"/>
                <w:snapToGrid w:val="0"/>
                <w:sz w:val="26"/>
              </w:rPr>
            </w:rPrChange>
          </w:rPr>
          <w:delText>jpg</w:delText>
        </w:r>
      </w:del>
      <w:proofErr w:type="gramStart"/>
      <w:ins w:id="214" w:author="Kent, Kevin - Indianapolis" w:date="2013-10-22T14:38:00Z">
        <w:r w:rsidR="000D741D">
          <w:rPr>
            <w:highlight w:val="green"/>
          </w:rPr>
          <w:t>png</w:t>
        </w:r>
      </w:ins>
      <w:proofErr w:type="gramEnd"/>
      <w:r w:rsidRPr="00E366AD">
        <w:rPr>
          <w:highlight w:val="green"/>
          <w:rPrChange w:id="215" w:author="Kent, Kevin - Indianapolis" w:date="2013-10-22T14:35:00Z">
            <w:rPr>
              <w:rFonts w:ascii="Times New Roman" w:hAnsi="Times New Roman"/>
              <w:b w:val="0"/>
              <w:snapToGrid w:val="0"/>
              <w:sz w:val="26"/>
            </w:rPr>
          </w:rPrChange>
        </w:rPr>
        <w:t>]</w:t>
      </w:r>
    </w:p>
    <w:p w14:paraId="1FF49DFD" w14:textId="77777777" w:rsidR="008C1908" w:rsidRDefault="008C1908" w:rsidP="008C1908">
      <w:pPr>
        <w:pStyle w:val="FeatureType"/>
      </w:pPr>
      <w:proofErr w:type="gramStart"/>
      <w:r w:rsidRPr="00E366AD">
        <w:t>type</w:t>
      </w:r>
      <w:proofErr w:type="gramEnd"/>
      <w:r>
        <w:t>="general"</w:t>
      </w:r>
    </w:p>
    <w:p w14:paraId="065DBF0B" w14:textId="77777777" w:rsidR="008C1908" w:rsidRDefault="008C1908" w:rsidP="008C1908">
      <w:pPr>
        <w:pStyle w:val="FeatureTitle"/>
      </w:pPr>
      <w:r>
        <w:t>Bullet Graph Basics</w:t>
      </w:r>
    </w:p>
    <w:p w14:paraId="5576AB16" w14:textId="77777777" w:rsidR="008C1908" w:rsidRDefault="008C1908" w:rsidP="008C1908">
      <w:pPr>
        <w:pStyle w:val="FeaturePara"/>
      </w:pPr>
      <w:r>
        <w:t xml:space="preserve">The bullet graph is a fairly new chart type, especially when compared to more traditional visualizations, such as bar charts and line graphs. </w:t>
      </w:r>
      <w:del w:id="216" w:author="Kezia Endsley" w:date="2013-09-30T09:47:00Z">
        <w:r w:rsidDel="00926946">
          <w:delText>They were</w:delText>
        </w:r>
      </w:del>
      <w:ins w:id="217" w:author="Kezia Endsley" w:date="2013-09-30T09:47:00Z">
        <w:r w:rsidR="00926946">
          <w:t>It was</w:t>
        </w:r>
      </w:ins>
      <w:r>
        <w:t xml:space="preserv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448E5DA2" w14:textId="77777777" w:rsidR="009B38EE" w:rsidDel="00A60972" w:rsidRDefault="00000499" w:rsidP="009B38EE">
      <w:pPr>
        <w:pStyle w:val="FeatureSlug"/>
        <w:rPr>
          <w:del w:id="218" w:author="Kent, Kevin - Indianapolis" w:date="2013-10-22T14:52:00Z"/>
        </w:rPr>
      </w:pPr>
      <w:del w:id="219" w:author="Kent, Kevin - Indianapolis" w:date="2013-10-22T14:52:00Z">
        <w:r w:rsidRPr="00000499" w:rsidDel="00A60972">
          <w:rPr>
            <w:szCs w:val="24"/>
            <w:highlight w:val="green"/>
            <w:rPrChange w:id="220" w:author="Russell Thomas" w:date="2013-09-17T11:38:00Z">
              <w:rPr>
                <w:rFonts w:ascii="Times New Roman" w:hAnsi="Times New Roman"/>
                <w:snapToGrid w:val="0"/>
                <w:sz w:val="26"/>
              </w:rPr>
            </w:rPrChange>
          </w:rPr>
          <w:delText>Figure 10</w:delText>
        </w:r>
      </w:del>
      <w:ins w:id="221" w:author="Kezia Endsley" w:date="2013-09-30T09:47:00Z">
        <w:del w:id="222" w:author="Kent, Kevin - Indianapolis" w:date="2013-10-22T14:52:00Z">
          <w:r w:rsidR="00926946" w:rsidDel="00A60972">
            <w:rPr>
              <w:highlight w:val="green"/>
            </w:rPr>
            <w:delText>-</w:delText>
          </w:r>
        </w:del>
      </w:ins>
      <w:del w:id="223" w:author="Kent, Kevin - Indianapolis" w:date="2013-10-22T14:52:00Z">
        <w:r w:rsidRPr="00000499" w:rsidDel="00A60972">
          <w:rPr>
            <w:szCs w:val="24"/>
            <w:highlight w:val="green"/>
            <w:rPrChange w:id="224" w:author="Russell Thomas" w:date="2013-09-17T11:38:00Z">
              <w:rPr>
                <w:rFonts w:ascii="Times New Roman" w:hAnsi="Times New Roman"/>
                <w:snapToGrid w:val="0"/>
                <w:sz w:val="26"/>
              </w:rPr>
            </w:rPrChange>
          </w:rPr>
          <w:delText xml:space="preserve">.3 Elements </w:delText>
        </w:r>
      </w:del>
      <w:ins w:id="225" w:author="Kezia Endsley" w:date="2013-09-30T09:47:00Z">
        <w:del w:id="226" w:author="Kent, Kevin - Indianapolis" w:date="2013-10-22T14:52:00Z">
          <w:r w:rsidR="00926946" w:rsidDel="00A60972">
            <w:rPr>
              <w:highlight w:val="green"/>
            </w:rPr>
            <w:delText>o</w:delText>
          </w:r>
        </w:del>
      </w:ins>
      <w:del w:id="227" w:author="Kent, Kevin - Indianapolis" w:date="2013-10-22T14:52:00Z">
        <w:r w:rsidRPr="00000499" w:rsidDel="00A60972">
          <w:rPr>
            <w:szCs w:val="24"/>
            <w:highlight w:val="green"/>
            <w:rPrChange w:id="228" w:author="Russell Thomas" w:date="2013-09-17T11:38:00Z">
              <w:rPr>
                <w:rFonts w:ascii="Times New Roman" w:hAnsi="Times New Roman"/>
                <w:snapToGrid w:val="0"/>
                <w:sz w:val="26"/>
              </w:rPr>
            </w:rPrChange>
          </w:rPr>
          <w:delText xml:space="preserve">Of a </w:delText>
        </w:r>
        <w:r w:rsidR="00E366AD" w:rsidRPr="00E366AD" w:rsidDel="00A60972">
          <w:rPr>
            <w:szCs w:val="24"/>
            <w:highlight w:val="green"/>
          </w:rPr>
          <w:delText>bullet graph</w:delText>
        </w:r>
        <w:r w:rsidR="00E366AD" w:rsidRPr="00E366AD" w:rsidDel="00A60972">
          <w:rPr>
            <w:szCs w:val="24"/>
            <w:highlight w:val="green"/>
          </w:rPr>
          <w:tab/>
        </w:r>
        <w:r w:rsidRPr="00000499" w:rsidDel="00A60972">
          <w:rPr>
            <w:szCs w:val="24"/>
            <w:highlight w:val="green"/>
            <w:rPrChange w:id="229" w:author="Russell Thomas" w:date="2013-09-17T11:38:00Z">
              <w:rPr>
                <w:rFonts w:ascii="Times New Roman" w:hAnsi="Times New Roman"/>
                <w:snapToGrid w:val="0"/>
                <w:sz w:val="26"/>
              </w:rPr>
            </w:rPrChange>
          </w:rPr>
          <w:delText>[793725c10f03.eps]</w:delText>
        </w:r>
      </w:del>
    </w:p>
    <w:p w14:paraId="24AAE63F" w14:textId="77777777" w:rsidR="009B38EE" w:rsidRDefault="009B38EE" w:rsidP="009B38EE">
      <w:pPr>
        <w:pStyle w:val="FeaturePara"/>
      </w:pPr>
      <w:r>
        <w:t xml:space="preserve">As seen in Figure </w:t>
      </w:r>
      <w:r w:rsidR="000A4F2C">
        <w:t>10</w:t>
      </w:r>
      <w:ins w:id="230" w:author="Kezia Endsley" w:date="2013-09-30T09:47:00Z">
        <w:r w:rsidR="00926946">
          <w:t>-</w:t>
        </w:r>
      </w:ins>
      <w:del w:id="231" w:author="Kezia Endsley" w:date="2013-09-30T09:47:00Z">
        <w:r w:rsidR="000A4F2C" w:rsidDel="00926946">
          <w:delText>.</w:delText>
        </w:r>
      </w:del>
      <w:r>
        <w:t>3, there are five core components of a bullet graph:</w:t>
      </w:r>
    </w:p>
    <w:p w14:paraId="4B4FC2EC" w14:textId="77777777" w:rsidR="009B38EE" w:rsidRDefault="009B38EE" w:rsidP="003D0035">
      <w:pPr>
        <w:pStyle w:val="FeatureListBulleted"/>
      </w:pPr>
      <w:r>
        <w:t xml:space="preserve">A bar that encodes the </w:t>
      </w:r>
      <w:r w:rsidR="00000499" w:rsidRPr="00000499">
        <w:rPr>
          <w:i/>
          <w:szCs w:val="24"/>
          <w:rPrChange w:id="232" w:author="Kezia Endsley" w:date="2013-09-30T09:48:00Z">
            <w:rPr>
              <w:rFonts w:ascii="Times New Roman" w:hAnsi="Times New Roman"/>
              <w:b/>
            </w:rPr>
          </w:rPrChange>
        </w:rPr>
        <w:t>performance measure</w:t>
      </w:r>
      <w:r w:rsidR="00417D38">
        <w:t xml:space="preserve"> of the </w:t>
      </w:r>
      <w:r w:rsidRPr="00417D38">
        <w:t>actual</w:t>
      </w:r>
      <w:r>
        <w:t xml:space="preserve"> item you are measuring and trying to communicate the value of</w:t>
      </w:r>
    </w:p>
    <w:p w14:paraId="4DF5AEE0" w14:textId="77777777" w:rsidR="009B38EE" w:rsidRDefault="009B38EE" w:rsidP="003D0035">
      <w:pPr>
        <w:pStyle w:val="FeatureListBulleted"/>
      </w:pPr>
      <w:r>
        <w:t xml:space="preserve">The overall </w:t>
      </w:r>
      <w:r w:rsidR="00000499" w:rsidRPr="00000499">
        <w:rPr>
          <w:i/>
          <w:szCs w:val="24"/>
          <w:rPrChange w:id="233" w:author="Kezia Endsley" w:date="2013-09-30T09:48:00Z">
            <w:rPr>
              <w:rFonts w:ascii="Times New Roman" w:hAnsi="Times New Roman"/>
              <w:b/>
            </w:rPr>
          </w:rPrChange>
        </w:rPr>
        <w:t>scale</w:t>
      </w:r>
      <w:r>
        <w:t xml:space="preserve"> of measures</w:t>
      </w:r>
    </w:p>
    <w:p w14:paraId="6542AABA" w14:textId="77777777" w:rsidR="009B38EE" w:rsidRDefault="009B38EE" w:rsidP="003D0035">
      <w:pPr>
        <w:pStyle w:val="FeatureListBulleted"/>
      </w:pPr>
      <w:r>
        <w:t xml:space="preserve">At least one marker with a </w:t>
      </w:r>
      <w:r w:rsidR="00000499" w:rsidRPr="00000499">
        <w:rPr>
          <w:i/>
          <w:szCs w:val="24"/>
          <w:rPrChange w:id="234" w:author="Kezia Endsley" w:date="2013-09-30T09:48:00Z">
            <w:rPr>
              <w:rFonts w:ascii="Times New Roman" w:hAnsi="Times New Roman"/>
              <w:b/>
            </w:rPr>
          </w:rPrChange>
        </w:rPr>
        <w:t>comparison measure</w:t>
      </w:r>
    </w:p>
    <w:p w14:paraId="499C9C3A" w14:textId="77777777" w:rsidR="009B38EE" w:rsidRDefault="009B38EE" w:rsidP="003D0035">
      <w:pPr>
        <w:pStyle w:val="FeatureListBulleted"/>
      </w:pPr>
      <w:r>
        <w:t>Background shades or colors that represent qualitative ranges for values</w:t>
      </w:r>
    </w:p>
    <w:p w14:paraId="1822442D" w14:textId="77777777" w:rsidR="009B38EE" w:rsidRDefault="009B38EE" w:rsidP="003D0035">
      <w:pPr>
        <w:pStyle w:val="FeatureListBulleted"/>
      </w:pPr>
      <w:r>
        <w:t>A label for the bullet graph</w:t>
      </w:r>
    </w:p>
    <w:p w14:paraId="759E236C" w14:textId="77777777" w:rsidR="00A60972" w:rsidRDefault="00A60972">
      <w:pPr>
        <w:pStyle w:val="QueryPara"/>
        <w:rPr>
          <w:ins w:id="235" w:author="Bob Rudis" w:date="2013-11-03T19:28:00Z"/>
          <w:highlight w:val="green"/>
        </w:rPr>
        <w:pPrChange w:id="236" w:author="Kent, Kevin - Indianapolis" w:date="2013-10-22T14:52:00Z">
          <w:pPr>
            <w:pStyle w:val="FeatureSlug"/>
          </w:pPr>
        </w:pPrChange>
      </w:pPr>
      <w:ins w:id="237" w:author="Kent, Kevin - Indianapolis" w:date="2013-10-22T14:52:00Z">
        <w:r>
          <w:rPr>
            <w:highlight w:val="green"/>
          </w:rPr>
          <w:t>[AU: I moved the figure slug to after the reference in the text to the figure. Thanks, Kevin (PJE)]</w:t>
        </w:r>
      </w:ins>
    </w:p>
    <w:p w14:paraId="4EC1E576" w14:textId="77777777" w:rsidR="00621DB3" w:rsidRDefault="00621DB3">
      <w:pPr>
        <w:pStyle w:val="QueryPara"/>
        <w:rPr>
          <w:ins w:id="238" w:author="Bob Rudis" w:date="2013-11-03T19:28:00Z"/>
          <w:highlight w:val="green"/>
        </w:rPr>
        <w:pPrChange w:id="239" w:author="Kent, Kevin - Indianapolis" w:date="2013-10-22T14:52:00Z">
          <w:pPr>
            <w:pStyle w:val="FeatureSlug"/>
          </w:pPr>
        </w:pPrChange>
      </w:pPr>
    </w:p>
    <w:p w14:paraId="7F8CCA30" w14:textId="77777777" w:rsidR="00621DB3" w:rsidRDefault="00621DB3">
      <w:pPr>
        <w:pStyle w:val="QueryPara"/>
        <w:rPr>
          <w:ins w:id="240" w:author="Kent, Kevin - Indianapolis" w:date="2013-10-22T14:52:00Z"/>
          <w:highlight w:val="green"/>
        </w:rPr>
        <w:pPrChange w:id="241" w:author="Kent, Kevin - Indianapolis" w:date="2013-10-22T14:52:00Z">
          <w:pPr>
            <w:pStyle w:val="FeatureSlug"/>
          </w:pPr>
        </w:pPrChange>
      </w:pPr>
      <w:ins w:id="242" w:author="Bob Rudis" w:date="2013-11-03T19:28:00Z">
        <w:r>
          <w:rPr>
            <w:highlight w:val="green"/>
          </w:rPr>
          <w:t>AR: cool. Thx.</w:t>
        </w:r>
      </w:ins>
    </w:p>
    <w:p w14:paraId="573589F9" w14:textId="77777777" w:rsidR="00A60972" w:rsidRDefault="00A60972" w:rsidP="00A60972">
      <w:pPr>
        <w:pStyle w:val="FeatureSlug"/>
        <w:rPr>
          <w:ins w:id="243" w:author="Kent, Kevin - Indianapolis" w:date="2013-10-22T14:52:00Z"/>
        </w:rPr>
      </w:pPr>
      <w:ins w:id="244" w:author="Kent, Kevin - Indianapolis" w:date="2013-10-22T14:52:00Z">
        <w:r w:rsidRPr="00AF7969">
          <w:rPr>
            <w:szCs w:val="24"/>
            <w:highlight w:val="green"/>
          </w:rPr>
          <w:t>Figure 10</w:t>
        </w:r>
        <w:r>
          <w:rPr>
            <w:highlight w:val="green"/>
          </w:rPr>
          <w:t>-</w:t>
        </w:r>
        <w:r w:rsidRPr="00AF7969">
          <w:rPr>
            <w:szCs w:val="24"/>
            <w:highlight w:val="green"/>
          </w:rPr>
          <w:t>3</w:t>
        </w:r>
      </w:ins>
      <w:ins w:id="245" w:author="Kent, Kevin - Indianapolis" w:date="2013-10-22T15:19:00Z">
        <w:r w:rsidR="00A239AA">
          <w:rPr>
            <w:szCs w:val="24"/>
            <w:highlight w:val="green"/>
          </w:rPr>
          <w:t>:</w:t>
        </w:r>
      </w:ins>
      <w:ins w:id="246" w:author="Kent, Kevin - Indianapolis" w:date="2013-10-22T14:52:00Z">
        <w:r w:rsidRPr="00AF7969">
          <w:rPr>
            <w:szCs w:val="24"/>
            <w:highlight w:val="green"/>
          </w:rPr>
          <w:t xml:space="preserve"> Elements </w:t>
        </w:r>
        <w:r>
          <w:rPr>
            <w:highlight w:val="green"/>
          </w:rPr>
          <w:t>o</w:t>
        </w:r>
        <w:r w:rsidRPr="00AF7969">
          <w:rPr>
            <w:szCs w:val="24"/>
            <w:highlight w:val="green"/>
          </w:rPr>
          <w:t xml:space="preserve">f a </w:t>
        </w:r>
        <w:r w:rsidRPr="00E366AD">
          <w:rPr>
            <w:szCs w:val="24"/>
            <w:highlight w:val="green"/>
          </w:rPr>
          <w:t>bullet graph</w:t>
        </w:r>
        <w:r w:rsidRPr="00E366AD">
          <w:rPr>
            <w:szCs w:val="24"/>
            <w:highlight w:val="green"/>
          </w:rPr>
          <w:tab/>
        </w:r>
        <w:r w:rsidRPr="00AF7969">
          <w:rPr>
            <w:szCs w:val="24"/>
            <w:highlight w:val="green"/>
          </w:rPr>
          <w:t>[793725</w:t>
        </w:r>
        <w:r>
          <w:rPr>
            <w:szCs w:val="24"/>
            <w:highlight w:val="green"/>
          </w:rPr>
          <w:t xml:space="preserve"> </w:t>
        </w:r>
        <w:r w:rsidRPr="00AF7969">
          <w:rPr>
            <w:szCs w:val="24"/>
            <w:highlight w:val="green"/>
          </w:rPr>
          <w:t>c10f0</w:t>
        </w:r>
        <w:r>
          <w:rPr>
            <w:szCs w:val="24"/>
            <w:highlight w:val="green"/>
          </w:rPr>
          <w:t>0</w:t>
        </w:r>
        <w:r w:rsidRPr="00AF7969">
          <w:rPr>
            <w:szCs w:val="24"/>
            <w:highlight w:val="green"/>
          </w:rPr>
          <w:t>3.eps]</w:t>
        </w:r>
      </w:ins>
    </w:p>
    <w:p w14:paraId="3BFAFD15" w14:textId="36DF5F1E" w:rsidR="003D0035" w:rsidRDefault="00166F66" w:rsidP="009B38EE">
      <w:pPr>
        <w:pStyle w:val="FeaturePara"/>
      </w:pPr>
      <w:r>
        <w:t>The sixth component</w:t>
      </w:r>
      <w:ins w:id="247" w:author="Kezia Endsley" w:date="2013-09-30T09:48:00Z">
        <w:r w:rsidR="00926946">
          <w:t xml:space="preserve"> shown in Figure 10-3</w:t>
        </w:r>
      </w:ins>
      <w:r>
        <w:t>—t</w:t>
      </w:r>
      <w:r w:rsidR="009B38EE">
        <w:t xml:space="preserve">he actual value of the </w:t>
      </w:r>
      <w:ins w:id="248" w:author="Bob Rudis" w:date="2013-11-03T19:50:00Z">
        <w:r w:rsidR="00B04582">
          <w:t>number of</w:t>
        </w:r>
      </w:ins>
      <w:del w:id="249" w:author="Bob Rudis" w:date="2013-11-03T19:50:00Z">
        <w:r w:rsidR="009B38EE" w:rsidDel="00B04582">
          <w:delText>SIEM</w:delText>
        </w:r>
      </w:del>
      <w:r w:rsidR="009B38EE">
        <w:t xml:space="preserve"> events per second </w:t>
      </w:r>
      <w:ins w:id="250" w:author="Bob Rudis" w:date="2013-11-03T19:50:00Z">
        <w:r w:rsidR="00B04582">
          <w:t xml:space="preserve">being processed by the security information and event management (SIEM) system </w:t>
        </w:r>
      </w:ins>
      <w:r w:rsidR="009B38EE">
        <w:t xml:space="preserve">on the right </w:t>
      </w:r>
      <w:del w:id="251" w:author="Kezia Endsley" w:date="2013-09-30T09:49:00Z">
        <w:r w:rsidR="009B38EE" w:rsidDel="00E16CBA">
          <w:delText xml:space="preserve">hand </w:delText>
        </w:r>
      </w:del>
      <w:r w:rsidR="009B38EE">
        <w:t>side</w:t>
      </w:r>
      <w:del w:id="252" w:author="Kezia Endsley" w:date="2013-09-30T09:49:00Z">
        <w:r w:rsidR="009B38EE" w:rsidDel="00926946">
          <w:delText xml:space="preserve"> </w:delText>
        </w:r>
        <w:r w:rsidDel="00926946">
          <w:delText xml:space="preserve">in Figure </w:delText>
        </w:r>
        <w:r w:rsidR="000A4F2C" w:rsidDel="00926946">
          <w:delText>10</w:delText>
        </w:r>
      </w:del>
      <w:del w:id="253" w:author="Kezia Endsley" w:date="2013-09-30T09:48:00Z">
        <w:r w:rsidR="000A4F2C" w:rsidDel="00926946">
          <w:delText>.</w:delText>
        </w:r>
      </w:del>
      <w:del w:id="254" w:author="Kezia Endsley" w:date="2013-09-30T09:49:00Z">
        <w:r w:rsidDel="00926946">
          <w:delText>3</w:delText>
        </w:r>
      </w:del>
      <w:r>
        <w:t>—</w:t>
      </w:r>
      <w:r w:rsidR="009B38EE">
        <w:t xml:space="preserve">is optional, but useful if your </w:t>
      </w:r>
      <w:del w:id="255" w:author="Kezia Endsley" w:date="2013-09-30T09:49:00Z">
        <w:r w:rsidR="009B38EE" w:rsidDel="00926946">
          <w:delText xml:space="preserve">consumers </w:delText>
        </w:r>
      </w:del>
      <w:ins w:id="256" w:author="Kezia Endsley" w:date="2013-09-30T09:49:00Z">
        <w:r w:rsidR="00926946">
          <w:t xml:space="preserve">viewers </w:t>
        </w:r>
      </w:ins>
      <w:del w:id="257" w:author="Kezia Endsley" w:date="2013-09-30T09:49:00Z">
        <w:r w:rsidR="003D0035" w:rsidDel="00E16CBA">
          <w:delText>would benefit from the</w:delText>
        </w:r>
      </w:del>
      <w:ins w:id="258" w:author="Kezia Endsley" w:date="2013-09-30T09:49:00Z">
        <w:r w:rsidR="00E16CBA">
          <w:t>need more</w:t>
        </w:r>
      </w:ins>
      <w:r w:rsidR="003D0035">
        <w:t xml:space="preserve"> precision.</w:t>
      </w:r>
    </w:p>
    <w:p w14:paraId="26CBF07D" w14:textId="77777777" w:rsidR="009B38EE" w:rsidRPr="009B38EE" w:rsidRDefault="003D0035" w:rsidP="009B38EE">
      <w:pPr>
        <w:pStyle w:val="FeaturePara"/>
      </w:pPr>
      <w:del w:id="259" w:author="Kezia Endsley" w:date="2013-09-30T09:49:00Z">
        <w:r w:rsidDel="00E16CBA">
          <w:delText>While our</w:delText>
        </w:r>
      </w:del>
      <w:ins w:id="260" w:author="Kezia Endsley" w:date="2013-09-30T09:49:00Z">
        <w:r w:rsidR="00E16CBA">
          <w:t>Although these</w:t>
        </w:r>
      </w:ins>
      <w:r>
        <w:t xml:space="preserve"> examples </w:t>
      </w:r>
      <w:del w:id="261" w:author="Kezia Endsley" w:date="2013-09-30T09:49:00Z">
        <w:r w:rsidDel="008B56B7">
          <w:delText xml:space="preserve">here </w:delText>
        </w:r>
      </w:del>
      <w:r>
        <w:t>are sized a bit larger for the purposes of explanation, bullet</w:t>
      </w:r>
      <w:r w:rsidR="00166F66">
        <w:t xml:space="preserve"> graphs resize/shrink quite </w:t>
      </w:r>
      <w:r>
        <w:t>well without losing their ability to communicate effectively and efficiently.</w:t>
      </w:r>
    </w:p>
    <w:p w14:paraId="78D5A76D" w14:textId="77777777" w:rsidR="00A60972" w:rsidRDefault="00A60972">
      <w:pPr>
        <w:pStyle w:val="QueryPara"/>
        <w:rPr>
          <w:ins w:id="262" w:author="Bob Rudis" w:date="2013-11-03T19:28:00Z"/>
        </w:rPr>
        <w:pPrChange w:id="263" w:author="Kent, Kevin - Indianapolis" w:date="2013-10-22T14:54:00Z">
          <w:pPr>
            <w:pStyle w:val="Para"/>
          </w:pPr>
        </w:pPrChange>
      </w:pPr>
      <w:ins w:id="264" w:author="Kent, Kevin - Indianapolis" w:date="2013-10-22T14:54:00Z">
        <w:r w:rsidRPr="00A60972">
          <w:rPr>
            <w:highlight w:val="cyan"/>
            <w:rPrChange w:id="265" w:author="Kent, Kevin - Indianapolis" w:date="2013-10-22T14:54:00Z">
              <w:rPr/>
            </w:rPrChange>
          </w:rPr>
          <w:lastRenderedPageBreak/>
          <w:t>[AU: Addition below okay? You are referring back to Figure 10-1, right? Thanks, Kevin (</w:t>
        </w:r>
        <w:proofErr w:type="spellStart"/>
        <w:r w:rsidRPr="00A60972">
          <w:rPr>
            <w:highlight w:val="cyan"/>
            <w:rPrChange w:id="266" w:author="Kent, Kevin - Indianapolis" w:date="2013-10-22T14:54:00Z">
              <w:rPr/>
            </w:rPrChange>
          </w:rPr>
          <w:t>PjE</w:t>
        </w:r>
        <w:proofErr w:type="spellEnd"/>
        <w:r w:rsidRPr="00A60972">
          <w:rPr>
            <w:highlight w:val="cyan"/>
            <w:rPrChange w:id="267" w:author="Kent, Kevin - Indianapolis" w:date="2013-10-22T14:54:00Z">
              <w:rPr/>
            </w:rPrChange>
          </w:rPr>
          <w:t>)]</w:t>
        </w:r>
      </w:ins>
    </w:p>
    <w:p w14:paraId="3784ED65" w14:textId="77777777" w:rsidR="00621DB3" w:rsidRDefault="00621DB3">
      <w:pPr>
        <w:pStyle w:val="QueryPara"/>
        <w:rPr>
          <w:ins w:id="268" w:author="Bob Rudis" w:date="2013-11-03T19:28:00Z"/>
        </w:rPr>
        <w:pPrChange w:id="269" w:author="Kent, Kevin - Indianapolis" w:date="2013-10-22T14:54:00Z">
          <w:pPr>
            <w:pStyle w:val="Para"/>
          </w:pPr>
        </w:pPrChange>
      </w:pPr>
    </w:p>
    <w:p w14:paraId="01940BA5" w14:textId="77777777" w:rsidR="00621DB3" w:rsidRDefault="00621DB3">
      <w:pPr>
        <w:pStyle w:val="QueryPara"/>
        <w:rPr>
          <w:ins w:id="270" w:author="Kent, Kevin - Indianapolis" w:date="2013-10-22T14:54:00Z"/>
        </w:rPr>
        <w:pPrChange w:id="271" w:author="Kent, Kevin - Indianapolis" w:date="2013-10-22T14:54:00Z">
          <w:pPr>
            <w:pStyle w:val="Para"/>
          </w:pPr>
        </w:pPrChange>
      </w:pPr>
      <w:ins w:id="272" w:author="Bob Rudis" w:date="2013-11-03T19:28:00Z">
        <w:r>
          <w:t>AR: yep. Good. Thx.</w:t>
        </w:r>
      </w:ins>
    </w:p>
    <w:p w14:paraId="278F6527" w14:textId="11766F64" w:rsidR="00CF61C0" w:rsidRDefault="00C31354" w:rsidP="009D195C">
      <w:pPr>
        <w:pStyle w:val="Para"/>
      </w:pPr>
      <w:r>
        <w:t>The value cha</w:t>
      </w:r>
      <w:r w:rsidR="0011048E">
        <w:t>nge is also important to display, but the giant red, upward</w:t>
      </w:r>
      <w:ins w:id="273" w:author="Kezia Endsley" w:date="2013-09-30T09:50:00Z">
        <w:r w:rsidR="00224D7E">
          <w:t>-</w:t>
        </w:r>
      </w:ins>
      <w:del w:id="274" w:author="Kezia Endsley" w:date="2013-09-30T09:50:00Z">
        <w:r w:rsidR="0011048E" w:rsidDel="00224D7E">
          <w:delText xml:space="preserve"> </w:delText>
        </w:r>
      </w:del>
      <w:r w:rsidR="0011048E">
        <w:t xml:space="preserve">pointing arrows </w:t>
      </w:r>
      <w:ins w:id="275" w:author="Kent, Kevin - Indianapolis" w:date="2013-10-22T14:54:00Z">
        <w:r w:rsidR="00A60972" w:rsidRPr="00A60972">
          <w:rPr>
            <w:highlight w:val="cyan"/>
            <w:rPrChange w:id="276" w:author="Kent, Kevin - Indianapolis" w:date="2013-10-22T14:54:00Z">
              <w:rPr/>
            </w:rPrChange>
          </w:rPr>
          <w:t>in Figure 10-1</w:t>
        </w:r>
        <w:r w:rsidR="00A60972">
          <w:t xml:space="preserve"> </w:t>
        </w:r>
      </w:ins>
      <w:r w:rsidR="0011048E">
        <w:t xml:space="preserve">do not help to tell </w:t>
      </w:r>
      <w:r w:rsidR="00166F66">
        <w:t>an accurate</w:t>
      </w:r>
      <w:r w:rsidR="0011048E">
        <w:t xml:space="preserve"> story. </w:t>
      </w:r>
      <w:del w:id="277" w:author="Kezia Endsley" w:date="2013-09-30T09:50:00Z">
        <w:r w:rsidR="0011048E" w:rsidDel="008B56B7">
          <w:delText xml:space="preserve">We </w:delText>
        </w:r>
      </w:del>
      <w:ins w:id="278" w:author="Kezia Endsley" w:date="2013-09-30T09:50:00Z">
        <w:r w:rsidR="008B56B7">
          <w:t xml:space="preserve">You </w:t>
        </w:r>
      </w:ins>
      <w:r w:rsidR="0011048E">
        <w:t>can augment the bullet graph with paired spa</w:t>
      </w:r>
      <w:r w:rsidR="00EA26DE">
        <w:t>rklines—“</w:t>
      </w:r>
      <w:r w:rsidR="00EA26DE" w:rsidRPr="00EA26DE">
        <w:t>data-intense, des</w:t>
      </w:r>
      <w:r w:rsidR="00EA26DE">
        <w:t>ign-simple, word-sized graphics” (</w:t>
      </w:r>
      <w:ins w:id="279" w:author="Russell Thomas" w:date="2013-09-17T12:57:00Z">
        <w:r w:rsidR="00964902">
          <w:t>from</w:t>
        </w:r>
      </w:ins>
      <w:ins w:id="280" w:author="Russell Thomas" w:date="2013-09-17T12:56:00Z">
        <w:r w:rsidR="00964902">
          <w:t xml:space="preserve"> </w:t>
        </w:r>
      </w:ins>
      <w:proofErr w:type="spellStart"/>
      <w:r w:rsidR="00000499" w:rsidRPr="005B1171">
        <w:rPr>
          <w:szCs w:val="24"/>
          <w:highlight w:val="yellow"/>
          <w:rPrChange w:id="281" w:author="Kent, Kevin - Indianapolis" w:date="2013-10-22T14:56:00Z">
            <w:rPr>
              <w:i/>
            </w:rPr>
          </w:rPrChange>
        </w:rPr>
        <w:t>Tufte</w:t>
      </w:r>
      <w:proofErr w:type="spellEnd"/>
      <w:ins w:id="282" w:author="Bob Rudis" w:date="2013-11-03T19:29:00Z">
        <w:r w:rsidR="00380798">
          <w:rPr>
            <w:szCs w:val="24"/>
            <w:highlight w:val="yellow"/>
          </w:rPr>
          <w:t xml:space="preserve"> and Graves-Morris</w:t>
        </w:r>
      </w:ins>
      <w:ins w:id="283" w:author="Kent, Kevin - Indianapolis" w:date="2013-10-22T14:54:00Z">
        <w:r w:rsidR="00A60972" w:rsidRPr="005B1171">
          <w:rPr>
            <w:szCs w:val="24"/>
            <w:highlight w:val="yellow"/>
            <w:rPrChange w:id="284" w:author="Kent, Kevin - Indianapolis" w:date="2013-10-22T14:56:00Z">
              <w:rPr>
                <w:szCs w:val="24"/>
              </w:rPr>
            </w:rPrChange>
          </w:rPr>
          <w:t>,</w:t>
        </w:r>
      </w:ins>
      <w:ins w:id="285" w:author="Russell Thomas" w:date="2013-09-17T12:57:00Z">
        <w:r w:rsidR="00964902" w:rsidRPr="005B1171">
          <w:rPr>
            <w:highlight w:val="yellow"/>
            <w:rPrChange w:id="286" w:author="Kent, Kevin - Indianapolis" w:date="2013-10-22T14:56:00Z">
              <w:rPr/>
            </w:rPrChange>
          </w:rPr>
          <w:t xml:space="preserve"> 1983</w:t>
        </w:r>
      </w:ins>
      <w:ins w:id="287" w:author="Kent, Kevin - Indianapolis" w:date="2013-10-22T14:55:00Z">
        <w:r w:rsidR="00A60972">
          <w:t>,</w:t>
        </w:r>
      </w:ins>
      <w:ins w:id="288" w:author="Russell Thomas" w:date="2013-09-17T12:57:00Z">
        <w:r w:rsidR="00964902">
          <w:t xml:space="preserve"> </w:t>
        </w:r>
      </w:ins>
      <w:ins w:id="289" w:author="Kent, Kevin - Indianapolis" w:date="2013-10-22T14:55:00Z">
        <w:r w:rsidR="00A60972">
          <w:t xml:space="preserve">which you can find </w:t>
        </w:r>
      </w:ins>
      <w:ins w:id="290" w:author="Russell Thomas" w:date="2013-09-17T12:57:00Z">
        <w:r w:rsidR="00964902">
          <w:t xml:space="preserve">in </w:t>
        </w:r>
      </w:ins>
      <w:ins w:id="291" w:author="Kent, Kevin - Indianapolis" w:date="2013-10-22T14:55:00Z">
        <w:r w:rsidR="00A60972">
          <w:t xml:space="preserve">the </w:t>
        </w:r>
      </w:ins>
      <w:ins w:id="292" w:author="Russell Thomas" w:date="2013-09-17T12:57:00Z">
        <w:del w:id="293" w:author="Kent, Kevin - Indianapolis" w:date="2013-10-22T14:55:00Z">
          <w:r w:rsidR="00964902" w:rsidDel="00A60972">
            <w:delText>R</w:delText>
          </w:r>
        </w:del>
      </w:ins>
      <w:ins w:id="294" w:author="Kent, Kevin - Indianapolis" w:date="2013-10-22T14:55:00Z">
        <w:r w:rsidR="00A60972">
          <w:t>r</w:t>
        </w:r>
      </w:ins>
      <w:ins w:id="295" w:author="Russell Thomas" w:date="2013-09-17T12:57:00Z">
        <w:r w:rsidR="00964902">
          <w:t>eferences</w:t>
        </w:r>
      </w:ins>
      <w:ins w:id="296" w:author="Kent, Kevin - Indianapolis" w:date="2013-10-22T14:55:00Z">
        <w:r w:rsidR="00A60972">
          <w:t xml:space="preserve"> in Appendix </w:t>
        </w:r>
      </w:ins>
      <w:ins w:id="297" w:author="Bob Rudis" w:date="2013-11-03T19:30:00Z">
        <w:r w:rsidR="00921767">
          <w:t>B</w:t>
        </w:r>
      </w:ins>
      <w:ins w:id="298" w:author="Kent, Kevin - Indianapolis" w:date="2013-10-22T14:55:00Z">
        <w:del w:id="299" w:author="Bob Rudis" w:date="2013-11-03T19:30:00Z">
          <w:r w:rsidR="00A60972" w:rsidDel="00921767">
            <w:delText>C</w:delText>
          </w:r>
        </w:del>
        <w:r w:rsidR="00A60972">
          <w:t xml:space="preserve"> of this book</w:t>
        </w:r>
      </w:ins>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ins w:id="300" w:author="Kezia Endsley" w:date="2013-09-30T09:51:00Z">
        <w:r w:rsidR="00224D7E">
          <w:t xml:space="preserve"> See Figure 10-4.</w:t>
        </w:r>
      </w:ins>
    </w:p>
    <w:p w14:paraId="43284317" w14:textId="77777777" w:rsidR="005B1171" w:rsidRDefault="005B1171">
      <w:pPr>
        <w:pStyle w:val="QueryPara"/>
        <w:rPr>
          <w:ins w:id="301" w:author="Bob Rudis" w:date="2013-11-03T19:29:00Z"/>
          <w:highlight w:val="yellow"/>
        </w:rPr>
        <w:pPrChange w:id="302" w:author="Kent, Kevin - Indianapolis" w:date="2013-10-22T14:56:00Z">
          <w:pPr>
            <w:pStyle w:val="Slug"/>
          </w:pPr>
        </w:pPrChange>
      </w:pPr>
      <w:ins w:id="303" w:author="Kent, Kevin - Indianapolis" w:date="2013-10-22T14:56:00Z">
        <w:r w:rsidRPr="005B1171">
          <w:rPr>
            <w:highlight w:val="yellow"/>
            <w:rPrChange w:id="304" w:author="Kent, Kevin - Indianapolis" w:date="2013-10-22T14:59:00Z">
              <w:rPr>
                <w:b w:val="0"/>
                <w:highlight w:val="green"/>
              </w:rPr>
            </w:rPrChange>
          </w:rPr>
          <w:t xml:space="preserve">[AU: Above, should that be </w:t>
        </w:r>
        <w:proofErr w:type="spellStart"/>
        <w:r w:rsidRPr="005B1171">
          <w:rPr>
            <w:highlight w:val="yellow"/>
            <w:rPrChange w:id="305" w:author="Kent, Kevin - Indianapolis" w:date="2013-10-22T14:59:00Z">
              <w:rPr>
                <w:b w:val="0"/>
                <w:highlight w:val="green"/>
              </w:rPr>
            </w:rPrChange>
          </w:rPr>
          <w:t>Tufte</w:t>
        </w:r>
        <w:proofErr w:type="spellEnd"/>
        <w:r w:rsidRPr="005B1171">
          <w:rPr>
            <w:highlight w:val="yellow"/>
            <w:rPrChange w:id="306" w:author="Kent, Kevin - Indianapolis" w:date="2013-10-22T14:59:00Z">
              <w:rPr>
                <w:b w:val="0"/>
                <w:highlight w:val="green"/>
              </w:rPr>
            </w:rPrChange>
          </w:rPr>
          <w:t xml:space="preserve"> and </w:t>
        </w:r>
      </w:ins>
      <w:ins w:id="307" w:author="Kent, Kevin - Indianapolis" w:date="2013-10-22T14:59:00Z">
        <w:r w:rsidRPr="005B1171">
          <w:rPr>
            <w:highlight w:val="yellow"/>
            <w:rPrChange w:id="308" w:author="Kent, Kevin - Indianapolis" w:date="2013-10-22T14:59:00Z">
              <w:rPr>
                <w:b w:val="0"/>
                <w:highlight w:val="green"/>
              </w:rPr>
            </w:rPrChange>
          </w:rPr>
          <w:t xml:space="preserve">Graves-Morris above or is just </w:t>
        </w:r>
        <w:proofErr w:type="spellStart"/>
        <w:r w:rsidRPr="005B1171">
          <w:rPr>
            <w:highlight w:val="yellow"/>
            <w:rPrChange w:id="309" w:author="Kent, Kevin - Indianapolis" w:date="2013-10-22T14:59:00Z">
              <w:rPr>
                <w:b w:val="0"/>
                <w:highlight w:val="green"/>
              </w:rPr>
            </w:rPrChange>
          </w:rPr>
          <w:t>Tufte</w:t>
        </w:r>
        <w:proofErr w:type="spellEnd"/>
        <w:r w:rsidRPr="005B1171">
          <w:rPr>
            <w:highlight w:val="yellow"/>
            <w:rPrChange w:id="310" w:author="Kent, Kevin - Indianapolis" w:date="2013-10-22T14:59:00Z">
              <w:rPr>
                <w:b w:val="0"/>
                <w:highlight w:val="green"/>
              </w:rPr>
            </w:rPrChange>
          </w:rPr>
          <w:t xml:space="preserve"> correct? Thanks, Kevin (</w:t>
        </w:r>
        <w:proofErr w:type="spellStart"/>
        <w:r w:rsidRPr="005B1171">
          <w:rPr>
            <w:highlight w:val="yellow"/>
            <w:rPrChange w:id="311" w:author="Kent, Kevin - Indianapolis" w:date="2013-10-22T14:59:00Z">
              <w:rPr>
                <w:b w:val="0"/>
                <w:highlight w:val="green"/>
              </w:rPr>
            </w:rPrChange>
          </w:rPr>
          <w:t>PjE</w:t>
        </w:r>
        <w:proofErr w:type="spellEnd"/>
        <w:r w:rsidRPr="005B1171">
          <w:rPr>
            <w:highlight w:val="yellow"/>
            <w:rPrChange w:id="312" w:author="Kent, Kevin - Indianapolis" w:date="2013-10-22T14:59:00Z">
              <w:rPr>
                <w:b w:val="0"/>
                <w:highlight w:val="green"/>
              </w:rPr>
            </w:rPrChange>
          </w:rPr>
          <w:t>)</w:t>
        </w:r>
      </w:ins>
      <w:ins w:id="313" w:author="Kent, Kevin - Indianapolis" w:date="2013-10-22T14:56:00Z">
        <w:r w:rsidRPr="005B1171">
          <w:rPr>
            <w:highlight w:val="yellow"/>
            <w:rPrChange w:id="314" w:author="Kent, Kevin - Indianapolis" w:date="2013-10-22T14:59:00Z">
              <w:rPr>
                <w:b w:val="0"/>
                <w:highlight w:val="green"/>
              </w:rPr>
            </w:rPrChange>
          </w:rPr>
          <w:t>]</w:t>
        </w:r>
      </w:ins>
    </w:p>
    <w:p w14:paraId="35263E9E" w14:textId="77777777" w:rsidR="00380798" w:rsidRDefault="00380798">
      <w:pPr>
        <w:pStyle w:val="QueryPara"/>
        <w:rPr>
          <w:ins w:id="315" w:author="Bob Rudis" w:date="2013-11-03T19:29:00Z"/>
          <w:highlight w:val="yellow"/>
        </w:rPr>
        <w:pPrChange w:id="316" w:author="Kent, Kevin - Indianapolis" w:date="2013-10-22T14:56:00Z">
          <w:pPr>
            <w:pStyle w:val="Slug"/>
          </w:pPr>
        </w:pPrChange>
      </w:pPr>
    </w:p>
    <w:p w14:paraId="173D09A5" w14:textId="3E8BB8E6" w:rsidR="00380798" w:rsidRPr="005B1171" w:rsidRDefault="00380798">
      <w:pPr>
        <w:pStyle w:val="QueryPara"/>
        <w:rPr>
          <w:ins w:id="317" w:author="Kent, Kevin - Indianapolis" w:date="2013-10-22T14:56:00Z"/>
          <w:highlight w:val="yellow"/>
          <w:rPrChange w:id="318" w:author="Kent, Kevin - Indianapolis" w:date="2013-10-22T14:59:00Z">
            <w:rPr>
              <w:ins w:id="319" w:author="Kent, Kevin - Indianapolis" w:date="2013-10-22T14:56:00Z"/>
              <w:highlight w:val="green"/>
            </w:rPr>
          </w:rPrChange>
        </w:rPr>
        <w:pPrChange w:id="320" w:author="Kent, Kevin - Indianapolis" w:date="2013-10-22T14:56:00Z">
          <w:pPr>
            <w:pStyle w:val="Slug"/>
          </w:pPr>
        </w:pPrChange>
      </w:pPr>
      <w:ins w:id="321" w:author="Bob Rudis" w:date="2013-11-03T19:29:00Z">
        <w:r>
          <w:rPr>
            <w:highlight w:val="yellow"/>
          </w:rPr>
          <w:t xml:space="preserve">AR: my bad. Yes. Graves-Morris </w:t>
        </w:r>
      </w:ins>
      <w:ins w:id="322" w:author="Bob Rudis" w:date="2013-11-03T19:30:00Z">
        <w:r>
          <w:rPr>
            <w:highlight w:val="yellow"/>
          </w:rPr>
          <w:t>never gets the spotlight. Corrected. Thx.</w:t>
        </w:r>
      </w:ins>
    </w:p>
    <w:p w14:paraId="7AA297FD" w14:textId="77777777" w:rsidR="009B38EE" w:rsidRDefault="00000499" w:rsidP="009B38EE">
      <w:pPr>
        <w:pStyle w:val="Slug"/>
      </w:pPr>
      <w:r w:rsidRPr="00000499">
        <w:rPr>
          <w:highlight w:val="green"/>
          <w:rPrChange w:id="323" w:author="Russell Thomas" w:date="2013-09-17T11:39:00Z">
            <w:rPr>
              <w:rFonts w:ascii="Times New Roman" w:hAnsi="Times New Roman"/>
              <w:b w:val="0"/>
              <w:snapToGrid w:val="0"/>
              <w:sz w:val="26"/>
            </w:rPr>
          </w:rPrChange>
        </w:rPr>
        <w:t>Figure 10</w:t>
      </w:r>
      <w:ins w:id="324" w:author="Kezia Endsley" w:date="2013-09-30T09:51:00Z">
        <w:r w:rsidR="00224D7E">
          <w:rPr>
            <w:highlight w:val="green"/>
          </w:rPr>
          <w:t>-</w:t>
        </w:r>
      </w:ins>
      <w:del w:id="325" w:author="Kezia Endsley" w:date="2013-09-30T09:51:00Z">
        <w:r w:rsidRPr="00000499">
          <w:rPr>
            <w:highlight w:val="green"/>
            <w:rPrChange w:id="326" w:author="Russell Thomas" w:date="2013-09-17T11:39:00Z">
              <w:rPr>
                <w:rFonts w:ascii="Times New Roman" w:hAnsi="Times New Roman"/>
                <w:b w:val="0"/>
                <w:snapToGrid w:val="0"/>
                <w:sz w:val="26"/>
              </w:rPr>
            </w:rPrChange>
          </w:rPr>
          <w:delText>.</w:delText>
        </w:r>
      </w:del>
      <w:r w:rsidRPr="00000499">
        <w:rPr>
          <w:highlight w:val="green"/>
          <w:rPrChange w:id="327" w:author="Russell Thomas" w:date="2013-09-17T11:39:00Z">
            <w:rPr>
              <w:rFonts w:ascii="Times New Roman" w:hAnsi="Times New Roman"/>
              <w:b w:val="0"/>
              <w:snapToGrid w:val="0"/>
              <w:sz w:val="26"/>
            </w:rPr>
          </w:rPrChange>
        </w:rPr>
        <w:t>4</w:t>
      </w:r>
      <w:ins w:id="328" w:author="Kent, Kevin - Indianapolis" w:date="2013-10-22T15:19:00Z">
        <w:r w:rsidR="00A239AA">
          <w:rPr>
            <w:highlight w:val="green"/>
          </w:rPr>
          <w:t>:</w:t>
        </w:r>
      </w:ins>
      <w:r w:rsidRPr="00000499">
        <w:rPr>
          <w:highlight w:val="green"/>
          <w:rPrChange w:id="329" w:author="Russell Thomas" w:date="2013-09-17T11:39:00Z">
            <w:rPr>
              <w:rFonts w:ascii="Times New Roman" w:hAnsi="Times New Roman"/>
              <w:b w:val="0"/>
              <w:snapToGrid w:val="0"/>
              <w:sz w:val="26"/>
            </w:rPr>
          </w:rPrChange>
        </w:rPr>
        <w:t xml:space="preserve"> </w:t>
      </w:r>
      <w:proofErr w:type="spellStart"/>
      <w:r w:rsidRPr="00000499">
        <w:rPr>
          <w:highlight w:val="green"/>
          <w:rPrChange w:id="330" w:author="Russell Thomas" w:date="2013-09-17T11:39:00Z">
            <w:rPr>
              <w:rFonts w:ascii="Times New Roman" w:hAnsi="Times New Roman"/>
              <w:b w:val="0"/>
              <w:snapToGrid w:val="0"/>
              <w:sz w:val="26"/>
            </w:rPr>
          </w:rPrChange>
        </w:rPr>
        <w:t>Sparklines</w:t>
      </w:r>
      <w:proofErr w:type="spellEnd"/>
      <w:r w:rsidRPr="00000499">
        <w:rPr>
          <w:highlight w:val="green"/>
          <w:rPrChange w:id="331" w:author="Russell Thomas" w:date="2013-09-17T11:39:00Z">
            <w:rPr>
              <w:rFonts w:ascii="Times New Roman" w:hAnsi="Times New Roman"/>
              <w:b w:val="0"/>
              <w:snapToGrid w:val="0"/>
              <w:sz w:val="26"/>
            </w:rPr>
          </w:rPrChange>
        </w:rPr>
        <w:tab/>
        <w:t>[793725</w:t>
      </w:r>
      <w:ins w:id="332" w:author="Kent, Kevin - Indianapolis" w:date="2013-10-22T15:00:00Z">
        <w:r w:rsidR="005B1171">
          <w:rPr>
            <w:highlight w:val="green"/>
          </w:rPr>
          <w:t xml:space="preserve"> </w:t>
        </w:r>
      </w:ins>
      <w:r w:rsidRPr="00000499">
        <w:rPr>
          <w:highlight w:val="green"/>
          <w:rPrChange w:id="333" w:author="Russell Thomas" w:date="2013-09-17T11:39:00Z">
            <w:rPr>
              <w:rFonts w:ascii="Times New Roman" w:hAnsi="Times New Roman"/>
              <w:b w:val="0"/>
              <w:snapToGrid w:val="0"/>
              <w:sz w:val="26"/>
            </w:rPr>
          </w:rPrChange>
        </w:rPr>
        <w:t>c10f</w:t>
      </w:r>
      <w:ins w:id="334" w:author="Kent, Kevin - Indianapolis" w:date="2013-10-22T15:00:00Z">
        <w:r w:rsidR="005B1171">
          <w:rPr>
            <w:highlight w:val="green"/>
          </w:rPr>
          <w:t>0</w:t>
        </w:r>
      </w:ins>
      <w:r w:rsidRPr="00000499">
        <w:rPr>
          <w:highlight w:val="green"/>
          <w:rPrChange w:id="335" w:author="Russell Thomas" w:date="2013-09-17T11:39:00Z">
            <w:rPr>
              <w:rFonts w:ascii="Times New Roman" w:hAnsi="Times New Roman"/>
              <w:b w:val="0"/>
              <w:snapToGrid w:val="0"/>
              <w:sz w:val="26"/>
            </w:rPr>
          </w:rPrChange>
        </w:rPr>
        <w:t>04.</w:t>
      </w:r>
      <w:del w:id="336" w:author="Kent, Kevin - Indianapolis" w:date="2013-10-22T14:59:00Z">
        <w:r w:rsidRPr="00000499" w:rsidDel="005B1171">
          <w:rPr>
            <w:highlight w:val="green"/>
            <w:rPrChange w:id="337" w:author="Russell Thomas" w:date="2013-09-17T11:39:00Z">
              <w:rPr>
                <w:rFonts w:ascii="Times New Roman" w:hAnsi="Times New Roman"/>
                <w:b w:val="0"/>
                <w:snapToGrid w:val="0"/>
                <w:sz w:val="26"/>
              </w:rPr>
            </w:rPrChange>
          </w:rPr>
          <w:delText>jpg</w:delText>
        </w:r>
      </w:del>
      <w:proofErr w:type="gramStart"/>
      <w:ins w:id="338" w:author="Kent, Kevin - Indianapolis" w:date="2013-10-22T15:00:00Z">
        <w:r w:rsidR="005B1171">
          <w:rPr>
            <w:highlight w:val="green"/>
          </w:rPr>
          <w:t>png</w:t>
        </w:r>
      </w:ins>
      <w:proofErr w:type="gramEnd"/>
      <w:r w:rsidRPr="00000499">
        <w:rPr>
          <w:highlight w:val="green"/>
          <w:rPrChange w:id="339" w:author="Russell Thomas" w:date="2013-09-17T11:39:00Z">
            <w:rPr>
              <w:rFonts w:ascii="Times New Roman" w:hAnsi="Times New Roman"/>
              <w:b w:val="0"/>
              <w:snapToGrid w:val="0"/>
              <w:sz w:val="26"/>
            </w:rPr>
          </w:rPrChange>
        </w:rPr>
        <w:t>]</w:t>
      </w:r>
    </w:p>
    <w:p w14:paraId="69B00D31" w14:textId="21F6F954" w:rsidR="00A97B32" w:rsidRDefault="00A97B32" w:rsidP="00A97B32">
      <w:pPr>
        <w:pStyle w:val="Para"/>
        <w:rPr>
          <w:ins w:id="340" w:author="Bob Rudis" w:date="2013-11-03T19:39:00Z"/>
          <w:szCs w:val="24"/>
        </w:rPr>
        <w:pPrChange w:id="341" w:author="Bob Rudis" w:date="2013-11-03T19:41:00Z">
          <w:pPr>
            <w:pStyle w:val="Para"/>
          </w:pPr>
        </w:pPrChange>
      </w:pPr>
      <w:ins w:id="342" w:author="Bob Rudis" w:date="2013-11-03T19:37:00Z">
        <w:r>
          <w:rPr>
            <w:szCs w:val="24"/>
            <w:highlight w:val="cyan"/>
          </w:rPr>
          <w:t xml:space="preserve">The file </w:t>
        </w:r>
        <w:r w:rsidRPr="00A97B32">
          <w:rPr>
            <w:rStyle w:val="InlineCode"/>
            <w:highlight w:val="cyan"/>
            <w:rPrChange w:id="343" w:author="Bob Rudis" w:date="2013-11-03T19:37:00Z">
              <w:rPr>
                <w:szCs w:val="24"/>
                <w:highlight w:val="cyan"/>
              </w:rPr>
            </w:rPrChange>
          </w:rPr>
          <w:t>ch10/R/bullet.R</w:t>
        </w:r>
        <w:r>
          <w:rPr>
            <w:szCs w:val="24"/>
            <w:highlight w:val="cyan"/>
          </w:rPr>
          <w:t xml:space="preserve"> </w:t>
        </w:r>
      </w:ins>
      <w:ins w:id="344" w:author="Bob Rudis" w:date="2013-11-03T19:38:00Z">
        <w:r>
          <w:rPr>
            <w:szCs w:val="24"/>
            <w:highlight w:val="cyan"/>
          </w:rPr>
          <w:t xml:space="preserve">on the book’s web site </w:t>
        </w:r>
        <w:r>
          <w:rPr>
            <w:szCs w:val="24"/>
          </w:rPr>
          <w:t>(</w:t>
        </w:r>
        <w:r>
          <w:rPr>
            <w:rStyle w:val="InlineURL"/>
          </w:rPr>
          <w:fldChar w:fldCharType="begin"/>
        </w:r>
        <w:r>
          <w:rPr>
            <w:rStyle w:val="InlineURL"/>
          </w:rPr>
          <w:instrText xml:space="preserve"> HYPERLINK "http://</w:instrText>
        </w:r>
        <w:r w:rsidRPr="002B721E">
          <w:rPr>
            <w:rStyle w:val="InlineURL"/>
          </w:rPr>
          <w:instrText>www.wiley.com/go/datadrivensecurity</w:instrText>
        </w:r>
        <w:r>
          <w:rPr>
            <w:rStyle w:val="InlineURL"/>
          </w:rPr>
          <w:instrText xml:space="preserve">" </w:instrText>
        </w:r>
        <w:r>
          <w:rPr>
            <w:rStyle w:val="InlineURL"/>
          </w:rPr>
          <w:fldChar w:fldCharType="separate"/>
        </w:r>
        <w:r w:rsidRPr="00BA6042">
          <w:rPr>
            <w:rStyle w:val="Hyperlink"/>
            <w:rFonts w:ascii="Courier New" w:hAnsi="Courier New"/>
            <w:noProof/>
          </w:rPr>
          <w:t>www.wiley.com/go/datadrivensecurity</w:t>
        </w:r>
        <w:r>
          <w:rPr>
            <w:rStyle w:val="InlineURL"/>
          </w:rPr>
          <w:fldChar w:fldCharType="end"/>
        </w:r>
        <w:r>
          <w:rPr>
            <w:szCs w:val="24"/>
          </w:rPr>
          <w:t xml:space="preserve">) </w:t>
        </w:r>
      </w:ins>
      <w:ins w:id="345" w:author="Bob Rudis" w:date="2013-11-03T19:37:00Z">
        <w:r>
          <w:rPr>
            <w:szCs w:val="24"/>
            <w:highlight w:val="cyan"/>
          </w:rPr>
          <w:t>shows how to create bullet graphs in R</w:t>
        </w:r>
      </w:ins>
      <w:ins w:id="346" w:author="Bob Rudis" w:date="2013-11-03T19:36:00Z">
        <w:r>
          <w:rPr>
            <w:szCs w:val="24"/>
            <w:highlight w:val="cyan"/>
          </w:rPr>
          <w:t xml:space="preserve">, but you can </w:t>
        </w:r>
      </w:ins>
      <w:ins w:id="347" w:author="Bob Rudis" w:date="2013-11-03T19:38:00Z">
        <w:r>
          <w:rPr>
            <w:szCs w:val="24"/>
            <w:highlight w:val="cyan"/>
          </w:rPr>
          <w:t xml:space="preserve">easily </w:t>
        </w:r>
      </w:ins>
      <w:ins w:id="348" w:author="Bob Rudis" w:date="2013-11-03T19:36:00Z">
        <w:r>
          <w:rPr>
            <w:szCs w:val="24"/>
            <w:highlight w:val="cyan"/>
          </w:rPr>
          <w:t>create basic bullet graphs in Google Charts</w:t>
        </w:r>
      </w:ins>
      <w:ins w:id="349" w:author="Bob Rudis" w:date="2013-11-03T19:38:00Z">
        <w:r>
          <w:rPr>
            <w:szCs w:val="24"/>
            <w:highlight w:val="cyan"/>
          </w:rPr>
          <w:t xml:space="preserve"> </w:t>
        </w:r>
      </w:ins>
      <w:ins w:id="350" w:author="Bob Rudis" w:date="2013-11-03T19:39:00Z">
        <w:r>
          <w:rPr>
            <w:szCs w:val="24"/>
          </w:rPr>
          <w:t>by building a simple URL</w:t>
        </w:r>
      </w:ins>
      <w:ins w:id="351" w:author="Bob Rudis" w:date="2013-11-03T19:40:00Z">
        <w:r>
          <w:rPr>
            <w:szCs w:val="24"/>
          </w:rPr>
          <w:t xml:space="preserve"> such as (enter the following as one, contiguous line in your browser or look at the example in </w:t>
        </w:r>
        <w:r w:rsidRPr="00A97B32">
          <w:rPr>
            <w:rStyle w:val="InlineCode"/>
            <w:rPrChange w:id="352" w:author="Bob Rudis" w:date="2013-11-03T19:41:00Z">
              <w:rPr>
                <w:szCs w:val="24"/>
              </w:rPr>
            </w:rPrChange>
          </w:rPr>
          <w:t>ch10/docs/bullet.html</w:t>
        </w:r>
        <w:r>
          <w:rPr>
            <w:szCs w:val="24"/>
          </w:rPr>
          <w:t>):</w:t>
        </w:r>
      </w:ins>
    </w:p>
    <w:p w14:paraId="2B447EA5" w14:textId="0818D9E8" w:rsidR="00E82564" w:rsidRDefault="00E82564" w:rsidP="00A97B32">
      <w:pPr>
        <w:pStyle w:val="CodeSnippet"/>
        <w:rPr>
          <w:ins w:id="353" w:author="Bob Rudis" w:date="2013-11-03T19:41:00Z"/>
          <w:rStyle w:val="Hyperlink"/>
          <w:szCs w:val="24"/>
        </w:rPr>
        <w:pPrChange w:id="354" w:author="Bob Rudis" w:date="2013-11-03T19:39:00Z">
          <w:pPr>
            <w:pStyle w:val="Para"/>
          </w:pPr>
        </w:pPrChange>
      </w:pPr>
      <w:ins w:id="355" w:author="Bob Rudis" w:date="2013-11-03T19:39:00Z">
        <w:r w:rsidRPr="00DE7264">
          <w:rPr>
            <w:szCs w:val="24"/>
            <w:rPrChange w:id="356" w:author="Bob Rudis" w:date="2013-11-03T19:46:00Z">
              <w:rPr>
                <w:rStyle w:val="Hyperlink"/>
                <w:szCs w:val="24"/>
              </w:rPr>
            </w:rPrChange>
          </w:rPr>
          <w:t>http://chart.apis.google.com/chart?cht=bhs&amp;chs=250x30&amp;chd=t:93</w:t>
        </w:r>
      </w:ins>
    </w:p>
    <w:p w14:paraId="253B3063" w14:textId="77777777" w:rsidR="00E82564" w:rsidRDefault="00A97B32" w:rsidP="00A97B32">
      <w:pPr>
        <w:pStyle w:val="CodeSnippet"/>
        <w:rPr>
          <w:ins w:id="357" w:author="Bob Rudis" w:date="2013-11-03T19:41:00Z"/>
          <w:szCs w:val="24"/>
        </w:rPr>
        <w:pPrChange w:id="358" w:author="Bob Rudis" w:date="2013-11-03T19:39:00Z">
          <w:pPr>
            <w:pStyle w:val="Para"/>
          </w:pPr>
        </w:pPrChange>
      </w:pPr>
      <w:ins w:id="359" w:author="Bob Rudis" w:date="2013-11-03T19:39:00Z">
        <w:r w:rsidRPr="00E82564">
          <w:rPr>
            <w:szCs w:val="24"/>
            <w:rPrChange w:id="360" w:author="Bob Rudis" w:date="2013-11-03T19:41:00Z">
              <w:rPr>
                <w:rStyle w:val="Hyperlink"/>
                <w:szCs w:val="24"/>
              </w:rPr>
            </w:rPrChange>
          </w:rPr>
          <w:t>&amp;</w:t>
        </w:r>
        <w:r w:rsidRPr="00E82564">
          <w:rPr>
            <w:szCs w:val="24"/>
            <w:rPrChange w:id="361" w:author="Bob Rudis" w:date="2013-11-03T19:41:00Z">
              <w:rPr>
                <w:rStyle w:val="Hyperlink"/>
                <w:szCs w:val="24"/>
              </w:rPr>
            </w:rPrChange>
          </w:rPr>
          <w:t>chm=r,DDDDDD,0,0.0,0.57|r,999999,0,0.57,0.85|r,888888,0,0.85,</w:t>
        </w:r>
      </w:ins>
    </w:p>
    <w:p w14:paraId="08F0DDBC" w14:textId="6ABC1011" w:rsidR="00A97B32" w:rsidRDefault="00A97B32" w:rsidP="00A97B32">
      <w:pPr>
        <w:pStyle w:val="CodeSnippet"/>
        <w:rPr>
          <w:ins w:id="362" w:author="Bob Rudis" w:date="2013-11-03T19:39:00Z"/>
        </w:rPr>
        <w:pPrChange w:id="363" w:author="Bob Rudis" w:date="2013-11-03T19:39:00Z">
          <w:pPr>
            <w:pStyle w:val="Para"/>
          </w:pPr>
        </w:pPrChange>
      </w:pPr>
      <w:ins w:id="364" w:author="Bob Rudis" w:date="2013-11-03T19:39:00Z">
        <w:r w:rsidRPr="00E82564">
          <w:rPr>
            <w:szCs w:val="24"/>
            <w:rPrChange w:id="365" w:author="Bob Rudis" w:date="2013-11-03T19:41:00Z">
              <w:rPr>
                <w:rStyle w:val="Hyperlink"/>
                <w:szCs w:val="24"/>
              </w:rPr>
            </w:rPrChange>
          </w:rPr>
          <w:t>1.0|r,FF0000,0,0.85,0.86&amp;chco=000000&amp;chbh=15</w:t>
        </w:r>
      </w:ins>
    </w:p>
    <w:p w14:paraId="173FEE04" w14:textId="2C33FF68" w:rsidR="00A97B32" w:rsidRDefault="00E82564" w:rsidP="00E82564">
      <w:pPr>
        <w:pStyle w:val="ParaContinued"/>
        <w:rPr>
          <w:ins w:id="366" w:author="Bob Rudis" w:date="2013-11-03T19:35:00Z"/>
          <w:highlight w:val="cyan"/>
        </w:rPr>
        <w:pPrChange w:id="367" w:author="Bob Rudis" w:date="2013-11-03T19:45:00Z">
          <w:pPr>
            <w:pStyle w:val="Para"/>
          </w:pPr>
        </w:pPrChange>
      </w:pPr>
      <w:ins w:id="368" w:author="Bob Rudis" w:date="2013-11-03T19:44:00Z">
        <w:r>
          <w:rPr>
            <w:highlight w:val="cyan"/>
          </w:rPr>
          <w:t>You can even use of</w:t>
        </w:r>
      </w:ins>
      <w:ins w:id="369" w:author="Bob Rudis" w:date="2013-11-03T19:42:00Z">
        <w:r>
          <w:rPr>
            <w:highlight w:val="cyan"/>
          </w:rPr>
          <w:t xml:space="preserve"> Excel </w:t>
        </w:r>
      </w:ins>
      <w:ins w:id="370" w:author="Bob Rudis" w:date="2013-11-03T19:43:00Z">
        <w:r>
          <w:rPr>
            <w:highlight w:val="cyan"/>
          </w:rPr>
          <w:t xml:space="preserve">to make enhanced visualization elements. The </w:t>
        </w:r>
      </w:ins>
      <w:ins w:id="371" w:author="Bob Rudis" w:date="2013-11-03T19:44:00Z">
        <w:r>
          <w:rPr>
            <w:highlight w:val="cyan"/>
          </w:rPr>
          <w:t xml:space="preserve">source for the </w:t>
        </w:r>
      </w:ins>
      <w:proofErr w:type="spellStart"/>
      <w:ins w:id="372" w:author="Bob Rudis" w:date="2013-11-03T19:43:00Z">
        <w:r>
          <w:rPr>
            <w:highlight w:val="cyan"/>
          </w:rPr>
          <w:t>sparklines</w:t>
        </w:r>
        <w:proofErr w:type="spellEnd"/>
        <w:r>
          <w:rPr>
            <w:highlight w:val="cyan"/>
          </w:rPr>
          <w:t xml:space="preserve"> used in Figure 10-4 can be </w:t>
        </w:r>
      </w:ins>
      <w:ins w:id="373" w:author="Bob Rudis" w:date="2013-11-03T19:44:00Z">
        <w:r>
          <w:rPr>
            <w:highlight w:val="cyan"/>
          </w:rPr>
          <w:t xml:space="preserve">found in </w:t>
        </w:r>
        <w:r w:rsidRPr="00E82564">
          <w:rPr>
            <w:rStyle w:val="InlineCode"/>
            <w:highlight w:val="cyan"/>
            <w:rPrChange w:id="374" w:author="Bob Rudis" w:date="2013-11-03T19:45:00Z">
              <w:rPr>
                <w:highlight w:val="cyan"/>
              </w:rPr>
            </w:rPrChange>
          </w:rPr>
          <w:t>ch10/docs/</w:t>
        </w:r>
        <w:r w:rsidRPr="00E82564">
          <w:rPr>
            <w:rStyle w:val="InlineCode"/>
            <w:rPrChange w:id="375" w:author="Bob Rudis" w:date="2013-11-03T19:45:00Z">
              <w:rPr/>
            </w:rPrChange>
          </w:rPr>
          <w:t>ch10-sparklines.xlsx</w:t>
        </w:r>
      </w:ins>
      <w:ins w:id="376" w:author="Bob Rudis" w:date="2013-11-03T19:45:00Z">
        <w:r>
          <w:t xml:space="preserve">, and Excel offers both </w:t>
        </w:r>
        <w:proofErr w:type="spellStart"/>
        <w:r>
          <w:t>sparkline</w:t>
        </w:r>
        <w:proofErr w:type="spellEnd"/>
        <w:r>
          <w:t xml:space="preserve"> and “</w:t>
        </w:r>
        <w:proofErr w:type="spellStart"/>
        <w:r>
          <w:t>sparkbar</w:t>
        </w:r>
        <w:proofErr w:type="spellEnd"/>
        <w:r>
          <w:t xml:space="preserve">” chart options </w:t>
        </w:r>
      </w:ins>
      <w:ins w:id="377" w:author="Bob Rudis" w:date="2013-11-03T19:46:00Z">
        <w:r>
          <w:t>with many options for customization.</w:t>
        </w:r>
      </w:ins>
    </w:p>
    <w:p w14:paraId="4AADCA22" w14:textId="42A9097F" w:rsidR="00EA26DE" w:rsidRDefault="00000499" w:rsidP="009D195C">
      <w:pPr>
        <w:pStyle w:val="Para"/>
        <w:rPr>
          <w:ins w:id="378" w:author="Russell Thomas" w:date="2013-09-17T13:28:00Z"/>
        </w:rPr>
      </w:pPr>
      <w:del w:id="379" w:author="Bob Rudis" w:date="2013-11-03T19:46:00Z">
        <w:r w:rsidRPr="005B1171" w:rsidDel="00E82564">
          <w:rPr>
            <w:szCs w:val="24"/>
            <w:highlight w:val="cyan"/>
            <w:rPrChange w:id="380" w:author="Kent, Kevin - Indianapolis" w:date="2013-10-22T15:01:00Z">
              <w:rPr/>
            </w:rPrChange>
          </w:rPr>
          <w:delText>Examples of how to create these enhanced dashboard elements in Excel, R</w:delText>
        </w:r>
      </w:del>
      <w:ins w:id="381" w:author="Kezia Endsley" w:date="2013-09-30T09:51:00Z">
        <w:del w:id="382" w:author="Bob Rudis" w:date="2013-11-03T19:46:00Z">
          <w:r w:rsidR="00224D7E" w:rsidRPr="005B1171" w:rsidDel="00E82564">
            <w:rPr>
              <w:highlight w:val="cyan"/>
              <w:rPrChange w:id="383" w:author="Kent, Kevin - Indianapolis" w:date="2013-10-22T15:01:00Z">
                <w:rPr>
                  <w:highlight w:val="yellow"/>
                </w:rPr>
              </w:rPrChange>
            </w:rPr>
            <w:delText>,</w:delText>
          </w:r>
        </w:del>
      </w:ins>
      <w:del w:id="384" w:author="Bob Rudis" w:date="2013-11-03T19:46:00Z">
        <w:r w:rsidRPr="005B1171" w:rsidDel="00E82564">
          <w:rPr>
            <w:szCs w:val="24"/>
            <w:highlight w:val="cyan"/>
            <w:rPrChange w:id="385" w:author="Kent, Kevin - Indianapolis" w:date="2013-10-22T15:01:00Z">
              <w:rPr/>
            </w:rPrChange>
          </w:rPr>
          <w:delText xml:space="preserve"> and with Google Charts are provided on the book’s website</w:delText>
        </w:r>
      </w:del>
      <w:ins w:id="386" w:author="Kent, Kevin - Indianapolis" w:date="2013-10-23T14:45:00Z">
        <w:del w:id="387" w:author="Bob Rudis" w:date="2013-11-03T19:38:00Z">
          <w:r w:rsidR="009F09BA" w:rsidDel="00A97B32">
            <w:rPr>
              <w:szCs w:val="24"/>
            </w:rPr>
            <w:delText xml:space="preserve"> (</w:delText>
          </w:r>
          <w:r w:rsidR="009F09BA" w:rsidRPr="009F09BA" w:rsidDel="00A97B32">
            <w:rPr>
              <w:rStyle w:val="InlineURL"/>
              <w:rPrChange w:id="388" w:author="Kent, Kevin - Indianapolis" w:date="2013-10-23T14:46:00Z">
                <w:rPr>
                  <w:szCs w:val="24"/>
                </w:rPr>
              </w:rPrChange>
            </w:rPr>
            <w:delText>www.wiley.com/go/datadrivensecurity</w:delText>
          </w:r>
        </w:del>
      </w:ins>
      <w:ins w:id="389" w:author="Kent, Kevin - Indianapolis" w:date="2013-10-23T14:46:00Z">
        <w:del w:id="390" w:author="Bob Rudis" w:date="2013-11-03T19:38:00Z">
          <w:r w:rsidR="009F09BA" w:rsidDel="00A97B32">
            <w:rPr>
              <w:szCs w:val="24"/>
            </w:rPr>
            <w:delText>)</w:delText>
          </w:r>
        </w:del>
      </w:ins>
      <w:del w:id="391" w:author="Bob Rudis" w:date="2013-11-03T19:46:00Z">
        <w:r w:rsidR="00EA26DE" w:rsidDel="00E82564">
          <w:delText xml:space="preserve">. </w:delText>
        </w:r>
      </w:del>
      <w:r w:rsidR="00EA26DE">
        <w:t>Ironically, Splunk has a rich visualization library that includes bullet graphs and sparklines</w:t>
      </w:r>
      <w:r w:rsidR="00B25084">
        <w:t>, so if you’re building your dashboards in that tool, ditch the gauges and switch to the more informative options.</w:t>
      </w:r>
    </w:p>
    <w:p w14:paraId="083052B2" w14:textId="77777777" w:rsidR="001A638D" w:rsidRDefault="005302AF">
      <w:pPr>
        <w:pStyle w:val="QueryPara"/>
        <w:numPr>
          <w:ins w:id="392" w:author="Russell Thomas" w:date="2013-09-17T13:28:00Z"/>
        </w:numPr>
        <w:rPr>
          <w:ins w:id="393" w:author="Bob Rudis" w:date="2013-11-03T19:33:00Z"/>
        </w:rPr>
        <w:pPrChange w:id="394" w:author="Russell Thomas" w:date="2013-09-17T13:29:00Z">
          <w:pPr>
            <w:pStyle w:val="Para"/>
          </w:pPr>
        </w:pPrChange>
      </w:pPr>
      <w:ins w:id="395" w:author="Russell Thomas" w:date="2013-09-17T13:29:00Z">
        <w:r w:rsidRPr="005B1171">
          <w:rPr>
            <w:highlight w:val="cyan"/>
            <w:rPrChange w:id="396" w:author="Kent, Kevin - Indianapolis" w:date="2013-10-22T15:01:00Z">
              <w:rPr/>
            </w:rPrChange>
          </w:rPr>
          <w:t>There was no</w:t>
        </w:r>
      </w:ins>
      <w:ins w:id="397" w:author="Russell Thomas" w:date="2013-09-17T13:32:00Z">
        <w:r w:rsidRPr="005B1171">
          <w:rPr>
            <w:highlight w:val="cyan"/>
            <w:rPrChange w:id="398" w:author="Kent, Kevin - Indianapolis" w:date="2013-10-22T15:01:00Z">
              <w:rPr/>
            </w:rPrChange>
          </w:rPr>
          <w:t>thing in the</w:t>
        </w:r>
      </w:ins>
      <w:ins w:id="399" w:author="Russell Thomas" w:date="2013-09-17T13:29:00Z">
        <w:r w:rsidRPr="005B1171">
          <w:rPr>
            <w:highlight w:val="cyan"/>
            <w:rPrChange w:id="400" w:author="Kent, Kevin - Indianapolis" w:date="2013-10-22T15:01:00Z">
              <w:rPr/>
            </w:rPrChange>
          </w:rPr>
          <w:t xml:space="preserve"> code </w:t>
        </w:r>
      </w:ins>
      <w:ins w:id="401" w:author="Russell Thomas" w:date="2013-09-17T13:31:00Z">
        <w:r w:rsidRPr="005B1171">
          <w:rPr>
            <w:highlight w:val="cyan"/>
            <w:rPrChange w:id="402" w:author="Kent, Kevin - Indianapolis" w:date="2013-10-22T15:01:00Z">
              <w:rPr/>
            </w:rPrChange>
          </w:rPr>
          <w:t>zip archive</w:t>
        </w:r>
      </w:ins>
      <w:ins w:id="403" w:author="Russell Thomas" w:date="2013-09-17T13:29:00Z">
        <w:r w:rsidRPr="005B1171">
          <w:rPr>
            <w:highlight w:val="cyan"/>
            <w:rPrChange w:id="404" w:author="Kent, Kevin - Indianapolis" w:date="2013-10-22T15:01:00Z">
              <w:rPr/>
            </w:rPrChange>
          </w:rPr>
          <w:t xml:space="preserve"> for “enhanced dashboard elements”</w:t>
        </w:r>
      </w:ins>
      <w:ins w:id="405" w:author="Russell Thomas" w:date="2013-09-17T13:31:00Z">
        <w:r w:rsidRPr="005B1171">
          <w:rPr>
            <w:highlight w:val="cyan"/>
            <w:rPrChange w:id="406" w:author="Kent, Kevin - Indianapolis" w:date="2013-10-22T15:01:00Z">
              <w:rPr/>
            </w:rPrChange>
          </w:rPr>
          <w:t xml:space="preserve"> in Excel, R, or Google Charts.</w:t>
        </w:r>
      </w:ins>
      <w:ins w:id="407" w:author="Kent, Kevin - Indianapolis" w:date="2013-10-22T15:00:00Z">
        <w:r w:rsidR="005B1171" w:rsidRPr="005B1171">
          <w:rPr>
            <w:highlight w:val="cyan"/>
            <w:rPrChange w:id="408" w:author="Kent, Kevin - Indianapolis" w:date="2013-10-22T15:01:00Z">
              <w:rPr/>
            </w:rPrChange>
          </w:rPr>
          <w:t xml:space="preserve"> //Author, Please make sure what you say is going to be in the download is there, and give the readers specific folders to go to and filenames to look at so they know exactly where to look. Thanks, Kevin (</w:t>
        </w:r>
        <w:proofErr w:type="spellStart"/>
        <w:r w:rsidR="005B1171" w:rsidRPr="005B1171">
          <w:rPr>
            <w:highlight w:val="cyan"/>
            <w:rPrChange w:id="409" w:author="Kent, Kevin - Indianapolis" w:date="2013-10-22T15:01:00Z">
              <w:rPr/>
            </w:rPrChange>
          </w:rPr>
          <w:t>PjE</w:t>
        </w:r>
        <w:proofErr w:type="spellEnd"/>
        <w:r w:rsidR="005B1171" w:rsidRPr="005B1171">
          <w:rPr>
            <w:highlight w:val="cyan"/>
            <w:rPrChange w:id="410" w:author="Kent, Kevin - Indianapolis" w:date="2013-10-22T15:01:00Z">
              <w:rPr/>
            </w:rPrChange>
          </w:rPr>
          <w:t>)</w:t>
        </w:r>
      </w:ins>
    </w:p>
    <w:p w14:paraId="13D34B03" w14:textId="77777777" w:rsidR="00CC462B" w:rsidRDefault="00CC462B">
      <w:pPr>
        <w:pStyle w:val="QueryPara"/>
        <w:numPr>
          <w:ins w:id="411" w:author="Russell Thomas" w:date="2013-09-17T13:28:00Z"/>
        </w:numPr>
        <w:rPr>
          <w:ins w:id="412" w:author="Bob Rudis" w:date="2013-11-03T19:33:00Z"/>
        </w:rPr>
        <w:pPrChange w:id="413" w:author="Russell Thomas" w:date="2013-09-17T13:29:00Z">
          <w:pPr>
            <w:pStyle w:val="Para"/>
          </w:pPr>
        </w:pPrChange>
      </w:pPr>
    </w:p>
    <w:p w14:paraId="2BF16C63" w14:textId="77E101E1" w:rsidR="00CC462B" w:rsidRDefault="00CC462B">
      <w:pPr>
        <w:pStyle w:val="QueryPara"/>
        <w:numPr>
          <w:ins w:id="414" w:author="Russell Thomas" w:date="2013-09-17T13:28:00Z"/>
        </w:numPr>
        <w:pPrChange w:id="415" w:author="Russell Thomas" w:date="2013-09-17T13:29:00Z">
          <w:pPr>
            <w:pStyle w:val="Para"/>
          </w:pPr>
        </w:pPrChange>
      </w:pPr>
      <w:ins w:id="416" w:author="Bob Rudis" w:date="2013-11-03T19:33:00Z">
        <w:r>
          <w:t>AR: done. Thx.</w:t>
        </w:r>
      </w:ins>
    </w:p>
    <w:p w14:paraId="40E1300F" w14:textId="77777777" w:rsidR="00EA26DE" w:rsidRDefault="00EA26DE" w:rsidP="00EA26DE">
      <w:pPr>
        <w:pStyle w:val="H2"/>
      </w:pPr>
      <w:r>
        <w:t xml:space="preserve">A Dashboard Is Not </w:t>
      </w:r>
      <w:ins w:id="417" w:author="Kezia Endsley" w:date="2013-09-30T09:51:00Z">
        <w:r w:rsidR="00224D7E">
          <w:t>a</w:t>
        </w:r>
      </w:ins>
      <w:del w:id="418" w:author="Kezia Endsley" w:date="2013-09-30T09:51:00Z">
        <w:r w:rsidDel="00224D7E">
          <w:delText>A</w:delText>
        </w:r>
      </w:del>
      <w:r>
        <w:t xml:space="preserve"> Report</w:t>
      </w:r>
    </w:p>
    <w:p w14:paraId="19FD8E89" w14:textId="77777777" w:rsidR="00384CC8" w:rsidRDefault="00F1653A" w:rsidP="00C214F5">
      <w:pPr>
        <w:pStyle w:val="Para"/>
      </w:pPr>
      <w:r>
        <w:t xml:space="preserve">IT </w:t>
      </w:r>
      <w:r w:rsidR="00C76B0C">
        <w:t xml:space="preserve">and information security </w:t>
      </w:r>
      <w:r>
        <w:t>professionals tend to be very detail</w:t>
      </w:r>
      <w:ins w:id="419" w:author="Kezia Endsley" w:date="2013-09-30T10:05:00Z">
        <w:r w:rsidR="004A6A95">
          <w:t>-</w:t>
        </w:r>
      </w:ins>
      <w:del w:id="420" w:author="Kezia Endsley" w:date="2013-09-30T10:05:00Z">
        <w:r w:rsidDel="004A6A95">
          <w:delText xml:space="preserve"> </w:delText>
        </w:r>
      </w:del>
      <w:r>
        <w:t>oriented</w:t>
      </w:r>
      <w:ins w:id="421" w:author="Kezia Endsley" w:date="2013-09-30T10:05:00Z">
        <w:r w:rsidR="004A6A95">
          <w:t xml:space="preserve"> people</w:t>
        </w:r>
      </w:ins>
      <w:r>
        <w:t xml:space="preserve">. </w:t>
      </w:r>
      <w:ins w:id="422" w:author="Kezia Endsley" w:date="2013-09-30T10:05:00Z">
        <w:r w:rsidR="004A6A95">
          <w:t xml:space="preserve">They </w:t>
        </w:r>
      </w:ins>
      <w:del w:id="423" w:author="Kezia Endsley" w:date="2013-09-30T10:05:00Z">
        <w:r w:rsidDel="004A6A95">
          <w:delText xml:space="preserve">We </w:delText>
        </w:r>
      </w:del>
      <w:r>
        <w:t xml:space="preserve">are the type of people who </w:t>
      </w:r>
      <w:del w:id="424" w:author="Kent, Kevin - Indianapolis" w:date="2013-10-22T15:01:00Z">
        <w:r w:rsidDel="005B1171">
          <w:delText xml:space="preserve">got </w:delText>
        </w:r>
      </w:del>
      <w:ins w:id="425" w:author="Kent, Kevin - Indianapolis" w:date="2013-10-22T15:01:00Z">
        <w:r w:rsidR="005B1171">
          <w:t xml:space="preserve">get </w:t>
        </w:r>
      </w:ins>
      <w:r>
        <w:t xml:space="preserve">excited at the “show your work” directive on school assignments and love to dig into the details to show folks how </w:t>
      </w:r>
      <w:del w:id="426" w:author="Kezia Endsley" w:date="2013-09-30T10:05:00Z">
        <w:r w:rsidDel="004A6A95">
          <w:delText xml:space="preserve">we </w:delText>
        </w:r>
      </w:del>
      <w:ins w:id="427" w:author="Kezia Endsley" w:date="2013-09-30T10:05:00Z">
        <w:r w:rsidR="004A6A95">
          <w:t xml:space="preserve">they </w:t>
        </w:r>
      </w:ins>
      <w:r>
        <w:t xml:space="preserve">arrived at </w:t>
      </w:r>
      <w:ins w:id="428" w:author="Kezia Endsley" w:date="2013-09-30T10:05:00Z">
        <w:r w:rsidR="004A6A95">
          <w:t xml:space="preserve">their </w:t>
        </w:r>
      </w:ins>
      <w:del w:id="429" w:author="Kezia Endsley" w:date="2013-09-30T10:05:00Z">
        <w:r w:rsidDel="004A6A95">
          <w:delText xml:space="preserve">whatever </w:delText>
        </w:r>
      </w:del>
      <w:r>
        <w:t>conclusions</w:t>
      </w:r>
      <w:del w:id="430" w:author="Kezia Endsley" w:date="2013-09-30T10:05:00Z">
        <w:r w:rsidDel="004A6A95">
          <w:delText xml:space="preserve"> we have come to</w:delText>
        </w:r>
      </w:del>
      <w:r>
        <w:t xml:space="preserve">. </w:t>
      </w:r>
      <w:r w:rsidR="00C214F5">
        <w:t xml:space="preserve">It’s absolutely necessary to have multiple levels of detail behind the dashboards </w:t>
      </w:r>
      <w:del w:id="431" w:author="Kezia Endsley" w:date="2013-09-30T10:05:00Z">
        <w:r w:rsidR="00C214F5" w:rsidDel="004A6A95">
          <w:delText xml:space="preserve">we </w:delText>
        </w:r>
      </w:del>
      <w:ins w:id="432" w:author="Kezia Endsley" w:date="2013-09-30T10:05:00Z">
        <w:r w:rsidR="004A6A95">
          <w:t xml:space="preserve">you </w:t>
        </w:r>
      </w:ins>
      <w:r w:rsidR="00C214F5">
        <w:t xml:space="preserve">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w:t>
      </w:r>
      <w:del w:id="433" w:author="Kezia Endsley" w:date="2013-09-30T10:05:00Z">
        <w:r w:rsidR="00C214F5" w:rsidDel="004A6A95">
          <w:delText xml:space="preserve">consumer </w:delText>
        </w:r>
      </w:del>
      <w:ins w:id="434" w:author="Kezia Endsley" w:date="2013-09-30T10:05:00Z">
        <w:r w:rsidR="004A6A95">
          <w:t xml:space="preserve">viewer </w:t>
        </w:r>
      </w:ins>
      <w:r w:rsidR="00C214F5">
        <w:t xml:space="preserve">situational awareness </w:t>
      </w:r>
      <w:del w:id="435" w:author="Kezia Endsley" w:date="2013-09-30T10:05:00Z">
        <w:r w:rsidR="00C214F5" w:rsidDel="004A6A95">
          <w:delText xml:space="preserve">for </w:delText>
        </w:r>
      </w:del>
      <w:ins w:id="436" w:author="Kezia Endsley" w:date="2013-09-30T10:05:00Z">
        <w:r w:rsidR="004A6A95">
          <w:t xml:space="preserve">of </w:t>
        </w:r>
      </w:ins>
      <w:r w:rsidR="00C214F5">
        <w:t xml:space="preserve">the desired task. Just because </w:t>
      </w:r>
      <w:r w:rsidR="005A7A77">
        <w:t xml:space="preserve">the onboard diagnostic system in an automobile </w:t>
      </w:r>
      <w:r w:rsidR="00C214F5" w:rsidRPr="00C04B90">
        <w:rPr>
          <w:i/>
        </w:rPr>
        <w:t>can</w:t>
      </w:r>
      <w:r w:rsidR="00C214F5">
        <w:t xml:space="preserve"> tell you the value of the </w:t>
      </w:r>
      <w:r w:rsidR="00C214F5" w:rsidRPr="004A6A95">
        <w:t>“</w:t>
      </w:r>
      <w:r w:rsidR="00000499" w:rsidRPr="00000499">
        <w:rPr>
          <w:rPrChange w:id="437" w:author="Kezia Endsley" w:date="2013-09-30T10:05:00Z">
            <w:rPr>
              <w:i/>
            </w:rPr>
          </w:rPrChange>
        </w:rPr>
        <w:t>Bank 2, Sensor 3: Oxygen sensor voltage, Short term fuel trim</w:t>
      </w:r>
      <w:r w:rsidR="00C214F5" w:rsidRPr="004A6A95">
        <w:t>” doe</w:t>
      </w:r>
      <w:r w:rsidR="00C214F5">
        <w:t xml:space="preserve">s not mean that </w:t>
      </w:r>
      <w:r w:rsidR="00384CC8">
        <w:t>we need another ga</w:t>
      </w:r>
      <w:r w:rsidR="000817BE">
        <w:t>uge in our car</w:t>
      </w:r>
      <w:ins w:id="438" w:author="Kezia Endsley" w:date="2013-09-30T10:06:00Z">
        <w:r w:rsidR="004A6A95">
          <w:t>s</w:t>
        </w:r>
      </w:ins>
      <w:r w:rsidR="000817BE">
        <w:t xml:space="preserve"> that displays this</w:t>
      </w:r>
      <w:r w:rsidR="00384CC8">
        <w:t xml:space="preserve"> value while we’re driving. </w:t>
      </w:r>
      <w:r w:rsidR="00384CC8">
        <w:lastRenderedPageBreak/>
        <w:t>The “check engine” light is enough for us to know that something requires more deliberate att</w:t>
      </w:r>
      <w:r w:rsidR="0089320A">
        <w:t>ention and detailed examination.</w:t>
      </w:r>
    </w:p>
    <w:p w14:paraId="2F51E481" w14:textId="4F86E8A4" w:rsidR="00414173" w:rsidRDefault="00A67393" w:rsidP="00414173">
      <w:pPr>
        <w:pStyle w:val="Para"/>
      </w:pPr>
      <w:r>
        <w:t>Do not take this caution to mean that</w:t>
      </w:r>
      <w:r w:rsidR="0089320A">
        <w:t xml:space="preserve"> </w:t>
      </w:r>
      <w:ins w:id="439" w:author="Kezia Endsley" w:date="2013-09-30T10:06:00Z">
        <w:r w:rsidR="004A6A95">
          <w:t xml:space="preserve">you shouldn’t use </w:t>
        </w:r>
      </w:ins>
      <w:r w:rsidR="0089320A">
        <w:t>text, lists</w:t>
      </w:r>
      <w:ins w:id="440" w:author="Kezia Endsley" w:date="2013-09-30T10:06:00Z">
        <w:r w:rsidR="004A6A95">
          <w:t>,</w:t>
        </w:r>
      </w:ins>
      <w:r w:rsidR="0089320A">
        <w:t xml:space="preserve"> and tables </w:t>
      </w:r>
      <w:del w:id="441" w:author="Kezia Endsley" w:date="2013-09-30T10:06:00Z">
        <w:r w:rsidDel="004A6A95">
          <w:delText xml:space="preserve">should not be used </w:delText>
        </w:r>
      </w:del>
      <w:r>
        <w:t>in a dashboard. Those elements are valid to include where</w:t>
      </w:r>
      <w:ins w:id="442" w:author="Kent, Kevin - Indianapolis" w:date="2013-10-22T15:02:00Z">
        <w:r w:rsidR="005B1171">
          <w:t xml:space="preserve"> you need</w:t>
        </w:r>
      </w:ins>
      <w:r>
        <w:t xml:space="preserve"> precision</w:t>
      </w:r>
      <w:del w:id="443" w:author="Kent, Kevin - Indianapolis" w:date="2013-10-22T15:03:00Z">
        <w:r w:rsidDel="005B1171">
          <w:delText xml:space="preserve"> </w:delText>
        </w:r>
        <w:r w:rsidR="00414173" w:rsidDel="005B1171">
          <w:delText>is necessary</w:delText>
        </w:r>
      </w:del>
      <w:r w:rsidR="000817BE">
        <w:t>,</w:t>
      </w:r>
      <w:r w:rsidR="00414173">
        <w:t xml:space="preserve"> provided they support quick perception, comprehension</w:t>
      </w:r>
      <w:ins w:id="444" w:author="Kezia Endsley" w:date="2013-09-30T10:06:00Z">
        <w:r w:rsidR="0069177D">
          <w:t>,</w:t>
        </w:r>
      </w:ins>
      <w:r w:rsidR="00414173">
        <w:t xml:space="preserve"> and a call to action. If </w:t>
      </w:r>
      <w:del w:id="445" w:author="Kezia Endsley" w:date="2013-09-30T10:07:00Z">
        <w:r w:rsidR="00414173" w:rsidDel="00E07EC2">
          <w:delText xml:space="preserve">we </w:delText>
        </w:r>
      </w:del>
      <w:ins w:id="446" w:author="Kezia Endsley" w:date="2013-09-30T10:07:00Z">
        <w:r w:rsidR="00E07EC2">
          <w:t xml:space="preserve">you </w:t>
        </w:r>
      </w:ins>
      <w:r w:rsidR="00414173">
        <w:t xml:space="preserve">wanted to communicate </w:t>
      </w:r>
      <w:ins w:id="447" w:author="Bob Rudis" w:date="2013-11-03T19:49:00Z">
        <w:r w:rsidR="00B04582">
          <w:t xml:space="preserve">number of events per second being processed by </w:t>
        </w:r>
      </w:ins>
      <w:ins w:id="448" w:author="Bob Rudis" w:date="2013-11-03T19:50:00Z">
        <w:r w:rsidR="00B04582">
          <w:t xml:space="preserve">the </w:t>
        </w:r>
      </w:ins>
      <w:ins w:id="449" w:author="Bob Rudis" w:date="2013-11-03T19:51:00Z">
        <w:r w:rsidR="00B04582">
          <w:t xml:space="preserve">SIEM </w:t>
        </w:r>
      </w:ins>
      <w:del w:id="450" w:author="Bob Rudis" w:date="2013-11-03T19:49:00Z">
        <w:r w:rsidR="00414173" w:rsidDel="00B04582">
          <w:delText xml:space="preserve">the </w:delText>
        </w:r>
      </w:del>
      <w:del w:id="451" w:author="Bob Rudis" w:date="2013-11-03T19:50:00Z">
        <w:r w:rsidR="00414173" w:rsidDel="00B04582">
          <w:delText>SIEM</w:delText>
        </w:r>
      </w:del>
      <w:del w:id="452" w:author="Bob Rudis" w:date="2013-11-03T19:51:00Z">
        <w:r w:rsidR="00414173" w:rsidDel="00B04582">
          <w:delText xml:space="preserve"> events per second </w:delText>
        </w:r>
      </w:del>
      <w:r w:rsidR="00414173">
        <w:t xml:space="preserve">from Figure </w:t>
      </w:r>
      <w:r w:rsidR="000A4F2C">
        <w:t>10</w:t>
      </w:r>
      <w:ins w:id="453" w:author="Kezia Endsley" w:date="2013-09-30T09:51:00Z">
        <w:r w:rsidR="00121824">
          <w:t>-</w:t>
        </w:r>
      </w:ins>
      <w:del w:id="454" w:author="Kezia Endsley" w:date="2013-09-30T09:51:00Z">
        <w:r w:rsidR="000A4F2C" w:rsidDel="00121824">
          <w:delText>.</w:delText>
        </w:r>
      </w:del>
      <w:r w:rsidR="00414173">
        <w:t>3 with just straight text, th</w:t>
      </w:r>
      <w:r w:rsidR="007B20FE">
        <w:t>ere are multiple possibilities</w:t>
      </w:r>
      <w:r w:rsidR="0024281C">
        <w:t xml:space="preserve"> </w:t>
      </w:r>
      <w:r w:rsidR="00113B30">
        <w:t>to choose from</w:t>
      </w:r>
      <w:ins w:id="455" w:author="Kezia Endsley" w:date="2013-09-30T10:07:00Z">
        <w:r w:rsidR="00E07EC2">
          <w:t>,</w:t>
        </w:r>
      </w:ins>
      <w:r w:rsidR="00113B30">
        <w:t xml:space="preserve"> </w:t>
      </w:r>
      <w:r w:rsidR="0024281C">
        <w:t xml:space="preserve">as shown in Figure </w:t>
      </w:r>
      <w:r w:rsidR="000A4F2C">
        <w:t>10</w:t>
      </w:r>
      <w:ins w:id="456" w:author="Kezia Endsley" w:date="2013-09-30T09:51:00Z">
        <w:r w:rsidR="00121824">
          <w:t>-</w:t>
        </w:r>
      </w:ins>
      <w:del w:id="457" w:author="Kezia Endsley" w:date="2013-09-30T09:51:00Z">
        <w:r w:rsidR="000A4F2C" w:rsidDel="00121824">
          <w:delText>.</w:delText>
        </w:r>
      </w:del>
      <w:r w:rsidR="0024281C">
        <w:t>5</w:t>
      </w:r>
      <w:ins w:id="458" w:author="Bob Rudis" w:date="2013-11-03T19:51:00Z">
        <w:r w:rsidR="00B06CDD">
          <w:t xml:space="preserve">, including plain text or colored text (if highlighting the value as </w:t>
        </w:r>
      </w:ins>
      <w:ins w:id="459" w:author="Bob Rudis" w:date="2013-11-03T19:52:00Z">
        <w:r w:rsidR="00B06CDD">
          <w:t xml:space="preserve">“interesting”) or even a simple textual table. If you really just need to drive action with out presenting underlying detail, the simple </w:t>
        </w:r>
      </w:ins>
      <w:ins w:id="460" w:author="Bob Rudis" w:date="2013-11-03T19:53:00Z">
        <w:r w:rsidR="00B06CDD">
          <w:t>“Variance +43%” statement should be enough to motivate someone to find out why the system is suddenly seeing 43% more events than usual.</w:t>
        </w:r>
      </w:ins>
      <w:del w:id="461" w:author="Bob Rudis" w:date="2013-11-03T19:51:00Z">
        <w:r w:rsidR="007B20FE" w:rsidDel="00B06CDD">
          <w:delText>.</w:delText>
        </w:r>
      </w:del>
    </w:p>
    <w:p w14:paraId="73B7EE52" w14:textId="3C7853DE" w:rsidR="0024281C" w:rsidRDefault="00000499" w:rsidP="0024281C">
      <w:pPr>
        <w:pStyle w:val="Slug"/>
      </w:pPr>
      <w:r w:rsidRPr="00000499">
        <w:rPr>
          <w:highlight w:val="green"/>
          <w:rPrChange w:id="462" w:author="Russell Thomas" w:date="2013-09-17T11:43:00Z">
            <w:rPr>
              <w:rFonts w:ascii="Times New Roman" w:hAnsi="Times New Roman"/>
              <w:b w:val="0"/>
              <w:snapToGrid w:val="0"/>
              <w:sz w:val="26"/>
              <w:szCs w:val="24"/>
            </w:rPr>
          </w:rPrChange>
        </w:rPr>
        <w:t>Figure 10</w:t>
      </w:r>
      <w:ins w:id="463" w:author="Kezia Endsley" w:date="2013-09-30T09:52:00Z">
        <w:r w:rsidR="00121824">
          <w:rPr>
            <w:highlight w:val="green"/>
          </w:rPr>
          <w:t>-</w:t>
        </w:r>
      </w:ins>
      <w:del w:id="464" w:author="Kezia Endsley" w:date="2013-09-30T09:52:00Z">
        <w:r w:rsidRPr="00000499">
          <w:rPr>
            <w:highlight w:val="green"/>
            <w:rPrChange w:id="465" w:author="Russell Thomas" w:date="2013-09-17T11:43:00Z">
              <w:rPr>
                <w:rFonts w:ascii="Times New Roman" w:hAnsi="Times New Roman"/>
                <w:b w:val="0"/>
                <w:snapToGrid w:val="0"/>
                <w:sz w:val="26"/>
                <w:szCs w:val="24"/>
              </w:rPr>
            </w:rPrChange>
          </w:rPr>
          <w:delText>.</w:delText>
        </w:r>
      </w:del>
      <w:r w:rsidRPr="00000499">
        <w:rPr>
          <w:highlight w:val="green"/>
          <w:rPrChange w:id="466" w:author="Russell Thomas" w:date="2013-09-17T11:43:00Z">
            <w:rPr>
              <w:rFonts w:ascii="Times New Roman" w:hAnsi="Times New Roman"/>
              <w:b w:val="0"/>
              <w:snapToGrid w:val="0"/>
              <w:sz w:val="26"/>
              <w:szCs w:val="24"/>
            </w:rPr>
          </w:rPrChange>
        </w:rPr>
        <w:t>5</w:t>
      </w:r>
      <w:ins w:id="467" w:author="Kent, Kevin - Indianapolis" w:date="2013-10-22T15:19:00Z">
        <w:r w:rsidR="00A239AA">
          <w:rPr>
            <w:highlight w:val="green"/>
          </w:rPr>
          <w:t>:</w:t>
        </w:r>
      </w:ins>
      <w:r w:rsidRPr="00000499">
        <w:rPr>
          <w:highlight w:val="green"/>
          <w:rPrChange w:id="468" w:author="Russell Thomas" w:date="2013-09-17T11:43:00Z">
            <w:rPr>
              <w:rFonts w:ascii="Times New Roman" w:hAnsi="Times New Roman"/>
              <w:b w:val="0"/>
              <w:snapToGrid w:val="0"/>
              <w:sz w:val="26"/>
              <w:szCs w:val="24"/>
            </w:rPr>
          </w:rPrChange>
        </w:rPr>
        <w:t xml:space="preserve"> Encoding </w:t>
      </w:r>
      <w:r w:rsidR="005B1171" w:rsidRPr="005B1171">
        <w:rPr>
          <w:highlight w:val="green"/>
        </w:rPr>
        <w:t xml:space="preserve">measures </w:t>
      </w:r>
      <w:ins w:id="469" w:author="Kezia Endsley" w:date="2013-09-30T09:52:00Z">
        <w:r w:rsidR="005B1171">
          <w:rPr>
            <w:highlight w:val="green"/>
          </w:rPr>
          <w:t>w</w:t>
        </w:r>
      </w:ins>
      <w:del w:id="470" w:author="Kezia Endsley" w:date="2013-09-30T09:52:00Z">
        <w:r w:rsidR="005B1171" w:rsidRPr="005B1171">
          <w:rPr>
            <w:highlight w:val="green"/>
          </w:rPr>
          <w:delText>w</w:delText>
        </w:r>
      </w:del>
      <w:r w:rsidR="005B1171" w:rsidRPr="005B1171">
        <w:rPr>
          <w:highlight w:val="green"/>
        </w:rPr>
        <w:t>ith text</w:t>
      </w:r>
      <w:r w:rsidRPr="00000499">
        <w:rPr>
          <w:highlight w:val="green"/>
          <w:rPrChange w:id="471" w:author="Russell Thomas" w:date="2013-09-17T11:43:00Z">
            <w:rPr>
              <w:rFonts w:ascii="Times New Roman" w:hAnsi="Times New Roman"/>
              <w:b w:val="0"/>
              <w:snapToGrid w:val="0"/>
              <w:sz w:val="26"/>
              <w:szCs w:val="24"/>
            </w:rPr>
          </w:rPrChange>
        </w:rPr>
        <w:tab/>
        <w:t>[793725</w:t>
      </w:r>
      <w:ins w:id="472" w:author="Kent, Kevin - Indianapolis" w:date="2013-10-22T15:03:00Z">
        <w:r w:rsidR="005B1171">
          <w:rPr>
            <w:highlight w:val="green"/>
          </w:rPr>
          <w:t xml:space="preserve"> </w:t>
        </w:r>
      </w:ins>
      <w:r w:rsidRPr="00000499">
        <w:rPr>
          <w:highlight w:val="green"/>
          <w:rPrChange w:id="473" w:author="Russell Thomas" w:date="2013-09-17T11:43:00Z">
            <w:rPr>
              <w:rFonts w:ascii="Times New Roman" w:hAnsi="Times New Roman"/>
              <w:b w:val="0"/>
              <w:snapToGrid w:val="0"/>
              <w:sz w:val="26"/>
              <w:szCs w:val="24"/>
            </w:rPr>
          </w:rPrChange>
        </w:rPr>
        <w:t>c10f</w:t>
      </w:r>
      <w:ins w:id="474" w:author="Kent, Kevin - Indianapolis" w:date="2013-10-22T15:03:00Z">
        <w:r w:rsidR="005B1171">
          <w:rPr>
            <w:highlight w:val="green"/>
          </w:rPr>
          <w:t>0</w:t>
        </w:r>
      </w:ins>
      <w:r w:rsidRPr="00000499">
        <w:rPr>
          <w:highlight w:val="green"/>
          <w:rPrChange w:id="475" w:author="Russell Thomas" w:date="2013-09-17T11:43:00Z">
            <w:rPr>
              <w:rFonts w:ascii="Times New Roman" w:hAnsi="Times New Roman"/>
              <w:b w:val="0"/>
              <w:snapToGrid w:val="0"/>
              <w:sz w:val="26"/>
              <w:szCs w:val="24"/>
            </w:rPr>
          </w:rPrChange>
        </w:rPr>
        <w:t>05.</w:t>
      </w:r>
      <w:ins w:id="476" w:author="Bob Rudis" w:date="2013-11-03T19:51:00Z">
        <w:r w:rsidR="00B04582">
          <w:rPr>
            <w:highlight w:val="green"/>
          </w:rPr>
          <w:t>eps</w:t>
        </w:r>
      </w:ins>
      <w:del w:id="477" w:author="Bob Rudis" w:date="2013-11-03T19:51:00Z">
        <w:r w:rsidRPr="00000499" w:rsidDel="00B04582">
          <w:rPr>
            <w:highlight w:val="green"/>
            <w:rPrChange w:id="478" w:author="Russell Thomas" w:date="2013-09-17T11:43:00Z">
              <w:rPr>
                <w:rFonts w:ascii="Times New Roman" w:hAnsi="Times New Roman"/>
                <w:b w:val="0"/>
                <w:snapToGrid w:val="0"/>
                <w:sz w:val="26"/>
                <w:szCs w:val="24"/>
              </w:rPr>
            </w:rPrChange>
          </w:rPr>
          <w:delText>pdf</w:delText>
        </w:r>
      </w:del>
      <w:r w:rsidRPr="00000499">
        <w:rPr>
          <w:highlight w:val="green"/>
          <w:rPrChange w:id="479" w:author="Russell Thomas" w:date="2013-09-17T11:43:00Z">
            <w:rPr>
              <w:rFonts w:ascii="Times New Roman" w:hAnsi="Times New Roman"/>
              <w:b w:val="0"/>
              <w:snapToGrid w:val="0"/>
              <w:sz w:val="26"/>
              <w:szCs w:val="24"/>
            </w:rPr>
          </w:rPrChange>
        </w:rPr>
        <w:t>]</w:t>
      </w:r>
    </w:p>
    <w:p w14:paraId="723EA83D" w14:textId="77777777" w:rsidR="005B1171" w:rsidRDefault="005B1171">
      <w:pPr>
        <w:pStyle w:val="QueryPara"/>
        <w:rPr>
          <w:ins w:id="480" w:author="Bob Rudis" w:date="2013-11-03T19:55:00Z"/>
        </w:rPr>
        <w:pPrChange w:id="481" w:author="Kent, Kevin - Indianapolis" w:date="2013-10-22T15:05:00Z">
          <w:pPr>
            <w:pStyle w:val="Para"/>
          </w:pPr>
        </w:pPrChange>
      </w:pPr>
      <w:ins w:id="482" w:author="Kent, Kevin - Indianapolis" w:date="2013-10-22T15:05:00Z">
        <w:r>
          <w:t>[AU: Again, why don’t you briefly explain what the readers are looking at, and what you want them to take away from these different presentations. Thanks, Kevin (PJE)]</w:t>
        </w:r>
      </w:ins>
    </w:p>
    <w:p w14:paraId="65F9075F" w14:textId="77777777" w:rsidR="00BA1E87" w:rsidRDefault="00BA1E87">
      <w:pPr>
        <w:pStyle w:val="QueryPara"/>
        <w:rPr>
          <w:ins w:id="483" w:author="Bob Rudis" w:date="2013-11-03T19:55:00Z"/>
        </w:rPr>
        <w:pPrChange w:id="484" w:author="Kent, Kevin - Indianapolis" w:date="2013-10-22T15:05:00Z">
          <w:pPr>
            <w:pStyle w:val="Para"/>
          </w:pPr>
        </w:pPrChange>
      </w:pPr>
    </w:p>
    <w:p w14:paraId="1D9CAADE" w14:textId="20547C1D" w:rsidR="00BA1E87" w:rsidRDefault="00BA1E87">
      <w:pPr>
        <w:pStyle w:val="QueryPara"/>
        <w:rPr>
          <w:ins w:id="485" w:author="Kent, Kevin - Indianapolis" w:date="2013-10-22T15:05:00Z"/>
        </w:rPr>
        <w:pPrChange w:id="486" w:author="Kent, Kevin - Indianapolis" w:date="2013-10-22T15:05:00Z">
          <w:pPr>
            <w:pStyle w:val="Para"/>
          </w:pPr>
        </w:pPrChange>
      </w:pPr>
      <w:ins w:id="487" w:author="Bob Rudis" w:date="2013-11-03T19:55:00Z">
        <w:r>
          <w:t>AR: done. Thx.</w:t>
        </w:r>
      </w:ins>
    </w:p>
    <w:p w14:paraId="68C90E17" w14:textId="77777777" w:rsidR="00FE1B98" w:rsidRDefault="00113B30" w:rsidP="0024281C">
      <w:pPr>
        <w:pStyle w:val="Para"/>
      </w:pPr>
      <w:r>
        <w:t xml:space="preserve">As </w:t>
      </w:r>
      <w:del w:id="488" w:author="Kezia Endsley" w:date="2013-09-30T10:07:00Z">
        <w:r w:rsidDel="00835261">
          <w:delText xml:space="preserve">we </w:delText>
        </w:r>
      </w:del>
      <w:r>
        <w:t xml:space="preserve">indicated in Chapter 6, </w:t>
      </w:r>
      <w:r w:rsidR="00BA2E4F">
        <w:t>i</w:t>
      </w:r>
      <w:r w:rsidR="0024281C">
        <w:t xml:space="preserve">t’s </w:t>
      </w:r>
      <w:r>
        <w:t xml:space="preserve">usually </w:t>
      </w:r>
      <w:r w:rsidR="0024281C">
        <w:t xml:space="preserve">best to display a graphic </w:t>
      </w:r>
      <w:del w:id="489" w:author="Kezia Endsley" w:date="2013-09-30T10:07:00Z">
        <w:r w:rsidR="0024281C" w:rsidDel="00835261">
          <w:delText>versu</w:delText>
        </w:r>
        <w:r w:rsidR="000817BE" w:rsidDel="00835261">
          <w:delText xml:space="preserve">s </w:delText>
        </w:r>
      </w:del>
      <w:ins w:id="490" w:author="Kezia Endsley" w:date="2013-09-30T10:07:00Z">
        <w:r w:rsidR="00835261">
          <w:t xml:space="preserve">instead of </w:t>
        </w:r>
      </w:ins>
      <w:r w:rsidR="000817BE">
        <w:t>large amounts of tabular data</w:t>
      </w:r>
      <w:ins w:id="491" w:author="Kezia Endsley" w:date="2013-09-30T10:07:00Z">
        <w:r w:rsidR="00835261">
          <w:t>.</w:t>
        </w:r>
      </w:ins>
      <w:r>
        <w:t xml:space="preserve"> </w:t>
      </w:r>
      <w:del w:id="492" w:author="Kezia Endsley" w:date="2013-09-30T10:07:00Z">
        <w:r w:rsidDel="00835261">
          <w:delText>since n</w:delText>
        </w:r>
      </w:del>
      <w:ins w:id="493" w:author="Kezia Endsley" w:date="2013-09-30T10:07:00Z">
        <w:r w:rsidR="00835261">
          <w:t>N</w:t>
        </w:r>
      </w:ins>
      <w:r>
        <w:t>umbers and text always require attention whereas shapes and colors can draw attention preattentively</w:t>
      </w:r>
      <w:ins w:id="494" w:author="Kezia Endsley" w:date="2013-09-30T10:07:00Z">
        <w:r w:rsidR="00835261">
          <w:t>.</w:t>
        </w:r>
      </w:ins>
      <w:del w:id="495" w:author="Kezia Endsley" w:date="2013-09-30T10:07:00Z">
        <w:r w:rsidR="000817BE" w:rsidDel="00835261">
          <w:delText>;</w:delText>
        </w:r>
      </w:del>
      <w:r w:rsidR="0024281C">
        <w:t xml:space="preserve"> </w:t>
      </w:r>
      <w:ins w:id="496" w:author="Kezia Endsley" w:date="2013-09-30T10:07:00Z">
        <w:r w:rsidR="00835261">
          <w:t>J</w:t>
        </w:r>
      </w:ins>
      <w:del w:id="497" w:author="Kezia Endsley" w:date="2013-09-30T10:07:00Z">
        <w:r w:rsidR="0024281C" w:rsidDel="00835261">
          <w:delText>j</w:delText>
        </w:r>
      </w:del>
      <w:r w:rsidR="0024281C">
        <w:t xml:space="preserve">ust be ready to </w:t>
      </w:r>
      <w:r w:rsidR="000817BE">
        <w:t>call up</w:t>
      </w:r>
      <w:r w:rsidR="0024281C">
        <w:t xml:space="preserve"> specific values or provide </w:t>
      </w:r>
      <w:del w:id="498" w:author="Kezia Endsley" w:date="2013-09-30T10:08:00Z">
        <w:r w:rsidR="0024281C" w:rsidDel="00835261">
          <w:delText xml:space="preserve">the </w:delText>
        </w:r>
      </w:del>
      <w:ins w:id="499" w:author="Kezia Endsley" w:date="2013-09-30T10:08:00Z">
        <w:r w:rsidR="00835261">
          <w:t xml:space="preserve">a </w:t>
        </w:r>
      </w:ins>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ins w:id="500" w:author="Kezia Endsley" w:date="2013-09-30T10:08:00Z">
        <w:r w:rsidR="00835261">
          <w:t>-</w:t>
        </w:r>
      </w:ins>
      <w:del w:id="501" w:author="Kezia Endsley" w:date="2013-09-30T10:08:00Z">
        <w:r w:rsidR="00FC4D58" w:rsidDel="00835261">
          <w:delText xml:space="preserve"> </w:delText>
        </w:r>
      </w:del>
      <w:r w:rsidR="00FC4D58">
        <w:t>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042E71C9" w14:textId="77777777" w:rsidR="00E62453" w:rsidRDefault="00E62453" w:rsidP="00E62453">
      <w:pPr>
        <w:pStyle w:val="FeatureType"/>
      </w:pPr>
      <w:proofErr w:type="gramStart"/>
      <w:r>
        <w:t>type</w:t>
      </w:r>
      <w:proofErr w:type="gramEnd"/>
      <w:r>
        <w:t>="</w:t>
      </w:r>
      <w:del w:id="502" w:author="Kezia Endsley" w:date="2013-09-30T10:08:00Z">
        <w:r w:rsidDel="00E73260">
          <w:delText>note</w:delText>
        </w:r>
      </w:del>
      <w:ins w:id="503" w:author="Kezia Endsley" w:date="2013-09-30T10:08:00Z">
        <w:r w:rsidR="00E73260">
          <w:t>general</w:t>
        </w:r>
      </w:ins>
      <w:r>
        <w:t>"</w:t>
      </w:r>
    </w:p>
    <w:p w14:paraId="04CFCEF1" w14:textId="77777777" w:rsidR="00E62453" w:rsidRDefault="00E41856" w:rsidP="00E62453">
      <w:pPr>
        <w:pStyle w:val="FeatureTitle"/>
      </w:pPr>
      <w:r>
        <w:t>When Dashboards Fail</w:t>
      </w:r>
    </w:p>
    <w:p w14:paraId="33429964" w14:textId="77777777" w:rsidR="00432C84" w:rsidRDefault="00432C84" w:rsidP="00E62453">
      <w:pPr>
        <w:pStyle w:val="FeaturePara"/>
      </w:pPr>
      <w:r>
        <w:t xml:space="preserve">Dashboards establish a partnership </w:t>
      </w:r>
      <w:del w:id="504" w:author="Kezia Endsley" w:date="2013-09-30T10:23:00Z">
        <w:r w:rsidDel="003166BD">
          <w:delText xml:space="preserve">relationship </w:delText>
        </w:r>
      </w:del>
      <w:r>
        <w:t xml:space="preserve">between the </w:t>
      </w:r>
      <w:del w:id="505" w:author="Kezia Endsley" w:date="2013-09-30T10:18:00Z">
        <w:r w:rsidDel="003166BD">
          <w:delText xml:space="preserve">consumers </w:delText>
        </w:r>
      </w:del>
      <w:ins w:id="506" w:author="Kezia Endsley" w:date="2013-09-30T10:18:00Z">
        <w:r w:rsidR="003166BD">
          <w:t xml:space="preserve">viewers </w:t>
        </w:r>
      </w:ins>
      <w:r>
        <w:t xml:space="preserve">and producers. </w:t>
      </w:r>
      <w:del w:id="507" w:author="Kezia Endsley" w:date="2013-09-30T10:18:00Z">
        <w:r w:rsidDel="003166BD">
          <w:delText xml:space="preserve">Consumers </w:delText>
        </w:r>
      </w:del>
      <w:ins w:id="508" w:author="Kezia Endsley" w:date="2013-09-30T10:18:00Z">
        <w:r w:rsidR="003166BD">
          <w:t xml:space="preserve">Viewers </w:t>
        </w:r>
      </w:ins>
      <w:r>
        <w:t>need to trust that the summarized views they are interpreting represent a good-faith attempt on the part of the producers to provide the most accurate data in the most effective way possible. Similarly, producers must have some assurance that the “messenger won’t be shot” for providing honest, accurate information.</w:t>
      </w:r>
    </w:p>
    <w:p w14:paraId="1D0360C1" w14:textId="77777777" w:rsidR="00407254" w:rsidRDefault="00432C84" w:rsidP="00E62453">
      <w:pPr>
        <w:pStyle w:val="FeaturePara"/>
      </w:pPr>
      <w:r>
        <w:t xml:space="preserve">This seems obvious, </w:t>
      </w:r>
      <w:r w:rsidR="00407254">
        <w:t xml:space="preserve">but how many times have you been in a dashboard review meeting where you cringed at some measure being reported as acceptable when you </w:t>
      </w:r>
      <w:r w:rsidR="00407254" w:rsidRPr="00432C84">
        <w:rPr>
          <w:i/>
        </w:rPr>
        <w:t>knew</w:t>
      </w:r>
      <w:r w:rsidR="00407254">
        <w:t xml:space="preserve"> that there was cause for concern (especially as it relates to the status of highly visible projects). </w:t>
      </w:r>
      <w:r>
        <w:t xml:space="preserve">This is a situation even the most elegantly crafted dashboard cannot </w:t>
      </w:r>
      <w:del w:id="509" w:author="Kezia Endsley" w:date="2013-09-30T10:23:00Z">
        <w:r w:rsidDel="003166BD">
          <w:delText xml:space="preserve">be </w:delText>
        </w:r>
      </w:del>
      <w:r>
        <w:t xml:space="preserve">resolve. Chapter 6 presented the concept of “truth” as it relates to </w:t>
      </w:r>
      <w:r>
        <w:lastRenderedPageBreak/>
        <w:t>data</w:t>
      </w:r>
      <w:ins w:id="510" w:author="Kent, Kevin - Indianapolis" w:date="2013-10-22T15:06:00Z">
        <w:r w:rsidR="00143398">
          <w:t>,</w:t>
        </w:r>
      </w:ins>
      <w:r>
        <w:t xml:space="preserve"> and it’s vital that a dashboard always display truthful measures if an organization is serious about managing operations with them.</w:t>
      </w:r>
    </w:p>
    <w:p w14:paraId="25A39445" w14:textId="5E6DB40F" w:rsidR="00FB4B5A" w:rsidRDefault="00432C84" w:rsidP="00E62453">
      <w:pPr>
        <w:pStyle w:val="FeaturePara"/>
      </w:pPr>
      <w:r>
        <w:t xml:space="preserve">Dashboards also fail when they regularly </w:t>
      </w:r>
      <w:r w:rsidR="00FB4B5A">
        <w:t xml:space="preserve">miscommunicate or over-communicate </w:t>
      </w:r>
      <w:r>
        <w:t>the performance measures</w:t>
      </w:r>
      <w:r w:rsidR="00FB4B5A">
        <w:t xml:space="preserve">. It’s a far easier task to </w:t>
      </w:r>
      <w:ins w:id="511" w:author="Bob Rudis" w:date="2013-11-03T19:55:00Z">
        <w:r w:rsidR="00BA1E87">
          <w:t xml:space="preserve">make a lazy guess </w:t>
        </w:r>
      </w:ins>
      <w:del w:id="512" w:author="Bob Rudis" w:date="2013-11-03T19:55:00Z">
        <w:r w:rsidR="00FB4B5A" w:rsidDel="00BA1E87">
          <w:delText xml:space="preserve">take </w:delText>
        </w:r>
        <w:r w:rsidR="00000499" w:rsidRPr="00000499" w:rsidDel="00BA1E87">
          <w:rPr>
            <w:highlight w:val="cyan"/>
            <w:rPrChange w:id="513" w:author="Kezia Endsley" w:date="2013-09-30T10:24:00Z">
              <w:rPr>
                <w:rFonts w:ascii="Times New Roman" w:hAnsi="Times New Roman"/>
                <w:snapToGrid w:val="0"/>
              </w:rPr>
            </w:rPrChange>
          </w:rPr>
          <w:delText>a swag at something</w:delText>
        </w:r>
        <w:r w:rsidR="00FB4B5A" w:rsidDel="00BA1E87">
          <w:delText xml:space="preserve"> </w:delText>
        </w:r>
      </w:del>
      <w:r w:rsidR="00FB4B5A">
        <w:t xml:space="preserve">and put a green stoplight in a PowerPoint document than it is to admit you don’t have enough real data to back the analysis and quantification of an important measure. Similarly, </w:t>
      </w:r>
      <w:r>
        <w:t xml:space="preserve">if </w:t>
      </w:r>
      <w:ins w:id="514" w:author="Kezia Endsley" w:date="2013-09-30T10:19:00Z">
        <w:r w:rsidR="003166BD">
          <w:t xml:space="preserve">the </w:t>
        </w:r>
      </w:ins>
      <w:del w:id="515" w:author="Kezia Endsley" w:date="2013-09-30T10:19:00Z">
        <w:r w:rsidDel="003166BD">
          <w:delText xml:space="preserve">consumers </w:delText>
        </w:r>
      </w:del>
      <w:ins w:id="516" w:author="Kezia Endsley" w:date="2013-09-30T10:19:00Z">
        <w:r w:rsidR="003166BD">
          <w:t xml:space="preserve">viewers </w:t>
        </w:r>
      </w:ins>
      <w:r>
        <w:t>always review the supporting material for every performance measure</w:t>
      </w:r>
      <w:ins w:id="517" w:author="Kezia Endsley" w:date="2013-09-30T10:24:00Z">
        <w:r w:rsidR="003166BD">
          <w:t>, they probably</w:t>
        </w:r>
      </w:ins>
      <w:r>
        <w:t xml:space="preserve"> </w:t>
      </w:r>
      <w:del w:id="518" w:author="Kezia Endsley" w:date="2013-09-30T10:24:00Z">
        <w:r w:rsidDel="003166BD">
          <w:delText>then it’s likely the they do not</w:delText>
        </w:r>
      </w:del>
      <w:ins w:id="519" w:author="Kezia Endsley" w:date="2013-09-30T10:24:00Z">
        <w:r w:rsidR="003166BD">
          <w:t>don’t</w:t>
        </w:r>
      </w:ins>
      <w:r>
        <w:t xml:space="preserve"> trust the producers </w:t>
      </w:r>
      <w:del w:id="520" w:author="Kezia Endsley" w:date="2013-09-30T10:24:00Z">
        <w:r w:rsidDel="003166BD">
          <w:delText xml:space="preserve">enough </w:delText>
        </w:r>
      </w:del>
      <w:r>
        <w:t>and should trade their dashboards in for reports</w:t>
      </w:r>
      <w:r w:rsidR="00FB4B5A">
        <w:t>.</w:t>
      </w:r>
    </w:p>
    <w:p w14:paraId="0F7BF1D6" w14:textId="77777777" w:rsidR="001A638D" w:rsidRDefault="003166BD">
      <w:pPr>
        <w:pStyle w:val="QueryPara"/>
        <w:numPr>
          <w:ins w:id="521" w:author="Kezia Endsley" w:date="2013-09-30T10:24:00Z"/>
        </w:numPr>
        <w:rPr>
          <w:ins w:id="522" w:author="Bob Rudis" w:date="2013-11-03T19:55:00Z"/>
        </w:rPr>
        <w:pPrChange w:id="523" w:author="Kezia Endsley" w:date="2013-09-30T10:25:00Z">
          <w:pPr>
            <w:pStyle w:val="ChapterTitle"/>
          </w:pPr>
        </w:pPrChange>
      </w:pPr>
      <w:ins w:id="524" w:author="Kezia Endsley" w:date="2013-09-30T10:24:00Z">
        <w:r>
          <w:t>[[Author: “take a sw</w:t>
        </w:r>
      </w:ins>
      <w:ins w:id="525" w:author="Kezia Endsley" w:date="2013-09-30T10:25:00Z">
        <w:r>
          <w:t>a</w:t>
        </w:r>
      </w:ins>
      <w:ins w:id="526" w:author="Kezia Endsley" w:date="2013-09-30T10:24:00Z">
        <w:r>
          <w:t>g at something</w:t>
        </w:r>
      </w:ins>
      <w:ins w:id="527" w:author="Kezia Endsley" w:date="2013-09-30T10:25:00Z">
        <w:r>
          <w:t xml:space="preserve">”? Do you mean take a swing? I don’t recognize this </w:t>
        </w:r>
        <w:r w:rsidR="00910733">
          <w:t xml:space="preserve">saying as it is... </w:t>
        </w:r>
        <w:proofErr w:type="spellStart"/>
        <w:r>
          <w:t>Kezia</w:t>
        </w:r>
        <w:proofErr w:type="spellEnd"/>
        <w:r>
          <w:t>]]</w:t>
        </w:r>
      </w:ins>
      <w:ins w:id="528" w:author="Kent, Kevin - Indianapolis" w:date="2013-10-22T15:07:00Z">
        <w:r w:rsidR="00143398">
          <w:t xml:space="preserve"> //Authors, Will that be too slangy? Just write “to make a guess” instead? Thanks, Kevin (</w:t>
        </w:r>
        <w:proofErr w:type="spellStart"/>
        <w:r w:rsidR="00143398">
          <w:t>PjE</w:t>
        </w:r>
        <w:proofErr w:type="spellEnd"/>
        <w:r w:rsidR="00143398">
          <w:t>)</w:t>
        </w:r>
      </w:ins>
    </w:p>
    <w:p w14:paraId="642A1709" w14:textId="77777777" w:rsidR="00BA1E87" w:rsidRDefault="00BA1E87">
      <w:pPr>
        <w:pStyle w:val="QueryPara"/>
        <w:numPr>
          <w:ins w:id="529" w:author="Kezia Endsley" w:date="2013-09-30T10:24:00Z"/>
        </w:numPr>
        <w:rPr>
          <w:ins w:id="530" w:author="Bob Rudis" w:date="2013-11-03T19:55:00Z"/>
        </w:rPr>
        <w:pPrChange w:id="531" w:author="Kezia Endsley" w:date="2013-09-30T10:25:00Z">
          <w:pPr>
            <w:pStyle w:val="ChapterTitle"/>
          </w:pPr>
        </w:pPrChange>
      </w:pPr>
    </w:p>
    <w:p w14:paraId="3DC29E72" w14:textId="13597B20" w:rsidR="00BA1E87" w:rsidRDefault="00BA1E87">
      <w:pPr>
        <w:pStyle w:val="QueryPara"/>
        <w:numPr>
          <w:ins w:id="532" w:author="Kezia Endsley" w:date="2013-09-30T10:24:00Z"/>
        </w:numPr>
        <w:rPr>
          <w:ins w:id="533" w:author="Kezia Endsley" w:date="2013-09-30T10:24:00Z"/>
        </w:rPr>
        <w:pPrChange w:id="534" w:author="Kezia Endsley" w:date="2013-09-30T10:25:00Z">
          <w:pPr>
            <w:pStyle w:val="ChapterTitle"/>
          </w:pPr>
        </w:pPrChange>
      </w:pPr>
      <w:ins w:id="535" w:author="Bob Rudis" w:date="2013-11-03T19:55:00Z">
        <w:r>
          <w:t xml:space="preserve">AR: remove techno-slang </w:t>
        </w:r>
        <w:r>
          <w:sym w:font="Wingdings" w:char="F04A"/>
        </w:r>
        <w:r>
          <w:t xml:space="preserve"> thx. </w:t>
        </w:r>
      </w:ins>
    </w:p>
    <w:p w14:paraId="20F95F42" w14:textId="77777777" w:rsidR="00414173" w:rsidRDefault="00414173" w:rsidP="0024281C">
      <w:pPr>
        <w:pStyle w:val="H2"/>
      </w:pPr>
      <w:r>
        <w:t xml:space="preserve">A Dashboard Is Not </w:t>
      </w:r>
      <w:ins w:id="536" w:author="Kezia Endsley" w:date="2013-09-30T10:25:00Z">
        <w:r w:rsidR="00A506D6">
          <w:t>a</w:t>
        </w:r>
      </w:ins>
      <w:del w:id="537" w:author="Kezia Endsley" w:date="2013-09-30T10:25:00Z">
        <w:r w:rsidDel="00A506D6">
          <w:delText>A</w:delText>
        </w:r>
      </w:del>
      <w:r>
        <w:t xml:space="preserve"> Moving Van</w:t>
      </w:r>
    </w:p>
    <w:p w14:paraId="19C82984" w14:textId="77777777" w:rsidR="0024281C" w:rsidRDefault="00D42E56" w:rsidP="0024281C">
      <w:pPr>
        <w:pStyle w:val="Para"/>
      </w:pPr>
      <w:r>
        <w:t>Boxes are great for shipping items, but they are detrimental to the effective displa</w:t>
      </w:r>
      <w:r w:rsidR="00694603">
        <w:t>y of information on a dashboard</w:t>
      </w:r>
      <w:ins w:id="538" w:author="Kezia Endsley" w:date="2013-09-30T10:25:00Z">
        <w:r w:rsidR="00A506D6">
          <w:t>,</w:t>
        </w:r>
      </w:ins>
      <w:r w:rsidR="00694603">
        <w:t xml:space="preserve"> as see</w:t>
      </w:r>
      <w:r w:rsidR="005C014A">
        <w:t>n</w:t>
      </w:r>
      <w:r w:rsidR="00694603">
        <w:t xml:space="preserve"> in Figure </w:t>
      </w:r>
      <w:r w:rsidR="000A4F2C">
        <w:t>10</w:t>
      </w:r>
      <w:ins w:id="539" w:author="Kezia Endsley" w:date="2013-09-30T09:55:00Z">
        <w:r w:rsidR="00C06CA6">
          <w:t>-</w:t>
        </w:r>
      </w:ins>
      <w:del w:id="540" w:author="Kezia Endsley" w:date="2013-09-30T09:55:00Z">
        <w:r w:rsidR="000A4F2C" w:rsidDel="00C06CA6">
          <w:delText>.</w:delText>
        </w:r>
      </w:del>
      <w:r w:rsidR="00694603">
        <w:t>6.</w:t>
      </w:r>
    </w:p>
    <w:p w14:paraId="2EED6BD2" w14:textId="31A19DF5" w:rsidR="00D42E56" w:rsidRDefault="00000499" w:rsidP="00D42E56">
      <w:pPr>
        <w:pStyle w:val="Slug"/>
      </w:pPr>
      <w:r w:rsidRPr="00000499">
        <w:rPr>
          <w:highlight w:val="green"/>
          <w:rPrChange w:id="541" w:author="Russell Thomas" w:date="2013-09-17T11:51:00Z">
            <w:rPr>
              <w:rFonts w:ascii="Times New Roman" w:hAnsi="Times New Roman"/>
              <w:b w:val="0"/>
              <w:snapToGrid w:val="0"/>
              <w:sz w:val="26"/>
              <w:szCs w:val="24"/>
            </w:rPr>
          </w:rPrChange>
        </w:rPr>
        <w:t>Figure 10</w:t>
      </w:r>
      <w:ins w:id="542" w:author="Kezia Endsley" w:date="2013-09-30T09:55:00Z">
        <w:r w:rsidR="00C06CA6">
          <w:rPr>
            <w:highlight w:val="green"/>
          </w:rPr>
          <w:t>-</w:t>
        </w:r>
      </w:ins>
      <w:del w:id="543" w:author="Kezia Endsley" w:date="2013-09-30T09:55:00Z">
        <w:r w:rsidRPr="00000499">
          <w:rPr>
            <w:highlight w:val="green"/>
            <w:rPrChange w:id="544" w:author="Russell Thomas" w:date="2013-09-17T11:51:00Z">
              <w:rPr>
                <w:rFonts w:ascii="Times New Roman" w:hAnsi="Times New Roman"/>
                <w:b w:val="0"/>
                <w:snapToGrid w:val="0"/>
                <w:sz w:val="26"/>
                <w:szCs w:val="24"/>
              </w:rPr>
            </w:rPrChange>
          </w:rPr>
          <w:delText>.</w:delText>
        </w:r>
      </w:del>
      <w:r w:rsidRPr="00000499">
        <w:rPr>
          <w:highlight w:val="green"/>
          <w:rPrChange w:id="545" w:author="Russell Thomas" w:date="2013-09-17T11:51:00Z">
            <w:rPr>
              <w:rFonts w:ascii="Times New Roman" w:hAnsi="Times New Roman"/>
              <w:b w:val="0"/>
              <w:snapToGrid w:val="0"/>
              <w:sz w:val="26"/>
              <w:szCs w:val="24"/>
            </w:rPr>
          </w:rPrChange>
        </w:rPr>
        <w:t>6</w:t>
      </w:r>
      <w:ins w:id="546" w:author="Kent, Kevin - Indianapolis" w:date="2013-10-22T15:18:00Z">
        <w:r w:rsidR="00A239AA">
          <w:rPr>
            <w:highlight w:val="green"/>
          </w:rPr>
          <w:t>:</w:t>
        </w:r>
      </w:ins>
      <w:r w:rsidRPr="00000499">
        <w:rPr>
          <w:highlight w:val="green"/>
          <w:rPrChange w:id="547" w:author="Russell Thomas" w:date="2013-09-17T11:51:00Z">
            <w:rPr>
              <w:rFonts w:ascii="Times New Roman" w:hAnsi="Times New Roman"/>
              <w:b w:val="0"/>
              <w:snapToGrid w:val="0"/>
              <w:sz w:val="26"/>
              <w:szCs w:val="24"/>
            </w:rPr>
          </w:rPrChange>
        </w:rPr>
        <w:t xml:space="preserve"> Sample “</w:t>
      </w:r>
      <w:r w:rsidR="00143398" w:rsidRPr="00143398">
        <w:rPr>
          <w:highlight w:val="green"/>
        </w:rPr>
        <w:t>boxy” dashboard</w:t>
      </w:r>
      <w:r w:rsidRPr="00000499">
        <w:rPr>
          <w:highlight w:val="green"/>
          <w:rPrChange w:id="548" w:author="Russell Thomas" w:date="2013-09-17T11:51:00Z">
            <w:rPr>
              <w:rFonts w:ascii="Times New Roman" w:hAnsi="Times New Roman"/>
              <w:b w:val="0"/>
              <w:snapToGrid w:val="0"/>
              <w:sz w:val="26"/>
              <w:szCs w:val="24"/>
            </w:rPr>
          </w:rPrChange>
        </w:rPr>
        <w:tab/>
        <w:t>[793725</w:t>
      </w:r>
      <w:ins w:id="549" w:author="Kent, Kevin - Indianapolis" w:date="2013-10-22T15:08:00Z">
        <w:r w:rsidR="00143398">
          <w:rPr>
            <w:highlight w:val="green"/>
          </w:rPr>
          <w:t xml:space="preserve"> </w:t>
        </w:r>
      </w:ins>
      <w:r w:rsidRPr="00000499">
        <w:rPr>
          <w:highlight w:val="green"/>
          <w:rPrChange w:id="550" w:author="Russell Thomas" w:date="2013-09-17T11:51:00Z">
            <w:rPr>
              <w:rFonts w:ascii="Times New Roman" w:hAnsi="Times New Roman"/>
              <w:b w:val="0"/>
              <w:snapToGrid w:val="0"/>
              <w:sz w:val="26"/>
              <w:szCs w:val="24"/>
            </w:rPr>
          </w:rPrChange>
        </w:rPr>
        <w:t>c10f0</w:t>
      </w:r>
      <w:ins w:id="551" w:author="Kent, Kevin - Indianapolis" w:date="2013-10-22T15:08:00Z">
        <w:r w:rsidR="00143398">
          <w:rPr>
            <w:highlight w:val="green"/>
          </w:rPr>
          <w:t>0</w:t>
        </w:r>
      </w:ins>
      <w:r w:rsidRPr="00000499">
        <w:rPr>
          <w:highlight w:val="green"/>
          <w:rPrChange w:id="552" w:author="Russell Thomas" w:date="2013-09-17T11:51:00Z">
            <w:rPr>
              <w:rFonts w:ascii="Times New Roman" w:hAnsi="Times New Roman"/>
              <w:b w:val="0"/>
              <w:snapToGrid w:val="0"/>
              <w:sz w:val="26"/>
              <w:szCs w:val="24"/>
            </w:rPr>
          </w:rPrChange>
        </w:rPr>
        <w:t>6.</w:t>
      </w:r>
      <w:ins w:id="553" w:author="Bob Rudis" w:date="2013-11-03T19:57:00Z">
        <w:r w:rsidR="00BA1E87">
          <w:rPr>
            <w:highlight w:val="green"/>
          </w:rPr>
          <w:t>png</w:t>
        </w:r>
      </w:ins>
      <w:del w:id="554" w:author="Bob Rudis" w:date="2013-11-03T19:57:00Z">
        <w:r w:rsidRPr="00000499" w:rsidDel="00BA1E87">
          <w:rPr>
            <w:highlight w:val="green"/>
            <w:rPrChange w:id="555" w:author="Russell Thomas" w:date="2013-09-17T11:51:00Z">
              <w:rPr>
                <w:rFonts w:ascii="Times New Roman" w:hAnsi="Times New Roman"/>
                <w:b w:val="0"/>
                <w:snapToGrid w:val="0"/>
                <w:sz w:val="26"/>
                <w:szCs w:val="24"/>
              </w:rPr>
            </w:rPrChange>
          </w:rPr>
          <w:delText>jpg</w:delText>
        </w:r>
      </w:del>
      <w:r w:rsidRPr="00000499">
        <w:rPr>
          <w:highlight w:val="green"/>
          <w:rPrChange w:id="556" w:author="Russell Thomas" w:date="2013-09-17T11:51:00Z">
            <w:rPr>
              <w:rFonts w:ascii="Times New Roman" w:hAnsi="Times New Roman"/>
              <w:b w:val="0"/>
              <w:snapToGrid w:val="0"/>
              <w:sz w:val="26"/>
              <w:szCs w:val="24"/>
            </w:rPr>
          </w:rPrChange>
        </w:rPr>
        <w:t>]</w:t>
      </w:r>
    </w:p>
    <w:p w14:paraId="654E19F9" w14:textId="77777777" w:rsidR="00143398" w:rsidRDefault="00143398">
      <w:pPr>
        <w:pStyle w:val="QueryPara"/>
        <w:rPr>
          <w:ins w:id="557" w:author="Bob Rudis" w:date="2013-11-03T19:57:00Z"/>
        </w:rPr>
        <w:pPrChange w:id="558" w:author="Kent, Kevin - Indianapolis" w:date="2013-10-22T15:09:00Z">
          <w:pPr>
            <w:pStyle w:val="Para"/>
          </w:pPr>
        </w:pPrChange>
      </w:pPr>
      <w:ins w:id="559" w:author="Kent, Kevin - Indianapolis" w:date="2013-10-22T15:09:00Z">
        <w:r w:rsidRPr="00143398">
          <w:rPr>
            <w:highlight w:val="green"/>
            <w:rPrChange w:id="560" w:author="Kent, Kevin - Indianapolis" w:date="2013-10-22T15:09:00Z">
              <w:rPr/>
            </w:rPrChange>
          </w:rPr>
          <w:t>[AU: We’ll need a version of this that is not a jp</w:t>
        </w:r>
        <w:r>
          <w:rPr>
            <w:highlight w:val="green"/>
          </w:rPr>
          <w:t>g</w:t>
        </w:r>
        <w:r w:rsidRPr="00143398">
          <w:rPr>
            <w:highlight w:val="green"/>
            <w:rPrChange w:id="561" w:author="Kent, Kevin - Indianapolis" w:date="2013-10-22T15:09:00Z">
              <w:rPr/>
            </w:rPrChange>
          </w:rPr>
          <w:t xml:space="preserve">. A </w:t>
        </w:r>
        <w:proofErr w:type="spellStart"/>
        <w:r w:rsidRPr="00143398">
          <w:rPr>
            <w:highlight w:val="green"/>
            <w:rPrChange w:id="562" w:author="Kent, Kevin - Indianapolis" w:date="2013-10-22T15:09:00Z">
              <w:rPr/>
            </w:rPrChange>
          </w:rPr>
          <w:t>tif</w:t>
        </w:r>
        <w:proofErr w:type="spellEnd"/>
        <w:r w:rsidRPr="00143398">
          <w:rPr>
            <w:highlight w:val="green"/>
            <w:rPrChange w:id="563" w:author="Kent, Kevin - Indianapolis" w:date="2013-10-22T15:09:00Z">
              <w:rPr/>
            </w:rPrChange>
          </w:rPr>
          <w:t xml:space="preserve"> or </w:t>
        </w:r>
        <w:proofErr w:type="spellStart"/>
        <w:r w:rsidRPr="00143398">
          <w:rPr>
            <w:highlight w:val="green"/>
            <w:rPrChange w:id="564" w:author="Kent, Kevin - Indianapolis" w:date="2013-10-22T15:09:00Z">
              <w:rPr/>
            </w:rPrChange>
          </w:rPr>
          <w:t>png</w:t>
        </w:r>
        <w:proofErr w:type="spellEnd"/>
        <w:r w:rsidRPr="00143398">
          <w:rPr>
            <w:highlight w:val="green"/>
            <w:rPrChange w:id="565" w:author="Kent, Kevin - Indianapolis" w:date="2013-10-22T15:09:00Z">
              <w:rPr/>
            </w:rPrChange>
          </w:rPr>
          <w:t xml:space="preserve"> would be best. Thanks, Kevin (PJE)]</w:t>
        </w:r>
      </w:ins>
    </w:p>
    <w:p w14:paraId="2035992C" w14:textId="77777777" w:rsidR="00BA1E87" w:rsidRDefault="00BA1E87">
      <w:pPr>
        <w:pStyle w:val="QueryPara"/>
        <w:rPr>
          <w:ins w:id="566" w:author="Bob Rudis" w:date="2013-11-03T19:57:00Z"/>
        </w:rPr>
        <w:pPrChange w:id="567" w:author="Kent, Kevin - Indianapolis" w:date="2013-10-22T15:09:00Z">
          <w:pPr>
            <w:pStyle w:val="Para"/>
          </w:pPr>
        </w:pPrChange>
      </w:pPr>
    </w:p>
    <w:p w14:paraId="692DA7D0" w14:textId="178BCCF4" w:rsidR="00BA1E87" w:rsidRDefault="00BA1E87">
      <w:pPr>
        <w:pStyle w:val="QueryPara"/>
        <w:rPr>
          <w:ins w:id="568" w:author="Kent, Kevin - Indianapolis" w:date="2013-10-22T15:09:00Z"/>
        </w:rPr>
        <w:pPrChange w:id="569" w:author="Kent, Kevin - Indianapolis" w:date="2013-10-22T15:09:00Z">
          <w:pPr>
            <w:pStyle w:val="Para"/>
          </w:pPr>
        </w:pPrChange>
      </w:pPr>
      <w:ins w:id="570" w:author="Bob Rudis" w:date="2013-11-03T19:57:00Z">
        <w:r>
          <w:t>AR: done. Thx.</w:t>
        </w:r>
      </w:ins>
    </w:p>
    <w:p w14:paraId="004758A0" w14:textId="77777777" w:rsidR="001A638D" w:rsidRDefault="00694603">
      <w:pPr>
        <w:pStyle w:val="Para"/>
        <w:pPrChange w:id="571" w:author="Kent, Kevin - Indianapolis" w:date="2013-09-03T13:56:00Z">
          <w:pPr>
            <w:pStyle w:val="ParaContinued"/>
          </w:pPr>
        </w:pPrChange>
      </w:pPr>
      <w:r>
        <w:t xml:space="preserve">Most of the elements contained in </w:t>
      </w:r>
      <w:r w:rsidR="004F1EE1">
        <w:t>those</w:t>
      </w:r>
      <w:r>
        <w:t xml:space="preserve"> boxes are</w:t>
      </w:r>
      <w:del w:id="572" w:author="Kezia Endsley" w:date="2013-09-30T10:27:00Z">
        <w:r w:rsidDel="00A506D6">
          <w:delText>,</w:delText>
        </w:r>
      </w:del>
      <w:r>
        <w:t xml:space="preserve"> themselves</w:t>
      </w:r>
      <w:del w:id="573" w:author="Kezia Endsley" w:date="2013-09-30T10:27:00Z">
        <w:r w:rsidDel="00A506D6">
          <w:delText>,</w:delText>
        </w:r>
      </w:del>
      <w:r>
        <w:t xml:space="preserve"> boxes</w:t>
      </w:r>
      <w:r w:rsidR="00722CD6">
        <w:t xml:space="preserve">, making the extra framing redundant. </w:t>
      </w:r>
      <w:r w:rsidR="00A166BD">
        <w:t>Excessive framing is</w:t>
      </w:r>
      <w:r w:rsidR="00722CD6">
        <w:t xml:space="preserve"> often an issue with online dashboards</w:t>
      </w:r>
      <w:ins w:id="574" w:author="Kezia Endsley" w:date="2013-09-30T10:27:00Z">
        <w:r w:rsidR="00A506D6">
          <w:t>. This is because</w:t>
        </w:r>
      </w:ins>
      <w:r w:rsidR="00722CD6">
        <w:t xml:space="preserve"> </w:t>
      </w:r>
      <w:del w:id="575" w:author="Kezia Endsley" w:date="2013-09-30T10:27:00Z">
        <w:r w:rsidR="00722CD6" w:rsidDel="00A506D6">
          <w:delText>gi</w:delText>
        </w:r>
        <w:r w:rsidR="00A166BD" w:rsidDel="00A506D6">
          <w:delText xml:space="preserve">ven how </w:delText>
        </w:r>
      </w:del>
      <w:r w:rsidR="004F1EE1">
        <w:t>many interfaces</w:t>
      </w:r>
      <w:r w:rsidR="00A166BD">
        <w:t xml:space="preserve"> tend to align </w:t>
      </w:r>
      <w:r w:rsidR="005C014A">
        <w:t xml:space="preserve">items </w:t>
      </w:r>
      <w:del w:id="576" w:author="Kezia Endsley" w:date="2013-09-30T10:27:00Z">
        <w:r w:rsidR="00A166BD" w:rsidDel="00A506D6">
          <w:delText xml:space="preserve">to </w:delText>
        </w:r>
      </w:del>
      <w:ins w:id="577" w:author="Kezia Endsley" w:date="2013-09-30T10:27:00Z">
        <w:r w:rsidR="00A506D6">
          <w:t xml:space="preserve">in </w:t>
        </w:r>
      </w:ins>
      <w:r w:rsidR="00A166BD">
        <w:t xml:space="preserve">singular cells in a </w:t>
      </w:r>
      <w:r w:rsidR="004F1EE1">
        <w:t xml:space="preserve">fixed </w:t>
      </w:r>
      <w:r w:rsidR="00722CD6">
        <w:t>grid and provide options</w:t>
      </w:r>
      <w:r w:rsidR="00A166BD">
        <w:t xml:space="preserve"> for “on-the-fly” modification.</w:t>
      </w:r>
    </w:p>
    <w:p w14:paraId="4C1FAC92" w14:textId="77777777" w:rsidR="00A166BD" w:rsidRPr="00A166BD" w:rsidRDefault="00A166BD" w:rsidP="00A166BD">
      <w:pPr>
        <w:pStyle w:val="Para"/>
      </w:pPr>
      <w:del w:id="578" w:author="Kezia Endsley" w:date="2013-09-30T10:28:00Z">
        <w:r w:rsidDel="00A506D6">
          <w:delText xml:space="preserve">We </w:delText>
        </w:r>
      </w:del>
      <w:ins w:id="579" w:author="Kezia Endsley" w:date="2013-09-30T10:28:00Z">
        <w:r w:rsidR="00A506D6">
          <w:t xml:space="preserve">Figure 10-7 shows a transformation of </w:t>
        </w:r>
      </w:ins>
      <w:del w:id="580" w:author="Kezia Endsley" w:date="2013-09-30T10:28:00Z">
        <w:r w:rsidDel="00A506D6">
          <w:delText xml:space="preserve">can take </w:delText>
        </w:r>
      </w:del>
      <w:r>
        <w:t xml:space="preserve">Figure </w:t>
      </w:r>
      <w:r w:rsidR="000A4F2C">
        <w:t>10</w:t>
      </w:r>
      <w:ins w:id="581" w:author="Kezia Endsley" w:date="2013-09-30T09:55:00Z">
        <w:r w:rsidR="00C06CA6">
          <w:t>-</w:t>
        </w:r>
      </w:ins>
      <w:del w:id="582" w:author="Kezia Endsley" w:date="2013-09-30T09:55:00Z">
        <w:r w:rsidR="000A4F2C" w:rsidDel="00C06CA6">
          <w:delText>.</w:delText>
        </w:r>
      </w:del>
      <w:r>
        <w:t xml:space="preserve">6 </w:t>
      </w:r>
      <w:del w:id="583" w:author="Kezia Endsley" w:date="2013-09-30T10:28:00Z">
        <w:r w:rsidDel="00A506D6">
          <w:delText xml:space="preserve">and do a quick transformation </w:delText>
        </w:r>
      </w:del>
      <w:r w:rsidR="00113B30">
        <w:t>using Microsoft Excel</w:t>
      </w:r>
      <w:ins w:id="584" w:author="Kezia Endsley" w:date="2013-09-30T10:28:00Z">
        <w:r w:rsidR="00A506D6">
          <w:t xml:space="preserve">. You </w:t>
        </w:r>
      </w:ins>
      <w:del w:id="585" w:author="Kezia Endsley" w:date="2013-09-30T10:28:00Z">
        <w:r w:rsidR="006231A3" w:rsidDel="00A506D6">
          <w:delText xml:space="preserve">, </w:delText>
        </w:r>
      </w:del>
      <w:r w:rsidR="006231A3">
        <w:t>start</w:t>
      </w:r>
      <w:del w:id="586" w:author="Kezia Endsley" w:date="2013-09-30T10:28:00Z">
        <w:r w:rsidR="006231A3" w:rsidDel="00A506D6">
          <w:delText>ing</w:delText>
        </w:r>
      </w:del>
      <w:r w:rsidR="006231A3">
        <w:t xml:space="preserve"> by </w:t>
      </w:r>
      <w:r>
        <w:t>removing superfluous</w:t>
      </w:r>
      <w:r w:rsidR="004F1EE1">
        <w:t xml:space="preserve"> markings, borders</w:t>
      </w:r>
      <w:ins w:id="587" w:author="Kezia Endsley" w:date="2013-09-30T10:28:00Z">
        <w:r w:rsidR="00A506D6">
          <w:t>,</w:t>
        </w:r>
      </w:ins>
      <w:r w:rsidR="004F1EE1">
        <w:t xml:space="preserve"> and annotations. We</w:t>
      </w:r>
      <w:del w:id="588" w:author="Kezia Endsley" w:date="2013-09-30T10:28:00Z">
        <w:r w:rsidR="004F1EE1" w:rsidDel="00A506D6">
          <w:delText>’ll</w:delText>
        </w:r>
      </w:del>
      <w:r w:rsidR="004F1EE1">
        <w:t xml:space="preserve"> </w:t>
      </w:r>
      <w:r>
        <w:t xml:space="preserve">also </w:t>
      </w:r>
      <w:r w:rsidR="004F1EE1">
        <w:t>take the opportunity to change</w:t>
      </w:r>
      <w:r>
        <w:t xml:space="preserve"> the encoding of some of the measures</w:t>
      </w:r>
      <w:r w:rsidR="004F1EE1">
        <w:t xml:space="preserve"> to enhance the readability</w:t>
      </w:r>
      <w:r>
        <w:t>.</w:t>
      </w:r>
    </w:p>
    <w:p w14:paraId="762C2A97" w14:textId="77777777" w:rsidR="00F10719" w:rsidRDefault="00000499" w:rsidP="00F10719">
      <w:pPr>
        <w:pStyle w:val="Slug"/>
      </w:pPr>
      <w:r w:rsidRPr="00000499">
        <w:rPr>
          <w:highlight w:val="green"/>
          <w:rPrChange w:id="589" w:author="Russell Thomas" w:date="2013-09-17T11:52:00Z">
            <w:rPr>
              <w:rFonts w:ascii="Times New Roman" w:hAnsi="Times New Roman"/>
              <w:b w:val="0"/>
              <w:snapToGrid w:val="0"/>
              <w:sz w:val="26"/>
            </w:rPr>
          </w:rPrChange>
        </w:rPr>
        <w:t>Figure 10</w:t>
      </w:r>
      <w:ins w:id="590" w:author="Kezia Endsley" w:date="2013-09-30T09:55:00Z">
        <w:r w:rsidR="00C06CA6">
          <w:rPr>
            <w:highlight w:val="green"/>
          </w:rPr>
          <w:t>-</w:t>
        </w:r>
      </w:ins>
      <w:del w:id="591" w:author="Kezia Endsley" w:date="2013-09-30T09:55:00Z">
        <w:r w:rsidRPr="00000499">
          <w:rPr>
            <w:highlight w:val="green"/>
            <w:rPrChange w:id="592" w:author="Russell Thomas" w:date="2013-09-17T11:52:00Z">
              <w:rPr>
                <w:rFonts w:ascii="Times New Roman" w:hAnsi="Times New Roman"/>
                <w:b w:val="0"/>
                <w:snapToGrid w:val="0"/>
                <w:sz w:val="26"/>
              </w:rPr>
            </w:rPrChange>
          </w:rPr>
          <w:delText>.</w:delText>
        </w:r>
      </w:del>
      <w:r w:rsidRPr="00000499">
        <w:rPr>
          <w:highlight w:val="green"/>
          <w:rPrChange w:id="593" w:author="Russell Thomas" w:date="2013-09-17T11:52:00Z">
            <w:rPr>
              <w:rFonts w:ascii="Times New Roman" w:hAnsi="Times New Roman"/>
              <w:b w:val="0"/>
              <w:snapToGrid w:val="0"/>
              <w:sz w:val="26"/>
            </w:rPr>
          </w:rPrChange>
        </w:rPr>
        <w:t>7</w:t>
      </w:r>
      <w:ins w:id="594" w:author="Kent, Kevin - Indianapolis" w:date="2013-10-22T15:18:00Z">
        <w:r w:rsidR="00A239AA">
          <w:rPr>
            <w:highlight w:val="green"/>
          </w:rPr>
          <w:t>:</w:t>
        </w:r>
      </w:ins>
      <w:r w:rsidRPr="00000499">
        <w:rPr>
          <w:highlight w:val="green"/>
          <w:rPrChange w:id="595" w:author="Russell Thomas" w:date="2013-09-17T11:52:00Z">
            <w:rPr>
              <w:rFonts w:ascii="Times New Roman" w:hAnsi="Times New Roman"/>
              <w:b w:val="0"/>
              <w:snapToGrid w:val="0"/>
              <w:sz w:val="26"/>
            </w:rPr>
          </w:rPrChange>
        </w:rPr>
        <w:t xml:space="preserve"> Dashboard </w:t>
      </w:r>
      <w:r w:rsidR="00A239AA" w:rsidRPr="00A239AA">
        <w:rPr>
          <w:highlight w:val="green"/>
        </w:rPr>
        <w:t>makeover</w:t>
      </w:r>
      <w:r w:rsidRPr="00000499">
        <w:rPr>
          <w:highlight w:val="green"/>
          <w:rPrChange w:id="596" w:author="Russell Thomas" w:date="2013-09-17T11:52:00Z">
            <w:rPr>
              <w:rFonts w:ascii="Times New Roman" w:hAnsi="Times New Roman"/>
              <w:b w:val="0"/>
              <w:snapToGrid w:val="0"/>
              <w:sz w:val="26"/>
            </w:rPr>
          </w:rPrChange>
        </w:rPr>
        <w:tab/>
        <w:t>[793725</w:t>
      </w:r>
      <w:ins w:id="597" w:author="Kent, Kevin - Indianapolis" w:date="2013-10-22T15:22:00Z">
        <w:r w:rsidR="00A239AA">
          <w:rPr>
            <w:highlight w:val="green"/>
          </w:rPr>
          <w:t xml:space="preserve"> </w:t>
        </w:r>
      </w:ins>
      <w:r w:rsidRPr="00000499">
        <w:rPr>
          <w:highlight w:val="green"/>
          <w:rPrChange w:id="598" w:author="Russell Thomas" w:date="2013-09-17T11:52:00Z">
            <w:rPr>
              <w:rFonts w:ascii="Times New Roman" w:hAnsi="Times New Roman"/>
              <w:b w:val="0"/>
              <w:snapToGrid w:val="0"/>
              <w:sz w:val="26"/>
            </w:rPr>
          </w:rPrChange>
        </w:rPr>
        <w:t>c10f</w:t>
      </w:r>
      <w:ins w:id="599" w:author="Kent, Kevin - Indianapolis" w:date="2013-10-22T15:22:00Z">
        <w:r w:rsidR="00A239AA">
          <w:rPr>
            <w:highlight w:val="green"/>
          </w:rPr>
          <w:t>0</w:t>
        </w:r>
      </w:ins>
      <w:r w:rsidRPr="00000499">
        <w:rPr>
          <w:highlight w:val="green"/>
          <w:rPrChange w:id="600" w:author="Russell Thomas" w:date="2013-09-17T11:52:00Z">
            <w:rPr>
              <w:rFonts w:ascii="Times New Roman" w:hAnsi="Times New Roman"/>
              <w:b w:val="0"/>
              <w:snapToGrid w:val="0"/>
              <w:sz w:val="26"/>
            </w:rPr>
          </w:rPrChange>
        </w:rPr>
        <w:t>07.</w:t>
      </w:r>
      <w:del w:id="601" w:author="Kent, Kevin - Indianapolis" w:date="2013-10-22T15:23:00Z">
        <w:r w:rsidRPr="00000499" w:rsidDel="00A239AA">
          <w:rPr>
            <w:highlight w:val="green"/>
            <w:rPrChange w:id="602" w:author="Russell Thomas" w:date="2013-09-17T11:52:00Z">
              <w:rPr>
                <w:rFonts w:ascii="Times New Roman" w:hAnsi="Times New Roman"/>
                <w:b w:val="0"/>
                <w:snapToGrid w:val="0"/>
                <w:sz w:val="26"/>
              </w:rPr>
            </w:rPrChange>
          </w:rPr>
          <w:delText>jpg</w:delText>
        </w:r>
      </w:del>
      <w:proofErr w:type="gramStart"/>
      <w:ins w:id="603" w:author="Kent, Kevin - Indianapolis" w:date="2013-10-22T15:23:00Z">
        <w:r w:rsidR="00A239AA">
          <w:rPr>
            <w:highlight w:val="green"/>
          </w:rPr>
          <w:t>eps</w:t>
        </w:r>
      </w:ins>
      <w:proofErr w:type="gramEnd"/>
      <w:r w:rsidRPr="00000499">
        <w:rPr>
          <w:highlight w:val="green"/>
          <w:rPrChange w:id="604" w:author="Russell Thomas" w:date="2013-09-17T11:52:00Z">
            <w:rPr>
              <w:rFonts w:ascii="Times New Roman" w:hAnsi="Times New Roman"/>
              <w:b w:val="0"/>
              <w:snapToGrid w:val="0"/>
              <w:sz w:val="26"/>
            </w:rPr>
          </w:rPrChange>
        </w:rPr>
        <w:t>]</w:t>
      </w:r>
    </w:p>
    <w:p w14:paraId="176ACB02" w14:textId="06DB04DB" w:rsidR="00A506D6" w:rsidRDefault="00A166BD">
      <w:pPr>
        <w:pStyle w:val="Para"/>
      </w:pPr>
      <w:del w:id="605" w:author="Kezia Endsley" w:date="2013-09-30T10:29:00Z">
        <w:r w:rsidDel="00A506D6">
          <w:delText>The w</w:delText>
        </w:r>
      </w:del>
      <w:ins w:id="606" w:author="Kezia Endsley" w:date="2013-09-30T10:29:00Z">
        <w:r w:rsidR="00A506D6">
          <w:t>W</w:t>
        </w:r>
      </w:ins>
      <w:r>
        <w:t xml:space="preserve">hitespace now frames each element and there is a more cohesive feel to the entire dashboard. </w:t>
      </w:r>
      <w:r w:rsidR="002A4D82">
        <w:t xml:space="preserve">We’ve removed the map, since a color-coded table is a better choice for the type of information </w:t>
      </w:r>
      <w:r w:rsidR="002A4D82">
        <w:lastRenderedPageBreak/>
        <w:t>displayed</w:t>
      </w:r>
      <w:ins w:id="607" w:author="Kezia Endsley" w:date="2013-09-30T10:29:00Z">
        <w:r w:rsidR="00A506D6">
          <w:t>.</w:t>
        </w:r>
      </w:ins>
      <w:r w:rsidR="002A4D82">
        <w:t xml:space="preserve"> </w:t>
      </w:r>
      <w:ins w:id="608" w:author="Kezia Endsley" w:date="2013-09-30T10:29:00Z">
        <w:r w:rsidR="00A506D6">
          <w:t xml:space="preserve">We’ve also </w:t>
        </w:r>
      </w:ins>
      <w:del w:id="609" w:author="Kezia Endsley" w:date="2013-09-30T10:29:00Z">
        <w:r w:rsidR="002A4D82" w:rsidDel="00A506D6">
          <w:delText xml:space="preserve">and </w:delText>
        </w:r>
      </w:del>
      <w:r w:rsidR="002A4D82">
        <w:t>replaced the “funnel” with a normalized, grouped bullet graph. We significantly reduced the “chart</w:t>
      </w:r>
      <w:del w:id="610" w:author="Kezia Endsley" w:date="2013-09-30T10:29:00Z">
        <w:r w:rsidR="002A4D82" w:rsidDel="00A506D6">
          <w:delText xml:space="preserve"> </w:delText>
        </w:r>
      </w:del>
      <w:r w:rsidR="002A4D82">
        <w:t xml:space="preserve">junk” and used a more subdued </w:t>
      </w:r>
      <w:r w:rsidR="00EA262F">
        <w:t xml:space="preserve">but deliberate </w:t>
      </w:r>
      <w:r w:rsidR="00A506D6">
        <w:t>color.</w:t>
      </w:r>
      <w:ins w:id="611" w:author="Bob Rudis" w:date="2013-11-03T20:02:00Z">
        <w:r w:rsidR="002527A1">
          <w:t xml:space="preserve"> You can find </w:t>
        </w:r>
      </w:ins>
      <w:ins w:id="612" w:author="Bob Rudis" w:date="2013-11-03T20:03:00Z">
        <w:r w:rsidR="002527A1">
          <w:t>an</w:t>
        </w:r>
        <w:r w:rsidR="00305318">
          <w:t xml:space="preserve"> Excel </w:t>
        </w:r>
      </w:ins>
      <w:ins w:id="613" w:author="Bob Rudis" w:date="2013-11-03T20:04:00Z">
        <w:r w:rsidR="002527A1">
          <w:t xml:space="preserve">version of </w:t>
        </w:r>
      </w:ins>
      <w:ins w:id="614" w:author="Bob Rudis" w:date="2013-11-03T20:05:00Z">
        <w:r w:rsidR="00DA7ECE">
          <w:t>most</w:t>
        </w:r>
      </w:ins>
      <w:ins w:id="615" w:author="Bob Rudis" w:date="2013-11-03T20:04:00Z">
        <w:r w:rsidR="002527A1">
          <w:t xml:space="preserve"> of the components</w:t>
        </w:r>
      </w:ins>
      <w:ins w:id="616" w:author="Bob Rudis" w:date="2013-11-03T20:03:00Z">
        <w:r w:rsidR="00305318">
          <w:t xml:space="preserve"> for this</w:t>
        </w:r>
      </w:ins>
      <w:ins w:id="617" w:author="Bob Rudis" w:date="2013-11-03T20:02:00Z">
        <w:r w:rsidR="00305318">
          <w:t xml:space="preserve"> example in </w:t>
        </w:r>
        <w:r w:rsidR="00305318" w:rsidRPr="00305318">
          <w:rPr>
            <w:rStyle w:val="InlineCode"/>
            <w:rPrChange w:id="618" w:author="Bob Rudis" w:date="2013-11-03T20:03:00Z">
              <w:rPr/>
            </w:rPrChange>
          </w:rPr>
          <w:t>ch10/docs/ch10-overhaul.xlsx</w:t>
        </w:r>
        <w:r w:rsidR="0028089C">
          <w:t xml:space="preserve">, </w:t>
        </w:r>
      </w:ins>
      <w:ins w:id="619" w:author="Bob Rudis" w:date="2013-11-03T20:05:00Z">
        <w:r w:rsidR="0028089C">
          <w:t>which</w:t>
        </w:r>
      </w:ins>
      <w:ins w:id="620" w:author="Bob Rudis" w:date="2013-11-03T20:02:00Z">
        <w:r w:rsidR="0006753D">
          <w:t xml:space="preserve"> should be a good starting point for your own dashboard makeovers.</w:t>
        </w:r>
      </w:ins>
    </w:p>
    <w:p w14:paraId="76FAD1C8" w14:textId="4937A41A" w:rsidR="001A638D" w:rsidRDefault="002A4D82">
      <w:pPr>
        <w:pStyle w:val="Para"/>
        <w:pPrChange w:id="621" w:author="Kent, Kevin - Indianapolis" w:date="2013-09-03T13:56:00Z">
          <w:pPr>
            <w:pStyle w:val="ParaContinued"/>
          </w:pPr>
        </w:pPrChange>
      </w:pPr>
      <w:r>
        <w:t>There are still some</w:t>
      </w:r>
      <w:r w:rsidR="004F1EE1">
        <w:t xml:space="preserve"> core issues with this </w:t>
      </w:r>
      <w:r>
        <w:t>dashboard</w:t>
      </w:r>
      <w:r w:rsidR="004F1EE1">
        <w:t xml:space="preserve">. The individual elements seem </w:t>
      </w:r>
      <w:r w:rsidR="00C24FFF">
        <w:t>haphazardly chosen and put</w:t>
      </w:r>
      <w:r w:rsidR="004F1EE1">
        <w:t xml:space="preserve"> together with almost no opportunity for logical groupings</w:t>
      </w:r>
      <w:r w:rsidR="00410FCC">
        <w:t>. The</w:t>
      </w:r>
      <w:r>
        <w:t xml:space="preserve"> foremost </w:t>
      </w:r>
      <w:r w:rsidR="00410FCC">
        <w:t xml:space="preserve">issue is </w:t>
      </w:r>
      <w:r>
        <w:t xml:space="preserve">that there are no indicators of what is good or bad (we had to fabricate thresholds for the bullet graphs in order to use them). Without those indicators, a dashboard like this </w:t>
      </w:r>
      <w:del w:id="622" w:author="Bob Rudis" w:date="2013-11-03T20:07:00Z">
        <w:r w:rsidDel="00382456">
          <w:delText xml:space="preserve">falls </w:delText>
        </w:r>
      </w:del>
      <w:ins w:id="623" w:author="Bob Rudis" w:date="2013-11-03T20:07:00Z">
        <w:r w:rsidR="001A6254">
          <w:t xml:space="preserve">more appropriately belongs in the </w:t>
        </w:r>
      </w:ins>
      <w:del w:id="624" w:author="Bob Rudis" w:date="2013-11-03T20:07:00Z">
        <w:r w:rsidDel="001A6254">
          <w:delText xml:space="preserve">more </w:delText>
        </w:r>
        <w:r w:rsidDel="00347024">
          <w:delText xml:space="preserve">into </w:delText>
        </w:r>
        <w:r w:rsidDel="001A6254">
          <w:delText>the</w:delText>
        </w:r>
      </w:del>
      <w:r>
        <w:t xml:space="preserve"> </w:t>
      </w:r>
      <w:r w:rsidR="00410FCC">
        <w:t>“</w:t>
      </w:r>
      <w:r>
        <w:t>report</w:t>
      </w:r>
      <w:r w:rsidR="00410FCC">
        <w:t>”</w:t>
      </w:r>
      <w:r>
        <w:t xml:space="preserve"> categor</w:t>
      </w:r>
      <w:r w:rsidR="00410FCC">
        <w:t xml:space="preserve">y, </w:t>
      </w:r>
      <w:ins w:id="625" w:author="Kezia Endsley" w:date="2013-09-30T10:30:00Z">
        <w:r w:rsidR="00A506D6">
          <w:t>al</w:t>
        </w:r>
      </w:ins>
      <w:r w:rsidR="00410FCC">
        <w:t>though it falls short of those requirements</w:t>
      </w:r>
      <w:r>
        <w:t xml:space="preserve"> as well.</w:t>
      </w:r>
    </w:p>
    <w:p w14:paraId="0F4EDF7E" w14:textId="77777777" w:rsidR="00121A11" w:rsidRDefault="00121A11" w:rsidP="00121A11">
      <w:pPr>
        <w:pStyle w:val="FeatureType"/>
      </w:pPr>
      <w:proofErr w:type="gramStart"/>
      <w:r>
        <w:t>type</w:t>
      </w:r>
      <w:proofErr w:type="gramEnd"/>
      <w:r>
        <w:t>="</w:t>
      </w:r>
      <w:del w:id="626" w:author="Kezia Endsley" w:date="2013-09-30T10:30:00Z">
        <w:r w:rsidDel="00A506D6">
          <w:delText>note</w:delText>
        </w:r>
      </w:del>
      <w:ins w:id="627" w:author="Kezia Endsley" w:date="2013-09-30T10:30:00Z">
        <w:r w:rsidR="00A506D6">
          <w:t>general</w:t>
        </w:r>
      </w:ins>
      <w:r>
        <w:t>"</w:t>
      </w:r>
    </w:p>
    <w:p w14:paraId="5FE0A5BC" w14:textId="77777777" w:rsidR="006231A3" w:rsidRDefault="00121A11" w:rsidP="00121A11">
      <w:pPr>
        <w:pStyle w:val="FeatureTitle"/>
      </w:pPr>
      <w:r>
        <w:t>Dashboard Excel-lence</w:t>
      </w:r>
    </w:p>
    <w:p w14:paraId="484309A5" w14:textId="62CC735C" w:rsidR="00121A11" w:rsidRPr="00121A11" w:rsidRDefault="00121A11" w:rsidP="00121A11">
      <w:pPr>
        <w:pStyle w:val="FeaturePara"/>
      </w:pPr>
      <w:r>
        <w:t>We chose to model the dashboard in Figure 10</w:t>
      </w:r>
      <w:ins w:id="628" w:author="Kezia Endsley" w:date="2013-09-30T09:55:00Z">
        <w:r w:rsidR="00C06CA6">
          <w:t>-</w:t>
        </w:r>
      </w:ins>
      <w:del w:id="629" w:author="Kezia Endsley" w:date="2013-09-30T09:55:00Z">
        <w:r w:rsidDel="00C06CA6">
          <w:delText>.</w:delText>
        </w:r>
      </w:del>
      <w:r>
        <w:t>7 in Excel</w:t>
      </w:r>
      <w:ins w:id="630" w:author="Kezia Endsley" w:date="2013-09-30T10:30:00Z">
        <w:r w:rsidR="00A506D6">
          <w:t>,</w:t>
        </w:r>
      </w:ins>
      <w:r>
        <w:t xml:space="preserve"> as this will likely be the only tool available to most readers. Books dedicated to dashboards often provide examples of perfect dashboards that require specialized tools or post-processing by hand </w:t>
      </w:r>
      <w:ins w:id="631" w:author="Bob Rudis" w:date="2013-11-03T20:08:00Z">
        <w:r w:rsidR="00CB3CD8">
          <w:t xml:space="preserve">in applications like Adobe Illustrator </w:t>
        </w:r>
      </w:ins>
      <w:r>
        <w:t xml:space="preserve">to generate. With a </w:t>
      </w:r>
      <w:r>
        <w:rPr>
          <w:i/>
        </w:rPr>
        <w:t xml:space="preserve">little </w:t>
      </w:r>
      <w:r>
        <w:t>extra effort, i</w:t>
      </w:r>
      <w:r w:rsidRPr="006231A3">
        <w:t>t</w:t>
      </w:r>
      <w:r>
        <w:t xml:space="preserve"> </w:t>
      </w:r>
      <w:r w:rsidRPr="006231A3">
        <w:rPr>
          <w:i/>
        </w:rPr>
        <w:t>is</w:t>
      </w:r>
      <w:r>
        <w:t xml:space="preserve"> possible to make well-designed charts, graphs</w:t>
      </w:r>
      <w:ins w:id="632" w:author="Kezia Endsley" w:date="2013-09-30T10:30:00Z">
        <w:r w:rsidR="00A506D6">
          <w:t>,</w:t>
        </w:r>
      </w:ins>
      <w:r>
        <w:t xml:space="preserve"> and dashboards in Excel.</w:t>
      </w:r>
    </w:p>
    <w:p w14:paraId="4ED5CB71" w14:textId="77777777" w:rsidR="00C737E3" w:rsidRDefault="003C1665" w:rsidP="003C1665">
      <w:pPr>
        <w:pStyle w:val="Para"/>
      </w:pPr>
      <w:r>
        <w:t xml:space="preserve">It’s important to note that the single-cell, fixed-grid is not your only option. Figure </w:t>
      </w:r>
      <w:r w:rsidR="000A4F2C">
        <w:t>10</w:t>
      </w:r>
      <w:ins w:id="633" w:author="Kezia Endsley" w:date="2013-09-30T10:31:00Z">
        <w:r w:rsidR="00A506D6">
          <w:t>-</w:t>
        </w:r>
      </w:ins>
      <w:del w:id="634" w:author="Kezia Endsley" w:date="2013-09-30T10:31:00Z">
        <w:r w:rsidR="000A4F2C" w:rsidDel="00A506D6">
          <w:delText>.</w:delText>
        </w:r>
      </w:del>
      <w:r>
        <w:t>8 shows sample layout combinations</w:t>
      </w:r>
      <w:ins w:id="635" w:author="Kezia Endsley" w:date="2013-09-30T10:31:00Z">
        <w:r w:rsidR="00A506D6">
          <w:t>. These layouts</w:t>
        </w:r>
      </w:ins>
      <w:r>
        <w:t xml:space="preserve"> </w:t>
      </w:r>
      <w:del w:id="636" w:author="Kezia Endsley" w:date="2013-09-30T10:31:00Z">
        <w:r w:rsidDel="00A506D6">
          <w:delText xml:space="preserve">that </w:delText>
        </w:r>
      </w:del>
      <w:r>
        <w:t>can layer on top of a virtual landscape grid to provide more room for larger or more prominent chart types or to allow for logical groupings of elements that naturally fit together.</w:t>
      </w:r>
      <w:r w:rsidR="00715C95">
        <w:t xml:space="preserve"> </w:t>
      </w:r>
      <w:r w:rsidR="00C737E3">
        <w:t>You must take your output medium into consideration when planning your dashboard elements and layout. Your dashboard may look wonderful on the 27-inch “retina” display where you designed it, but it may be unintelligible on a standard resolution, 15</w:t>
      </w:r>
      <w:ins w:id="637" w:author="Kezia Endsley" w:date="2013-09-30T09:55:00Z">
        <w:r w:rsidR="00C06CA6">
          <w:t>-inch</w:t>
        </w:r>
      </w:ins>
      <w:del w:id="638" w:author="Kezia Endsley" w:date="2013-09-30T09:55:00Z">
        <w:r w:rsidR="00C737E3" w:rsidDel="00C06CA6">
          <w:delText>”</w:delText>
        </w:r>
      </w:del>
      <w:r w:rsidR="00C737E3">
        <w:t xml:space="preserve"> laptop screen. There may also be times when a </w:t>
      </w:r>
      <w:del w:id="639" w:author="Kezia Endsley" w:date="2013-09-30T10:31:00Z">
        <w:r w:rsidR="00C737E3" w:rsidDel="00A506D6">
          <w:delText xml:space="preserve">more </w:delText>
        </w:r>
      </w:del>
      <w:r w:rsidR="00C737E3">
        <w:t xml:space="preserve">vertical (portrait) layout works better with </w:t>
      </w:r>
      <w:del w:id="640" w:author="Kezia Endsley" w:date="2013-09-30T10:31:00Z">
        <w:r w:rsidR="00C737E3" w:rsidDel="00A506D6">
          <w:delText xml:space="preserve">the </w:delText>
        </w:r>
      </w:del>
      <w:ins w:id="641" w:author="Kezia Endsley" w:date="2013-09-30T10:31:00Z">
        <w:r w:rsidR="00A506D6">
          <w:t xml:space="preserve">your </w:t>
        </w:r>
      </w:ins>
      <w:r w:rsidR="00C737E3">
        <w:t>data</w:t>
      </w:r>
      <w:del w:id="642" w:author="Kezia Endsley" w:date="2013-09-30T10:31:00Z">
        <w:r w:rsidR="00C737E3" w:rsidDel="00A506D6">
          <w:delText xml:space="preserve"> you need to present</w:delText>
        </w:r>
      </w:del>
      <w:r w:rsidR="00C737E3">
        <w:t xml:space="preserve">, so you should not box yourself into a corner by </w:t>
      </w:r>
      <w:del w:id="643" w:author="Kezia Endsley" w:date="2013-09-30T10:31:00Z">
        <w:r w:rsidR="00C737E3" w:rsidDel="00A506D6">
          <w:delText xml:space="preserve">only </w:delText>
        </w:r>
      </w:del>
      <w:r w:rsidR="00C737E3">
        <w:t xml:space="preserve">having </w:t>
      </w:r>
      <w:ins w:id="644" w:author="Kezia Endsley" w:date="2013-09-30T10:31:00Z">
        <w:r w:rsidR="00A506D6">
          <w:t xml:space="preserve">only </w:t>
        </w:r>
      </w:ins>
      <w:r w:rsidR="00C737E3">
        <w:t>one layout system handy.</w:t>
      </w:r>
    </w:p>
    <w:p w14:paraId="7AEA9958" w14:textId="77777777" w:rsidR="003C1665" w:rsidRPr="003C1665" w:rsidRDefault="00715C95" w:rsidP="003C1665">
      <w:pPr>
        <w:pStyle w:val="Para"/>
      </w:pPr>
      <w:r>
        <w:t xml:space="preserve">Be sure to follow the advice on eye movements </w:t>
      </w:r>
      <w:del w:id="645" w:author="Kezia Endsley" w:date="2013-09-30T10:31:00Z">
        <w:r w:rsidDel="00A506D6">
          <w:delText xml:space="preserve">given </w:delText>
        </w:r>
      </w:del>
      <w:r>
        <w:t>in Chapter</w:t>
      </w:r>
      <w:r w:rsidR="00C24FFF">
        <w:t xml:space="preserve"> 6 </w:t>
      </w:r>
      <w:r>
        <w:t>and reserve the upper</w:t>
      </w:r>
      <w:ins w:id="646" w:author="Kezia Endsley" w:date="2013-09-30T10:31:00Z">
        <w:r w:rsidR="00A506D6">
          <w:t>-</w:t>
        </w:r>
      </w:ins>
      <w:del w:id="647" w:author="Kezia Endsley" w:date="2013-09-30T10:31:00Z">
        <w:r w:rsidDel="00A506D6">
          <w:delText xml:space="preserve"> </w:delText>
        </w:r>
      </w:del>
      <w:r>
        <w:t xml:space="preserve">left area for the most critical information that needs attention by your </w:t>
      </w:r>
      <w:del w:id="648" w:author="Kent, Kevin - Indianapolis" w:date="2013-10-22T15:25:00Z">
        <w:r w:rsidDel="00A239AA">
          <w:delText>consumers</w:delText>
        </w:r>
      </w:del>
      <w:ins w:id="649" w:author="Kent, Kevin - Indianapolis" w:date="2013-10-22T15:25:00Z">
        <w:r w:rsidR="00A239AA">
          <w:t>viewers</w:t>
        </w:r>
      </w:ins>
      <w:r>
        <w:t>.</w:t>
      </w:r>
    </w:p>
    <w:p w14:paraId="1509C95F" w14:textId="77777777" w:rsidR="00E916D2" w:rsidRDefault="00E916D2" w:rsidP="00E916D2">
      <w:pPr>
        <w:pStyle w:val="QueryPara"/>
        <w:numPr>
          <w:ins w:id="650" w:author="Kezia Endsley" w:date="2013-09-30T10:32:00Z"/>
        </w:numPr>
        <w:rPr>
          <w:ins w:id="651" w:author="Bob Rudis" w:date="2013-11-03T20:08:00Z"/>
        </w:rPr>
      </w:pPr>
      <w:ins w:id="652" w:author="Kezia Endsley" w:date="2013-09-30T10:32:00Z">
        <w:r>
          <w:t xml:space="preserve">[[Author: This figure shows a bunch of empty boxes--is that correct? </w:t>
        </w:r>
        <w:proofErr w:type="spellStart"/>
        <w:r>
          <w:t>Kezia</w:t>
        </w:r>
        <w:proofErr w:type="spellEnd"/>
        <w:r>
          <w:t>]]</w:t>
        </w:r>
      </w:ins>
      <w:ins w:id="653" w:author="Kent, Kevin - Indianapolis" w:date="2013-10-22T15:25:00Z">
        <w:r w:rsidR="00A239AA">
          <w:t xml:space="preserve"> //Author, The CE is right. The PDF we have of Figure 10-8 doesn</w:t>
        </w:r>
      </w:ins>
      <w:ins w:id="654" w:author="Kent, Kevin - Indianapolis" w:date="2013-10-22T15:26:00Z">
        <w:r w:rsidR="00A239AA">
          <w:t>’t show us anything. Please resend a new version with your author review. Thanks, Kevin (PJE)</w:t>
        </w:r>
      </w:ins>
    </w:p>
    <w:p w14:paraId="3A57099F" w14:textId="77777777" w:rsidR="00847CE2" w:rsidRDefault="00847CE2" w:rsidP="00E916D2">
      <w:pPr>
        <w:pStyle w:val="QueryPara"/>
        <w:numPr>
          <w:ins w:id="655" w:author="Kezia Endsley" w:date="2013-09-30T10:32:00Z"/>
        </w:numPr>
        <w:rPr>
          <w:ins w:id="656" w:author="Bob Rudis" w:date="2013-11-03T20:08:00Z"/>
        </w:rPr>
      </w:pPr>
    </w:p>
    <w:p w14:paraId="3818E56A" w14:textId="54A924EC" w:rsidR="00847CE2" w:rsidRDefault="00847CE2" w:rsidP="00E916D2">
      <w:pPr>
        <w:pStyle w:val="QueryPara"/>
        <w:numPr>
          <w:ins w:id="657" w:author="Kezia Endsley" w:date="2013-09-30T10:32:00Z"/>
        </w:numPr>
        <w:rPr>
          <w:ins w:id="658" w:author="Kezia Endsley" w:date="2013-09-30T10:32:00Z"/>
        </w:rPr>
      </w:pPr>
      <w:ins w:id="659" w:author="Bob Rudis" w:date="2013-11-03T20:08:00Z">
        <w:r>
          <w:t xml:space="preserve">AR: Removed it. Originally wanted to show different grid systems (hence my ask a few weeks ago to see if your graphics </w:t>
        </w:r>
        <w:proofErr w:type="spellStart"/>
        <w:r>
          <w:t>ppl</w:t>
        </w:r>
        <w:proofErr w:type="spellEnd"/>
        <w:r>
          <w:t xml:space="preserve"> </w:t>
        </w:r>
        <w:proofErr w:type="spellStart"/>
        <w:r>
          <w:t>cld</w:t>
        </w:r>
        <w:proofErr w:type="spellEnd"/>
        <w:r>
          <w:t xml:space="preserve"> make some magic happen here).  </w:t>
        </w:r>
      </w:ins>
    </w:p>
    <w:p w14:paraId="337EF37D" w14:textId="2EC1A039" w:rsidR="00410FCC" w:rsidRPr="00410FCC" w:rsidDel="00847CE2" w:rsidRDefault="00000499" w:rsidP="00715C95">
      <w:pPr>
        <w:pStyle w:val="Slug"/>
        <w:rPr>
          <w:del w:id="660" w:author="Bob Rudis" w:date="2013-11-03T20:09:00Z"/>
        </w:rPr>
      </w:pPr>
      <w:del w:id="661" w:author="Bob Rudis" w:date="2013-11-03T20:09:00Z">
        <w:r w:rsidRPr="00000499" w:rsidDel="00847CE2">
          <w:rPr>
            <w:highlight w:val="green"/>
            <w:rPrChange w:id="662" w:author="Russell Thomas" w:date="2013-09-17T11:55:00Z">
              <w:rPr>
                <w:rFonts w:ascii="Times New Roman" w:hAnsi="Times New Roman"/>
                <w:b w:val="0"/>
                <w:snapToGrid w:val="0"/>
                <w:sz w:val="26"/>
              </w:rPr>
            </w:rPrChange>
          </w:rPr>
          <w:delText>Figure 10</w:delText>
        </w:r>
      </w:del>
      <w:ins w:id="663" w:author="Kezia Endsley" w:date="2013-09-30T09:55:00Z">
        <w:del w:id="664" w:author="Bob Rudis" w:date="2013-11-03T20:09:00Z">
          <w:r w:rsidR="00C06CA6" w:rsidDel="00847CE2">
            <w:rPr>
              <w:highlight w:val="green"/>
            </w:rPr>
            <w:delText>-</w:delText>
          </w:r>
        </w:del>
      </w:ins>
      <w:del w:id="665" w:author="Bob Rudis" w:date="2013-11-03T20:09:00Z">
        <w:r w:rsidRPr="00000499" w:rsidDel="00847CE2">
          <w:rPr>
            <w:highlight w:val="green"/>
            <w:rPrChange w:id="666" w:author="Russell Thomas" w:date="2013-09-17T11:55:00Z">
              <w:rPr>
                <w:rFonts w:ascii="Times New Roman" w:hAnsi="Times New Roman"/>
                <w:b w:val="0"/>
                <w:snapToGrid w:val="0"/>
                <w:sz w:val="26"/>
              </w:rPr>
            </w:rPrChange>
          </w:rPr>
          <w:delText>.8</w:delText>
        </w:r>
      </w:del>
      <w:ins w:id="667" w:author="Kent, Kevin - Indianapolis" w:date="2013-10-22T15:31:00Z">
        <w:del w:id="668" w:author="Bob Rudis" w:date="2013-11-03T20:09:00Z">
          <w:r w:rsidR="00284E83" w:rsidDel="00847CE2">
            <w:rPr>
              <w:highlight w:val="green"/>
            </w:rPr>
            <w:delText>:</w:delText>
          </w:r>
        </w:del>
      </w:ins>
      <w:del w:id="669" w:author="Bob Rudis" w:date="2013-11-03T20:09:00Z">
        <w:r w:rsidRPr="00000499" w:rsidDel="00847CE2">
          <w:rPr>
            <w:highlight w:val="green"/>
            <w:rPrChange w:id="670" w:author="Russell Thomas" w:date="2013-09-17T11:55:00Z">
              <w:rPr>
                <w:rFonts w:ascii="Times New Roman" w:hAnsi="Times New Roman"/>
                <w:b w:val="0"/>
                <w:snapToGrid w:val="0"/>
                <w:sz w:val="26"/>
              </w:rPr>
            </w:rPrChange>
          </w:rPr>
          <w:delText xml:space="preserve"> Variations </w:delText>
        </w:r>
        <w:r w:rsidR="00C06CA6" w:rsidRPr="007A1E49" w:rsidDel="00847CE2">
          <w:rPr>
            <w:highlight w:val="green"/>
          </w:rPr>
          <w:delText xml:space="preserve">on </w:delText>
        </w:r>
        <w:r w:rsidRPr="00000499" w:rsidDel="00847CE2">
          <w:rPr>
            <w:highlight w:val="green"/>
            <w:rPrChange w:id="671" w:author="Russell Thomas" w:date="2013-09-17T11:55:00Z">
              <w:rPr>
                <w:rFonts w:ascii="Times New Roman" w:hAnsi="Times New Roman"/>
                <w:b w:val="0"/>
                <w:snapToGrid w:val="0"/>
                <w:sz w:val="26"/>
              </w:rPr>
            </w:rPrChange>
          </w:rPr>
          <w:delText xml:space="preserve">a </w:delText>
        </w:r>
        <w:r w:rsidR="00A239AA" w:rsidRPr="00A239AA" w:rsidDel="00847CE2">
          <w:rPr>
            <w:highlight w:val="green"/>
          </w:rPr>
          <w:delText>grid system</w:delText>
        </w:r>
        <w:r w:rsidRPr="00000499" w:rsidDel="00847CE2">
          <w:rPr>
            <w:highlight w:val="green"/>
            <w:rPrChange w:id="672" w:author="Russell Thomas" w:date="2013-09-17T11:55:00Z">
              <w:rPr>
                <w:rFonts w:ascii="Times New Roman" w:hAnsi="Times New Roman"/>
                <w:b w:val="0"/>
                <w:snapToGrid w:val="0"/>
                <w:sz w:val="26"/>
              </w:rPr>
            </w:rPrChange>
          </w:rPr>
          <w:tab/>
          <w:delText>[793725</w:delText>
        </w:r>
      </w:del>
      <w:ins w:id="673" w:author="Kent, Kevin - Indianapolis" w:date="2013-10-22T15:25:00Z">
        <w:del w:id="674" w:author="Bob Rudis" w:date="2013-11-03T20:09:00Z">
          <w:r w:rsidR="00A239AA" w:rsidDel="00847CE2">
            <w:rPr>
              <w:highlight w:val="green"/>
            </w:rPr>
            <w:delText xml:space="preserve"> </w:delText>
          </w:r>
        </w:del>
      </w:ins>
      <w:del w:id="675" w:author="Bob Rudis" w:date="2013-11-03T20:09:00Z">
        <w:r w:rsidRPr="00000499" w:rsidDel="00847CE2">
          <w:rPr>
            <w:highlight w:val="green"/>
            <w:rPrChange w:id="676" w:author="Russell Thomas" w:date="2013-09-17T11:55:00Z">
              <w:rPr>
                <w:rFonts w:ascii="Times New Roman" w:hAnsi="Times New Roman"/>
                <w:b w:val="0"/>
                <w:snapToGrid w:val="0"/>
                <w:sz w:val="26"/>
              </w:rPr>
            </w:rPrChange>
          </w:rPr>
          <w:delText>c10f</w:delText>
        </w:r>
      </w:del>
      <w:ins w:id="677" w:author="Kent, Kevin - Indianapolis" w:date="2013-10-22T15:25:00Z">
        <w:del w:id="678" w:author="Bob Rudis" w:date="2013-11-03T20:09:00Z">
          <w:r w:rsidR="00A239AA" w:rsidDel="00847CE2">
            <w:rPr>
              <w:highlight w:val="green"/>
            </w:rPr>
            <w:delText>0</w:delText>
          </w:r>
        </w:del>
      </w:ins>
      <w:del w:id="679" w:author="Bob Rudis" w:date="2013-11-03T20:09:00Z">
        <w:r w:rsidRPr="00000499" w:rsidDel="00847CE2">
          <w:rPr>
            <w:highlight w:val="green"/>
            <w:rPrChange w:id="680" w:author="Russell Thomas" w:date="2013-09-17T11:55:00Z">
              <w:rPr>
                <w:rFonts w:ascii="Times New Roman" w:hAnsi="Times New Roman"/>
                <w:b w:val="0"/>
                <w:snapToGrid w:val="0"/>
                <w:sz w:val="26"/>
              </w:rPr>
            </w:rPrChange>
          </w:rPr>
          <w:delText>08.pdf]</w:delText>
        </w:r>
      </w:del>
    </w:p>
    <w:p w14:paraId="284FE22C" w14:textId="77777777" w:rsidR="0024281C" w:rsidRDefault="0024281C" w:rsidP="005A0D8B">
      <w:pPr>
        <w:pStyle w:val="H2"/>
      </w:pPr>
      <w:r>
        <w:lastRenderedPageBreak/>
        <w:t xml:space="preserve">A Dashboard Is Not </w:t>
      </w:r>
      <w:r w:rsidR="00E916D2">
        <w:t xml:space="preserve">an </w:t>
      </w:r>
      <w:r>
        <w:t>Art Show</w:t>
      </w:r>
    </w:p>
    <w:p w14:paraId="1BA46AB5" w14:textId="3AA15A6B" w:rsidR="00265CA2" w:rsidRDefault="005A0D8B" w:rsidP="005A0D8B">
      <w:pPr>
        <w:pStyle w:val="Para"/>
      </w:pPr>
      <w:r>
        <w:t xml:space="preserve">Given the graphical nature of </w:t>
      </w:r>
      <w:del w:id="681" w:author="Kezia Endsley" w:date="2013-09-30T10:33:00Z">
        <w:r w:rsidDel="00CC056A">
          <w:delText xml:space="preserve">a </w:delText>
        </w:r>
      </w:del>
      <w:r>
        <w:t>dashboard</w:t>
      </w:r>
      <w:ins w:id="682" w:author="Kezia Endsley" w:date="2013-09-30T10:33:00Z">
        <w:r w:rsidR="00CC056A">
          <w:t>s</w:t>
        </w:r>
      </w:ins>
      <w:r>
        <w:t xml:space="preserve">, it’s easy to fall into the trap of making them look like pieces of modern (or fringe) art when they are far more </w:t>
      </w:r>
      <w:r w:rsidR="00C737E3">
        <w:t>akin to</w:t>
      </w:r>
      <w:r>
        <w:t xml:space="preserve"> architectural/industrial diagrams that require more controlled, deliberate</w:t>
      </w:r>
      <w:ins w:id="683" w:author="Kezia Endsley" w:date="2013-09-30T10:33:00Z">
        <w:r w:rsidR="00CC056A">
          <w:t>,</w:t>
        </w:r>
      </w:ins>
      <w:r>
        <w:t xml:space="preserve"> and constrained design.</w:t>
      </w:r>
      <w:r w:rsidR="004D0193">
        <w:t xml:space="preserve"> </w:t>
      </w:r>
      <w:r w:rsidR="00C737E3">
        <w:t xml:space="preserve">To put it simply: </w:t>
      </w:r>
      <w:r w:rsidR="00CC056A">
        <w:t xml:space="preserve">Just </w:t>
      </w:r>
      <w:r w:rsidR="00265CA2">
        <w:t xml:space="preserve">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ins w:id="684" w:author="Kezia Endsley" w:date="2013-09-30T09:56:00Z">
        <w:r w:rsidR="00C06CA6">
          <w:t>-</w:t>
        </w:r>
      </w:ins>
      <w:del w:id="685" w:author="Kezia Endsley" w:date="2013-09-30T09:56:00Z">
        <w:r w:rsidR="000A4F2C" w:rsidDel="00C06CA6">
          <w:delText>.</w:delText>
        </w:r>
      </w:del>
      <w:r w:rsidR="00265CA2">
        <w:t>9</w:t>
      </w:r>
      <w:ins w:id="686" w:author="Bob Rudis" w:date="2013-11-03T20:26:00Z">
        <w:r w:rsidR="00872318">
          <w:t xml:space="preserve"> (from </w:t>
        </w:r>
        <w:r w:rsidR="00872318" w:rsidRPr="00872318">
          <w:rPr>
            <w:rStyle w:val="InlineURL"/>
            <w:rPrChange w:id="687" w:author="Bob Rudis" w:date="2013-11-03T20:26:00Z">
              <w:rPr/>
            </w:rPrChange>
          </w:rPr>
          <w:t>http://www.securitywizardry.com/radar.htm</w:t>
        </w:r>
        <w:r w:rsidR="00872318">
          <w:t>)</w:t>
        </w:r>
      </w:ins>
      <w:r w:rsidR="00265CA2">
        <w:t>, for example</w:t>
      </w:r>
      <w:ins w:id="688" w:author="Kezia Endsley" w:date="2013-09-30T10:01:00Z">
        <w:r w:rsidR="00C06CA6">
          <w:t>.</w:t>
        </w:r>
      </w:ins>
      <w:del w:id="689" w:author="Kezia Endsley" w:date="2013-09-30T10:01:00Z">
        <w:r w:rsidR="00265CA2" w:rsidDel="00C06CA6">
          <w:delText>:</w:delText>
        </w:r>
      </w:del>
    </w:p>
    <w:p w14:paraId="0D9E687D" w14:textId="2AA2FA64" w:rsidR="00265CA2" w:rsidRPr="00410FCC" w:rsidRDefault="00000499" w:rsidP="00265CA2">
      <w:pPr>
        <w:pStyle w:val="Slug"/>
      </w:pPr>
      <w:r w:rsidRPr="00000499">
        <w:rPr>
          <w:highlight w:val="green"/>
          <w:rPrChange w:id="690" w:author="Russell Thomas" w:date="2013-09-17T11:57:00Z">
            <w:rPr>
              <w:rFonts w:ascii="Times New Roman" w:hAnsi="Times New Roman"/>
              <w:b w:val="0"/>
              <w:snapToGrid w:val="0"/>
              <w:sz w:val="26"/>
            </w:rPr>
          </w:rPrChange>
        </w:rPr>
        <w:t>Figure 10</w:t>
      </w:r>
      <w:ins w:id="691" w:author="Kezia Endsley" w:date="2013-09-30T09:55:00Z">
        <w:r w:rsidR="00C06CA6">
          <w:rPr>
            <w:highlight w:val="green"/>
          </w:rPr>
          <w:t>-</w:t>
        </w:r>
      </w:ins>
      <w:del w:id="692" w:author="Kezia Endsley" w:date="2013-09-30T09:55:00Z">
        <w:r w:rsidRPr="00000499">
          <w:rPr>
            <w:highlight w:val="green"/>
            <w:rPrChange w:id="693" w:author="Russell Thomas" w:date="2013-09-17T11:57:00Z">
              <w:rPr>
                <w:rFonts w:ascii="Times New Roman" w:hAnsi="Times New Roman"/>
                <w:b w:val="0"/>
                <w:snapToGrid w:val="0"/>
                <w:sz w:val="26"/>
              </w:rPr>
            </w:rPrChange>
          </w:rPr>
          <w:delText>.</w:delText>
        </w:r>
      </w:del>
      <w:r w:rsidRPr="00000499">
        <w:rPr>
          <w:highlight w:val="green"/>
          <w:rPrChange w:id="694" w:author="Russell Thomas" w:date="2013-09-17T11:57:00Z">
            <w:rPr>
              <w:rFonts w:ascii="Times New Roman" w:hAnsi="Times New Roman"/>
              <w:b w:val="0"/>
              <w:snapToGrid w:val="0"/>
              <w:sz w:val="26"/>
            </w:rPr>
          </w:rPrChange>
        </w:rPr>
        <w:t>9</w:t>
      </w:r>
      <w:ins w:id="695" w:author="Kent, Kevin - Indianapolis" w:date="2013-10-22T15:30:00Z">
        <w:r w:rsidR="00284E83">
          <w:rPr>
            <w:highlight w:val="green"/>
          </w:rPr>
          <w:t>:</w:t>
        </w:r>
      </w:ins>
      <w:r w:rsidRPr="00000499">
        <w:rPr>
          <w:highlight w:val="green"/>
          <w:rPrChange w:id="696" w:author="Russell Thomas" w:date="2013-09-17T11:57:00Z">
            <w:rPr>
              <w:rFonts w:ascii="Times New Roman" w:hAnsi="Times New Roman"/>
              <w:b w:val="0"/>
              <w:snapToGrid w:val="0"/>
              <w:sz w:val="26"/>
            </w:rPr>
          </w:rPrChange>
        </w:rPr>
        <w:t xml:space="preserve"> </w:t>
      </w:r>
      <w:del w:id="697" w:author="Bob Rudis" w:date="2013-11-03T20:27:00Z">
        <w:r w:rsidRPr="00000499" w:rsidDel="00872318">
          <w:rPr>
            <w:highlight w:val="green"/>
            <w:rPrChange w:id="698" w:author="Russell Thomas" w:date="2013-09-17T11:57:00Z">
              <w:rPr>
                <w:rFonts w:ascii="Times New Roman" w:hAnsi="Times New Roman"/>
                <w:b w:val="0"/>
                <w:snapToGrid w:val="0"/>
                <w:sz w:val="26"/>
              </w:rPr>
            </w:rPrChange>
          </w:rPr>
          <w:delText xml:space="preserve">Sample </w:delText>
        </w:r>
      </w:del>
      <w:ins w:id="699" w:author="Bob Rudis" w:date="2013-11-03T20:27:00Z">
        <w:r w:rsidR="00872318">
          <w:rPr>
            <w:highlight w:val="green"/>
          </w:rPr>
          <w:t xml:space="preserve">Example of </w:t>
        </w:r>
        <w:proofErr w:type="gramStart"/>
        <w:r w:rsidR="00872318">
          <w:rPr>
            <w:highlight w:val="green"/>
          </w:rPr>
          <w:t xml:space="preserve">a </w:t>
        </w:r>
        <w:r w:rsidR="00872318" w:rsidRPr="00000499">
          <w:rPr>
            <w:highlight w:val="green"/>
            <w:rPrChange w:id="700" w:author="Russell Thomas" w:date="2013-09-17T11:57:00Z">
              <w:rPr>
                <w:rFonts w:ascii="Times New Roman" w:hAnsi="Times New Roman"/>
                <w:b w:val="0"/>
                <w:snapToGrid w:val="0"/>
                <w:sz w:val="26"/>
              </w:rPr>
            </w:rPrChange>
          </w:rPr>
          <w:t xml:space="preserve"> </w:t>
        </w:r>
      </w:ins>
      <w:proofErr w:type="gramEnd"/>
      <w:del w:id="701" w:author="Bob Rudis" w:date="2013-11-03T20:25:00Z">
        <w:r w:rsidR="00A239AA" w:rsidRPr="00A239AA" w:rsidDel="00872318">
          <w:rPr>
            <w:highlight w:val="green"/>
          </w:rPr>
          <w:delText>executive dashboard</w:delText>
        </w:r>
      </w:del>
      <w:ins w:id="702" w:author="Bob Rudis" w:date="2013-11-03T20:25:00Z">
        <w:r w:rsidR="00872318">
          <w:rPr>
            <w:highlight w:val="green"/>
          </w:rPr>
          <w:t>monitoring dashboard</w:t>
        </w:r>
      </w:ins>
      <w:r w:rsidR="00A239AA" w:rsidRPr="00A239AA">
        <w:rPr>
          <w:highlight w:val="green"/>
        </w:rPr>
        <w:t xml:space="preserve"> </w:t>
      </w:r>
      <w:r w:rsidR="00A239AA" w:rsidRPr="007A1E49">
        <w:rPr>
          <w:highlight w:val="green"/>
        </w:rPr>
        <w:t xml:space="preserve">from </w:t>
      </w:r>
      <w:del w:id="703" w:author="Bob Rudis" w:date="2013-11-03T20:26:00Z">
        <w:r w:rsidRPr="00000499" w:rsidDel="00872318">
          <w:rPr>
            <w:highlight w:val="green"/>
            <w:rPrChange w:id="704" w:author="Russell Thomas" w:date="2013-09-17T11:57:00Z">
              <w:rPr>
                <w:rFonts w:ascii="Times New Roman" w:hAnsi="Times New Roman"/>
                <w:b w:val="0"/>
                <w:snapToGrid w:val="0"/>
                <w:sz w:val="26"/>
              </w:rPr>
            </w:rPrChange>
          </w:rPr>
          <w:delText>AlienVault</w:delText>
        </w:r>
      </w:del>
      <w:ins w:id="705" w:author="Bob Rudis" w:date="2013-11-03T20:26:00Z">
        <w:r w:rsidR="00872318">
          <w:rPr>
            <w:highlight w:val="green"/>
          </w:rPr>
          <w:t>Security</w:t>
        </w:r>
      </w:ins>
      <w:ins w:id="706" w:author="Bob Rudis" w:date="2013-11-03T21:24:00Z">
        <w:r w:rsidR="00FA7844">
          <w:rPr>
            <w:highlight w:val="green"/>
          </w:rPr>
          <w:t xml:space="preserve"> </w:t>
        </w:r>
      </w:ins>
      <w:ins w:id="707" w:author="Bob Rudis" w:date="2013-11-03T20:26:00Z">
        <w:r w:rsidR="00872318">
          <w:rPr>
            <w:highlight w:val="green"/>
          </w:rPr>
          <w:t>Wiza</w:t>
        </w:r>
      </w:ins>
      <w:ins w:id="708" w:author="Bob Rudis" w:date="2013-11-03T21:24:00Z">
        <w:r w:rsidR="00FA7844">
          <w:rPr>
            <w:highlight w:val="green"/>
          </w:rPr>
          <w:t>r</w:t>
        </w:r>
      </w:ins>
      <w:ins w:id="709" w:author="Bob Rudis" w:date="2013-11-03T20:26:00Z">
        <w:r w:rsidR="00872318">
          <w:rPr>
            <w:highlight w:val="green"/>
          </w:rPr>
          <w:t xml:space="preserve">dry </w:t>
        </w:r>
      </w:ins>
      <w:r w:rsidRPr="00000499">
        <w:rPr>
          <w:highlight w:val="green"/>
          <w:rPrChange w:id="710" w:author="Russell Thomas" w:date="2013-09-17T11:57:00Z">
            <w:rPr>
              <w:rFonts w:ascii="Times New Roman" w:hAnsi="Times New Roman"/>
              <w:b w:val="0"/>
              <w:snapToGrid w:val="0"/>
              <w:sz w:val="26"/>
            </w:rPr>
          </w:rPrChange>
        </w:rPr>
        <w:tab/>
        <w:t>[793725</w:t>
      </w:r>
      <w:ins w:id="711" w:author="Kent, Kevin - Indianapolis" w:date="2013-10-22T15:27:00Z">
        <w:r w:rsidR="00A239AA">
          <w:rPr>
            <w:highlight w:val="green"/>
          </w:rPr>
          <w:t xml:space="preserve"> </w:t>
        </w:r>
      </w:ins>
      <w:r w:rsidRPr="00000499">
        <w:rPr>
          <w:highlight w:val="green"/>
          <w:rPrChange w:id="712" w:author="Russell Thomas" w:date="2013-09-17T11:57:00Z">
            <w:rPr>
              <w:rFonts w:ascii="Times New Roman" w:hAnsi="Times New Roman"/>
              <w:b w:val="0"/>
              <w:snapToGrid w:val="0"/>
              <w:sz w:val="26"/>
            </w:rPr>
          </w:rPrChange>
        </w:rPr>
        <w:t>c10f0</w:t>
      </w:r>
      <w:ins w:id="713" w:author="Kent, Kevin - Indianapolis" w:date="2013-10-22T15:27:00Z">
        <w:r w:rsidR="00A239AA">
          <w:rPr>
            <w:highlight w:val="green"/>
          </w:rPr>
          <w:t>0</w:t>
        </w:r>
      </w:ins>
      <w:r w:rsidRPr="00000499">
        <w:rPr>
          <w:highlight w:val="green"/>
          <w:rPrChange w:id="714" w:author="Russell Thomas" w:date="2013-09-17T11:57:00Z">
            <w:rPr>
              <w:rFonts w:ascii="Times New Roman" w:hAnsi="Times New Roman"/>
              <w:b w:val="0"/>
              <w:snapToGrid w:val="0"/>
              <w:sz w:val="26"/>
            </w:rPr>
          </w:rPrChange>
        </w:rPr>
        <w:t>9.png]</w:t>
      </w:r>
    </w:p>
    <w:p w14:paraId="111B48DF" w14:textId="77777777" w:rsidR="00CC056A" w:rsidRDefault="00CC056A" w:rsidP="00CC056A">
      <w:pPr>
        <w:pStyle w:val="QueryPara"/>
        <w:numPr>
          <w:ins w:id="715" w:author="Kezia Endsley" w:date="2013-09-30T10:34:00Z"/>
        </w:numPr>
        <w:rPr>
          <w:ins w:id="716" w:author="Bob Rudis" w:date="2013-11-03T20:27:00Z"/>
        </w:rPr>
      </w:pPr>
      <w:ins w:id="717" w:author="Kezia Endsley" w:date="2013-09-30T10:34:00Z">
        <w:r>
          <w:t>[[Author/Kevin: Is this figure b</w:t>
        </w:r>
        <w:bookmarkStart w:id="718" w:name="_GoBack"/>
        <w:bookmarkEnd w:id="718"/>
        <w:r>
          <w:t xml:space="preserve">ig enough to be legible? </w:t>
        </w:r>
      </w:ins>
      <w:ins w:id="719" w:author="Kezia Endsley" w:date="2013-09-30T10:35:00Z">
        <w:r w:rsidR="00D860D6">
          <w:t xml:space="preserve">It looks pretty tiny on my screen. </w:t>
        </w:r>
      </w:ins>
      <w:proofErr w:type="spellStart"/>
      <w:ins w:id="720" w:author="Kezia Endsley" w:date="2013-09-30T10:34:00Z">
        <w:r>
          <w:t>Kezia</w:t>
        </w:r>
        <w:proofErr w:type="spellEnd"/>
        <w:r>
          <w:t>]]</w:t>
        </w:r>
      </w:ins>
      <w:ins w:id="721" w:author="Kent, Kevin - Indianapolis" w:date="2013-10-22T15:28:00Z">
        <w:r w:rsidR="00A239AA">
          <w:t xml:space="preserve"> //Author, Can you give us this figure in higher resolution? I doubt this will be legible at all in print. Thanks, Kevin (PJE)</w:t>
        </w:r>
      </w:ins>
    </w:p>
    <w:p w14:paraId="0C429C92" w14:textId="6D93E538" w:rsidR="00872318" w:rsidRDefault="00872318" w:rsidP="00CC056A">
      <w:pPr>
        <w:pStyle w:val="QueryPara"/>
        <w:numPr>
          <w:ins w:id="722" w:author="Kezia Endsley" w:date="2013-09-30T10:34:00Z"/>
        </w:numPr>
        <w:rPr>
          <w:ins w:id="723" w:author="Bob Rudis" w:date="2013-11-03T20:27:00Z"/>
        </w:rPr>
      </w:pPr>
    </w:p>
    <w:p w14:paraId="5DCD77CC" w14:textId="2E79C106" w:rsidR="00872318" w:rsidRDefault="00872318" w:rsidP="00CC056A">
      <w:pPr>
        <w:pStyle w:val="QueryPara"/>
        <w:numPr>
          <w:ins w:id="724" w:author="Kezia Endsley" w:date="2013-09-30T10:34:00Z"/>
        </w:numPr>
        <w:rPr>
          <w:ins w:id="725" w:author="Kezia Endsley" w:date="2013-09-30T10:34:00Z"/>
        </w:rPr>
      </w:pPr>
      <w:ins w:id="726" w:author="Bob Rudis" w:date="2013-11-03T20:27:00Z">
        <w:r>
          <w:t>AR: Switched it around to an even more egregious example.</w:t>
        </w:r>
      </w:ins>
    </w:p>
    <w:p w14:paraId="5EC75519" w14:textId="4B516B27" w:rsidR="001A638D" w:rsidRDefault="00265CA2">
      <w:pPr>
        <w:pStyle w:val="Para"/>
        <w:pPrChange w:id="727" w:author="Kent, Kevin - Indianapolis" w:date="2013-09-03T13:56:00Z">
          <w:pPr>
            <w:pStyle w:val="ParaContinued"/>
          </w:pPr>
        </w:pPrChange>
      </w:pPr>
      <w:r>
        <w:t xml:space="preserve">This is an example of a </w:t>
      </w:r>
      <w:del w:id="728" w:author="Bob Rudis" w:date="2013-11-03T20:27:00Z">
        <w:r w:rsidR="001E405A" w:rsidDel="00872318">
          <w:delText>management</w:delText>
        </w:r>
      </w:del>
      <w:ins w:id="729" w:author="Bob Rudis" w:date="2013-11-03T20:27:00Z">
        <w:r w:rsidR="00872318">
          <w:t>situational awareness</w:t>
        </w:r>
      </w:ins>
      <w:del w:id="730" w:author="Bob Rudis" w:date="2013-11-03T20:28:00Z">
        <w:r w:rsidDel="00872318">
          <w:delText>-level</w:delText>
        </w:r>
      </w:del>
      <w:r>
        <w:t xml:space="preserve"> dashboard </w:t>
      </w:r>
      <w:del w:id="731" w:author="Bob Rudis" w:date="2013-11-03T20:28:00Z">
        <w:r w:rsidDel="00872318">
          <w:delText xml:space="preserve">in AlienVault’s </w:delText>
        </w:r>
      </w:del>
      <w:ins w:id="732" w:author="Russell Thomas" w:date="2013-09-17T12:51:00Z">
        <w:del w:id="733" w:author="Bob Rudis" w:date="2013-11-03T20:28:00Z">
          <w:r w:rsidR="00714D6B" w:rsidRPr="00714D6B" w:rsidDel="00872318">
            <w:delText>Open Source Security Information Management</w:delText>
          </w:r>
          <w:r w:rsidR="00714D6B" w:rsidRPr="00714D6B" w:rsidDel="00872318">
            <w:rPr>
              <w:highlight w:val="yellow"/>
            </w:rPr>
            <w:delText xml:space="preserve"> </w:delText>
          </w:r>
          <w:r w:rsidR="00000499" w:rsidRPr="00000499" w:rsidDel="00872318">
            <w:rPr>
              <w:szCs w:val="24"/>
              <w:rPrChange w:id="734" w:author="Russell Thomas" w:date="2013-09-17T12:53:00Z">
                <w:rPr>
                  <w:highlight w:val="yellow"/>
                </w:rPr>
              </w:rPrChange>
            </w:rPr>
            <w:delText>(</w:delText>
          </w:r>
        </w:del>
      </w:ins>
      <w:del w:id="735" w:author="Bob Rudis" w:date="2013-11-03T20:28:00Z">
        <w:r w:rsidRPr="00714D6B" w:rsidDel="00872318">
          <w:delText>OSSIM</w:delText>
        </w:r>
      </w:del>
      <w:ins w:id="736" w:author="Russell Thomas" w:date="2013-09-17T12:52:00Z">
        <w:del w:id="737" w:author="Bob Rudis" w:date="2013-11-03T20:28:00Z">
          <w:r w:rsidR="00714D6B" w:rsidDel="00872318">
            <w:delText>) software</w:delText>
          </w:r>
        </w:del>
      </w:ins>
      <w:ins w:id="738" w:author="Bob Rudis" w:date="2013-11-03T20:28:00Z">
        <w:r w:rsidR="00872318">
          <w:t xml:space="preserve">from Security </w:t>
        </w:r>
      </w:ins>
      <w:ins w:id="739" w:author="Bob Rudis" w:date="2013-11-03T21:24:00Z">
        <w:r w:rsidR="002F31B5">
          <w:t>Wizardry</w:t>
        </w:r>
      </w:ins>
      <w:r>
        <w:t>.</w:t>
      </w:r>
      <w:r w:rsidR="001E405A">
        <w:t xml:space="preserve"> </w:t>
      </w:r>
      <w:del w:id="740" w:author="Bob Rudis" w:date="2013-11-03T20:28:00Z">
        <w:r w:rsidR="001E405A" w:rsidDel="00872318">
          <w:delText xml:space="preserve">It does a great job showcasing various esoteric chart types </w:delText>
        </w:r>
        <w:r w:rsidR="002D03D4" w:rsidDel="00872318">
          <w:delText>available to OSSIM users</w:delText>
        </w:r>
      </w:del>
      <w:ins w:id="741" w:author="Bob Rudis" w:date="2013-11-03T20:28:00Z">
        <w:r w:rsidR="00872318">
          <w:t>It uses the “modern” light-on-black design</w:t>
        </w:r>
      </w:ins>
      <w:ins w:id="742" w:author="Bob Rudis" w:date="2013-11-03T20:30:00Z">
        <w:r w:rsidR="00872318">
          <w:t xml:space="preserve"> with quite a diversity of colors and tries to pull in data from multiple sources. It’s “glitzy” but it is not informative</w:t>
        </w:r>
      </w:ins>
      <w:del w:id="743" w:author="Bob Rudis" w:date="2013-11-03T20:30:00Z">
        <w:r w:rsidR="002D03D4" w:rsidDel="00872318">
          <w:delText xml:space="preserve"> </w:delText>
        </w:r>
        <w:r w:rsidR="001E405A" w:rsidDel="00872318">
          <w:delText>but does little to provide a quick overview of the security posture of the fictional organization</w:delText>
        </w:r>
        <w:r w:rsidR="002D03D4" w:rsidDel="00872318">
          <w:delText xml:space="preserve"> it represents</w:delText>
        </w:r>
      </w:del>
      <w:r w:rsidR="002D03D4">
        <w:t>.</w:t>
      </w:r>
    </w:p>
    <w:p w14:paraId="201881DE" w14:textId="77777777" w:rsidR="001E405A" w:rsidRPr="00410FCC" w:rsidDel="00284E83" w:rsidRDefault="00000499" w:rsidP="001E405A">
      <w:pPr>
        <w:pStyle w:val="Slug"/>
        <w:rPr>
          <w:del w:id="744" w:author="Kent, Kevin - Indianapolis" w:date="2013-10-22T15:31:00Z"/>
        </w:rPr>
      </w:pPr>
      <w:del w:id="745" w:author="Kent, Kevin - Indianapolis" w:date="2013-10-22T15:31:00Z">
        <w:r w:rsidRPr="00000499" w:rsidDel="00284E83">
          <w:rPr>
            <w:highlight w:val="green"/>
            <w:rPrChange w:id="746" w:author="Russell Thomas" w:date="2013-09-17T11:57:00Z">
              <w:rPr>
                <w:rFonts w:ascii="Times New Roman" w:hAnsi="Times New Roman"/>
                <w:snapToGrid w:val="0"/>
                <w:sz w:val="26"/>
              </w:rPr>
            </w:rPrChange>
          </w:rPr>
          <w:delText>Figure 10</w:delText>
        </w:r>
      </w:del>
      <w:ins w:id="747" w:author="Kezia Endsley" w:date="2013-09-30T10:01:00Z">
        <w:del w:id="748" w:author="Kent, Kevin - Indianapolis" w:date="2013-10-22T15:31:00Z">
          <w:r w:rsidR="00C06CA6" w:rsidDel="00284E83">
            <w:rPr>
              <w:highlight w:val="green"/>
            </w:rPr>
            <w:delText>-</w:delText>
          </w:r>
        </w:del>
      </w:ins>
      <w:del w:id="749" w:author="Kent, Kevin - Indianapolis" w:date="2013-10-22T15:31:00Z">
        <w:r w:rsidRPr="00000499" w:rsidDel="00284E83">
          <w:rPr>
            <w:highlight w:val="green"/>
            <w:rPrChange w:id="750" w:author="Russell Thomas" w:date="2013-09-17T11:57:00Z">
              <w:rPr>
                <w:rFonts w:ascii="Times New Roman" w:hAnsi="Times New Roman"/>
                <w:snapToGrid w:val="0"/>
                <w:sz w:val="26"/>
              </w:rPr>
            </w:rPrChange>
          </w:rPr>
          <w:delText xml:space="preserve">.10 3-D </w:delText>
        </w:r>
        <w:r w:rsidR="00284E83" w:rsidRPr="00284E83" w:rsidDel="00284E83">
          <w:rPr>
            <w:highlight w:val="green"/>
          </w:rPr>
          <w:delText>dashboard</w:delText>
        </w:r>
        <w:r w:rsidRPr="00000499" w:rsidDel="00284E83">
          <w:rPr>
            <w:highlight w:val="green"/>
            <w:rPrChange w:id="751" w:author="Russell Thomas" w:date="2013-09-17T11:57:00Z">
              <w:rPr>
                <w:rFonts w:ascii="Times New Roman" w:hAnsi="Times New Roman"/>
                <w:snapToGrid w:val="0"/>
                <w:sz w:val="26"/>
              </w:rPr>
            </w:rPrChange>
          </w:rPr>
          <w:tab/>
          <w:delText>[793725c10f10.png]</w:delText>
        </w:r>
      </w:del>
    </w:p>
    <w:p w14:paraId="673AD6B2" w14:textId="2816E2A3" w:rsidR="001A638D" w:rsidRPr="002111E5" w:rsidRDefault="00197C68">
      <w:pPr>
        <w:pStyle w:val="Para"/>
        <w:rPr>
          <w:rPrChange w:id="752" w:author="Bob Rudis" w:date="2013-11-03T20:47:00Z">
            <w:rPr/>
          </w:rPrChange>
        </w:rPr>
        <w:pPrChange w:id="753" w:author="Kent, Kevin - Indianapolis" w:date="2013-09-03T13:56:00Z">
          <w:pPr>
            <w:pStyle w:val="ParaContinued"/>
          </w:pPr>
        </w:pPrChange>
      </w:pPr>
      <w:r>
        <w:t xml:space="preserve">The system dashboard in </w:t>
      </w:r>
      <w:r w:rsidR="002D03D4">
        <w:t xml:space="preserve">Figure </w:t>
      </w:r>
      <w:r w:rsidR="000A4F2C">
        <w:t>10</w:t>
      </w:r>
      <w:ins w:id="754" w:author="Kezia Endsley" w:date="2013-09-30T10:01:00Z">
        <w:r w:rsidR="00C06CA6">
          <w:t>-</w:t>
        </w:r>
      </w:ins>
      <w:del w:id="755" w:author="Kezia Endsley" w:date="2013-09-30T10:01:00Z">
        <w:r w:rsidR="000A4F2C" w:rsidDel="00C06CA6">
          <w:delText>.</w:delText>
        </w:r>
      </w:del>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ins w:id="756" w:author="Bob Rudis" w:date="2013-11-03T20:31:00Z">
        <w:r w:rsidR="00872318">
          <w:t xml:space="preserve"> </w:t>
        </w:r>
      </w:ins>
      <w:ins w:id="757" w:author="Bob Rudis" w:date="2013-11-03T20:38:00Z">
        <w:r w:rsidR="00F11A75">
          <w:t>If you can overlook the redundancy between the “Recently Completed Scans</w:t>
        </w:r>
      </w:ins>
      <w:ins w:id="758" w:author="Bob Rudis" w:date="2013-11-03T20:39:00Z">
        <w:r w:rsidR="00F11A75">
          <w:t>” and “Current Threat Level” panels (even with the discrepancy between where the gauge reports the value versus the marked, segmented bar)</w:t>
        </w:r>
      </w:ins>
      <w:ins w:id="759" w:author="Bob Rudis" w:date="2013-11-03T20:40:00Z">
        <w:r w:rsidR="00F11A75">
          <w:t xml:space="preserve">, you are faced with having to spend real mental cycles processing 3D shapes for “Current License Usage” and “Total Vulnerabilities Last 12 Months” when a simple numeric value would have sufficed. </w:t>
        </w:r>
      </w:ins>
      <w:ins w:id="760" w:author="Bob Rudis" w:date="2013-11-03T20:41:00Z">
        <w:r w:rsidR="00F11A75">
          <w:t xml:space="preserve">The pyramid in the “Vulnerability Severities” </w:t>
        </w:r>
      </w:ins>
      <w:ins w:id="761" w:author="Bob Rudis" w:date="2013-11-03T20:45:00Z">
        <w:r w:rsidR="00C2779C">
          <w:t>forces you to perform even more cognitive processing to decode and inverts</w:t>
        </w:r>
      </w:ins>
      <w:ins w:id="762" w:author="Bob Rudis" w:date="2013-11-03T20:46:00Z">
        <w:r w:rsidR="00C2779C">
          <w:t xml:space="preserve"> the usual “most critical on top” rule that is usually associated with triangular charts</w:t>
        </w:r>
      </w:ins>
      <w:ins w:id="763" w:author="Bob Rudis" w:date="2013-11-03T20:43:00Z">
        <w:r w:rsidR="00C2779C">
          <w:t>.</w:t>
        </w:r>
      </w:ins>
      <w:ins w:id="764" w:author="Bob Rudis" w:date="2013-11-03T20:46:00Z">
        <w:r w:rsidR="00C2779C">
          <w:t xml:space="preserve"> In other words, you spend far more time deciphering and decoding these panels than understanding </w:t>
        </w:r>
      </w:ins>
      <w:ins w:id="765" w:author="Bob Rudis" w:date="2013-11-03T20:47:00Z">
        <w:r w:rsidR="00C2779C">
          <w:t xml:space="preserve">what information they are trying to convey </w:t>
        </w:r>
      </w:ins>
      <w:ins w:id="766" w:author="Bob Rudis" w:date="2013-11-03T20:46:00Z">
        <w:r w:rsidR="00C2779C">
          <w:t>and reacting</w:t>
        </w:r>
        <w:r w:rsidR="002111E5">
          <w:t xml:space="preserve"> to those messages.</w:t>
        </w:r>
      </w:ins>
    </w:p>
    <w:p w14:paraId="574B5B94" w14:textId="77777777" w:rsidR="00284E83" w:rsidRPr="00410FCC" w:rsidRDefault="00284E83" w:rsidP="00284E83">
      <w:pPr>
        <w:pStyle w:val="Slug"/>
        <w:rPr>
          <w:ins w:id="767" w:author="Kent, Kevin - Indianapolis" w:date="2013-10-22T15:31:00Z"/>
        </w:rPr>
      </w:pPr>
      <w:ins w:id="768" w:author="Kent, Kevin - Indianapolis" w:date="2013-10-22T15:31:00Z">
        <w:r w:rsidRPr="0093597F">
          <w:rPr>
            <w:highlight w:val="green"/>
          </w:rPr>
          <w:t>Figure 10</w:t>
        </w:r>
        <w:r>
          <w:rPr>
            <w:highlight w:val="green"/>
          </w:rPr>
          <w:t>-</w:t>
        </w:r>
        <w:r w:rsidRPr="0093597F">
          <w:rPr>
            <w:highlight w:val="green"/>
          </w:rPr>
          <w:t>10</w:t>
        </w:r>
        <w:r>
          <w:rPr>
            <w:highlight w:val="green"/>
          </w:rPr>
          <w:t>:</w:t>
        </w:r>
        <w:r w:rsidRPr="0093597F">
          <w:rPr>
            <w:highlight w:val="green"/>
          </w:rPr>
          <w:t xml:space="preserve"> 3-D </w:t>
        </w:r>
        <w:r w:rsidRPr="00284E83">
          <w:rPr>
            <w:highlight w:val="green"/>
          </w:rPr>
          <w:t>dashboard</w:t>
        </w:r>
        <w:r w:rsidRPr="0093597F">
          <w:rPr>
            <w:highlight w:val="green"/>
          </w:rPr>
          <w:tab/>
          <w:t>[793725</w:t>
        </w:r>
        <w:r>
          <w:rPr>
            <w:highlight w:val="green"/>
          </w:rPr>
          <w:t xml:space="preserve"> </w:t>
        </w:r>
        <w:r w:rsidRPr="0093597F">
          <w:rPr>
            <w:highlight w:val="green"/>
          </w:rPr>
          <w:t>c10f</w:t>
        </w:r>
        <w:r>
          <w:rPr>
            <w:highlight w:val="green"/>
          </w:rPr>
          <w:t>0</w:t>
        </w:r>
        <w:r w:rsidRPr="0093597F">
          <w:rPr>
            <w:highlight w:val="green"/>
          </w:rPr>
          <w:t>10.png]</w:t>
        </w:r>
      </w:ins>
    </w:p>
    <w:p w14:paraId="010532B5" w14:textId="77777777" w:rsidR="00284E83" w:rsidRDefault="00284E83">
      <w:pPr>
        <w:pStyle w:val="QueryPara"/>
        <w:rPr>
          <w:ins w:id="769" w:author="Bob Rudis" w:date="2013-11-03T20:47:00Z"/>
        </w:rPr>
        <w:pPrChange w:id="770" w:author="Kent, Kevin - Indianapolis" w:date="2013-10-22T15:32:00Z">
          <w:pPr>
            <w:pStyle w:val="Para"/>
          </w:pPr>
        </w:pPrChange>
      </w:pPr>
      <w:ins w:id="771" w:author="Kent, Kevin - Indianapolis" w:date="2013-10-22T15:32:00Z">
        <w:r>
          <w:t>[AU: Quickly reflect on why Figure 10-10 isn’t an effective dashboard. Again, let the reader have a way to read the figure. Thanks, Kevin (</w:t>
        </w:r>
        <w:proofErr w:type="spellStart"/>
        <w:r>
          <w:t>PjE</w:t>
        </w:r>
        <w:proofErr w:type="spellEnd"/>
        <w:r>
          <w:t>)]</w:t>
        </w:r>
      </w:ins>
    </w:p>
    <w:p w14:paraId="74CCC678" w14:textId="77777777" w:rsidR="003E2144" w:rsidRDefault="003E2144">
      <w:pPr>
        <w:pStyle w:val="QueryPara"/>
        <w:rPr>
          <w:ins w:id="772" w:author="Bob Rudis" w:date="2013-11-03T20:47:00Z"/>
        </w:rPr>
        <w:pPrChange w:id="773" w:author="Kent, Kevin - Indianapolis" w:date="2013-10-22T15:32:00Z">
          <w:pPr>
            <w:pStyle w:val="Para"/>
          </w:pPr>
        </w:pPrChange>
      </w:pPr>
    </w:p>
    <w:p w14:paraId="6EE6E479" w14:textId="37C4F23B" w:rsidR="003E2144" w:rsidRDefault="003E2144">
      <w:pPr>
        <w:pStyle w:val="QueryPara"/>
        <w:rPr>
          <w:ins w:id="774" w:author="Kent, Kevin - Indianapolis" w:date="2013-10-22T15:32:00Z"/>
        </w:rPr>
        <w:pPrChange w:id="775" w:author="Kent, Kevin - Indianapolis" w:date="2013-10-22T15:32:00Z">
          <w:pPr>
            <w:pStyle w:val="Para"/>
          </w:pPr>
        </w:pPrChange>
      </w:pPr>
      <w:ins w:id="776" w:author="Bob Rudis" w:date="2013-11-03T20:47:00Z">
        <w:r>
          <w:t>AR: done</w:t>
        </w:r>
        <w:r w:rsidR="0014406B">
          <w:t>. Thx.</w:t>
        </w:r>
      </w:ins>
    </w:p>
    <w:p w14:paraId="3F76F97C" w14:textId="77777777" w:rsidR="000B537B" w:rsidRDefault="000B537B" w:rsidP="000B537B">
      <w:pPr>
        <w:pStyle w:val="Para"/>
      </w:pPr>
      <w:r>
        <w:t>To be effective, dashboards must be pleasant to view</w:t>
      </w:r>
      <w:ins w:id="777" w:author="Kezia Endsley" w:date="2013-09-30T10:36:00Z">
        <w:r w:rsidR="00C56F60">
          <w:t>,</w:t>
        </w:r>
      </w:ins>
      <w:r>
        <w:t xml:space="preserve">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ins w:id="778" w:author="Kezia Endsley" w:date="2013-09-30T10:36:00Z">
        <w:r w:rsidR="00C56F60">
          <w:sym w:font="Symbol" w:char="F0BE"/>
        </w:r>
      </w:ins>
      <w:del w:id="779" w:author="Kezia Endsley" w:date="2013-09-30T10:36:00Z">
        <w:r w:rsidDel="00C56F60">
          <w:delText xml:space="preserve">, </w:delText>
        </w:r>
      </w:del>
      <w:r>
        <w:t>s</w:t>
      </w:r>
      <w:r w:rsidR="00C737E3">
        <w:t xml:space="preserve">uch as </w:t>
      </w:r>
      <w:ins w:id="780" w:author="Kezia Endsley" w:date="2013-09-30T14:33:00Z">
        <w:r w:rsidR="00EF0B47">
          <w:t xml:space="preserve">a </w:t>
        </w:r>
      </w:ins>
      <w:r w:rsidR="00C737E3">
        <w:t xml:space="preserve">haiku or a </w:t>
      </w:r>
      <w:del w:id="781" w:author="Kezia Endsley" w:date="2013-09-30T14:33:00Z">
        <w:r w:rsidR="00C737E3" w:rsidDel="00EF0B47">
          <w:delText>Shakesperian</w:delText>
        </w:r>
      </w:del>
      <w:ins w:id="782" w:author="Kezia Endsley" w:date="2013-09-30T14:33:00Z">
        <w:r w:rsidR="00EF0B47">
          <w:t>Shakespearean</w:t>
        </w:r>
      </w:ins>
      <w:r w:rsidR="00C737E3">
        <w:t xml:space="preserve"> sonne</w:t>
      </w:r>
      <w:ins w:id="783" w:author="Kezia Endsley" w:date="2013-09-30T14:33:00Z">
        <w:r w:rsidR="00EF0B47">
          <w:t>t</w:t>
        </w:r>
      </w:ins>
      <w:ins w:id="784" w:author="Kezia Endsley" w:date="2013-09-30T10:36:00Z">
        <w:r w:rsidR="00C56F60">
          <w:sym w:font="Symbol" w:char="F0BE"/>
        </w:r>
      </w:ins>
      <w:del w:id="785" w:author="Kezia Endsley" w:date="2013-09-30T10:36:00Z">
        <w:r w:rsidR="00C737E3" w:rsidDel="00C56F60">
          <w:delText xml:space="preserve">t </w:delText>
        </w:r>
      </w:del>
      <w:r w:rsidR="00C737E3">
        <w:t>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524DD892" w14:textId="77777777" w:rsidR="00B23B24" w:rsidRDefault="00B23B24" w:rsidP="00B23B24">
      <w:pPr>
        <w:pStyle w:val="H3"/>
      </w:pPr>
      <w:r>
        <w:lastRenderedPageBreak/>
        <w:t xml:space="preserve">Limit </w:t>
      </w:r>
      <w:r w:rsidR="00C06CA6">
        <w:t>Chart Types</w:t>
      </w:r>
    </w:p>
    <w:p w14:paraId="0F7A4C22" w14:textId="6C59CCC7" w:rsidR="00B23B24" w:rsidRDefault="00B23B24" w:rsidP="000B537B">
      <w:pPr>
        <w:pStyle w:val="Para"/>
      </w:pPr>
      <w:r>
        <w:t xml:space="preserve">When encoding information into a chart, stick with the ones that are easiest for </w:t>
      </w:r>
      <w:del w:id="786" w:author="Kezia Endsley" w:date="2013-09-30T10:19:00Z">
        <w:r w:rsidDel="003166BD">
          <w:delText xml:space="preserve">consumers </w:delText>
        </w:r>
      </w:del>
      <w:ins w:id="787" w:author="Kezia Endsley" w:date="2013-09-30T10:19:00Z">
        <w:r w:rsidR="003166BD">
          <w:t xml:space="preserve">viewers </w:t>
        </w:r>
      </w:ins>
      <w:r>
        <w:t xml:space="preserve">to decode. Some good choices </w:t>
      </w:r>
      <w:del w:id="788" w:author="Bob Rudis" w:date="2013-11-03T20:48:00Z">
        <w:r w:rsidR="00C737E3" w:rsidDel="00E01E59">
          <w:delText>(that were</w:delText>
        </w:r>
      </w:del>
      <w:del w:id="789" w:author="Kezia Endsley" w:date="2013-09-30T10:37:00Z">
        <w:r w:rsidR="00C737E3" w:rsidDel="00C56F60">
          <w:delText xml:space="preserve"> </w:delText>
        </w:r>
      </w:del>
      <w:del w:id="790" w:author="Bob Rudis" w:date="2013-11-03T20:48:00Z">
        <w:r w:rsidR="00000499" w:rsidRPr="00000499" w:rsidDel="00D70DD1">
          <w:rPr>
            <w:szCs w:val="24"/>
            <w:highlight w:val="cyan"/>
            <w:rPrChange w:id="791" w:author="Kezia Endsley" w:date="2013-09-30T10:38:00Z">
              <w:rPr/>
            </w:rPrChange>
          </w:rPr>
          <w:delText>covered in Chapter 6)</w:delText>
        </w:r>
        <w:r w:rsidR="00C737E3" w:rsidDel="00D70DD1">
          <w:delText xml:space="preserve"> </w:delText>
        </w:r>
      </w:del>
      <w:r>
        <w:t>are:</w:t>
      </w:r>
    </w:p>
    <w:p w14:paraId="61C767D3" w14:textId="77777777" w:rsidR="00B23B24" w:rsidRDefault="00B23B24" w:rsidP="00B23B24">
      <w:pPr>
        <w:pStyle w:val="ListBulleted"/>
      </w:pPr>
      <w:r>
        <w:t>Bar graphs/</w:t>
      </w:r>
      <w:r w:rsidR="00C56F60">
        <w:t>bullet graphs</w:t>
      </w:r>
    </w:p>
    <w:p w14:paraId="39E701B0" w14:textId="77777777" w:rsidR="00B23B24" w:rsidRDefault="00B23B24" w:rsidP="00B23B24">
      <w:pPr>
        <w:pStyle w:val="ListBulleted"/>
      </w:pPr>
      <w:r>
        <w:t xml:space="preserve">Dot </w:t>
      </w:r>
      <w:r w:rsidR="00C56F60">
        <w:t>plots/scatter</w:t>
      </w:r>
      <w:del w:id="792" w:author="Kezia Endsley" w:date="2013-09-30T10:37:00Z">
        <w:r w:rsidR="00C56F60" w:rsidDel="00C56F60">
          <w:delText xml:space="preserve"> </w:delText>
        </w:r>
      </w:del>
      <w:r w:rsidR="00C56F60">
        <w:t>plots</w:t>
      </w:r>
    </w:p>
    <w:p w14:paraId="6E389653" w14:textId="77777777" w:rsidR="00B23B24" w:rsidRDefault="00B23B24" w:rsidP="00B23B24">
      <w:pPr>
        <w:pStyle w:val="ListBulleted"/>
      </w:pPr>
      <w:r>
        <w:t xml:space="preserve">Line </w:t>
      </w:r>
      <w:r w:rsidR="00C56F60">
        <w:t>graphs</w:t>
      </w:r>
      <w:r>
        <w:t>/</w:t>
      </w:r>
      <w:r w:rsidR="00C56F60">
        <w:t>sparklines</w:t>
      </w:r>
    </w:p>
    <w:p w14:paraId="0BEBE2BF" w14:textId="77777777" w:rsidR="00B23B24" w:rsidRDefault="00B23B24" w:rsidP="00B23B24">
      <w:pPr>
        <w:pStyle w:val="ListBulleted"/>
      </w:pPr>
      <w:r>
        <w:t>Box</w:t>
      </w:r>
      <w:del w:id="793" w:author="Kezia Endsley" w:date="2013-09-30T10:37:00Z">
        <w:r w:rsidDel="00C56F60">
          <w:delText xml:space="preserve"> </w:delText>
        </w:r>
      </w:del>
      <w:r w:rsidR="00C56F60">
        <w:t>plots</w:t>
      </w:r>
    </w:p>
    <w:p w14:paraId="73665EC6" w14:textId="77777777" w:rsidR="00B23B24" w:rsidRDefault="00B23B24" w:rsidP="00B23B24">
      <w:pPr>
        <w:pStyle w:val="ListBulleted"/>
      </w:pPr>
      <w:r>
        <w:t>Spatial</w:t>
      </w:r>
      <w:ins w:id="794" w:author="Kezia Endsley" w:date="2013-09-30T14:52:00Z">
        <w:r w:rsidR="00112EE4">
          <w:t xml:space="preserve"> maps</w:t>
        </w:r>
      </w:ins>
      <w:r>
        <w:t>/</w:t>
      </w:r>
      <w:proofErr w:type="spellStart"/>
      <w:r w:rsidR="00C56F60">
        <w:t>heat</w:t>
      </w:r>
      <w:ins w:id="795" w:author="Kezia Endsley" w:date="2013-09-30T14:52:00Z">
        <w:r w:rsidR="00112EE4">
          <w:t>maps</w:t>
        </w:r>
      </w:ins>
      <w:proofErr w:type="spellEnd"/>
      <w:ins w:id="796" w:author="Kezia Endsley" w:date="2013-09-30T14:53:00Z">
        <w:del w:id="797" w:author="Kent, Kevin - Indianapolis" w:date="2013-10-22T15:34:00Z">
          <w:r w:rsidR="000564BC" w:rsidDel="00284E83">
            <w:delText>`</w:delText>
          </w:r>
        </w:del>
      </w:ins>
      <w:r w:rsidR="00C56F60">
        <w:t>/</w:t>
      </w:r>
      <w:proofErr w:type="spellStart"/>
      <w:r w:rsidR="00C56F60">
        <w:t>tree</w:t>
      </w:r>
      <w:del w:id="798" w:author="Kezia Endsley" w:date="2013-09-30T10:37:00Z">
        <w:r w:rsidR="00C56F60" w:rsidDel="00C56F60">
          <w:delText xml:space="preserve"> </w:delText>
        </w:r>
      </w:del>
      <w:r w:rsidR="00C56F60">
        <w:t>maps</w:t>
      </w:r>
      <w:proofErr w:type="spellEnd"/>
    </w:p>
    <w:p w14:paraId="394EC445" w14:textId="77777777" w:rsidR="001A638D" w:rsidRDefault="00C56F60">
      <w:pPr>
        <w:pStyle w:val="QueryPara"/>
        <w:numPr>
          <w:ins w:id="799" w:author="Kezia Endsley" w:date="2013-09-30T10:38:00Z"/>
        </w:numPr>
        <w:rPr>
          <w:ins w:id="800" w:author="Bob Rudis" w:date="2013-11-03T20:48:00Z"/>
        </w:rPr>
        <w:pPrChange w:id="801" w:author="Kezia Endsley" w:date="2013-09-30T10:38:00Z">
          <w:pPr>
            <w:pStyle w:val="ListBulleted"/>
          </w:pPr>
        </w:pPrChange>
      </w:pPr>
      <w:ins w:id="802" w:author="Kezia Endsley" w:date="2013-09-30T10:38:00Z">
        <w:r>
          <w:t xml:space="preserve">[[Author: heat maps and sparklines were not covered </w:t>
        </w:r>
      </w:ins>
      <w:ins w:id="803" w:author="Kent, Kevin - Indianapolis" w:date="2013-10-22T15:35:00Z">
        <w:r w:rsidR="00284E83">
          <w:t xml:space="preserve">by name </w:t>
        </w:r>
      </w:ins>
      <w:ins w:id="804" w:author="Kezia Endsley" w:date="2013-09-30T10:38:00Z">
        <w:r>
          <w:t xml:space="preserve">in chapter 6. </w:t>
        </w:r>
      </w:ins>
      <w:ins w:id="805" w:author="Kezia Endsley" w:date="2013-09-30T10:40:00Z">
        <w:r>
          <w:t xml:space="preserve">Also, bullet graphs were introduced in this chapter. Might just be best to delete that reference to chapter 6 above. </w:t>
        </w:r>
      </w:ins>
      <w:proofErr w:type="spellStart"/>
      <w:ins w:id="806" w:author="Kezia Endsley" w:date="2013-09-30T10:38:00Z">
        <w:r>
          <w:t>Kezia</w:t>
        </w:r>
        <w:proofErr w:type="spellEnd"/>
        <w:r>
          <w:t>]]</w:t>
        </w:r>
      </w:ins>
      <w:ins w:id="807" w:author="Kent, Kevin - Indianapolis" w:date="2013-10-22T15:36:00Z">
        <w:r w:rsidR="00284E83">
          <w:t xml:space="preserve"> //Author, The CE has a point there. Not all those are covered explicitly in Ch. 6. Thanks, Kevin (PJE)</w:t>
        </w:r>
      </w:ins>
    </w:p>
    <w:p w14:paraId="45DED989" w14:textId="77777777" w:rsidR="00F97DA7" w:rsidRDefault="00F97DA7">
      <w:pPr>
        <w:pStyle w:val="QueryPara"/>
        <w:numPr>
          <w:ins w:id="808" w:author="Kezia Endsley" w:date="2013-09-30T10:38:00Z"/>
        </w:numPr>
        <w:rPr>
          <w:ins w:id="809" w:author="Bob Rudis" w:date="2013-11-03T20:48:00Z"/>
        </w:rPr>
        <w:pPrChange w:id="810" w:author="Kezia Endsley" w:date="2013-09-30T10:38:00Z">
          <w:pPr>
            <w:pStyle w:val="ListBulleted"/>
          </w:pPr>
        </w:pPrChange>
      </w:pPr>
    </w:p>
    <w:p w14:paraId="114C4034" w14:textId="7B715749" w:rsidR="00F97DA7" w:rsidRDefault="00F97DA7">
      <w:pPr>
        <w:pStyle w:val="QueryPara"/>
        <w:numPr>
          <w:ins w:id="811" w:author="Kezia Endsley" w:date="2013-09-30T10:38:00Z"/>
        </w:numPr>
        <w:rPr>
          <w:ins w:id="812" w:author="Kezia Endsley" w:date="2013-09-30T10:38:00Z"/>
        </w:rPr>
        <w:pPrChange w:id="813" w:author="Kezia Endsley" w:date="2013-09-30T10:38:00Z">
          <w:pPr>
            <w:pStyle w:val="ListBulleted"/>
          </w:pPr>
        </w:pPrChange>
      </w:pPr>
      <w:ins w:id="814" w:author="Bob Rudis" w:date="2013-11-03T20:48:00Z">
        <w:r>
          <w:t>AR: agreed. Removed reference.</w:t>
        </w:r>
      </w:ins>
    </w:p>
    <w:p w14:paraId="1DCC6C1A" w14:textId="77777777" w:rsidR="00D078F7" w:rsidRPr="000B537B" w:rsidRDefault="00D078F7" w:rsidP="00D078F7">
      <w:pPr>
        <w:pStyle w:val="inlineurl0"/>
      </w:pPr>
      <w:r>
        <w:t xml:space="preserve">Limit the diversity of </w:t>
      </w:r>
      <w:r w:rsidR="00C737E3">
        <w:t xml:space="preserve">chart </w:t>
      </w:r>
      <w:r>
        <w:t xml:space="preserve">types used in any single dashboard and ensure that the chart you’ve chosen is the most appropriate one for the type of information you are encoding. Tools such as Chart Chooser </w:t>
      </w:r>
      <w:r w:rsidR="00000499" w:rsidRPr="00000499">
        <w:rPr>
          <w:highlight w:val="green"/>
          <w:rPrChange w:id="815" w:author="Russell Thomas" w:date="2013-09-17T12:52:00Z">
            <w:rPr/>
          </w:rPrChange>
        </w:rPr>
        <w:t>(</w:t>
      </w:r>
      <w:r w:rsidR="00000499" w:rsidRPr="00000499">
        <w:rPr>
          <w:rStyle w:val="InlineURL"/>
          <w:highlight w:val="green"/>
          <w:rPrChange w:id="816" w:author="Russell Thomas" w:date="2013-09-17T12:52:00Z">
            <w:rPr>
              <w:rStyle w:val="InlineURL"/>
            </w:rPr>
          </w:rPrChange>
        </w:rPr>
        <w:t>http://labs.juiceanalytics.com/chartchooser/index.html</w:t>
      </w:r>
      <w:r>
        <w:t>) by Juice Analytics and Chart Suggestions (</w:t>
      </w:r>
      <w:r w:rsidR="00000499" w:rsidRPr="00000499">
        <w:rPr>
          <w:rStyle w:val="InlineURL"/>
          <w:highlight w:val="green"/>
          <w:rPrChange w:id="817" w:author="Russell Thomas" w:date="2013-09-17T12:53:00Z">
            <w:rPr>
              <w:rStyle w:val="InlineURL"/>
            </w:rPr>
          </w:rPrChange>
        </w:rPr>
        <w:t>http://extremepresentation.typepad.com/files/choosing-a-good-chart-09.pdf</w:t>
      </w:r>
      <w:r>
        <w:t xml:space="preserve">) can help refresh your memory </w:t>
      </w:r>
      <w:r w:rsidR="003D763F">
        <w:t xml:space="preserve">if </w:t>
      </w:r>
      <w:del w:id="818" w:author="Kezia Endsley" w:date="2013-09-30T10:41:00Z">
        <w:r w:rsidR="003D763F" w:rsidDel="005E65CB">
          <w:delText xml:space="preserve">our </w:delText>
        </w:r>
      </w:del>
      <w:ins w:id="819" w:author="Kezia Endsley" w:date="2013-09-30T10:41:00Z">
        <w:r w:rsidR="005E65CB">
          <w:t xml:space="preserve">that </w:t>
        </w:r>
      </w:ins>
      <w:r w:rsidR="003D763F">
        <w:t>book isn’t handy and</w:t>
      </w:r>
      <w:r>
        <w:t xml:space="preserve"> you are unsure which chart to use.</w:t>
      </w:r>
    </w:p>
    <w:p w14:paraId="465BDD8A" w14:textId="77777777" w:rsidR="002D03D4" w:rsidRDefault="00B23B24" w:rsidP="00B23B24">
      <w:pPr>
        <w:pStyle w:val="H3"/>
      </w:pPr>
      <w:r>
        <w:t xml:space="preserve">Remember </w:t>
      </w:r>
      <w:r w:rsidR="005E65CB">
        <w:t>Space Constraints</w:t>
      </w:r>
    </w:p>
    <w:p w14:paraId="4D4EC489" w14:textId="5EF4931B" w:rsidR="003D763F" w:rsidRDefault="00B23B24" w:rsidP="002D03D4">
      <w:pPr>
        <w:pStyle w:val="Para"/>
      </w:pPr>
      <w:r>
        <w:t>You have one page</w:t>
      </w:r>
      <w:ins w:id="820" w:author="Bob Rudis" w:date="2013-11-03T20:48:00Z">
        <w:r w:rsidR="00E60848">
          <w:t xml:space="preserve"> or </w:t>
        </w:r>
      </w:ins>
      <w:del w:id="821" w:author="Bob Rudis" w:date="2013-11-03T20:48:00Z">
        <w:r w:rsidDel="00E60848">
          <w:delText>/</w:delText>
        </w:r>
      </w:del>
      <w:r>
        <w:t xml:space="preserve">screen. That’s it. Choose the best encoding element for the medium you are using. This may mean re-thinking the types of elements </w:t>
      </w:r>
      <w:r w:rsidR="003D763F">
        <w:t xml:space="preserve">you choose </w:t>
      </w:r>
      <w:del w:id="822" w:author="Kezia Endsley" w:date="2013-09-30T10:42:00Z">
        <w:r w:rsidR="003D763F" w:rsidDel="008F6700">
          <w:delText xml:space="preserve">for the encoding </w:delText>
        </w:r>
      </w:del>
      <w:r>
        <w:t xml:space="preserve">if you learn your </w:t>
      </w:r>
      <w:del w:id="823" w:author="Kezia Endsley" w:date="2013-09-30T10:19:00Z">
        <w:r w:rsidDel="003166BD">
          <w:delText xml:space="preserve">consumers </w:delText>
        </w:r>
      </w:del>
      <w:ins w:id="824" w:author="Kezia Endsley" w:date="2013-09-30T10:19:00Z">
        <w:r w:rsidR="003166BD">
          <w:t xml:space="preserve">viewers </w:t>
        </w:r>
      </w:ins>
      <w:r>
        <w:t xml:space="preserve">prefer viewing information on </w:t>
      </w:r>
      <w:r w:rsidR="0099679F">
        <w:t>their phone</w:t>
      </w:r>
      <w:ins w:id="825" w:author="Kezia Endsley" w:date="2013-09-30T10:41:00Z">
        <w:r w:rsidR="005E65CB">
          <w:t>s</w:t>
        </w:r>
      </w:ins>
      <w:r w:rsidR="003D763F">
        <w:t xml:space="preserve"> or mini-tablet-sized screens</w:t>
      </w:r>
      <w:r>
        <w:t>.</w:t>
      </w:r>
      <w:r w:rsidR="003D763F">
        <w:t xml:space="preserve"> </w:t>
      </w:r>
    </w:p>
    <w:p w14:paraId="61D68798" w14:textId="77777777" w:rsidR="003D763F" w:rsidRDefault="003D763F" w:rsidP="002D03D4">
      <w:pPr>
        <w:pStyle w:val="Para"/>
      </w:pPr>
      <w:r>
        <w:t xml:space="preserve">You should also be wary of cramming elements into that single screen and use whitespace whenever possible to group and separate elements. If the information density of the dashboard is too high to enable the use of whitespace, subtle placement of very light lines and borders can </w:t>
      </w:r>
      <w:del w:id="826" w:author="Kezia Endsley" w:date="2013-09-30T10:42:00Z">
        <w:r w:rsidDel="008F6700">
          <w:delText xml:space="preserve">be used to </w:delText>
        </w:r>
      </w:del>
      <w:r>
        <w:t>facilitate the same grouping and separation.</w:t>
      </w:r>
    </w:p>
    <w:p w14:paraId="7E1CCB86" w14:textId="77777777" w:rsidR="00F45E84" w:rsidRDefault="00F45E84" w:rsidP="00F45E84">
      <w:pPr>
        <w:pStyle w:val="H3"/>
      </w:pPr>
      <w:r>
        <w:t xml:space="preserve">Take </w:t>
      </w:r>
      <w:r w:rsidR="003166BD">
        <w:t xml:space="preserve">Care </w:t>
      </w:r>
      <w:r>
        <w:t xml:space="preserve">with </w:t>
      </w:r>
      <w:r w:rsidR="003166BD">
        <w:t>Colors</w:t>
      </w:r>
    </w:p>
    <w:p w14:paraId="31B8D6CE" w14:textId="77777777"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en they are separated on</w:t>
      </w:r>
      <w:del w:id="827" w:author="Kezia Endsley" w:date="2013-09-30T10:42:00Z">
        <w:r w:rsidR="00C5063B" w:rsidDel="009F723B">
          <w:delText xml:space="preserve"> </w:delText>
        </w:r>
      </w:del>
      <w:r w:rsidR="00C5063B">
        <w:t>screen. Y</w:t>
      </w:r>
      <w:r>
        <w:t xml:space="preserve">our </w:t>
      </w:r>
      <w:del w:id="828" w:author="Kezia Endsley" w:date="2013-09-30T10:19:00Z">
        <w:r w:rsidDel="003166BD">
          <w:delText xml:space="preserve">consumers </w:delText>
        </w:r>
      </w:del>
      <w:ins w:id="829" w:author="Kezia Endsley" w:date="2013-09-30T10:19:00Z">
        <w:r w:rsidR="003166BD">
          <w:t xml:space="preserve">viewers </w:t>
        </w:r>
      </w:ins>
      <w:r>
        <w:t>may draw erroneous correlations if yo</w:t>
      </w:r>
      <w:r w:rsidR="00C5063B">
        <w:t>ur dashboard lacks color consistency.</w:t>
      </w:r>
      <w:r w:rsidR="00356EFB">
        <w:t xml:space="preserve"> Take a look </w:t>
      </w:r>
      <w:r w:rsidR="00356EFB">
        <w:lastRenderedPageBreak/>
        <w:t>back at Figure 10</w:t>
      </w:r>
      <w:ins w:id="830" w:author="Kezia Endsley" w:date="2013-09-30T10:01:00Z">
        <w:r w:rsidR="00C06CA6">
          <w:t>-</w:t>
        </w:r>
      </w:ins>
      <w:del w:id="831" w:author="Kezia Endsley" w:date="2013-09-30T10:01:00Z">
        <w:r w:rsidR="00356EFB" w:rsidDel="00C06CA6">
          <w:delText>.</w:delText>
        </w:r>
      </w:del>
      <w:r w:rsidR="00356EFB">
        <w:t>7. We deliberately used consistent colors for categorical measures</w:t>
      </w:r>
      <w:ins w:id="832" w:author="Kezia Endsley" w:date="2013-09-30T10:43:00Z">
        <w:r w:rsidR="009F723B">
          <w:sym w:font="Symbol" w:char="F0BE"/>
        </w:r>
      </w:ins>
      <w:del w:id="833" w:author="Kezia Endsley" w:date="2013-09-30T10:43:00Z">
        <w:r w:rsidR="00356EFB" w:rsidDel="009F723B">
          <w:delText xml:space="preserve"> </w:delText>
        </w:r>
      </w:del>
      <w:ins w:id="834" w:author="Kezia Endsley" w:date="2013-09-30T10:43:00Z">
        <w:r w:rsidR="009F723B">
          <w:t>(</w:t>
        </w:r>
      </w:ins>
      <w:del w:id="835" w:author="Kezia Endsley" w:date="2013-09-30T10:43:00Z">
        <w:r w:rsidR="00356EFB" w:rsidDel="009F723B">
          <w:delText>[</w:delText>
        </w:r>
      </w:del>
      <w:r w:rsidR="00000499" w:rsidRPr="00000499">
        <w:rPr>
          <w:rPrChange w:id="836" w:author="Kezia Endsley" w:date="2013-09-30T10:43:00Z">
            <w:rPr>
              <w:rFonts w:ascii="Courier New" w:hAnsi="Courier New"/>
              <w:i/>
              <w:noProof/>
              <w:u w:val="single"/>
            </w:rPr>
          </w:rPrChange>
        </w:rPr>
        <w:t>High</w:t>
      </w:r>
      <w:r w:rsidR="00356EFB" w:rsidRPr="009F723B">
        <w:t xml:space="preserve">, </w:t>
      </w:r>
      <w:r w:rsidR="00000499" w:rsidRPr="00000499">
        <w:rPr>
          <w:rPrChange w:id="837" w:author="Kezia Endsley" w:date="2013-09-30T10:43:00Z">
            <w:rPr>
              <w:rFonts w:ascii="Courier New" w:hAnsi="Courier New"/>
              <w:i/>
              <w:noProof/>
              <w:u w:val="single"/>
            </w:rPr>
          </w:rPrChange>
        </w:rPr>
        <w:t>Medium</w:t>
      </w:r>
      <w:r w:rsidR="00356EFB" w:rsidRPr="009F723B">
        <w:t xml:space="preserve">, </w:t>
      </w:r>
      <w:r w:rsidR="00000499" w:rsidRPr="00000499">
        <w:rPr>
          <w:rPrChange w:id="838" w:author="Kezia Endsley" w:date="2013-09-30T10:43:00Z">
            <w:rPr>
              <w:rFonts w:ascii="Courier New" w:hAnsi="Courier New"/>
              <w:i/>
              <w:noProof/>
              <w:u w:val="single"/>
            </w:rPr>
          </w:rPrChange>
        </w:rPr>
        <w:t>Low</w:t>
      </w:r>
      <w:ins w:id="839" w:author="Kezia Endsley" w:date="2013-09-30T10:43:00Z">
        <w:del w:id="840" w:author="Kent, Kevin - Indianapolis" w:date="2013-10-22T15:39:00Z">
          <w:r w:rsidR="009F723B" w:rsidRPr="009F723B" w:rsidDel="00284E83">
            <w:delText>(</w:delText>
          </w:r>
        </w:del>
      </w:ins>
      <w:del w:id="841" w:author="Kezia Endsley" w:date="2013-09-30T10:43:00Z">
        <w:r w:rsidR="00356EFB" w:rsidRPr="009F723B" w:rsidDel="009F723B">
          <w:delText>]</w:delText>
        </w:r>
      </w:del>
      <w:ins w:id="842" w:author="Kent, Kevin - Indianapolis" w:date="2013-10-22T15:39:00Z">
        <w:r w:rsidR="00284E83">
          <w:t>)</w:t>
        </w:r>
      </w:ins>
      <w:r w:rsidR="00EC06CC" w:rsidRPr="009F723B">
        <w:t xml:space="preserve"> and </w:t>
      </w:r>
      <w:ins w:id="843" w:author="Kezia Endsley" w:date="2013-09-30T10:43:00Z">
        <w:r w:rsidR="009F723B" w:rsidRPr="009F723B">
          <w:t>(</w:t>
        </w:r>
      </w:ins>
      <w:del w:id="844" w:author="Kezia Endsley" w:date="2013-09-30T10:43:00Z">
        <w:r w:rsidR="00EC06CC" w:rsidRPr="009F723B" w:rsidDel="009F723B">
          <w:delText>[</w:delText>
        </w:r>
      </w:del>
      <w:r w:rsidR="00000499" w:rsidRPr="00000499">
        <w:rPr>
          <w:rPrChange w:id="845" w:author="Kezia Endsley" w:date="2013-09-30T10:43:00Z">
            <w:rPr>
              <w:rFonts w:ascii="Courier New" w:hAnsi="Courier New"/>
              <w:i/>
              <w:noProof/>
              <w:u w:val="single"/>
            </w:rPr>
          </w:rPrChange>
        </w:rPr>
        <w:t>Incidents</w:t>
      </w:r>
      <w:r w:rsidR="00EC06CC" w:rsidRPr="009F723B">
        <w:t xml:space="preserve">, </w:t>
      </w:r>
      <w:r w:rsidR="00000499" w:rsidRPr="00000499">
        <w:rPr>
          <w:rPrChange w:id="846" w:author="Kezia Endsley" w:date="2013-09-30T10:43:00Z">
            <w:rPr>
              <w:rFonts w:ascii="Courier New" w:hAnsi="Courier New"/>
              <w:i/>
              <w:noProof/>
              <w:u w:val="single"/>
            </w:rPr>
          </w:rPrChange>
        </w:rPr>
        <w:t>Intel</w:t>
      </w:r>
      <w:r w:rsidR="00EC06CC" w:rsidRPr="009F723B">
        <w:t xml:space="preserve">, </w:t>
      </w:r>
      <w:r w:rsidR="00000499" w:rsidRPr="00000499">
        <w:rPr>
          <w:rPrChange w:id="847" w:author="Kezia Endsley" w:date="2013-09-30T10:43:00Z">
            <w:rPr>
              <w:rFonts w:ascii="Courier New" w:hAnsi="Courier New"/>
              <w:i/>
              <w:noProof/>
              <w:u w:val="single"/>
            </w:rPr>
          </w:rPrChange>
        </w:rPr>
        <w:t>Exposures</w:t>
      </w:r>
      <w:ins w:id="848" w:author="Kezia Endsley" w:date="2013-09-30T10:43:00Z">
        <w:r w:rsidR="009F723B" w:rsidRPr="009F723B">
          <w:t>)</w:t>
        </w:r>
        <w:r w:rsidR="009F723B" w:rsidRPr="009F723B">
          <w:sym w:font="Symbol" w:char="F0BE"/>
        </w:r>
      </w:ins>
      <w:del w:id="849" w:author="Kezia Endsley" w:date="2013-09-30T10:43:00Z">
        <w:r w:rsidR="00EC06CC" w:rsidRPr="009F723B" w:rsidDel="009F723B">
          <w:delText xml:space="preserve">] </w:delText>
        </w:r>
      </w:del>
      <w:r w:rsidR="00356EFB" w:rsidRPr="009F723B">
        <w:t xml:space="preserve">to </w:t>
      </w:r>
      <w:r w:rsidR="00EC06CC" w:rsidRPr="009F723B">
        <w:t>logically tie</w:t>
      </w:r>
      <w:r w:rsidR="00EC06CC">
        <w:t xml:space="preserve"> </w:t>
      </w:r>
      <w:r w:rsidR="00356EFB">
        <w:t xml:space="preserve">elements with </w:t>
      </w:r>
      <w:r w:rsidR="00EC06CC">
        <w:t xml:space="preserve">similar </w:t>
      </w:r>
      <w:r w:rsidR="00356EFB">
        <w:t xml:space="preserve">attributes together even though they were not </w:t>
      </w:r>
      <w:r w:rsidR="00EC06CC">
        <w:t xml:space="preserve">physically </w:t>
      </w:r>
      <w:r w:rsidR="00356EFB">
        <w:t>grouped together.</w:t>
      </w:r>
    </w:p>
    <w:p w14:paraId="1B1571E2" w14:textId="77777777" w:rsidR="00095561" w:rsidDel="00284E83" w:rsidRDefault="00000499" w:rsidP="00095561">
      <w:pPr>
        <w:pStyle w:val="Slug"/>
        <w:rPr>
          <w:del w:id="850" w:author="Kent, Kevin - Indianapolis" w:date="2013-10-22T15:39:00Z"/>
        </w:rPr>
      </w:pPr>
      <w:del w:id="851" w:author="Kent, Kevin - Indianapolis" w:date="2013-10-22T15:39:00Z">
        <w:r w:rsidRPr="00000499" w:rsidDel="00284E83">
          <w:rPr>
            <w:highlight w:val="green"/>
            <w:rPrChange w:id="852" w:author="Russell Thomas" w:date="2013-09-17T12:53:00Z">
              <w:rPr>
                <w:rFonts w:ascii="Courier New" w:hAnsi="Courier New"/>
                <w:noProof/>
                <w:snapToGrid w:val="0"/>
                <w:sz w:val="26"/>
                <w:szCs w:val="24"/>
                <w:u w:val="single"/>
              </w:rPr>
            </w:rPrChange>
          </w:rPr>
          <w:delText>Figure 10</w:delText>
        </w:r>
      </w:del>
      <w:ins w:id="853" w:author="Kezia Endsley" w:date="2013-09-30T10:01:00Z">
        <w:del w:id="854" w:author="Kent, Kevin - Indianapolis" w:date="2013-10-22T15:39:00Z">
          <w:r w:rsidR="00C06CA6" w:rsidDel="00284E83">
            <w:rPr>
              <w:highlight w:val="green"/>
            </w:rPr>
            <w:delText>-</w:delText>
          </w:r>
        </w:del>
      </w:ins>
      <w:del w:id="855" w:author="Kent, Kevin - Indianapolis" w:date="2013-10-22T15:39:00Z">
        <w:r w:rsidRPr="00000499" w:rsidDel="00284E83">
          <w:rPr>
            <w:highlight w:val="green"/>
            <w:rPrChange w:id="856" w:author="Russell Thomas" w:date="2013-09-17T12:53:00Z">
              <w:rPr>
                <w:rFonts w:ascii="Courier New" w:hAnsi="Courier New"/>
                <w:noProof/>
                <w:snapToGrid w:val="0"/>
                <w:sz w:val="26"/>
                <w:szCs w:val="24"/>
                <w:u w:val="single"/>
              </w:rPr>
            </w:rPrChange>
          </w:rPr>
          <w:delText xml:space="preserve">.11 De-saturated </w:delText>
        </w:r>
        <w:r w:rsidR="00284E83" w:rsidRPr="00284E83" w:rsidDel="00284E83">
          <w:rPr>
            <w:highlight w:val="green"/>
          </w:rPr>
          <w:delText>dashboard</w:delText>
        </w:r>
        <w:r w:rsidRPr="00000499" w:rsidDel="00284E83">
          <w:rPr>
            <w:highlight w:val="green"/>
            <w:rPrChange w:id="857" w:author="Russell Thomas" w:date="2013-09-17T12:53:00Z">
              <w:rPr>
                <w:rFonts w:ascii="Courier New" w:hAnsi="Courier New"/>
                <w:noProof/>
                <w:snapToGrid w:val="0"/>
                <w:sz w:val="26"/>
                <w:szCs w:val="24"/>
                <w:u w:val="single"/>
              </w:rPr>
            </w:rPrChange>
          </w:rPr>
          <w:tab/>
          <w:delText>[793725c10f11.pdf]</w:delText>
        </w:r>
      </w:del>
    </w:p>
    <w:p w14:paraId="20BEA4CC" w14:textId="77777777" w:rsidR="00F45E84" w:rsidRPr="002D03D4" w:rsidRDefault="00F45E84" w:rsidP="00F45E84">
      <w:pPr>
        <w:pStyle w:val="Para"/>
      </w:pPr>
      <w:r>
        <w:t xml:space="preserve">Remember the lessons of Chapter 6 and also consider that your digital creations may find their way to </w:t>
      </w:r>
      <w:del w:id="858" w:author="Kezia Endsley" w:date="2013-09-30T10:45:00Z">
        <w:r w:rsidDel="00965999">
          <w:delText xml:space="preserve">a </w:delText>
        </w:r>
      </w:del>
      <w:r>
        <w:t>black</w:t>
      </w:r>
      <w:ins w:id="859" w:author="Kezia Endsley" w:date="2013-09-30T10:44:00Z">
        <w:r w:rsidR="009F723B">
          <w:t>-</w:t>
        </w:r>
      </w:ins>
      <w:del w:id="860" w:author="Kezia Endsley" w:date="2013-09-30T10:44:00Z">
        <w:r w:rsidDel="009F723B">
          <w:delText xml:space="preserve"> </w:delText>
        </w:r>
      </w:del>
      <w:r>
        <w:t>and</w:t>
      </w:r>
      <w:ins w:id="861" w:author="Kezia Endsley" w:date="2013-09-30T10:44:00Z">
        <w:r w:rsidR="009F723B">
          <w:t>-</w:t>
        </w:r>
      </w:ins>
      <w:del w:id="862" w:author="Kezia Endsley" w:date="2013-09-30T10:44:00Z">
        <w:r w:rsidDel="009F723B">
          <w:delText xml:space="preserve"> </w:delText>
        </w:r>
      </w:del>
      <w:r>
        <w:t>white laser printer</w:t>
      </w:r>
      <w:ins w:id="863" w:author="Kezia Endsley" w:date="2013-09-30T10:45:00Z">
        <w:r w:rsidR="00965999">
          <w:t>s</w:t>
        </w:r>
      </w:ins>
      <w:r>
        <w:t xml:space="preserve"> more often than you </w:t>
      </w:r>
      <w:r w:rsidR="00C5063B">
        <w:t>would like to admit</w:t>
      </w:r>
      <w:del w:id="864" w:author="Kezia Endsley" w:date="2013-09-30T10:44:00Z">
        <w:r w:rsidR="00356EFB" w:rsidDel="009F723B">
          <w:delText xml:space="preserve"> and fail to communicate properly</w:delText>
        </w:r>
      </w:del>
      <w:r w:rsidR="00356EFB">
        <w:t xml:space="preserve">. The </w:t>
      </w:r>
      <w:del w:id="865" w:author="Kezia Endsley" w:date="2013-09-30T10:44:00Z">
        <w:r w:rsidR="00095561" w:rsidDel="009F723B">
          <w:delText xml:space="preserve">colors </w:delText>
        </w:r>
      </w:del>
      <w:ins w:id="866" w:author="Kezia Endsley" w:date="2013-09-30T10:44:00Z">
        <w:r w:rsidR="009F723B">
          <w:t xml:space="preserve">charts </w:t>
        </w:r>
      </w:ins>
      <w:r w:rsidR="00095561">
        <w:t xml:space="preserve">in the </w:t>
      </w:r>
      <w:r w:rsidR="00356EFB">
        <w:t>dashboard in Figure 10</w:t>
      </w:r>
      <w:ins w:id="867" w:author="Kezia Endsley" w:date="2013-09-30T10:01:00Z">
        <w:r w:rsidR="00C06CA6">
          <w:t>-</w:t>
        </w:r>
      </w:ins>
      <w:del w:id="868" w:author="Kezia Endsley" w:date="2013-09-30T10:01:00Z">
        <w:r w:rsidR="00356EFB" w:rsidDel="00C06CA6">
          <w:delText>.</w:delText>
        </w:r>
      </w:del>
      <w:r w:rsidR="00356EFB">
        <w:t xml:space="preserve">7 </w:t>
      </w:r>
      <w:r w:rsidR="00095561">
        <w:t>lose</w:t>
      </w:r>
      <w:r w:rsidR="00356EFB">
        <w:t xml:space="preserve"> much of </w:t>
      </w:r>
      <w:r w:rsidR="00095561">
        <w:t>their</w:t>
      </w:r>
      <w:r w:rsidR="00356EFB">
        <w:t xml:space="preserve"> meaning when </w:t>
      </w:r>
      <w:r w:rsidR="00095561">
        <w:t xml:space="preserve">they become </w:t>
      </w:r>
      <w:del w:id="869" w:author="Kezia Endsley" w:date="2013-09-30T10:44:00Z">
        <w:r w:rsidR="00095561" w:rsidDel="009F723B">
          <w:delText>de</w:delText>
        </w:r>
        <w:r w:rsidR="00E43467" w:rsidDel="009F723B">
          <w:delText>-</w:delText>
        </w:r>
        <w:r w:rsidR="00095561" w:rsidDel="009F723B">
          <w:delText>saturated by</w:delText>
        </w:r>
        <w:r w:rsidR="00356EFB" w:rsidDel="009F723B">
          <w:delText xml:space="preserve"> a </w:delText>
        </w:r>
      </w:del>
      <w:r w:rsidR="00356EFB">
        <w:t xml:space="preserve">black and white </w:t>
      </w:r>
      <w:del w:id="870" w:author="Kezia Endsley" w:date="2013-09-30T10:44:00Z">
        <w:r w:rsidR="00356EFB" w:rsidDel="009F723B">
          <w:delText xml:space="preserve">printer </w:delText>
        </w:r>
      </w:del>
      <w:r w:rsidR="00356EFB">
        <w:t>(Figure 10</w:t>
      </w:r>
      <w:ins w:id="871" w:author="Kezia Endsley" w:date="2013-09-30T10:01:00Z">
        <w:r w:rsidR="00C06CA6">
          <w:t>-</w:t>
        </w:r>
      </w:ins>
      <w:del w:id="872" w:author="Kezia Endsley" w:date="2013-09-30T10:01:00Z">
        <w:r w:rsidR="00356EFB" w:rsidDel="00C06CA6">
          <w:delText>.</w:delText>
        </w:r>
      </w:del>
      <w:r w:rsidR="00356EFB">
        <w:t>11)</w:t>
      </w:r>
      <w:r w:rsidR="00095561">
        <w:t xml:space="preserve">. In </w:t>
      </w:r>
      <w:del w:id="873" w:author="Kezia Endsley" w:date="2013-09-30T10:44:00Z">
        <w:r w:rsidR="00095561" w:rsidDel="009F723B">
          <w:delText xml:space="preserve">our </w:delText>
        </w:r>
      </w:del>
      <w:ins w:id="874" w:author="Kezia Endsley" w:date="2013-09-30T10:44:00Z">
        <w:r w:rsidR="009F723B">
          <w:t xml:space="preserve">this </w:t>
        </w:r>
      </w:ins>
      <w:r w:rsidR="00095561">
        <w:t xml:space="preserve">case, we knew our graphics were destined for a </w:t>
      </w:r>
      <w:r w:rsidR="00E43467">
        <w:t>four-color</w:t>
      </w:r>
      <w:r w:rsidR="00095561">
        <w:t xml:space="preserve"> press</w:t>
      </w:r>
      <w:del w:id="875" w:author="Kezia Endsley" w:date="2013-09-30T10:45:00Z">
        <w:r w:rsidR="00095561" w:rsidDel="00965999">
          <w:delText xml:space="preserve"> and also needed to setup this example</w:delText>
        </w:r>
      </w:del>
      <w:r w:rsidR="00095561">
        <w:t>.</w:t>
      </w:r>
      <w:r>
        <w:t xml:space="preserve"> Make sure </w:t>
      </w:r>
      <w:r w:rsidRPr="00EC06CC">
        <w:rPr>
          <w:i/>
        </w:rPr>
        <w:t>your</w:t>
      </w:r>
      <w:r>
        <w:t xml:space="preserve"> creations can withstand such a transformation without completely losing their meaning.</w:t>
      </w:r>
    </w:p>
    <w:p w14:paraId="4CC4FAB4" w14:textId="77777777" w:rsidR="00284E83" w:rsidRDefault="00284E83" w:rsidP="00284E83">
      <w:pPr>
        <w:pStyle w:val="Slug"/>
        <w:rPr>
          <w:ins w:id="876" w:author="Kent, Kevin - Indianapolis" w:date="2013-10-22T15:39:00Z"/>
        </w:rPr>
      </w:pPr>
      <w:ins w:id="877" w:author="Kent, Kevin - Indianapolis" w:date="2013-10-22T15:39:00Z">
        <w:r w:rsidRPr="00D17AE4">
          <w:rPr>
            <w:highlight w:val="green"/>
          </w:rPr>
          <w:t>Figure 10</w:t>
        </w:r>
        <w:r>
          <w:rPr>
            <w:highlight w:val="green"/>
          </w:rPr>
          <w:t>-</w:t>
        </w:r>
        <w:r w:rsidRPr="00D17AE4">
          <w:rPr>
            <w:highlight w:val="green"/>
          </w:rPr>
          <w:t>11</w:t>
        </w:r>
      </w:ins>
      <w:ins w:id="878" w:author="Kent, Kevin - Indianapolis" w:date="2013-10-22T15:40:00Z">
        <w:r>
          <w:rPr>
            <w:highlight w:val="green"/>
          </w:rPr>
          <w:t>:</w:t>
        </w:r>
      </w:ins>
      <w:ins w:id="879" w:author="Kent, Kevin - Indianapolis" w:date="2013-10-22T15:39:00Z">
        <w:r w:rsidRPr="00D17AE4">
          <w:rPr>
            <w:highlight w:val="green"/>
          </w:rPr>
          <w:t xml:space="preserve"> De-saturated </w:t>
        </w:r>
        <w:r w:rsidRPr="00284E83">
          <w:rPr>
            <w:highlight w:val="green"/>
          </w:rPr>
          <w:t>dashboard</w:t>
        </w:r>
        <w:r w:rsidRPr="00D17AE4">
          <w:rPr>
            <w:highlight w:val="green"/>
          </w:rPr>
          <w:tab/>
          <w:t>[793725</w:t>
        </w:r>
      </w:ins>
      <w:ins w:id="880" w:author="Kent, Kevin - Indianapolis" w:date="2013-10-22T15:40:00Z">
        <w:r>
          <w:rPr>
            <w:highlight w:val="green"/>
          </w:rPr>
          <w:t xml:space="preserve"> </w:t>
        </w:r>
      </w:ins>
      <w:ins w:id="881" w:author="Kent, Kevin - Indianapolis" w:date="2013-10-22T15:39:00Z">
        <w:r w:rsidRPr="00D17AE4">
          <w:rPr>
            <w:highlight w:val="green"/>
          </w:rPr>
          <w:t>c10f</w:t>
        </w:r>
      </w:ins>
      <w:ins w:id="882" w:author="Kent, Kevin - Indianapolis" w:date="2013-10-22T15:40:00Z">
        <w:r>
          <w:rPr>
            <w:highlight w:val="green"/>
          </w:rPr>
          <w:t>0</w:t>
        </w:r>
      </w:ins>
      <w:ins w:id="883" w:author="Kent, Kevin - Indianapolis" w:date="2013-10-22T15:39:00Z">
        <w:r w:rsidRPr="00D17AE4">
          <w:rPr>
            <w:highlight w:val="green"/>
          </w:rPr>
          <w:t>11.pdf]</w:t>
        </w:r>
      </w:ins>
    </w:p>
    <w:p w14:paraId="3BD2A801" w14:textId="77777777" w:rsidR="00B23B24" w:rsidRDefault="00F45E84" w:rsidP="00B23B24">
      <w:pPr>
        <w:pStyle w:val="H3"/>
      </w:pPr>
      <w:r>
        <w:t xml:space="preserve">Use </w:t>
      </w:r>
      <w:r w:rsidR="00965999">
        <w:t>Fonts W</w:t>
      </w:r>
      <w:r>
        <w:t>isely</w:t>
      </w:r>
    </w:p>
    <w:p w14:paraId="1B83F553" w14:textId="77777777" w:rsidR="001A638D" w:rsidRDefault="00965999">
      <w:pPr>
        <w:pStyle w:val="QueryPara"/>
        <w:numPr>
          <w:ins w:id="884" w:author="Kezia Endsley" w:date="2013-09-30T10:46:00Z"/>
        </w:numPr>
        <w:rPr>
          <w:ins w:id="885" w:author="Kezia Endsley" w:date="2013-09-30T10:46:00Z"/>
        </w:rPr>
        <w:pPrChange w:id="886" w:author="Kezia Endsley" w:date="2013-09-30T10:48:00Z">
          <w:pPr>
            <w:pStyle w:val="Para"/>
          </w:pPr>
        </w:pPrChange>
      </w:pPr>
      <w:ins w:id="887" w:author="Kezia Endsley" w:date="2013-09-30T10:46:00Z">
        <w:r>
          <w:t>***</w:t>
        </w:r>
      </w:ins>
      <w:ins w:id="888" w:author="Kezia Endsley" w:date="2013-09-30T10:48:00Z">
        <w:r w:rsidR="009F51B4">
          <w:t xml:space="preserve">Layout: </w:t>
        </w:r>
      </w:ins>
      <w:ins w:id="889" w:author="Kezia Endsley" w:date="2013-09-30T10:46:00Z">
        <w:r>
          <w:t xml:space="preserve">the word </w:t>
        </w:r>
        <w:r w:rsidR="00000499" w:rsidRPr="00000499">
          <w:rPr>
            <w:i/>
            <w:rPrChange w:id="890" w:author="Kezia Endsley" w:date="2013-09-30T10:47:00Z">
              <w:rPr>
                <w:rFonts w:ascii="Courier New" w:hAnsi="Courier New"/>
                <w:noProof/>
                <w:u w:val="single"/>
              </w:rPr>
            </w:rPrChange>
          </w:rPr>
          <w:t>color</w:t>
        </w:r>
        <w:r>
          <w:t xml:space="preserve"> below should be in a</w:t>
        </w:r>
      </w:ins>
      <w:ins w:id="891" w:author="Kezia Endsley" w:date="2013-09-30T10:47:00Z">
        <w:r w:rsidR="009F51B4">
          <w:t xml:space="preserve"> second</w:t>
        </w:r>
      </w:ins>
      <w:ins w:id="892" w:author="Kezia Endsley" w:date="2013-09-30T10:46:00Z">
        <w:r>
          <w:t xml:space="preserve"> color, not black***</w:t>
        </w:r>
      </w:ins>
    </w:p>
    <w:p w14:paraId="30672527" w14:textId="77777777" w:rsidR="00F45E84" w:rsidRDefault="0099679F" w:rsidP="002D03D4">
      <w:pPr>
        <w:pStyle w:val="Para"/>
      </w:pPr>
      <w:r>
        <w:t xml:space="preserve">Stick to a single font if at all possible. </w:t>
      </w:r>
      <w:r w:rsidR="00C5063B">
        <w:t>Choose</w:t>
      </w:r>
      <w:r>
        <w:t xml:space="preserve"> </w:t>
      </w:r>
      <w:del w:id="893" w:author="Kezia Endsley" w:date="2013-09-30T10:45:00Z">
        <w:r w:rsidDel="00965999">
          <w:delText xml:space="preserve">either </w:delText>
        </w:r>
      </w:del>
      <w:r>
        <w:t>serif (</w:t>
      </w:r>
      <w:del w:id="894" w:author="Kezia Endsley" w:date="2013-09-30T10:03:00Z">
        <w:r w:rsidDel="00C06CA6">
          <w:delText>e.g</w:delText>
        </w:r>
      </w:del>
      <w:ins w:id="895" w:author="Kezia Endsley" w:date="2013-09-30T10:03:00Z">
        <w:r w:rsidR="00C06CA6">
          <w:t>such as</w:t>
        </w:r>
      </w:ins>
      <w:del w:id="896" w:author="Kezia Endsley" w:date="2013-09-30T10:04:00Z">
        <w:r w:rsidDel="00C06CA6">
          <w:delText>.</w:delText>
        </w:r>
      </w:del>
      <w:r>
        <w:t xml:space="preserve"> </w:t>
      </w:r>
      <w:r w:rsidRPr="00C5063B">
        <w:rPr>
          <w:rFonts w:ascii="Palatino" w:hAnsi="Palatino"/>
        </w:rPr>
        <w:t>Palatino</w:t>
      </w:r>
      <w:r>
        <w:t xml:space="preserve"> or Times New Roman) or sans-serif (</w:t>
      </w:r>
      <w:del w:id="897" w:author="Kezia Endsley" w:date="2013-09-30T10:04:00Z">
        <w:r w:rsidDel="00C06CA6">
          <w:delText>e.g.</w:delText>
        </w:r>
      </w:del>
      <w:ins w:id="898" w:author="Kezia Endsley" w:date="2013-09-30T10:04:00Z">
        <w:r w:rsidR="00C06CA6">
          <w:t>such as</w:t>
        </w:r>
      </w:ins>
      <w:r>
        <w:t xml:space="preserve">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ins w:id="899" w:author="Kezia Endsley" w:date="2013-09-30T10:45:00Z">
        <w:r w:rsidR="00965999">
          <w:t>,</w:t>
        </w:r>
      </w:ins>
      <w:r w:rsidR="00F45E84">
        <w:t xml:space="preserve"> and has fixed-width numbers. Finally, use </w:t>
      </w:r>
      <w:r w:rsidR="00F45E84">
        <w:rPr>
          <w:b/>
        </w:rPr>
        <w:t>bold</w:t>
      </w:r>
      <w:r w:rsidR="00F45E84">
        <w:t xml:space="preserve">, </w:t>
      </w:r>
      <w:r w:rsidR="00F45E84">
        <w:rPr>
          <w:i/>
        </w:rPr>
        <w:t>italics</w:t>
      </w:r>
      <w:ins w:id="900" w:author="Kezia Endsley" w:date="2013-09-30T10:45:00Z">
        <w:r w:rsidR="00965999">
          <w:rPr>
            <w:i/>
          </w:rPr>
          <w:t>,</w:t>
        </w:r>
      </w:ins>
      <w:r w:rsidR="00F45E84">
        <w:t xml:space="preserve"> and </w:t>
      </w:r>
      <w:r w:rsidR="00F45E84" w:rsidRPr="00F45E84">
        <w:rPr>
          <w:b/>
          <w:color w:val="C0504D" w:themeColor="accent2"/>
        </w:rPr>
        <w:t>color</w:t>
      </w:r>
      <w:r w:rsidR="00F45E84">
        <w:t xml:space="preserve"> </w:t>
      </w:r>
      <w:r w:rsidR="003278EA">
        <w:t xml:space="preserve">sparingly </w:t>
      </w:r>
      <w:r w:rsidR="00F45E84">
        <w:t xml:space="preserve">with fonts to highlight </w:t>
      </w:r>
      <w:r w:rsidR="003278EA">
        <w:t xml:space="preserve">only the most </w:t>
      </w:r>
      <w:r w:rsidR="00F45E84">
        <w:t>important qualitative elements.</w:t>
      </w:r>
    </w:p>
    <w:p w14:paraId="00092542" w14:textId="77777777" w:rsidR="00E734FF" w:rsidRDefault="00E734FF" w:rsidP="00E734FF">
      <w:pPr>
        <w:pStyle w:val="FeatureType"/>
      </w:pPr>
      <w:proofErr w:type="gramStart"/>
      <w:r>
        <w:t>type</w:t>
      </w:r>
      <w:proofErr w:type="gramEnd"/>
      <w:r>
        <w:t>="general"</w:t>
      </w:r>
    </w:p>
    <w:p w14:paraId="79E71184" w14:textId="77777777" w:rsidR="00E734FF" w:rsidRDefault="00E734FF" w:rsidP="00E734FF">
      <w:pPr>
        <w:pStyle w:val="FeatureTitle"/>
      </w:pPr>
      <w:r>
        <w:t xml:space="preserve">No One Dashboard </w:t>
      </w:r>
      <w:ins w:id="901" w:author="Kezia Endsley" w:date="2013-09-30T10:46:00Z">
        <w:r w:rsidR="00997663">
          <w:t>t</w:t>
        </w:r>
      </w:ins>
      <w:del w:id="902" w:author="Kezia Endsley" w:date="2013-09-30T10:46:00Z">
        <w:r w:rsidDel="00997663">
          <w:delText>T</w:delText>
        </w:r>
      </w:del>
      <w:r>
        <w:t>o Rule Them All</w:t>
      </w:r>
    </w:p>
    <w:p w14:paraId="3097EC2B" w14:textId="77777777" w:rsidR="00E734FF" w:rsidRDefault="00E734FF" w:rsidP="00E734FF">
      <w:pPr>
        <w:pStyle w:val="FeatureH1"/>
      </w:pPr>
      <w:r>
        <w:t>Dashboard Evolution</w:t>
      </w:r>
    </w:p>
    <w:p w14:paraId="4F4BEE6F" w14:textId="77777777" w:rsidR="00E734FF" w:rsidRPr="00E734FF" w:rsidRDefault="00E734FF" w:rsidP="00E734FF">
      <w:pPr>
        <w:pStyle w:val="FeaturePara"/>
      </w:pPr>
      <w:r w:rsidRPr="00E734FF">
        <w:t xml:space="preserve">From their first physical incarnations, dashboards have been living, evolving organisms. For example, the dashboard on the Ford Model T—produced </w:t>
      </w:r>
      <w:del w:id="903" w:author="Kezia Endsley" w:date="2013-09-30T10:48:00Z">
        <w:r w:rsidRPr="00E734FF" w:rsidDel="00543A18">
          <w:delText xml:space="preserve">back </w:delText>
        </w:r>
      </w:del>
      <w:r w:rsidRPr="00E734FF">
        <w:t xml:space="preserve">in 1908—contained a single element: an </w:t>
      </w:r>
      <w:r w:rsidR="00000499" w:rsidRPr="00000499">
        <w:rPr>
          <w:i/>
          <w:rPrChange w:id="904" w:author="Kezia Endsley" w:date="2013-09-30T10:48:00Z">
            <w:rPr>
              <w:rFonts w:ascii="Courier New" w:hAnsi="Courier New"/>
              <w:noProof/>
              <w:snapToGrid w:val="0"/>
              <w:u w:val="single"/>
            </w:rPr>
          </w:rPrChange>
        </w:rPr>
        <w:t>ammeter</w:t>
      </w:r>
      <w:r w:rsidRPr="00E734FF">
        <w:t xml:space="preserve"> (an instrument used to measure the electric current) that helped show the health of ignition </w:t>
      </w:r>
      <w:r>
        <w:t>system</w:t>
      </w:r>
      <w:ins w:id="905" w:author="Kezia Endsley" w:date="2013-09-30T10:48:00Z">
        <w:r w:rsidR="00543A18">
          <w:t>. It was</w:t>
        </w:r>
      </w:ins>
      <w:del w:id="906" w:author="Kezia Endsley" w:date="2013-09-30T10:48:00Z">
        <w:r w:rsidRPr="00E734FF" w:rsidDel="00543A18">
          <w:delText>:</w:delText>
        </w:r>
      </w:del>
      <w:r w:rsidRPr="00E734FF">
        <w:t xml:space="preserve"> one of the only components that could not be </w:t>
      </w:r>
      <w:ins w:id="907" w:author="Kezia Endsley" w:date="2013-09-30T10:49:00Z">
        <w:r w:rsidR="00543A18" w:rsidRPr="00E734FF">
          <w:t xml:space="preserve">visually </w:t>
        </w:r>
      </w:ins>
      <w:r w:rsidRPr="00E734FF">
        <w:t xml:space="preserve">inspected </w:t>
      </w:r>
      <w:del w:id="908" w:author="Kezia Endsley" w:date="2013-09-30T10:48:00Z">
        <w:r w:rsidRPr="00E734FF" w:rsidDel="00543A18">
          <w:delText xml:space="preserve">by </w:delText>
        </w:r>
      </w:del>
      <w:del w:id="909" w:author="Kezia Endsley" w:date="2013-09-30T10:49:00Z">
        <w:r w:rsidRPr="00E734FF" w:rsidDel="00543A18">
          <w:delText xml:space="preserve">visually </w:delText>
        </w:r>
      </w:del>
      <w:r w:rsidRPr="00E734FF">
        <w:t xml:space="preserve">without a specialized instrument. To know the status of gas reserves, </w:t>
      </w:r>
      <w:del w:id="910" w:author="Kent, Kevin - Indianapolis" w:date="2013-10-22T15:46:00Z">
        <w:r w:rsidRPr="00E734FF" w:rsidDel="006B0745">
          <w:delText xml:space="preserve">one </w:delText>
        </w:r>
      </w:del>
      <w:ins w:id="911" w:author="Kent, Kevin - Indianapolis" w:date="2013-10-22T15:46:00Z">
        <w:r w:rsidR="006B0745">
          <w:t>you</w:t>
        </w:r>
        <w:r w:rsidR="006B0745" w:rsidRPr="00E734FF">
          <w:t xml:space="preserve"> </w:t>
        </w:r>
      </w:ins>
      <w:r w:rsidRPr="00E734FF">
        <w:t xml:space="preserve">just checked the dipstick. To see </w:t>
      </w:r>
      <w:del w:id="912" w:author="Kezia Endsley" w:date="2013-09-30T10:49:00Z">
        <w:r w:rsidRPr="00E734FF" w:rsidDel="00543A18">
          <w:delText xml:space="preserve">if </w:delText>
        </w:r>
      </w:del>
      <w:ins w:id="913" w:author="Kezia Endsley" w:date="2013-09-30T10:49:00Z">
        <w:r w:rsidR="00543A18">
          <w:t>whether</w:t>
        </w:r>
        <w:r w:rsidR="00543A18" w:rsidRPr="00E734FF">
          <w:t xml:space="preserve"> </w:t>
        </w:r>
      </w:ins>
      <w:r w:rsidRPr="00E734FF">
        <w:t xml:space="preserve">the car </w:t>
      </w:r>
      <w:del w:id="914" w:author="Kent, Kevin - Indianapolis" w:date="2013-10-22T15:46:00Z">
        <w:r w:rsidRPr="00E734FF" w:rsidDel="006B0745">
          <w:delText xml:space="preserve">is </w:delText>
        </w:r>
      </w:del>
      <w:ins w:id="915" w:author="Kent, Kevin - Indianapolis" w:date="2013-10-22T15:46:00Z">
        <w:r w:rsidR="006B0745">
          <w:t>was</w:t>
        </w:r>
        <w:r w:rsidR="006B0745" w:rsidRPr="00E734FF">
          <w:t xml:space="preserve"> </w:t>
        </w:r>
      </w:ins>
      <w:r w:rsidRPr="00E734FF">
        <w:t xml:space="preserve">overheating, </w:t>
      </w:r>
      <w:del w:id="916" w:author="Kent, Kevin - Indianapolis" w:date="2013-10-22T15:46:00Z">
        <w:r w:rsidRPr="00E734FF" w:rsidDel="006B0745">
          <w:delText xml:space="preserve">one </w:delText>
        </w:r>
      </w:del>
      <w:ins w:id="917" w:author="Kent, Kevin - Indianapolis" w:date="2013-10-22T15:46:00Z">
        <w:r w:rsidR="006B0745">
          <w:t>you</w:t>
        </w:r>
        <w:r w:rsidR="006B0745" w:rsidRPr="00E734FF">
          <w:t xml:space="preserve"> </w:t>
        </w:r>
      </w:ins>
      <w:r w:rsidRPr="00E734FF">
        <w:t>just looked for the signs of smoke and steam coming out of the engine compartment!</w:t>
      </w:r>
    </w:p>
    <w:p w14:paraId="2F06F6BC" w14:textId="77777777" w:rsidR="00E734FF" w:rsidRPr="00E734FF" w:rsidRDefault="00E734FF" w:rsidP="00E734FF">
      <w:pPr>
        <w:pStyle w:val="FeaturePara"/>
      </w:pPr>
      <w:r w:rsidRPr="00E734FF">
        <w:t>Drivers who were concerned about violating the speed limit (8</w:t>
      </w:r>
      <w:ins w:id="918" w:author="Kent, Kevin - Indianapolis" w:date="2013-10-22T15:46:00Z">
        <w:r w:rsidR="006B0745">
          <w:t xml:space="preserve"> </w:t>
        </w:r>
      </w:ins>
      <w:r w:rsidRPr="00E734FF">
        <w:t>mph city/20</w:t>
      </w:r>
      <w:ins w:id="919" w:author="Kent, Kevin - Indianapolis" w:date="2013-10-22T15:46:00Z">
        <w:r w:rsidR="006B0745">
          <w:t xml:space="preserve"> </w:t>
        </w:r>
      </w:ins>
      <w:r w:rsidRPr="00E734FF">
        <w:t xml:space="preserve">mph highway at that time) </w:t>
      </w:r>
      <w:r w:rsidRPr="00E734FF">
        <w:rPr>
          <w:i/>
        </w:rPr>
        <w:t>could</w:t>
      </w:r>
      <w:r w:rsidRPr="00E734FF">
        <w:t xml:space="preserve"> purchase an optional speedometer, which eventually joined the ammeter as standard </w:t>
      </w:r>
      <w:r w:rsidRPr="00E734FF">
        <w:lastRenderedPageBreak/>
        <w:t xml:space="preserve">equipment years later. It was also possible to replace the radiator cap with a </w:t>
      </w:r>
      <w:del w:id="920" w:author="Kezia Endsley" w:date="2013-09-30T10:49:00Z">
        <w:r w:rsidRPr="00E734FF" w:rsidDel="00543A18">
          <w:delText>“</w:delText>
        </w:r>
      </w:del>
      <w:r w:rsidR="00000499" w:rsidRPr="00000499">
        <w:rPr>
          <w:i/>
          <w:rPrChange w:id="921" w:author="Kezia Endsley" w:date="2013-09-30T10:49:00Z">
            <w:rPr>
              <w:rFonts w:ascii="Courier New" w:hAnsi="Courier New"/>
              <w:noProof/>
              <w:snapToGrid w:val="0"/>
              <w:u w:val="single"/>
            </w:rPr>
          </w:rPrChange>
        </w:rPr>
        <w:t>motometer</w:t>
      </w:r>
      <w:del w:id="922" w:author="Kezia Endsley" w:date="2013-09-30T10:49:00Z">
        <w:r w:rsidRPr="00E734FF" w:rsidDel="00543A18">
          <w:delText>”</w:delText>
        </w:r>
      </w:del>
      <w:r w:rsidRPr="00E734FF">
        <w:t xml:space="preserve">, a very fancy and expensive temperature gauge that was more </w:t>
      </w:r>
      <w:del w:id="923" w:author="Kezia Endsley" w:date="2013-09-30T10:49:00Z">
        <w:r w:rsidRPr="00E734FF" w:rsidDel="00543A18">
          <w:delText xml:space="preserve">for </w:delText>
        </w:r>
      </w:del>
      <w:r w:rsidRPr="00E734FF">
        <w:t>ornamental than operational</w:t>
      </w:r>
      <w:r>
        <w:t xml:space="preserve"> (perhaps a sign of things to come in modern dashboards?)</w:t>
      </w:r>
      <w:r w:rsidRPr="00E734FF">
        <w:t xml:space="preserve">. As </w:t>
      </w:r>
      <w:del w:id="924" w:author="Kezia Endsley" w:date="2013-09-30T10:49:00Z">
        <w:r w:rsidRPr="00E734FF" w:rsidDel="00543A18">
          <w:delText xml:space="preserve">we </w:delText>
        </w:r>
      </w:del>
      <w:ins w:id="925" w:author="Kezia Endsley" w:date="2013-09-30T10:49:00Z">
        <w:r w:rsidR="00543A18">
          <w:t>drivers</w:t>
        </w:r>
        <w:r w:rsidR="00543A18" w:rsidRPr="00E734FF">
          <w:t xml:space="preserve"> </w:t>
        </w:r>
      </w:ins>
      <w:r w:rsidRPr="00E734FF">
        <w:t>became more dependent on the automobile</w:t>
      </w:r>
      <w:ins w:id="926" w:author="Kezia Endsley" w:date="2013-09-30T10:49:00Z">
        <w:r w:rsidR="00543A18">
          <w:t>,</w:t>
        </w:r>
      </w:ins>
      <w:r w:rsidRPr="00E734FF">
        <w:t xml:space="preserve"> </w:t>
      </w:r>
      <w:r>
        <w:t>other elements were added to the dashboard out of both need and convenience.</w:t>
      </w:r>
    </w:p>
    <w:p w14:paraId="39345F0B" w14:textId="77777777" w:rsidR="00E734FF" w:rsidRPr="00E734FF" w:rsidRDefault="00E734FF" w:rsidP="00E734FF">
      <w:pPr>
        <w:pStyle w:val="FeaturePara"/>
      </w:pPr>
      <w:r w:rsidRPr="00E734FF">
        <w:t>Dashboards in many modern vehicles retain most of the same elements as the updated Model T instrument panel, but some require new and customized elements to, say, monitor the performance of their electric, natural gas</w:t>
      </w:r>
      <w:ins w:id="927" w:author="Kezia Endsley" w:date="2013-09-30T10:54:00Z">
        <w:r w:rsidR="00543A18">
          <w:t>,</w:t>
        </w:r>
      </w:ins>
      <w:r w:rsidRPr="00E734FF">
        <w:t xml:space="preserve"> or hybrid systems. Similarly, vehicles that can switch between two-wheel and four-wheel drive require a special indicator letting the driver know which mode they are operating in.</w:t>
      </w:r>
    </w:p>
    <w:p w14:paraId="292EED2F" w14:textId="77777777" w:rsidR="00E734FF" w:rsidRDefault="00E734FF" w:rsidP="00E734FF">
      <w:pPr>
        <w:pStyle w:val="FeatureH1"/>
      </w:pPr>
      <w:r>
        <w:t>An Iterative Process</w:t>
      </w:r>
    </w:p>
    <w:p w14:paraId="084DE2CB" w14:textId="77777777" w:rsidR="00E734FF" w:rsidRPr="00E734FF" w:rsidRDefault="00E734FF" w:rsidP="00E734FF">
      <w:pPr>
        <w:pStyle w:val="FeaturePara"/>
      </w:pPr>
      <w:r w:rsidRPr="00E734FF">
        <w:t>This same process of evolution and customization should occur in the digital realm where each dashboard must be tailored to:</w:t>
      </w:r>
    </w:p>
    <w:p w14:paraId="2F023A7F" w14:textId="77777777" w:rsidR="001A638D" w:rsidRDefault="00E734FF">
      <w:pPr>
        <w:pStyle w:val="FeatureListBulleted"/>
        <w:pPrChange w:id="928" w:author="Kent, Kevin - Indianapolis" w:date="2013-09-03T13:57:00Z">
          <w:pPr>
            <w:pStyle w:val="FeaturePara"/>
            <w:numPr>
              <w:numId w:val="5"/>
            </w:numPr>
            <w:tabs>
              <w:tab w:val="num" w:pos="1800"/>
            </w:tabs>
            <w:ind w:left="1800" w:hanging="360"/>
          </w:pPr>
        </w:pPrChange>
      </w:pPr>
      <w:r w:rsidRPr="00E734FF">
        <w:t>The specific process(es) being monitored</w:t>
      </w:r>
    </w:p>
    <w:p w14:paraId="038AEF2F" w14:textId="77777777" w:rsidR="001A638D" w:rsidRDefault="00E734FF">
      <w:pPr>
        <w:pStyle w:val="FeatureListBulleted"/>
        <w:pPrChange w:id="929" w:author="Kent, Kevin - Indianapolis" w:date="2013-09-03T13:57:00Z">
          <w:pPr>
            <w:pStyle w:val="FeaturePara"/>
            <w:numPr>
              <w:numId w:val="5"/>
            </w:numPr>
            <w:tabs>
              <w:tab w:val="num" w:pos="1800"/>
            </w:tabs>
            <w:ind w:left="1800" w:hanging="360"/>
          </w:pPr>
        </w:pPrChange>
      </w:pPr>
      <w:r w:rsidRPr="00E734FF">
        <w:t xml:space="preserve">The </w:t>
      </w:r>
      <w:del w:id="930" w:author="Kezia Endsley" w:date="2013-09-30T10:19:00Z">
        <w:r w:rsidRPr="00E734FF" w:rsidDel="003166BD">
          <w:delText xml:space="preserve">consumers </w:delText>
        </w:r>
      </w:del>
      <w:ins w:id="931" w:author="Kezia Endsley" w:date="2013-09-30T10:19:00Z">
        <w:r w:rsidR="003166BD">
          <w:t>viewers</w:t>
        </w:r>
        <w:r w:rsidR="003166BD" w:rsidRPr="00E734FF">
          <w:t xml:space="preserve"> </w:t>
        </w:r>
      </w:ins>
      <w:r w:rsidRPr="00E734FF">
        <w:t>of the information</w:t>
      </w:r>
    </w:p>
    <w:p w14:paraId="040697C6" w14:textId="77777777" w:rsidR="001A638D" w:rsidRDefault="00E734FF">
      <w:pPr>
        <w:pStyle w:val="FeatureListBulleted"/>
        <w:pPrChange w:id="932" w:author="Kent, Kevin - Indianapolis" w:date="2013-09-03T13:57:00Z">
          <w:pPr>
            <w:pStyle w:val="FeaturePara"/>
            <w:numPr>
              <w:numId w:val="5"/>
            </w:numPr>
            <w:tabs>
              <w:tab w:val="num" w:pos="1800"/>
            </w:tabs>
            <w:ind w:left="1800" w:hanging="360"/>
          </w:pPr>
        </w:pPrChange>
      </w:pPr>
      <w:r w:rsidRPr="00E734FF">
        <w:t>The display medium</w:t>
      </w:r>
    </w:p>
    <w:p w14:paraId="0BF9352A" w14:textId="77777777" w:rsidR="001A638D" w:rsidRDefault="00E734FF">
      <w:pPr>
        <w:pStyle w:val="FeatureListBulleted"/>
        <w:pPrChange w:id="933" w:author="Kent, Kevin - Indianapolis" w:date="2013-09-03T13:57:00Z">
          <w:pPr>
            <w:pStyle w:val="FeaturePara"/>
            <w:numPr>
              <w:numId w:val="5"/>
            </w:numPr>
            <w:tabs>
              <w:tab w:val="num" w:pos="1800"/>
            </w:tabs>
            <w:ind w:left="1800" w:hanging="360"/>
          </w:pPr>
        </w:pPrChange>
      </w:pPr>
      <w:r w:rsidRPr="00E734FF">
        <w:t>The data available for encoding</w:t>
      </w:r>
    </w:p>
    <w:p w14:paraId="72794281" w14:textId="77777777" w:rsidR="001A638D" w:rsidRDefault="00E734FF">
      <w:pPr>
        <w:pStyle w:val="FeatureListBulleted"/>
        <w:pPrChange w:id="934" w:author="Kent, Kevin - Indianapolis" w:date="2013-09-03T13:57:00Z">
          <w:pPr>
            <w:pStyle w:val="FeaturePara"/>
            <w:numPr>
              <w:numId w:val="5"/>
            </w:numPr>
            <w:tabs>
              <w:tab w:val="num" w:pos="1800"/>
            </w:tabs>
            <w:ind w:left="1800" w:hanging="360"/>
          </w:pPr>
        </w:pPrChange>
      </w:pPr>
      <w:r w:rsidRPr="00E734FF">
        <w:t>The expected update frequency</w:t>
      </w:r>
    </w:p>
    <w:p w14:paraId="30F93C2F" w14:textId="03112BE1" w:rsidR="00E734FF" w:rsidRPr="00E734FF" w:rsidRDefault="00E734FF" w:rsidP="00E734FF">
      <w:pPr>
        <w:pStyle w:val="FeaturePara"/>
      </w:pPr>
      <w:r w:rsidRPr="00E734FF">
        <w:t xml:space="preserve">For example, when creating a dashboard for </w:t>
      </w:r>
      <w:r w:rsidR="00000499" w:rsidRPr="00000499">
        <w:rPr>
          <w:highlight w:val="cyan"/>
          <w:rPrChange w:id="935" w:author="Kezia Endsley" w:date="2013-09-30T10:56:00Z">
            <w:rPr>
              <w:rFonts w:ascii="Courier New" w:hAnsi="Courier New"/>
              <w:noProof/>
              <w:u w:val="single"/>
            </w:rPr>
          </w:rPrChange>
        </w:rPr>
        <w:t xml:space="preserve">the </w:t>
      </w:r>
      <w:del w:id="936" w:author="Bob Rudis" w:date="2013-11-03T20:53:00Z">
        <w:r w:rsidR="00000499" w:rsidRPr="00000499" w:rsidDel="00D719EC">
          <w:rPr>
            <w:highlight w:val="cyan"/>
            <w:rPrChange w:id="937" w:author="Kezia Endsley" w:date="2013-09-30T10:56:00Z">
              <w:rPr>
                <w:rFonts w:ascii="Courier New" w:hAnsi="Courier New"/>
                <w:noProof/>
                <w:u w:val="single"/>
              </w:rPr>
            </w:rPrChange>
          </w:rPr>
          <w:delText>CISO</w:delText>
        </w:r>
      </w:del>
      <w:ins w:id="938" w:author="Bob Rudis" w:date="2013-11-03T20:53:00Z">
        <w:r w:rsidR="00D719EC">
          <w:t>chief information security office (CISO)</w:t>
        </w:r>
      </w:ins>
      <w:r w:rsidRPr="00E734FF">
        <w:t>, it</w:t>
      </w:r>
      <w:ins w:id="939" w:author="Kezia Endsley" w:date="2013-09-30T10:56:00Z">
        <w:r w:rsidR="00E06E25">
          <w:t>’s</w:t>
        </w:r>
      </w:ins>
      <w:r w:rsidRPr="00E734FF">
        <w:t xml:space="preserve"> </w:t>
      </w:r>
      <w:del w:id="940" w:author="Kezia Endsley" w:date="2013-09-30T10:56:00Z">
        <w:r w:rsidRPr="00E734FF" w:rsidDel="00E06E25">
          <w:delText xml:space="preserve">is </w:delText>
        </w:r>
      </w:del>
      <w:r w:rsidRPr="00E734FF">
        <w:t xml:space="preserve">unlikely </w:t>
      </w:r>
      <w:del w:id="941" w:author="Kezia Endsley" w:date="2013-09-30T10:56:00Z">
        <w:r w:rsidRPr="00E734FF" w:rsidDel="00E06E25">
          <w:delText>she will want to or needs</w:delText>
        </w:r>
      </w:del>
      <w:ins w:id="942" w:author="Kezia Endsley" w:date="2013-09-30T10:56:00Z">
        <w:r w:rsidR="00E06E25">
          <w:t xml:space="preserve">your </w:t>
        </w:r>
        <w:del w:id="943" w:author="Bob Rudis" w:date="2013-11-03T20:54:00Z">
          <w:r w:rsidR="00E06E25" w:rsidDel="00D719EC">
            <w:delText>viewers</w:delText>
          </w:r>
        </w:del>
      </w:ins>
      <w:ins w:id="944" w:author="Bob Rudis" w:date="2013-11-03T20:54:00Z">
        <w:r w:rsidR="00D719EC">
          <w:t>that executive</w:t>
        </w:r>
      </w:ins>
      <w:ins w:id="945" w:author="Kezia Endsley" w:date="2013-09-30T10:56:00Z">
        <w:r w:rsidR="00E06E25">
          <w:t xml:space="preserve"> will </w:t>
        </w:r>
        <w:del w:id="946" w:author="Bob Rudis" w:date="2013-11-03T20:54:00Z">
          <w:r w:rsidR="00E06E25" w:rsidDel="00D719EC">
            <w:delText>need</w:delText>
          </w:r>
        </w:del>
      </w:ins>
      <w:del w:id="947" w:author="Bob Rudis" w:date="2013-11-03T20:54:00Z">
        <w:r w:rsidRPr="00E734FF" w:rsidDel="00D719EC">
          <w:delText xml:space="preserve"> to consume/evaluate/respond to the events per </w:delText>
        </w:r>
      </w:del>
      <w:ins w:id="948" w:author="Kezia Endsley" w:date="2013-09-30T10:56:00Z">
        <w:del w:id="949" w:author="Bob Rudis" w:date="2013-11-03T20:54:00Z">
          <w:r w:rsidR="00E06E25" w:rsidDel="00D719EC">
            <w:delText>every</w:delText>
          </w:r>
          <w:r w:rsidR="00E06E25" w:rsidRPr="00E734FF" w:rsidDel="00D719EC">
            <w:delText xml:space="preserve"> </w:delText>
          </w:r>
        </w:del>
      </w:ins>
      <w:del w:id="950" w:author="Bob Rudis" w:date="2013-11-03T20:54:00Z">
        <w:r w:rsidRPr="00E734FF" w:rsidDel="00D719EC">
          <w:delText>second</w:delText>
        </w:r>
      </w:del>
      <w:ins w:id="951" w:author="Bob Rudis" w:date="2013-11-03T20:54:00Z">
        <w:r w:rsidR="00D719EC">
          <w:t xml:space="preserve">care about the number of events per second </w:t>
        </w:r>
      </w:ins>
      <w:ins w:id="952" w:author="Bob Rudis" w:date="2013-11-03T20:55:00Z">
        <w:r w:rsidR="00D719EC">
          <w:t>being processed by the SIEM</w:t>
        </w:r>
      </w:ins>
      <w:del w:id="953" w:author="Kezia Endsley" w:date="2013-09-30T10:56:00Z">
        <w:r w:rsidRPr="00E734FF" w:rsidDel="00E06E25">
          <w:delText xml:space="preserve"> metric of the enterprise SIEM</w:delText>
        </w:r>
      </w:del>
      <w:r w:rsidRPr="00E734FF">
        <w:t xml:space="preserve">. However, this is a performance measure that the Security Operations Manager may be keenly interested in, especially </w:t>
      </w:r>
      <w:del w:id="954" w:author="Kezia Endsley" w:date="2013-09-30T10:57:00Z">
        <w:r w:rsidRPr="00E734FF" w:rsidDel="00512969">
          <w:delText xml:space="preserve">if </w:delText>
        </w:r>
      </w:del>
      <w:ins w:id="955" w:author="Kezia Endsley" w:date="2013-09-30T10:57:00Z">
        <w:r w:rsidR="00512969">
          <w:t>when</w:t>
        </w:r>
        <w:r w:rsidR="00512969" w:rsidRPr="00E734FF">
          <w:t xml:space="preserve"> </w:t>
        </w:r>
      </w:ins>
      <w:del w:id="956" w:author="Bob Rudis" w:date="2013-11-03T20:56:00Z">
        <w:r w:rsidRPr="00E734FF" w:rsidDel="00D719EC">
          <w:delText xml:space="preserve">there </w:delText>
        </w:r>
      </w:del>
      <w:del w:id="957" w:author="Bob Rudis" w:date="2013-11-03T20:55:00Z">
        <w:r w:rsidRPr="00E734FF" w:rsidDel="00D719EC">
          <w:delText>are signs of issues with SIEM performanc</w:delText>
        </w:r>
      </w:del>
      <w:ins w:id="958" w:author="Bob Rudis" w:date="2013-11-03T20:56:00Z">
        <w:r w:rsidR="00D719EC">
          <w:t>if there have been performance issues with the SIEM</w:t>
        </w:r>
      </w:ins>
      <w:del w:id="959" w:author="Bob Rudis" w:date="2013-11-03T20:55:00Z">
        <w:r w:rsidRPr="00E734FF" w:rsidDel="00D719EC">
          <w:delText>e</w:delText>
        </w:r>
      </w:del>
      <w:r w:rsidRPr="00E734FF">
        <w:t>.</w:t>
      </w:r>
    </w:p>
    <w:p w14:paraId="6486B183" w14:textId="77777777" w:rsidR="001A638D" w:rsidRDefault="00543A18">
      <w:pPr>
        <w:pStyle w:val="QueryPara"/>
        <w:rPr>
          <w:ins w:id="960" w:author="Bob Rudis" w:date="2013-11-03T20:56:00Z"/>
        </w:rPr>
        <w:pPrChange w:id="961" w:author="Kezia Endsley" w:date="2013-09-30T10:56:00Z">
          <w:pPr>
            <w:pStyle w:val="FeaturePara"/>
          </w:pPr>
        </w:pPrChange>
      </w:pPr>
      <w:ins w:id="962" w:author="Kezia Endsley" w:date="2013-09-30T10:55:00Z">
        <w:r w:rsidRPr="006B0745">
          <w:rPr>
            <w:highlight w:val="cyan"/>
            <w:rPrChange w:id="963" w:author="Kent, Kevin - Indianapolis" w:date="2013-10-22T15:47:00Z">
              <w:rPr/>
            </w:rPrChange>
          </w:rPr>
          <w:t xml:space="preserve">[[Author: </w:t>
        </w:r>
        <w:r w:rsidR="00512969" w:rsidRPr="006B0745">
          <w:rPr>
            <w:highlight w:val="cyan"/>
            <w:rPrChange w:id="964" w:author="Kent, Kevin - Indianapolis" w:date="2013-10-22T15:47:00Z">
              <w:rPr/>
            </w:rPrChange>
          </w:rPr>
          <w:t xml:space="preserve">Will </w:t>
        </w:r>
        <w:r w:rsidRPr="006B0745">
          <w:rPr>
            <w:highlight w:val="cyan"/>
            <w:rPrChange w:id="965" w:author="Kent, Kevin - Indianapolis" w:date="2013-10-22T15:47:00Z">
              <w:rPr/>
            </w:rPrChange>
          </w:rPr>
          <w:t>your reader</w:t>
        </w:r>
        <w:r w:rsidR="00E06E25" w:rsidRPr="006B0745">
          <w:rPr>
            <w:highlight w:val="cyan"/>
            <w:rPrChange w:id="966" w:author="Kent, Kevin - Indianapolis" w:date="2013-10-22T15:47:00Z">
              <w:rPr/>
            </w:rPrChange>
          </w:rPr>
          <w:t>s know what the CISO is above wi</w:t>
        </w:r>
        <w:r w:rsidRPr="006B0745">
          <w:rPr>
            <w:highlight w:val="cyan"/>
            <w:rPrChange w:id="967" w:author="Kent, Kevin - Indianapolis" w:date="2013-10-22T15:47:00Z">
              <w:rPr/>
            </w:rPrChange>
          </w:rPr>
          <w:t>thout explaining or spelling out this first time?</w:t>
        </w:r>
      </w:ins>
      <w:ins w:id="968" w:author="Kezia Endsley" w:date="2013-09-30T10:57:00Z">
        <w:r w:rsidR="00512969" w:rsidRPr="006B0745">
          <w:rPr>
            <w:highlight w:val="cyan"/>
            <w:rPrChange w:id="969" w:author="Kent, Kevin - Indianapolis" w:date="2013-10-22T15:47:00Z">
              <w:rPr/>
            </w:rPrChange>
          </w:rPr>
          <w:t xml:space="preserve"> Also, the last half of that sentence was very confusing--who was </w:t>
        </w:r>
        <w:r w:rsidR="00000499" w:rsidRPr="006B0745">
          <w:rPr>
            <w:i/>
            <w:highlight w:val="cyan"/>
            <w:rPrChange w:id="970" w:author="Kent, Kevin - Indianapolis" w:date="2013-10-22T15:47:00Z">
              <w:rPr>
                <w:rFonts w:ascii="Courier New" w:hAnsi="Courier New"/>
                <w:noProof/>
                <w:u w:val="single"/>
              </w:rPr>
            </w:rPrChange>
          </w:rPr>
          <w:t>she</w:t>
        </w:r>
        <w:r w:rsidR="00512969" w:rsidRPr="006B0745">
          <w:rPr>
            <w:highlight w:val="cyan"/>
            <w:rPrChange w:id="971" w:author="Kent, Kevin - Indianapolis" w:date="2013-10-22T15:47:00Z">
              <w:rPr/>
            </w:rPrChange>
          </w:rPr>
          <w:t>, for one? I assumed you meant your viewer here?? Please check my edits for accuracy. Thanks</w:t>
        </w:r>
        <w:proofErr w:type="gramStart"/>
        <w:r w:rsidR="00512969" w:rsidRPr="006B0745">
          <w:rPr>
            <w:highlight w:val="cyan"/>
            <w:rPrChange w:id="972" w:author="Kent, Kevin - Indianapolis" w:date="2013-10-22T15:47:00Z">
              <w:rPr/>
            </w:rPrChange>
          </w:rPr>
          <w:t xml:space="preserve">, </w:t>
        </w:r>
      </w:ins>
      <w:ins w:id="973" w:author="Kezia Endsley" w:date="2013-09-30T10:55:00Z">
        <w:r w:rsidRPr="006B0745">
          <w:rPr>
            <w:highlight w:val="cyan"/>
            <w:rPrChange w:id="974" w:author="Kent, Kevin - Indianapolis" w:date="2013-10-22T15:47:00Z">
              <w:rPr/>
            </w:rPrChange>
          </w:rPr>
          <w:t xml:space="preserve"> Kezia</w:t>
        </w:r>
        <w:proofErr w:type="gramEnd"/>
        <w:r w:rsidRPr="006B0745">
          <w:rPr>
            <w:highlight w:val="cyan"/>
            <w:rPrChange w:id="975" w:author="Kent, Kevin - Indianapolis" w:date="2013-10-22T15:47:00Z">
              <w:rPr/>
            </w:rPrChange>
          </w:rPr>
          <w:t>]]</w:t>
        </w:r>
      </w:ins>
    </w:p>
    <w:p w14:paraId="44CCF742" w14:textId="77777777" w:rsidR="00D719EC" w:rsidRDefault="00D719EC">
      <w:pPr>
        <w:pStyle w:val="QueryPara"/>
        <w:rPr>
          <w:ins w:id="976" w:author="Bob Rudis" w:date="2013-11-03T20:56:00Z"/>
        </w:rPr>
        <w:pPrChange w:id="977" w:author="Kezia Endsley" w:date="2013-09-30T10:56:00Z">
          <w:pPr>
            <w:pStyle w:val="FeaturePara"/>
          </w:pPr>
        </w:pPrChange>
      </w:pPr>
    </w:p>
    <w:p w14:paraId="06367261" w14:textId="71CE9DB8" w:rsidR="00D719EC" w:rsidRDefault="00D719EC">
      <w:pPr>
        <w:pStyle w:val="QueryPara"/>
        <w:rPr>
          <w:ins w:id="978" w:author="Kezia Endsley" w:date="2013-09-30T10:55:00Z"/>
        </w:rPr>
        <w:pPrChange w:id="979" w:author="Kezia Endsley" w:date="2013-09-30T10:56:00Z">
          <w:pPr>
            <w:pStyle w:val="FeaturePara"/>
          </w:pPr>
        </w:pPrChange>
      </w:pPr>
      <w:ins w:id="980" w:author="Bob Rudis" w:date="2013-11-03T20:56:00Z">
        <w:r>
          <w:t xml:space="preserve">AR: re-worked it and made sure to define SIEM </w:t>
        </w:r>
        <w:proofErr w:type="spellStart"/>
        <w:r>
          <w:t>waaay</w:t>
        </w:r>
        <w:proofErr w:type="spellEnd"/>
        <w:r>
          <w:t xml:space="preserve"> earlier.</w:t>
        </w:r>
      </w:ins>
    </w:p>
    <w:p w14:paraId="1E54D1A6" w14:textId="77777777" w:rsidR="00E734FF" w:rsidRPr="00E734FF" w:rsidRDefault="00E734FF" w:rsidP="00E734FF">
      <w:pPr>
        <w:pStyle w:val="FeaturePara"/>
        <w:numPr>
          <w:ins w:id="981" w:author="Kezia Endsley" w:date="2013-09-30T10:55:00Z"/>
        </w:numPr>
        <w:rPr>
          <w:b/>
        </w:rPr>
      </w:pPr>
      <w:r w:rsidRPr="00E734FF">
        <w:t xml:space="preserve">Indeed, if SIEM issues </w:t>
      </w:r>
      <w:del w:id="982" w:author="Kezia Endsley" w:date="2013-09-30T10:58:00Z">
        <w:r w:rsidRPr="00E734FF" w:rsidDel="00512969">
          <w:delText>have begun to</w:delText>
        </w:r>
      </w:del>
      <w:ins w:id="983" w:author="Kezia Endsley" w:date="2013-09-30T10:58:00Z">
        <w:r w:rsidR="00512969">
          <w:t>are</w:t>
        </w:r>
      </w:ins>
      <w:r w:rsidRPr="00E734FF">
        <w:t xml:space="preserve"> emerg</w:t>
      </w:r>
      <w:ins w:id="984" w:author="Kezia Endsley" w:date="2013-09-30T10:58:00Z">
        <w:r w:rsidR="00512969">
          <w:t>ing</w:t>
        </w:r>
      </w:ins>
      <w:del w:id="985" w:author="Kezia Endsley" w:date="2013-09-30T10:58:00Z">
        <w:r w:rsidRPr="00E734FF" w:rsidDel="00512969">
          <w:delText>e</w:delText>
        </w:r>
      </w:del>
      <w:r w:rsidRPr="00E734FF">
        <w:t xml:space="preserve">, you should consider adding salient performance measures to the interactive, daily or weekly operations dashboard until the situation is </w:t>
      </w:r>
      <w:del w:id="986" w:author="Kezia Endsley" w:date="2013-09-30T10:58:00Z">
        <w:r w:rsidRPr="00E734FF" w:rsidDel="00512969">
          <w:delText xml:space="preserve">verified to be </w:delText>
        </w:r>
      </w:del>
      <w:r w:rsidRPr="00E734FF">
        <w:t>resolved. Once stable, the measure can be replaced with other important items requiring evaluation and response. Thoughtful, regular updates to dashboard</w:t>
      </w:r>
      <w:ins w:id="987" w:author="Kezia Endsley" w:date="2013-09-30T10:59:00Z">
        <w:r w:rsidR="00512969">
          <w:t>’s</w:t>
        </w:r>
      </w:ins>
      <w:r w:rsidRPr="00E734FF">
        <w:t xml:space="preserve"> core content will help keep it fresh and—more importantly—reviewed and processed by your </w:t>
      </w:r>
      <w:del w:id="988" w:author="Kezia Endsley" w:date="2013-09-30T10:20:00Z">
        <w:r w:rsidRPr="00E734FF" w:rsidDel="003166BD">
          <w:delText>consumers</w:delText>
        </w:r>
      </w:del>
      <w:ins w:id="989" w:author="Kezia Endsley" w:date="2013-09-30T10:20:00Z">
        <w:r w:rsidR="003166BD">
          <w:t>viewers</w:t>
        </w:r>
      </w:ins>
      <w:r w:rsidR="00000499" w:rsidRPr="00000499">
        <w:rPr>
          <w:rPrChange w:id="990" w:author="Kezia Endsley" w:date="2013-09-30T10:20:00Z">
            <w:rPr>
              <w:rFonts w:ascii="Courier New" w:hAnsi="Courier New"/>
              <w:b/>
              <w:noProof/>
              <w:u w:val="single"/>
            </w:rPr>
          </w:rPrChange>
        </w:rPr>
        <w:t>.</w:t>
      </w:r>
      <w:r w:rsidRPr="00E734FF">
        <w:rPr>
          <w:b/>
        </w:rPr>
        <w:t xml:space="preserve"> </w:t>
      </w:r>
      <w:r w:rsidR="00000499" w:rsidRPr="00000499">
        <w:rPr>
          <w:i/>
          <w:rPrChange w:id="991" w:author="Kezia Endsley" w:date="2013-09-30T10:20:00Z">
            <w:rPr>
              <w:rFonts w:ascii="Courier New" w:hAnsi="Courier New"/>
              <w:b/>
              <w:noProof/>
              <w:u w:val="single"/>
            </w:rPr>
          </w:rPrChange>
        </w:rPr>
        <w:t xml:space="preserve">If a dashboard developed </w:t>
      </w:r>
      <w:del w:id="992" w:author="Kent, Kevin - Indianapolis" w:date="2013-10-22T15:48:00Z">
        <w:r w:rsidR="00000499" w:rsidRPr="00000499" w:rsidDel="006B0745">
          <w:rPr>
            <w:i/>
            <w:rPrChange w:id="993" w:author="Kezia Endsley" w:date="2013-09-30T10:20:00Z">
              <w:rPr>
                <w:rFonts w:ascii="Courier New" w:hAnsi="Courier New"/>
                <w:b/>
                <w:noProof/>
                <w:u w:val="single"/>
              </w:rPr>
            </w:rPrChange>
          </w:rPr>
          <w:delText xml:space="preserve">two </w:delText>
        </w:r>
      </w:del>
      <w:ins w:id="994" w:author="Kent, Kevin - Indianapolis" w:date="2013-10-22T15:48:00Z">
        <w:r w:rsidR="006B0745">
          <w:rPr>
            <w:i/>
          </w:rPr>
          <w:t>2</w:t>
        </w:r>
        <w:r w:rsidR="006B0745" w:rsidRPr="00000499">
          <w:rPr>
            <w:i/>
            <w:rPrChange w:id="995" w:author="Kezia Endsley" w:date="2013-09-30T10:20:00Z">
              <w:rPr>
                <w:rFonts w:ascii="Courier New" w:hAnsi="Courier New"/>
                <w:b/>
                <w:noProof/>
                <w:u w:val="single"/>
              </w:rPr>
            </w:rPrChange>
          </w:rPr>
          <w:t xml:space="preserve"> </w:t>
        </w:r>
      </w:ins>
      <w:r w:rsidR="00000499" w:rsidRPr="00000499">
        <w:rPr>
          <w:i/>
          <w:rPrChange w:id="996" w:author="Kezia Endsley" w:date="2013-09-30T10:20:00Z">
            <w:rPr>
              <w:rFonts w:ascii="Courier New" w:hAnsi="Courier New"/>
              <w:b/>
              <w:noProof/>
              <w:u w:val="single"/>
            </w:rPr>
          </w:rPrChange>
        </w:rPr>
        <w:t>years ago has never changed a single element, chances are good that your organization is not using dashboards effectively.</w:t>
      </w:r>
    </w:p>
    <w:p w14:paraId="36FB85BA" w14:textId="77777777" w:rsidR="00E734FF" w:rsidRPr="00E734FF" w:rsidRDefault="00E734FF" w:rsidP="00E734FF">
      <w:pPr>
        <w:pStyle w:val="FeaturePara"/>
      </w:pPr>
      <w:r w:rsidRPr="00E734FF">
        <w:t>The only way to know what truly belongs on a dashboard is to have regular dialog</w:t>
      </w:r>
      <w:ins w:id="997" w:author="Kezia Endsley" w:date="2013-09-30T10:59:00Z">
        <w:r w:rsidR="00512969">
          <w:t>ue</w:t>
        </w:r>
      </w:ins>
      <w:r w:rsidRPr="00E734FF">
        <w:t xml:space="preserve"> with the various </w:t>
      </w:r>
      <w:del w:id="998" w:author="Kezia Endsley" w:date="2013-09-30T10:59:00Z">
        <w:r w:rsidRPr="00E734FF" w:rsidDel="00512969">
          <w:delText>consumers</w:delText>
        </w:r>
      </w:del>
      <w:ins w:id="999" w:author="Kezia Endsley" w:date="2013-09-30T10:59:00Z">
        <w:r w:rsidR="00512969">
          <w:t>viewers</w:t>
        </w:r>
      </w:ins>
      <w:r w:rsidRPr="00E734FF">
        <w:t xml:space="preserve">/process owners to </w:t>
      </w:r>
      <w:r w:rsidRPr="00E734FF">
        <w:lastRenderedPageBreak/>
        <w:t xml:space="preserve">understand what </w:t>
      </w:r>
      <w:r w:rsidRPr="00E734FF">
        <w:rPr>
          <w:i/>
        </w:rPr>
        <w:t>they</w:t>
      </w:r>
      <w:r w:rsidRPr="00E734FF">
        <w:t xml:space="preserve"> care about and inform them as to </w:t>
      </w:r>
      <w:r w:rsidRPr="00E734FF">
        <w:rPr>
          <w:i/>
        </w:rPr>
        <w:t>what data is available</w:t>
      </w:r>
      <w:r w:rsidRPr="00E734FF">
        <w:t xml:space="preserve">. </w:t>
      </w:r>
      <w:r w:rsidR="003B6E6C">
        <w:t xml:space="preserve">Ask them to identify what they view as the model for the processes or objectives they find most important. Ask them how they mentally assess the efficacy of those models now and then ask them what data would help support a more quantitative view of this model. This will help </w:t>
      </w:r>
      <w:ins w:id="1000" w:author="Kezia Endsley" w:date="2013-09-30T10:59:00Z">
        <w:r w:rsidR="00512969">
          <w:t xml:space="preserve">you </w:t>
        </w:r>
      </w:ins>
      <w:r w:rsidR="003B6E6C">
        <w:t xml:space="preserve">make the dashboard a success while also identifying and resolving </w:t>
      </w:r>
      <w:r w:rsidRPr="00E734FF">
        <w:t xml:space="preserve">gaps in your ability to provide situational awareness for a given process. </w:t>
      </w:r>
    </w:p>
    <w:p w14:paraId="6A4601CA" w14:textId="77777777" w:rsidR="007A2AC7" w:rsidRDefault="006A15D7" w:rsidP="0025186B">
      <w:pPr>
        <w:pStyle w:val="H1"/>
        <w:ind w:left="720" w:hanging="720"/>
      </w:pPr>
      <w:r>
        <w:t>Communicating</w:t>
      </w:r>
      <w:r w:rsidR="00F462DF">
        <w:t xml:space="preserve"> </w:t>
      </w:r>
      <w:ins w:id="1001" w:author="Kezia Endsley" w:date="2013-09-30T11:00:00Z">
        <w:r w:rsidR="00512969">
          <w:t>a</w:t>
        </w:r>
      </w:ins>
      <w:del w:id="1002" w:author="Kezia Endsley" w:date="2013-09-30T11:00:00Z">
        <w:r w:rsidR="00F462DF" w:rsidDel="00512969">
          <w:delText>A</w:delText>
        </w:r>
      </w:del>
      <w:r w:rsidR="00F462DF">
        <w:t>nd Managing</w:t>
      </w:r>
      <w:r>
        <w:t xml:space="preserve"> </w:t>
      </w:r>
      <w:r w:rsidR="00F77D91">
        <w:t>“</w:t>
      </w:r>
      <w:r>
        <w:t>Security</w:t>
      </w:r>
      <w:r w:rsidR="008E3F45">
        <w:t>”</w:t>
      </w:r>
      <w:r>
        <w:t xml:space="preserve"> Through Dashboards</w:t>
      </w:r>
    </w:p>
    <w:p w14:paraId="1ABF9EB1" w14:textId="77777777" w:rsidR="00AF0D3F" w:rsidRPr="00CA6324" w:rsidRDefault="00F462DF" w:rsidP="00AF0D3F">
      <w:pPr>
        <w:pStyle w:val="Para"/>
      </w:pPr>
      <w:r>
        <w:t>There is an inherent “call to action”</w:t>
      </w:r>
      <w:r w:rsidR="00F77D91">
        <w:t xml:space="preserve"> nature to dashboards, with each element being </w:t>
      </w:r>
      <w:r>
        <w:t>either quantitative (</w:t>
      </w:r>
      <w:del w:id="1003" w:author="Kezia Endsley" w:date="2013-09-30T10:04:00Z">
        <w:r w:rsidDel="00C06CA6">
          <w:delText xml:space="preserve">i.e. </w:delText>
        </w:r>
      </w:del>
      <w:r>
        <w:t xml:space="preserve">has a value) or </w:t>
      </w:r>
      <w:r w:rsidR="00E247CA">
        <w:t>categorical</w:t>
      </w:r>
      <w:r>
        <w:t xml:space="preserve"> (</w:t>
      </w:r>
      <w:del w:id="1004" w:author="Kezia Endsley" w:date="2013-09-30T10:04:00Z">
        <w:r w:rsidDel="00C06CA6">
          <w:delText xml:space="preserve">e.g. </w:delText>
        </w:r>
      </w:del>
      <w:r>
        <w:t xml:space="preserve">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SIEM events-per-second</w:t>
      </w:r>
      <w:ins w:id="1005" w:author="Kezia Endsley" w:date="2013-09-30T11:00:00Z">
        <w:r w:rsidR="00913B8B">
          <w:t>,</w:t>
        </w:r>
      </w:ins>
      <w:r w:rsidR="00F77D91">
        <w:t xml:space="preserve">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e to answer two question</w:t>
      </w:r>
      <w:r w:rsidR="00C25E83">
        <w:t>s:</w:t>
      </w:r>
    </w:p>
    <w:p w14:paraId="4437ACE4" w14:textId="77777777" w:rsidR="00C25E83" w:rsidRPr="00CA6324" w:rsidRDefault="00000499" w:rsidP="00C25E83">
      <w:pPr>
        <w:pStyle w:val="ListBulleted"/>
        <w:rPr>
          <w:rPrChange w:id="1006" w:author="Kezia Endsley" w:date="2013-09-30T11:00:00Z">
            <w:rPr>
              <w:i/>
            </w:rPr>
          </w:rPrChange>
        </w:rPr>
      </w:pPr>
      <w:r w:rsidRPr="00000499">
        <w:rPr>
          <w:rPrChange w:id="1007" w:author="Kezia Endsley" w:date="2013-09-30T11:00:00Z">
            <w:rPr>
              <w:rFonts w:ascii="Courier New" w:hAnsi="Courier New"/>
              <w:i/>
              <w:noProof/>
              <w:snapToGrid/>
              <w:u w:val="single"/>
            </w:rPr>
          </w:rPrChange>
        </w:rPr>
        <w:t>What’s going on?</w:t>
      </w:r>
    </w:p>
    <w:p w14:paraId="26F07056" w14:textId="77777777" w:rsidR="00C25E83" w:rsidRPr="00CA6324" w:rsidRDefault="00000499" w:rsidP="00C25E83">
      <w:pPr>
        <w:pStyle w:val="ListBulleted"/>
        <w:rPr>
          <w:rPrChange w:id="1008" w:author="Kezia Endsley" w:date="2013-09-30T11:00:00Z">
            <w:rPr>
              <w:i/>
            </w:rPr>
          </w:rPrChange>
        </w:rPr>
      </w:pPr>
      <w:r w:rsidRPr="00000499">
        <w:rPr>
          <w:rPrChange w:id="1009" w:author="Kezia Endsley" w:date="2013-09-30T11:00:00Z">
            <w:rPr>
              <w:rFonts w:ascii="Courier New" w:hAnsi="Courier New"/>
              <w:i/>
              <w:noProof/>
              <w:snapToGrid/>
              <w:u w:val="single"/>
            </w:rPr>
          </w:rPrChange>
        </w:rPr>
        <w:t>So what?</w:t>
      </w:r>
    </w:p>
    <w:p w14:paraId="7FDC051F" w14:textId="77777777" w:rsidR="00894AA5" w:rsidRDefault="00763425" w:rsidP="00AF0D3F">
      <w:pPr>
        <w:pStyle w:val="Para"/>
        <w:rPr>
          <w:ins w:id="1010" w:author="Bob Rudis" w:date="2013-11-03T20:59:00Z"/>
        </w:rPr>
      </w:pPr>
      <w:r w:rsidRPr="00CA6324">
        <w:t xml:space="preserve">For the </w:t>
      </w:r>
      <w:r w:rsidR="00E247CA" w:rsidRPr="00CA6324">
        <w:t>categorical</w:t>
      </w:r>
      <w:r w:rsidRPr="00CA6324">
        <w:t xml:space="preserve"> measures</w:t>
      </w:r>
      <w:r>
        <w:t xml:space="preserve">, </w:t>
      </w:r>
      <w:del w:id="1011" w:author="Kezia Endsley" w:date="2013-09-30T11:00:00Z">
        <w:r w:rsidDel="00913B8B">
          <w:delText xml:space="preserve">we </w:delText>
        </w:r>
      </w:del>
      <w:ins w:id="1012" w:author="Kezia Endsley" w:date="2013-09-30T11:00:00Z">
        <w:r w:rsidR="00913B8B">
          <w:t xml:space="preserve">you </w:t>
        </w:r>
      </w:ins>
      <w:r>
        <w:t>are usually identifying a set of elements that provide</w:t>
      </w:r>
    </w:p>
    <w:p w14:paraId="1C03B5BD" w14:textId="68FD522F" w:rsidR="00894AA5" w:rsidRDefault="00763425" w:rsidP="00894AA5">
      <w:pPr>
        <w:pStyle w:val="ListBulleted"/>
        <w:rPr>
          <w:ins w:id="1013" w:author="Bob Rudis" w:date="2013-11-03T20:59:00Z"/>
        </w:rPr>
        <w:pPrChange w:id="1014" w:author="Bob Rudis" w:date="2013-11-03T21:00:00Z">
          <w:pPr>
            <w:pStyle w:val="Para"/>
          </w:pPr>
        </w:pPrChange>
      </w:pPr>
      <w:del w:id="1015" w:author="Bob Rudis" w:date="2013-11-03T20:59:00Z">
        <w:r w:rsidRPr="00894AA5" w:rsidDel="00894AA5">
          <w:rPr>
            <w:b/>
            <w:rPrChange w:id="1016" w:author="Bob Rudis" w:date="2013-11-03T20:59:00Z">
              <w:rPr/>
            </w:rPrChange>
          </w:rPr>
          <w:delText xml:space="preserve"> </w:delText>
        </w:r>
      </w:del>
      <w:proofErr w:type="gramStart"/>
      <w:r w:rsidRPr="00894AA5">
        <w:rPr>
          <w:b/>
          <w:rPrChange w:id="1017" w:author="Bob Rudis" w:date="2013-11-03T20:59:00Z">
            <w:rPr/>
          </w:rPrChange>
        </w:rPr>
        <w:t>useful</w:t>
      </w:r>
      <w:proofErr w:type="gramEnd"/>
      <w:r w:rsidRPr="00894AA5">
        <w:rPr>
          <w:b/>
          <w:rPrChange w:id="1018" w:author="Bob Rudis" w:date="2013-11-03T20:59:00Z">
            <w:rPr/>
          </w:rPrChange>
        </w:rPr>
        <w:t xml:space="preserve"> information</w:t>
      </w:r>
      <w:ins w:id="1019" w:author="Bob Rudis" w:date="2013-11-03T20:58:00Z">
        <w:r w:rsidR="00894AA5">
          <w:t xml:space="preserve">—such as </w:t>
        </w:r>
      </w:ins>
      <w:ins w:id="1020" w:author="Bob Rudis" w:date="2013-11-03T21:00:00Z">
        <w:r w:rsidR="00894AA5">
          <w:t>“</w:t>
        </w:r>
      </w:ins>
      <w:del w:id="1021" w:author="Bob Rudis" w:date="2013-11-03T20:58:00Z">
        <w:r w:rsidDel="00894AA5">
          <w:delText xml:space="preserve"> (</w:delText>
        </w:r>
      </w:del>
      <w:del w:id="1022" w:author="Kezia Endsley" w:date="2013-09-30T10:04:00Z">
        <w:r w:rsidDel="00C06CA6">
          <w:delText xml:space="preserve">e.g. </w:delText>
        </w:r>
      </w:del>
      <w:r>
        <w:t>which incident handlers are primary for the day</w:t>
      </w:r>
      <w:ins w:id="1023" w:author="Bob Rudis" w:date="2013-11-03T21:00:00Z">
        <w:r w:rsidR="00894AA5">
          <w:t>?”</w:t>
        </w:r>
      </w:ins>
      <w:del w:id="1024" w:author="Bob Rudis" w:date="2013-11-03T21:00:00Z">
        <w:r w:rsidDel="00894AA5">
          <w:delText>)</w:delText>
        </w:r>
      </w:del>
      <w:ins w:id="1025" w:author="Bob Rudis" w:date="2013-11-03T20:58:00Z">
        <w:r w:rsidR="00894AA5">
          <w:t>;</w:t>
        </w:r>
      </w:ins>
      <w:del w:id="1026" w:author="Bob Rudis" w:date="2013-11-03T20:58:00Z">
        <w:r w:rsidDel="00894AA5">
          <w:delText>,</w:delText>
        </w:r>
      </w:del>
      <w:r>
        <w:t xml:space="preserve"> </w:t>
      </w:r>
    </w:p>
    <w:p w14:paraId="579AED8C" w14:textId="6CB4F1FC" w:rsidR="00894AA5" w:rsidRDefault="00763425" w:rsidP="00894AA5">
      <w:pPr>
        <w:pStyle w:val="ListBulleted"/>
        <w:rPr>
          <w:ins w:id="1027" w:author="Bob Rudis" w:date="2013-11-03T20:59:00Z"/>
        </w:rPr>
        <w:pPrChange w:id="1028" w:author="Bob Rudis" w:date="2013-11-03T21:00:00Z">
          <w:pPr>
            <w:pStyle w:val="Para"/>
          </w:pPr>
        </w:pPrChange>
      </w:pPr>
      <w:proofErr w:type="gramStart"/>
      <w:r w:rsidRPr="00894AA5">
        <w:rPr>
          <w:b/>
          <w:rPrChange w:id="1029" w:author="Bob Rudis" w:date="2013-11-03T20:59:00Z">
            <w:rPr/>
          </w:rPrChange>
        </w:rPr>
        <w:t>require</w:t>
      </w:r>
      <w:proofErr w:type="gramEnd"/>
      <w:r w:rsidRPr="00894AA5">
        <w:rPr>
          <w:b/>
          <w:rPrChange w:id="1030" w:author="Bob Rudis" w:date="2013-11-03T20:59:00Z">
            <w:rPr/>
          </w:rPrChange>
        </w:rPr>
        <w:t xml:space="preserve"> the most attention</w:t>
      </w:r>
      <w:ins w:id="1031" w:author="Bob Rudis" w:date="2013-11-03T20:59:00Z">
        <w:r w:rsidR="00894AA5">
          <w:t xml:space="preserve">—such as </w:t>
        </w:r>
      </w:ins>
      <w:ins w:id="1032" w:author="Bob Rudis" w:date="2013-11-03T21:00:00Z">
        <w:r w:rsidR="00894AA5">
          <w:t>“</w:t>
        </w:r>
      </w:ins>
      <w:ins w:id="1033" w:author="Bob Rudis" w:date="2013-11-03T20:59:00Z">
        <w:r w:rsidR="00894AA5">
          <w:t>w</w:t>
        </w:r>
      </w:ins>
      <w:del w:id="1034" w:author="Bob Rudis" w:date="2013-11-03T20:59:00Z">
        <w:r w:rsidDel="00894AA5">
          <w:delText xml:space="preserve"> </w:delText>
        </w:r>
      </w:del>
      <w:del w:id="1035" w:author="Bob Rudis" w:date="2013-11-03T20:58:00Z">
        <w:r w:rsidDel="00894AA5">
          <w:delText>(</w:delText>
        </w:r>
      </w:del>
      <w:del w:id="1036" w:author="Bob Rudis" w:date="2013-11-03T20:59:00Z">
        <w:r w:rsidDel="00894AA5">
          <w:delText>e.g. w</w:delText>
        </w:r>
      </w:del>
      <w:r>
        <w:t xml:space="preserve">hich </w:t>
      </w:r>
      <w:ins w:id="1037" w:author="Bob Rudis" w:date="2013-11-03T20:57:00Z">
        <w:r w:rsidR="00894AA5">
          <w:t xml:space="preserve">Payment Card Industry </w:t>
        </w:r>
      </w:ins>
      <w:ins w:id="1038" w:author="Bob Rudis" w:date="2013-11-03T20:58:00Z">
        <w:r w:rsidR="00894AA5">
          <w:t>Data Security Standard (</w:t>
        </w:r>
      </w:ins>
      <w:r w:rsidR="00000499" w:rsidRPr="00000499">
        <w:rPr>
          <w:highlight w:val="cyan"/>
          <w:rPrChange w:id="1039" w:author="Kezia Endsley" w:date="2013-09-30T14:11:00Z">
            <w:rPr>
              <w:rFonts w:ascii="Courier New" w:hAnsi="Courier New"/>
              <w:noProof/>
              <w:snapToGrid/>
              <w:u w:val="single"/>
            </w:rPr>
          </w:rPrChange>
        </w:rPr>
        <w:t xml:space="preserve">PCI </w:t>
      </w:r>
      <w:ins w:id="1040" w:author="Bob Rudis" w:date="2013-11-03T20:58:00Z">
        <w:r w:rsidR="00894AA5">
          <w:rPr>
            <w:highlight w:val="cyan"/>
          </w:rPr>
          <w:t xml:space="preserve">DSS) </w:t>
        </w:r>
      </w:ins>
      <w:r w:rsidR="00000499" w:rsidRPr="00000499">
        <w:rPr>
          <w:highlight w:val="cyan"/>
          <w:rPrChange w:id="1041" w:author="Kezia Endsley" w:date="2013-09-30T14:11:00Z">
            <w:rPr>
              <w:rFonts w:ascii="Courier New" w:hAnsi="Courier New"/>
              <w:noProof/>
              <w:snapToGrid/>
              <w:u w:val="single"/>
            </w:rPr>
          </w:rPrChange>
        </w:rPr>
        <w:t>controls</w:t>
      </w:r>
      <w:r>
        <w:t xml:space="preserve"> are slipping</w:t>
      </w:r>
      <w:ins w:id="1042" w:author="Bob Rudis" w:date="2013-11-03T21:00:00Z">
        <w:r w:rsidR="00894AA5">
          <w:t>?”</w:t>
        </w:r>
      </w:ins>
      <w:del w:id="1043" w:author="Bob Rudis" w:date="2013-11-03T20:59:00Z">
        <w:r w:rsidDel="00894AA5">
          <w:delText>)</w:delText>
        </w:r>
      </w:del>
      <w:ins w:id="1044" w:author="Kezia Endsley" w:date="2013-09-30T11:01:00Z">
        <w:r w:rsidR="00913B8B">
          <w:t>,</w:t>
        </w:r>
      </w:ins>
      <w:r>
        <w:t xml:space="preserve"> or</w:t>
      </w:r>
      <w:ins w:id="1045" w:author="Kezia Endsley" w:date="2013-09-30T11:01:00Z">
        <w:r w:rsidR="00913B8B">
          <w:t xml:space="preserve"> </w:t>
        </w:r>
      </w:ins>
    </w:p>
    <w:p w14:paraId="71124DFC" w14:textId="400FF3D7" w:rsidR="00384738" w:rsidRDefault="00913B8B" w:rsidP="00894AA5">
      <w:pPr>
        <w:pStyle w:val="ListBulleted"/>
        <w:pPrChange w:id="1046" w:author="Bob Rudis" w:date="2013-11-03T21:00:00Z">
          <w:pPr>
            <w:pStyle w:val="Para"/>
          </w:pPr>
        </w:pPrChange>
      </w:pPr>
      <w:proofErr w:type="gramStart"/>
      <w:ins w:id="1047" w:author="Kezia Endsley" w:date="2013-09-30T11:01:00Z">
        <w:r w:rsidRPr="00894AA5">
          <w:rPr>
            <w:b/>
            <w:rPrChange w:id="1048" w:author="Bob Rudis" w:date="2013-11-03T20:59:00Z">
              <w:rPr/>
            </w:rPrChange>
          </w:rPr>
          <w:t>need</w:t>
        </w:r>
      </w:ins>
      <w:proofErr w:type="gramEnd"/>
      <w:r w:rsidR="00763425" w:rsidRPr="00894AA5">
        <w:rPr>
          <w:b/>
          <w:rPrChange w:id="1049" w:author="Bob Rudis" w:date="2013-11-03T20:59:00Z">
            <w:rPr/>
          </w:rPrChange>
        </w:rPr>
        <w:t xml:space="preserve"> follow up</w:t>
      </w:r>
      <w:ins w:id="1050" w:author="Bob Rudis" w:date="2013-11-03T20:59:00Z">
        <w:r w:rsidR="00894AA5">
          <w:t>—</w:t>
        </w:r>
      </w:ins>
      <w:ins w:id="1051" w:author="Bob Rudis" w:date="2013-11-03T21:00:00Z">
        <w:r w:rsidR="00894AA5">
          <w:t>such as “</w:t>
        </w:r>
      </w:ins>
      <w:del w:id="1052" w:author="Bob Rudis" w:date="2013-11-03T20:59:00Z">
        <w:r w:rsidR="00763425" w:rsidRPr="00894AA5" w:rsidDel="00894AA5">
          <w:rPr>
            <w:b/>
            <w:rPrChange w:id="1053" w:author="Bob Rudis" w:date="2013-11-03T20:59:00Z">
              <w:rPr/>
            </w:rPrChange>
          </w:rPr>
          <w:delText xml:space="preserve"> </w:delText>
        </w:r>
        <w:r w:rsidR="00763425" w:rsidDel="00894AA5">
          <w:delText>(</w:delText>
        </w:r>
      </w:del>
      <w:del w:id="1054" w:author="Kezia Endsley" w:date="2013-09-30T10:04:00Z">
        <w:r w:rsidR="00763425" w:rsidDel="00C06CA6">
          <w:delText xml:space="preserve">e.g. </w:delText>
        </w:r>
      </w:del>
      <w:r w:rsidR="00763425">
        <w:t>what are the top expedited firewall port open requests</w:t>
      </w:r>
      <w:ins w:id="1055" w:author="Bob Rudis" w:date="2013-11-03T21:00:00Z">
        <w:r w:rsidR="00894AA5">
          <w:t>?”</w:t>
        </w:r>
      </w:ins>
      <w:del w:id="1056" w:author="Bob Rudis" w:date="2013-11-03T21:00:00Z">
        <w:r w:rsidR="00763425" w:rsidDel="00894AA5">
          <w:delText>)</w:delText>
        </w:r>
      </w:del>
      <w:r w:rsidR="00763425">
        <w:t>.</w:t>
      </w:r>
    </w:p>
    <w:p w14:paraId="6646A5F8" w14:textId="77777777" w:rsidR="001A638D" w:rsidRDefault="003D3963">
      <w:pPr>
        <w:pStyle w:val="QueryPara"/>
        <w:rPr>
          <w:ins w:id="1057" w:author="Bob Rudis" w:date="2013-11-03T20:56:00Z"/>
        </w:rPr>
        <w:pPrChange w:id="1058" w:author="Kezia Endsley" w:date="2013-09-30T14:11:00Z">
          <w:pPr>
            <w:pStyle w:val="Para"/>
          </w:pPr>
        </w:pPrChange>
      </w:pPr>
      <w:ins w:id="1059" w:author="Kezia Endsley" w:date="2013-09-30T14:11:00Z">
        <w:r>
          <w:t>[[Author: Will readers know what PCI controls are without explaining above? Kezia]]</w:t>
        </w:r>
      </w:ins>
    </w:p>
    <w:p w14:paraId="5A25F421" w14:textId="77777777" w:rsidR="00894AA5" w:rsidRDefault="00894AA5">
      <w:pPr>
        <w:pStyle w:val="QueryPara"/>
        <w:rPr>
          <w:ins w:id="1060" w:author="Bob Rudis" w:date="2013-11-03T20:56:00Z"/>
        </w:rPr>
        <w:pPrChange w:id="1061" w:author="Kezia Endsley" w:date="2013-09-30T14:11:00Z">
          <w:pPr>
            <w:pStyle w:val="Para"/>
          </w:pPr>
        </w:pPrChange>
      </w:pPr>
    </w:p>
    <w:p w14:paraId="7D137C30" w14:textId="2A2C5463" w:rsidR="00894AA5" w:rsidRDefault="00894AA5">
      <w:pPr>
        <w:pStyle w:val="QueryPara"/>
        <w:rPr>
          <w:ins w:id="1062" w:author="Kezia Endsley" w:date="2013-09-30T14:11:00Z"/>
        </w:rPr>
        <w:pPrChange w:id="1063" w:author="Kezia Endsley" w:date="2013-09-30T14:11:00Z">
          <w:pPr>
            <w:pStyle w:val="Para"/>
          </w:pPr>
        </w:pPrChange>
      </w:pPr>
      <w:ins w:id="1064" w:author="Bob Rudis" w:date="2013-11-03T20:56:00Z">
        <w:r>
          <w:t>AR: most likely, but I’ve heeded the guidance to define the acronyms</w:t>
        </w:r>
      </w:ins>
    </w:p>
    <w:p w14:paraId="3F5A0AD0" w14:textId="77777777" w:rsidR="00763425" w:rsidRDefault="00763425" w:rsidP="00AF0D3F">
      <w:pPr>
        <w:pStyle w:val="Para"/>
        <w:numPr>
          <w:ins w:id="1065" w:author="Kezia Endsley" w:date="2013-09-30T14:11:00Z"/>
        </w:numPr>
      </w:pPr>
      <w:r>
        <w:t>Let’s take a look at these measures through some examples.</w:t>
      </w:r>
    </w:p>
    <w:p w14:paraId="7C5DA0BB" w14:textId="77777777" w:rsidR="00384738" w:rsidRDefault="00384738" w:rsidP="00384738">
      <w:pPr>
        <w:pStyle w:val="H2"/>
      </w:pPr>
      <w:r>
        <w:t xml:space="preserve">Lending </w:t>
      </w:r>
      <w:ins w:id="1066" w:author="Kezia Endsley" w:date="2013-09-30T11:01:00Z">
        <w:r w:rsidR="00913B8B">
          <w:t>a</w:t>
        </w:r>
      </w:ins>
      <w:del w:id="1067" w:author="Kezia Endsley" w:date="2013-09-30T11:01:00Z">
        <w:r w:rsidDel="00913B8B">
          <w:delText>A</w:delText>
        </w:r>
      </w:del>
      <w:r>
        <w:t xml:space="preserve"> Hand </w:t>
      </w:r>
      <w:ins w:id="1068" w:author="Kezia Endsley" w:date="2013-09-30T11:01:00Z">
        <w:r w:rsidR="00913B8B">
          <w:t>t</w:t>
        </w:r>
      </w:ins>
      <w:del w:id="1069" w:author="Kezia Endsley" w:date="2013-09-30T11:01:00Z">
        <w:r w:rsidDel="00913B8B">
          <w:delText>T</w:delText>
        </w:r>
      </w:del>
      <w:r>
        <w:t>o Handlers</w:t>
      </w:r>
    </w:p>
    <w:p w14:paraId="2EEC179A" w14:textId="77777777" w:rsidR="00C25E83" w:rsidRDefault="00384738" w:rsidP="00AF0D3F">
      <w:pPr>
        <w:pStyle w:val="Para"/>
      </w:pPr>
      <w:r>
        <w:t>The</w:t>
      </w:r>
      <w:r w:rsidR="00D1099E">
        <w:t xml:space="preserve"> incident respon</w:t>
      </w:r>
      <w:r w:rsidR="002D5A74">
        <w:t xml:space="preserve">se team </w:t>
      </w:r>
      <w:r>
        <w:t xml:space="preserve">has asked for help </w:t>
      </w:r>
      <w:ins w:id="1070" w:author="Kezia Endsley" w:date="2013-09-30T11:29:00Z">
        <w:r w:rsidR="00891112">
          <w:t xml:space="preserve">in </w:t>
        </w:r>
      </w:ins>
      <w:r>
        <w:t xml:space="preserve">creating an </w:t>
      </w:r>
      <w:r w:rsidR="00763425">
        <w:t xml:space="preserve">incident response dashboard and—among other items—would </w:t>
      </w:r>
      <w:r>
        <w:t>like</w:t>
      </w:r>
      <w:r w:rsidR="002D5A74">
        <w:t xml:space="preserve"> </w:t>
      </w:r>
      <w:r w:rsidR="00407B19">
        <w:t>a view of “bad port</w:t>
      </w:r>
      <w:ins w:id="1071" w:author="Kezia Endsley" w:date="2013-09-30T11:29:00Z">
        <w:r w:rsidR="00891112">
          <w:t>”</w:t>
        </w:r>
      </w:ins>
      <w:r w:rsidR="00407B19">
        <w:t xml:space="preserve"> activity</w:t>
      </w:r>
      <w:del w:id="1072" w:author="Kezia Endsley" w:date="2013-09-30T11:29:00Z">
        <w:r w:rsidR="00407B19" w:rsidDel="00891112">
          <w:delText>”</w:delText>
        </w:r>
      </w:del>
      <w:r w:rsidR="00407B19">
        <w:t xml:space="preserve">. You decide, without probing any further, </w:t>
      </w:r>
      <w:r w:rsidR="00407B19">
        <w:lastRenderedPageBreak/>
        <w:t xml:space="preserve">that </w:t>
      </w:r>
      <w:del w:id="1073" w:author="Kezia Endsley" w:date="2013-09-30T11:30:00Z">
        <w:r w:rsidR="00407B19" w:rsidDel="00891112">
          <w:delText>“what’s going on”</w:delText>
        </w:r>
      </w:del>
      <w:ins w:id="1074" w:author="Kezia Endsley" w:date="2013-09-30T11:30:00Z">
        <w:r w:rsidR="00891112">
          <w:t>the problem</w:t>
        </w:r>
      </w:ins>
      <w:r w:rsidR="00407B19">
        <w:t xml:space="preserve"> is the number of den</w:t>
      </w:r>
      <w:r w:rsidR="008D4F4A">
        <w:t xml:space="preserve">ied firewall transactions for a </w:t>
      </w:r>
      <w:r w:rsidR="00407B19">
        <w:t xml:space="preserve">port </w:t>
      </w:r>
      <w:r w:rsidR="000F06FF">
        <w:t>for the month-to-date</w:t>
      </w:r>
      <w:ins w:id="1075" w:author="Kezia Endsley" w:date="2013-09-30T11:30:00Z">
        <w:r w:rsidR="00891112">
          <w:t>,</w:t>
        </w:r>
      </w:ins>
      <w:r w:rsidR="000F06FF">
        <w:t xml:space="preserve"> </w:t>
      </w:r>
      <w:del w:id="1076" w:author="Kezia Endsley" w:date="2013-09-30T11:30:00Z">
        <w:r w:rsidR="00407B19" w:rsidDel="00891112">
          <w:delText xml:space="preserve">and </w:delText>
        </w:r>
      </w:del>
      <w:ins w:id="1077" w:author="Kezia Endsley" w:date="2013-09-30T11:30:00Z">
        <w:r w:rsidR="00891112">
          <w:t xml:space="preserve">so you </w:t>
        </w:r>
      </w:ins>
      <w:r w:rsidR="000F06FF">
        <w:t xml:space="preserve">whip up the </w:t>
      </w:r>
      <w:del w:id="1078" w:author="Kezia Endsley" w:date="2013-09-30T11:30:00Z">
        <w:r w:rsidR="000F06FF" w:rsidDel="00891112">
          <w:delText xml:space="preserve">following </w:delText>
        </w:r>
      </w:del>
      <w:r w:rsidR="000F06FF">
        <w:t xml:space="preserve">graphic </w:t>
      </w:r>
      <w:ins w:id="1079" w:author="Kezia Endsley" w:date="2013-09-30T11:31:00Z">
        <w:r w:rsidR="00891112">
          <w:t xml:space="preserve">shown in </w:t>
        </w:r>
      </w:ins>
      <w:del w:id="1080" w:author="Kezia Endsley" w:date="2013-09-30T11:31:00Z">
        <w:r w:rsidR="000F06FF" w:rsidDel="00891112">
          <w:delText>(</w:delText>
        </w:r>
      </w:del>
      <w:r w:rsidR="000F06FF">
        <w:t>Figure 1</w:t>
      </w:r>
      <w:r w:rsidR="00377457">
        <w:t>0</w:t>
      </w:r>
      <w:ins w:id="1081" w:author="Kezia Endsley" w:date="2013-09-30T10:01:00Z">
        <w:r w:rsidR="00C06CA6">
          <w:t>-</w:t>
        </w:r>
      </w:ins>
      <w:del w:id="1082" w:author="Kezia Endsley" w:date="2013-09-30T10:01:00Z">
        <w:r w:rsidR="000F06FF" w:rsidDel="00C06CA6">
          <w:delText>.</w:delText>
        </w:r>
      </w:del>
      <w:r w:rsidR="000F06FF">
        <w:t>1</w:t>
      </w:r>
      <w:r w:rsidR="00356EFB">
        <w:t>2</w:t>
      </w:r>
      <w:del w:id="1083" w:author="Kezia Endsley" w:date="2013-09-30T11:31:00Z">
        <w:r w:rsidR="000F06FF" w:rsidDel="00891112">
          <w:delText>)</w:delText>
        </w:r>
      </w:del>
      <w:ins w:id="1084" w:author="Kezia Endsley" w:date="2013-09-30T10:01:00Z">
        <w:r w:rsidR="00C06CA6">
          <w:t>.</w:t>
        </w:r>
      </w:ins>
      <w:del w:id="1085" w:author="Kezia Endsley" w:date="2013-09-30T10:01:00Z">
        <w:r w:rsidR="000F06FF" w:rsidDel="00C06CA6">
          <w:delText>:</w:delText>
        </w:r>
      </w:del>
    </w:p>
    <w:p w14:paraId="3252378D" w14:textId="7258FA30" w:rsidR="00F80A0E" w:rsidRPr="00F80A0E" w:rsidRDefault="00000499" w:rsidP="00F96365">
      <w:pPr>
        <w:pStyle w:val="Slug"/>
      </w:pPr>
      <w:r w:rsidRPr="00000499">
        <w:rPr>
          <w:highlight w:val="green"/>
          <w:rPrChange w:id="1086" w:author="Russell Thomas" w:date="2013-09-17T12:02:00Z">
            <w:rPr>
              <w:rFonts w:ascii="Courier New" w:hAnsi="Courier New"/>
              <w:b w:val="0"/>
              <w:noProof/>
              <w:snapToGrid w:val="0"/>
              <w:sz w:val="26"/>
              <w:szCs w:val="24"/>
              <w:u w:val="single"/>
            </w:rPr>
          </w:rPrChange>
        </w:rPr>
        <w:t>Figure 10</w:t>
      </w:r>
      <w:ins w:id="1087" w:author="Kezia Endsley" w:date="2013-09-30T10:01:00Z">
        <w:r w:rsidR="00C06CA6">
          <w:rPr>
            <w:highlight w:val="green"/>
          </w:rPr>
          <w:t>-</w:t>
        </w:r>
      </w:ins>
      <w:del w:id="1088" w:author="Kezia Endsley" w:date="2013-09-30T10:01:00Z">
        <w:r w:rsidRPr="00000499">
          <w:rPr>
            <w:highlight w:val="green"/>
            <w:rPrChange w:id="1089" w:author="Russell Thomas" w:date="2013-09-17T12:02:00Z">
              <w:rPr>
                <w:rFonts w:ascii="Courier New" w:hAnsi="Courier New"/>
                <w:b w:val="0"/>
                <w:noProof/>
                <w:snapToGrid w:val="0"/>
                <w:sz w:val="26"/>
                <w:szCs w:val="24"/>
                <w:u w:val="single"/>
              </w:rPr>
            </w:rPrChange>
          </w:rPr>
          <w:delText>.</w:delText>
        </w:r>
      </w:del>
      <w:r w:rsidRPr="00000499">
        <w:rPr>
          <w:highlight w:val="green"/>
          <w:rPrChange w:id="1090" w:author="Russell Thomas" w:date="2013-09-17T12:02:00Z">
            <w:rPr>
              <w:rFonts w:ascii="Courier New" w:hAnsi="Courier New"/>
              <w:b w:val="0"/>
              <w:noProof/>
              <w:snapToGrid w:val="0"/>
              <w:sz w:val="26"/>
              <w:szCs w:val="24"/>
              <w:u w:val="single"/>
            </w:rPr>
          </w:rPrChange>
        </w:rPr>
        <w:t>12</w:t>
      </w:r>
      <w:ins w:id="1091" w:author="Kent, Kevin - Indianapolis" w:date="2013-10-22T15:50:00Z">
        <w:r w:rsidR="00C40EE7">
          <w:rPr>
            <w:highlight w:val="green"/>
          </w:rPr>
          <w:t>:</w:t>
        </w:r>
      </w:ins>
      <w:r w:rsidRPr="00000499">
        <w:rPr>
          <w:highlight w:val="green"/>
          <w:rPrChange w:id="1092" w:author="Russell Thomas" w:date="2013-09-17T12:02:00Z">
            <w:rPr>
              <w:rFonts w:ascii="Courier New" w:hAnsi="Courier New"/>
              <w:b w:val="0"/>
              <w:noProof/>
              <w:snapToGrid w:val="0"/>
              <w:sz w:val="26"/>
              <w:szCs w:val="24"/>
              <w:u w:val="single"/>
            </w:rPr>
          </w:rPrChange>
        </w:rPr>
        <w:t xml:space="preserve"> Top </w:t>
      </w:r>
      <w:r w:rsidR="00C40EE7" w:rsidRPr="00C40EE7">
        <w:rPr>
          <w:highlight w:val="green"/>
        </w:rPr>
        <w:t>port denies</w:t>
      </w:r>
      <w:r w:rsidRPr="00000499">
        <w:rPr>
          <w:highlight w:val="green"/>
          <w:rPrChange w:id="1093" w:author="Russell Thomas" w:date="2013-09-17T12:02:00Z">
            <w:rPr>
              <w:rFonts w:ascii="Courier New" w:hAnsi="Courier New"/>
              <w:b w:val="0"/>
              <w:noProof/>
              <w:snapToGrid w:val="0"/>
              <w:sz w:val="26"/>
              <w:szCs w:val="24"/>
              <w:u w:val="single"/>
            </w:rPr>
          </w:rPrChange>
        </w:rPr>
        <w:tab/>
        <w:t>[793725</w:t>
      </w:r>
      <w:ins w:id="1094" w:author="Kent, Kevin - Indianapolis" w:date="2013-10-22T15:50:00Z">
        <w:r w:rsidR="00C40EE7">
          <w:rPr>
            <w:highlight w:val="green"/>
          </w:rPr>
          <w:t xml:space="preserve"> </w:t>
        </w:r>
      </w:ins>
      <w:r w:rsidRPr="00000499">
        <w:rPr>
          <w:highlight w:val="green"/>
          <w:rPrChange w:id="1095" w:author="Russell Thomas" w:date="2013-09-17T12:02:00Z">
            <w:rPr>
              <w:rFonts w:ascii="Courier New" w:hAnsi="Courier New"/>
              <w:b w:val="0"/>
              <w:noProof/>
              <w:snapToGrid w:val="0"/>
              <w:sz w:val="26"/>
              <w:szCs w:val="24"/>
              <w:u w:val="single"/>
            </w:rPr>
          </w:rPrChange>
        </w:rPr>
        <w:t>c10f</w:t>
      </w:r>
      <w:ins w:id="1096" w:author="Kent, Kevin - Indianapolis" w:date="2013-10-22T15:50:00Z">
        <w:r w:rsidR="00C40EE7">
          <w:rPr>
            <w:highlight w:val="green"/>
          </w:rPr>
          <w:t>0</w:t>
        </w:r>
      </w:ins>
      <w:r w:rsidRPr="00000499">
        <w:rPr>
          <w:highlight w:val="green"/>
          <w:rPrChange w:id="1097" w:author="Russell Thomas" w:date="2013-09-17T12:02:00Z">
            <w:rPr>
              <w:rFonts w:ascii="Courier New" w:hAnsi="Courier New"/>
              <w:b w:val="0"/>
              <w:noProof/>
              <w:snapToGrid w:val="0"/>
              <w:sz w:val="26"/>
              <w:szCs w:val="24"/>
              <w:u w:val="single"/>
            </w:rPr>
          </w:rPrChange>
        </w:rPr>
        <w:t>12.</w:t>
      </w:r>
      <w:del w:id="1098" w:author="Bob Rudis" w:date="2013-11-03T20:52:00Z">
        <w:r w:rsidRPr="00000499" w:rsidDel="00D719EC">
          <w:rPr>
            <w:highlight w:val="green"/>
            <w:rPrChange w:id="1099" w:author="Russell Thomas" w:date="2013-09-17T12:02:00Z">
              <w:rPr>
                <w:rFonts w:ascii="Courier New" w:hAnsi="Courier New"/>
                <w:b w:val="0"/>
                <w:noProof/>
                <w:snapToGrid w:val="0"/>
                <w:sz w:val="26"/>
                <w:szCs w:val="24"/>
                <w:u w:val="single"/>
              </w:rPr>
            </w:rPrChange>
          </w:rPr>
          <w:delText>pdf</w:delText>
        </w:r>
      </w:del>
      <w:proofErr w:type="gramStart"/>
      <w:ins w:id="1100" w:author="Bob Rudis" w:date="2013-11-03T20:52:00Z">
        <w:r w:rsidR="00D719EC">
          <w:rPr>
            <w:highlight w:val="green"/>
          </w:rPr>
          <w:t>eps</w:t>
        </w:r>
      </w:ins>
      <w:proofErr w:type="gramEnd"/>
      <w:r w:rsidRPr="00000499">
        <w:rPr>
          <w:highlight w:val="green"/>
          <w:rPrChange w:id="1101" w:author="Russell Thomas" w:date="2013-09-17T12:02:00Z">
            <w:rPr>
              <w:rFonts w:ascii="Courier New" w:hAnsi="Courier New"/>
              <w:b w:val="0"/>
              <w:noProof/>
              <w:snapToGrid w:val="0"/>
              <w:sz w:val="26"/>
              <w:szCs w:val="24"/>
              <w:u w:val="single"/>
            </w:rPr>
          </w:rPrChange>
        </w:rPr>
        <w:t>]</w:t>
      </w:r>
    </w:p>
    <w:p w14:paraId="1729F670" w14:textId="77777777" w:rsidR="009979A4" w:rsidRDefault="000F06FF" w:rsidP="000F06FF">
      <w:pPr>
        <w:pStyle w:val="Para"/>
      </w:pPr>
      <w:del w:id="1102" w:author="Kezia Endsley" w:date="2013-09-30T11:31:00Z">
        <w:r w:rsidDel="0081776A">
          <w:delText xml:space="preserve">While </w:delText>
        </w:r>
      </w:del>
      <w:ins w:id="1103" w:author="Kezia Endsley" w:date="2013-09-30T11:31:00Z">
        <w:r w:rsidR="0081776A">
          <w:t xml:space="preserve">Although </w:t>
        </w:r>
      </w:ins>
      <w:r>
        <w:t xml:space="preserve">the chart answers </w:t>
      </w:r>
      <w:r>
        <w:rPr>
          <w:i/>
        </w:rPr>
        <w:t>a</w:t>
      </w:r>
      <w:r>
        <w:t xml:space="preserve"> “what’s going on?” question, it may not fully answer </w:t>
      </w:r>
      <w:r>
        <w:rPr>
          <w:i/>
        </w:rPr>
        <w:t>the</w:t>
      </w:r>
      <w:r>
        <w:t xml:space="preserve"> “what’s going on</w:t>
      </w:r>
      <w:ins w:id="1104" w:author="Kent, Kevin - Indianapolis" w:date="2013-10-23T13:57:00Z">
        <w:r w:rsidR="00F96365">
          <w:t>?</w:t>
        </w:r>
      </w:ins>
      <w:r>
        <w:t>” question for the incident response team</w:t>
      </w:r>
      <w:ins w:id="1105" w:author="Kezia Endsley" w:date="2013-09-30T11:31:00Z">
        <w:r w:rsidR="005767A0">
          <w:t>. I</w:t>
        </w:r>
      </w:ins>
      <w:del w:id="1106" w:author="Kezia Endsley" w:date="2013-09-30T11:31:00Z">
        <w:r w:rsidDel="005767A0">
          <w:delText xml:space="preserve"> </w:delText>
        </w:r>
        <w:r w:rsidR="009979A4" w:rsidDel="005767A0">
          <w:delText xml:space="preserve">and </w:delText>
        </w:r>
      </w:del>
      <w:ins w:id="1107" w:author="Kezia Endsley" w:date="2013-09-30T11:31:00Z">
        <w:r w:rsidR="005767A0">
          <w:t xml:space="preserve">t </w:t>
        </w:r>
      </w:ins>
      <w:r w:rsidR="009979A4">
        <w:t>definitely lacks an answer to the “so what?” question</w:t>
      </w:r>
      <w:ins w:id="1108" w:author="Kezia Endsley" w:date="2013-09-30T11:31:00Z">
        <w:r w:rsidR="0081776A">
          <w:t xml:space="preserve">. </w:t>
        </w:r>
      </w:ins>
      <w:del w:id="1109" w:author="Kezia Endsley" w:date="2013-09-30T11:31:00Z">
        <w:r w:rsidR="009979A4" w:rsidDel="0081776A">
          <w:delText>; so it’s</w:delText>
        </w:r>
      </w:del>
      <w:ins w:id="1110" w:author="Kezia Endsley" w:date="2013-09-30T11:31:00Z">
        <w:r w:rsidR="0081776A">
          <w:t>It’s</w:t>
        </w:r>
      </w:ins>
      <w:r w:rsidR="009979A4">
        <w:t xml:space="preserve"> back to the drawing board and </w:t>
      </w:r>
      <w:r w:rsidR="00763425">
        <w:t xml:space="preserve">back </w:t>
      </w:r>
      <w:r w:rsidR="009979A4">
        <w:t xml:space="preserve">to the incident response team to see if you can glean more about what they are looking for and </w:t>
      </w:r>
      <w:del w:id="1111" w:author="Kezia Endsley" w:date="2013-09-30T11:32:00Z">
        <w:r w:rsidR="009979A4" w:rsidDel="005767A0">
          <w:delText xml:space="preserve">if </w:delText>
        </w:r>
      </w:del>
      <w:ins w:id="1112" w:author="Kezia Endsley" w:date="2013-09-30T11:32:00Z">
        <w:r w:rsidR="005767A0">
          <w:t xml:space="preserve">whether </w:t>
        </w:r>
      </w:ins>
      <w:r w:rsidR="009979A4">
        <w:t>you have the data to support it.</w:t>
      </w:r>
    </w:p>
    <w:p w14:paraId="3FDFF4D7" w14:textId="77777777" w:rsidR="000F06FF" w:rsidRDefault="009979A4" w:rsidP="000F06FF">
      <w:pPr>
        <w:pStyle w:val="Para"/>
      </w:pPr>
      <w:r>
        <w:t xml:space="preserve">Through your investigation, you learn that the team really wants a view of </w:t>
      </w:r>
      <w:ins w:id="1113" w:author="Kezia Endsley" w:date="2013-09-30T11:32:00Z">
        <w:r w:rsidR="005767A0">
          <w:t xml:space="preserve">the </w:t>
        </w:r>
      </w:ins>
      <w:r>
        <w:t xml:space="preserve">top five ports with </w:t>
      </w:r>
      <w:r w:rsidRPr="009979A4">
        <w:rPr>
          <w:i/>
        </w:rPr>
        <w:t>anomalous</w:t>
      </w:r>
      <w:r>
        <w:t xml:space="preserve"> activity. This is quite a different measure than just a raw port count and requires answering </w:t>
      </w:r>
      <w:r w:rsidR="00943A6A">
        <w:t xml:space="preserve">both </w:t>
      </w:r>
      <w:ins w:id="1114" w:author="Kezia Endsley" w:date="2013-09-30T11:32:00Z">
        <w:r w:rsidR="00340993">
          <w:t>questions</w:t>
        </w:r>
        <w:r w:rsidR="00340993">
          <w:sym w:font="Symbol" w:char="F0BE"/>
        </w:r>
      </w:ins>
      <w:r>
        <w:t xml:space="preserve">“what’s going on” </w:t>
      </w:r>
      <w:r w:rsidR="00000499" w:rsidRPr="00000499">
        <w:rPr>
          <w:rPrChange w:id="1115" w:author="Kezia Endsley" w:date="2013-09-30T11:32:00Z">
            <w:rPr>
              <w:rFonts w:ascii="Courier New" w:hAnsi="Courier New"/>
              <w:i/>
              <w:noProof/>
              <w:u w:val="single"/>
            </w:rPr>
          </w:rPrChange>
        </w:rPr>
        <w:t>and</w:t>
      </w:r>
      <w:r>
        <w:t xml:space="preserve"> “so what?”</w:t>
      </w:r>
      <w:ins w:id="1116" w:author="Kezia Endsley" w:date="2013-09-30T11:32:00Z">
        <w:r w:rsidR="00340993">
          <w:sym w:font="Symbol" w:char="F0BE"/>
        </w:r>
        <w:r w:rsidR="00340993">
          <w:t xml:space="preserve"> </w:t>
        </w:r>
        <w:proofErr w:type="gramStart"/>
        <w:r w:rsidR="00340993">
          <w:t>in</w:t>
        </w:r>
        <w:proofErr w:type="gramEnd"/>
        <w:r w:rsidR="00340993">
          <w:t xml:space="preserve"> order </w:t>
        </w:r>
      </w:ins>
      <w:del w:id="1117" w:author="Kezia Endsley" w:date="2013-09-30T11:32:00Z">
        <w:r w:rsidDel="00340993">
          <w:delText xml:space="preserve"> </w:delText>
        </w:r>
      </w:del>
      <w:r>
        <w:t>to provide the view they are looking for.</w:t>
      </w:r>
    </w:p>
    <w:p w14:paraId="0DC0A0E5" w14:textId="7777777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 xml:space="preserve">Session attempts and/or bytes transferred? What time frame will you count over? </w:t>
      </w:r>
      <w:proofErr w:type="gramStart"/>
      <w:r w:rsidR="00C937DE">
        <w:t>The past hour, intra-day to now</w:t>
      </w:r>
      <w:ins w:id="1118" w:author="Kezia Endsley" w:date="2013-09-30T11:32:00Z">
        <w:r w:rsidR="006556B3">
          <w:t>,</w:t>
        </w:r>
      </w:ins>
      <w:r w:rsidR="00C937DE">
        <w:t xml:space="preserve"> or the past week/month?</w:t>
      </w:r>
      <w:proofErr w:type="gramEnd"/>
      <w:r w:rsidR="00C937DE">
        <w:t xml:space="preserve"> Will you focus on denies and accepts or just denies (which will shape the answers to some of the previous questions)?</w:t>
      </w:r>
    </w:p>
    <w:p w14:paraId="31E91AED" w14:textId="77777777" w:rsidR="006639CE" w:rsidRDefault="00C937DE" w:rsidP="000F06FF">
      <w:pPr>
        <w:pStyle w:val="Para"/>
      </w:pPr>
      <w:r>
        <w:t>After further consultation with the team</w:t>
      </w:r>
      <w:ins w:id="1119" w:author="Kezia Endsley" w:date="2013-09-30T11:32:00Z">
        <w:r w:rsidR="006556B3">
          <w:t>,</w:t>
        </w:r>
      </w:ins>
      <w:r w:rsidR="00943A6A">
        <w:t xml:space="preserve"> </w:t>
      </w:r>
      <w:r>
        <w:t xml:space="preserve">you </w:t>
      </w:r>
      <w:r w:rsidR="00795B1E">
        <w:t>agree that “what’s going on” is answered by</w:t>
      </w:r>
      <w:r>
        <w:t xml:space="preserve"> counting denied attempts over the past </w:t>
      </w:r>
      <w:del w:id="1120" w:author="Kezia Endsley" w:date="2013-09-30T11:02:00Z">
        <w:r w:rsidDel="00441A2D">
          <w:delText>twenty-four</w:delText>
        </w:r>
      </w:del>
      <w:ins w:id="1121" w:author="Kezia Endsley" w:date="2013-09-30T11:02:00Z">
        <w:r w:rsidR="00441A2D">
          <w:t>24</w:t>
        </w:r>
      </w:ins>
      <w:r>
        <w:t xml:space="preserve"> hours</w:t>
      </w:r>
      <w:r w:rsidR="006A3045">
        <w:t xml:space="preserve">. </w:t>
      </w:r>
      <w:r w:rsidR="00165DA5">
        <w:t>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port activity</w:t>
      </w:r>
      <w:ins w:id="1122" w:author="Kezia Endsley" w:date="2013-09-30T11:33:00Z">
        <w:r w:rsidR="006556B3">
          <w:t>, for example,</w:t>
        </w:r>
      </w:ins>
      <w:r w:rsidR="00304E47">
        <w:t xml:space="preserve"> do you compare the measure </w:t>
      </w:r>
      <w:proofErr w:type="gramStart"/>
      <w:r w:rsidR="006639CE">
        <w:t>against:</w:t>
      </w:r>
      <w:proofErr w:type="gramEnd"/>
    </w:p>
    <w:p w14:paraId="56BAD69B" w14:textId="77DE67AC" w:rsidR="006639CE" w:rsidRDefault="006639CE" w:rsidP="006639CE">
      <w:pPr>
        <w:pStyle w:val="ListBulleted"/>
      </w:pPr>
      <w:r>
        <w:t xml:space="preserve">The same port’s position in </w:t>
      </w:r>
      <w:r w:rsidR="00000499" w:rsidRPr="00000499">
        <w:rPr>
          <w:highlight w:val="cyan"/>
          <w:rPrChange w:id="1123" w:author="Kezia Endsley" w:date="2013-09-30T11:33:00Z">
            <w:rPr>
              <w:rFonts w:ascii="Courier New" w:hAnsi="Courier New"/>
              <w:noProof/>
              <w:u w:val="single"/>
            </w:rPr>
          </w:rPrChange>
        </w:rPr>
        <w:t>SANS</w:t>
      </w:r>
      <w:r>
        <w:t xml:space="preserve"> trending port list </w:t>
      </w:r>
      <w:ins w:id="1124" w:author="Bob Rudis" w:date="2013-11-03T21:04:00Z">
        <w:r w:rsidR="00776248">
          <w:t>(</w:t>
        </w:r>
        <w:r w:rsidR="00776248" w:rsidRPr="00776248">
          <w:rPr>
            <w:rStyle w:val="InlineURL"/>
            <w:rPrChange w:id="1125" w:author="Bob Rudis" w:date="2013-11-03T21:04:00Z">
              <w:rPr/>
            </w:rPrChange>
          </w:rPr>
          <w:fldChar w:fldCharType="begin"/>
        </w:r>
        <w:r w:rsidR="00776248" w:rsidRPr="00776248">
          <w:rPr>
            <w:rStyle w:val="InlineURL"/>
            <w:rPrChange w:id="1126" w:author="Bob Rudis" w:date="2013-11-03T21:04:00Z">
              <w:rPr/>
            </w:rPrChange>
          </w:rPr>
          <w:instrText xml:space="preserve"> HYPERLINK "https://isc.sans.edu/trends.html" </w:instrText>
        </w:r>
        <w:r w:rsidR="00776248" w:rsidRPr="00776248">
          <w:rPr>
            <w:rStyle w:val="InlineURL"/>
            <w:rPrChange w:id="1127" w:author="Bob Rudis" w:date="2013-11-03T21:04:00Z">
              <w:rPr/>
            </w:rPrChange>
          </w:rPr>
          <w:fldChar w:fldCharType="separate"/>
        </w:r>
        <w:r w:rsidR="00776248" w:rsidRPr="00776248">
          <w:rPr>
            <w:rStyle w:val="InlineURL"/>
            <w:rPrChange w:id="1128" w:author="Bob Rudis" w:date="2013-11-03T21:04:00Z">
              <w:rPr>
                <w:rStyle w:val="Hyperlink"/>
              </w:rPr>
            </w:rPrChange>
          </w:rPr>
          <w:t>https://isc.sans.edu/trends.html</w:t>
        </w:r>
        <w:r w:rsidR="00776248" w:rsidRPr="00776248">
          <w:rPr>
            <w:rStyle w:val="InlineURL"/>
            <w:rPrChange w:id="1129" w:author="Bob Rudis" w:date="2013-11-03T21:04:00Z">
              <w:rPr/>
            </w:rPrChange>
          </w:rPr>
          <w:fldChar w:fldCharType="end"/>
        </w:r>
        <w:r w:rsidR="00776248">
          <w:t xml:space="preserve">) </w:t>
        </w:r>
      </w:ins>
      <w:r>
        <w:t>for that time period</w:t>
      </w:r>
      <w:del w:id="1130" w:author="Kezia Endsley" w:date="2013-09-30T11:34:00Z">
        <w:r w:rsidDel="004B01FC">
          <w:delText>?</w:delText>
        </w:r>
      </w:del>
      <w:r>
        <w:t xml:space="preserve"> (</w:t>
      </w:r>
      <w:del w:id="1131" w:author="Kezia Endsley" w:date="2013-09-30T11:02:00Z">
        <w:r w:rsidDel="00441A2D">
          <w:delText xml:space="preserve">i.e. </w:delText>
        </w:r>
      </w:del>
      <w:ins w:id="1132" w:author="Kent, Kevin - Indianapolis" w:date="2013-10-23T13:58:00Z">
        <w:r w:rsidR="00F96365">
          <w:t xml:space="preserve">that is, the </w:t>
        </w:r>
      </w:ins>
      <w:r>
        <w:t>same measure but from a different source)</w:t>
      </w:r>
      <w:ins w:id="1133" w:author="Kezia Endsley" w:date="2013-09-30T11:34:00Z">
        <w:r w:rsidR="004B01FC">
          <w:t>?</w:t>
        </w:r>
      </w:ins>
    </w:p>
    <w:p w14:paraId="58C7D059" w14:textId="77777777" w:rsidR="001A638D" w:rsidRDefault="006556B3">
      <w:pPr>
        <w:pStyle w:val="QueryPara"/>
        <w:numPr>
          <w:ins w:id="1134" w:author="Kezia Endsley" w:date="2013-09-30T11:34:00Z"/>
        </w:numPr>
        <w:rPr>
          <w:ins w:id="1135" w:author="Bob Rudis" w:date="2013-11-03T21:02:00Z"/>
        </w:rPr>
        <w:pPrChange w:id="1136" w:author="Kezia Endsley" w:date="2013-09-30T11:34:00Z">
          <w:pPr>
            <w:pStyle w:val="ListBulleted"/>
          </w:pPr>
        </w:pPrChange>
      </w:pPr>
      <w:ins w:id="1137" w:author="Kezia Endsley" w:date="2013-09-30T11:34:00Z">
        <w:r w:rsidRPr="00F96365">
          <w:rPr>
            <w:highlight w:val="cyan"/>
            <w:rPrChange w:id="1138" w:author="Kent, Kevin - Indianapolis" w:date="2013-10-23T13:58:00Z">
              <w:rPr/>
            </w:rPrChange>
          </w:rPr>
          <w:t>[[Author: Will your readers know what SANS is above without explaining or spelling out this first time? Kezia]]</w:t>
        </w:r>
      </w:ins>
    </w:p>
    <w:p w14:paraId="2AB220E6" w14:textId="77777777" w:rsidR="00776248" w:rsidRDefault="00776248">
      <w:pPr>
        <w:pStyle w:val="QueryPara"/>
        <w:numPr>
          <w:ins w:id="1139" w:author="Kezia Endsley" w:date="2013-09-30T11:34:00Z"/>
        </w:numPr>
        <w:rPr>
          <w:ins w:id="1140" w:author="Bob Rudis" w:date="2013-11-03T21:02:00Z"/>
        </w:rPr>
        <w:pPrChange w:id="1141" w:author="Kezia Endsley" w:date="2013-09-30T11:34:00Z">
          <w:pPr>
            <w:pStyle w:val="ListBulleted"/>
          </w:pPr>
        </w:pPrChange>
      </w:pPr>
    </w:p>
    <w:p w14:paraId="0EA4E2A3" w14:textId="4C91CCAE" w:rsidR="00776248" w:rsidRPr="00776248" w:rsidRDefault="00776248">
      <w:pPr>
        <w:pStyle w:val="QueryPara"/>
        <w:numPr>
          <w:ins w:id="1142" w:author="Kezia Endsley" w:date="2013-09-30T11:34:00Z"/>
        </w:numPr>
        <w:rPr>
          <w:ins w:id="1143" w:author="Kezia Endsley" w:date="2013-09-30T11:34:00Z"/>
          <w:rPrChange w:id="1144" w:author="Bob Rudis" w:date="2013-11-03T21:02:00Z">
            <w:rPr>
              <w:ins w:id="1145" w:author="Kezia Endsley" w:date="2013-09-30T11:34:00Z"/>
            </w:rPr>
          </w:rPrChange>
        </w:rPr>
        <w:pPrChange w:id="1146" w:author="Kezia Endsley" w:date="2013-09-30T11:34:00Z">
          <w:pPr>
            <w:pStyle w:val="ListBulleted"/>
          </w:pPr>
        </w:pPrChange>
      </w:pPr>
      <w:ins w:id="1147" w:author="Bob Rudis" w:date="2013-11-03T21:02:00Z">
        <w:r>
          <w:t xml:space="preserve">AR: in this case, yes. No one </w:t>
        </w:r>
        <w:r>
          <w:rPr>
            <w:i/>
          </w:rPr>
          <w:t>ever</w:t>
        </w:r>
        <w:r>
          <w:t xml:space="preserve"> refers to what the acronym stands for</w:t>
        </w:r>
      </w:ins>
      <w:ins w:id="1148" w:author="Bob Rudis" w:date="2013-11-03T21:03:00Z">
        <w:r>
          <w:t xml:space="preserve"> and I suspect including it would cause more confusion than elucidation. I added a URL for context</w:t>
        </w:r>
        <w:proofErr w:type="gramStart"/>
        <w:r>
          <w:t>;</w:t>
        </w:r>
      </w:ins>
      <w:proofErr w:type="gramEnd"/>
    </w:p>
    <w:p w14:paraId="0490D096" w14:textId="77777777" w:rsidR="006639CE" w:rsidRDefault="006639CE" w:rsidP="006639CE">
      <w:pPr>
        <w:pStyle w:val="ListBulleted"/>
      </w:pPr>
      <w:r>
        <w:t xml:space="preserve">The same value against the same </w:t>
      </w:r>
      <w:del w:id="1149" w:author="Kezia Endsley" w:date="2013-09-30T11:34:00Z">
        <w:r w:rsidDel="004B01FC">
          <w:delText>twenty-four</w:delText>
        </w:r>
      </w:del>
      <w:ins w:id="1150" w:author="Kezia Endsley" w:date="2013-09-30T11:34:00Z">
        <w:r w:rsidR="004B01FC">
          <w:t>24-</w:t>
        </w:r>
      </w:ins>
      <w:del w:id="1151" w:author="Kezia Endsley" w:date="2013-09-30T11:34:00Z">
        <w:r w:rsidDel="004B01FC">
          <w:delText xml:space="preserve"> </w:delText>
        </w:r>
      </w:del>
      <w:r>
        <w:t>hour period (</w:t>
      </w:r>
      <w:del w:id="1152" w:author="Kezia Endsley" w:date="2013-09-30T11:02:00Z">
        <w:r w:rsidDel="00441A2D">
          <w:delText xml:space="preserve">i.e. </w:delText>
        </w:r>
      </w:del>
      <w:ins w:id="1153" w:author="Kent, Kevin - Indianapolis" w:date="2013-10-23T13:58:00Z">
        <w:r w:rsidR="00F96365">
          <w:t xml:space="preserve">that is, the </w:t>
        </w:r>
      </w:ins>
      <w:r>
        <w:t>same day of the week) at one or more points in the past?</w:t>
      </w:r>
    </w:p>
    <w:p w14:paraId="429EAD56" w14:textId="77777777" w:rsidR="006639CE" w:rsidRDefault="006639CE" w:rsidP="006639CE">
      <w:pPr>
        <w:pStyle w:val="ListBulleted"/>
      </w:pPr>
      <w:r>
        <w:t xml:space="preserve">The same value against a different </w:t>
      </w:r>
      <w:del w:id="1154" w:author="Kezia Endsley" w:date="2013-09-30T11:34:00Z">
        <w:r w:rsidDel="004B01FC">
          <w:delText>twenty-four</w:delText>
        </w:r>
      </w:del>
      <w:ins w:id="1155" w:author="Kezia Endsley" w:date="2013-09-30T11:34:00Z">
        <w:r w:rsidR="004B01FC">
          <w:t>24-</w:t>
        </w:r>
      </w:ins>
      <w:del w:id="1156" w:author="Kezia Endsley" w:date="2013-09-30T11:34:00Z">
        <w:r w:rsidDel="004B01FC">
          <w:delText xml:space="preserve"> </w:delText>
        </w:r>
      </w:del>
      <w:r>
        <w:t>hour period (</w:t>
      </w:r>
      <w:del w:id="1157" w:author="Kezia Endsley" w:date="2013-09-30T11:02:00Z">
        <w:r w:rsidDel="00441A2D">
          <w:delText xml:space="preserve">i.e. </w:delText>
        </w:r>
      </w:del>
      <w:ins w:id="1158" w:author="Kent, Kevin - Indianapolis" w:date="2013-10-23T13:59:00Z">
        <w:r w:rsidR="00F96365">
          <w:t xml:space="preserve">that is, </w:t>
        </w:r>
      </w:ins>
      <w:r>
        <w:t>a different day of the week)</w:t>
      </w:r>
      <w:ins w:id="1159" w:author="Kezia Endsley" w:date="2013-09-30T11:34:00Z">
        <w:r w:rsidR="004B01FC">
          <w:t>?</w:t>
        </w:r>
      </w:ins>
    </w:p>
    <w:p w14:paraId="5C6C8179" w14:textId="77777777" w:rsidR="006639CE" w:rsidRDefault="006639CE" w:rsidP="006639CE">
      <w:pPr>
        <w:pStyle w:val="ListBulleted"/>
      </w:pPr>
      <w:r>
        <w:t>The same value as it relates to daily activity across the previous week or month?</w:t>
      </w:r>
    </w:p>
    <w:p w14:paraId="49AFF8DD" w14:textId="77777777" w:rsidR="006639CE" w:rsidRDefault="00377457" w:rsidP="000F06FF">
      <w:pPr>
        <w:pStyle w:val="Para"/>
      </w:pPr>
      <w:r>
        <w:lastRenderedPageBreak/>
        <w:t xml:space="preserve">If </w:t>
      </w:r>
      <w:ins w:id="1160" w:author="Kezia Endsley" w:date="2013-09-30T11:33:00Z">
        <w:r w:rsidR="006556B3">
          <w:t>you</w:t>
        </w:r>
      </w:ins>
      <w:del w:id="1161" w:author="Kezia Endsley" w:date="2013-09-30T11:33:00Z">
        <w:r w:rsidDel="006556B3">
          <w:delText>we</w:delText>
        </w:r>
      </w:del>
      <w:r>
        <w:t xml:space="preserve"> choose </w:t>
      </w:r>
      <w:r w:rsidR="00943A6A">
        <w:t xml:space="preserve">to compare </w:t>
      </w:r>
      <w:ins w:id="1162" w:author="Kezia Endsley" w:date="2013-09-30T11:35:00Z">
        <w:r w:rsidR="004B01FC">
          <w:t>the port activity</w:t>
        </w:r>
      </w:ins>
      <w:del w:id="1163" w:author="Kezia Endsley" w:date="2013-09-30T11:35:00Z">
        <w:r w:rsidR="00943A6A" w:rsidDel="004B01FC">
          <w:delText>it</w:delText>
        </w:r>
      </w:del>
      <w:r w:rsidR="00943A6A">
        <w:t xml:space="preserve">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t>
      </w:r>
      <w:del w:id="1164" w:author="Kezia Endsley" w:date="2013-09-30T11:35:00Z">
        <w:r w:rsidDel="004B01FC">
          <w:delText xml:space="preserve">we </w:delText>
        </w:r>
        <w:r w:rsidR="00A4171B" w:rsidDel="004B01FC">
          <w:delText>do</w:delText>
        </w:r>
      </w:del>
      <w:ins w:id="1165" w:author="Kezia Endsley" w:date="2013-09-30T11:35:00Z">
        <w:r w:rsidR="004B01FC">
          <w:t>you</w:t>
        </w:r>
      </w:ins>
      <w:r w:rsidR="00A4171B">
        <w:t xml:space="preserve"> </w:t>
      </w:r>
      <w:r>
        <w:t xml:space="preserve">get </w:t>
      </w:r>
      <w:r w:rsidR="00A4171B">
        <w:t xml:space="preserve">a </w:t>
      </w:r>
      <w:r w:rsidR="00AA0818">
        <w:t xml:space="preserve">much </w:t>
      </w:r>
      <w:r>
        <w:t>different view</w:t>
      </w:r>
      <w:r w:rsidR="00A4171B">
        <w:t>/list</w:t>
      </w:r>
      <w:r>
        <w:t xml:space="preserve"> (Figure 10</w:t>
      </w:r>
      <w:ins w:id="1166" w:author="Kezia Endsley" w:date="2013-09-30T10:02:00Z">
        <w:r w:rsidR="00C06CA6">
          <w:t>-</w:t>
        </w:r>
      </w:ins>
      <w:del w:id="1167" w:author="Kezia Endsley" w:date="2013-09-30T10:02:00Z">
        <w:r w:rsidDel="00C06CA6">
          <w:delText>.</w:delText>
        </w:r>
      </w:del>
      <w:r>
        <w:t>1</w:t>
      </w:r>
      <w:r w:rsidR="00356EFB">
        <w:t>3</w:t>
      </w:r>
      <w:r>
        <w:t>)</w:t>
      </w:r>
      <w:ins w:id="1168" w:author="Kezia Endsley" w:date="2013-09-30T10:02:00Z">
        <w:r w:rsidR="00C06CA6">
          <w:t>.</w:t>
        </w:r>
      </w:ins>
      <w:del w:id="1169" w:author="Kezia Endsley" w:date="2013-09-30T10:02:00Z">
        <w:r w:rsidDel="00C06CA6">
          <w:delText>:</w:delText>
        </w:r>
      </w:del>
    </w:p>
    <w:p w14:paraId="7EEB246D" w14:textId="1112E6D6" w:rsidR="00377457" w:rsidRDefault="00000499" w:rsidP="00377457">
      <w:pPr>
        <w:pStyle w:val="Slug"/>
      </w:pPr>
      <w:r w:rsidRPr="00000499">
        <w:rPr>
          <w:highlight w:val="green"/>
          <w:rPrChange w:id="1170" w:author="Russell Thomas" w:date="2013-09-17T12:03:00Z">
            <w:rPr>
              <w:rFonts w:ascii="Courier New" w:hAnsi="Courier New"/>
              <w:b w:val="0"/>
              <w:noProof/>
              <w:snapToGrid w:val="0"/>
              <w:sz w:val="26"/>
              <w:szCs w:val="24"/>
              <w:u w:val="single"/>
            </w:rPr>
          </w:rPrChange>
        </w:rPr>
        <w:t>Figure 10</w:t>
      </w:r>
      <w:ins w:id="1171" w:author="Kezia Endsley" w:date="2013-09-30T10:02:00Z">
        <w:r w:rsidR="00C06CA6">
          <w:rPr>
            <w:highlight w:val="green"/>
          </w:rPr>
          <w:t>-</w:t>
        </w:r>
      </w:ins>
      <w:del w:id="1172" w:author="Kezia Endsley" w:date="2013-09-30T10:02:00Z">
        <w:r w:rsidRPr="00000499">
          <w:rPr>
            <w:highlight w:val="green"/>
            <w:rPrChange w:id="1173" w:author="Russell Thomas" w:date="2013-09-17T12:03:00Z">
              <w:rPr>
                <w:rFonts w:ascii="Courier New" w:hAnsi="Courier New"/>
                <w:b w:val="0"/>
                <w:noProof/>
                <w:snapToGrid w:val="0"/>
                <w:sz w:val="26"/>
                <w:szCs w:val="24"/>
                <w:u w:val="single"/>
              </w:rPr>
            </w:rPrChange>
          </w:rPr>
          <w:delText>.</w:delText>
        </w:r>
      </w:del>
      <w:r w:rsidRPr="00000499">
        <w:rPr>
          <w:highlight w:val="green"/>
          <w:rPrChange w:id="1174" w:author="Russell Thomas" w:date="2013-09-17T12:03:00Z">
            <w:rPr>
              <w:rFonts w:ascii="Courier New" w:hAnsi="Courier New"/>
              <w:b w:val="0"/>
              <w:noProof/>
              <w:snapToGrid w:val="0"/>
              <w:sz w:val="26"/>
              <w:szCs w:val="24"/>
              <w:u w:val="single"/>
            </w:rPr>
          </w:rPrChange>
        </w:rPr>
        <w:t>13</w:t>
      </w:r>
      <w:ins w:id="1175" w:author="Kent, Kevin - Indianapolis" w:date="2013-10-23T14:14:00Z">
        <w:r w:rsidR="000E55EE">
          <w:rPr>
            <w:highlight w:val="green"/>
          </w:rPr>
          <w:t>:</w:t>
        </w:r>
      </w:ins>
      <w:r w:rsidRPr="00000499">
        <w:rPr>
          <w:highlight w:val="green"/>
          <w:rPrChange w:id="1176" w:author="Russell Thomas" w:date="2013-09-17T12:03:00Z">
            <w:rPr>
              <w:rFonts w:ascii="Courier New" w:hAnsi="Courier New"/>
              <w:b w:val="0"/>
              <w:noProof/>
              <w:snapToGrid w:val="0"/>
              <w:sz w:val="26"/>
              <w:szCs w:val="24"/>
              <w:u w:val="single"/>
            </w:rPr>
          </w:rPrChange>
        </w:rPr>
        <w:t xml:space="preserve"> Top </w:t>
      </w:r>
      <w:r w:rsidR="00F96365" w:rsidRPr="00F96365">
        <w:rPr>
          <w:highlight w:val="green"/>
        </w:rPr>
        <w:t>anomalous ports</w:t>
      </w:r>
      <w:r w:rsidRPr="00000499">
        <w:rPr>
          <w:highlight w:val="green"/>
          <w:rPrChange w:id="1177" w:author="Russell Thomas" w:date="2013-09-17T12:03:00Z">
            <w:rPr>
              <w:rFonts w:ascii="Courier New" w:hAnsi="Courier New"/>
              <w:b w:val="0"/>
              <w:noProof/>
              <w:snapToGrid w:val="0"/>
              <w:sz w:val="26"/>
              <w:szCs w:val="24"/>
              <w:u w:val="single"/>
            </w:rPr>
          </w:rPrChange>
        </w:rPr>
        <w:tab/>
        <w:t>[793725</w:t>
      </w:r>
      <w:ins w:id="1178" w:author="Kent, Kevin - Indianapolis" w:date="2013-10-23T13:59:00Z">
        <w:r w:rsidR="00F96365">
          <w:rPr>
            <w:highlight w:val="green"/>
          </w:rPr>
          <w:t xml:space="preserve"> </w:t>
        </w:r>
      </w:ins>
      <w:r w:rsidRPr="00000499">
        <w:rPr>
          <w:highlight w:val="green"/>
          <w:rPrChange w:id="1179" w:author="Russell Thomas" w:date="2013-09-17T12:03:00Z">
            <w:rPr>
              <w:rFonts w:ascii="Courier New" w:hAnsi="Courier New"/>
              <w:b w:val="0"/>
              <w:noProof/>
              <w:snapToGrid w:val="0"/>
              <w:sz w:val="26"/>
              <w:szCs w:val="24"/>
              <w:u w:val="single"/>
            </w:rPr>
          </w:rPrChange>
        </w:rPr>
        <w:t>c10f</w:t>
      </w:r>
      <w:ins w:id="1180" w:author="Kent, Kevin - Indianapolis" w:date="2013-10-23T13:59:00Z">
        <w:r w:rsidR="00F96365">
          <w:rPr>
            <w:highlight w:val="green"/>
          </w:rPr>
          <w:t>0</w:t>
        </w:r>
      </w:ins>
      <w:r w:rsidRPr="00000499">
        <w:rPr>
          <w:highlight w:val="green"/>
          <w:rPrChange w:id="1181" w:author="Russell Thomas" w:date="2013-09-17T12:03:00Z">
            <w:rPr>
              <w:rFonts w:ascii="Courier New" w:hAnsi="Courier New"/>
              <w:b w:val="0"/>
              <w:noProof/>
              <w:snapToGrid w:val="0"/>
              <w:sz w:val="26"/>
              <w:szCs w:val="24"/>
              <w:u w:val="single"/>
            </w:rPr>
          </w:rPrChange>
        </w:rPr>
        <w:t>13.</w:t>
      </w:r>
      <w:del w:id="1182" w:author="Bob Rudis" w:date="2013-11-03T20:52:00Z">
        <w:r w:rsidRPr="00000499" w:rsidDel="00D719EC">
          <w:rPr>
            <w:highlight w:val="green"/>
            <w:rPrChange w:id="1183" w:author="Russell Thomas" w:date="2013-09-17T12:03:00Z">
              <w:rPr>
                <w:rFonts w:ascii="Courier New" w:hAnsi="Courier New"/>
                <w:b w:val="0"/>
                <w:noProof/>
                <w:snapToGrid w:val="0"/>
                <w:sz w:val="26"/>
                <w:szCs w:val="24"/>
                <w:u w:val="single"/>
              </w:rPr>
            </w:rPrChange>
          </w:rPr>
          <w:delText>pdf</w:delText>
        </w:r>
      </w:del>
      <w:proofErr w:type="gramStart"/>
      <w:ins w:id="1184" w:author="Bob Rudis" w:date="2013-11-03T20:52:00Z">
        <w:r w:rsidR="00D719EC">
          <w:rPr>
            <w:highlight w:val="green"/>
          </w:rPr>
          <w:t>eps</w:t>
        </w:r>
      </w:ins>
      <w:proofErr w:type="gramEnd"/>
      <w:r w:rsidRPr="00000499">
        <w:rPr>
          <w:highlight w:val="green"/>
          <w:rPrChange w:id="1185" w:author="Russell Thomas" w:date="2013-09-17T12:03:00Z">
            <w:rPr>
              <w:rFonts w:ascii="Courier New" w:hAnsi="Courier New"/>
              <w:b w:val="0"/>
              <w:noProof/>
              <w:snapToGrid w:val="0"/>
              <w:sz w:val="26"/>
              <w:szCs w:val="24"/>
              <w:u w:val="single"/>
            </w:rPr>
          </w:rPrChange>
        </w:rPr>
        <w:t>]</w:t>
      </w:r>
    </w:p>
    <w:p w14:paraId="1DE16A40" w14:textId="4C430EBD" w:rsidR="0028210F" w:rsidRDefault="007301C0" w:rsidP="00776248">
      <w:pPr>
        <w:pStyle w:val="ParaContinued"/>
        <w:pPrChange w:id="1186" w:author="Bob Rudis" w:date="2013-11-03T21:06:00Z">
          <w:pPr>
            <w:pStyle w:val="ParaContinued"/>
          </w:pPr>
        </w:pPrChange>
      </w:pPr>
      <w:r>
        <w:t>Knowing there was a 2</w:t>
      </w:r>
      <w:ins w:id="1187" w:author="Kezia Endsley" w:date="2013-09-30T11:03:00Z">
        <w:r w:rsidR="00441A2D">
          <w:t>,</w:t>
        </w:r>
      </w:ins>
      <w:r>
        <w:t>000+</w:t>
      </w:r>
      <w:ins w:id="1188" w:author="Kezia Endsley" w:date="2013-09-30T10:02:00Z">
        <w:r w:rsidR="00C06CA6">
          <w:t xml:space="preserve"> percent</w:t>
        </w:r>
      </w:ins>
      <w:del w:id="1189" w:author="Kezia Endsley" w:date="2013-09-30T10:02:00Z">
        <w:r w:rsidDel="00C06CA6">
          <w:delText>%</w:delText>
        </w:r>
      </w:del>
      <w:r>
        <w:t xml:space="preserve"> change in volume for this port is</w:t>
      </w:r>
      <w:r w:rsidR="00384738">
        <w:t xml:space="preserve"> definitely more actionable</w:t>
      </w:r>
      <w:r w:rsidR="00DC546B">
        <w:t xml:space="preserve"> </w:t>
      </w:r>
      <w:r>
        <w:t xml:space="preserve">that a raw session count. That’s a significant change that should trigger an investigation into </w:t>
      </w:r>
      <w:r w:rsidRPr="00776248">
        <w:rPr>
          <w:i/>
          <w:rPrChange w:id="1190" w:author="Bob Rudis" w:date="2013-11-03T21:05:00Z">
            <w:rPr/>
          </w:rPrChange>
        </w:rPr>
        <w:t>why</w:t>
      </w:r>
      <w:ins w:id="1191" w:author="Bob Rudis" w:date="2013-11-03T21:05:00Z">
        <w:r w:rsidR="00776248">
          <w:rPr>
            <w:i/>
          </w:rPr>
          <w:t xml:space="preserve">. </w:t>
        </w:r>
      </w:ins>
      <w:del w:id="1192" w:author="Bob Rudis" w:date="2013-11-03T21:05:00Z">
        <w:r w:rsidDel="00776248">
          <w:delText xml:space="preserve"> (</w:delText>
        </w:r>
      </w:del>
      <w:ins w:id="1193" w:author="Kent, Kevin - Indianapolis" w:date="2013-10-23T13:59:00Z">
        <w:del w:id="1194" w:author="Bob Rudis" w:date="2013-11-03T21:05:00Z">
          <w:r w:rsidR="00F96365" w:rsidDel="00776248">
            <w:delText>for</w:delText>
          </w:r>
        </w:del>
      </w:ins>
      <w:ins w:id="1195" w:author="Bob Rudis" w:date="2013-11-03T21:05:00Z">
        <w:r w:rsidR="00776248">
          <w:t>For</w:t>
        </w:r>
      </w:ins>
      <w:ins w:id="1196" w:author="Kent, Kevin - Indianapolis" w:date="2013-10-23T13:59:00Z">
        <w:r w:rsidR="00F96365">
          <w:t xml:space="preserve"> example, </w:t>
        </w:r>
      </w:ins>
      <w:ins w:id="1197" w:author="Kezia Endsley" w:date="2013-09-30T11:36:00Z">
        <w:r w:rsidR="001C0221">
          <w:t xml:space="preserve">you might </w:t>
        </w:r>
      </w:ins>
      <w:del w:id="1198" w:author="Kezia Endsley" w:date="2013-09-30T10:04:00Z">
        <w:r w:rsidDel="004A6A95">
          <w:delText xml:space="preserve">e.g. </w:delText>
        </w:r>
      </w:del>
      <w:r>
        <w:t>examine which nodes were involved in the communication, check to see if external</w:t>
      </w:r>
      <w:ins w:id="1199" w:author="Bob Rudis" w:date="2013-11-03T21:06:00Z">
        <w:r w:rsidR="00776248">
          <w:t xml:space="preserve"> </w:t>
        </w:r>
        <w:r w:rsidR="00776248" w:rsidRPr="00776248">
          <w:t>Information Sharing and Analysis Center</w:t>
        </w:r>
        <w:r w:rsidR="00776248">
          <w:t>s</w:t>
        </w:r>
      </w:ins>
      <w:r>
        <w:t xml:space="preserve"> </w:t>
      </w:r>
      <w:ins w:id="1200" w:author="Bob Rudis" w:date="2013-11-03T21:06:00Z">
        <w:r w:rsidR="00776248">
          <w:t>(</w:t>
        </w:r>
      </w:ins>
      <w:r w:rsidR="00000499" w:rsidRPr="00000499">
        <w:rPr>
          <w:highlight w:val="cyan"/>
          <w:rPrChange w:id="1201" w:author="Kezia Endsley" w:date="2013-09-30T11:36:00Z">
            <w:rPr>
              <w:rFonts w:ascii="Courier New" w:hAnsi="Courier New"/>
              <w:noProof/>
              <w:szCs w:val="24"/>
              <w:u w:val="single"/>
            </w:rPr>
          </w:rPrChange>
        </w:rPr>
        <w:t>ISACs</w:t>
      </w:r>
      <w:ins w:id="1202" w:author="Bob Rudis" w:date="2013-11-03T21:06:00Z">
        <w:r w:rsidR="00776248">
          <w:t>)</w:t>
        </w:r>
      </w:ins>
      <w:r>
        <w:t xml:space="preserve"> identified malicious </w:t>
      </w:r>
      <w:ins w:id="1203" w:author="Kezia Endsley" w:date="2013-09-30T11:35:00Z">
        <w:r w:rsidR="001C0221">
          <w:t xml:space="preserve">activity </w:t>
        </w:r>
      </w:ins>
      <w:r>
        <w:t>on this port</w:t>
      </w:r>
      <w:del w:id="1204" w:author="Bob Rudis" w:date="2013-11-03T21:06:00Z">
        <w:r w:rsidDel="00776248">
          <w:delText>, etc</w:delText>
        </w:r>
      </w:del>
      <w:del w:id="1205" w:author="Kezia Endsley" w:date="2013-09-30T10:02:00Z">
        <w:r w:rsidDel="00C06CA6">
          <w:delText>.</w:delText>
        </w:r>
      </w:del>
      <w:ins w:id="1206" w:author="Kezia Endsley" w:date="2013-09-30T10:02:00Z">
        <w:del w:id="1207" w:author="Bob Rudis" w:date="2013-11-03T21:06:00Z">
          <w:r w:rsidR="00C06CA6" w:rsidDel="00776248">
            <w:delText>and so on</w:delText>
          </w:r>
        </w:del>
      </w:ins>
      <w:del w:id="1208" w:author="Bob Rudis" w:date="2013-11-03T21:06:00Z">
        <w:r w:rsidDel="00776248">
          <w:delText>)</w:delText>
        </w:r>
      </w:del>
      <w:r>
        <w:t xml:space="preserve">. </w:t>
      </w:r>
      <w:del w:id="1209" w:author="Kezia Endsley" w:date="2013-09-30T11:03:00Z">
        <w:r w:rsidDel="00441A2D">
          <w:delText xml:space="preserve">While </w:delText>
        </w:r>
      </w:del>
      <w:ins w:id="1210" w:author="Kezia Endsley" w:date="2013-09-30T11:03:00Z">
        <w:r w:rsidR="00441A2D">
          <w:t xml:space="preserve">Although </w:t>
        </w:r>
      </w:ins>
      <w:ins w:id="1211" w:author="Kezia Endsley" w:date="2013-09-30T11:36:00Z">
        <w:r w:rsidR="001C0221">
          <w:t xml:space="preserve">it’s </w:t>
        </w:r>
      </w:ins>
      <w:r>
        <w:t xml:space="preserve">not perfect, it’s </w:t>
      </w:r>
      <w:r w:rsidR="00384738">
        <w:t>a</w:t>
      </w:r>
      <w:r>
        <w:t xml:space="preserve"> good</w:t>
      </w:r>
      <w:r w:rsidR="00384738">
        <w:t xml:space="preserve">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rsidR="00943A6A">
        <w:t>measures work</w:t>
      </w:r>
      <w:ins w:id="1212" w:author="Kezia Endsley" w:date="2013-09-30T11:36:00Z">
        <w:r w:rsidR="001C0221">
          <w:t>s</w:t>
        </w:r>
      </w:ins>
      <w:r w:rsidR="00943A6A">
        <w:t xml:space="preserve"> better for the team.</w:t>
      </w:r>
    </w:p>
    <w:p w14:paraId="6BB5EE71" w14:textId="77777777" w:rsidR="001C0221" w:rsidRDefault="001C0221" w:rsidP="001C0221">
      <w:pPr>
        <w:pStyle w:val="QueryPara"/>
        <w:numPr>
          <w:ins w:id="1213" w:author="Kezia Endsley" w:date="2013-09-30T11:36:00Z"/>
        </w:numPr>
        <w:rPr>
          <w:ins w:id="1214" w:author="Bob Rudis" w:date="2013-11-03T21:06:00Z"/>
        </w:rPr>
      </w:pPr>
      <w:ins w:id="1215" w:author="Kezia Endsley" w:date="2013-09-30T11:36:00Z">
        <w:r w:rsidRPr="00F96365">
          <w:rPr>
            <w:highlight w:val="cyan"/>
            <w:rPrChange w:id="1216" w:author="Kent, Kevin - Indianapolis" w:date="2013-10-23T14:00:00Z">
              <w:rPr/>
            </w:rPrChange>
          </w:rPr>
          <w:t>[[Author: Will your readers know what ISACs are above without explaining or spelling out this first time? Kezia]]</w:t>
        </w:r>
      </w:ins>
    </w:p>
    <w:p w14:paraId="43994BA4" w14:textId="77777777" w:rsidR="00776248" w:rsidRDefault="00776248" w:rsidP="001C0221">
      <w:pPr>
        <w:pStyle w:val="QueryPara"/>
        <w:numPr>
          <w:ins w:id="1217" w:author="Kezia Endsley" w:date="2013-09-30T11:36:00Z"/>
        </w:numPr>
        <w:rPr>
          <w:ins w:id="1218" w:author="Bob Rudis" w:date="2013-11-03T21:06:00Z"/>
        </w:rPr>
      </w:pPr>
    </w:p>
    <w:p w14:paraId="6AF7AA64" w14:textId="3D2161E5" w:rsidR="00776248" w:rsidRDefault="00776248" w:rsidP="001C0221">
      <w:pPr>
        <w:pStyle w:val="QueryPara"/>
        <w:numPr>
          <w:ins w:id="1219" w:author="Kezia Endsley" w:date="2013-09-30T11:36:00Z"/>
        </w:numPr>
        <w:rPr>
          <w:ins w:id="1220" w:author="Kezia Endsley" w:date="2013-09-30T11:36:00Z"/>
        </w:rPr>
      </w:pPr>
      <w:ins w:id="1221" w:author="Bob Rudis" w:date="2013-11-03T21:06:00Z">
        <w:r>
          <w:t xml:space="preserve">AR: </w:t>
        </w:r>
        <w:r w:rsidR="00160382">
          <w:t>modified it</w:t>
        </w:r>
      </w:ins>
    </w:p>
    <w:p w14:paraId="3D89530C" w14:textId="77777777" w:rsidR="0028210F" w:rsidRDefault="00613E5C" w:rsidP="0028210F">
      <w:pPr>
        <w:pStyle w:val="H2"/>
      </w:pPr>
      <w:r>
        <w:t>Raising Dashboard Awareness</w:t>
      </w:r>
    </w:p>
    <w:p w14:paraId="5843BFB6" w14:textId="77777777"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r w:rsidR="004C1358">
        <w:t>t</w:t>
      </w:r>
      <w:r w:rsidR="008E04E7">
        <w:t>es, sessions</w:t>
      </w:r>
      <w:ins w:id="1222" w:author="Kezia Endsley" w:date="2013-09-30T11:37:00Z">
        <w:r w:rsidR="00282D97">
          <w:t>,</w:t>
        </w:r>
      </w:ins>
      <w:r w:rsidR="008E04E7">
        <w:t xml:space="preserve"> and IP addresses. How are you going to measure the effectiveness of </w:t>
      </w:r>
      <w:r w:rsidR="005C04BB">
        <w:t>an</w:t>
      </w:r>
      <w:r w:rsidR="008E04E7">
        <w:t xml:space="preserve"> awareness </w:t>
      </w:r>
      <w:r w:rsidR="005C04BB">
        <w:t>program?</w:t>
      </w:r>
    </w:p>
    <w:p w14:paraId="3A1E867B" w14:textId="77777777" w:rsidR="005C04BB" w:rsidRDefault="005C04BB" w:rsidP="0028210F">
      <w:pPr>
        <w:pStyle w:val="Para"/>
      </w:pPr>
      <w:del w:id="1223" w:author="Russell Thomas" w:date="2013-09-17T12:58:00Z">
        <w:r w:rsidDel="00964902">
          <w:delText>After some research</w:delText>
        </w:r>
      </w:del>
      <w:ins w:id="1224" w:author="Russell Thomas" w:date="2013-09-17T13:01:00Z">
        <w:del w:id="1225" w:author="Kent, Kevin - Indianapolis" w:date="2013-10-23T14:01:00Z">
          <w:r w:rsidR="00964902" w:rsidDel="00F96365">
            <w:delText>Let’s c</w:delText>
          </w:r>
        </w:del>
      </w:ins>
      <w:ins w:id="1226" w:author="Kent, Kevin - Indianapolis" w:date="2013-10-23T14:01:00Z">
        <w:r w:rsidR="00F96365">
          <w:t>C</w:t>
        </w:r>
      </w:ins>
      <w:ins w:id="1227" w:author="Russell Thomas" w:date="2013-09-17T13:01:00Z">
        <w:r w:rsidR="00964902">
          <w:t>onsider the advice offered on</w:t>
        </w:r>
      </w:ins>
      <w:ins w:id="1228" w:author="Russell Thomas" w:date="2013-09-17T12:59:00Z">
        <w:r w:rsidR="00964902">
          <w:t xml:space="preserve"> the website </w:t>
        </w:r>
      </w:ins>
      <w:ins w:id="1229" w:author="Russell Thomas" w:date="2013-09-17T13:00:00Z">
        <w:r w:rsidR="00964902">
          <w:t>of</w:t>
        </w:r>
      </w:ins>
      <w:ins w:id="1230" w:author="Russell Thomas" w:date="2013-09-17T12:59:00Z">
        <w:r w:rsidR="00964902">
          <w:t xml:space="preserve"> the SANS </w:t>
        </w:r>
      </w:ins>
      <w:ins w:id="1231" w:author="Kezia Endsley" w:date="2013-09-30T11:37:00Z">
        <w:r w:rsidR="00282D97">
          <w:t>“</w:t>
        </w:r>
      </w:ins>
      <w:ins w:id="1232" w:author="Russell Thomas" w:date="2013-09-17T12:59:00Z">
        <w:r w:rsidR="00964902">
          <w:t>Securing the Human</w:t>
        </w:r>
      </w:ins>
      <w:ins w:id="1233" w:author="Kezia Endsley" w:date="2013-09-30T11:37:00Z">
        <w:r w:rsidR="00282D97">
          <w:t>”</w:t>
        </w:r>
      </w:ins>
      <w:ins w:id="1234" w:author="Russell Thomas" w:date="2013-09-17T12:59:00Z">
        <w:r w:rsidR="00964902">
          <w:t xml:space="preserve"> project</w:t>
        </w:r>
      </w:ins>
      <w:del w:id="1235" w:author="Russell Thomas" w:date="2013-09-17T12:59:00Z">
        <w:r w:rsidDel="00964902">
          <w:delText xml:space="preserve"> </w:delText>
        </w:r>
      </w:del>
      <w:r>
        <w:t>(</w:t>
      </w:r>
      <w:r w:rsidR="00000499" w:rsidRPr="00000499">
        <w:rPr>
          <w:rStyle w:val="InlineURL"/>
          <w:highlight w:val="green"/>
          <w:rPrChange w:id="1236" w:author="Russell Thomas" w:date="2013-09-17T12:58:00Z">
            <w:rPr>
              <w:rStyle w:val="InlineURL"/>
              <w:snapToGrid/>
            </w:rPr>
          </w:rPrChange>
        </w:rPr>
        <w:t>http://www.securingthehuman.org/resources/metrics</w:t>
      </w:r>
      <w:r>
        <w:t>)</w:t>
      </w:r>
      <w:ins w:id="1237" w:author="Russell Thomas" w:date="2013-09-17T13:01:00Z">
        <w:r w:rsidR="00964902">
          <w:t>.</w:t>
        </w:r>
      </w:ins>
      <w:r>
        <w:t xml:space="preserve"> </w:t>
      </w:r>
      <w:ins w:id="1238" w:author="Russell Thomas" w:date="2013-09-17T13:01:00Z">
        <w:r w:rsidR="00964902">
          <w:t>There, you will find</w:t>
        </w:r>
      </w:ins>
      <w:del w:id="1239" w:author="Russell Thomas" w:date="2013-09-17T13:01:00Z">
        <w:r w:rsidDel="00964902">
          <w:delText>you find there</w:delText>
        </w:r>
      </w:del>
      <w:r>
        <w:t xml:space="preserve"> </w:t>
      </w:r>
      <w:del w:id="1240" w:author="Russell Thomas" w:date="2013-09-17T13:01:00Z">
        <w:r w:rsidDel="00964902">
          <w:delText xml:space="preserve">are </w:delText>
        </w:r>
      </w:del>
      <w:r>
        <w:t>some seemingly “easy” measures</w:t>
      </w:r>
      <w:ins w:id="1241" w:author="Russell Thomas" w:date="2013-09-17T13:02:00Z">
        <w:r w:rsidR="00964902">
          <w:t xml:space="preserve"> such as </w:t>
        </w:r>
        <w:r w:rsidR="00000499" w:rsidRPr="00000499">
          <w:rPr>
            <w:rPrChange w:id="1242" w:author="Kezia Endsley" w:date="2013-09-30T11:37:00Z">
              <w:rPr>
                <w:rFonts w:ascii="Courier New" w:hAnsi="Courier New"/>
                <w:i/>
                <w:noProof/>
                <w:u w:val="single"/>
              </w:rPr>
            </w:rPrChange>
          </w:rPr>
          <w:t>“</w:t>
        </w:r>
      </w:ins>
      <w:ins w:id="1243" w:author="Kezia Endsley" w:date="2013-09-30T11:38:00Z">
        <w:r w:rsidR="00D66B83">
          <w:t>percent</w:t>
        </w:r>
      </w:ins>
      <w:ins w:id="1244" w:author="Russell Thomas" w:date="2013-09-17T13:02:00Z">
        <w:del w:id="1245" w:author="Kezia Endsley" w:date="2013-09-30T11:38:00Z">
          <w:r w:rsidR="00000499" w:rsidRPr="00000499">
            <w:rPr>
              <w:rPrChange w:id="1246" w:author="Kezia Endsley" w:date="2013-09-30T11:37:00Z">
                <w:rPr>
                  <w:rFonts w:ascii="Courier New" w:hAnsi="Courier New"/>
                  <w:i/>
                  <w:noProof/>
                  <w:u w:val="single"/>
                </w:rPr>
              </w:rPrChange>
            </w:rPr>
            <w:delText>%</w:delText>
          </w:r>
        </w:del>
        <w:r w:rsidR="00000499" w:rsidRPr="00000499">
          <w:rPr>
            <w:rPrChange w:id="1247" w:author="Kezia Endsley" w:date="2013-09-30T11:37:00Z">
              <w:rPr>
                <w:rFonts w:ascii="Courier New" w:hAnsi="Courier New"/>
                <w:i/>
                <w:noProof/>
                <w:u w:val="single"/>
              </w:rPr>
            </w:rPrChange>
          </w:rPr>
          <w:t xml:space="preserve"> completion of annual security awareness training</w:t>
        </w:r>
      </w:ins>
      <w:ins w:id="1248" w:author="Kezia Endsley" w:date="2013-09-30T11:37:00Z">
        <w:r w:rsidR="00282D97">
          <w:t>,</w:t>
        </w:r>
      </w:ins>
      <w:ins w:id="1249" w:author="Russell Thomas" w:date="2013-09-17T13:02:00Z">
        <w:r w:rsidR="00964902" w:rsidRPr="00282D97">
          <w:t>”</w:t>
        </w:r>
      </w:ins>
      <w:ins w:id="1250" w:author="Russell Thomas" w:date="2013-09-17T13:01:00Z">
        <w:del w:id="1251" w:author="Kezia Endsley" w:date="2013-09-30T11:37:00Z">
          <w:r w:rsidR="00964902" w:rsidRPr="00282D97" w:rsidDel="00282D97">
            <w:delText>,</w:delText>
          </w:r>
        </w:del>
        <w:r w:rsidR="00964902" w:rsidRPr="00282D97">
          <w:t xml:space="preserve"> b</w:t>
        </w:r>
        <w:r w:rsidR="00964902">
          <w:t>ut</w:t>
        </w:r>
      </w:ins>
      <w:r>
        <w:t xml:space="preserve"> t</w:t>
      </w:r>
      <w:del w:id="1252" w:author="Russell Thomas" w:date="2013-09-17T13:01:00Z">
        <w:r w:rsidDel="00964902">
          <w:delText>hat you</w:delText>
        </w:r>
      </w:del>
      <w:ins w:id="1253" w:author="Kezia Endsley" w:date="2013-09-30T11:03:00Z">
        <w:r w:rsidR="00441A2D">
          <w:t xml:space="preserve"> </w:t>
        </w:r>
      </w:ins>
      <w:ins w:id="1254" w:author="Russell Thomas" w:date="2013-09-17T13:01:00Z">
        <w:r w:rsidR="00964902">
          <w:t>these</w:t>
        </w:r>
      </w:ins>
      <w:r>
        <w:t xml:space="preserve"> </w:t>
      </w:r>
      <w:ins w:id="1255" w:author="Kent, Kevin - Indianapolis" w:date="2013-10-23T14:02:00Z">
        <w:r w:rsidR="00F96365">
          <w:t xml:space="preserve">you </w:t>
        </w:r>
      </w:ins>
      <w:ins w:id="1256" w:author="Russell Thomas" w:date="2013-09-17T13:00:00Z">
        <w:r w:rsidR="00964902">
          <w:t>should</w:t>
        </w:r>
      </w:ins>
      <w:ins w:id="1257" w:author="Russell Thomas" w:date="2013-09-17T13:01:00Z">
        <w:del w:id="1258" w:author="Kent, Kevin - Indianapolis" w:date="2013-10-23T14:02:00Z">
          <w:r w:rsidR="00964902" w:rsidDel="00F96365">
            <w:delText xml:space="preserve"> be</w:delText>
          </w:r>
        </w:del>
      </w:ins>
      <w:ins w:id="1259" w:author="Russell Thomas" w:date="2013-09-17T13:00:00Z">
        <w:r w:rsidR="00964902">
          <w:t xml:space="preserve"> </w:t>
        </w:r>
      </w:ins>
      <w:r>
        <w:t>quickly dismiss</w:t>
      </w:r>
      <w:ins w:id="1260" w:author="Russell Thomas" w:date="2013-09-17T13:01:00Z">
        <w:del w:id="1261" w:author="Kent, Kevin - Indianapolis" w:date="2013-10-23T14:02:00Z">
          <w:r w:rsidR="00964902" w:rsidDel="00F96365">
            <w:delText>ed</w:delText>
          </w:r>
        </w:del>
      </w:ins>
      <w:ins w:id="1262" w:author="Russell Thomas" w:date="2013-09-17T13:02:00Z">
        <w:r w:rsidR="00964902">
          <w:t>.</w:t>
        </w:r>
      </w:ins>
      <w:del w:id="1263" w:author="Russell Thomas" w:date="2013-09-17T13:02:00Z">
        <w:r w:rsidDel="00964902">
          <w:delText xml:space="preserve">, such as </w:delText>
        </w:r>
        <w:r w:rsidRPr="005C04BB" w:rsidDel="00964902">
          <w:rPr>
            <w:i/>
          </w:rPr>
          <w:delText>“% completion of annual security awareness training</w:delText>
        </w:r>
        <w:r w:rsidDel="00964902">
          <w:delText>”</w:delText>
        </w:r>
      </w:del>
      <w:r>
        <w:t xml:space="preserve">. That </w:t>
      </w:r>
      <w:del w:id="1264" w:author="Russell Thomas" w:date="2013-09-17T13:02:00Z">
        <w:r w:rsidDel="00964902">
          <w:delText xml:space="preserve">one </w:delText>
        </w:r>
      </w:del>
      <w:ins w:id="1265" w:author="Russell Thomas" w:date="2013-09-17T13:02:00Z">
        <w:r w:rsidR="00964902">
          <w:t xml:space="preserve">example </w:t>
        </w:r>
      </w:ins>
      <w:r>
        <w:t xml:space="preserve">may be good for a compliance dashboard, but it’s not what the CISO is looking for. </w:t>
      </w:r>
      <w:ins w:id="1266" w:author="Russell Thomas" w:date="2013-09-17T13:02:00Z">
        <w:r w:rsidR="00964902">
          <w:t>Instead, t</w:t>
        </w:r>
      </w:ins>
      <w:del w:id="1267" w:author="Russell Thomas" w:date="2013-09-17T13:02:00Z">
        <w:r w:rsidDel="00964902">
          <w:delText>T</w:delText>
        </w:r>
      </w:del>
      <w:r>
        <w:t xml:space="preserve">here </w:t>
      </w:r>
      <w:proofErr w:type="gramStart"/>
      <w:r>
        <w:t>are</w:t>
      </w:r>
      <w:proofErr w:type="gramEnd"/>
      <w:r>
        <w:t xml:space="preserve"> some good candidates</w:t>
      </w:r>
      <w:r w:rsidR="00740255">
        <w:t xml:space="preserve"> that you </w:t>
      </w:r>
      <w:ins w:id="1268" w:author="Kent, Kevin - Indianapolis" w:date="2013-10-23T14:02:00Z">
        <w:r w:rsidR="00F96365">
          <w:t xml:space="preserve">can </w:t>
        </w:r>
      </w:ins>
      <w:r w:rsidR="00740255">
        <w:t>hone in on</w:t>
      </w:r>
      <w:r>
        <w:t>:</w:t>
      </w:r>
    </w:p>
    <w:p w14:paraId="4019DC99" w14:textId="77777777" w:rsidR="005C04BB" w:rsidRDefault="005C04BB" w:rsidP="00151D07">
      <w:pPr>
        <w:pStyle w:val="ListBulleted"/>
      </w:pPr>
      <w:r>
        <w:t>Tracking the number of people who fall victim to a phishing attack</w:t>
      </w:r>
    </w:p>
    <w:p w14:paraId="3B30B119" w14:textId="77777777" w:rsidR="005C04BB" w:rsidRDefault="005C04BB" w:rsidP="00151D07">
      <w:pPr>
        <w:pStyle w:val="ListBulleted"/>
      </w:pPr>
      <w:r>
        <w:lastRenderedPageBreak/>
        <w:t>Tracking the number of people who detect and report a phishing attack</w:t>
      </w:r>
    </w:p>
    <w:p w14:paraId="5606EBEA" w14:textId="77777777" w:rsidR="005C04BB" w:rsidRDefault="005C04BB" w:rsidP="00151D07">
      <w:pPr>
        <w:pStyle w:val="ListBulleted"/>
      </w:pPr>
      <w:r>
        <w:t>Tracking the results from a comprehensive security awareness survey</w:t>
      </w:r>
    </w:p>
    <w:p w14:paraId="6295560F" w14:textId="77777777" w:rsidR="00151D07" w:rsidRDefault="00740255" w:rsidP="00740255">
      <w:pPr>
        <w:pStyle w:val="ParaContinued"/>
      </w:pPr>
      <w:del w:id="1269" w:author="Russell Thomas" w:date="2013-09-17T13:03:00Z">
        <w:r w:rsidDel="00964902">
          <w:delText>and choose to bring</w:delText>
        </w:r>
      </w:del>
      <w:ins w:id="1270" w:author="Russell Thomas" w:date="2013-09-17T13:03:00Z">
        <w:r w:rsidR="00964902">
          <w:t>You might offer these to your</w:t>
        </w:r>
      </w:ins>
      <w:r>
        <w:t xml:space="preserve"> </w:t>
      </w:r>
      <w:del w:id="1271" w:author="Russell Thomas" w:date="2013-09-17T13:03:00Z">
        <w:r w:rsidDel="00964902">
          <w:delText xml:space="preserve">to the </w:delText>
        </w:r>
      </w:del>
      <w:r>
        <w:t xml:space="preserve">CISO to see which one(s) </w:t>
      </w:r>
      <w:del w:id="1272" w:author="Kezia Endsley" w:date="2013-09-30T11:38:00Z">
        <w:r w:rsidDel="002B4E72">
          <w:delText xml:space="preserve">may </w:delText>
        </w:r>
      </w:del>
      <w:r>
        <w:t>meet her objective</w:t>
      </w:r>
      <w:ins w:id="1273" w:author="Russell Thomas" w:date="2013-09-17T13:03:00Z">
        <w:r w:rsidR="00964902">
          <w:t>s</w:t>
        </w:r>
      </w:ins>
      <w:r>
        <w:t xml:space="preserve">. After your discussion, she chooses to go the security awareness survey route. </w:t>
      </w:r>
      <w:r w:rsidR="00061EB8">
        <w:t>For you, t</w:t>
      </w:r>
      <w:r>
        <w:t xml:space="preserve">his means working with the appropriate internal groups to </w:t>
      </w:r>
      <w:r w:rsidR="00061EB8">
        <w:t xml:space="preserve">regularly </w:t>
      </w:r>
      <w:r>
        <w:t>set</w:t>
      </w:r>
      <w:ins w:id="1274" w:author="Kezia Endsley" w:date="2013-09-30T11:38:00Z">
        <w:r w:rsidR="002B4E72">
          <w:t xml:space="preserve"> </w:t>
        </w:r>
      </w:ins>
      <w:r>
        <w:t xml:space="preserve">up the survey, </w:t>
      </w:r>
      <w:r w:rsidR="00061EB8">
        <w:t>select the recipients, distribute the survey</w:t>
      </w:r>
      <w:ins w:id="1275" w:author="Kezia Endsley" w:date="2013-09-30T11:38:00Z">
        <w:r w:rsidR="006A3045">
          <w:t>,</w:t>
        </w:r>
      </w:ins>
      <w:r w:rsidR="00061EB8">
        <w:t xml:space="preserve"> and collect, </w:t>
      </w:r>
      <w:r w:rsidR="007E0E55">
        <w:t>analyze</w:t>
      </w:r>
      <w:ins w:id="1276" w:author="Kezia Endsley" w:date="2013-09-30T11:38:00Z">
        <w:r w:rsidR="006A3045">
          <w:t>,</w:t>
        </w:r>
      </w:ins>
      <w:r w:rsidR="007E0E55">
        <w:t xml:space="preserve"> and publish the results. However, dealing with the mechanics of the survey is the easy part.</w:t>
      </w:r>
    </w:p>
    <w:p w14:paraId="1613666D" w14:textId="77777777" w:rsidR="007E0E55" w:rsidRDefault="007E0E55" w:rsidP="007E0E55">
      <w:pPr>
        <w:pStyle w:val="Para"/>
      </w:pPr>
      <w:r>
        <w:t xml:space="preserve">This dashboard request is going a bit more smoothly than the last one, but </w:t>
      </w:r>
      <w:ins w:id="1277" w:author="Kezia Endsley" w:date="2013-09-30T11:39:00Z">
        <w:r w:rsidR="006A3045">
          <w:t xml:space="preserve">still </w:t>
        </w:r>
      </w:ins>
      <w:r>
        <w:t>poses some challenges. Which part of the organization is going to get the survey and when will they receive it? How frequently will you run the survey? What supplemental data will be required if the CISO asks for more information?</w:t>
      </w:r>
    </w:p>
    <w:p w14:paraId="014D296F" w14:textId="77777777" w:rsidR="007E0E55" w:rsidRDefault="00CC3E2F" w:rsidP="007E0E55">
      <w:pPr>
        <w:pStyle w:val="Para"/>
      </w:pPr>
      <w:del w:id="1278" w:author="Kezia Endsley" w:date="2013-09-30T11:39:00Z">
        <w:r w:rsidDel="006A3045">
          <w:delText xml:space="preserve">While </w:delText>
        </w:r>
      </w:del>
      <w:ins w:id="1279" w:author="Kezia Endsley" w:date="2013-09-30T11:39:00Z">
        <w:r w:rsidR="006A3045">
          <w:t xml:space="preserve">Although </w:t>
        </w:r>
      </w:ins>
      <w:r>
        <w:t xml:space="preserve">it may seem intuitive to decide who will receive the survey, </w:t>
      </w:r>
      <w:ins w:id="1280" w:author="Kezia Endsley" w:date="2013-09-30T11:39:00Z">
        <w:r w:rsidR="006A3045">
          <w:t>you</w:t>
        </w:r>
      </w:ins>
      <w:del w:id="1281" w:author="Kezia Endsley" w:date="2013-09-30T11:39:00Z">
        <w:r w:rsidDel="006A3045">
          <w:delText>we</w:delText>
        </w:r>
      </w:del>
      <w:r>
        <w:t xml:space="preserve"> actually </w:t>
      </w:r>
      <w:del w:id="1282" w:author="Kezia Endsley" w:date="2013-09-30T11:39:00Z">
        <w:r w:rsidDel="006A3045">
          <w:delText xml:space="preserve">want </w:delText>
        </w:r>
      </w:del>
      <w:ins w:id="1283" w:author="Kezia Endsley" w:date="2013-09-30T11:39:00Z">
        <w:r w:rsidR="006A3045">
          <w:t xml:space="preserve">need </w:t>
        </w:r>
      </w:ins>
      <w:r>
        <w:t>to step back and define who</w:t>
      </w:r>
      <w:r w:rsidR="00525D64">
        <w:t>m</w:t>
      </w:r>
      <w:r>
        <w:t xml:space="preserve"> </w:t>
      </w:r>
      <w:del w:id="1284" w:author="Kezia Endsley" w:date="2013-09-30T11:39:00Z">
        <w:r w:rsidDel="006A3045">
          <w:delText xml:space="preserve">we </w:delText>
        </w:r>
      </w:del>
      <w:ins w:id="1285" w:author="Kezia Endsley" w:date="2013-09-30T11:39:00Z">
        <w:r w:rsidR="006A3045">
          <w:t xml:space="preserve">you </w:t>
        </w:r>
      </w:ins>
      <w:r>
        <w:t>wan</w:t>
      </w:r>
      <w:r w:rsidR="006A3045">
        <w:t xml:space="preserve">t to describe with the survey. </w:t>
      </w:r>
      <w:r>
        <w:t>In statistics</w:t>
      </w:r>
      <w:ins w:id="1286" w:author="Kezia Endsley" w:date="2013-09-30T11:39:00Z">
        <w:r w:rsidR="006A3045">
          <w:t>,</w:t>
        </w:r>
      </w:ins>
      <w:r>
        <w:t xml:space="preserve"> this is known as defining the </w:t>
      </w:r>
      <w:r w:rsidRPr="00525D64">
        <w:rPr>
          <w:i/>
        </w:rPr>
        <w:t>population</w:t>
      </w:r>
      <w:r>
        <w:t xml:space="preserve"> from which </w:t>
      </w:r>
      <w:del w:id="1287" w:author="Kezia Endsley" w:date="2013-09-30T11:39:00Z">
        <w:r w:rsidDel="006A3045">
          <w:delText xml:space="preserve">we </w:delText>
        </w:r>
      </w:del>
      <w:ins w:id="1288" w:author="Kezia Endsley" w:date="2013-09-30T11:39:00Z">
        <w:r w:rsidR="006A3045">
          <w:t xml:space="preserve">you </w:t>
        </w:r>
      </w:ins>
      <w:r>
        <w:t>want to sample</w:t>
      </w:r>
      <w:r w:rsidR="006A3045">
        <w:t xml:space="preserve">. </w:t>
      </w:r>
      <w:r>
        <w:t xml:space="preserve">For example, if </w:t>
      </w:r>
      <w:del w:id="1289" w:author="Kezia Endsley" w:date="2013-09-30T11:39:00Z">
        <w:r w:rsidDel="006A3045">
          <w:delText xml:space="preserve">we </w:delText>
        </w:r>
      </w:del>
      <w:ins w:id="1290" w:author="Kezia Endsley" w:date="2013-09-30T11:39:00Z">
        <w:r w:rsidR="006A3045">
          <w:t xml:space="preserve">you </w:t>
        </w:r>
      </w:ins>
      <w:r>
        <w:t xml:space="preserve">want to measure all employees, </w:t>
      </w:r>
      <w:del w:id="1291" w:author="Kezia Endsley" w:date="2013-09-30T11:39:00Z">
        <w:r w:rsidDel="006A3045">
          <w:delText>then we</w:delText>
        </w:r>
      </w:del>
      <w:ins w:id="1292" w:author="Kezia Endsley" w:date="2013-09-30T11:39:00Z">
        <w:r w:rsidR="006A3045">
          <w:t>you</w:t>
        </w:r>
      </w:ins>
      <w:r>
        <w:t xml:space="preserve"> should survey a random sample of employees</w:t>
      </w:r>
      <w:r w:rsidR="006A3045">
        <w:t xml:space="preserve">. </w:t>
      </w:r>
      <w:r>
        <w:t xml:space="preserve">If </w:t>
      </w:r>
      <w:del w:id="1293" w:author="Kezia Endsley" w:date="2013-09-30T11:39:00Z">
        <w:r w:rsidDel="006A3045">
          <w:delText xml:space="preserve">we </w:delText>
        </w:r>
      </w:del>
      <w:ins w:id="1294" w:author="Kezia Endsley" w:date="2013-09-30T11:39:00Z">
        <w:r w:rsidR="006A3045">
          <w:t xml:space="preserve">you </w:t>
        </w:r>
      </w:ins>
      <w:r>
        <w:t xml:space="preserve">limit these surveys to one or two departments, </w:t>
      </w:r>
      <w:del w:id="1295" w:author="Kezia Endsley" w:date="2013-09-30T11:39:00Z">
        <w:r w:rsidDel="006A3045">
          <w:delText xml:space="preserve">we </w:delText>
        </w:r>
      </w:del>
      <w:ins w:id="1296" w:author="Kezia Endsley" w:date="2013-09-30T11:39:00Z">
        <w:r w:rsidR="006A3045">
          <w:t xml:space="preserve">you </w:t>
        </w:r>
      </w:ins>
      <w:r>
        <w:t xml:space="preserve">could be introducing bias and </w:t>
      </w:r>
      <w:del w:id="1297" w:author="Kezia Endsley" w:date="2013-09-30T11:39:00Z">
        <w:r w:rsidDel="006A3045">
          <w:delText xml:space="preserve">we </w:delText>
        </w:r>
      </w:del>
      <w:del w:id="1298" w:author="Kezia Endsley" w:date="2013-09-30T11:40:00Z">
        <w:r w:rsidDel="006A3045">
          <w:delText xml:space="preserve">may </w:delText>
        </w:r>
      </w:del>
      <w:ins w:id="1299" w:author="Kezia Endsley" w:date="2013-09-30T11:40:00Z">
        <w:r w:rsidR="006A3045">
          <w:t xml:space="preserve">might </w:t>
        </w:r>
      </w:ins>
      <w:r>
        <w:t xml:space="preserve">not be able to </w:t>
      </w:r>
      <w:del w:id="1300" w:author="Kezia Endsley" w:date="2013-09-30T11:40:00Z">
        <w:r w:rsidDel="006A3045">
          <w:delText>infer about</w:delText>
        </w:r>
      </w:del>
      <w:ins w:id="1301" w:author="Kezia Endsley" w:date="2013-09-30T11:40:00Z">
        <w:r w:rsidR="006A3045">
          <w:t>apply these results to</w:t>
        </w:r>
      </w:ins>
      <w:r>
        <w:t xml:space="preserve"> all employees</w:t>
      </w:r>
      <w:r w:rsidR="006A3045">
        <w:t xml:space="preserve">. </w:t>
      </w:r>
      <w:del w:id="1302" w:author="Kezia Endsley" w:date="2013-09-30T11:40:00Z">
        <w:r w:rsidDel="006A3045">
          <w:delText xml:space="preserve">We </w:delText>
        </w:r>
      </w:del>
      <w:ins w:id="1303" w:author="Kezia Endsley" w:date="2013-09-30T11:40:00Z">
        <w:r w:rsidR="006A3045">
          <w:t xml:space="preserve">You </w:t>
        </w:r>
      </w:ins>
      <w:r>
        <w:t>may also want to think about how and if this survey will be repeated</w:t>
      </w:r>
      <w:r w:rsidR="006A3045">
        <w:t xml:space="preserve">. </w:t>
      </w:r>
      <w:r>
        <w:t xml:space="preserve">If </w:t>
      </w:r>
      <w:del w:id="1304" w:author="Kezia Endsley" w:date="2013-09-30T11:41:00Z">
        <w:r w:rsidDel="006A3045">
          <w:delText xml:space="preserve">we </w:delText>
        </w:r>
      </w:del>
      <w:ins w:id="1305" w:author="Kezia Endsley" w:date="2013-09-30T11:41:00Z">
        <w:r w:rsidR="006A3045">
          <w:t xml:space="preserve">you </w:t>
        </w:r>
      </w:ins>
      <w:r>
        <w:t xml:space="preserve">know </w:t>
      </w:r>
      <w:del w:id="1306" w:author="Kezia Endsley" w:date="2013-09-30T11:41:00Z">
        <w:r w:rsidDel="006A3045">
          <w:delText xml:space="preserve">this </w:delText>
        </w:r>
      </w:del>
      <w:ins w:id="1307" w:author="Kezia Endsley" w:date="2013-09-30T11:41:00Z">
        <w:r w:rsidR="006A3045">
          <w:t xml:space="preserve">the survey </w:t>
        </w:r>
      </w:ins>
      <w:r>
        <w:t xml:space="preserve">will be repeated and </w:t>
      </w:r>
      <w:del w:id="1308" w:author="Kezia Endsley" w:date="2013-09-30T11:41:00Z">
        <w:r w:rsidDel="006A3045">
          <w:delText xml:space="preserve">we </w:delText>
        </w:r>
      </w:del>
      <w:ins w:id="1309" w:author="Kezia Endsley" w:date="2013-09-30T11:41:00Z">
        <w:r w:rsidR="006A3045">
          <w:t xml:space="preserve">you </w:t>
        </w:r>
      </w:ins>
      <w:r>
        <w:t xml:space="preserve">want the results </w:t>
      </w:r>
      <w:ins w:id="1310" w:author="Kezia Endsley" w:date="2013-09-30T11:41:00Z">
        <w:r w:rsidR="006A3045">
          <w:t xml:space="preserve">to be </w:t>
        </w:r>
      </w:ins>
      <w:r>
        <w:t xml:space="preserve">comparable (conducting a </w:t>
      </w:r>
      <w:r w:rsidRPr="00525D64">
        <w:rPr>
          <w:i/>
        </w:rPr>
        <w:t>benchmark study</w:t>
      </w:r>
      <w:r>
        <w:t xml:space="preserve">), </w:t>
      </w:r>
      <w:del w:id="1311" w:author="Kezia Endsley" w:date="2013-09-30T11:41:00Z">
        <w:r w:rsidDel="006A3045">
          <w:delText>we will want</w:delText>
        </w:r>
      </w:del>
      <w:ins w:id="1312" w:author="Kezia Endsley" w:date="2013-09-30T11:41:00Z">
        <w:r w:rsidR="006A3045">
          <w:t>you need</w:t>
        </w:r>
      </w:ins>
      <w:r>
        <w:t xml:space="preserve"> to focus on standardizing the questions and </w:t>
      </w:r>
      <w:del w:id="1313" w:author="Kezia Endsley" w:date="2013-09-30T11:41:00Z">
        <w:r w:rsidDel="006A3045">
          <w:delText xml:space="preserve">our </w:delText>
        </w:r>
      </w:del>
      <w:ins w:id="1314" w:author="Kezia Endsley" w:date="2013-09-30T11:41:00Z">
        <w:r w:rsidR="006A3045">
          <w:t xml:space="preserve">the </w:t>
        </w:r>
      </w:ins>
      <w:r>
        <w:t>long-term goals</w:t>
      </w:r>
      <w:r w:rsidR="006A3045">
        <w:t xml:space="preserve">. </w:t>
      </w:r>
      <w:r>
        <w:t xml:space="preserve">Conducting a survey like this has some challenges and pitfalls, but with a little preparation </w:t>
      </w:r>
      <w:del w:id="1315" w:author="Kezia Endsley" w:date="2013-09-30T11:41:00Z">
        <w:r w:rsidDel="006A3045">
          <w:delText xml:space="preserve">we </w:delText>
        </w:r>
      </w:del>
      <w:ins w:id="1316" w:author="Kezia Endsley" w:date="2013-09-30T11:41:00Z">
        <w:r w:rsidR="006A3045">
          <w:t xml:space="preserve">you </w:t>
        </w:r>
      </w:ins>
      <w:r>
        <w:t xml:space="preserve">can get some interesting and informative data from surveys. </w:t>
      </w:r>
    </w:p>
    <w:p w14:paraId="083B45E5" w14:textId="77777777" w:rsidR="00017AC4" w:rsidRDefault="00017AC4" w:rsidP="007E0E55">
      <w:pPr>
        <w:pStyle w:val="Para"/>
      </w:pPr>
      <w:r>
        <w:t xml:space="preserve">After significant collaboration, you decide to </w:t>
      </w:r>
      <w:r w:rsidR="00CE660E">
        <w:t>focus on new hires as the population</w:t>
      </w:r>
      <w:del w:id="1317" w:author="Kent, Kevin - Indianapolis" w:date="2013-10-23T14:03:00Z">
        <w:r w:rsidR="00CE660E" w:rsidDel="00F96365">
          <w:delText xml:space="preserve"> and</w:delText>
        </w:r>
      </w:del>
      <w:ins w:id="1318" w:author="Kent, Kevin - Indianapolis" w:date="2013-10-23T14:03:00Z">
        <w:r w:rsidR="00F96365">
          <w:t>,</w:t>
        </w:r>
      </w:ins>
      <w:r w:rsidR="00CE660E">
        <w:t xml:space="preserve"> so the samples are defined as </w:t>
      </w:r>
      <w:r>
        <w:t>the monthly new hires as the survey recipients. Most of these individuals are completely unfamiliar with the security awareness program</w:t>
      </w:r>
      <w:ins w:id="1319" w:author="Kezia Endsley" w:date="2013-09-30T11:41:00Z">
        <w:r w:rsidR="00D7053A">
          <w:t xml:space="preserve">. </w:t>
        </w:r>
      </w:ins>
      <w:del w:id="1320" w:author="Kezia Endsley" w:date="2013-09-30T11:41:00Z">
        <w:r w:rsidDel="00D7053A">
          <w:delText xml:space="preserve"> and elements of the security program and there</w:delText>
        </w:r>
      </w:del>
      <w:ins w:id="1321" w:author="Kezia Endsley" w:date="2013-09-30T11:41:00Z">
        <w:r w:rsidR="00D7053A">
          <w:t>There</w:t>
        </w:r>
      </w:ins>
      <w:r>
        <w:t xml:space="preserve"> is a full multi-month training program that interleaves security awareness messages throughout this introduction period. By waiting </w:t>
      </w:r>
      <w:del w:id="1322" w:author="Kent, Kevin - Indianapolis" w:date="2013-10-23T14:04:00Z">
        <w:r w:rsidDel="00F96365">
          <w:delText xml:space="preserve">three </w:delText>
        </w:r>
      </w:del>
      <w:ins w:id="1323" w:author="Kent, Kevin - Indianapolis" w:date="2013-10-23T14:04:00Z">
        <w:r w:rsidR="00F96365">
          <w:t xml:space="preserve">3 </w:t>
        </w:r>
      </w:ins>
      <w:r>
        <w:t xml:space="preserve">months after </w:t>
      </w:r>
      <w:ins w:id="1324" w:author="Kezia Endsley" w:date="2013-09-30T11:42:00Z">
        <w:r w:rsidR="00D7053A">
          <w:t xml:space="preserve">the </w:t>
        </w:r>
      </w:ins>
      <w:r>
        <w:t xml:space="preserve">hire date, you </w:t>
      </w:r>
      <w:del w:id="1325" w:author="Kezia Endsley" w:date="2013-09-30T11:42:00Z">
        <w:r w:rsidDel="00D7053A">
          <w:delText>will be able to</w:delText>
        </w:r>
      </w:del>
      <w:ins w:id="1326" w:author="Kezia Endsley" w:date="2013-09-30T11:42:00Z">
        <w:r w:rsidR="00D7053A">
          <w:t>can</w:t>
        </w:r>
      </w:ins>
      <w:r>
        <w:t xml:space="preserve"> see how much each new hire class retains</w:t>
      </w:r>
      <w:ins w:id="1327" w:author="Kezia Endsley" w:date="2013-09-30T11:42:00Z">
        <w:r w:rsidR="00D7053A">
          <w:t>. You can</w:t>
        </w:r>
      </w:ins>
      <w:r>
        <w:t xml:space="preserve"> </w:t>
      </w:r>
      <w:del w:id="1328" w:author="Kezia Endsley" w:date="2013-09-30T11:42:00Z">
        <w:r w:rsidDel="00D7053A">
          <w:delText xml:space="preserve">and </w:delText>
        </w:r>
      </w:del>
      <w:r>
        <w:t>also get a feel for how tweaks to the awareness program impact new groups.</w:t>
      </w:r>
    </w:p>
    <w:p w14:paraId="64F50901" w14:textId="77777777" w:rsidR="00017AC4" w:rsidRDefault="00017AC4" w:rsidP="007E0E55">
      <w:pPr>
        <w:pStyle w:val="Para"/>
      </w:pPr>
      <w:r>
        <w:lastRenderedPageBreak/>
        <w:t xml:space="preserve">You </w:t>
      </w:r>
      <w:del w:id="1329" w:author="Kezia Endsley" w:date="2013-09-30T11:03:00Z">
        <w:r w:rsidDel="00441A2D">
          <w:delText xml:space="preserve">only </w:delText>
        </w:r>
      </w:del>
      <w:r>
        <w:t xml:space="preserve">get </w:t>
      </w:r>
      <w:ins w:id="1330" w:author="Kezia Endsley" w:date="2013-09-30T11:03:00Z">
        <w:r w:rsidR="00441A2D">
          <w:t xml:space="preserve">only </w:t>
        </w:r>
      </w:ins>
      <w:r>
        <w:t xml:space="preserve">one measure for the CISO dashboard, so </w:t>
      </w:r>
      <w:ins w:id="1331" w:author="Kezia Endsley" w:date="2013-09-30T11:42:00Z">
        <w:r w:rsidR="007254D1">
          <w:t xml:space="preserve">let’s </w:t>
        </w:r>
      </w:ins>
      <w:del w:id="1332" w:author="Kezia Endsley" w:date="2013-09-30T11:03:00Z">
        <w:r w:rsidDel="00441A2D">
          <w:delText xml:space="preserve">you </w:delText>
        </w:r>
      </w:del>
      <w:r>
        <w:t xml:space="preserve">opt for the summary </w:t>
      </w:r>
      <w:r w:rsidR="006875EA">
        <w:t xml:space="preserve">effectiveness </w:t>
      </w:r>
      <w:r>
        <w:t>metric recommended by SANS</w:t>
      </w:r>
      <w:r w:rsidR="00525D64">
        <w:t xml:space="preserve"> (the calculation is documented in their survey materials)</w:t>
      </w:r>
      <w:ins w:id="1333" w:author="Kezia Endsley" w:date="2013-09-30T11:03:00Z">
        <w:r w:rsidR="00441A2D">
          <w:t>.</w:t>
        </w:r>
      </w:ins>
      <w:del w:id="1334" w:author="Kezia Endsley" w:date="2013-09-30T11:03:00Z">
        <w:r w:rsidDel="00441A2D">
          <w:delText>:</w:delText>
        </w:r>
      </w:del>
      <w:ins w:id="1335" w:author="Kezia Endsley" w:date="2013-09-30T11:03:00Z">
        <w:r w:rsidR="00441A2D">
          <w:t xml:space="preserve"> See Table 10-1.</w:t>
        </w:r>
      </w:ins>
    </w:p>
    <w:p w14:paraId="27675427" w14:textId="77777777" w:rsidR="00017AC4" w:rsidRDefault="00441A2D" w:rsidP="00017AC4">
      <w:pPr>
        <w:pStyle w:val="TableCaption"/>
      </w:pPr>
      <w:ins w:id="1336" w:author="Kezia Endsley" w:date="2013-09-30T11:03:00Z">
        <w:r>
          <w:t xml:space="preserve">Table 10-1: </w:t>
        </w:r>
      </w:ins>
      <w:r w:rsidR="00017AC4">
        <w:t xml:space="preserve">Security 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1"/>
        <w:gridCol w:w="6505"/>
      </w:tblGrid>
      <w:tr w:rsidR="00017AC4" w14:paraId="4C39EB03" w14:textId="77777777">
        <w:tc>
          <w:tcPr>
            <w:tcW w:w="0" w:type="auto"/>
          </w:tcPr>
          <w:p w14:paraId="421423CD" w14:textId="77777777" w:rsidR="00017AC4" w:rsidRDefault="00017AC4" w:rsidP="00017AC4">
            <w:pPr>
              <w:pStyle w:val="TableHead"/>
            </w:pPr>
            <w:r>
              <w:t>Security Awareness Risk Level</w:t>
            </w:r>
          </w:p>
        </w:tc>
        <w:tc>
          <w:tcPr>
            <w:tcW w:w="0" w:type="auto"/>
          </w:tcPr>
          <w:p w14:paraId="19AE3BD4" w14:textId="77777777" w:rsidR="00017AC4" w:rsidRDefault="00017AC4" w:rsidP="00017AC4">
            <w:pPr>
              <w:pStyle w:val="TableHead"/>
            </w:pPr>
            <w:r>
              <w:t>Description</w:t>
            </w:r>
          </w:p>
        </w:tc>
      </w:tr>
      <w:tr w:rsidR="00017AC4" w14:paraId="6005EA97" w14:textId="77777777">
        <w:tc>
          <w:tcPr>
            <w:tcW w:w="0" w:type="auto"/>
          </w:tcPr>
          <w:p w14:paraId="64F9B85D" w14:textId="77777777" w:rsidR="00017AC4" w:rsidRDefault="00017AC4" w:rsidP="00017AC4">
            <w:pPr>
              <w:pStyle w:val="TableEntry"/>
            </w:pPr>
            <w:r>
              <w:t>Low (25-39)</w:t>
            </w:r>
          </w:p>
        </w:tc>
        <w:tc>
          <w:tcPr>
            <w:tcW w:w="0" w:type="auto"/>
          </w:tcPr>
          <w:p w14:paraId="5B22C5AA" w14:textId="77777777"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6ED64ACF" w14:textId="77777777">
        <w:tc>
          <w:tcPr>
            <w:tcW w:w="0" w:type="auto"/>
          </w:tcPr>
          <w:p w14:paraId="5E0588E8" w14:textId="77777777" w:rsidR="00017AC4" w:rsidRDefault="00017AC4" w:rsidP="00017AC4">
            <w:pPr>
              <w:pStyle w:val="TableEntry"/>
            </w:pPr>
            <w:r>
              <w:t>Elevated (40-60)</w:t>
            </w:r>
          </w:p>
        </w:tc>
        <w:tc>
          <w:tcPr>
            <w:tcW w:w="0" w:type="auto"/>
          </w:tcPr>
          <w:p w14:paraId="15621542" w14:textId="77777777" w:rsidR="00017AC4" w:rsidRDefault="00017AC4" w:rsidP="00017AC4">
            <w:pPr>
              <w:pStyle w:val="TableEntry"/>
            </w:pPr>
            <w:r w:rsidRPr="00017AC4">
              <w:t>Users have already been trained on organizational security standards and policies</w:t>
            </w:r>
            <w:ins w:id="1337" w:author="Kezia Endsley" w:date="2013-09-30T11:42:00Z">
              <w:r w:rsidR="007254D1">
                <w:t>;</w:t>
              </w:r>
            </w:ins>
            <w:del w:id="1338" w:author="Kezia Endsley" w:date="2013-09-30T11:42:00Z">
              <w:r w:rsidRPr="00017AC4" w:rsidDel="007254D1">
                <w:delText>,</w:delText>
              </w:r>
            </w:del>
            <w:r w:rsidRPr="00017AC4">
              <w:t xml:space="preserve"> they are aware of threats, but may not follow good security principles and controls.</w:t>
            </w:r>
            <w:r>
              <w:t xml:space="preserve"> </w:t>
            </w:r>
          </w:p>
        </w:tc>
      </w:tr>
      <w:tr w:rsidR="00017AC4" w14:paraId="7C1E9769" w14:textId="77777777">
        <w:tc>
          <w:tcPr>
            <w:tcW w:w="0" w:type="auto"/>
          </w:tcPr>
          <w:p w14:paraId="2E00CC21" w14:textId="77777777" w:rsidR="00017AC4" w:rsidRDefault="00017AC4" w:rsidP="00017AC4">
            <w:pPr>
              <w:pStyle w:val="TableEntry"/>
            </w:pPr>
            <w:r>
              <w:t>Moderate (61-81)</w:t>
            </w:r>
          </w:p>
        </w:tc>
        <w:tc>
          <w:tcPr>
            <w:tcW w:w="0" w:type="auto"/>
          </w:tcPr>
          <w:p w14:paraId="6FA3DB3D" w14:textId="77777777" w:rsidR="00017AC4" w:rsidRDefault="00017AC4" w:rsidP="00017AC4">
            <w:pPr>
              <w:pStyle w:val="TableEntry"/>
            </w:pPr>
            <w:r w:rsidRPr="00017AC4">
              <w:t>Users are aware of threats and know they should follow good security principles and controls, but need training on organizational security standards and policies</w:t>
            </w:r>
            <w:r w:rsidR="006A3045">
              <w:t xml:space="preserve">. </w:t>
            </w:r>
            <w:r w:rsidRPr="00017AC4">
              <w:t>They also may not know how to identify or report a security event.</w:t>
            </w:r>
          </w:p>
        </w:tc>
      </w:tr>
      <w:tr w:rsidR="00017AC4" w14:paraId="7EED3C6F" w14:textId="77777777">
        <w:tc>
          <w:tcPr>
            <w:tcW w:w="0" w:type="auto"/>
          </w:tcPr>
          <w:p w14:paraId="3CA398D9" w14:textId="77777777" w:rsidR="00017AC4" w:rsidRDefault="00017AC4" w:rsidP="00017AC4">
            <w:pPr>
              <w:pStyle w:val="TableEntry"/>
            </w:pPr>
            <w:r>
              <w:t>Significant (82-96)</w:t>
            </w:r>
          </w:p>
        </w:tc>
        <w:tc>
          <w:tcPr>
            <w:tcW w:w="0" w:type="auto"/>
          </w:tcPr>
          <w:p w14:paraId="6B2B807D" w14:textId="77777777"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6A033A0" w14:textId="77777777">
        <w:tc>
          <w:tcPr>
            <w:tcW w:w="0" w:type="auto"/>
          </w:tcPr>
          <w:p w14:paraId="6E34666F" w14:textId="77777777" w:rsidR="00017AC4" w:rsidRDefault="00017AC4" w:rsidP="00017AC4">
            <w:pPr>
              <w:pStyle w:val="TableEntry"/>
            </w:pPr>
            <w:r>
              <w:t>High (97-120)</w:t>
            </w:r>
          </w:p>
        </w:tc>
        <w:tc>
          <w:tcPr>
            <w:tcW w:w="0" w:type="auto"/>
          </w:tcPr>
          <w:p w14:paraId="6B4A90C1" w14:textId="77777777"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6AE9502C" w14:textId="77777777" w:rsidR="00017AC4" w:rsidRDefault="00F671B6" w:rsidP="00017AC4">
      <w:pPr>
        <w:pStyle w:val="TableSource"/>
      </w:pPr>
      <w:ins w:id="1339" w:author="Kent, Kevin - Indianapolis" w:date="2013-10-23T14:06:00Z">
        <w:r>
          <w:rPr>
            <w:highlight w:val="green"/>
          </w:rPr>
          <w:t xml:space="preserve">Source: </w:t>
        </w:r>
      </w:ins>
      <w:r w:rsidR="00000499" w:rsidRPr="00000499">
        <w:rPr>
          <w:highlight w:val="green"/>
          <w:rPrChange w:id="1340" w:author="Russell Thomas" w:date="2013-09-17T13:11:00Z">
            <w:rPr>
              <w:rFonts w:ascii="Courier New" w:hAnsi="Courier New"/>
              <w:noProof/>
              <w:snapToGrid/>
              <w:sz w:val="26"/>
              <w:u w:val="single"/>
            </w:rPr>
          </w:rPrChange>
        </w:rPr>
        <w:t>http://www.securingthehuman.org/resources/metrics</w:t>
      </w:r>
    </w:p>
    <w:p w14:paraId="13B59A07" w14:textId="77777777" w:rsidR="006875EA" w:rsidRDefault="00CE660E" w:rsidP="006875EA">
      <w:pPr>
        <w:pStyle w:val="Para"/>
        <w:numPr>
          <w:ins w:id="1341" w:author="Kezia Endsley" w:date="2013-09-30T11:43:00Z"/>
        </w:numPr>
      </w:pPr>
      <w:r>
        <w:t xml:space="preserve">The benefit </w:t>
      </w:r>
      <w:del w:id="1342" w:author="Kezia Endsley" w:date="2013-09-30T13:50:00Z">
        <w:r w:rsidDel="002A5668">
          <w:delText xml:space="preserve">to </w:delText>
        </w:r>
      </w:del>
      <w:ins w:id="1343" w:author="Kezia Endsley" w:date="2013-09-30T13:50:00Z">
        <w:r w:rsidR="002A5668">
          <w:t xml:space="preserve">of </w:t>
        </w:r>
      </w:ins>
      <w:r>
        <w:t xml:space="preserve">the SANS approach is that </w:t>
      </w:r>
      <w:del w:id="1344" w:author="Kezia Endsley" w:date="2013-09-30T11:43:00Z">
        <w:r w:rsidDel="007254D1">
          <w:delText xml:space="preserve">we </w:delText>
        </w:r>
      </w:del>
      <w:ins w:id="1345" w:author="Kezia Endsley" w:date="2013-09-30T11:43:00Z">
        <w:r w:rsidR="007254D1">
          <w:t xml:space="preserve">you </w:t>
        </w:r>
      </w:ins>
      <w:r>
        <w:t>get standardized questions and a defined and open</w:t>
      </w:r>
      <w:ins w:id="1346" w:author="Russell Thomas" w:date="2013-09-17T13:05:00Z">
        <w:r w:rsidR="00540949">
          <w:t xml:space="preserve"> source</w:t>
        </w:r>
      </w:ins>
      <w:r>
        <w:t xml:space="preserve"> </w:t>
      </w:r>
      <w:del w:id="1347" w:author="Russell Thomas" w:date="2013-09-17T13:05:00Z">
        <w:r w:rsidDel="00540949">
          <w:delText xml:space="preserve">metric computation </w:delText>
        </w:r>
      </w:del>
      <w:r>
        <w:t>method</w:t>
      </w:r>
      <w:ins w:id="1348" w:author="Russell Thomas" w:date="2013-09-17T13:05:00Z">
        <w:r w:rsidR="00540949">
          <w:t xml:space="preserve"> for computing the metric</w:t>
        </w:r>
      </w:ins>
      <w:r>
        <w:t xml:space="preserve">. </w:t>
      </w:r>
      <w:r w:rsidR="006875EA">
        <w:t xml:space="preserve">This should provide a good measure for the CISO and you can refer to the individual responses to the survey questions when </w:t>
      </w:r>
      <w:ins w:id="1349" w:author="Kezia Endsley" w:date="2013-09-30T11:43:00Z">
        <w:r w:rsidR="007254D1">
          <w:t xml:space="preserve">you’re </w:t>
        </w:r>
      </w:ins>
      <w:r w:rsidR="006875EA">
        <w:t xml:space="preserve">asked for more details. </w:t>
      </w:r>
      <w:del w:id="1350" w:author="Kezia Endsley" w:date="2013-09-30T13:51:00Z">
        <w:r w:rsidR="006875EA" w:rsidDel="002A5668">
          <w:delText>You also opt to</w:delText>
        </w:r>
      </w:del>
      <w:ins w:id="1351" w:author="Kezia Endsley" w:date="2013-09-30T13:51:00Z">
        <w:r w:rsidR="002A5668">
          <w:t>This new process also</w:t>
        </w:r>
      </w:ins>
      <w:r w:rsidR="006875EA">
        <w:t xml:space="preserve"> track</w:t>
      </w:r>
      <w:ins w:id="1352" w:author="Kezia Endsley" w:date="2013-09-30T13:51:00Z">
        <w:r w:rsidR="002A5668">
          <w:t>s</w:t>
        </w:r>
      </w:ins>
      <w:r w:rsidR="006875EA">
        <w:t xml:space="preserve"> the number of new hires per survey, the primary </w:t>
      </w:r>
      <w:r w:rsidR="00F34649">
        <w:t>“handlers”</w:t>
      </w:r>
      <w:r w:rsidR="006875EA">
        <w:t xml:space="preserve"> responsible for the new hires during their introductory period</w:t>
      </w:r>
      <w:ins w:id="1353" w:author="Kezia Endsley" w:date="2013-09-30T13:51:00Z">
        <w:r w:rsidR="002A5668">
          <w:t>,</w:t>
        </w:r>
      </w:ins>
      <w:r w:rsidR="006875EA">
        <w:t xml:space="preserve"> and the date the survey was held along with the survey results. None of this detail should or will make it to the dashboard chart</w:t>
      </w:r>
      <w:ins w:id="1354" w:author="Kezia Endsley" w:date="2013-09-30T13:51:00Z">
        <w:r w:rsidR="002A5668">
          <w:t>,</w:t>
        </w:r>
      </w:ins>
      <w:r w:rsidR="006875EA">
        <w:t xml:space="preserve"> but may be invaluable when seeking to make changes based upon the dashboard element.</w:t>
      </w:r>
    </w:p>
    <w:p w14:paraId="38E2C3B4" w14:textId="77777777" w:rsidR="006875EA" w:rsidRPr="006875EA" w:rsidRDefault="006875EA" w:rsidP="006875EA">
      <w:pPr>
        <w:pStyle w:val="Para"/>
      </w:pPr>
      <w:r>
        <w:t xml:space="preserve">As this new process runs, data is accumulated and the awareness performance measure </w:t>
      </w:r>
      <w:del w:id="1355" w:author="Kezia Endsley" w:date="2013-09-30T13:51:00Z">
        <w:r w:rsidDel="002A5668">
          <w:delText xml:space="preserve">begins to </w:delText>
        </w:r>
      </w:del>
      <w:r>
        <w:t>become</w:t>
      </w:r>
      <w:ins w:id="1356" w:author="Kezia Endsley" w:date="2013-09-30T13:51:00Z">
        <w:r w:rsidR="002A5668">
          <w:t>s</w:t>
        </w:r>
      </w:ins>
      <w:r>
        <w:t xml:space="preserve"> populated. As </w:t>
      </w:r>
      <w:del w:id="1357" w:author="Kezia Endsley" w:date="2013-09-30T13:52:00Z">
        <w:r w:rsidDel="002A5668">
          <w:delText xml:space="preserve">seen </w:delText>
        </w:r>
      </w:del>
      <w:ins w:id="1358" w:author="Kezia Endsley" w:date="2013-09-30T13:52:00Z">
        <w:r w:rsidR="002A5668">
          <w:t xml:space="preserve">you can see </w:t>
        </w:r>
      </w:ins>
      <w:r>
        <w:t>in Figure 10</w:t>
      </w:r>
      <w:ins w:id="1359" w:author="Kezia Endsley" w:date="2013-09-30T10:02:00Z">
        <w:r w:rsidR="00C06CA6">
          <w:t>-</w:t>
        </w:r>
      </w:ins>
      <w:del w:id="1360" w:author="Kezia Endsley" w:date="2013-09-30T10:02:00Z">
        <w:r w:rsidDel="00C06CA6">
          <w:delText>.</w:delText>
        </w:r>
      </w:del>
      <w:r>
        <w:t>1</w:t>
      </w:r>
      <w:r w:rsidR="00356EFB">
        <w:t>4</w:t>
      </w:r>
      <w:r>
        <w:t>, the measure begins to trend in the wrong direction</w:t>
      </w:r>
      <w:r w:rsidR="00F34649">
        <w:t xml:space="preserve"> but never gets </w:t>
      </w:r>
      <w:del w:id="1361" w:author="Kezia Endsley" w:date="2013-09-30T13:52:00Z">
        <w:r w:rsidR="00F34649" w:rsidDel="002A5668">
          <w:delText>into a zone requiring</w:delText>
        </w:r>
      </w:del>
      <w:ins w:id="1362" w:author="Kezia Endsley" w:date="2013-09-30T13:52:00Z">
        <w:r w:rsidR="002A5668">
          <w:t>to the point where it needs</w:t>
        </w:r>
      </w:ins>
      <w:r w:rsidR="00F34649">
        <w:t xml:space="preserve"> immediate action</w:t>
      </w:r>
      <w:ins w:id="1363" w:author="Kezia Endsley" w:date="2013-09-30T13:52:00Z">
        <w:r w:rsidR="002A5668">
          <w:t xml:space="preserve">; instead it </w:t>
        </w:r>
      </w:ins>
      <w:del w:id="1364" w:author="Kezia Endsley" w:date="2013-09-30T13:52:00Z">
        <w:r w:rsidR="00F34649" w:rsidDel="002A5668">
          <w:delText xml:space="preserve">, then </w:delText>
        </w:r>
      </w:del>
      <w:r w:rsidR="00F34649">
        <w:t>seems to level off</w:t>
      </w:r>
      <w:del w:id="1365" w:author="Kezia Endsley" w:date="2013-09-30T13:52:00Z">
        <w:r w:rsidR="00F34649" w:rsidDel="002A5668">
          <w:delText xml:space="preserve"> again</w:delText>
        </w:r>
      </w:del>
      <w:r w:rsidR="00F34649">
        <w:t xml:space="preserve">. Rather than </w:t>
      </w:r>
      <w:r w:rsidR="002A4AC4">
        <w:t xml:space="preserve">bombard the CISO with colored bands, </w:t>
      </w:r>
      <w:ins w:id="1366" w:author="Kezia Endsley" w:date="2013-09-30T13:53:00Z">
        <w:r w:rsidR="002A5668">
          <w:t xml:space="preserve">this method uses </w:t>
        </w:r>
      </w:ins>
      <w:r w:rsidR="002A4AC4">
        <w:t xml:space="preserve">subtle, colored level markers </w:t>
      </w:r>
      <w:del w:id="1367" w:author="Kezia Endsley" w:date="2013-09-30T13:53:00Z">
        <w:r w:rsidR="002A4AC4" w:rsidDel="002A5668">
          <w:delText xml:space="preserve">are used to </w:delText>
        </w:r>
      </w:del>
      <w:ins w:id="1368" w:author="Kezia Endsley" w:date="2013-09-30T13:53:00Z">
        <w:r w:rsidR="002A5668">
          <w:t xml:space="preserve">that </w:t>
        </w:r>
      </w:ins>
      <w:r w:rsidR="002A4AC4">
        <w:t>delineate when an individual month measure moves into a different zone</w:t>
      </w:r>
      <w:ins w:id="1369" w:author="Kezia Endsley" w:date="2013-09-30T13:53:00Z">
        <w:r w:rsidR="002A5668">
          <w:t>. It also</w:t>
        </w:r>
      </w:ins>
      <w:r w:rsidR="002A4AC4">
        <w:t xml:space="preserve"> </w:t>
      </w:r>
      <w:ins w:id="1370" w:author="Kezia Endsley" w:date="2013-09-30T13:54:00Z">
        <w:r w:rsidR="0043547F">
          <w:t xml:space="preserve">shows, </w:t>
        </w:r>
      </w:ins>
      <w:del w:id="1371" w:author="Kezia Endsley" w:date="2013-09-30T13:53:00Z">
        <w:r w:rsidR="002A4AC4" w:rsidDel="002A5668">
          <w:delText xml:space="preserve">and </w:delText>
        </w:r>
      </w:del>
      <w:del w:id="1372" w:author="Kezia Endsley" w:date="2013-09-30T13:54:00Z">
        <w:r w:rsidR="002A4AC4" w:rsidDel="0043547F">
          <w:delText xml:space="preserve">provide an </w:delText>
        </w:r>
      </w:del>
      <w:r w:rsidR="002A4AC4">
        <w:t>at</w:t>
      </w:r>
      <w:ins w:id="1373" w:author="Kezia Endsley" w:date="2013-09-30T13:54:00Z">
        <w:r w:rsidR="0043547F">
          <w:t xml:space="preserve"> </w:t>
        </w:r>
      </w:ins>
      <w:del w:id="1374" w:author="Kezia Endsley" w:date="2013-09-30T13:54:00Z">
        <w:r w:rsidR="002A4AC4" w:rsidDel="0043547F">
          <w:delText>-</w:delText>
        </w:r>
      </w:del>
      <w:r w:rsidR="002A4AC4">
        <w:t>a</w:t>
      </w:r>
      <w:ins w:id="1375" w:author="Kezia Endsley" w:date="2013-09-30T13:54:00Z">
        <w:r w:rsidR="0043547F">
          <w:t xml:space="preserve"> </w:t>
        </w:r>
      </w:ins>
      <w:del w:id="1376" w:author="Kezia Endsley" w:date="2013-09-30T13:54:00Z">
        <w:r w:rsidR="002A4AC4" w:rsidDel="0043547F">
          <w:delText>-</w:delText>
        </w:r>
      </w:del>
      <w:r w:rsidR="002A4AC4">
        <w:t>glance</w:t>
      </w:r>
      <w:ins w:id="1377" w:author="Kezia Endsley" w:date="2013-09-30T13:54:00Z">
        <w:r w:rsidR="0043547F">
          <w:t>,</w:t>
        </w:r>
      </w:ins>
      <w:r w:rsidR="002A4AC4">
        <w:t xml:space="preserve"> </w:t>
      </w:r>
      <w:del w:id="1378" w:author="Kezia Endsley" w:date="2013-09-30T13:54:00Z">
        <w:r w:rsidR="002A4AC4" w:rsidDel="0043547F">
          <w:delText xml:space="preserve">understanding of </w:delText>
        </w:r>
      </w:del>
      <w:r w:rsidR="002A4AC4">
        <w:t>how well the awareness program is performing.</w:t>
      </w:r>
    </w:p>
    <w:p w14:paraId="6E7A9CF7" w14:textId="111F2B41" w:rsidR="007E0E55" w:rsidRDefault="00000499" w:rsidP="007E0E55">
      <w:pPr>
        <w:pStyle w:val="Slug"/>
      </w:pPr>
      <w:r w:rsidRPr="00000499">
        <w:rPr>
          <w:highlight w:val="green"/>
          <w:rPrChange w:id="1379" w:author="Russell Thomas" w:date="2013-09-17T13:06:00Z">
            <w:rPr>
              <w:rFonts w:ascii="Courier New" w:hAnsi="Courier New"/>
              <w:b w:val="0"/>
              <w:noProof/>
              <w:snapToGrid w:val="0"/>
              <w:sz w:val="26"/>
              <w:szCs w:val="24"/>
              <w:u w:val="single"/>
            </w:rPr>
          </w:rPrChange>
        </w:rPr>
        <w:lastRenderedPageBreak/>
        <w:t>Figure 10</w:t>
      </w:r>
      <w:ins w:id="1380" w:author="Kezia Endsley" w:date="2013-09-30T10:02:00Z">
        <w:r w:rsidR="00C06CA6">
          <w:rPr>
            <w:highlight w:val="green"/>
          </w:rPr>
          <w:t>-</w:t>
        </w:r>
      </w:ins>
      <w:del w:id="1381" w:author="Kezia Endsley" w:date="2013-09-30T10:02:00Z">
        <w:r w:rsidRPr="00000499">
          <w:rPr>
            <w:highlight w:val="green"/>
            <w:rPrChange w:id="1382" w:author="Russell Thomas" w:date="2013-09-17T13:06:00Z">
              <w:rPr>
                <w:rFonts w:ascii="Courier New" w:hAnsi="Courier New"/>
                <w:b w:val="0"/>
                <w:noProof/>
                <w:snapToGrid w:val="0"/>
                <w:sz w:val="26"/>
                <w:szCs w:val="24"/>
                <w:u w:val="single"/>
              </w:rPr>
            </w:rPrChange>
          </w:rPr>
          <w:delText>.</w:delText>
        </w:r>
      </w:del>
      <w:r w:rsidRPr="00000499">
        <w:rPr>
          <w:highlight w:val="green"/>
          <w:rPrChange w:id="1383" w:author="Russell Thomas" w:date="2013-09-17T13:06:00Z">
            <w:rPr>
              <w:rFonts w:ascii="Courier New" w:hAnsi="Courier New"/>
              <w:b w:val="0"/>
              <w:noProof/>
              <w:snapToGrid w:val="0"/>
              <w:sz w:val="26"/>
              <w:szCs w:val="24"/>
              <w:u w:val="single"/>
            </w:rPr>
          </w:rPrChange>
        </w:rPr>
        <w:t>14</w:t>
      </w:r>
      <w:ins w:id="1384" w:author="Kent, Kevin - Indianapolis" w:date="2013-10-23T14:14:00Z">
        <w:r w:rsidR="000E55EE">
          <w:rPr>
            <w:highlight w:val="green"/>
          </w:rPr>
          <w:t>:</w:t>
        </w:r>
      </w:ins>
      <w:r w:rsidRPr="00000499">
        <w:rPr>
          <w:highlight w:val="green"/>
          <w:rPrChange w:id="1385" w:author="Russell Thomas" w:date="2013-09-17T13:06:00Z">
            <w:rPr>
              <w:rFonts w:ascii="Courier New" w:hAnsi="Courier New"/>
              <w:b w:val="0"/>
              <w:noProof/>
              <w:snapToGrid w:val="0"/>
              <w:sz w:val="26"/>
              <w:szCs w:val="24"/>
              <w:u w:val="single"/>
            </w:rPr>
          </w:rPrChange>
        </w:rPr>
        <w:t xml:space="preserve"> Security </w:t>
      </w:r>
      <w:r w:rsidR="00F671B6" w:rsidRPr="00F671B6">
        <w:rPr>
          <w:highlight w:val="green"/>
        </w:rPr>
        <w:t>awareness risk</w:t>
      </w:r>
      <w:r w:rsidRPr="00000499">
        <w:rPr>
          <w:highlight w:val="green"/>
          <w:rPrChange w:id="1386" w:author="Russell Thomas" w:date="2013-09-17T13:06:00Z">
            <w:rPr>
              <w:rFonts w:ascii="Courier New" w:hAnsi="Courier New"/>
              <w:b w:val="0"/>
              <w:noProof/>
              <w:snapToGrid w:val="0"/>
              <w:sz w:val="26"/>
              <w:szCs w:val="24"/>
              <w:u w:val="single"/>
            </w:rPr>
          </w:rPrChange>
        </w:rPr>
        <w:tab/>
        <w:t>[793725</w:t>
      </w:r>
      <w:ins w:id="1387" w:author="Kent, Kevin - Indianapolis" w:date="2013-10-23T14:09:00Z">
        <w:r w:rsidR="00F671B6">
          <w:rPr>
            <w:highlight w:val="green"/>
          </w:rPr>
          <w:t xml:space="preserve"> </w:t>
        </w:r>
      </w:ins>
      <w:r w:rsidRPr="00000499">
        <w:rPr>
          <w:highlight w:val="green"/>
          <w:rPrChange w:id="1388" w:author="Russell Thomas" w:date="2013-09-17T13:06:00Z">
            <w:rPr>
              <w:rFonts w:ascii="Courier New" w:hAnsi="Courier New"/>
              <w:b w:val="0"/>
              <w:noProof/>
              <w:snapToGrid w:val="0"/>
              <w:sz w:val="26"/>
              <w:szCs w:val="24"/>
              <w:u w:val="single"/>
            </w:rPr>
          </w:rPrChange>
        </w:rPr>
        <w:t>c10f</w:t>
      </w:r>
      <w:ins w:id="1389" w:author="Kent, Kevin - Indianapolis" w:date="2013-10-23T14:09:00Z">
        <w:r w:rsidR="00F671B6">
          <w:rPr>
            <w:highlight w:val="green"/>
          </w:rPr>
          <w:t>0</w:t>
        </w:r>
      </w:ins>
      <w:r w:rsidRPr="00000499">
        <w:rPr>
          <w:highlight w:val="green"/>
          <w:rPrChange w:id="1390" w:author="Russell Thomas" w:date="2013-09-17T13:06:00Z">
            <w:rPr>
              <w:rFonts w:ascii="Courier New" w:hAnsi="Courier New"/>
              <w:b w:val="0"/>
              <w:noProof/>
              <w:snapToGrid w:val="0"/>
              <w:sz w:val="26"/>
              <w:szCs w:val="24"/>
              <w:u w:val="single"/>
            </w:rPr>
          </w:rPrChange>
        </w:rPr>
        <w:t>14.</w:t>
      </w:r>
      <w:del w:id="1391" w:author="Bob Rudis" w:date="2013-11-03T20:52:00Z">
        <w:r w:rsidRPr="00000499" w:rsidDel="00D719EC">
          <w:rPr>
            <w:highlight w:val="green"/>
            <w:rPrChange w:id="1392" w:author="Russell Thomas" w:date="2013-09-17T13:06:00Z">
              <w:rPr>
                <w:rFonts w:ascii="Courier New" w:hAnsi="Courier New"/>
                <w:b w:val="0"/>
                <w:noProof/>
                <w:snapToGrid w:val="0"/>
                <w:sz w:val="26"/>
                <w:szCs w:val="24"/>
                <w:u w:val="single"/>
              </w:rPr>
            </w:rPrChange>
          </w:rPr>
          <w:delText>pdf</w:delText>
        </w:r>
      </w:del>
      <w:proofErr w:type="gramStart"/>
      <w:ins w:id="1393" w:author="Bob Rudis" w:date="2013-11-03T20:52:00Z">
        <w:r w:rsidR="00D719EC">
          <w:rPr>
            <w:highlight w:val="green"/>
          </w:rPr>
          <w:t>eps</w:t>
        </w:r>
      </w:ins>
      <w:proofErr w:type="gramEnd"/>
      <w:r w:rsidRPr="00000499">
        <w:rPr>
          <w:highlight w:val="green"/>
          <w:rPrChange w:id="1394" w:author="Russell Thomas" w:date="2013-09-17T13:06:00Z">
            <w:rPr>
              <w:rFonts w:ascii="Courier New" w:hAnsi="Courier New"/>
              <w:b w:val="0"/>
              <w:noProof/>
              <w:snapToGrid w:val="0"/>
              <w:sz w:val="26"/>
              <w:szCs w:val="24"/>
              <w:u w:val="single"/>
            </w:rPr>
          </w:rPrChange>
        </w:rPr>
        <w:t>]</w:t>
      </w:r>
    </w:p>
    <w:p w14:paraId="70E4A1FE" w14:textId="77777777" w:rsidR="00F34649" w:rsidRDefault="00F34649" w:rsidP="00F34649">
      <w:pPr>
        <w:pStyle w:val="Para"/>
      </w:pPr>
      <w:r>
        <w:t xml:space="preserve">The CISO becomes curious and asks someone to look at the supplementary data you collected to see what happened in June and July. It turns out that there is usually a single “handler” for the new hires and she was out </w:t>
      </w:r>
      <w:del w:id="1395" w:author="Kezia Endsley" w:date="2013-09-30T13:54:00Z">
        <w:r w:rsidDel="0043547F">
          <w:delText xml:space="preserve">for </w:delText>
        </w:r>
      </w:del>
      <w:ins w:id="1396" w:author="Kezia Endsley" w:date="2013-09-30T13:54:00Z">
        <w:r w:rsidR="0043547F">
          <w:t xml:space="preserve">on </w:t>
        </w:r>
      </w:ins>
      <w:r>
        <w:t xml:space="preserve">maternity leave in June and July, leaving a substitute to take her place. The new individual was not as familiar with the security elements of the new hire program and did not follow up in the same ways the primary handler </w:t>
      </w:r>
      <w:ins w:id="1397" w:author="Kezia Endsley" w:date="2013-09-30T13:55:00Z">
        <w:r w:rsidR="0043547F">
          <w:t xml:space="preserve">typically </w:t>
        </w:r>
      </w:ins>
      <w:del w:id="1398" w:author="Kezia Endsley" w:date="2013-09-30T13:54:00Z">
        <w:r w:rsidDel="0043547F">
          <w:delText>did</w:delText>
        </w:r>
      </w:del>
      <w:ins w:id="1399" w:author="Kezia Endsley" w:date="2013-09-30T13:54:00Z">
        <w:r w:rsidR="0043547F">
          <w:t>does</w:t>
        </w:r>
      </w:ins>
      <w:r>
        <w:t xml:space="preserve">. </w:t>
      </w:r>
      <w:ins w:id="1400" w:author="Kezia Endsley" w:date="2013-09-30T13:55:00Z">
        <w:r w:rsidR="00B861FC">
          <w:t xml:space="preserve">Because of this </w:t>
        </w:r>
        <w:r w:rsidR="00676509">
          <w:t>knowledge</w:t>
        </w:r>
        <w:r w:rsidR="00B861FC">
          <w:t>, t</w:t>
        </w:r>
      </w:ins>
      <w:del w:id="1401" w:author="Kezia Endsley" w:date="2013-09-30T13:55:00Z">
        <w:r w:rsidDel="00B861FC">
          <w:delText>T</w:delText>
        </w:r>
      </w:del>
      <w:r>
        <w:t>he CISO was able to ensure that all potential handlers were familiar with the elements of the security awareness program</w:t>
      </w:r>
      <w:r w:rsidR="002A4AC4">
        <w:t>.</w:t>
      </w:r>
    </w:p>
    <w:p w14:paraId="0E278DA1" w14:textId="77777777" w:rsidR="002A4AC4" w:rsidRDefault="00AF5035" w:rsidP="00F34649">
      <w:pPr>
        <w:pStyle w:val="Para"/>
      </w:pPr>
      <w:r>
        <w:t>T</w:t>
      </w:r>
      <w:r w:rsidR="002A4AC4">
        <w:t xml:space="preserve">his measure will no doubt change yearly. Once there is a comfort level that the awareness program is reaching new employees, you </w:t>
      </w:r>
      <w:del w:id="1402" w:author="Kezia Endsley" w:date="2013-09-30T13:55:00Z">
        <w:r w:rsidR="002A4AC4" w:rsidDel="00AF5035">
          <w:delText xml:space="preserve">may </w:delText>
        </w:r>
      </w:del>
      <w:ins w:id="1403" w:author="Kezia Endsley" w:date="2013-09-30T13:55:00Z">
        <w:r>
          <w:t xml:space="preserve">might </w:t>
        </w:r>
      </w:ins>
      <w:r w:rsidR="002A4AC4">
        <w:t>want to consider running the survey against other areas of the organization or switch to one or both of the phishing measures to get a different view of program effectiveness.</w:t>
      </w:r>
    </w:p>
    <w:p w14:paraId="1E7112D0" w14:textId="77777777" w:rsidR="005D0F37" w:rsidRDefault="005D0F37" w:rsidP="005D0F37">
      <w:pPr>
        <w:pStyle w:val="H2"/>
      </w:pPr>
      <w:r>
        <w:t>The Devil (</w:t>
      </w:r>
      <w:ins w:id="1404" w:author="Kezia Endsley" w:date="2013-09-30T11:04:00Z">
        <w:r w:rsidR="00441A2D">
          <w:t>a</w:t>
        </w:r>
      </w:ins>
      <w:del w:id="1405" w:author="Kezia Endsley" w:date="2013-09-30T11:04:00Z">
        <w:r w:rsidDel="00441A2D">
          <w:delText>A</w:delText>
        </w:r>
      </w:del>
      <w:r>
        <w:t xml:space="preserve">nd </w:t>
      </w:r>
      <w:r w:rsidR="00957179">
        <w:t xml:space="preserve">Incident Response </w:t>
      </w:r>
      <w:r>
        <w:t xml:space="preserve">Delays) </w:t>
      </w:r>
      <w:proofErr w:type="gramStart"/>
      <w:r w:rsidR="005D5472">
        <w:t>Is</w:t>
      </w:r>
      <w:proofErr w:type="gramEnd"/>
      <w:r>
        <w:t xml:space="preserve"> </w:t>
      </w:r>
      <w:ins w:id="1406" w:author="Kezia Endsley" w:date="2013-09-30T11:04:00Z">
        <w:r w:rsidR="00441A2D">
          <w:t>i</w:t>
        </w:r>
      </w:ins>
      <w:del w:id="1407" w:author="Kezia Endsley" w:date="2013-09-30T11:04:00Z">
        <w:r w:rsidDel="00441A2D">
          <w:delText>I</w:delText>
        </w:r>
      </w:del>
      <w:r>
        <w:t xml:space="preserve">n </w:t>
      </w:r>
      <w:ins w:id="1408" w:author="Kezia Endsley" w:date="2013-09-30T11:04:00Z">
        <w:r w:rsidR="00441A2D">
          <w:t>t</w:t>
        </w:r>
      </w:ins>
      <w:del w:id="1409" w:author="Kezia Endsley" w:date="2013-09-30T11:04:00Z">
        <w:r w:rsidDel="00441A2D">
          <w:delText>T</w:delText>
        </w:r>
      </w:del>
      <w:r>
        <w:t>he Details</w:t>
      </w:r>
    </w:p>
    <w:p w14:paraId="72EB6750" w14:textId="77777777" w:rsidR="00E12C07" w:rsidRDefault="00FB1576" w:rsidP="005D0F37">
      <w:pPr>
        <w:pStyle w:val="Para"/>
      </w:pPr>
      <w:r w:rsidRPr="00F671B6">
        <w:t xml:space="preserve">Just as you are about to dive </w:t>
      </w:r>
      <w:r w:rsidR="00E12C07" w:rsidRPr="00F671B6">
        <w:t>into a new data set, you get an</w:t>
      </w:r>
      <w:r w:rsidR="00E12C07">
        <w:t xml:space="preserve"> instant message from the incident response manager </w:t>
      </w:r>
      <w:del w:id="1410" w:author="Kezia Endsley" w:date="2013-09-30T13:56:00Z">
        <w:r w:rsidR="00E12C07" w:rsidDel="00C773BB">
          <w:delText xml:space="preserve">saying </w:delText>
        </w:r>
      </w:del>
      <w:ins w:id="1411" w:author="Kezia Endsley" w:date="2013-09-30T13:56:00Z">
        <w:r w:rsidR="00C773BB">
          <w:t xml:space="preserve">stating </w:t>
        </w:r>
      </w:ins>
      <w:r w:rsidR="00E12C07">
        <w:t xml:space="preserve">that </w:t>
      </w:r>
      <w:r w:rsidR="00B328F9">
        <w:t>her</w:t>
      </w:r>
      <w:r w:rsidR="00E12C07">
        <w:t xml:space="preserve"> dashboard is “broken</w:t>
      </w:r>
      <w:ins w:id="1412" w:author="Kezia Endsley" w:date="2013-09-30T13:56:00Z">
        <w:r w:rsidR="00C773BB">
          <w:t>.</w:t>
        </w:r>
      </w:ins>
      <w:r w:rsidR="00E12C07">
        <w:t>”</w:t>
      </w:r>
      <w:del w:id="1413" w:author="Kezia Endsley" w:date="2013-09-30T13:56:00Z">
        <w:r w:rsidR="00E12C07" w:rsidDel="00C773BB">
          <w:delText>.</w:delText>
        </w:r>
      </w:del>
      <w:r w:rsidR="00E12C07">
        <w:t xml:space="preserve"> Since you take a great deal of pride in your professional work, you head down to her office to see what the problem</w:t>
      </w:r>
      <w:r w:rsidR="00B328F9">
        <w:t xml:space="preserve"> is and (hopefully) find a quick resolution.</w:t>
      </w:r>
    </w:p>
    <w:p w14:paraId="4BE75947" w14:textId="77777777" w:rsidR="00F4387C" w:rsidRDefault="00E12C07" w:rsidP="005D0F37">
      <w:pPr>
        <w:pStyle w:val="Para"/>
      </w:pPr>
      <w:r>
        <w:t>It seems that she received a call from one of the application teams complaining about how long it took to resolve an incident last week. She was surprised</w:t>
      </w:r>
      <w:r w:rsidR="00A81FF2">
        <w:t>,</w:t>
      </w:r>
      <w:r>
        <w:t xml:space="preserve"> given that there were no indications on the weekly dashboard that anything was amiss. The performance measure showed that Tier 4 incidents (the level of the incident that was flagged by the application team) were handled within the standard </w:t>
      </w:r>
      <w:r w:rsidR="00F4387C">
        <w:t>one-day</w:t>
      </w:r>
      <w:r>
        <w:t xml:space="preserve"> </w:t>
      </w:r>
      <w:del w:id="1414" w:author="Kezia Endsley" w:date="2013-09-30T13:57:00Z">
        <w:r w:rsidDel="00C773BB">
          <w:delText xml:space="preserve">resolution </w:delText>
        </w:r>
      </w:del>
      <w:r>
        <w:t>time</w:t>
      </w:r>
      <w:del w:id="1415" w:author="Kezia Endsley" w:date="2013-09-30T13:57:00Z">
        <w:r w:rsidDel="00C773BB">
          <w:delText xml:space="preserve"> </w:delText>
        </w:r>
      </w:del>
      <w:r>
        <w:t>frame.</w:t>
      </w:r>
      <w:r w:rsidR="00F4387C">
        <w:t xml:space="preserve"> You immediately suspect what</w:t>
      </w:r>
      <w:ins w:id="1416" w:author="Kezia Endsley" w:date="2013-09-30T13:57:00Z">
        <w:r w:rsidR="00C773BB">
          <w:t>’s causing</w:t>
        </w:r>
      </w:ins>
      <w:r w:rsidR="00F4387C">
        <w:t xml:space="preserve"> </w:t>
      </w:r>
      <w:del w:id="1417" w:author="Kezia Endsley" w:date="2013-09-30T13:57:00Z">
        <w:r w:rsidR="00F4387C" w:rsidDel="00C773BB">
          <w:delText xml:space="preserve">might be </w:delText>
        </w:r>
      </w:del>
      <w:r w:rsidR="00F4387C">
        <w:t>the issue and you head to the data to validate your assumptions. Sure enough, the culprit lies in the name of the performance measure itself: “</w:t>
      </w:r>
      <w:r w:rsidR="00000499" w:rsidRPr="00000499">
        <w:rPr>
          <w:i/>
          <w:rPrChange w:id="1418" w:author="Kezia Endsley" w:date="2013-09-30T13:57:00Z">
            <w:rPr>
              <w:rFonts w:ascii="Courier New" w:hAnsi="Courier New"/>
              <w:b/>
              <w:noProof/>
              <w:u w:val="single"/>
            </w:rPr>
          </w:rPrChange>
        </w:rPr>
        <w:t>Mean</w:t>
      </w:r>
      <w:r w:rsidR="00F4387C">
        <w:t xml:space="preserve"> Time </w:t>
      </w:r>
      <w:r w:rsidR="00C773BB">
        <w:t xml:space="preserve">to </w:t>
      </w:r>
      <w:r w:rsidR="00F4387C">
        <w:t>Incident Resolution</w:t>
      </w:r>
      <w:ins w:id="1419" w:author="Kezia Endsley" w:date="2013-09-30T13:57:00Z">
        <w:r w:rsidR="00C773BB">
          <w:t>.</w:t>
        </w:r>
      </w:ins>
      <w:r w:rsidR="00F4387C">
        <w:t>”</w:t>
      </w:r>
      <w:del w:id="1420" w:author="Kezia Endsley" w:date="2013-09-30T13:57:00Z">
        <w:r w:rsidR="00F4387C" w:rsidDel="00C773BB">
          <w:delText>.</w:delText>
        </w:r>
      </w:del>
    </w:p>
    <w:p w14:paraId="0558E452" w14:textId="77777777" w:rsidR="00F4387C" w:rsidRDefault="00F4387C" w:rsidP="005D0F37">
      <w:pPr>
        <w:pStyle w:val="Para"/>
      </w:pPr>
      <w:r>
        <w:t xml:space="preserve">The </w:t>
      </w:r>
      <w:r w:rsidRPr="009344CD">
        <w:rPr>
          <w:i/>
        </w:rPr>
        <w:t>mean</w:t>
      </w:r>
      <w:r>
        <w:t xml:space="preserve"> is often used as a singular, descriptive statistic for a data set and it </w:t>
      </w:r>
      <w:r w:rsidRPr="006439C2">
        <w:rPr>
          <w:i/>
        </w:rPr>
        <w:t>can</w:t>
      </w:r>
      <w:r>
        <w:t xml:space="preserve"> be used as a quick comparative measure of performance (</w:t>
      </w:r>
      <w:del w:id="1421" w:author="Kezia Endsley" w:date="2013-09-30T10:04:00Z">
        <w:r w:rsidDel="004A6A95">
          <w:delText xml:space="preserve">e.g. </w:delText>
        </w:r>
      </w:del>
      <w:ins w:id="1422" w:author="Kezia Endsley" w:date="2013-09-30T10:04:00Z">
        <w:r w:rsidR="004A6A95">
          <w:t xml:space="preserve">such as </w:t>
        </w:r>
      </w:ins>
      <w:del w:id="1423" w:author="Kezia Endsley" w:date="2013-09-30T10:04:00Z">
        <w:r w:rsidDel="004A6A95">
          <w:delText>“</w:delText>
        </w:r>
      </w:del>
      <w:r>
        <w:t>batting average</w:t>
      </w:r>
      <w:del w:id="1424" w:author="Kezia Endsley" w:date="2013-09-30T10:04:00Z">
        <w:r w:rsidDel="004A6A95">
          <w:delText>”</w:delText>
        </w:r>
      </w:del>
      <w:r>
        <w:t xml:space="preserve"> in baseball), but it isn’t perfect. Consider the resolution times </w:t>
      </w:r>
      <w:r w:rsidR="009344CD">
        <w:t xml:space="preserve">(in days) </w:t>
      </w:r>
      <w:r>
        <w:t>for the incidents on the “broken” dashboard:</w:t>
      </w:r>
    </w:p>
    <w:p w14:paraId="3E3BC401" w14:textId="77777777" w:rsidR="001A638D" w:rsidRPr="001A638D" w:rsidRDefault="00000499">
      <w:pPr>
        <w:pStyle w:val="CodeSnippet"/>
        <w:rPr>
          <w:highlight w:val="green"/>
          <w:rPrChange w:id="1425" w:author="Kezia Endsley" w:date="2013-09-30T13:59:00Z">
            <w:rPr>
              <w:rStyle w:val="InlineCode"/>
              <w:b/>
              <w:snapToGrid/>
              <w:sz w:val="24"/>
            </w:rPr>
          </w:rPrChange>
        </w:rPr>
        <w:pPrChange w:id="1426" w:author="Kezia Endsley" w:date="2013-09-30T13:59:00Z">
          <w:pPr>
            <w:pStyle w:val="Para"/>
          </w:pPr>
        </w:pPrChange>
      </w:pPr>
      <w:r w:rsidRPr="00000499">
        <w:rPr>
          <w:highlight w:val="green"/>
          <w:rPrChange w:id="1427" w:author="Kezia Endsley" w:date="2013-09-30T13:59:00Z">
            <w:rPr>
              <w:rStyle w:val="InlineCode"/>
            </w:rPr>
          </w:rPrChange>
        </w:rPr>
        <w:lastRenderedPageBreak/>
        <w:t>0.50 1.10 1.10 1.10 0.10 0.30 0.20</w:t>
      </w:r>
    </w:p>
    <w:p w14:paraId="15DB2645" w14:textId="77777777" w:rsidR="001A638D" w:rsidRPr="001A638D" w:rsidRDefault="00000499">
      <w:pPr>
        <w:pStyle w:val="CodeSnippet"/>
        <w:rPr>
          <w:rPrChange w:id="1428" w:author="Kezia Endsley" w:date="2013-09-30T13:59:00Z">
            <w:rPr>
              <w:rStyle w:val="InlineCode"/>
              <w:sz w:val="18"/>
            </w:rPr>
          </w:rPrChange>
        </w:rPr>
        <w:pPrChange w:id="1429" w:author="Kezia Endsley" w:date="2013-09-30T13:59:00Z">
          <w:pPr>
            <w:pStyle w:val="Para"/>
          </w:pPr>
        </w:pPrChange>
      </w:pPr>
      <w:r w:rsidRPr="00000499">
        <w:rPr>
          <w:highlight w:val="green"/>
          <w:rPrChange w:id="1430" w:author="Kezia Endsley" w:date="2013-09-30T13:59:00Z">
            <w:rPr>
              <w:rStyle w:val="InlineCode"/>
            </w:rPr>
          </w:rPrChange>
        </w:rPr>
        <w:t>0.10 0.60 0.10 0.10 0.10 0.60 7.00</w:t>
      </w:r>
    </w:p>
    <w:p w14:paraId="1357D89F" w14:textId="77777777" w:rsidR="00EC5D6E" w:rsidRDefault="009344CD" w:rsidP="00F4387C">
      <w:pPr>
        <w:pStyle w:val="Para"/>
      </w:pPr>
      <w:r>
        <w:t xml:space="preserve">The mean works out to be </w:t>
      </w:r>
      <w:r w:rsidR="00000499" w:rsidRPr="00000499">
        <w:rPr>
          <w:rStyle w:val="InlineCode"/>
          <w:highlight w:val="green"/>
          <w:rPrChange w:id="1431" w:author="Kezia Endsley" w:date="2013-09-30T13:58:00Z">
            <w:rPr>
              <w:rStyle w:val="InlineCodeVariable"/>
            </w:rPr>
          </w:rPrChange>
        </w:rPr>
        <w:t>0.9286</w:t>
      </w:r>
      <w:r w:rsidR="00BE053F">
        <w:t>, which falls with</w:t>
      </w:r>
      <w:r>
        <w:t>in normal parameters. Now, look at the last value (</w:t>
      </w:r>
      <w:r w:rsidR="00000499" w:rsidRPr="00000499">
        <w:rPr>
          <w:rStyle w:val="InlineCode"/>
          <w:rPrChange w:id="1432" w:author="Kezia Endsley" w:date="2013-09-30T13:58:00Z">
            <w:rPr>
              <w:rStyle w:val="InlineCodeVariable"/>
            </w:rPr>
          </w:rPrChange>
        </w:rPr>
        <w:t>7.00</w:t>
      </w:r>
      <w:r>
        <w:t xml:space="preserve">). This incident took substantially longer than normal, but did not </w:t>
      </w:r>
      <w:r w:rsidR="00EC5D6E">
        <w:t>generate a call to action on the dashboard. There are a few ways to fix this. If there is room</w:t>
      </w:r>
      <w:r w:rsidR="00BD42B6">
        <w:t>,</w:t>
      </w:r>
      <w:r w:rsidR="00EC5D6E">
        <w:t xml:space="preserve"> you could add a new performance </w:t>
      </w:r>
      <w:r w:rsidR="00BD42B6">
        <w:t>measure that lists</w:t>
      </w:r>
      <w:r w:rsidR="00EC5D6E">
        <w:t xml:space="preserve"> all incidents that fall within a certain percentage out</w:t>
      </w:r>
      <w:r w:rsidR="00BD42B6">
        <w:t>side</w:t>
      </w:r>
      <w:r w:rsidR="00EC5D6E">
        <w:t xml:space="preserve"> of an expected range</w:t>
      </w:r>
      <w:r w:rsidR="006A3045">
        <w:t xml:space="preserve">. </w:t>
      </w:r>
      <w:del w:id="1433" w:author="Kezia Endsley" w:date="2013-09-30T13:59:00Z">
        <w:r w:rsidR="00EC5D6E" w:rsidDel="00C773BB">
          <w:delText>But</w:delText>
        </w:r>
      </w:del>
      <w:ins w:id="1434" w:author="Kezia Endsley" w:date="2013-09-30T13:59:00Z">
        <w:r w:rsidR="00C773BB">
          <w:t>However</w:t>
        </w:r>
      </w:ins>
      <w:r w:rsidR="00EC5D6E">
        <w:t xml:space="preserve">, the incident manager </w:t>
      </w:r>
      <w:r w:rsidR="00BD42B6">
        <w:t xml:space="preserve">really </w:t>
      </w:r>
      <w:r w:rsidR="00EC5D6E">
        <w:t xml:space="preserve">likes the single </w:t>
      </w:r>
      <w:r w:rsidR="00C77930">
        <w:t>line</w:t>
      </w:r>
      <w:r w:rsidR="00EC5D6E">
        <w:t xml:space="preserve"> </w:t>
      </w:r>
      <w:r w:rsidR="00C77930">
        <w:t>encoding</w:t>
      </w:r>
      <w:r w:rsidR="00EC5D6E">
        <w:t xml:space="preserve"> you’ve provided for the measure:</w:t>
      </w:r>
    </w:p>
    <w:p w14:paraId="2C1DFE0A" w14:textId="77777777" w:rsidR="001A638D" w:rsidRDefault="00EC5D6E">
      <w:pPr>
        <w:pStyle w:val="CodeSnippet"/>
        <w:pPrChange w:id="1435" w:author="Kezia Endsley" w:date="2013-09-30T13:59:00Z">
          <w:pPr>
            <w:pStyle w:val="Para"/>
          </w:pPr>
        </w:pPrChange>
      </w:pPr>
      <w:r w:rsidRPr="00C773BB">
        <w:t xml:space="preserve">MTT Incident Resolution: </w:t>
      </w:r>
      <w:r w:rsidR="00000499" w:rsidRPr="00000499">
        <w:rPr>
          <w:rPrChange w:id="1436" w:author="Kezia Endsley" w:date="2013-09-30T14:00:00Z">
            <w:rPr>
              <w:i/>
              <w:color w:val="76923C" w:themeColor="accent3" w:themeShade="BF"/>
            </w:rPr>
          </w:rPrChange>
        </w:rPr>
        <w:t>0.93</w:t>
      </w:r>
    </w:p>
    <w:p w14:paraId="15A79AE7" w14:textId="77777777" w:rsidR="001A638D" w:rsidRDefault="00EC5D6E">
      <w:pPr>
        <w:pStyle w:val="Para"/>
        <w:pPrChange w:id="1437" w:author="Kent, Kevin - Indianapolis" w:date="2013-09-03T13:58:00Z">
          <w:pPr>
            <w:pStyle w:val="ParaContinued"/>
          </w:pPr>
        </w:pPrChange>
      </w:pPr>
      <w:r>
        <w:t>You need to come up with a way to programmatically identify problem</w:t>
      </w:r>
      <w:ins w:id="1438" w:author="Kezia Endsley" w:date="2013-09-30T14:00:00Z">
        <w:r w:rsidR="00C773BB">
          <w:t>atic</w:t>
        </w:r>
      </w:ins>
      <w:r>
        <w:t xml:space="preserve"> conditions and fit the encoding in the same space without losing </w:t>
      </w:r>
      <w:del w:id="1439" w:author="Kezia Endsley" w:date="2013-09-30T14:00:00Z">
        <w:r w:rsidDel="00C773BB">
          <w:delText xml:space="preserve">the </w:delText>
        </w:r>
      </w:del>
      <w:ins w:id="1440" w:author="Kezia Endsley" w:date="2013-09-30T14:00:00Z">
        <w:r w:rsidR="00C773BB">
          <w:t xml:space="preserve">any </w:t>
        </w:r>
      </w:ins>
      <w:r>
        <w:t xml:space="preserve">detail. </w:t>
      </w:r>
      <w:r w:rsidR="002C3407">
        <w:t xml:space="preserve">The ultimate solution comes from </w:t>
      </w:r>
      <w:r w:rsidR="00C77930">
        <w:t>three</w:t>
      </w:r>
      <w:r w:rsidR="002C3407">
        <w:t xml:space="preserve"> </w:t>
      </w:r>
      <w:r w:rsidR="00C742C7">
        <w:t xml:space="preserve">data analysis and visualization </w:t>
      </w:r>
      <w:r w:rsidR="002C3407">
        <w:t>allies: the five nu</w:t>
      </w:r>
      <w:r w:rsidR="00C77930">
        <w:t>mber summary from Chapter 3, boxplots from Chapter 6</w:t>
      </w:r>
      <w:ins w:id="1441" w:author="Kezia Endsley" w:date="2013-09-30T14:00:00Z">
        <w:r w:rsidR="00C773BB">
          <w:t>,</w:t>
        </w:r>
      </w:ins>
      <w:r w:rsidR="00C77930">
        <w:t xml:space="preserve"> and </w:t>
      </w:r>
      <w:r w:rsidR="002C3407">
        <w:t>sparklines</w:t>
      </w:r>
      <w:ins w:id="1442" w:author="Kezia Endsley" w:date="2013-09-30T14:00:00Z">
        <w:r w:rsidR="00C773BB">
          <w:t xml:space="preserve"> (introduced in this chapter)</w:t>
        </w:r>
      </w:ins>
      <w:r w:rsidR="002C3407">
        <w:t>.</w:t>
      </w:r>
    </w:p>
    <w:p w14:paraId="59EE5E84" w14:textId="77777777" w:rsidR="002C3407" w:rsidRPr="002C3407" w:rsidRDefault="002C3407" w:rsidP="002C3407">
      <w:pPr>
        <w:pStyle w:val="Para"/>
      </w:pPr>
      <w:r>
        <w:t xml:space="preserve">As a refresher, the five number </w:t>
      </w:r>
      <w:proofErr w:type="gramStart"/>
      <w:r>
        <w:t>summary</w:t>
      </w:r>
      <w:proofErr w:type="gramEnd"/>
      <w:r>
        <w:t xml:space="preserve"> consists of:</w:t>
      </w:r>
    </w:p>
    <w:p w14:paraId="28ACDC8D" w14:textId="77777777" w:rsidR="002C3407" w:rsidRDefault="00C773BB" w:rsidP="002C3407">
      <w:pPr>
        <w:pStyle w:val="ListBulleted"/>
      </w:pPr>
      <w:r>
        <w:t xml:space="preserve">The </w:t>
      </w:r>
      <w:r w:rsidR="002C3407">
        <w:t>minimum (smallest observation)</w:t>
      </w:r>
    </w:p>
    <w:p w14:paraId="0A95C499" w14:textId="77777777" w:rsidR="002C3407" w:rsidRDefault="00C773BB" w:rsidP="002C3407">
      <w:pPr>
        <w:pStyle w:val="ListBulleted"/>
      </w:pPr>
      <w:r>
        <w:t xml:space="preserve">The </w:t>
      </w:r>
      <w:r w:rsidR="002C3407">
        <w:t>lower quartile or first quartile</w:t>
      </w:r>
    </w:p>
    <w:p w14:paraId="2EA3DDFA" w14:textId="77777777" w:rsidR="002C3407" w:rsidRDefault="00C773BB" w:rsidP="002C3407">
      <w:pPr>
        <w:pStyle w:val="ListBulleted"/>
      </w:pPr>
      <w:r>
        <w:t xml:space="preserve">The </w:t>
      </w:r>
      <w:r w:rsidR="002C3407">
        <w:t>median (middle value)</w:t>
      </w:r>
    </w:p>
    <w:p w14:paraId="5F8782BB" w14:textId="77777777" w:rsidR="002C3407" w:rsidRDefault="00C773BB" w:rsidP="002C3407">
      <w:pPr>
        <w:pStyle w:val="ListBulleted"/>
      </w:pPr>
      <w:r>
        <w:t xml:space="preserve">The </w:t>
      </w:r>
      <w:r w:rsidR="002C3407">
        <w:t>upper quartile or third quartile</w:t>
      </w:r>
    </w:p>
    <w:p w14:paraId="6CAF21A3" w14:textId="77777777" w:rsidR="002C3407" w:rsidRDefault="00C773BB" w:rsidP="002C3407">
      <w:pPr>
        <w:pStyle w:val="ListBulleted"/>
      </w:pPr>
      <w:r>
        <w:t xml:space="preserve">The </w:t>
      </w:r>
      <w:r w:rsidR="002C3407">
        <w:t>maximum (largest observation)</w:t>
      </w:r>
    </w:p>
    <w:p w14:paraId="15AA6506" w14:textId="77777777" w:rsidR="001A638D" w:rsidRDefault="002C3407">
      <w:pPr>
        <w:pStyle w:val="Para"/>
        <w:pPrChange w:id="1443" w:author="Kent, Kevin - Indianapolis" w:date="2013-09-03T13:58:00Z">
          <w:pPr>
            <w:pStyle w:val="ParaContinued"/>
          </w:pPr>
        </w:pPrChange>
      </w:pPr>
      <w:r>
        <w:t>These values are important for encoding many types of performance measures and can be used to succinctly summarize data without losing as much detail as you cur</w:t>
      </w:r>
      <w:r w:rsidR="00C77930">
        <w:t xml:space="preserve">rently </w:t>
      </w:r>
      <w:del w:id="1444" w:author="Kezia Endsley" w:date="2013-09-30T14:03:00Z">
        <w:r w:rsidR="00C77930" w:rsidDel="00D32962">
          <w:delText xml:space="preserve">are </w:delText>
        </w:r>
      </w:del>
      <w:ins w:id="1445" w:author="Kezia Endsley" w:date="2013-09-30T14:03:00Z">
        <w:r w:rsidR="00D32962">
          <w:t xml:space="preserve">do </w:t>
        </w:r>
      </w:ins>
      <w:r w:rsidR="00C77930">
        <w:t xml:space="preserve">with the mean alone. A boxplot provides a visual representation of these </w:t>
      </w:r>
      <w:r w:rsidR="00E04744">
        <w:t>values that</w:t>
      </w:r>
      <w:r w:rsidR="00C77930">
        <w:t xml:space="preserve"> </w:t>
      </w:r>
      <w:del w:id="1446" w:author="Kezia Endsley" w:date="2013-09-30T14:04:00Z">
        <w:r w:rsidR="00C77930" w:rsidDel="00D32962">
          <w:delText xml:space="preserve">we </w:delText>
        </w:r>
      </w:del>
      <w:ins w:id="1447" w:author="Kezia Endsley" w:date="2013-09-30T14:04:00Z">
        <w:r w:rsidR="00D32962">
          <w:t xml:space="preserve">you </w:t>
        </w:r>
      </w:ins>
      <w:r w:rsidR="00C77930">
        <w:t>can augment with a line for the performance measure threshold</w:t>
      </w:r>
      <w:ins w:id="1448" w:author="Kezia Endsley" w:date="2013-09-30T14:04:00Z">
        <w:r w:rsidR="00D32962">
          <w:t>,</w:t>
        </w:r>
      </w:ins>
      <w:r w:rsidR="003736A3">
        <w:t xml:space="preserve"> as </w:t>
      </w:r>
      <w:del w:id="1449" w:author="Kezia Endsley" w:date="2013-09-30T14:04:00Z">
        <w:r w:rsidR="003736A3" w:rsidDel="00D32962">
          <w:delText xml:space="preserve">seen </w:delText>
        </w:r>
      </w:del>
      <w:ins w:id="1450" w:author="Kezia Endsley" w:date="2013-09-30T14:04:00Z">
        <w:r w:rsidR="00D32962">
          <w:t xml:space="preserve">shown </w:t>
        </w:r>
      </w:ins>
      <w:r w:rsidR="003736A3">
        <w:t>in Figure 10</w:t>
      </w:r>
      <w:ins w:id="1451" w:author="Kezia Endsley" w:date="2013-09-30T10:02:00Z">
        <w:r w:rsidR="00C06CA6">
          <w:t>-</w:t>
        </w:r>
      </w:ins>
      <w:del w:id="1452" w:author="Kezia Endsley" w:date="2013-09-30T10:02:00Z">
        <w:r w:rsidR="003736A3" w:rsidDel="00C06CA6">
          <w:delText>.</w:delText>
        </w:r>
      </w:del>
      <w:r w:rsidR="003736A3">
        <w:t>15</w:t>
      </w:r>
      <w:ins w:id="1453" w:author="Kezia Endsley" w:date="2013-09-30T10:02:00Z">
        <w:r w:rsidR="00C06CA6">
          <w:t>.</w:t>
        </w:r>
      </w:ins>
      <w:del w:id="1454" w:author="Kezia Endsley" w:date="2013-09-30T10:02:00Z">
        <w:r w:rsidR="00C77930" w:rsidDel="00C06CA6">
          <w:delText>:</w:delText>
        </w:r>
      </w:del>
    </w:p>
    <w:p w14:paraId="44F265EE" w14:textId="4E569664" w:rsidR="00EC5D6E" w:rsidRDefault="00000499" w:rsidP="00C77930">
      <w:pPr>
        <w:pStyle w:val="Slug"/>
      </w:pPr>
      <w:r w:rsidRPr="00000499">
        <w:rPr>
          <w:highlight w:val="green"/>
          <w:rPrChange w:id="1455" w:author="Russell Thomas" w:date="2013-09-17T13:10:00Z">
            <w:rPr>
              <w:rFonts w:ascii="Courier New" w:hAnsi="Courier New"/>
              <w:b w:val="0"/>
              <w:i/>
              <w:noProof/>
              <w:snapToGrid w:val="0"/>
              <w:sz w:val="26"/>
            </w:rPr>
          </w:rPrChange>
        </w:rPr>
        <w:t>Figure 10</w:t>
      </w:r>
      <w:ins w:id="1456" w:author="Kezia Endsley" w:date="2013-09-30T10:02:00Z">
        <w:r w:rsidR="00C06CA6">
          <w:rPr>
            <w:highlight w:val="green"/>
          </w:rPr>
          <w:t>-</w:t>
        </w:r>
      </w:ins>
      <w:del w:id="1457" w:author="Kezia Endsley" w:date="2013-09-30T10:02:00Z">
        <w:r w:rsidRPr="00000499">
          <w:rPr>
            <w:highlight w:val="green"/>
            <w:rPrChange w:id="1458" w:author="Russell Thomas" w:date="2013-09-17T13:10:00Z">
              <w:rPr>
                <w:rFonts w:ascii="Courier New" w:hAnsi="Courier New"/>
                <w:b w:val="0"/>
                <w:i/>
                <w:noProof/>
                <w:snapToGrid w:val="0"/>
                <w:sz w:val="26"/>
              </w:rPr>
            </w:rPrChange>
          </w:rPr>
          <w:delText>.</w:delText>
        </w:r>
      </w:del>
      <w:r w:rsidRPr="00000499">
        <w:rPr>
          <w:highlight w:val="green"/>
          <w:rPrChange w:id="1459" w:author="Russell Thomas" w:date="2013-09-17T13:10:00Z">
            <w:rPr>
              <w:rFonts w:ascii="Courier New" w:hAnsi="Courier New"/>
              <w:b w:val="0"/>
              <w:i/>
              <w:noProof/>
              <w:snapToGrid w:val="0"/>
              <w:sz w:val="26"/>
            </w:rPr>
          </w:rPrChange>
        </w:rPr>
        <w:t>15</w:t>
      </w:r>
      <w:ins w:id="1460" w:author="Kent, Kevin - Indianapolis" w:date="2013-10-23T14:14:00Z">
        <w:r w:rsidR="000E55EE">
          <w:rPr>
            <w:highlight w:val="green"/>
          </w:rPr>
          <w:t>:</w:t>
        </w:r>
      </w:ins>
      <w:r w:rsidRPr="00000499">
        <w:rPr>
          <w:highlight w:val="green"/>
          <w:rPrChange w:id="1461" w:author="Russell Thomas" w:date="2013-09-17T13:10:00Z">
            <w:rPr>
              <w:rFonts w:ascii="Courier New" w:hAnsi="Courier New"/>
              <w:b w:val="0"/>
              <w:i/>
              <w:noProof/>
              <w:snapToGrid w:val="0"/>
              <w:sz w:val="26"/>
            </w:rPr>
          </w:rPrChange>
        </w:rPr>
        <w:t xml:space="preserve"> Boxplot </w:t>
      </w:r>
      <w:proofErr w:type="spellStart"/>
      <w:r w:rsidR="000E55EE" w:rsidRPr="000E55EE">
        <w:rPr>
          <w:highlight w:val="green"/>
        </w:rPr>
        <w:t>sparkline</w:t>
      </w:r>
      <w:proofErr w:type="spellEnd"/>
      <w:r w:rsidRPr="00000499">
        <w:rPr>
          <w:highlight w:val="green"/>
          <w:rPrChange w:id="1462" w:author="Russell Thomas" w:date="2013-09-17T13:10:00Z">
            <w:rPr>
              <w:rFonts w:ascii="Courier New" w:hAnsi="Courier New"/>
              <w:b w:val="0"/>
              <w:i/>
              <w:noProof/>
              <w:snapToGrid w:val="0"/>
              <w:sz w:val="26"/>
            </w:rPr>
          </w:rPrChange>
        </w:rPr>
        <w:tab/>
        <w:t>[793725</w:t>
      </w:r>
      <w:ins w:id="1463" w:author="Kent, Kevin - Indianapolis" w:date="2013-10-23T14:14:00Z">
        <w:r w:rsidR="000E55EE">
          <w:rPr>
            <w:highlight w:val="green"/>
          </w:rPr>
          <w:t xml:space="preserve"> </w:t>
        </w:r>
      </w:ins>
      <w:r w:rsidRPr="00000499">
        <w:rPr>
          <w:highlight w:val="green"/>
          <w:rPrChange w:id="1464" w:author="Russell Thomas" w:date="2013-09-17T13:10:00Z">
            <w:rPr>
              <w:rFonts w:ascii="Courier New" w:hAnsi="Courier New"/>
              <w:b w:val="0"/>
              <w:i/>
              <w:noProof/>
              <w:snapToGrid w:val="0"/>
              <w:sz w:val="26"/>
            </w:rPr>
          </w:rPrChange>
        </w:rPr>
        <w:t>c10f</w:t>
      </w:r>
      <w:ins w:id="1465" w:author="Kent, Kevin - Indianapolis" w:date="2013-10-23T14:14:00Z">
        <w:r w:rsidR="000E55EE">
          <w:rPr>
            <w:highlight w:val="green"/>
          </w:rPr>
          <w:t>0</w:t>
        </w:r>
      </w:ins>
      <w:r w:rsidRPr="00000499">
        <w:rPr>
          <w:highlight w:val="green"/>
          <w:rPrChange w:id="1466" w:author="Russell Thomas" w:date="2013-09-17T13:10:00Z">
            <w:rPr>
              <w:rFonts w:ascii="Courier New" w:hAnsi="Courier New"/>
              <w:b w:val="0"/>
              <w:i/>
              <w:noProof/>
              <w:snapToGrid w:val="0"/>
              <w:sz w:val="26"/>
            </w:rPr>
          </w:rPrChange>
        </w:rPr>
        <w:t>15.</w:t>
      </w:r>
      <w:del w:id="1467" w:author="Bob Rudis" w:date="2013-11-03T20:52:00Z">
        <w:r w:rsidRPr="00000499" w:rsidDel="00D719EC">
          <w:rPr>
            <w:highlight w:val="green"/>
            <w:rPrChange w:id="1468" w:author="Russell Thomas" w:date="2013-09-17T13:10:00Z">
              <w:rPr>
                <w:rFonts w:ascii="Courier New" w:hAnsi="Courier New"/>
                <w:b w:val="0"/>
                <w:i/>
                <w:noProof/>
                <w:snapToGrid w:val="0"/>
                <w:sz w:val="26"/>
              </w:rPr>
            </w:rPrChange>
          </w:rPr>
          <w:delText>pdf</w:delText>
        </w:r>
      </w:del>
      <w:proofErr w:type="gramStart"/>
      <w:ins w:id="1469" w:author="Bob Rudis" w:date="2013-11-03T20:52:00Z">
        <w:r w:rsidR="00D719EC">
          <w:rPr>
            <w:highlight w:val="green"/>
          </w:rPr>
          <w:t>eps</w:t>
        </w:r>
      </w:ins>
      <w:proofErr w:type="gramEnd"/>
      <w:r w:rsidRPr="00000499">
        <w:rPr>
          <w:highlight w:val="green"/>
          <w:rPrChange w:id="1470" w:author="Russell Thomas" w:date="2013-09-17T13:10:00Z">
            <w:rPr>
              <w:rFonts w:ascii="Courier New" w:hAnsi="Courier New"/>
              <w:b w:val="0"/>
              <w:i/>
              <w:noProof/>
              <w:snapToGrid w:val="0"/>
              <w:sz w:val="26"/>
            </w:rPr>
          </w:rPrChange>
        </w:rPr>
        <w:t>]</w:t>
      </w:r>
    </w:p>
    <w:p w14:paraId="223D31A1" w14:textId="77777777" w:rsidR="00E04744" w:rsidRPr="00E04744" w:rsidRDefault="00E04744" w:rsidP="00E04744">
      <w:pPr>
        <w:pStyle w:val="Para"/>
      </w:pPr>
      <w:r>
        <w:t xml:space="preserve">The incident manager now has an at-a-glance view that encodes valuable details without sacrificing space. If necessary, the boxplot </w:t>
      </w:r>
      <w:del w:id="1471" w:author="Kezia Endsley" w:date="2013-09-30T14:04:00Z">
        <w:r w:rsidDel="00C45997">
          <w:delText xml:space="preserve">itself </w:delText>
        </w:r>
      </w:del>
      <w:r>
        <w:t xml:space="preserve">can be </w:t>
      </w:r>
      <w:r w:rsidR="00602B63">
        <w:t>color-coded</w:t>
      </w:r>
      <w:r>
        <w:t xml:space="preserve"> to more overt</w:t>
      </w:r>
      <w:r w:rsidR="00663AC9">
        <w:t>ly call attention to measures outside normal parameters</w:t>
      </w:r>
      <w:ins w:id="1472" w:author="Kezia Endsley" w:date="2013-09-30T14:04:00Z">
        <w:r w:rsidR="00A54E26">
          <w:t>.</w:t>
        </w:r>
      </w:ins>
      <w:r>
        <w:t xml:space="preserve"> </w:t>
      </w:r>
      <w:del w:id="1473" w:author="Kezia Endsley" w:date="2013-09-30T14:04:00Z">
        <w:r w:rsidDel="00A54E26">
          <w:delText>and t</w:delText>
        </w:r>
      </w:del>
      <w:ins w:id="1474" w:author="Kezia Endsley" w:date="2013-09-30T14:04:00Z">
        <w:r w:rsidR="00A54E26">
          <w:t>T</w:t>
        </w:r>
      </w:ins>
      <w:r>
        <w:t xml:space="preserve">he mean value </w:t>
      </w:r>
      <w:del w:id="1475" w:author="Kezia Endsley" w:date="2013-09-30T14:04:00Z">
        <w:r w:rsidDel="00A54E26">
          <w:delText xml:space="preserve">could </w:delText>
        </w:r>
      </w:del>
      <w:ins w:id="1476" w:author="Kezia Endsley" w:date="2013-09-30T14:04:00Z">
        <w:r w:rsidR="00A54E26">
          <w:t xml:space="preserve">can </w:t>
        </w:r>
      </w:ins>
      <w:r>
        <w:t xml:space="preserve">be </w:t>
      </w:r>
      <w:r w:rsidR="00B37285">
        <w:t>displayed</w:t>
      </w:r>
      <w:r>
        <w:t xml:space="preserve"> </w:t>
      </w:r>
      <w:r w:rsidR="00B37285">
        <w:t>next to</w:t>
      </w:r>
      <w:r>
        <w:t xml:space="preserve"> the </w:t>
      </w:r>
      <w:del w:id="1477" w:author="Kezia Endsley" w:date="2013-09-30T10:02:00Z">
        <w:r w:rsidDel="00C06CA6">
          <w:delText>bloxplot</w:delText>
        </w:r>
        <w:r w:rsidR="008D2CA6" w:rsidDel="00C06CA6">
          <w:delText xml:space="preserve"> </w:delText>
        </w:r>
      </w:del>
      <w:ins w:id="1478" w:author="Kezia Endsley" w:date="2013-09-30T10:02:00Z">
        <w:r w:rsidR="00C06CA6">
          <w:t xml:space="preserve">boxplot </w:t>
        </w:r>
      </w:ins>
      <w:r w:rsidR="008D2CA6">
        <w:t>if that measure still provides value</w:t>
      </w:r>
      <w:r>
        <w:t>.</w:t>
      </w:r>
    </w:p>
    <w:p w14:paraId="20A5C2FC" w14:textId="77777777" w:rsidR="008E3F45" w:rsidRDefault="00B87133" w:rsidP="008E3F45">
      <w:pPr>
        <w:pStyle w:val="H2"/>
      </w:pPr>
      <w:r>
        <w:lastRenderedPageBreak/>
        <w:t xml:space="preserve">Projecting </w:t>
      </w:r>
      <w:r w:rsidR="00525D64">
        <w:t>“</w:t>
      </w:r>
      <w:r>
        <w:t>Security</w:t>
      </w:r>
      <w:r w:rsidR="00525D64">
        <w:t>”</w:t>
      </w:r>
    </w:p>
    <w:p w14:paraId="1235FAB1" w14:textId="77777777" w:rsidR="008E3F45" w:rsidRDefault="008E3F45" w:rsidP="008E3F45">
      <w:pPr>
        <w:pStyle w:val="Para"/>
      </w:pPr>
      <w:del w:id="1479" w:author="Kezia Endsley" w:date="2013-09-30T14:05:00Z">
        <w:r w:rsidDel="00A54E26">
          <w:delText xml:space="preserve">We wrapped </w:delText>
        </w:r>
      </w:del>
      <w:ins w:id="1480" w:author="Kezia Endsley" w:date="2013-09-30T14:05:00Z">
        <w:r w:rsidR="00A54E26">
          <w:t>The word “</w:t>
        </w:r>
      </w:ins>
      <w:r>
        <w:t>security</w:t>
      </w:r>
      <w:ins w:id="1481" w:author="Kezia Endsley" w:date="2013-09-30T14:05:00Z">
        <w:r w:rsidR="00A54E26">
          <w:t>” is</w:t>
        </w:r>
      </w:ins>
      <w:r>
        <w:t xml:space="preserve"> in quotes </w:t>
      </w:r>
      <w:r w:rsidR="00525D64">
        <w:t xml:space="preserve">here and </w:t>
      </w:r>
      <w:r>
        <w:t xml:space="preserve">in the section title because the definition of </w:t>
      </w:r>
      <w:del w:id="1482" w:author="Kezia Endsley" w:date="2013-09-30T14:05:00Z">
        <w:r w:rsidDel="00A54E26">
          <w:delText>“</w:delText>
        </w:r>
      </w:del>
      <w:r>
        <w:t>security</w:t>
      </w:r>
      <w:del w:id="1483" w:author="Kezia Endsley" w:date="2013-09-30T14:05:00Z">
        <w:r w:rsidDel="00A54E26">
          <w:delText>”</w:delText>
        </w:r>
      </w:del>
      <w:r>
        <w:t xml:space="preserve"> </w:t>
      </w:r>
      <w:del w:id="1484" w:author="Kezia Endsley" w:date="2013-09-30T14:05:00Z">
        <w:r w:rsidDel="00A54E26">
          <w:delText xml:space="preserve">lies </w:delText>
        </w:r>
      </w:del>
      <w:ins w:id="1485" w:author="Kezia Endsley" w:date="2013-09-30T14:05:00Z">
        <w:r w:rsidR="00A54E26">
          <w:t xml:space="preserve">is up to </w:t>
        </w:r>
      </w:ins>
      <w:del w:id="1486" w:author="Kezia Endsley" w:date="2013-09-30T14:05:00Z">
        <w:r w:rsidDel="00A54E26">
          <w:delText xml:space="preserve">in the interpretation of the </w:delText>
        </w:r>
      </w:del>
      <w:r>
        <w:t>individual</w:t>
      </w:r>
      <w:ins w:id="1487" w:author="Kezia Endsley" w:date="2013-09-30T14:05:00Z">
        <w:r w:rsidR="00A54E26">
          <w:t xml:space="preserve"> interpretation</w:t>
        </w:r>
      </w:ins>
      <w:r>
        <w:t xml:space="preserve">. A penetration tester </w:t>
      </w:r>
      <w:del w:id="1488" w:author="Kezia Endsley" w:date="2013-09-30T14:05:00Z">
        <w:r w:rsidDel="00A54E26">
          <w:delText xml:space="preserve">may </w:delText>
        </w:r>
      </w:del>
      <w:ins w:id="1489" w:author="Kezia Endsley" w:date="2013-09-30T14:05:00Z">
        <w:r w:rsidR="00A54E26">
          <w:t xml:space="preserve">might </w:t>
        </w:r>
      </w:ins>
      <w:r>
        <w:t xml:space="preserve">think of security in a completely different way than a CISO, just as an application developer will likely have a different view of it than a firewall engineer. From a big picture perspective, these interpretations are </w:t>
      </w:r>
      <w:del w:id="1490" w:author="Kezia Endsley" w:date="2013-09-30T14:05:00Z">
        <w:r w:rsidDel="00A54E26">
          <w:delText xml:space="preserve">very </w:delText>
        </w:r>
      </w:del>
      <w:r>
        <w:t xml:space="preserve">complementary </w:t>
      </w:r>
      <w:del w:id="1491" w:author="Kezia Endsley" w:date="2013-09-30T14:05:00Z">
        <w:r w:rsidDel="00A54E26">
          <w:delText xml:space="preserve">as </w:delText>
        </w:r>
      </w:del>
      <w:ins w:id="1492" w:author="Kezia Endsley" w:date="2013-09-30T14:05:00Z">
        <w:r w:rsidR="00A54E26">
          <w:t xml:space="preserve">because </w:t>
        </w:r>
      </w:ins>
      <w:r>
        <w:t>they are all parts of a whole</w:t>
      </w:r>
      <w:ins w:id="1493" w:author="Kezia Endsley" w:date="2013-09-30T14:05:00Z">
        <w:r w:rsidR="00A54E26">
          <w:t>.</w:t>
        </w:r>
      </w:ins>
      <w:r>
        <w:t xml:space="preserve"> </w:t>
      </w:r>
      <w:del w:id="1494" w:author="Kezia Endsley" w:date="2013-09-30T14:05:00Z">
        <w:r w:rsidDel="00A54E26">
          <w:delText xml:space="preserve">and </w:delText>
        </w:r>
        <w:r w:rsidR="00AC4DDE" w:rsidDel="00A54E26">
          <w:delText>e</w:delText>
        </w:r>
      </w:del>
      <w:ins w:id="1495" w:author="Kezia Endsley" w:date="2013-09-30T14:05:00Z">
        <w:r w:rsidR="00A54E26">
          <w:t>E</w:t>
        </w:r>
      </w:ins>
      <w:r w:rsidR="00AC4DDE">
        <w:t xml:space="preserve">ach activity is </w:t>
      </w:r>
      <w:r>
        <w:t xml:space="preserve">necessary to ensure the protection of </w:t>
      </w:r>
      <w:ins w:id="1496" w:author="Kezia Endsley" w:date="2013-09-30T14:06:00Z">
        <w:r w:rsidR="00A54E26">
          <w:t xml:space="preserve">an organization’s </w:t>
        </w:r>
      </w:ins>
      <w:r>
        <w:t>information assets</w:t>
      </w:r>
      <w:del w:id="1497" w:author="Kezia Endsley" w:date="2013-09-30T14:06:00Z">
        <w:r w:rsidDel="00A54E26">
          <w:delText xml:space="preserve"> in an organization</w:delText>
        </w:r>
      </w:del>
      <w:r>
        <w:t>.</w:t>
      </w:r>
    </w:p>
    <w:p w14:paraId="3BDF142B" w14:textId="77777777" w:rsidR="008E3F45" w:rsidRDefault="00AC4DDE" w:rsidP="008E3F45">
      <w:pPr>
        <w:pStyle w:val="Para"/>
      </w:pPr>
      <w:r>
        <w:t xml:space="preserve">Perhaps one of the least “security-like” elements that readily </w:t>
      </w:r>
      <w:proofErr w:type="gramStart"/>
      <w:r>
        <w:t>lends</w:t>
      </w:r>
      <w:proofErr w:type="gramEnd"/>
      <w:r>
        <w:t xml:space="preserve"> itself to a dashboard is the venerable </w:t>
      </w:r>
      <w:r w:rsidR="001E3788">
        <w:t xml:space="preserve">project or task </w:t>
      </w:r>
      <w:r>
        <w:t>“status view</w:t>
      </w:r>
      <w:ins w:id="1498" w:author="Kezia Endsley" w:date="2013-09-30T14:06:00Z">
        <w:r w:rsidR="00AB64F9">
          <w:t>.</w:t>
        </w:r>
      </w:ins>
      <w:r>
        <w:t>”</w:t>
      </w:r>
      <w:del w:id="1499" w:author="Kezia Endsley" w:date="2013-09-30T14:06:00Z">
        <w:r w:rsidDel="00AB64F9">
          <w:delText>.</w:delText>
        </w:r>
      </w:del>
      <w:r>
        <w:t xml:space="preserve"> This could </w:t>
      </w:r>
      <w:del w:id="1500" w:author="Kezia Endsley" w:date="2013-09-30T14:06:00Z">
        <w:r w:rsidDel="00AB64F9">
          <w:delText xml:space="preserve">be </w:delText>
        </w:r>
      </w:del>
      <w:ins w:id="1501" w:author="Kezia Endsley" w:date="2013-09-30T14:06:00Z">
        <w:r w:rsidR="00AB64F9">
          <w:t xml:space="preserve">involve </w:t>
        </w:r>
      </w:ins>
      <w:r>
        <w:t>tracking projects for remediation of internal audit issues or monitoring full-scale, enterprise-wide security programs. Security, IT</w:t>
      </w:r>
      <w:ins w:id="1502" w:author="Kezia Endsley" w:date="2013-09-30T14:07:00Z">
        <w:r w:rsidR="00AB64F9">
          <w:t>,</w:t>
        </w:r>
      </w:ins>
      <w:r>
        <w:t xml:space="preserve"> and business executives need some way to get a quick overview of all these moving parts so they know where resources and attention should potentially be redirected. It </w:t>
      </w:r>
      <w:del w:id="1503" w:author="Kezia Endsley" w:date="2013-09-30T14:07:00Z">
        <w:r w:rsidDel="00AB64F9">
          <w:delText xml:space="preserve">may </w:delText>
        </w:r>
      </w:del>
      <w:ins w:id="1504" w:author="Kezia Endsley" w:date="2013-09-30T14:07:00Z">
        <w:r w:rsidR="00AB64F9">
          <w:t xml:space="preserve">might </w:t>
        </w:r>
      </w:ins>
      <w:r>
        <w:t>not be sexy, but there would be little happening in “security” without this governance layer.</w:t>
      </w:r>
    </w:p>
    <w:p w14:paraId="7815947A" w14:textId="77777777" w:rsidR="00AC4DDE" w:rsidRDefault="00535A82" w:rsidP="008E3F45">
      <w:pPr>
        <w:pStyle w:val="Para"/>
      </w:pPr>
      <w:r>
        <w:t xml:space="preserve">If you </w:t>
      </w:r>
      <w:del w:id="1505" w:author="Kezia Endsley" w:date="2013-09-30T14:07:00Z">
        <w:r w:rsidDel="00D35136">
          <w:delText xml:space="preserve">do </w:delText>
        </w:r>
      </w:del>
      <w:r>
        <w:t xml:space="preserve">become known as the “dashboard person” in your organization, you must face the inevitable request to build a set of measures </w:t>
      </w:r>
      <w:del w:id="1506" w:author="Kezia Endsley" w:date="2013-09-30T14:08:00Z">
        <w:r w:rsidDel="005C33E4">
          <w:delText xml:space="preserve">for </w:delText>
        </w:r>
      </w:del>
      <w:r>
        <w:t>to track program, project</w:t>
      </w:r>
      <w:ins w:id="1507" w:author="Kezia Endsley" w:date="2013-09-30T14:07:00Z">
        <w:r w:rsidR="00D35136">
          <w:t>,</w:t>
        </w:r>
      </w:ins>
      <w:r>
        <w:t xml:space="preserve"> and remediation status. These initiatives will have their own set of detailed measures and reports</w:t>
      </w:r>
      <w:ins w:id="1508" w:author="Kezia Endsley" w:date="2013-09-30T14:08:00Z">
        <w:r w:rsidR="005C33E4">
          <w:t>,</w:t>
        </w:r>
      </w:ins>
      <w:r>
        <w:t xml:space="preserve"> </w:t>
      </w:r>
      <w:del w:id="1509" w:author="Kezia Endsley" w:date="2013-09-30T14:08:00Z">
        <w:r w:rsidDel="005C33E4">
          <w:delText xml:space="preserve">that </w:delText>
        </w:r>
      </w:del>
      <w:ins w:id="1510" w:author="Kezia Endsley" w:date="2013-09-30T14:08:00Z">
        <w:r w:rsidR="005C33E4">
          <w:t xml:space="preserve">which </w:t>
        </w:r>
      </w:ins>
      <w:r>
        <w:t xml:space="preserve">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6EEE0ADF" w14:textId="77777777" w:rsidR="00915F71" w:rsidRDefault="00915F71" w:rsidP="008E3F45">
      <w:pPr>
        <w:pStyle w:val="Para"/>
      </w:pPr>
      <w:r>
        <w:t xml:space="preserve">The first step is to identify the components that your </w:t>
      </w:r>
      <w:del w:id="1511" w:author="Kezia Endsley" w:date="2013-09-30T10:20:00Z">
        <w:r w:rsidDel="003166BD">
          <w:delText xml:space="preserve">consumers </w:delText>
        </w:r>
      </w:del>
      <w:ins w:id="1512" w:author="Kezia Endsley" w:date="2013-09-30T10:20:00Z">
        <w:r w:rsidR="003166BD">
          <w:t xml:space="preserve">viewers </w:t>
        </w:r>
      </w:ins>
      <w:del w:id="1513" w:author="Kezia Endsley" w:date="2013-09-30T10:20:00Z">
        <w:r w:rsidDel="003166BD">
          <w:delText xml:space="preserve">wish </w:delText>
        </w:r>
      </w:del>
      <w:ins w:id="1514" w:author="Kezia Endsley" w:date="2013-09-30T10:20:00Z">
        <w:r w:rsidR="003166BD">
          <w:t xml:space="preserve">want </w:t>
        </w:r>
      </w:ins>
      <w:r>
        <w:t>to track. For our make-believe organization, th</w:t>
      </w:r>
      <w:ins w:id="1515" w:author="Kezia Endsley" w:date="2013-09-30T14:09:00Z">
        <w:r w:rsidR="005C33E4">
          <w:t>e components</w:t>
        </w:r>
      </w:ins>
      <w:del w:id="1516" w:author="Kezia Endsley" w:date="2013-09-30T14:09:00Z">
        <w:r w:rsidDel="005C33E4">
          <w:delText>is</w:delText>
        </w:r>
      </w:del>
      <w:r>
        <w:t xml:space="preserve"> will be:</w:t>
      </w:r>
    </w:p>
    <w:p w14:paraId="3D240546" w14:textId="77777777" w:rsidR="00915F71" w:rsidRDefault="00915F71" w:rsidP="00915F71">
      <w:pPr>
        <w:pStyle w:val="ListBulleted"/>
      </w:pPr>
      <w:r>
        <w:t>Internal audit issues remediation items</w:t>
      </w:r>
    </w:p>
    <w:p w14:paraId="29EB1670" w14:textId="77777777" w:rsidR="00915F71" w:rsidRDefault="00915F71" w:rsidP="00915F71">
      <w:pPr>
        <w:pStyle w:val="ListBulleted"/>
      </w:pPr>
      <w:r>
        <w:t>Enterprise-wide security program initiatives</w:t>
      </w:r>
    </w:p>
    <w:p w14:paraId="3AC88F85" w14:textId="77777777" w:rsidR="00915F71" w:rsidRDefault="00915F71" w:rsidP="00915F71">
      <w:pPr>
        <w:pStyle w:val="ListBulleted"/>
      </w:pPr>
      <w:r>
        <w:t>Customer audit</w:t>
      </w:r>
      <w:ins w:id="1517" w:author="Kezia Endsley" w:date="2013-09-30T14:09:00Z">
        <w:r w:rsidR="005C33E4">
          <w:t>-</w:t>
        </w:r>
      </w:ins>
      <w:del w:id="1518" w:author="Kezia Endsley" w:date="2013-09-30T14:09:00Z">
        <w:r w:rsidDel="005C33E4">
          <w:delText xml:space="preserve"> </w:delText>
        </w:r>
      </w:del>
      <w:r>
        <w:t>remediation process (these are the items your customers are requesting that your organization remediate)</w:t>
      </w:r>
    </w:p>
    <w:p w14:paraId="3B36AA13" w14:textId="392F78BA" w:rsidR="00915F71" w:rsidRDefault="00915F71" w:rsidP="00915F71">
      <w:pPr>
        <w:pStyle w:val="ListBulleted"/>
      </w:pPr>
      <w:r>
        <w:t xml:space="preserve">PCI </w:t>
      </w:r>
      <w:ins w:id="1519" w:author="Bob Rudis" w:date="2013-11-03T21:07:00Z">
        <w:r w:rsidR="0027275C">
          <w:t xml:space="preserve">DSS </w:t>
        </w:r>
      </w:ins>
      <w:r>
        <w:t>compliance controls remediation progress</w:t>
      </w:r>
      <w:del w:id="1520" w:author="Kezia Endsley" w:date="2013-09-30T14:09:00Z">
        <w:r w:rsidDel="005C33E4">
          <w:delText>.</w:delText>
        </w:r>
      </w:del>
    </w:p>
    <w:p w14:paraId="3B275CB1" w14:textId="6752EF84" w:rsidR="00915F71" w:rsidRDefault="00A52541" w:rsidP="008E3F45">
      <w:pPr>
        <w:pStyle w:val="Para"/>
        <w:numPr>
          <w:ins w:id="1521" w:author="Kezia Endsley" w:date="2013-09-30T14:09:00Z"/>
        </w:numPr>
      </w:pPr>
      <w:r>
        <w:t xml:space="preserve">From your discussions with the CISO you know that you are constrained to one quadrant of the executive dashboard and that the items of most importance to her are PCI </w:t>
      </w:r>
      <w:ins w:id="1522" w:author="Kezia Endsley" w:date="2013-09-30T14:11:00Z">
        <w:r w:rsidR="00BB6BD8">
          <w:t xml:space="preserve">controls </w:t>
        </w:r>
      </w:ins>
      <w:r>
        <w:t xml:space="preserve">and customer audits. You’ve verified </w:t>
      </w:r>
      <w:ins w:id="1523" w:author="Kezia Endsley" w:date="2013-09-30T14:12:00Z">
        <w:r w:rsidR="00BB6BD8">
          <w:t xml:space="preserve">that </w:t>
        </w:r>
      </w:ins>
      <w:r w:rsidR="000945D5">
        <w:t>the data for the</w:t>
      </w:r>
      <w:ins w:id="1524" w:author="Bob Rudis" w:date="2013-11-03T21:07:00Z">
        <w:r w:rsidR="000A0A11">
          <w:t xml:space="preserve"> </w:t>
        </w:r>
      </w:ins>
      <w:del w:id="1525" w:author="Kezia Endsley" w:date="2013-09-30T14:12:00Z">
        <w:r w:rsidR="000945D5" w:rsidDel="00BB6BD8">
          <w:delText xml:space="preserve"> </w:delText>
        </w:r>
      </w:del>
      <w:r w:rsidR="000945D5">
        <w:t xml:space="preserve">performance measures are </w:t>
      </w:r>
      <w:r w:rsidR="00736FC7">
        <w:t xml:space="preserve">readily </w:t>
      </w:r>
      <w:r w:rsidR="000945D5">
        <w:t>available</w:t>
      </w:r>
      <w:ins w:id="1526" w:author="Kezia Endsley" w:date="2013-09-30T14:12:00Z">
        <w:r w:rsidR="00BB6BD8">
          <w:t xml:space="preserve"> and </w:t>
        </w:r>
      </w:ins>
      <w:del w:id="1527" w:author="Kezia Endsley" w:date="2013-09-30T14:12:00Z">
        <w:r w:rsidR="00736FC7" w:rsidDel="00BB6BD8">
          <w:delText>/</w:delText>
        </w:r>
      </w:del>
      <w:r w:rsidR="00736FC7">
        <w:t>accurate</w:t>
      </w:r>
      <w:r>
        <w:t xml:space="preserve"> and </w:t>
      </w:r>
      <w:ins w:id="1528" w:author="Kezia Endsley" w:date="2013-09-30T14:12:00Z">
        <w:r w:rsidR="00BB6BD8">
          <w:t xml:space="preserve">you </w:t>
        </w:r>
      </w:ins>
      <w:r>
        <w:t>set off to meet this challenge head on.</w:t>
      </w:r>
    </w:p>
    <w:p w14:paraId="701BB835" w14:textId="147A2382" w:rsidR="00CF63CA" w:rsidRDefault="00A52541" w:rsidP="008E3F45">
      <w:pPr>
        <w:pStyle w:val="Para"/>
      </w:pPr>
      <w:r>
        <w:lastRenderedPageBreak/>
        <w:t>The prioritization and list of measures provided by the CISO give</w:t>
      </w:r>
      <w:r w:rsidR="000027E1">
        <w:t>s</w:t>
      </w:r>
      <w:r>
        <w:t xml:space="preserve"> you logical groupings for the measures you need to encode. For each group, you must decide how to prioritize th</w:t>
      </w:r>
      <w:r w:rsidR="002B21B9">
        <w:t>e elements within the group</w:t>
      </w:r>
      <w:del w:id="1529" w:author="Bob Rudis" w:date="2013-11-03T21:07:00Z">
        <w:r w:rsidR="002B21B9" w:rsidDel="008C3AC9">
          <w:delText xml:space="preserve"> and—g</w:delText>
        </w:r>
      </w:del>
      <w:ins w:id="1530" w:author="Bob Rudis" w:date="2013-11-03T21:07:00Z">
        <w:r w:rsidR="008C3AC9">
          <w:t>. G</w:t>
        </w:r>
      </w:ins>
      <w:r w:rsidR="002B21B9">
        <w:t>iven that all of these elements will themselves be grouped together</w:t>
      </w:r>
      <w:del w:id="1531" w:author="Bob Rudis" w:date="2013-11-03T21:07:00Z">
        <w:r w:rsidR="002B21B9" w:rsidDel="004E195B">
          <w:delText>—t</w:delText>
        </w:r>
      </w:del>
      <w:ins w:id="1532" w:author="Bob Rudis" w:date="2013-11-03T21:07:00Z">
        <w:r w:rsidR="004E195B">
          <w:t>, t</w:t>
        </w:r>
      </w:ins>
      <w:r w:rsidR="002B21B9">
        <w:t xml:space="preserve">he individual encoding </w:t>
      </w:r>
      <w:r w:rsidR="002B66F4">
        <w:t xml:space="preserve">for each measure </w:t>
      </w:r>
      <w:r w:rsidR="002B21B9">
        <w:t>you choose should be common across all four groups.</w:t>
      </w:r>
      <w:r w:rsidR="00FD0377">
        <w:t xml:space="preserve"> </w:t>
      </w:r>
      <w:del w:id="1533" w:author="Bob Rudis" w:date="2013-11-03T21:08:00Z">
        <w:r w:rsidR="00FD0377" w:rsidDel="00C32195">
          <w:delText>Fitting into</w:delText>
        </w:r>
      </w:del>
      <w:ins w:id="1534" w:author="Bob Rudis" w:date="2013-11-03T21:08:00Z">
        <w:r w:rsidR="00C32195">
          <w:t>Finding a way to satisfy</w:t>
        </w:r>
      </w:ins>
      <w:r w:rsidR="00FD0377">
        <w:t xml:space="preserve"> all these constraints </w:t>
      </w:r>
      <w:r w:rsidR="00000499" w:rsidRPr="00000499">
        <w:rPr>
          <w:highlight w:val="cyan"/>
          <w:rPrChange w:id="1535" w:author="Kezia Endsley" w:date="2013-09-30T14:13:00Z">
            <w:rPr>
              <w:rFonts w:ascii="Courier New" w:hAnsi="Courier New"/>
              <w:i/>
              <w:noProof/>
            </w:rPr>
          </w:rPrChange>
        </w:rPr>
        <w:t xml:space="preserve">will </w:t>
      </w:r>
      <w:del w:id="1536" w:author="Bob Rudis" w:date="2013-11-03T21:08:00Z">
        <w:r w:rsidR="00000499" w:rsidRPr="00000499" w:rsidDel="00FE5866">
          <w:rPr>
            <w:highlight w:val="cyan"/>
            <w:rPrChange w:id="1537" w:author="Kezia Endsley" w:date="2013-09-30T14:13:00Z">
              <w:rPr>
                <w:rFonts w:ascii="Courier New" w:hAnsi="Courier New"/>
                <w:i/>
                <w:noProof/>
              </w:rPr>
            </w:rPrChange>
          </w:rPr>
          <w:delText>t</w:delText>
        </w:r>
        <w:r w:rsidR="00000499" w:rsidRPr="00000499" w:rsidDel="00C32195">
          <w:rPr>
            <w:highlight w:val="cyan"/>
            <w:rPrChange w:id="1538" w:author="Kezia Endsley" w:date="2013-09-30T14:13:00Z">
              <w:rPr>
                <w:rFonts w:ascii="Courier New" w:hAnsi="Courier New"/>
                <w:i/>
                <w:noProof/>
              </w:rPr>
            </w:rPrChange>
          </w:rPr>
          <w:delText>i</w:delText>
        </w:r>
      </w:del>
      <w:del w:id="1539" w:author="Bob Rudis" w:date="2013-11-03T21:07:00Z">
        <w:r w:rsidR="00000499" w:rsidRPr="00000499" w:rsidDel="00C32195">
          <w:rPr>
            <w:highlight w:val="cyan"/>
            <w:rPrChange w:id="1540" w:author="Kezia Endsley" w:date="2013-09-30T14:13:00Z">
              <w:rPr>
                <w:rFonts w:ascii="Courier New" w:hAnsi="Courier New"/>
                <w:i/>
                <w:noProof/>
              </w:rPr>
            </w:rPrChange>
          </w:rPr>
          <w:delText xml:space="preserve">e </w:delText>
        </w:r>
      </w:del>
      <w:r w:rsidR="00000499" w:rsidRPr="00000499">
        <w:rPr>
          <w:highlight w:val="cyan"/>
          <w:rPrChange w:id="1541" w:author="Kezia Endsley" w:date="2013-09-30T14:13:00Z">
            <w:rPr>
              <w:rFonts w:ascii="Courier New" w:hAnsi="Courier New"/>
              <w:i/>
              <w:noProof/>
            </w:rPr>
          </w:rPrChange>
        </w:rPr>
        <w:t>create</w:t>
      </w:r>
      <w:r w:rsidR="00FD0377">
        <w:t xml:space="preserve"> a seamless message for the “Security Program, Project &amp; Remediation Status” dashboard component.</w:t>
      </w:r>
    </w:p>
    <w:p w14:paraId="7276B526" w14:textId="77777777" w:rsidR="00BB6BD8" w:rsidRDefault="00BB6BD8" w:rsidP="00BB6BD8">
      <w:pPr>
        <w:pStyle w:val="QueryPara"/>
        <w:numPr>
          <w:ins w:id="1542" w:author="Kezia Endsley" w:date="2013-09-30T14:13:00Z"/>
        </w:numPr>
        <w:rPr>
          <w:ins w:id="1543" w:author="Bob Rudis" w:date="2013-11-03T21:07:00Z"/>
        </w:rPr>
      </w:pPr>
      <w:ins w:id="1544" w:author="Kezia Endsley" w:date="2013-09-30T14:13:00Z">
        <w:r w:rsidRPr="000404D6">
          <w:rPr>
            <w:highlight w:val="cyan"/>
            <w:rPrChange w:id="1545" w:author="Kent, Kevin - Indianapolis" w:date="2013-10-23T14:21:00Z">
              <w:rPr/>
            </w:rPrChange>
          </w:rPr>
          <w:t>[[Author: something is amiss above? “</w:t>
        </w:r>
        <w:proofErr w:type="gramStart"/>
        <w:r w:rsidRPr="000404D6">
          <w:rPr>
            <w:highlight w:val="cyan"/>
            <w:rPrChange w:id="1546" w:author="Kent, Kevin - Indianapolis" w:date="2013-10-23T14:21:00Z">
              <w:rPr/>
            </w:rPrChange>
          </w:rPr>
          <w:t>will</w:t>
        </w:r>
        <w:proofErr w:type="gramEnd"/>
        <w:r w:rsidRPr="000404D6">
          <w:rPr>
            <w:highlight w:val="cyan"/>
            <w:rPrChange w:id="1547" w:author="Kent, Kevin - Indianapolis" w:date="2013-10-23T14:21:00Z">
              <w:rPr/>
            </w:rPrChange>
          </w:rPr>
          <w:t xml:space="preserve"> tie create??”  Kezia]]</w:t>
        </w:r>
      </w:ins>
    </w:p>
    <w:p w14:paraId="4F9B9005" w14:textId="77777777" w:rsidR="00A92E27" w:rsidRDefault="00A92E27" w:rsidP="00BB6BD8">
      <w:pPr>
        <w:pStyle w:val="QueryPara"/>
        <w:numPr>
          <w:ins w:id="1548" w:author="Kezia Endsley" w:date="2013-09-30T14:13:00Z"/>
        </w:numPr>
        <w:rPr>
          <w:ins w:id="1549" w:author="Bob Rudis" w:date="2013-11-03T21:07:00Z"/>
        </w:rPr>
      </w:pPr>
    </w:p>
    <w:p w14:paraId="1DF0E935" w14:textId="37FDD8BA" w:rsidR="00A92E27" w:rsidRDefault="00A92E27" w:rsidP="00BB6BD8">
      <w:pPr>
        <w:pStyle w:val="QueryPara"/>
        <w:numPr>
          <w:ins w:id="1550" w:author="Kezia Endsley" w:date="2013-09-30T14:13:00Z"/>
        </w:numPr>
        <w:rPr>
          <w:ins w:id="1551" w:author="Kezia Endsley" w:date="2013-09-30T14:13:00Z"/>
        </w:rPr>
      </w:pPr>
      <w:ins w:id="1552" w:author="Bob Rudis" w:date="2013-11-03T21:07:00Z">
        <w:r>
          <w:t>AR: indeed. Fixed. Thx.</w:t>
        </w:r>
      </w:ins>
    </w:p>
    <w:p w14:paraId="4F106239" w14:textId="77777777" w:rsidR="007B7C69" w:rsidRDefault="007B7C69" w:rsidP="008E3F45">
      <w:pPr>
        <w:pStyle w:val="Para"/>
      </w:pPr>
      <w:r>
        <w:t>After reviewing the data, you settle on four sections</w:t>
      </w:r>
      <w:r w:rsidR="001725E9">
        <w:t xml:space="preserve"> and draw </w:t>
      </w:r>
      <w:del w:id="1553" w:author="Kezia Endsley" w:date="2013-09-30T14:13:00Z">
        <w:r w:rsidR="001725E9" w:rsidDel="00BB6BD8">
          <w:delText xml:space="preserve">up </w:delText>
        </w:r>
      </w:del>
      <w:r w:rsidR="001725E9">
        <w:t xml:space="preserve">a rough sketch </w:t>
      </w:r>
      <w:del w:id="1554" w:author="Kezia Endsley" w:date="2013-09-30T14:13:00Z">
        <w:r w:rsidR="001725E9" w:rsidDel="00BB6BD8">
          <w:delText xml:space="preserve">for </w:delText>
        </w:r>
      </w:del>
      <w:ins w:id="1555" w:author="Kezia Endsley" w:date="2013-09-30T14:13:00Z">
        <w:r w:rsidR="00BB6BD8">
          <w:t xml:space="preserve">showing </w:t>
        </w:r>
      </w:ins>
      <w:r w:rsidR="001725E9">
        <w:t>how you want to present the information</w:t>
      </w:r>
      <w:ins w:id="1556" w:author="Kezia Endsley" w:date="2013-09-30T14:13:00Z">
        <w:r w:rsidR="00BB6BD8">
          <w:t>. This sketch</w:t>
        </w:r>
      </w:ins>
      <w:r w:rsidR="004D2244">
        <w:t xml:space="preserve"> </w:t>
      </w:r>
      <w:del w:id="1557" w:author="Kezia Endsley" w:date="2013-09-30T14:14:00Z">
        <w:r w:rsidR="004D2244" w:rsidDel="00BB6BD8">
          <w:delText xml:space="preserve">that </w:delText>
        </w:r>
      </w:del>
      <w:r w:rsidR="004D2244">
        <w:t>eventually turns into the wireframe concept</w:t>
      </w:r>
      <w:ins w:id="1558" w:author="Kezia Endsley" w:date="2013-09-30T14:14:00Z">
        <w:r w:rsidR="00BB6BD8">
          <w:t>, as</w:t>
        </w:r>
      </w:ins>
      <w:r w:rsidR="004D2244">
        <w:t xml:space="preserve"> shown in Figure 10</w:t>
      </w:r>
      <w:ins w:id="1559" w:author="Kezia Endsley" w:date="2013-09-30T10:02:00Z">
        <w:r w:rsidR="00C06CA6">
          <w:t>-</w:t>
        </w:r>
      </w:ins>
      <w:del w:id="1560" w:author="Kezia Endsley" w:date="2013-09-30T10:02:00Z">
        <w:r w:rsidR="004D2244" w:rsidDel="00C06CA6">
          <w:delText>.</w:delText>
        </w:r>
      </w:del>
      <w:r w:rsidR="004D2244">
        <w:t>1</w:t>
      </w:r>
      <w:r w:rsidR="003736A3">
        <w:t>6</w:t>
      </w:r>
      <w:ins w:id="1561" w:author="Russell Thomas" w:date="2013-09-17T13:17:00Z">
        <w:r w:rsidR="002C075D">
          <w:t xml:space="preserve"> (the phrases “Lorem ipsum</w:t>
        </w:r>
      </w:ins>
      <w:ins w:id="1562" w:author="Russell Thomas" w:date="2013-09-17T13:18:00Z">
        <w:r w:rsidR="002C075D">
          <w:t>” are placeholders for real text labels)</w:t>
        </w:r>
      </w:ins>
      <w:r w:rsidR="004D2244">
        <w:t>.</w:t>
      </w:r>
    </w:p>
    <w:p w14:paraId="42950271" w14:textId="77777777" w:rsidR="00A52541" w:rsidRDefault="00000499" w:rsidP="00A52541">
      <w:pPr>
        <w:pStyle w:val="Slug"/>
      </w:pPr>
      <w:r w:rsidRPr="00000499">
        <w:rPr>
          <w:highlight w:val="green"/>
          <w:rPrChange w:id="1563" w:author="Russell Thomas" w:date="2013-09-17T13:18:00Z">
            <w:rPr>
              <w:rFonts w:ascii="Courier New" w:hAnsi="Courier New"/>
              <w:b w:val="0"/>
              <w:i/>
              <w:noProof/>
              <w:snapToGrid w:val="0"/>
              <w:sz w:val="26"/>
              <w:szCs w:val="24"/>
            </w:rPr>
          </w:rPrChange>
        </w:rPr>
        <w:t>Figure 10</w:t>
      </w:r>
      <w:ins w:id="1564" w:author="Kezia Endsley" w:date="2013-09-30T10:03:00Z">
        <w:r w:rsidR="00C06CA6">
          <w:rPr>
            <w:highlight w:val="green"/>
          </w:rPr>
          <w:t>-</w:t>
        </w:r>
      </w:ins>
      <w:del w:id="1565" w:author="Kezia Endsley" w:date="2013-09-30T10:03:00Z">
        <w:r w:rsidRPr="00000499">
          <w:rPr>
            <w:highlight w:val="green"/>
            <w:rPrChange w:id="1566" w:author="Russell Thomas" w:date="2013-09-17T13:18:00Z">
              <w:rPr>
                <w:rFonts w:ascii="Courier New" w:hAnsi="Courier New"/>
                <w:b w:val="0"/>
                <w:i/>
                <w:noProof/>
                <w:snapToGrid w:val="0"/>
                <w:sz w:val="26"/>
                <w:szCs w:val="24"/>
              </w:rPr>
            </w:rPrChange>
          </w:rPr>
          <w:delText>.</w:delText>
        </w:r>
      </w:del>
      <w:r w:rsidRPr="00000499">
        <w:rPr>
          <w:highlight w:val="green"/>
          <w:rPrChange w:id="1567" w:author="Russell Thomas" w:date="2013-09-17T13:18:00Z">
            <w:rPr>
              <w:rFonts w:ascii="Courier New" w:hAnsi="Courier New"/>
              <w:b w:val="0"/>
              <w:i/>
              <w:noProof/>
              <w:snapToGrid w:val="0"/>
              <w:sz w:val="26"/>
              <w:szCs w:val="24"/>
            </w:rPr>
          </w:rPrChange>
        </w:rPr>
        <w:t>16</w:t>
      </w:r>
      <w:ins w:id="1568" w:author="Kent, Kevin - Indianapolis" w:date="2013-10-23T14:23:00Z">
        <w:r w:rsidR="000404D6">
          <w:rPr>
            <w:highlight w:val="green"/>
          </w:rPr>
          <w:t>:</w:t>
        </w:r>
      </w:ins>
      <w:r w:rsidRPr="00000499">
        <w:rPr>
          <w:highlight w:val="green"/>
          <w:rPrChange w:id="1569" w:author="Russell Thomas" w:date="2013-09-17T13:18:00Z">
            <w:rPr>
              <w:rFonts w:ascii="Courier New" w:hAnsi="Courier New"/>
              <w:b w:val="0"/>
              <w:i/>
              <w:noProof/>
              <w:snapToGrid w:val="0"/>
              <w:sz w:val="26"/>
              <w:szCs w:val="24"/>
            </w:rPr>
          </w:rPrChange>
        </w:rPr>
        <w:t xml:space="preserve"> Dashboard </w:t>
      </w:r>
      <w:r w:rsidR="000404D6" w:rsidRPr="000404D6">
        <w:rPr>
          <w:highlight w:val="green"/>
        </w:rPr>
        <w:t>wireframe</w:t>
      </w:r>
      <w:r w:rsidRPr="00000499">
        <w:rPr>
          <w:highlight w:val="green"/>
          <w:rPrChange w:id="1570" w:author="Russell Thomas" w:date="2013-09-17T13:18:00Z">
            <w:rPr>
              <w:rFonts w:ascii="Courier New" w:hAnsi="Courier New"/>
              <w:b w:val="0"/>
              <w:i/>
              <w:noProof/>
              <w:snapToGrid w:val="0"/>
              <w:sz w:val="26"/>
              <w:szCs w:val="24"/>
            </w:rPr>
          </w:rPrChange>
        </w:rPr>
        <w:tab/>
        <w:t>[793725</w:t>
      </w:r>
      <w:ins w:id="1571" w:author="Kent, Kevin - Indianapolis" w:date="2013-10-23T14:23:00Z">
        <w:r w:rsidR="000404D6">
          <w:rPr>
            <w:highlight w:val="green"/>
          </w:rPr>
          <w:t xml:space="preserve"> </w:t>
        </w:r>
      </w:ins>
      <w:r w:rsidRPr="00000499">
        <w:rPr>
          <w:highlight w:val="green"/>
          <w:rPrChange w:id="1572" w:author="Russell Thomas" w:date="2013-09-17T13:18:00Z">
            <w:rPr>
              <w:rFonts w:ascii="Courier New" w:hAnsi="Courier New"/>
              <w:b w:val="0"/>
              <w:i/>
              <w:noProof/>
              <w:snapToGrid w:val="0"/>
              <w:sz w:val="26"/>
              <w:szCs w:val="24"/>
            </w:rPr>
          </w:rPrChange>
        </w:rPr>
        <w:t>c10f</w:t>
      </w:r>
      <w:ins w:id="1573" w:author="Kent, Kevin - Indianapolis" w:date="2013-10-23T14:23:00Z">
        <w:r w:rsidR="000404D6">
          <w:rPr>
            <w:highlight w:val="green"/>
          </w:rPr>
          <w:t>0</w:t>
        </w:r>
      </w:ins>
      <w:r w:rsidRPr="00000499">
        <w:rPr>
          <w:highlight w:val="green"/>
          <w:rPrChange w:id="1574" w:author="Russell Thomas" w:date="2013-09-17T13:18:00Z">
            <w:rPr>
              <w:rFonts w:ascii="Courier New" w:hAnsi="Courier New"/>
              <w:b w:val="0"/>
              <w:i/>
              <w:noProof/>
              <w:snapToGrid w:val="0"/>
              <w:sz w:val="26"/>
              <w:szCs w:val="24"/>
            </w:rPr>
          </w:rPrChange>
        </w:rPr>
        <w:t>16.eps]</w:t>
      </w:r>
    </w:p>
    <w:p w14:paraId="698B8BCE" w14:textId="77777777" w:rsidR="00A52541" w:rsidRDefault="001725E9" w:rsidP="008E3F45">
      <w:pPr>
        <w:pStyle w:val="Para"/>
      </w:pPr>
      <w:r>
        <w:t>This will become a common process for your dashboard development:</w:t>
      </w:r>
    </w:p>
    <w:p w14:paraId="297F471D" w14:textId="77777777" w:rsidR="001A638D" w:rsidRDefault="00570939">
      <w:pPr>
        <w:pStyle w:val="ListNumbered"/>
        <w:numPr>
          <w:numberingChange w:id="1575" w:author="Kezia Endsley" w:date="2013-09-30T13:55:00Z" w:original=""/>
        </w:numPr>
        <w:pPrChange w:id="1576" w:author="Kezia Endsley" w:date="2013-09-30T14:15:00Z">
          <w:pPr>
            <w:pStyle w:val="ListBulleted"/>
            <w:numPr>
              <w:numId w:val="0"/>
            </w:numPr>
            <w:tabs>
              <w:tab w:val="clear" w:pos="1800"/>
            </w:tabs>
            <w:ind w:left="0" w:firstLine="0"/>
          </w:pPr>
        </w:pPrChange>
      </w:pPr>
      <w:ins w:id="1577" w:author="Kezia Endsley" w:date="2013-09-30T14:15:00Z">
        <w:r>
          <w:tab/>
          <w:t>1.</w:t>
        </w:r>
        <w:r>
          <w:tab/>
        </w:r>
      </w:ins>
      <w:r w:rsidR="001725E9">
        <w:t>Stakeholder/</w:t>
      </w:r>
      <w:del w:id="1578" w:author="Kezia Endsley" w:date="2013-09-30T10:20:00Z">
        <w:r w:rsidR="001725E9" w:rsidDel="003166BD">
          <w:delText xml:space="preserve">consumer </w:delText>
        </w:r>
      </w:del>
      <w:ins w:id="1579" w:author="Kezia Endsley" w:date="2013-09-30T10:20:00Z">
        <w:r w:rsidR="003166BD">
          <w:t xml:space="preserve">viewer </w:t>
        </w:r>
      </w:ins>
      <w:r w:rsidR="001725E9">
        <w:t>identifies a need</w:t>
      </w:r>
      <w:ins w:id="1580" w:author="Kezia Endsley" w:date="2013-09-30T14:15:00Z">
        <w:r>
          <w:t>.</w:t>
        </w:r>
      </w:ins>
    </w:p>
    <w:p w14:paraId="12D7DEE2" w14:textId="77777777" w:rsidR="001A638D" w:rsidRDefault="00570939">
      <w:pPr>
        <w:pStyle w:val="ListNumbered"/>
        <w:numPr>
          <w:numberingChange w:id="1581" w:author="Kezia Endsley" w:date="2013-09-30T13:55:00Z" w:original=""/>
        </w:numPr>
        <w:pPrChange w:id="1582" w:author="Kezia Endsley" w:date="2013-09-30T14:15:00Z">
          <w:pPr>
            <w:pStyle w:val="ListBulleted"/>
            <w:numPr>
              <w:numId w:val="0"/>
            </w:numPr>
            <w:tabs>
              <w:tab w:val="clear" w:pos="1800"/>
            </w:tabs>
            <w:ind w:left="0" w:firstLine="0"/>
          </w:pPr>
        </w:pPrChange>
      </w:pPr>
      <w:ins w:id="1583" w:author="Kezia Endsley" w:date="2013-09-30T14:15:00Z">
        <w:r>
          <w:tab/>
          <w:t>2.</w:t>
        </w:r>
        <w:r>
          <w:tab/>
        </w:r>
      </w:ins>
      <w:r w:rsidR="001725E9">
        <w:t xml:space="preserve">You work to understand the need and </w:t>
      </w:r>
      <w:ins w:id="1584" w:author="Kezia Endsley" w:date="2013-09-30T14:15:00Z">
        <w:r w:rsidR="004B5156">
          <w:t xml:space="preserve">determine </w:t>
        </w:r>
      </w:ins>
      <w:r w:rsidR="001725E9">
        <w:t xml:space="preserve">if you have </w:t>
      </w:r>
      <w:ins w:id="1585" w:author="Kezia Endsley" w:date="2013-09-30T14:15:00Z">
        <w:r w:rsidR="004B5156">
          <w:t xml:space="preserve">the </w:t>
        </w:r>
      </w:ins>
      <w:r w:rsidR="001725E9">
        <w:t>data to support the dashboard or dashboard element</w:t>
      </w:r>
      <w:ins w:id="1586" w:author="Kezia Endsley" w:date="2013-09-30T14:15:00Z">
        <w:r w:rsidR="004B5156">
          <w:t>.</w:t>
        </w:r>
      </w:ins>
    </w:p>
    <w:p w14:paraId="7E8E322E" w14:textId="77777777" w:rsidR="001A638D" w:rsidRDefault="00570939">
      <w:pPr>
        <w:pStyle w:val="ListNumbered"/>
        <w:numPr>
          <w:numberingChange w:id="1587" w:author="Kezia Endsley" w:date="2013-09-30T13:55:00Z" w:original=""/>
        </w:numPr>
        <w:pPrChange w:id="1588" w:author="Kezia Endsley" w:date="2013-09-30T14:15:00Z">
          <w:pPr>
            <w:pStyle w:val="ListBulleted"/>
            <w:numPr>
              <w:numId w:val="0"/>
            </w:numPr>
            <w:tabs>
              <w:tab w:val="clear" w:pos="1800"/>
            </w:tabs>
            <w:ind w:left="0" w:firstLine="0"/>
          </w:pPr>
        </w:pPrChange>
      </w:pPr>
      <w:ins w:id="1589" w:author="Kezia Endsley" w:date="2013-09-30T14:15:00Z">
        <w:r>
          <w:tab/>
          <w:t>3.</w:t>
        </w:r>
        <w:r>
          <w:tab/>
        </w:r>
      </w:ins>
      <w:r w:rsidR="001725E9">
        <w:t xml:space="preserve">You sketch </w:t>
      </w:r>
      <w:del w:id="1590" w:author="Kezia Endsley" w:date="2013-09-30T14:15:00Z">
        <w:r w:rsidR="001725E9" w:rsidDel="004B5156">
          <w:delText xml:space="preserve">out </w:delText>
        </w:r>
      </w:del>
      <w:r w:rsidR="001725E9">
        <w:t>a set of rough concept</w:t>
      </w:r>
      <w:r w:rsidR="002A09F4">
        <w:t>s</w:t>
      </w:r>
      <w:r w:rsidR="001725E9">
        <w:t xml:space="preserve"> for the dashboard, </w:t>
      </w:r>
      <w:ins w:id="1591" w:author="Kezia Endsley" w:date="2013-09-30T14:15:00Z">
        <w:r w:rsidR="004B5156">
          <w:t xml:space="preserve">and </w:t>
        </w:r>
      </w:ins>
      <w:r w:rsidR="001725E9">
        <w:t xml:space="preserve">then wireframe </w:t>
      </w:r>
      <w:r w:rsidR="00C15A35">
        <w:t xml:space="preserve">and model </w:t>
      </w:r>
      <w:r w:rsidR="001725E9">
        <w:t>the ones that seem to work best</w:t>
      </w:r>
      <w:ins w:id="1592" w:author="Kezia Endsley" w:date="2013-09-30T14:15:00Z">
        <w:r w:rsidR="004B5156">
          <w:t>.</w:t>
        </w:r>
      </w:ins>
    </w:p>
    <w:p w14:paraId="302803C0" w14:textId="77777777" w:rsidR="001A638D" w:rsidRDefault="00570939">
      <w:pPr>
        <w:pStyle w:val="ListNumbered"/>
        <w:numPr>
          <w:numberingChange w:id="1593" w:author="Kezia Endsley" w:date="2013-09-30T13:55:00Z" w:original=""/>
        </w:numPr>
        <w:pPrChange w:id="1594" w:author="Kezia Endsley" w:date="2013-09-30T14:15:00Z">
          <w:pPr>
            <w:pStyle w:val="ListBulleted"/>
            <w:numPr>
              <w:numId w:val="0"/>
            </w:numPr>
            <w:tabs>
              <w:tab w:val="clear" w:pos="1800"/>
            </w:tabs>
            <w:ind w:left="0" w:firstLine="0"/>
          </w:pPr>
        </w:pPrChange>
      </w:pPr>
      <w:ins w:id="1595" w:author="Kezia Endsley" w:date="2013-09-30T14:15:00Z">
        <w:r>
          <w:tab/>
          <w:t>4.</w:t>
        </w:r>
        <w:r>
          <w:tab/>
        </w:r>
      </w:ins>
      <w:r w:rsidR="00C15A35">
        <w:t xml:space="preserve">You choose a final model </w:t>
      </w:r>
      <w:r w:rsidR="004A5FB4">
        <w:t>and</w:t>
      </w:r>
      <w:r w:rsidR="001725E9">
        <w:t xml:space="preserve"> find the most efficient </w:t>
      </w:r>
      <w:r w:rsidR="00C15A35">
        <w:t>process to encode the measures</w:t>
      </w:r>
      <w:r w:rsidR="001725E9">
        <w:t xml:space="preserve"> </w:t>
      </w:r>
      <w:r w:rsidR="004A5FB4">
        <w:t>in support of the</w:t>
      </w:r>
      <w:r w:rsidR="001725E9">
        <w:t xml:space="preserve"> frequency requirements</w:t>
      </w:r>
      <w:ins w:id="1596" w:author="Kezia Endsley" w:date="2013-09-30T14:15:00Z">
        <w:r w:rsidR="004B5156">
          <w:t>.</w:t>
        </w:r>
      </w:ins>
    </w:p>
    <w:p w14:paraId="0A24AC1A" w14:textId="77777777" w:rsidR="004B5156" w:rsidRDefault="004B5156" w:rsidP="004B5156">
      <w:pPr>
        <w:pStyle w:val="QueryPara"/>
        <w:numPr>
          <w:ins w:id="1597" w:author="Kezia Endsley" w:date="2013-09-30T14:15:00Z"/>
        </w:numPr>
        <w:rPr>
          <w:ins w:id="1598" w:author="Bob Rudis" w:date="2013-11-03T21:08:00Z"/>
        </w:rPr>
      </w:pPr>
      <w:ins w:id="1599" w:author="Kezia Endsley" w:date="2013-09-30T14:15:00Z">
        <w:r>
          <w:t xml:space="preserve">[[Author: </w:t>
        </w:r>
      </w:ins>
      <w:ins w:id="1600" w:author="Kezia Endsley" w:date="2013-09-30T14:16:00Z">
        <w:r>
          <w:t>Lists that follow a sequential order should be numbered, hence my edits above.</w:t>
        </w:r>
      </w:ins>
      <w:ins w:id="1601" w:author="Kezia Endsley" w:date="2013-09-30T14:15:00Z">
        <w:r>
          <w:t xml:space="preserve"> Kezia]]</w:t>
        </w:r>
      </w:ins>
    </w:p>
    <w:p w14:paraId="121AEF03" w14:textId="77777777" w:rsidR="005959C8" w:rsidRDefault="005959C8" w:rsidP="004B5156">
      <w:pPr>
        <w:pStyle w:val="QueryPara"/>
        <w:numPr>
          <w:ins w:id="1602" w:author="Kezia Endsley" w:date="2013-09-30T14:15:00Z"/>
        </w:numPr>
        <w:rPr>
          <w:ins w:id="1603" w:author="Bob Rudis" w:date="2013-11-03T21:08:00Z"/>
        </w:rPr>
      </w:pPr>
    </w:p>
    <w:p w14:paraId="2E50010F" w14:textId="7AAE9458" w:rsidR="005959C8" w:rsidRDefault="005959C8" w:rsidP="004B5156">
      <w:pPr>
        <w:pStyle w:val="QueryPara"/>
        <w:numPr>
          <w:ins w:id="1604" w:author="Kezia Endsley" w:date="2013-09-30T14:15:00Z"/>
        </w:numPr>
        <w:rPr>
          <w:ins w:id="1605" w:author="Kezia Endsley" w:date="2013-09-30T14:15:00Z"/>
        </w:rPr>
      </w:pPr>
      <w:ins w:id="1606" w:author="Bob Rudis" w:date="2013-11-03T21:08:00Z">
        <w:r>
          <w:t xml:space="preserve">AR: aye. Thx. As you have no doubt noticed, I seem to live </w:t>
        </w:r>
        <w:proofErr w:type="gramStart"/>
        <w:r>
          <w:t>in a</w:t>
        </w:r>
        <w:proofErr w:type="gramEnd"/>
        <w:r>
          <w:t xml:space="preserve"> “bullet” world </w:t>
        </w:r>
        <w:proofErr w:type="spellStart"/>
        <w:r>
          <w:t>vs</w:t>
        </w:r>
        <w:proofErr w:type="spellEnd"/>
        <w:r>
          <w:t xml:space="preserve"> numbered bullets.</w:t>
        </w:r>
      </w:ins>
    </w:p>
    <w:p w14:paraId="3BEB22A2" w14:textId="77777777" w:rsidR="001725E9" w:rsidRDefault="004D2244" w:rsidP="008E3F45">
      <w:pPr>
        <w:pStyle w:val="Para"/>
      </w:pPr>
      <w:r>
        <w:t xml:space="preserve">For encoding each list of items, the </w:t>
      </w:r>
      <w:ins w:id="1607" w:author="Russell Thomas" w:date="2013-09-17T13:18:00Z">
        <w:r w:rsidR="002C075D">
          <w:t xml:space="preserve">proper </w:t>
        </w:r>
      </w:ins>
      <w:r>
        <w:t xml:space="preserve">order </w:t>
      </w:r>
      <w:del w:id="1608" w:author="Russell Thomas" w:date="2013-09-17T13:19:00Z">
        <w:r w:rsidDel="002C075D">
          <w:delText>manifests pretty clearly</w:delText>
        </w:r>
      </w:del>
      <w:ins w:id="1609" w:author="Russell Thomas" w:date="2013-09-17T13:19:00Z">
        <w:r w:rsidR="002C075D">
          <w:t>becomes apparent</w:t>
        </w:r>
      </w:ins>
      <w:r>
        <w:t xml:space="preserve"> after examining the project and program artifacts:</w:t>
      </w:r>
    </w:p>
    <w:p w14:paraId="469C7BBD" w14:textId="77777777" w:rsidR="004D2244" w:rsidRDefault="004D2244" w:rsidP="004D2244">
      <w:pPr>
        <w:pStyle w:val="ListBulleted"/>
      </w:pPr>
      <w:r>
        <w:t>The PCI program has been laid out according to the 12 requirements</w:t>
      </w:r>
      <w:ins w:id="1610" w:author="Kezia Endsley" w:date="2013-09-30T14:16:00Z">
        <w:r w:rsidR="00D23ADF">
          <w:t>.</w:t>
        </w:r>
      </w:ins>
    </w:p>
    <w:p w14:paraId="7C43E829" w14:textId="77777777" w:rsidR="004D2244" w:rsidRDefault="004D2244" w:rsidP="004D2244">
      <w:pPr>
        <w:pStyle w:val="ListBulleted"/>
      </w:pPr>
      <w:r>
        <w:t>The customer audits make the most sense in reverse date order (so the ones that should be closing soon are at the top)</w:t>
      </w:r>
      <w:ins w:id="1611" w:author="Kezia Endsley" w:date="2013-09-30T14:17:00Z">
        <w:r w:rsidR="00D23ADF">
          <w:t>.</w:t>
        </w:r>
      </w:ins>
    </w:p>
    <w:p w14:paraId="542E5951" w14:textId="77777777" w:rsidR="004D2244" w:rsidRDefault="004D2244" w:rsidP="004D2244">
      <w:pPr>
        <w:pStyle w:val="ListBulleted"/>
      </w:pPr>
      <w:r>
        <w:t>The enterprise-wide security program initiatives are displayed in the order they appear in the budget documents</w:t>
      </w:r>
      <w:ins w:id="1612" w:author="Kezia Endsley" w:date="2013-09-30T14:17:00Z">
        <w:r w:rsidR="00D23ADF">
          <w:t>.</w:t>
        </w:r>
      </w:ins>
    </w:p>
    <w:p w14:paraId="11254BF9" w14:textId="77777777" w:rsidR="004D2244" w:rsidRDefault="004D2244" w:rsidP="004D2244">
      <w:pPr>
        <w:pStyle w:val="ListBulleted"/>
      </w:pPr>
      <w:r>
        <w:t>The internal audit items are ordered like the customer audits</w:t>
      </w:r>
      <w:ins w:id="1613" w:author="Kezia Endsley" w:date="2013-09-30T14:17:00Z">
        <w:r w:rsidR="00D23ADF">
          <w:t>.</w:t>
        </w:r>
      </w:ins>
    </w:p>
    <w:p w14:paraId="5EE0573D" w14:textId="77777777" w:rsidR="004D2244" w:rsidRDefault="004D2244" w:rsidP="008E3F45">
      <w:pPr>
        <w:pStyle w:val="Para"/>
      </w:pPr>
      <w:r>
        <w:lastRenderedPageBreak/>
        <w:t xml:space="preserve">This ordering is part of the dashboard contract with the CISO and other </w:t>
      </w:r>
      <w:del w:id="1614" w:author="Kezia Endsley" w:date="2013-09-30T10:20:00Z">
        <w:r w:rsidDel="003166BD">
          <w:delText>consumers</w:delText>
        </w:r>
      </w:del>
      <w:ins w:id="1615" w:author="Kezia Endsley" w:date="2013-09-30T10:20:00Z">
        <w:r w:rsidR="003166BD">
          <w:t>viewers</w:t>
        </w:r>
      </w:ins>
      <w:r>
        <w:t xml:space="preserve">. Once established, the expectation will be that it does not change without </w:t>
      </w:r>
      <w:del w:id="1616" w:author="Kezia Endsley" w:date="2013-09-30T14:17:00Z">
        <w:r w:rsidDel="00D23ADF">
          <w:delText>being informed</w:delText>
        </w:r>
      </w:del>
      <w:ins w:id="1617" w:author="Kezia Endsley" w:date="2013-09-30T14:17:00Z">
        <w:r w:rsidR="00D23ADF">
          <w:t>informing involved parties</w:t>
        </w:r>
      </w:ins>
      <w:r>
        <w:t>.</w:t>
      </w:r>
    </w:p>
    <w:p w14:paraId="5F7F9972" w14:textId="77777777" w:rsidR="00D23ADF" w:rsidRDefault="004D2244" w:rsidP="008E3F45">
      <w:pPr>
        <w:pStyle w:val="Para"/>
      </w:pPr>
      <w:r>
        <w:t>Given that projects track completion to 100</w:t>
      </w:r>
      <w:ins w:id="1618" w:author="Kent, Kevin - Indianapolis" w:date="2013-10-23T14:24:00Z">
        <w:r w:rsidR="000404D6">
          <w:t xml:space="preserve"> </w:t>
        </w:r>
      </w:ins>
      <w:del w:id="1619" w:author="Kent, Kevin - Indianapolis" w:date="2013-10-23T14:24:00Z">
        <w:r w:rsidDel="000404D6">
          <w:delText>%</w:delText>
        </w:r>
      </w:del>
      <w:ins w:id="1620" w:author="Kent, Kevin - Indianapolis" w:date="2013-10-23T14:24:00Z">
        <w:r w:rsidR="000404D6">
          <w:t>percent</w:t>
        </w:r>
      </w:ins>
      <w:r>
        <w:t>,</w:t>
      </w:r>
      <w:del w:id="1621" w:author="Kent, Kevin - Indianapolis" w:date="2013-10-23T14:24:00Z">
        <w:r w:rsidDel="000404D6">
          <w:delText xml:space="preserve"> </w:delText>
        </w:r>
      </w:del>
      <w:ins w:id="1622" w:author="Kezia Endsley" w:date="2013-09-30T10:03:00Z">
        <w:r w:rsidR="00C06CA6">
          <w:t xml:space="preserve"> </w:t>
        </w:r>
      </w:ins>
      <w:r>
        <w:t>bars are good choices for the overall encoding</w:t>
      </w:r>
      <w:ins w:id="1623" w:author="Kezia Endsley" w:date="2013-09-30T14:18:00Z">
        <w:r w:rsidR="00D23ADF">
          <w:t>. However</w:t>
        </w:r>
      </w:ins>
      <w:r>
        <w:t xml:space="preserve">, </w:t>
      </w:r>
      <w:del w:id="1624" w:author="Kezia Endsley" w:date="2013-09-30T14:18:00Z">
        <w:r w:rsidDel="00D23ADF">
          <w:delText xml:space="preserve">but </w:delText>
        </w:r>
      </w:del>
      <w:r>
        <w:t>shorter does not necessarily mean “bad”</w:t>
      </w:r>
      <w:r w:rsidR="00FB60ED">
        <w:t xml:space="preserve"> in this case</w:t>
      </w:r>
      <w:r>
        <w:t xml:space="preserve">. </w:t>
      </w:r>
      <w:del w:id="1625" w:author="Kezia Endsley" w:date="2013-09-30T14:18:00Z">
        <w:r w:rsidR="000A263C" w:rsidDel="00D23ADF">
          <w:delText>W</w:delText>
        </w:r>
        <w:r w:rsidDel="00D23ADF">
          <w:delText xml:space="preserve">e </w:delText>
        </w:r>
      </w:del>
      <w:ins w:id="1626" w:author="Kezia Endsley" w:date="2013-09-30T14:18:00Z">
        <w:r w:rsidR="00D23ADF">
          <w:t xml:space="preserve">You </w:t>
        </w:r>
      </w:ins>
      <w:r>
        <w:t>could use a variation on a bullet graph</w:t>
      </w:r>
      <w:r w:rsidR="000A263C">
        <w:t xml:space="preserve"> </w:t>
      </w:r>
      <w:r w:rsidR="00BF0006">
        <w:t>to provide more</w:t>
      </w:r>
      <w:r w:rsidR="000A263C">
        <w:t xml:space="preserve"> details</w:t>
      </w:r>
      <w:r>
        <w:t>,</w:t>
      </w:r>
      <w:r w:rsidR="000A263C">
        <w:t xml:space="preserve"> but</w:t>
      </w:r>
      <w:r>
        <w:t xml:space="preserve"> that level of e</w:t>
      </w:r>
      <w:r w:rsidR="00BF0006">
        <w:t xml:space="preserve">ncoding is not necessary </w:t>
      </w:r>
      <w:del w:id="1627" w:author="Kezia Endsley" w:date="2013-09-30T14:18:00Z">
        <w:r w:rsidR="00BF0006" w:rsidDel="00D23ADF">
          <w:delText xml:space="preserve">at </w:delText>
        </w:r>
      </w:del>
      <w:r w:rsidR="00BF0006">
        <w:t>for this scenario</w:t>
      </w:r>
      <w:ins w:id="1628" w:author="Kezia Endsley" w:date="2013-09-30T14:18:00Z">
        <w:r w:rsidR="00D23ADF">
          <w:t>.</w:t>
        </w:r>
      </w:ins>
      <w:r w:rsidR="00BF0006">
        <w:t xml:space="preserve"> </w:t>
      </w:r>
      <w:del w:id="1629" w:author="Kezia Endsley" w:date="2013-09-30T14:18:00Z">
        <w:r w:rsidR="00BF0006" w:rsidDel="00D23ADF">
          <w:delText>and t</w:delText>
        </w:r>
      </w:del>
      <w:ins w:id="1630" w:author="Kezia Endsley" w:date="2013-09-30T14:18:00Z">
        <w:r w:rsidR="00D23ADF">
          <w:t>T</w:t>
        </w:r>
      </w:ins>
      <w:r w:rsidR="00BF0006">
        <w:t xml:space="preserve">he </w:t>
      </w:r>
      <w:del w:id="1631" w:author="Kezia Endsley" w:date="2013-09-30T10:20:00Z">
        <w:r w:rsidR="00BF0006" w:rsidDel="003166BD">
          <w:delText xml:space="preserve">consumers </w:delText>
        </w:r>
      </w:del>
      <w:ins w:id="1632" w:author="Kezia Endsley" w:date="2013-09-30T10:20:00Z">
        <w:r w:rsidR="003166BD">
          <w:t xml:space="preserve">viewers </w:t>
        </w:r>
      </w:ins>
      <w:r w:rsidR="00BF0006">
        <w:t>can always head to the supporting data (which include</w:t>
      </w:r>
      <w:ins w:id="1633" w:author="Kezia Endsley" w:date="2013-09-30T14:18:00Z">
        <w:r w:rsidR="00D23ADF">
          <w:t>s</w:t>
        </w:r>
      </w:ins>
      <w:r w:rsidR="00BF0006">
        <w:t xml:space="preserve"> detailed Gantt charts, project risks</w:t>
      </w:r>
      <w:ins w:id="1634" w:author="Kezia Endsley" w:date="2013-09-30T14:18:00Z">
        <w:r w:rsidR="00D23ADF">
          <w:t>,</w:t>
        </w:r>
      </w:ins>
      <w:r w:rsidR="00BF0006">
        <w:t xml:space="preserve"> and status history) for more detail</w:t>
      </w:r>
      <w:r>
        <w:t xml:space="preserve">. A subtle color highlight for the projects or program elements that are </w:t>
      </w:r>
      <w:r w:rsidR="000A263C">
        <w:t xml:space="preserve">truly </w:t>
      </w:r>
      <w:r>
        <w:t>in danger of missing their dates is all that is needed to identify areas of concern</w:t>
      </w:r>
      <w:ins w:id="1635" w:author="Kent, Kevin - Indianapolis" w:date="2013-10-23T14:27:00Z">
        <w:r w:rsidR="000404D6">
          <w:t xml:space="preserve">, </w:t>
        </w:r>
        <w:r w:rsidR="00240BA9">
          <w:t>projects or elements</w:t>
        </w:r>
      </w:ins>
      <w:r>
        <w:t xml:space="preserve"> that may need help from senior management to get back on track. </w:t>
      </w:r>
      <w:del w:id="1636" w:author="Kezia Endsley" w:date="2013-09-30T14:18:00Z">
        <w:r w:rsidR="000A263C" w:rsidDel="00D23ADF">
          <w:delText xml:space="preserve">They’ll </w:delText>
        </w:r>
      </w:del>
      <w:ins w:id="1637" w:author="Kezia Endsley" w:date="2013-09-30T14:18:00Z">
        <w:r w:rsidR="00D23ADF">
          <w:t xml:space="preserve">Management will </w:t>
        </w:r>
      </w:ins>
      <w:r w:rsidR="000A263C">
        <w:t xml:space="preserve">need to dig into the details of each wayward issue, so make sure the project and program managers have armed the CISO with all the </w:t>
      </w:r>
      <w:r w:rsidR="00D23ADF">
        <w:t>necessary details.</w:t>
      </w:r>
    </w:p>
    <w:p w14:paraId="3D2EA5E5" w14:textId="77777777" w:rsidR="009F09BA" w:rsidRDefault="009F09BA">
      <w:pPr>
        <w:pStyle w:val="QueryPara"/>
        <w:rPr>
          <w:ins w:id="1638" w:author="Kent, Kevin - Indianapolis" w:date="2013-10-23T14:44:00Z"/>
        </w:rPr>
        <w:pPrChange w:id="1639" w:author="Kent, Kevin - Indianapolis" w:date="2013-10-23T14:44:00Z">
          <w:pPr>
            <w:pStyle w:val="Para"/>
          </w:pPr>
        </w:pPrChange>
      </w:pPr>
      <w:ins w:id="1640" w:author="Kent, Kevin - Indianapolis" w:date="2013-10-23T14:44:00Z">
        <w:r w:rsidRPr="009F09BA">
          <w:rPr>
            <w:highlight w:val="cyan"/>
            <w:rPrChange w:id="1641" w:author="Kent, Kevin - Indianapolis" w:date="2013-10-23T14:45:00Z">
              <w:rPr/>
            </w:rPrChange>
          </w:rPr>
          <w:t>[AU: Below, what’s the filename of the template so readers can find it easily? Also, I</w:t>
        </w:r>
      </w:ins>
      <w:ins w:id="1642" w:author="Kent, Kevin - Indianapolis" w:date="2013-10-23T14:45:00Z">
        <w:r w:rsidRPr="009F09BA">
          <w:rPr>
            <w:highlight w:val="cyan"/>
            <w:rPrChange w:id="1643" w:author="Kent, Kevin - Indianapolis" w:date="2013-10-23T14:45:00Z">
              <w:rPr/>
            </w:rPrChange>
          </w:rPr>
          <w:t>’ve added the Wiley website address there, okay? Thanks, Kevin (</w:t>
        </w:r>
        <w:proofErr w:type="spellStart"/>
        <w:r w:rsidRPr="009F09BA">
          <w:rPr>
            <w:highlight w:val="cyan"/>
            <w:rPrChange w:id="1644" w:author="Kent, Kevin - Indianapolis" w:date="2013-10-23T14:45:00Z">
              <w:rPr/>
            </w:rPrChange>
          </w:rPr>
          <w:t>PjE</w:t>
        </w:r>
        <w:proofErr w:type="spellEnd"/>
        <w:r w:rsidRPr="009F09BA">
          <w:rPr>
            <w:highlight w:val="cyan"/>
            <w:rPrChange w:id="1645" w:author="Kent, Kevin - Indianapolis" w:date="2013-10-23T14:45:00Z">
              <w:rPr/>
            </w:rPrChange>
          </w:rPr>
          <w:t>)</w:t>
        </w:r>
      </w:ins>
      <w:ins w:id="1646" w:author="Kent, Kevin - Indianapolis" w:date="2013-10-23T14:44:00Z">
        <w:r w:rsidRPr="009F09BA">
          <w:rPr>
            <w:highlight w:val="cyan"/>
            <w:rPrChange w:id="1647" w:author="Kent, Kevin - Indianapolis" w:date="2013-10-23T14:45:00Z">
              <w:rPr/>
            </w:rPrChange>
          </w:rPr>
          <w:t>]</w:t>
        </w:r>
      </w:ins>
    </w:p>
    <w:p w14:paraId="419F2938" w14:textId="1D5BB53E" w:rsidR="00240BA9" w:rsidRPr="00E0472E" w:rsidRDefault="004D2244" w:rsidP="00E0472E">
      <w:pPr>
        <w:pStyle w:val="Para"/>
        <w:rPr>
          <w:ins w:id="1648" w:author="Kent, Kevin - Indianapolis" w:date="2013-10-23T14:29:00Z"/>
          <w:rFonts w:ascii="Courier New" w:hAnsi="Courier New"/>
          <w:noProof/>
          <w:rPrChange w:id="1649" w:author="Bob Rudis" w:date="2013-11-03T21:10:00Z">
            <w:rPr>
              <w:ins w:id="1650" w:author="Kent, Kevin - Indianapolis" w:date="2013-10-23T14:29:00Z"/>
            </w:rPr>
          </w:rPrChange>
        </w:rPr>
        <w:pPrChange w:id="1651" w:author="Bob Rudis" w:date="2013-11-03T21:10:00Z">
          <w:pPr>
            <w:pStyle w:val="Para"/>
          </w:pPr>
        </w:pPrChange>
      </w:pPr>
      <w:r>
        <w:t xml:space="preserve">The finished product can be seen </w:t>
      </w:r>
      <w:r w:rsidR="0045104D">
        <w:t>in Figure 10</w:t>
      </w:r>
      <w:ins w:id="1652" w:author="Kezia Endsley" w:date="2013-09-30T10:03:00Z">
        <w:r w:rsidR="00C06CA6">
          <w:t>-</w:t>
        </w:r>
      </w:ins>
      <w:del w:id="1653" w:author="Kezia Endsley" w:date="2013-09-30T10:03:00Z">
        <w:r w:rsidR="0045104D" w:rsidDel="00C06CA6">
          <w:delText>.</w:delText>
        </w:r>
      </w:del>
      <w:r w:rsidR="0045104D">
        <w:t>1</w:t>
      </w:r>
      <w:r w:rsidR="003736A3">
        <w:t>7</w:t>
      </w:r>
      <w:ins w:id="1654" w:author="Kent, Kevin - Indianapolis" w:date="2013-10-23T14:28:00Z">
        <w:r w:rsidR="00240BA9">
          <w:t>,</w:t>
        </w:r>
      </w:ins>
      <w:r w:rsidR="0045104D">
        <w:t xml:space="preserve"> and the </w:t>
      </w:r>
      <w:r w:rsidR="0045104D" w:rsidRPr="009F09BA">
        <w:rPr>
          <w:highlight w:val="cyan"/>
          <w:rPrChange w:id="1655" w:author="Kent, Kevin - Indianapolis" w:date="2013-10-23T14:44:00Z">
            <w:rPr/>
          </w:rPrChange>
        </w:rPr>
        <w:t>Excel template</w:t>
      </w:r>
      <w:r w:rsidR="0045104D">
        <w:t xml:space="preserve"> can be found </w:t>
      </w:r>
      <w:ins w:id="1656" w:author="Bob Rudis" w:date="2013-11-03T21:10:00Z">
        <w:r w:rsidR="00E0472E">
          <w:t xml:space="preserve">in </w:t>
        </w:r>
        <w:r w:rsidR="00E0472E" w:rsidRPr="00E0472E">
          <w:rPr>
            <w:rStyle w:val="InlineCode"/>
            <w:rPrChange w:id="1657" w:author="Bob Rudis" w:date="2013-11-03T21:10:00Z">
              <w:rPr/>
            </w:rPrChange>
          </w:rPr>
          <w:t>ch10/docs/ch10-project-security.xlsx</w:t>
        </w:r>
        <w:r w:rsidR="00E0472E">
          <w:t xml:space="preserve"> </w:t>
        </w:r>
      </w:ins>
      <w:r w:rsidR="0045104D">
        <w:t xml:space="preserve">on the book’s </w:t>
      </w:r>
      <w:del w:id="1658" w:author="Kezia Endsley" w:date="2013-09-30T10:47:00Z">
        <w:r w:rsidR="0045104D" w:rsidDel="009F51B4">
          <w:delText>web site</w:delText>
        </w:r>
      </w:del>
      <w:ins w:id="1659" w:author="Kezia Endsley" w:date="2013-09-30T10:47:00Z">
        <w:r w:rsidR="009F51B4">
          <w:t>website</w:t>
        </w:r>
      </w:ins>
      <w:ins w:id="1660" w:author="Kent, Kevin - Indianapolis" w:date="2013-10-23T14:28:00Z">
        <w:r w:rsidR="00240BA9">
          <w:t xml:space="preserve"> (</w:t>
        </w:r>
      </w:ins>
      <w:ins w:id="1661" w:author="Kent, Kevin - Indianapolis" w:date="2013-10-23T14:29:00Z">
        <w:r w:rsidR="00240BA9" w:rsidRPr="009F09BA">
          <w:rPr>
            <w:rStyle w:val="InlineURL"/>
            <w:highlight w:val="cyan"/>
            <w:rPrChange w:id="1662" w:author="Kent, Kevin - Indianapolis" w:date="2013-10-23T14:43:00Z">
              <w:rPr/>
            </w:rPrChange>
          </w:rPr>
          <w:t>www.wiley.com/go/datadrivensecurity</w:t>
        </w:r>
        <w:r w:rsidR="00240BA9">
          <w:t>)</w:t>
        </w:r>
      </w:ins>
      <w:r w:rsidR="0045104D">
        <w:t>.</w:t>
      </w:r>
      <w:r w:rsidR="004A5FB4">
        <w:t xml:space="preserve"> </w:t>
      </w:r>
    </w:p>
    <w:p w14:paraId="11FD19D2" w14:textId="77777777" w:rsidR="00240BA9" w:rsidRDefault="00240BA9">
      <w:pPr>
        <w:pStyle w:val="QueryPara"/>
        <w:rPr>
          <w:ins w:id="1663" w:author="Bob Rudis" w:date="2013-11-03T21:10:00Z"/>
        </w:rPr>
        <w:pPrChange w:id="1664" w:author="Kent, Kevin - Indianapolis" w:date="2013-10-23T14:30:00Z">
          <w:pPr>
            <w:pStyle w:val="FeatureType"/>
          </w:pPr>
        </w:pPrChange>
      </w:pPr>
      <w:ins w:id="1665" w:author="Kent, Kevin - Indianapolis" w:date="2013-10-23T14:30:00Z">
        <w:r>
          <w:t>[AU: The following seemed like a good tip to call out to readers attention, so I’ve set it off that way. Change okay? Thanks, Kevin (PJE)]</w:t>
        </w:r>
      </w:ins>
    </w:p>
    <w:p w14:paraId="6244D134" w14:textId="77777777" w:rsidR="00E0472E" w:rsidRDefault="00E0472E">
      <w:pPr>
        <w:pStyle w:val="QueryPara"/>
        <w:rPr>
          <w:ins w:id="1666" w:author="Bob Rudis" w:date="2013-11-03T21:10:00Z"/>
        </w:rPr>
        <w:pPrChange w:id="1667" w:author="Kent, Kevin - Indianapolis" w:date="2013-10-23T14:30:00Z">
          <w:pPr>
            <w:pStyle w:val="FeatureType"/>
          </w:pPr>
        </w:pPrChange>
      </w:pPr>
    </w:p>
    <w:p w14:paraId="051AB540" w14:textId="2DF9AC71" w:rsidR="00E0472E" w:rsidRDefault="00E0472E">
      <w:pPr>
        <w:pStyle w:val="QueryPara"/>
        <w:rPr>
          <w:ins w:id="1668" w:author="Kent, Kevin - Indianapolis" w:date="2013-10-23T14:30:00Z"/>
        </w:rPr>
        <w:pPrChange w:id="1669" w:author="Kent, Kevin - Indianapolis" w:date="2013-10-23T14:30:00Z">
          <w:pPr>
            <w:pStyle w:val="FeatureType"/>
          </w:pPr>
        </w:pPrChange>
      </w:pPr>
      <w:ins w:id="1670" w:author="Bob Rudis" w:date="2013-11-03T21:10:00Z">
        <w:r>
          <w:t>AR: fixed. Thx.</w:t>
        </w:r>
      </w:ins>
    </w:p>
    <w:p w14:paraId="35D443EA" w14:textId="77777777" w:rsidR="00240BA9" w:rsidRDefault="00240BA9" w:rsidP="00240BA9">
      <w:pPr>
        <w:pStyle w:val="FeatureType"/>
        <w:rPr>
          <w:ins w:id="1671" w:author="Kent, Kevin - Indianapolis" w:date="2013-10-23T14:30:00Z"/>
        </w:rPr>
      </w:pPr>
      <w:proofErr w:type="gramStart"/>
      <w:ins w:id="1672" w:author="Kent, Kevin - Indianapolis" w:date="2013-10-23T14:30:00Z">
        <w:r>
          <w:t>type</w:t>
        </w:r>
        <w:proofErr w:type="gramEnd"/>
        <w:r>
          <w:t>="tip"</w:t>
        </w:r>
      </w:ins>
    </w:p>
    <w:p w14:paraId="2B3E2B72" w14:textId="77777777" w:rsidR="004D2244" w:rsidRDefault="004A5FB4">
      <w:pPr>
        <w:pStyle w:val="FeaturePara"/>
        <w:pPrChange w:id="1673" w:author="Kent, Kevin - Indianapolis" w:date="2013-10-23T14:30:00Z">
          <w:pPr>
            <w:pStyle w:val="Para"/>
          </w:pPr>
        </w:pPrChange>
      </w:pPr>
      <w:r>
        <w:t xml:space="preserve">Excel’s built-in ability to make sparkline-like “data bars” can drastically reduce the time it takes to produce an effective dashboard component. These elements </w:t>
      </w:r>
      <w:del w:id="1674" w:author="Kezia Endsley" w:date="2013-09-30T14:19:00Z">
        <w:r w:rsidR="00BF0006" w:rsidDel="0090694E">
          <w:delText xml:space="preserve">use </w:delText>
        </w:r>
      </w:del>
      <w:ins w:id="1675" w:author="Kezia Endsley" w:date="2013-09-30T14:19:00Z">
        <w:r w:rsidR="0090694E">
          <w:t xml:space="preserve">implement </w:t>
        </w:r>
      </w:ins>
      <w:r w:rsidR="00BF0006">
        <w:t xml:space="preserve">user-defined rules to apply </w:t>
      </w:r>
      <w:r>
        <w:t xml:space="preserve">color and </w:t>
      </w:r>
      <w:r w:rsidR="00BF0006">
        <w:t>size</w:t>
      </w:r>
      <w:r>
        <w:t xml:space="preserve"> from </w:t>
      </w:r>
      <w:r w:rsidR="00BF0006">
        <w:t>cell values.</w:t>
      </w:r>
    </w:p>
    <w:p w14:paraId="0B157A2D" w14:textId="1C8B9274" w:rsidR="00AE684C" w:rsidRDefault="00000499" w:rsidP="0080300B">
      <w:pPr>
        <w:pStyle w:val="Slug"/>
      </w:pPr>
      <w:r w:rsidRPr="00000499">
        <w:rPr>
          <w:highlight w:val="green"/>
          <w:rPrChange w:id="1676" w:author="Russell Thomas" w:date="2013-09-17T13:20:00Z">
            <w:rPr>
              <w:rFonts w:ascii="Courier New" w:hAnsi="Courier New"/>
              <w:b w:val="0"/>
              <w:i/>
              <w:noProof/>
              <w:snapToGrid w:val="0"/>
              <w:sz w:val="26"/>
              <w:szCs w:val="24"/>
            </w:rPr>
          </w:rPrChange>
        </w:rPr>
        <w:t>Figure 10</w:t>
      </w:r>
      <w:ins w:id="1677" w:author="Kezia Endsley" w:date="2013-09-30T10:03:00Z">
        <w:r w:rsidR="00C06CA6">
          <w:rPr>
            <w:highlight w:val="green"/>
          </w:rPr>
          <w:t>-</w:t>
        </w:r>
      </w:ins>
      <w:del w:id="1678" w:author="Kezia Endsley" w:date="2013-09-30T10:03:00Z">
        <w:r w:rsidRPr="00000499">
          <w:rPr>
            <w:highlight w:val="green"/>
            <w:rPrChange w:id="1679" w:author="Russell Thomas" w:date="2013-09-17T13:20:00Z">
              <w:rPr>
                <w:rFonts w:ascii="Courier New" w:hAnsi="Courier New"/>
                <w:b w:val="0"/>
                <w:i/>
                <w:noProof/>
                <w:snapToGrid w:val="0"/>
                <w:sz w:val="26"/>
                <w:szCs w:val="24"/>
              </w:rPr>
            </w:rPrChange>
          </w:rPr>
          <w:delText>.</w:delText>
        </w:r>
      </w:del>
      <w:r w:rsidRPr="00000499">
        <w:rPr>
          <w:highlight w:val="green"/>
          <w:rPrChange w:id="1680" w:author="Russell Thomas" w:date="2013-09-17T13:20:00Z">
            <w:rPr>
              <w:rFonts w:ascii="Courier New" w:hAnsi="Courier New"/>
              <w:b w:val="0"/>
              <w:i/>
              <w:noProof/>
              <w:snapToGrid w:val="0"/>
              <w:sz w:val="26"/>
              <w:szCs w:val="24"/>
            </w:rPr>
          </w:rPrChange>
        </w:rPr>
        <w:t>17</w:t>
      </w:r>
      <w:ins w:id="1681" w:author="Kent, Kevin - Indianapolis" w:date="2013-10-23T14:28:00Z">
        <w:r w:rsidR="00240BA9">
          <w:rPr>
            <w:highlight w:val="green"/>
          </w:rPr>
          <w:t>:</w:t>
        </w:r>
      </w:ins>
      <w:r w:rsidRPr="00000499">
        <w:rPr>
          <w:highlight w:val="green"/>
          <w:rPrChange w:id="1682" w:author="Russell Thomas" w:date="2013-09-17T13:20:00Z">
            <w:rPr>
              <w:rFonts w:ascii="Courier New" w:hAnsi="Courier New"/>
              <w:b w:val="0"/>
              <w:i/>
              <w:noProof/>
              <w:snapToGrid w:val="0"/>
              <w:sz w:val="26"/>
              <w:szCs w:val="24"/>
            </w:rPr>
          </w:rPrChange>
        </w:rPr>
        <w:t xml:space="preserve"> Project </w:t>
      </w:r>
      <w:r w:rsidR="00C06CA6" w:rsidRPr="007A1E49">
        <w:rPr>
          <w:highlight w:val="green"/>
        </w:rPr>
        <w:t xml:space="preserve">and </w:t>
      </w:r>
      <w:r w:rsidR="00240BA9" w:rsidRPr="00240BA9">
        <w:rPr>
          <w:highlight w:val="green"/>
        </w:rPr>
        <w:t>program status dashboard</w:t>
      </w:r>
      <w:r w:rsidRPr="00000499">
        <w:rPr>
          <w:highlight w:val="green"/>
          <w:rPrChange w:id="1683" w:author="Russell Thomas" w:date="2013-09-17T13:20:00Z">
            <w:rPr>
              <w:rFonts w:ascii="Courier New" w:hAnsi="Courier New"/>
              <w:b w:val="0"/>
              <w:i/>
              <w:noProof/>
              <w:snapToGrid w:val="0"/>
              <w:sz w:val="26"/>
              <w:szCs w:val="24"/>
            </w:rPr>
          </w:rPrChange>
        </w:rPr>
        <w:tab/>
        <w:t>[793725</w:t>
      </w:r>
      <w:ins w:id="1684" w:author="Kent, Kevin - Indianapolis" w:date="2013-10-23T14:29:00Z">
        <w:r w:rsidR="00240BA9">
          <w:rPr>
            <w:highlight w:val="green"/>
          </w:rPr>
          <w:t xml:space="preserve"> </w:t>
        </w:r>
      </w:ins>
      <w:r w:rsidRPr="00000499">
        <w:rPr>
          <w:highlight w:val="green"/>
          <w:rPrChange w:id="1685" w:author="Russell Thomas" w:date="2013-09-17T13:20:00Z">
            <w:rPr>
              <w:rFonts w:ascii="Courier New" w:hAnsi="Courier New"/>
              <w:b w:val="0"/>
              <w:i/>
              <w:noProof/>
              <w:snapToGrid w:val="0"/>
              <w:sz w:val="26"/>
              <w:szCs w:val="24"/>
            </w:rPr>
          </w:rPrChange>
        </w:rPr>
        <w:t>c10f</w:t>
      </w:r>
      <w:ins w:id="1686" w:author="Kent, Kevin - Indianapolis" w:date="2013-10-23T14:29:00Z">
        <w:r w:rsidR="00240BA9">
          <w:rPr>
            <w:highlight w:val="green"/>
          </w:rPr>
          <w:t>0</w:t>
        </w:r>
      </w:ins>
      <w:r w:rsidRPr="00000499">
        <w:rPr>
          <w:highlight w:val="green"/>
          <w:rPrChange w:id="1687" w:author="Russell Thomas" w:date="2013-09-17T13:20:00Z">
            <w:rPr>
              <w:rFonts w:ascii="Courier New" w:hAnsi="Courier New"/>
              <w:b w:val="0"/>
              <w:i/>
              <w:noProof/>
              <w:snapToGrid w:val="0"/>
              <w:sz w:val="26"/>
              <w:szCs w:val="24"/>
            </w:rPr>
          </w:rPrChange>
        </w:rPr>
        <w:t>17.</w:t>
      </w:r>
      <w:del w:id="1688" w:author="Bob Rudis" w:date="2013-11-03T20:52:00Z">
        <w:r w:rsidRPr="00000499" w:rsidDel="00D719EC">
          <w:rPr>
            <w:highlight w:val="green"/>
            <w:rPrChange w:id="1689" w:author="Russell Thomas" w:date="2013-09-17T13:20:00Z">
              <w:rPr>
                <w:rFonts w:ascii="Courier New" w:hAnsi="Courier New"/>
                <w:b w:val="0"/>
                <w:i/>
                <w:noProof/>
                <w:snapToGrid w:val="0"/>
                <w:sz w:val="26"/>
                <w:szCs w:val="24"/>
              </w:rPr>
            </w:rPrChange>
          </w:rPr>
          <w:delText>pdf</w:delText>
        </w:r>
      </w:del>
      <w:proofErr w:type="gramStart"/>
      <w:ins w:id="1690" w:author="Bob Rudis" w:date="2013-11-03T20:52:00Z">
        <w:r w:rsidR="00D719EC">
          <w:rPr>
            <w:highlight w:val="green"/>
          </w:rPr>
          <w:t>eps</w:t>
        </w:r>
      </w:ins>
      <w:proofErr w:type="gramEnd"/>
      <w:r w:rsidRPr="00000499">
        <w:rPr>
          <w:highlight w:val="green"/>
          <w:rPrChange w:id="1691" w:author="Russell Thomas" w:date="2013-09-17T13:20:00Z">
            <w:rPr>
              <w:rFonts w:ascii="Courier New" w:hAnsi="Courier New"/>
              <w:b w:val="0"/>
              <w:i/>
              <w:noProof/>
              <w:snapToGrid w:val="0"/>
              <w:sz w:val="26"/>
              <w:szCs w:val="24"/>
            </w:rPr>
          </w:rPrChange>
        </w:rPr>
        <w:t>]</w:t>
      </w:r>
    </w:p>
    <w:p w14:paraId="51FCC7F2" w14:textId="77777777" w:rsidR="00B87133" w:rsidRDefault="00B87133" w:rsidP="00B87133">
      <w:pPr>
        <w:pStyle w:val="H1"/>
      </w:pPr>
      <w:del w:id="1692" w:author="Kezia Endsley" w:date="2013-09-30T10:03:00Z">
        <w:r w:rsidDel="00C06CA6">
          <w:delText xml:space="preserve">In </w:delText>
        </w:r>
      </w:del>
      <w:r>
        <w:t>Summary</w:t>
      </w:r>
    </w:p>
    <w:p w14:paraId="698F6036" w14:textId="77777777" w:rsidR="00C7362B" w:rsidRDefault="006C7851" w:rsidP="009D195C">
      <w:pPr>
        <w:pStyle w:val="Para"/>
      </w:pPr>
      <w:del w:id="1693" w:author="Kezia Endsley" w:date="2013-09-30T14:20:00Z">
        <w:r w:rsidDel="0023610C">
          <w:delText>The task of d</w:delText>
        </w:r>
      </w:del>
      <w:ins w:id="1694" w:author="Kezia Endsley" w:date="2013-09-30T14:20:00Z">
        <w:r w:rsidR="0023610C">
          <w:t>D</w:t>
        </w:r>
      </w:ins>
      <w:r>
        <w:t>esigning, building</w:t>
      </w:r>
      <w:ins w:id="1695" w:author="Kezia Endsley" w:date="2013-09-30T14:20:00Z">
        <w:r w:rsidR="00B037F8">
          <w:t>,</w:t>
        </w:r>
      </w:ins>
      <w:r>
        <w:t xml:space="preserve"> and delivering dashboards </w:t>
      </w:r>
      <w:proofErr w:type="gramStart"/>
      <w:r>
        <w:t>is</w:t>
      </w:r>
      <w:proofErr w:type="gramEnd"/>
      <w:r>
        <w:t xml:space="preserve"> not for the casual practitioner. </w:t>
      </w:r>
      <w:r w:rsidR="00EB5E47">
        <w:t xml:space="preserve">It takes skill, </w:t>
      </w:r>
      <w:r>
        <w:t>practice</w:t>
      </w:r>
      <w:ins w:id="1696" w:author="Kezia Endsley" w:date="2013-09-30T14:20:00Z">
        <w:r w:rsidR="0023610C">
          <w:t>,</w:t>
        </w:r>
      </w:ins>
      <w:r>
        <w:t xml:space="preserv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C6AD487" w14:textId="77777777" w:rsidR="00024ECC" w:rsidRDefault="0023610C" w:rsidP="009D195C">
      <w:pPr>
        <w:pStyle w:val="Para"/>
      </w:pPr>
      <w:ins w:id="1697" w:author="Kezia Endsley" w:date="2013-09-30T14:21:00Z">
        <w:r>
          <w:lastRenderedPageBreak/>
          <w:t>This chapter presented c</w:t>
        </w:r>
      </w:ins>
      <w:del w:id="1698" w:author="Kezia Endsley" w:date="2013-09-30T14:21:00Z">
        <w:r w:rsidR="00572968" w:rsidDel="0023610C">
          <w:delText>C</w:delText>
        </w:r>
      </w:del>
      <w:r w:rsidR="00572968">
        <w:t xml:space="preserve">ore </w:t>
      </w:r>
      <w:r w:rsidR="00024ECC">
        <w:t xml:space="preserve">dashboard </w:t>
      </w:r>
      <w:r w:rsidR="00572968">
        <w:t xml:space="preserve">concepts </w:t>
      </w:r>
      <w:del w:id="1699" w:author="Kezia Endsley" w:date="2013-09-30T14:21:00Z">
        <w:r w:rsidR="00572968" w:rsidDel="0023610C">
          <w:delText xml:space="preserve">were presented </w:delText>
        </w:r>
      </w:del>
      <w:r w:rsidR="00572968">
        <w:t>through</w:t>
      </w:r>
      <w:r w:rsidR="00024ECC">
        <w:t xml:space="preserve"> both</w:t>
      </w:r>
      <w:r w:rsidR="00572968">
        <w:t xml:space="preserve"> real</w:t>
      </w:r>
      <w:ins w:id="1700" w:author="Kezia Endsley" w:date="2013-09-30T14:21:00Z">
        <w:r>
          <w:t>-</w:t>
        </w:r>
      </w:ins>
      <w:del w:id="1701" w:author="Kezia Endsley" w:date="2013-09-30T14:21:00Z">
        <w:r w:rsidR="00572968" w:rsidDel="0023610C">
          <w:delText xml:space="preserve"> </w:delText>
        </w:r>
      </w:del>
      <w:r w:rsidR="00572968">
        <w:t xml:space="preserve">world </w:t>
      </w:r>
      <w:r w:rsidR="00024ECC">
        <w:t>scenarios</w:t>
      </w:r>
      <w:r w:rsidR="00572968">
        <w:t xml:space="preserve"> and critiques/makeovers of actual dashboards found in the wild.</w:t>
      </w:r>
      <w:r w:rsidR="00024ECC">
        <w:t xml:space="preserve"> </w:t>
      </w:r>
      <w:ins w:id="1702" w:author="Kezia Endsley" w:date="2013-09-30T14:21:00Z">
        <w:r>
          <w:t>You also learned about i</w:t>
        </w:r>
      </w:ins>
      <w:del w:id="1703" w:author="Kezia Endsley" w:date="2013-09-30T14:21:00Z">
        <w:r w:rsidR="00024ECC" w:rsidDel="0023610C">
          <w:delText>I</w:delText>
        </w:r>
      </w:del>
      <w:r w:rsidR="00024ECC">
        <w:t>nnovative encodings (</w:t>
      </w:r>
      <w:ins w:id="1704" w:author="Kezia Endsley" w:date="2013-09-30T10:47:00Z">
        <w:r w:rsidR="00997663">
          <w:t xml:space="preserve">such as </w:t>
        </w:r>
      </w:ins>
      <w:del w:id="1705" w:author="Kezia Endsley" w:date="2013-09-30T10:47:00Z">
        <w:r w:rsidR="00024ECC" w:rsidDel="00997663">
          <w:delText xml:space="preserve">i.e. </w:delText>
        </w:r>
      </w:del>
      <w:r w:rsidR="00024ECC">
        <w:t>bullet graphs</w:t>
      </w:r>
      <w:ins w:id="1706" w:author="Kezia Endsley" w:date="2013-09-30T10:47:00Z">
        <w:r w:rsidR="00997663">
          <w:t xml:space="preserve"> and</w:t>
        </w:r>
      </w:ins>
      <w:del w:id="1707" w:author="Kezia Endsley" w:date="2013-09-30T10:47:00Z">
        <w:r w:rsidR="00024ECC" w:rsidDel="00997663">
          <w:delText>,</w:delText>
        </w:r>
      </w:del>
      <w:r w:rsidR="00024ECC">
        <w:t xml:space="preserve"> sparklines) </w:t>
      </w:r>
      <w:del w:id="1708" w:author="Kezia Endsley" w:date="2013-09-30T14:21:00Z">
        <w:r w:rsidR="00024ECC" w:rsidDel="0023610C">
          <w:delText xml:space="preserve">were presented </w:delText>
        </w:r>
      </w:del>
      <w:r w:rsidR="00024ECC">
        <w:t xml:space="preserve">along with design techniques that </w:t>
      </w:r>
      <w:ins w:id="1709" w:author="Kezia Endsley" w:date="2013-09-30T14:21:00Z">
        <w:r>
          <w:t xml:space="preserve">you </w:t>
        </w:r>
      </w:ins>
      <w:r w:rsidR="00024ECC">
        <w:t xml:space="preserve">can </w:t>
      </w:r>
      <w:del w:id="1710" w:author="Kezia Endsley" w:date="2013-09-30T14:21:00Z">
        <w:r w:rsidR="00024ECC" w:rsidDel="0023610C">
          <w:delText xml:space="preserve">be </w:delText>
        </w:r>
      </w:del>
      <w:r w:rsidR="00024ECC">
        <w:t>replicate</w:t>
      </w:r>
      <w:del w:id="1711" w:author="Kezia Endsley" w:date="2013-09-30T14:21:00Z">
        <w:r w:rsidR="00024ECC" w:rsidDel="0023610C">
          <w:delText>d</w:delText>
        </w:r>
      </w:del>
      <w:r w:rsidR="00024ECC">
        <w:t xml:space="preserve"> in Excel and R using materials provided on the companion web</w:t>
      </w:r>
      <w:del w:id="1712" w:author="Kezia Endsley" w:date="2013-09-30T10:47:00Z">
        <w:r w:rsidR="00024ECC" w:rsidDel="009F51B4">
          <w:delText xml:space="preserve"> </w:delText>
        </w:r>
      </w:del>
      <w:r w:rsidR="00024ECC">
        <w:t>site.</w:t>
      </w:r>
    </w:p>
    <w:p w14:paraId="696821DF" w14:textId="77777777" w:rsidR="00AF0D3F" w:rsidRDefault="00AF0D3F" w:rsidP="00AF0D3F">
      <w:pPr>
        <w:pStyle w:val="H1"/>
      </w:pPr>
      <w:r>
        <w:t>Recommended Reading</w:t>
      </w:r>
    </w:p>
    <w:p w14:paraId="5AE85841" w14:textId="77777777" w:rsidR="00240BA9" w:rsidRDefault="00240BA9">
      <w:pPr>
        <w:pStyle w:val="QueryPara"/>
        <w:rPr>
          <w:ins w:id="1713" w:author="Bob Rudis" w:date="2013-11-03T21:23:00Z"/>
        </w:rPr>
        <w:pPrChange w:id="1714" w:author="Kent, Kevin - Indianapolis" w:date="2013-10-23T14:33:00Z">
          <w:pPr>
            <w:spacing w:after="120"/>
            <w:ind w:left="720" w:firstLine="720"/>
          </w:pPr>
        </w:pPrChange>
      </w:pPr>
      <w:ins w:id="1715" w:author="Kent, Kevin - Indianapolis" w:date="2013-10-23T14:33:00Z">
        <w:r w:rsidRPr="00240BA9">
          <w:rPr>
            <w:highlight w:val="cyan"/>
            <w:rPrChange w:id="1716" w:author="Kent, Kevin - Indianapolis" w:date="2013-10-23T14:37:00Z">
              <w:rPr/>
            </w:rPrChange>
          </w:rPr>
          <w:t>[AU: Please include a short explanation of the recommended reading below to match the format we</w:t>
        </w:r>
      </w:ins>
      <w:ins w:id="1717" w:author="Kent, Kevin - Indianapolis" w:date="2013-10-23T14:34:00Z">
        <w:r w:rsidRPr="00240BA9">
          <w:rPr>
            <w:highlight w:val="cyan"/>
            <w:rPrChange w:id="1718" w:author="Kent, Kevin - Indianapolis" w:date="2013-10-23T14:37:00Z">
              <w:rPr/>
            </w:rPrChange>
          </w:rPr>
          <w:t>’ve settled upon for this section. We’ll have just the title and author here, followed by a short explanation. Then in the References appendix, you’ll include the full bibliographic info. Thanks, Kevin (</w:t>
        </w:r>
        <w:proofErr w:type="spellStart"/>
        <w:r w:rsidRPr="00240BA9">
          <w:rPr>
            <w:highlight w:val="cyan"/>
            <w:rPrChange w:id="1719" w:author="Kent, Kevin - Indianapolis" w:date="2013-10-23T14:37:00Z">
              <w:rPr/>
            </w:rPrChange>
          </w:rPr>
          <w:t>PjE</w:t>
        </w:r>
        <w:proofErr w:type="spellEnd"/>
        <w:r w:rsidRPr="00240BA9">
          <w:rPr>
            <w:highlight w:val="cyan"/>
            <w:rPrChange w:id="1720" w:author="Kent, Kevin - Indianapolis" w:date="2013-10-23T14:37:00Z">
              <w:rPr/>
            </w:rPrChange>
          </w:rPr>
          <w:t>)</w:t>
        </w:r>
      </w:ins>
      <w:ins w:id="1721" w:author="Kent, Kevin - Indianapolis" w:date="2013-10-23T14:33:00Z">
        <w:r w:rsidRPr="00240BA9">
          <w:rPr>
            <w:highlight w:val="cyan"/>
            <w:rPrChange w:id="1722" w:author="Kent, Kevin - Indianapolis" w:date="2013-10-23T14:37:00Z">
              <w:rPr/>
            </w:rPrChange>
          </w:rPr>
          <w:t>]</w:t>
        </w:r>
      </w:ins>
    </w:p>
    <w:p w14:paraId="69369EC5" w14:textId="77777777" w:rsidR="00EE3EAE" w:rsidRDefault="00EE3EAE">
      <w:pPr>
        <w:pStyle w:val="QueryPara"/>
        <w:rPr>
          <w:ins w:id="1723" w:author="Bob Rudis" w:date="2013-11-03T21:23:00Z"/>
        </w:rPr>
        <w:pPrChange w:id="1724" w:author="Kent, Kevin - Indianapolis" w:date="2013-10-23T14:33:00Z">
          <w:pPr>
            <w:spacing w:after="120"/>
            <w:ind w:left="720" w:firstLine="720"/>
          </w:pPr>
        </w:pPrChange>
      </w:pPr>
    </w:p>
    <w:p w14:paraId="6F75ED0A" w14:textId="026D44FB" w:rsidR="00EE3EAE" w:rsidRDefault="00EE3EAE">
      <w:pPr>
        <w:pStyle w:val="QueryPara"/>
        <w:rPr>
          <w:ins w:id="1725" w:author="Kent, Kevin - Indianapolis" w:date="2013-10-23T14:33:00Z"/>
        </w:rPr>
        <w:pPrChange w:id="1726" w:author="Kent, Kevin - Indianapolis" w:date="2013-10-23T14:33:00Z">
          <w:pPr>
            <w:spacing w:after="120"/>
            <w:ind w:left="720" w:firstLine="720"/>
          </w:pPr>
        </w:pPrChange>
      </w:pPr>
      <w:ins w:id="1727" w:author="Bob Rudis" w:date="2013-11-03T21:23:00Z">
        <w:r>
          <w:t>AR: done thx.</w:t>
        </w:r>
      </w:ins>
    </w:p>
    <w:p w14:paraId="1E8E9333" w14:textId="77777777" w:rsidR="00240BA9" w:rsidRPr="00240BA9" w:rsidRDefault="00240BA9" w:rsidP="00240BA9">
      <w:pPr>
        <w:spacing w:after="120"/>
        <w:ind w:left="720" w:firstLine="720"/>
        <w:rPr>
          <w:ins w:id="1728" w:author="Kent, Kevin - Indianapolis" w:date="2013-10-23T14:32:00Z"/>
          <w:snapToGrid w:val="0"/>
          <w:sz w:val="26"/>
          <w:szCs w:val="20"/>
        </w:rPr>
      </w:pPr>
      <w:ins w:id="1729" w:author="Kent, Kevin - Indianapolis" w:date="2013-10-23T14:32:00Z">
        <w:r w:rsidRPr="00240BA9">
          <w:rPr>
            <w:snapToGrid w:val="0"/>
            <w:sz w:val="26"/>
            <w:szCs w:val="20"/>
          </w:rPr>
          <w:t xml:space="preserve">The following are some recommended readings that can further </w:t>
        </w:r>
        <w:proofErr w:type="gramStart"/>
        <w:r w:rsidRPr="00240BA9">
          <w:rPr>
            <w:snapToGrid w:val="0"/>
            <w:sz w:val="26"/>
            <w:szCs w:val="20"/>
          </w:rPr>
          <w:t>your</w:t>
        </w:r>
        <w:proofErr w:type="gramEnd"/>
        <w:r w:rsidRPr="00240BA9">
          <w:rPr>
            <w:snapToGrid w:val="0"/>
            <w:sz w:val="26"/>
            <w:szCs w:val="20"/>
          </w:rPr>
          <w:t xml:space="preserve"> understanding on some of the topics we touch on in this chapter. For full information on these recommendations and for the sources we cite in the chapter, please see Appendix C.</w:t>
        </w:r>
      </w:ins>
    </w:p>
    <w:p w14:paraId="5EB1E058" w14:textId="27C083D5" w:rsidR="005D0F37" w:rsidRPr="005D0F37" w:rsidRDefault="005D0F37">
      <w:pPr>
        <w:pStyle w:val="ListUnmarked"/>
        <w:pPrChange w:id="1730" w:author="Kent, Kevin - Indianapolis" w:date="2013-10-23T14:32:00Z">
          <w:pPr>
            <w:pStyle w:val="Para"/>
          </w:pPr>
        </w:pPrChange>
      </w:pPr>
      <w:del w:id="1731" w:author="Kezia Endsley" w:date="2013-09-30T14:27:00Z">
        <w:r w:rsidRPr="00240BA9" w:rsidDel="001A0752">
          <w:rPr>
            <w:b/>
            <w:rPrChange w:id="1732" w:author="Kent, Kevin - Indianapolis" w:date="2013-10-23T14:35:00Z">
              <w:rPr/>
            </w:rPrChange>
          </w:rPr>
          <w:delText>Few, Stephen. </w:delText>
        </w:r>
      </w:del>
      <w:r w:rsidRPr="00240BA9">
        <w:rPr>
          <w:b/>
          <w:i/>
          <w:iCs/>
          <w:rPrChange w:id="1733" w:author="Kent, Kevin - Indianapolis" w:date="2013-10-23T14:35:00Z">
            <w:rPr>
              <w:i/>
              <w:iCs/>
            </w:rPr>
          </w:rPrChange>
        </w:rPr>
        <w:t xml:space="preserve">Information </w:t>
      </w:r>
      <w:r w:rsidR="0023610C" w:rsidRPr="00240BA9">
        <w:rPr>
          <w:b/>
          <w:i/>
          <w:iCs/>
          <w:rPrChange w:id="1734" w:author="Kent, Kevin - Indianapolis" w:date="2013-10-23T14:35:00Z">
            <w:rPr>
              <w:i/>
              <w:iCs/>
            </w:rPr>
          </w:rPrChange>
        </w:rPr>
        <w:t>Dashboard D</w:t>
      </w:r>
      <w:r w:rsidRPr="00240BA9">
        <w:rPr>
          <w:b/>
          <w:i/>
          <w:iCs/>
          <w:rPrChange w:id="1735" w:author="Kent, Kevin - Indianapolis" w:date="2013-10-23T14:35:00Z">
            <w:rPr>
              <w:i/>
              <w:iCs/>
            </w:rPr>
          </w:rPrChange>
        </w:rPr>
        <w:t>esign</w:t>
      </w:r>
      <w:ins w:id="1736" w:author="Kent, Kevin - Indianapolis" w:date="2013-10-23T14:36:00Z">
        <w:r w:rsidR="00240BA9">
          <w:rPr>
            <w:b/>
            <w:i/>
            <w:iCs/>
          </w:rPr>
          <w:t>: The Effective Visual Communication of Data</w:t>
        </w:r>
      </w:ins>
      <w:ins w:id="1737" w:author="Kezia Endsley" w:date="2013-09-30T14:27:00Z">
        <w:r w:rsidR="001A0752" w:rsidRPr="00240BA9">
          <w:rPr>
            <w:b/>
            <w:iCs/>
            <w:rPrChange w:id="1738" w:author="Kent, Kevin - Indianapolis" w:date="2013-10-23T14:35:00Z">
              <w:rPr>
                <w:i/>
                <w:iCs/>
              </w:rPr>
            </w:rPrChange>
          </w:rPr>
          <w:t xml:space="preserve"> </w:t>
        </w:r>
        <w:r w:rsidR="00000499" w:rsidRPr="00240BA9">
          <w:rPr>
            <w:b/>
            <w:rPrChange w:id="1739" w:author="Kent, Kevin - Indianapolis" w:date="2013-10-23T14:35:00Z">
              <w:rPr>
                <w:rFonts w:ascii="Courier New" w:hAnsi="Courier New"/>
                <w:i/>
                <w:iCs/>
                <w:noProof/>
              </w:rPr>
            </w:rPrChange>
          </w:rPr>
          <w:t>by Stephen Few</w:t>
        </w:r>
      </w:ins>
      <w:ins w:id="1740" w:author="Kent, Kevin - Indianapolis" w:date="2013-10-23T14:35:00Z">
        <w:r w:rsidR="00240BA9" w:rsidRPr="00240BA9">
          <w:rPr>
            <w:b/>
            <w:rPrChange w:id="1741" w:author="Kent, Kevin - Indianapolis" w:date="2013-10-23T14:35:00Z">
              <w:rPr/>
            </w:rPrChange>
          </w:rPr>
          <w:t>—</w:t>
        </w:r>
      </w:ins>
      <w:del w:id="1742" w:author="Kent, Kevin - Indianapolis" w:date="2013-10-23T14:33:00Z">
        <w:r w:rsidRPr="00240BA9" w:rsidDel="00240BA9">
          <w:rPr>
            <w:b/>
            <w:rPrChange w:id="1743" w:author="Kent, Kevin - Indianapolis" w:date="2013-10-23T14:35:00Z">
              <w:rPr/>
            </w:rPrChange>
          </w:rPr>
          <w:delText xml:space="preserve">. </w:delText>
        </w:r>
        <w:r w:rsidRPr="005D0F37" w:rsidDel="00240BA9">
          <w:delText>O</w:delText>
        </w:r>
      </w:del>
      <w:ins w:id="1744" w:author="Kezia Endsley" w:date="2013-09-30T14:28:00Z">
        <w:del w:id="1745" w:author="Kent, Kevin - Indianapolis" w:date="2013-10-23T14:33:00Z">
          <w:r w:rsidR="00CA222C" w:rsidDel="00240BA9">
            <w:delText>’</w:delText>
          </w:r>
        </w:del>
      </w:ins>
      <w:del w:id="1746" w:author="Kent, Kevin - Indianapolis" w:date="2013-10-23T14:33:00Z">
        <w:r w:rsidRPr="005D0F37" w:rsidDel="00240BA9">
          <w:delText>'Reilly, 2006.</w:delText>
        </w:r>
      </w:del>
      <w:ins w:id="1747" w:author="Kent, Kevin - Indianapolis" w:date="2013-10-23T14:35:00Z">
        <w:r w:rsidR="00240BA9" w:rsidRPr="00240BA9">
          <w:rPr>
            <w:highlight w:val="cyan"/>
            <w:rPrChange w:id="1748" w:author="Kent, Kevin - Indianapolis" w:date="2013-10-23T14:37:00Z">
              <w:rPr/>
            </w:rPrChange>
          </w:rPr>
          <w:t>I</w:t>
        </w:r>
      </w:ins>
      <w:ins w:id="1749" w:author="Bob Rudis" w:date="2013-11-03T21:10:00Z">
        <w:r w:rsidR="00B14A3D">
          <w:rPr>
            <w:highlight w:val="cyan"/>
          </w:rPr>
          <w:t xml:space="preserve">f </w:t>
        </w:r>
      </w:ins>
      <w:ins w:id="1750" w:author="Kent, Kevin - Indianapolis" w:date="2013-10-23T14:35:00Z">
        <w:del w:id="1751" w:author="Bob Rudis" w:date="2013-11-03T21:10:00Z">
          <w:r w:rsidR="00240BA9" w:rsidRPr="00240BA9" w:rsidDel="00B14A3D">
            <w:rPr>
              <w:highlight w:val="cyan"/>
              <w:rPrChange w:id="1752" w:author="Kent, Kevin - Indianapolis" w:date="2013-10-23T14:37:00Z">
                <w:rPr/>
              </w:rPrChange>
            </w:rPr>
            <w:delText>nsert explanation …</w:delText>
          </w:r>
        </w:del>
      </w:ins>
      <w:ins w:id="1753" w:author="Bob Rudis" w:date="2013-11-03T21:10:00Z">
        <w:r w:rsidR="00B14A3D">
          <w:t>you can only acquire one other resource for designing dashboard</w:t>
        </w:r>
      </w:ins>
      <w:ins w:id="1754" w:author="Bob Rudis" w:date="2013-11-03T21:11:00Z">
        <w:r w:rsidR="00B14A3D">
          <w:t>s</w:t>
        </w:r>
      </w:ins>
      <w:ins w:id="1755" w:author="Bob Rudis" w:date="2013-11-03T21:10:00Z">
        <w:r w:rsidR="00B14A3D">
          <w:t>, pick this one. I</w:t>
        </w:r>
      </w:ins>
      <w:ins w:id="1756" w:author="Bob Rudis" w:date="2013-11-03T21:11:00Z">
        <w:r w:rsidR="00B14A3D">
          <w:t xml:space="preserve">t provides detail on every level of element creation with </w:t>
        </w:r>
      </w:ins>
      <w:ins w:id="1757" w:author="Bob Rudis" w:date="2013-11-03T21:12:00Z">
        <w:r w:rsidR="00B14A3D">
          <w:t>numerous</w:t>
        </w:r>
      </w:ins>
      <w:ins w:id="1758" w:author="Bob Rudis" w:date="2013-11-03T21:11:00Z">
        <w:r w:rsidR="00B14A3D">
          <w:t xml:space="preserve"> </w:t>
        </w:r>
      </w:ins>
      <w:ins w:id="1759" w:author="Bob Rudis" w:date="2013-11-03T21:12:00Z">
        <w:r w:rsidR="00B14A3D">
          <w:t>examples.</w:t>
        </w:r>
      </w:ins>
      <w:ins w:id="1760" w:author="Bob Rudis" w:date="2013-11-03T21:10:00Z">
        <w:r w:rsidR="00B14A3D">
          <w:t xml:space="preserve"> </w:t>
        </w:r>
      </w:ins>
    </w:p>
    <w:p w14:paraId="68F8817C" w14:textId="2C2E008C" w:rsidR="005D0F37" w:rsidRPr="005D0F37" w:rsidRDefault="005D0F37">
      <w:pPr>
        <w:pStyle w:val="ListUnmarked"/>
        <w:pPrChange w:id="1761" w:author="Kent, Kevin - Indianapolis" w:date="2013-10-23T14:32:00Z">
          <w:pPr>
            <w:pStyle w:val="Para"/>
          </w:pPr>
        </w:pPrChange>
      </w:pPr>
      <w:del w:id="1762" w:author="Kezia Endsley" w:date="2013-09-30T14:27:00Z">
        <w:r w:rsidRPr="005D0F37" w:rsidDel="001A0752">
          <w:delText>Jaquith, Andrew. </w:delText>
        </w:r>
      </w:del>
      <w:r w:rsidRPr="00240BA9">
        <w:rPr>
          <w:b/>
          <w:i/>
          <w:iCs/>
          <w:rPrChange w:id="1763" w:author="Kent, Kevin - Indianapolis" w:date="2013-10-23T14:36:00Z">
            <w:rPr>
              <w:i/>
              <w:iCs/>
            </w:rPr>
          </w:rPrChange>
        </w:rPr>
        <w:t xml:space="preserve">Security </w:t>
      </w:r>
      <w:r w:rsidR="0023610C" w:rsidRPr="00240BA9">
        <w:rPr>
          <w:b/>
          <w:i/>
          <w:iCs/>
          <w:rPrChange w:id="1764" w:author="Kent, Kevin - Indianapolis" w:date="2013-10-23T14:36:00Z">
            <w:rPr>
              <w:i/>
              <w:iCs/>
            </w:rPr>
          </w:rPrChange>
        </w:rPr>
        <w:t>Metrics: Replacing Fear, Uncertainty</w:t>
      </w:r>
      <w:r w:rsidRPr="00240BA9">
        <w:rPr>
          <w:b/>
          <w:i/>
          <w:iCs/>
          <w:rPrChange w:id="1765" w:author="Kent, Kevin - Indianapolis" w:date="2013-10-23T14:36:00Z">
            <w:rPr>
              <w:i/>
              <w:iCs/>
            </w:rPr>
          </w:rPrChange>
        </w:rPr>
        <w:t xml:space="preserve">, and </w:t>
      </w:r>
      <w:r w:rsidR="0023610C" w:rsidRPr="00240BA9">
        <w:rPr>
          <w:b/>
          <w:i/>
          <w:iCs/>
          <w:rPrChange w:id="1766" w:author="Kent, Kevin - Indianapolis" w:date="2013-10-23T14:36:00Z">
            <w:rPr>
              <w:i/>
              <w:iCs/>
            </w:rPr>
          </w:rPrChange>
        </w:rPr>
        <w:t>Doubt</w:t>
      </w:r>
      <w:ins w:id="1767" w:author="Kezia Endsley" w:date="2013-09-30T14:27:00Z">
        <w:r w:rsidR="001A0752" w:rsidRPr="00240BA9">
          <w:rPr>
            <w:b/>
            <w:i/>
            <w:iCs/>
            <w:rPrChange w:id="1768" w:author="Kent, Kevin - Indianapolis" w:date="2013-10-23T14:36:00Z">
              <w:rPr>
                <w:i/>
                <w:iCs/>
              </w:rPr>
            </w:rPrChange>
          </w:rPr>
          <w:t xml:space="preserve"> </w:t>
        </w:r>
        <w:r w:rsidR="00000499" w:rsidRPr="00240BA9">
          <w:rPr>
            <w:b/>
            <w:rPrChange w:id="1769" w:author="Kent, Kevin - Indianapolis" w:date="2013-10-23T14:36:00Z">
              <w:rPr>
                <w:rFonts w:ascii="Courier New" w:hAnsi="Courier New"/>
                <w:i/>
                <w:iCs/>
                <w:noProof/>
              </w:rPr>
            </w:rPrChange>
          </w:rPr>
          <w:t xml:space="preserve">by Andrew </w:t>
        </w:r>
        <w:proofErr w:type="spellStart"/>
        <w:r w:rsidR="001A0752" w:rsidRPr="00240BA9">
          <w:rPr>
            <w:b/>
            <w:rPrChange w:id="1770" w:author="Kent, Kevin - Indianapolis" w:date="2013-10-23T14:36:00Z">
              <w:rPr/>
            </w:rPrChange>
          </w:rPr>
          <w:t>Jaquith</w:t>
        </w:r>
      </w:ins>
      <w:proofErr w:type="spellEnd"/>
      <w:ins w:id="1771" w:author="Kent, Kevin - Indianapolis" w:date="2013-10-23T14:36:00Z">
        <w:r w:rsidR="00240BA9">
          <w:t>—</w:t>
        </w:r>
      </w:ins>
      <w:del w:id="1772" w:author="Kent, Kevin - Indianapolis" w:date="2013-10-23T14:33:00Z">
        <w:r w:rsidRPr="001A0752" w:rsidDel="00240BA9">
          <w:delText>.</w:delText>
        </w:r>
        <w:r w:rsidRPr="005D0F37" w:rsidDel="00240BA9">
          <w:delText xml:space="preserve"> Upper Saddle River: Addison-Wesley, 2007</w:delText>
        </w:r>
      </w:del>
      <w:ins w:id="1773" w:author="Kezia Endsley" w:date="2013-09-30T14:22:00Z">
        <w:del w:id="1774" w:author="Kent, Kevin - Indianapolis" w:date="2013-10-23T14:33:00Z">
          <w:r w:rsidR="0023610C" w:rsidDel="00240BA9">
            <w:delText>.</w:delText>
          </w:r>
        </w:del>
      </w:ins>
      <w:ins w:id="1775" w:author="Kent, Kevin - Indianapolis" w:date="2013-10-23T14:37:00Z">
        <w:r w:rsidR="00240BA9" w:rsidRPr="00240BA9">
          <w:rPr>
            <w:highlight w:val="cyan"/>
          </w:rPr>
          <w:t xml:space="preserve"> </w:t>
        </w:r>
        <w:del w:id="1776" w:author="Bob Rudis" w:date="2013-11-03T21:12:00Z">
          <w:r w:rsidR="00240BA9" w:rsidRPr="000F1263" w:rsidDel="00AF0F3C">
            <w:rPr>
              <w:highlight w:val="cyan"/>
            </w:rPr>
            <w:delText>I</w:delText>
          </w:r>
        </w:del>
      </w:ins>
      <w:ins w:id="1777" w:author="Bob Rudis" w:date="2013-11-03T21:12:00Z">
        <w:r w:rsidR="00AF0F3C">
          <w:rPr>
            <w:highlight w:val="cyan"/>
          </w:rPr>
          <w:t>Dashboard</w:t>
        </w:r>
      </w:ins>
      <w:ins w:id="1778" w:author="Bob Rudis" w:date="2013-11-03T21:13:00Z">
        <w:r w:rsidR="00AF0F3C">
          <w:rPr>
            <w:highlight w:val="cyan"/>
          </w:rPr>
          <w:t>s</w:t>
        </w:r>
      </w:ins>
      <w:ins w:id="1779" w:author="Bob Rudis" w:date="2013-11-03T21:12:00Z">
        <w:r w:rsidR="00AF0F3C">
          <w:rPr>
            <w:highlight w:val="cyan"/>
          </w:rPr>
          <w:t xml:space="preserve"> are about displaying the most important information and driving action. </w:t>
        </w:r>
        <w:proofErr w:type="spellStart"/>
        <w:r w:rsidR="00AF0F3C">
          <w:rPr>
            <w:highlight w:val="cyan"/>
          </w:rPr>
          <w:t>Jaquith’s</w:t>
        </w:r>
        <w:proofErr w:type="spellEnd"/>
        <w:r w:rsidR="00AF0F3C">
          <w:rPr>
            <w:highlight w:val="cyan"/>
          </w:rPr>
          <w:t xml:space="preserve"> book</w:t>
        </w:r>
      </w:ins>
      <w:ins w:id="1780" w:author="Bob Rudis" w:date="2013-11-03T21:13:00Z">
        <w:r w:rsidR="00AF0F3C">
          <w:rPr>
            <w:highlight w:val="cyan"/>
          </w:rPr>
          <w:t xml:space="preserve"> is</w:t>
        </w:r>
      </w:ins>
      <w:ins w:id="1781" w:author="Bob Rudis" w:date="2013-11-03T21:14:00Z">
        <w:r w:rsidR="00AF0F3C">
          <w:rPr>
            <w:highlight w:val="cyan"/>
          </w:rPr>
          <w:t xml:space="preserve"> your gateway drug into finding the right </w:t>
        </w:r>
        <w:r w:rsidR="00AF0F3C" w:rsidRPr="00A94B33">
          <w:rPr>
            <w:b/>
            <w:highlight w:val="cyan"/>
            <w:rPrChange w:id="1782" w:author="Bob Rudis" w:date="2013-11-03T21:14:00Z">
              <w:rPr>
                <w:highlight w:val="cyan"/>
              </w:rPr>
            </w:rPrChange>
          </w:rPr>
          <w:t>security</w:t>
        </w:r>
        <w:r w:rsidR="00AF0F3C">
          <w:rPr>
            <w:highlight w:val="cyan"/>
          </w:rPr>
          <w:t xml:space="preserve"> information to present and how</w:t>
        </w:r>
        <w:r w:rsidR="00A94B33">
          <w:rPr>
            <w:highlight w:val="cyan"/>
          </w:rPr>
          <w:t xml:space="preserve"> best</w:t>
        </w:r>
        <w:r w:rsidR="00AF0F3C">
          <w:rPr>
            <w:highlight w:val="cyan"/>
          </w:rPr>
          <w:t xml:space="preserve"> to present it.</w:t>
        </w:r>
      </w:ins>
      <w:ins w:id="1783" w:author="Bob Rudis" w:date="2013-11-03T21:13:00Z">
        <w:r w:rsidR="00AF0F3C">
          <w:rPr>
            <w:highlight w:val="cyan"/>
          </w:rPr>
          <w:t xml:space="preserve"> </w:t>
        </w:r>
      </w:ins>
      <w:ins w:id="1784" w:author="Bob Rudis" w:date="2013-11-03T21:12:00Z">
        <w:r w:rsidR="00AF0F3C">
          <w:rPr>
            <w:highlight w:val="cyan"/>
          </w:rPr>
          <w:t xml:space="preserve"> </w:t>
        </w:r>
      </w:ins>
      <w:ins w:id="1785" w:author="Kent, Kevin - Indianapolis" w:date="2013-10-23T14:37:00Z">
        <w:del w:id="1786" w:author="Bob Rudis" w:date="2013-11-03T21:12:00Z">
          <w:r w:rsidR="00240BA9" w:rsidRPr="000F1263" w:rsidDel="00AF0F3C">
            <w:rPr>
              <w:highlight w:val="cyan"/>
            </w:rPr>
            <w:delText>nsert explanation …</w:delText>
          </w:r>
        </w:del>
      </w:ins>
    </w:p>
    <w:p w14:paraId="208C5302" w14:textId="229D7375" w:rsidR="005D0F37" w:rsidRPr="005D0F37" w:rsidRDefault="005D0F37">
      <w:pPr>
        <w:pStyle w:val="ListUnmarked"/>
        <w:pPrChange w:id="1787" w:author="Kent, Kevin - Indianapolis" w:date="2013-10-23T14:32:00Z">
          <w:pPr>
            <w:pStyle w:val="Para"/>
          </w:pPr>
        </w:pPrChange>
      </w:pPr>
      <w:del w:id="1788" w:author="Kezia Endsley" w:date="2013-09-30T14:27:00Z">
        <w:r w:rsidRPr="005D0F37" w:rsidDel="001A0752">
          <w:delText>Tufte, Edward R., and P. R. Graves-Morris. </w:delText>
        </w:r>
      </w:del>
      <w:r w:rsidRPr="009F09BA">
        <w:rPr>
          <w:b/>
          <w:i/>
          <w:iCs/>
          <w:rPrChange w:id="1789" w:author="Kent, Kevin - Indianapolis" w:date="2013-10-23T14:40:00Z">
            <w:rPr>
              <w:i/>
              <w:iCs/>
            </w:rPr>
          </w:rPrChange>
        </w:rPr>
        <w:t xml:space="preserve">The </w:t>
      </w:r>
      <w:r w:rsidR="00CA5CA1" w:rsidRPr="009F09BA">
        <w:rPr>
          <w:b/>
          <w:i/>
          <w:iCs/>
          <w:rPrChange w:id="1790" w:author="Kent, Kevin - Indianapolis" w:date="2013-10-23T14:40:00Z">
            <w:rPr>
              <w:i/>
              <w:iCs/>
            </w:rPr>
          </w:rPrChange>
        </w:rPr>
        <w:t>Visual Display of Quantitative Information</w:t>
      </w:r>
      <w:ins w:id="1791" w:author="Kezia Endsley" w:date="2013-09-30T14:27:00Z">
        <w:r w:rsidR="00000499" w:rsidRPr="009F09BA">
          <w:rPr>
            <w:b/>
            <w:rPrChange w:id="1792" w:author="Kent, Kevin - Indianapolis" w:date="2013-10-23T14:40:00Z">
              <w:rPr>
                <w:rFonts w:ascii="Courier New" w:hAnsi="Courier New"/>
                <w:i/>
                <w:iCs/>
                <w:noProof/>
              </w:rPr>
            </w:rPrChange>
          </w:rPr>
          <w:t xml:space="preserve"> by </w:t>
        </w:r>
        <w:r w:rsidR="001A0752" w:rsidRPr="009F09BA">
          <w:rPr>
            <w:b/>
            <w:rPrChange w:id="1793" w:author="Kent, Kevin - Indianapolis" w:date="2013-10-23T14:40:00Z">
              <w:rPr/>
            </w:rPrChange>
          </w:rPr>
          <w:t>Edward R. Tufte, and P. R. Graves-Morris</w:t>
        </w:r>
      </w:ins>
      <w:ins w:id="1794" w:author="Kent, Kevin - Indianapolis" w:date="2013-10-23T14:40:00Z">
        <w:r w:rsidR="009F09BA">
          <w:t>—</w:t>
        </w:r>
      </w:ins>
      <w:del w:id="1795" w:author="Kent, Kevin - Indianapolis" w:date="2013-10-23T14:33:00Z">
        <w:r w:rsidRPr="005D0F37" w:rsidDel="00240BA9">
          <w:delText>. Vol. 2. Cheshire, CT: Graphics press, 1983</w:delText>
        </w:r>
      </w:del>
      <w:ins w:id="1796" w:author="Kezia Endsley" w:date="2013-09-30T14:22:00Z">
        <w:del w:id="1797" w:author="Kent, Kevin - Indianapolis" w:date="2013-10-23T14:33:00Z">
          <w:r w:rsidR="00CA5CA1" w:rsidDel="00240BA9">
            <w:delText>.</w:delText>
          </w:r>
        </w:del>
      </w:ins>
      <w:ins w:id="1798" w:author="Kent, Kevin - Indianapolis" w:date="2013-10-23T14:37:00Z">
        <w:r w:rsidR="00240BA9" w:rsidRPr="00240BA9">
          <w:rPr>
            <w:highlight w:val="cyan"/>
          </w:rPr>
          <w:t xml:space="preserve"> </w:t>
        </w:r>
        <w:del w:id="1799" w:author="Bob Rudis" w:date="2013-11-03T21:15:00Z">
          <w:r w:rsidR="00240BA9" w:rsidRPr="000F1263" w:rsidDel="00E1049B">
            <w:rPr>
              <w:highlight w:val="cyan"/>
            </w:rPr>
            <w:delText>I</w:delText>
          </w:r>
        </w:del>
      </w:ins>
      <w:ins w:id="1800" w:author="Bob Rudis" w:date="2013-11-03T21:15:00Z">
        <w:r w:rsidR="00E1049B">
          <w:rPr>
            <w:highlight w:val="cyan"/>
          </w:rPr>
          <w:t xml:space="preserve">This book is required reading for anyone who wishes to fully understand </w:t>
        </w:r>
      </w:ins>
      <w:ins w:id="1801" w:author="Bob Rudis" w:date="2013-11-03T21:16:00Z">
        <w:r w:rsidR="00E1049B">
          <w:rPr>
            <w:highlight w:val="cyan"/>
          </w:rPr>
          <w:t xml:space="preserve">how information should be presented. While not a “dashboards” book, it emphasizes how best to </w:t>
        </w:r>
      </w:ins>
      <w:ins w:id="1802" w:author="Bob Rudis" w:date="2013-11-03T21:17:00Z">
        <w:r w:rsidR="00E1049B">
          <w:rPr>
            <w:i/>
            <w:highlight w:val="cyan"/>
          </w:rPr>
          <w:t>communicate</w:t>
        </w:r>
        <w:r w:rsidR="00E1049B">
          <w:rPr>
            <w:highlight w:val="cyan"/>
          </w:rPr>
          <w:t xml:space="preserve"> with visualizations with numerous examples</w:t>
        </w:r>
        <w:r w:rsidR="00D23D84">
          <w:rPr>
            <w:highlight w:val="cyan"/>
          </w:rPr>
          <w:t xml:space="preserve">. </w:t>
        </w:r>
      </w:ins>
      <w:ins w:id="1803" w:author="Kent, Kevin - Indianapolis" w:date="2013-10-23T14:37:00Z">
        <w:del w:id="1804" w:author="Bob Rudis" w:date="2013-11-03T21:15:00Z">
          <w:r w:rsidR="00240BA9" w:rsidRPr="000F1263" w:rsidDel="00E1049B">
            <w:rPr>
              <w:highlight w:val="cyan"/>
            </w:rPr>
            <w:delText>nsert explanation …</w:delText>
          </w:r>
        </w:del>
      </w:ins>
    </w:p>
    <w:p w14:paraId="425928DA" w14:textId="77777777" w:rsidR="009F09BA" w:rsidRDefault="009F09BA">
      <w:pPr>
        <w:pStyle w:val="QueryPara"/>
        <w:rPr>
          <w:ins w:id="1805" w:author="Bob Rudis" w:date="2013-11-03T21:13:00Z"/>
        </w:rPr>
        <w:pPrChange w:id="1806" w:author="Kent, Kevin - Indianapolis" w:date="2013-10-23T14:39:00Z">
          <w:pPr>
            <w:pStyle w:val="ListUnmarked"/>
          </w:pPr>
        </w:pPrChange>
      </w:pPr>
      <w:ins w:id="1807" w:author="Kent, Kevin - Indianapolis" w:date="2013-10-23T14:39:00Z">
        <w:r>
          <w:t>[AU: For the above source, I was unable to confirm the coauthor. Please confirm that. Thanks, Kevin (</w:t>
        </w:r>
        <w:proofErr w:type="spellStart"/>
        <w:r>
          <w:t>PjE</w:t>
        </w:r>
        <w:proofErr w:type="spellEnd"/>
        <w:r>
          <w:t>)]</w:t>
        </w:r>
      </w:ins>
    </w:p>
    <w:p w14:paraId="741A719E" w14:textId="77777777" w:rsidR="00AF0F3C" w:rsidRDefault="00AF0F3C">
      <w:pPr>
        <w:pStyle w:val="QueryPara"/>
        <w:rPr>
          <w:ins w:id="1808" w:author="Bob Rudis" w:date="2013-11-03T21:13:00Z"/>
        </w:rPr>
        <w:pPrChange w:id="1809" w:author="Kent, Kevin - Indianapolis" w:date="2013-10-23T14:39:00Z">
          <w:pPr>
            <w:pStyle w:val="ListUnmarked"/>
          </w:pPr>
        </w:pPrChange>
      </w:pPr>
    </w:p>
    <w:p w14:paraId="3585A5FF" w14:textId="558608D9" w:rsidR="00AF0F3C" w:rsidRDefault="00AF0F3C">
      <w:pPr>
        <w:pStyle w:val="QueryPara"/>
        <w:rPr>
          <w:ins w:id="1810" w:author="Kent, Kevin - Indianapolis" w:date="2013-10-23T14:39:00Z"/>
        </w:rPr>
        <w:pPrChange w:id="1811" w:author="Kent, Kevin - Indianapolis" w:date="2013-10-23T14:39:00Z">
          <w:pPr>
            <w:pStyle w:val="ListUnmarked"/>
          </w:pPr>
        </w:pPrChange>
      </w:pPr>
      <w:ins w:id="1812" w:author="Bob Rudis" w:date="2013-11-03T21:13:00Z">
        <w:r>
          <w:t xml:space="preserve">AR: looked right in my copy of the book </w:t>
        </w:r>
        <w:r>
          <w:sym w:font="Wingdings" w:char="F04A"/>
        </w:r>
      </w:ins>
    </w:p>
    <w:p w14:paraId="718104B7" w14:textId="576D3E47" w:rsidR="005D0F37" w:rsidRDefault="005D0F37">
      <w:pPr>
        <w:pStyle w:val="ListUnmarked"/>
        <w:pPrChange w:id="1813" w:author="Kent, Kevin - Indianapolis" w:date="2013-10-23T14:32:00Z">
          <w:pPr>
            <w:pStyle w:val="Para"/>
          </w:pPr>
        </w:pPrChange>
      </w:pPr>
      <w:del w:id="1814" w:author="Kezia Endsley" w:date="2013-09-30T14:28:00Z">
        <w:r w:rsidRPr="005D0F37" w:rsidDel="001A0752">
          <w:delText>Saris, Willem E., and Irmtraud N. Gallhofer. </w:delText>
        </w:r>
      </w:del>
      <w:r w:rsidRPr="009F09BA">
        <w:rPr>
          <w:b/>
          <w:i/>
          <w:iCs/>
          <w:rPrChange w:id="1815" w:author="Kent, Kevin - Indianapolis" w:date="2013-10-23T14:41:00Z">
            <w:rPr>
              <w:i/>
              <w:iCs/>
            </w:rPr>
          </w:rPrChange>
        </w:rPr>
        <w:t xml:space="preserve">Design, </w:t>
      </w:r>
      <w:r w:rsidR="00CA5CA1" w:rsidRPr="009F09BA">
        <w:rPr>
          <w:b/>
          <w:i/>
          <w:iCs/>
          <w:rPrChange w:id="1816" w:author="Kent, Kevin - Indianapolis" w:date="2013-10-23T14:41:00Z">
            <w:rPr>
              <w:i/>
              <w:iCs/>
            </w:rPr>
          </w:rPrChange>
        </w:rPr>
        <w:t>Evaluation</w:t>
      </w:r>
      <w:r w:rsidRPr="009F09BA">
        <w:rPr>
          <w:b/>
          <w:i/>
          <w:iCs/>
          <w:rPrChange w:id="1817" w:author="Kent, Kevin - Indianapolis" w:date="2013-10-23T14:41:00Z">
            <w:rPr>
              <w:i/>
              <w:iCs/>
            </w:rPr>
          </w:rPrChange>
        </w:rPr>
        <w:t xml:space="preserve">, and </w:t>
      </w:r>
      <w:r w:rsidR="00CA5CA1" w:rsidRPr="009F09BA">
        <w:rPr>
          <w:b/>
          <w:i/>
          <w:iCs/>
          <w:rPrChange w:id="1818" w:author="Kent, Kevin - Indianapolis" w:date="2013-10-23T14:41:00Z">
            <w:rPr>
              <w:i/>
              <w:iCs/>
            </w:rPr>
          </w:rPrChange>
        </w:rPr>
        <w:t xml:space="preserve">Analysis </w:t>
      </w:r>
      <w:r w:rsidRPr="009F09BA">
        <w:rPr>
          <w:b/>
          <w:i/>
          <w:iCs/>
          <w:rPrChange w:id="1819" w:author="Kent, Kevin - Indianapolis" w:date="2013-10-23T14:41:00Z">
            <w:rPr>
              <w:i/>
              <w:iCs/>
            </w:rPr>
          </w:rPrChange>
        </w:rPr>
        <w:t xml:space="preserve">of </w:t>
      </w:r>
      <w:r w:rsidR="00CA5CA1" w:rsidRPr="009F09BA">
        <w:rPr>
          <w:b/>
          <w:i/>
          <w:iCs/>
          <w:rPrChange w:id="1820" w:author="Kent, Kevin - Indianapolis" w:date="2013-10-23T14:41:00Z">
            <w:rPr>
              <w:i/>
              <w:iCs/>
            </w:rPr>
          </w:rPrChange>
        </w:rPr>
        <w:t xml:space="preserve">Questionnaires </w:t>
      </w:r>
      <w:r w:rsidRPr="009F09BA">
        <w:rPr>
          <w:b/>
          <w:i/>
          <w:iCs/>
          <w:rPrChange w:id="1821" w:author="Kent, Kevin - Indianapolis" w:date="2013-10-23T14:41:00Z">
            <w:rPr>
              <w:i/>
              <w:iCs/>
            </w:rPr>
          </w:rPrChange>
        </w:rPr>
        <w:t xml:space="preserve">for </w:t>
      </w:r>
      <w:r w:rsidR="00CA5CA1" w:rsidRPr="009F09BA">
        <w:rPr>
          <w:b/>
          <w:i/>
          <w:iCs/>
          <w:rPrChange w:id="1822" w:author="Kent, Kevin - Indianapolis" w:date="2013-10-23T14:41:00Z">
            <w:rPr>
              <w:i/>
              <w:iCs/>
            </w:rPr>
          </w:rPrChange>
        </w:rPr>
        <w:t>Survey Research</w:t>
      </w:r>
      <w:ins w:id="1823" w:author="Kezia Endsley" w:date="2013-09-30T14:28:00Z">
        <w:r w:rsidR="00000499" w:rsidRPr="009F09BA">
          <w:rPr>
            <w:b/>
            <w:rPrChange w:id="1824" w:author="Kent, Kevin - Indianapolis" w:date="2013-10-23T14:41:00Z">
              <w:rPr>
                <w:rFonts w:ascii="Courier New" w:hAnsi="Courier New"/>
                <w:i/>
                <w:iCs/>
                <w:noProof/>
              </w:rPr>
            </w:rPrChange>
          </w:rPr>
          <w:t xml:space="preserve"> by </w:t>
        </w:r>
        <w:r w:rsidR="001A0752" w:rsidRPr="009F09BA">
          <w:rPr>
            <w:b/>
            <w:rPrChange w:id="1825" w:author="Kent, Kevin - Indianapolis" w:date="2013-10-23T14:41:00Z">
              <w:rPr/>
            </w:rPrChange>
          </w:rPr>
          <w:t xml:space="preserve">Willem E. Saris and Irmtraud N. </w:t>
        </w:r>
        <w:proofErr w:type="spellStart"/>
        <w:r w:rsidR="001A0752" w:rsidRPr="009F09BA">
          <w:rPr>
            <w:b/>
            <w:rPrChange w:id="1826" w:author="Kent, Kevin - Indianapolis" w:date="2013-10-23T14:41:00Z">
              <w:rPr/>
            </w:rPrChange>
          </w:rPr>
          <w:t>Gallhofer</w:t>
        </w:r>
      </w:ins>
      <w:proofErr w:type="spellEnd"/>
      <w:ins w:id="1827" w:author="Kent, Kevin - Indianapolis" w:date="2013-10-23T14:41:00Z">
        <w:r w:rsidR="009F09BA">
          <w:t>—</w:t>
        </w:r>
      </w:ins>
      <w:del w:id="1828" w:author="Kent, Kevin - Indianapolis" w:date="2013-10-23T14:33:00Z">
        <w:r w:rsidRPr="005D0F37" w:rsidDel="00240BA9">
          <w:delText>. Vol. 548. John Wiley &amp; Sons, 2007</w:delText>
        </w:r>
      </w:del>
      <w:ins w:id="1829" w:author="Kezia Endsley" w:date="2013-09-30T14:22:00Z">
        <w:del w:id="1830" w:author="Kent, Kevin - Indianapolis" w:date="2013-10-23T14:33:00Z">
          <w:r w:rsidR="00CA5CA1" w:rsidDel="00240BA9">
            <w:delText>.</w:delText>
          </w:r>
        </w:del>
      </w:ins>
      <w:ins w:id="1831" w:author="Kent, Kevin - Indianapolis" w:date="2013-10-23T14:37:00Z">
        <w:r w:rsidR="00240BA9" w:rsidRPr="00240BA9">
          <w:rPr>
            <w:highlight w:val="cyan"/>
          </w:rPr>
          <w:t xml:space="preserve"> </w:t>
        </w:r>
        <w:del w:id="1832" w:author="Bob Rudis" w:date="2013-11-03T21:17:00Z">
          <w:r w:rsidR="00240BA9" w:rsidRPr="000F1263" w:rsidDel="00D23D84">
            <w:rPr>
              <w:highlight w:val="cyan"/>
            </w:rPr>
            <w:delText>I</w:delText>
          </w:r>
        </w:del>
      </w:ins>
      <w:ins w:id="1833" w:author="Bob Rudis" w:date="2013-11-03T21:17:00Z">
        <w:r w:rsidR="00D23D84">
          <w:rPr>
            <w:highlight w:val="cyan"/>
          </w:rPr>
          <w:t xml:space="preserve">This book will help you see that designing surveys is no trivial task. Even researchers in fields that are reliant upon surveys have trouble building </w:t>
        </w:r>
        <w:r w:rsidR="006401D1">
          <w:rPr>
            <w:highlight w:val="cyan"/>
          </w:rPr>
          <w:t>ones that are effective at getting to the information that they truly want captured. If you dare to delve into this area for your security program, you</w:t>
        </w:r>
      </w:ins>
      <w:ins w:id="1834" w:author="Bob Rudis" w:date="2013-11-03T21:20:00Z">
        <w:r w:rsidR="006401D1">
          <w:rPr>
            <w:highlight w:val="cyan"/>
          </w:rPr>
          <w:t>’ll absolutely need this book as a guide.</w:t>
        </w:r>
      </w:ins>
      <w:ins w:id="1835" w:author="Kent, Kevin - Indianapolis" w:date="2013-10-23T14:37:00Z">
        <w:del w:id="1836" w:author="Bob Rudis" w:date="2013-11-03T21:17:00Z">
          <w:r w:rsidR="00240BA9" w:rsidRPr="000F1263" w:rsidDel="00D23D84">
            <w:rPr>
              <w:highlight w:val="cyan"/>
            </w:rPr>
            <w:delText>nsert explanation …</w:delText>
          </w:r>
        </w:del>
      </w:ins>
      <w:ins w:id="1837" w:author="Bob Rudis" w:date="2013-11-03T21:17:00Z">
        <w:r w:rsidR="00D23D84">
          <w:t xml:space="preserve"> </w:t>
        </w:r>
      </w:ins>
    </w:p>
    <w:p w14:paraId="7D9ED24B" w14:textId="6BC9A1FE" w:rsidR="005D0F37" w:rsidRPr="005D0F37" w:rsidRDefault="005D0F37">
      <w:pPr>
        <w:pStyle w:val="ListUnmarked"/>
        <w:pPrChange w:id="1838" w:author="Kent, Kevin - Indianapolis" w:date="2013-10-23T14:32:00Z">
          <w:pPr>
            <w:pStyle w:val="Para"/>
          </w:pPr>
        </w:pPrChange>
      </w:pPr>
      <w:del w:id="1839" w:author="Kezia Endsley" w:date="2013-09-30T14:28:00Z">
        <w:r w:rsidRPr="005D0F37" w:rsidDel="001A0752">
          <w:delText>Kenett, Ron, and Silvia Salini. </w:delText>
        </w:r>
      </w:del>
      <w:r w:rsidRPr="009F09BA">
        <w:rPr>
          <w:b/>
          <w:i/>
          <w:iCs/>
          <w:rPrChange w:id="1840" w:author="Kent, Kevin - Indianapolis" w:date="2013-10-23T14:42:00Z">
            <w:rPr>
              <w:i/>
              <w:iCs/>
            </w:rPr>
          </w:rPrChange>
        </w:rPr>
        <w:t xml:space="preserve">Modern </w:t>
      </w:r>
      <w:r w:rsidR="001A0752" w:rsidRPr="009F09BA">
        <w:rPr>
          <w:b/>
          <w:i/>
          <w:iCs/>
          <w:rPrChange w:id="1841" w:author="Kent, Kevin - Indianapolis" w:date="2013-10-23T14:42:00Z">
            <w:rPr>
              <w:i/>
              <w:iCs/>
            </w:rPr>
          </w:rPrChange>
        </w:rPr>
        <w:t xml:space="preserve">Analysis </w:t>
      </w:r>
      <w:r w:rsidRPr="009F09BA">
        <w:rPr>
          <w:b/>
          <w:i/>
          <w:iCs/>
          <w:rPrChange w:id="1842" w:author="Kent, Kevin - Indianapolis" w:date="2013-10-23T14:42:00Z">
            <w:rPr>
              <w:i/>
              <w:iCs/>
            </w:rPr>
          </w:rPrChange>
        </w:rPr>
        <w:t xml:space="preserve">of </w:t>
      </w:r>
      <w:r w:rsidR="001A0752" w:rsidRPr="009F09BA">
        <w:rPr>
          <w:b/>
          <w:i/>
          <w:iCs/>
          <w:rPrChange w:id="1843" w:author="Kent, Kevin - Indianapolis" w:date="2013-10-23T14:42:00Z">
            <w:rPr>
              <w:i/>
              <w:iCs/>
            </w:rPr>
          </w:rPrChange>
        </w:rPr>
        <w:t>Customer Surveys</w:t>
      </w:r>
      <w:r w:rsidRPr="009F09BA">
        <w:rPr>
          <w:b/>
          <w:i/>
          <w:iCs/>
          <w:rPrChange w:id="1844" w:author="Kent, Kevin - Indianapolis" w:date="2013-10-23T14:42:00Z">
            <w:rPr>
              <w:i/>
              <w:iCs/>
            </w:rPr>
          </w:rPrChange>
        </w:rPr>
        <w:t xml:space="preserve">: with </w:t>
      </w:r>
      <w:r w:rsidR="001A0752" w:rsidRPr="009F09BA">
        <w:rPr>
          <w:b/>
          <w:i/>
          <w:iCs/>
          <w:rPrChange w:id="1845" w:author="Kent, Kevin - Indianapolis" w:date="2013-10-23T14:42:00Z">
            <w:rPr>
              <w:i/>
              <w:iCs/>
            </w:rPr>
          </w:rPrChange>
        </w:rPr>
        <w:t xml:space="preserve">Applications Using </w:t>
      </w:r>
      <w:r w:rsidRPr="009F09BA">
        <w:rPr>
          <w:b/>
          <w:i/>
          <w:iCs/>
          <w:rPrChange w:id="1846" w:author="Kent, Kevin - Indianapolis" w:date="2013-10-23T14:42:00Z">
            <w:rPr>
              <w:i/>
              <w:iCs/>
            </w:rPr>
          </w:rPrChange>
        </w:rPr>
        <w:t>R</w:t>
      </w:r>
      <w:ins w:id="1847" w:author="Kezia Endsley" w:date="2013-09-30T14:28:00Z">
        <w:r w:rsidR="001A0752" w:rsidRPr="009F09BA">
          <w:rPr>
            <w:b/>
            <w:i/>
            <w:iCs/>
            <w:rPrChange w:id="1848" w:author="Kent, Kevin - Indianapolis" w:date="2013-10-23T14:42:00Z">
              <w:rPr>
                <w:i/>
                <w:iCs/>
              </w:rPr>
            </w:rPrChange>
          </w:rPr>
          <w:t xml:space="preserve"> </w:t>
        </w:r>
        <w:r w:rsidR="00000499" w:rsidRPr="009F09BA">
          <w:rPr>
            <w:b/>
            <w:rPrChange w:id="1849" w:author="Kent, Kevin - Indianapolis" w:date="2013-10-23T14:42:00Z">
              <w:rPr>
                <w:rFonts w:ascii="Courier New" w:hAnsi="Courier New"/>
                <w:i/>
                <w:iCs/>
                <w:noProof/>
              </w:rPr>
            </w:rPrChange>
          </w:rPr>
          <w:t xml:space="preserve">by Ron </w:t>
        </w:r>
        <w:proofErr w:type="spellStart"/>
        <w:r w:rsidR="001A0752" w:rsidRPr="009F09BA">
          <w:rPr>
            <w:b/>
            <w:rPrChange w:id="1850" w:author="Kent, Kevin - Indianapolis" w:date="2013-10-23T14:42:00Z">
              <w:rPr/>
            </w:rPrChange>
          </w:rPr>
          <w:t>Kenett</w:t>
        </w:r>
        <w:proofErr w:type="spellEnd"/>
        <w:r w:rsidR="001A0752" w:rsidRPr="009F09BA">
          <w:rPr>
            <w:b/>
            <w:rPrChange w:id="1851" w:author="Kent, Kevin - Indianapolis" w:date="2013-10-23T14:42:00Z">
              <w:rPr/>
            </w:rPrChange>
          </w:rPr>
          <w:t xml:space="preserve"> and Silvia </w:t>
        </w:r>
        <w:proofErr w:type="spellStart"/>
        <w:r w:rsidR="001A0752" w:rsidRPr="009F09BA">
          <w:rPr>
            <w:b/>
            <w:rPrChange w:id="1852" w:author="Kent, Kevin - Indianapolis" w:date="2013-10-23T14:42:00Z">
              <w:rPr/>
            </w:rPrChange>
          </w:rPr>
          <w:t>Salini</w:t>
        </w:r>
      </w:ins>
      <w:proofErr w:type="spellEnd"/>
      <w:ins w:id="1853" w:author="Kent, Kevin - Indianapolis" w:date="2013-10-23T14:42:00Z">
        <w:r w:rsidR="009F09BA">
          <w:rPr>
            <w:b/>
          </w:rPr>
          <w:t>—</w:t>
        </w:r>
      </w:ins>
      <w:del w:id="1854" w:author="Kent, Kevin - Indianapolis" w:date="2013-10-23T14:33:00Z">
        <w:r w:rsidDel="00240BA9">
          <w:delText>. Vol. 117. Wiley</w:delText>
        </w:r>
        <w:r w:rsidRPr="005D0F37" w:rsidDel="00240BA9">
          <w:delText>, 2011</w:delText>
        </w:r>
      </w:del>
      <w:ins w:id="1855" w:author="Kezia Endsley" w:date="2013-09-30T14:28:00Z">
        <w:del w:id="1856" w:author="Kent, Kevin - Indianapolis" w:date="2013-10-23T14:33:00Z">
          <w:r w:rsidR="001A0752" w:rsidDel="00240BA9">
            <w:delText>.</w:delText>
          </w:r>
        </w:del>
      </w:ins>
      <w:ins w:id="1857" w:author="Kent, Kevin - Indianapolis" w:date="2013-10-23T14:37:00Z">
        <w:r w:rsidR="00240BA9" w:rsidRPr="00240BA9">
          <w:rPr>
            <w:highlight w:val="cyan"/>
          </w:rPr>
          <w:t xml:space="preserve"> </w:t>
        </w:r>
      </w:ins>
      <w:ins w:id="1858" w:author="Bob Rudis" w:date="2013-11-03T21:20:00Z">
        <w:r w:rsidR="00607EB6">
          <w:rPr>
            <w:highlight w:val="cyan"/>
          </w:rPr>
          <w:t xml:space="preserve">If you’re still adamant on using surveys, you’ll need to know how to analyze them. This text will provide you with </w:t>
        </w:r>
      </w:ins>
      <w:ins w:id="1859" w:author="Bob Rudis" w:date="2013-11-03T21:21:00Z">
        <w:r w:rsidR="00607EB6">
          <w:rPr>
            <w:highlight w:val="cyan"/>
          </w:rPr>
          <w:t>the proper statistical foundations</w:t>
        </w:r>
      </w:ins>
      <w:ins w:id="1860" w:author="Bob Rudis" w:date="2013-11-03T21:22:00Z">
        <w:r w:rsidR="00F01556">
          <w:rPr>
            <w:highlight w:val="cyan"/>
          </w:rPr>
          <w:t xml:space="preserve"> along with a good set of</w:t>
        </w:r>
      </w:ins>
      <w:ins w:id="1861" w:author="Bob Rudis" w:date="2013-11-03T21:21:00Z">
        <w:r w:rsidR="00607EB6">
          <w:rPr>
            <w:highlight w:val="cyan"/>
          </w:rPr>
          <w:t xml:space="preserve"> reusable R code </w:t>
        </w:r>
      </w:ins>
      <w:ins w:id="1862" w:author="Bob Rudis" w:date="2013-11-03T21:22:00Z">
        <w:r w:rsidR="00F01556">
          <w:rPr>
            <w:highlight w:val="cyan"/>
          </w:rPr>
          <w:t>that should make you more confident in presenting your results.</w:t>
        </w:r>
      </w:ins>
      <w:ins w:id="1863" w:author="Bob Rudis" w:date="2013-11-03T21:21:00Z">
        <w:r w:rsidR="00607EB6">
          <w:rPr>
            <w:highlight w:val="cyan"/>
          </w:rPr>
          <w:t xml:space="preserve"> </w:t>
        </w:r>
      </w:ins>
      <w:ins w:id="1864" w:author="Bob Rudis" w:date="2013-11-03T21:22:00Z">
        <w:r w:rsidR="00607EB6" w:rsidRPr="000F1263" w:rsidDel="00607EB6">
          <w:rPr>
            <w:highlight w:val="cyan"/>
          </w:rPr>
          <w:t xml:space="preserve"> </w:t>
        </w:r>
      </w:ins>
      <w:ins w:id="1865" w:author="Kent, Kevin - Indianapolis" w:date="2013-10-23T14:37:00Z">
        <w:del w:id="1866" w:author="Bob Rudis" w:date="2013-11-03T21:20:00Z">
          <w:r w:rsidR="00240BA9" w:rsidRPr="000F1263" w:rsidDel="00607EB6">
            <w:rPr>
              <w:highlight w:val="cyan"/>
            </w:rPr>
            <w:delText>Insert explanation …</w:delText>
          </w:r>
        </w:del>
      </w:ins>
    </w:p>
    <w:sectPr w:rsidR="005D0F37" w:rsidRPr="005D0F37" w:rsidSect="00707153">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F748D" w14:textId="77777777" w:rsidR="00607EB6" w:rsidRDefault="00607EB6" w:rsidP="00402F98">
      <w:r>
        <w:separator/>
      </w:r>
    </w:p>
  </w:endnote>
  <w:endnote w:type="continuationSeparator" w:id="0">
    <w:p w14:paraId="0587EE97" w14:textId="77777777" w:rsidR="00607EB6" w:rsidRDefault="00607EB6"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alatino">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68427" w14:textId="77777777" w:rsidR="00607EB6" w:rsidRDefault="00607EB6" w:rsidP="00402F98">
      <w:r>
        <w:separator/>
      </w:r>
    </w:p>
  </w:footnote>
  <w:footnote w:type="continuationSeparator" w:id="0">
    <w:p w14:paraId="431A79D9" w14:textId="77777777" w:rsidR="00607EB6" w:rsidRDefault="00607EB6"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7"/>
  </w:num>
  <w:num w:numId="30">
    <w:abstractNumId w:val="32"/>
  </w:num>
  <w:num w:numId="31">
    <w:abstractNumId w:val="24"/>
  </w:num>
  <w:num w:numId="32">
    <w:abstractNumId w:val="15"/>
  </w:num>
  <w:num w:numId="33">
    <w:abstractNumId w:val="34"/>
  </w:num>
  <w:num w:numId="34">
    <w:abstractNumId w:val="38"/>
  </w:num>
  <w:num w:numId="35">
    <w:abstractNumId w:val="30"/>
  </w:num>
  <w:num w:numId="36">
    <w:abstractNumId w:val="28"/>
  </w:num>
  <w:num w:numId="37">
    <w:abstractNumId w:val="29"/>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0499"/>
    <w:rsid w:val="000027E1"/>
    <w:rsid w:val="00017AC4"/>
    <w:rsid w:val="0002400F"/>
    <w:rsid w:val="00024AEE"/>
    <w:rsid w:val="00024ECC"/>
    <w:rsid w:val="00026AC6"/>
    <w:rsid w:val="000347C0"/>
    <w:rsid w:val="00036E02"/>
    <w:rsid w:val="00040292"/>
    <w:rsid w:val="000404D6"/>
    <w:rsid w:val="000451C9"/>
    <w:rsid w:val="000526A1"/>
    <w:rsid w:val="000564BC"/>
    <w:rsid w:val="00061EB8"/>
    <w:rsid w:val="00063DA2"/>
    <w:rsid w:val="0006753D"/>
    <w:rsid w:val="0007085D"/>
    <w:rsid w:val="00072491"/>
    <w:rsid w:val="000817BE"/>
    <w:rsid w:val="00087194"/>
    <w:rsid w:val="000945D5"/>
    <w:rsid w:val="00095561"/>
    <w:rsid w:val="000976F0"/>
    <w:rsid w:val="000A0A11"/>
    <w:rsid w:val="000A0B3B"/>
    <w:rsid w:val="000A263C"/>
    <w:rsid w:val="000A3619"/>
    <w:rsid w:val="000A4F2C"/>
    <w:rsid w:val="000A5213"/>
    <w:rsid w:val="000A74B3"/>
    <w:rsid w:val="000B4703"/>
    <w:rsid w:val="000B537B"/>
    <w:rsid w:val="000B6DAD"/>
    <w:rsid w:val="000D0199"/>
    <w:rsid w:val="000D0376"/>
    <w:rsid w:val="000D741D"/>
    <w:rsid w:val="000E28A3"/>
    <w:rsid w:val="000E44DA"/>
    <w:rsid w:val="000E55EE"/>
    <w:rsid w:val="000F06FF"/>
    <w:rsid w:val="00100009"/>
    <w:rsid w:val="00105E2F"/>
    <w:rsid w:val="0011048E"/>
    <w:rsid w:val="00112EE4"/>
    <w:rsid w:val="00113164"/>
    <w:rsid w:val="00113B30"/>
    <w:rsid w:val="001143A8"/>
    <w:rsid w:val="00121824"/>
    <w:rsid w:val="00121A11"/>
    <w:rsid w:val="00124291"/>
    <w:rsid w:val="001340B4"/>
    <w:rsid w:val="00142FC6"/>
    <w:rsid w:val="00143398"/>
    <w:rsid w:val="0014406B"/>
    <w:rsid w:val="00144111"/>
    <w:rsid w:val="00151D07"/>
    <w:rsid w:val="00160382"/>
    <w:rsid w:val="00165DA5"/>
    <w:rsid w:val="00166F66"/>
    <w:rsid w:val="0016763E"/>
    <w:rsid w:val="001725E9"/>
    <w:rsid w:val="00175191"/>
    <w:rsid w:val="001770B4"/>
    <w:rsid w:val="00187FD0"/>
    <w:rsid w:val="00197C68"/>
    <w:rsid w:val="001A0752"/>
    <w:rsid w:val="001A6254"/>
    <w:rsid w:val="001A638D"/>
    <w:rsid w:val="001A716E"/>
    <w:rsid w:val="001B5634"/>
    <w:rsid w:val="001C0221"/>
    <w:rsid w:val="001E0B28"/>
    <w:rsid w:val="001E2FD5"/>
    <w:rsid w:val="001E3788"/>
    <w:rsid w:val="001E405A"/>
    <w:rsid w:val="001E7077"/>
    <w:rsid w:val="001F4815"/>
    <w:rsid w:val="0020246A"/>
    <w:rsid w:val="002111E5"/>
    <w:rsid w:val="00224D7E"/>
    <w:rsid w:val="0023610C"/>
    <w:rsid w:val="00240BA9"/>
    <w:rsid w:val="0024281C"/>
    <w:rsid w:val="0025186B"/>
    <w:rsid w:val="002527A1"/>
    <w:rsid w:val="00262F8D"/>
    <w:rsid w:val="0026304B"/>
    <w:rsid w:val="00265CA2"/>
    <w:rsid w:val="002672B0"/>
    <w:rsid w:val="0027275C"/>
    <w:rsid w:val="00273391"/>
    <w:rsid w:val="0028089C"/>
    <w:rsid w:val="0028210F"/>
    <w:rsid w:val="00282D97"/>
    <w:rsid w:val="00284E83"/>
    <w:rsid w:val="002868AD"/>
    <w:rsid w:val="002A09F4"/>
    <w:rsid w:val="002A4976"/>
    <w:rsid w:val="002A4AC4"/>
    <w:rsid w:val="002A4D82"/>
    <w:rsid w:val="002A5668"/>
    <w:rsid w:val="002B21B9"/>
    <w:rsid w:val="002B4E72"/>
    <w:rsid w:val="002B66F4"/>
    <w:rsid w:val="002C075D"/>
    <w:rsid w:val="002C3407"/>
    <w:rsid w:val="002D03D4"/>
    <w:rsid w:val="002D0AB2"/>
    <w:rsid w:val="002D4B48"/>
    <w:rsid w:val="002D5A74"/>
    <w:rsid w:val="002E2444"/>
    <w:rsid w:val="002E4473"/>
    <w:rsid w:val="002F31B5"/>
    <w:rsid w:val="002F6075"/>
    <w:rsid w:val="00300BD4"/>
    <w:rsid w:val="0030158B"/>
    <w:rsid w:val="00304E47"/>
    <w:rsid w:val="00305318"/>
    <w:rsid w:val="003166BD"/>
    <w:rsid w:val="0032218A"/>
    <w:rsid w:val="003260B9"/>
    <w:rsid w:val="003278EA"/>
    <w:rsid w:val="00340993"/>
    <w:rsid w:val="00347024"/>
    <w:rsid w:val="00356EFB"/>
    <w:rsid w:val="00364859"/>
    <w:rsid w:val="003736A3"/>
    <w:rsid w:val="00375EC4"/>
    <w:rsid w:val="00377457"/>
    <w:rsid w:val="00380798"/>
    <w:rsid w:val="00380D60"/>
    <w:rsid w:val="00382456"/>
    <w:rsid w:val="00384738"/>
    <w:rsid w:val="00384CC8"/>
    <w:rsid w:val="00387E61"/>
    <w:rsid w:val="003905C7"/>
    <w:rsid w:val="00395F63"/>
    <w:rsid w:val="003A7437"/>
    <w:rsid w:val="003B09CF"/>
    <w:rsid w:val="003B3976"/>
    <w:rsid w:val="003B6E6C"/>
    <w:rsid w:val="003C1665"/>
    <w:rsid w:val="003C2611"/>
    <w:rsid w:val="003D0035"/>
    <w:rsid w:val="003D3963"/>
    <w:rsid w:val="003D438C"/>
    <w:rsid w:val="003D763F"/>
    <w:rsid w:val="003E2144"/>
    <w:rsid w:val="003E2BF2"/>
    <w:rsid w:val="003F39AC"/>
    <w:rsid w:val="004005A0"/>
    <w:rsid w:val="00402F98"/>
    <w:rsid w:val="0040353F"/>
    <w:rsid w:val="00403F40"/>
    <w:rsid w:val="00407254"/>
    <w:rsid w:val="00407B19"/>
    <w:rsid w:val="00410FCC"/>
    <w:rsid w:val="004123E5"/>
    <w:rsid w:val="00414173"/>
    <w:rsid w:val="00417D38"/>
    <w:rsid w:val="00420769"/>
    <w:rsid w:val="00432C84"/>
    <w:rsid w:val="0043547F"/>
    <w:rsid w:val="00441A2D"/>
    <w:rsid w:val="0045104D"/>
    <w:rsid w:val="004628B6"/>
    <w:rsid w:val="0046291B"/>
    <w:rsid w:val="004A5FB4"/>
    <w:rsid w:val="004A6A95"/>
    <w:rsid w:val="004A72D7"/>
    <w:rsid w:val="004B01FC"/>
    <w:rsid w:val="004B5156"/>
    <w:rsid w:val="004C1358"/>
    <w:rsid w:val="004C7B52"/>
    <w:rsid w:val="004D0193"/>
    <w:rsid w:val="004D2244"/>
    <w:rsid w:val="004D47F1"/>
    <w:rsid w:val="004D7B8B"/>
    <w:rsid w:val="004E16A0"/>
    <w:rsid w:val="004E195B"/>
    <w:rsid w:val="004F0A05"/>
    <w:rsid w:val="004F1EE1"/>
    <w:rsid w:val="004F72CC"/>
    <w:rsid w:val="005076A6"/>
    <w:rsid w:val="00510407"/>
    <w:rsid w:val="00512969"/>
    <w:rsid w:val="00514C2F"/>
    <w:rsid w:val="00525D64"/>
    <w:rsid w:val="005302AF"/>
    <w:rsid w:val="0053229A"/>
    <w:rsid w:val="00535A82"/>
    <w:rsid w:val="00540949"/>
    <w:rsid w:val="00543A18"/>
    <w:rsid w:val="00546F2A"/>
    <w:rsid w:val="005515E8"/>
    <w:rsid w:val="00551C91"/>
    <w:rsid w:val="00553670"/>
    <w:rsid w:val="00553C88"/>
    <w:rsid w:val="005563A3"/>
    <w:rsid w:val="00560B5A"/>
    <w:rsid w:val="0056210B"/>
    <w:rsid w:val="00570939"/>
    <w:rsid w:val="00572968"/>
    <w:rsid w:val="00575ED9"/>
    <w:rsid w:val="005767A0"/>
    <w:rsid w:val="00577C1D"/>
    <w:rsid w:val="005959C8"/>
    <w:rsid w:val="005A0D8B"/>
    <w:rsid w:val="005A6AD3"/>
    <w:rsid w:val="005A7A77"/>
    <w:rsid w:val="005B1171"/>
    <w:rsid w:val="005B41D1"/>
    <w:rsid w:val="005C014A"/>
    <w:rsid w:val="005C04BB"/>
    <w:rsid w:val="005C33E4"/>
    <w:rsid w:val="005C40E4"/>
    <w:rsid w:val="005C4A66"/>
    <w:rsid w:val="005C78EA"/>
    <w:rsid w:val="005C7DAA"/>
    <w:rsid w:val="005D0F37"/>
    <w:rsid w:val="005D5472"/>
    <w:rsid w:val="005E534D"/>
    <w:rsid w:val="005E65CB"/>
    <w:rsid w:val="005F01FE"/>
    <w:rsid w:val="00601C60"/>
    <w:rsid w:val="00602B63"/>
    <w:rsid w:val="00607EB6"/>
    <w:rsid w:val="00613E5C"/>
    <w:rsid w:val="00621DB3"/>
    <w:rsid w:val="006231A3"/>
    <w:rsid w:val="006401D1"/>
    <w:rsid w:val="006428BA"/>
    <w:rsid w:val="006439C2"/>
    <w:rsid w:val="006556B3"/>
    <w:rsid w:val="006639CE"/>
    <w:rsid w:val="00663AC9"/>
    <w:rsid w:val="00664E0B"/>
    <w:rsid w:val="00673560"/>
    <w:rsid w:val="00676509"/>
    <w:rsid w:val="006875EA"/>
    <w:rsid w:val="0069177D"/>
    <w:rsid w:val="00694603"/>
    <w:rsid w:val="006A15D7"/>
    <w:rsid w:val="006A3045"/>
    <w:rsid w:val="006B0745"/>
    <w:rsid w:val="006B18E5"/>
    <w:rsid w:val="006B5464"/>
    <w:rsid w:val="006B7C5A"/>
    <w:rsid w:val="006C7851"/>
    <w:rsid w:val="006E361B"/>
    <w:rsid w:val="006F06AF"/>
    <w:rsid w:val="006F1125"/>
    <w:rsid w:val="006F4E38"/>
    <w:rsid w:val="00707153"/>
    <w:rsid w:val="00710639"/>
    <w:rsid w:val="00710B88"/>
    <w:rsid w:val="00713161"/>
    <w:rsid w:val="00714D6B"/>
    <w:rsid w:val="00715C95"/>
    <w:rsid w:val="00722568"/>
    <w:rsid w:val="00722CD6"/>
    <w:rsid w:val="007254D1"/>
    <w:rsid w:val="007301C0"/>
    <w:rsid w:val="007332B7"/>
    <w:rsid w:val="00736FC7"/>
    <w:rsid w:val="00740255"/>
    <w:rsid w:val="00744DF3"/>
    <w:rsid w:val="00751234"/>
    <w:rsid w:val="00754BED"/>
    <w:rsid w:val="00763425"/>
    <w:rsid w:val="007740A9"/>
    <w:rsid w:val="00776248"/>
    <w:rsid w:val="00784823"/>
    <w:rsid w:val="0078486F"/>
    <w:rsid w:val="00795B1E"/>
    <w:rsid w:val="007A1E49"/>
    <w:rsid w:val="007A2AC7"/>
    <w:rsid w:val="007B20FE"/>
    <w:rsid w:val="007B4C3B"/>
    <w:rsid w:val="007B7C69"/>
    <w:rsid w:val="007C013D"/>
    <w:rsid w:val="007C6781"/>
    <w:rsid w:val="007D7772"/>
    <w:rsid w:val="007E0E55"/>
    <w:rsid w:val="00800E5A"/>
    <w:rsid w:val="0080300B"/>
    <w:rsid w:val="00804F0A"/>
    <w:rsid w:val="008051CC"/>
    <w:rsid w:val="0081776A"/>
    <w:rsid w:val="00835261"/>
    <w:rsid w:val="008377C6"/>
    <w:rsid w:val="00842003"/>
    <w:rsid w:val="00847CE2"/>
    <w:rsid w:val="00872318"/>
    <w:rsid w:val="0087508C"/>
    <w:rsid w:val="00890EB9"/>
    <w:rsid w:val="00891112"/>
    <w:rsid w:val="0089320A"/>
    <w:rsid w:val="00894AA5"/>
    <w:rsid w:val="008B185F"/>
    <w:rsid w:val="008B45F7"/>
    <w:rsid w:val="008B56B7"/>
    <w:rsid w:val="008C1908"/>
    <w:rsid w:val="008C3AC9"/>
    <w:rsid w:val="008D0891"/>
    <w:rsid w:val="008D2CA6"/>
    <w:rsid w:val="008D4F4A"/>
    <w:rsid w:val="008E04E7"/>
    <w:rsid w:val="008E3F45"/>
    <w:rsid w:val="008E54B1"/>
    <w:rsid w:val="008F2F53"/>
    <w:rsid w:val="008F450C"/>
    <w:rsid w:val="008F6700"/>
    <w:rsid w:val="0090112F"/>
    <w:rsid w:val="0090663A"/>
    <w:rsid w:val="0090694E"/>
    <w:rsid w:val="00910621"/>
    <w:rsid w:val="00910733"/>
    <w:rsid w:val="00913B8B"/>
    <w:rsid w:val="0091469E"/>
    <w:rsid w:val="00915F71"/>
    <w:rsid w:val="00921767"/>
    <w:rsid w:val="0092663E"/>
    <w:rsid w:val="00926946"/>
    <w:rsid w:val="009344CD"/>
    <w:rsid w:val="00943A6A"/>
    <w:rsid w:val="00957179"/>
    <w:rsid w:val="00964902"/>
    <w:rsid w:val="00965999"/>
    <w:rsid w:val="00972EAA"/>
    <w:rsid w:val="00994196"/>
    <w:rsid w:val="0099679F"/>
    <w:rsid w:val="00997663"/>
    <w:rsid w:val="009979A4"/>
    <w:rsid w:val="009A3828"/>
    <w:rsid w:val="009B38EE"/>
    <w:rsid w:val="009D0268"/>
    <w:rsid w:val="009D195C"/>
    <w:rsid w:val="009E69B4"/>
    <w:rsid w:val="009F09BA"/>
    <w:rsid w:val="009F0D43"/>
    <w:rsid w:val="009F51B4"/>
    <w:rsid w:val="009F6490"/>
    <w:rsid w:val="009F723B"/>
    <w:rsid w:val="00A1349B"/>
    <w:rsid w:val="00A166BD"/>
    <w:rsid w:val="00A20671"/>
    <w:rsid w:val="00A239AA"/>
    <w:rsid w:val="00A30D3F"/>
    <w:rsid w:val="00A4171B"/>
    <w:rsid w:val="00A44441"/>
    <w:rsid w:val="00A506D6"/>
    <w:rsid w:val="00A52541"/>
    <w:rsid w:val="00A54E26"/>
    <w:rsid w:val="00A561E2"/>
    <w:rsid w:val="00A601BA"/>
    <w:rsid w:val="00A60972"/>
    <w:rsid w:val="00A64850"/>
    <w:rsid w:val="00A67393"/>
    <w:rsid w:val="00A77EA7"/>
    <w:rsid w:val="00A81FF2"/>
    <w:rsid w:val="00A832A0"/>
    <w:rsid w:val="00A83B7D"/>
    <w:rsid w:val="00A862AD"/>
    <w:rsid w:val="00A92E27"/>
    <w:rsid w:val="00A94B33"/>
    <w:rsid w:val="00A94FDC"/>
    <w:rsid w:val="00A97B32"/>
    <w:rsid w:val="00AA0818"/>
    <w:rsid w:val="00AA2F11"/>
    <w:rsid w:val="00AA36EC"/>
    <w:rsid w:val="00AB0715"/>
    <w:rsid w:val="00AB3DA2"/>
    <w:rsid w:val="00AB64F9"/>
    <w:rsid w:val="00AC4DDE"/>
    <w:rsid w:val="00AE0519"/>
    <w:rsid w:val="00AE684C"/>
    <w:rsid w:val="00AF0D3F"/>
    <w:rsid w:val="00AF0F3C"/>
    <w:rsid w:val="00AF5035"/>
    <w:rsid w:val="00AF6A18"/>
    <w:rsid w:val="00B037F8"/>
    <w:rsid w:val="00B04582"/>
    <w:rsid w:val="00B06CDD"/>
    <w:rsid w:val="00B12E78"/>
    <w:rsid w:val="00B14A3D"/>
    <w:rsid w:val="00B23B24"/>
    <w:rsid w:val="00B23DB7"/>
    <w:rsid w:val="00B25084"/>
    <w:rsid w:val="00B328F9"/>
    <w:rsid w:val="00B351FF"/>
    <w:rsid w:val="00B37285"/>
    <w:rsid w:val="00B37734"/>
    <w:rsid w:val="00B606DB"/>
    <w:rsid w:val="00B65A79"/>
    <w:rsid w:val="00B8016F"/>
    <w:rsid w:val="00B8466B"/>
    <w:rsid w:val="00B861FC"/>
    <w:rsid w:val="00B87133"/>
    <w:rsid w:val="00B925DC"/>
    <w:rsid w:val="00B93C45"/>
    <w:rsid w:val="00BA12EE"/>
    <w:rsid w:val="00BA1E87"/>
    <w:rsid w:val="00BA20DB"/>
    <w:rsid w:val="00BA2E4F"/>
    <w:rsid w:val="00BA3B85"/>
    <w:rsid w:val="00BA6A2D"/>
    <w:rsid w:val="00BA70DE"/>
    <w:rsid w:val="00BB6BD8"/>
    <w:rsid w:val="00BC7785"/>
    <w:rsid w:val="00BD42B6"/>
    <w:rsid w:val="00BE053F"/>
    <w:rsid w:val="00BE193F"/>
    <w:rsid w:val="00BE4A2B"/>
    <w:rsid w:val="00BE77BD"/>
    <w:rsid w:val="00BF0006"/>
    <w:rsid w:val="00BF3954"/>
    <w:rsid w:val="00C00404"/>
    <w:rsid w:val="00C04B90"/>
    <w:rsid w:val="00C06CA6"/>
    <w:rsid w:val="00C1289C"/>
    <w:rsid w:val="00C15A35"/>
    <w:rsid w:val="00C214F5"/>
    <w:rsid w:val="00C24FFF"/>
    <w:rsid w:val="00C256D7"/>
    <w:rsid w:val="00C25E83"/>
    <w:rsid w:val="00C2779C"/>
    <w:rsid w:val="00C31354"/>
    <w:rsid w:val="00C32195"/>
    <w:rsid w:val="00C35884"/>
    <w:rsid w:val="00C40DDE"/>
    <w:rsid w:val="00C40EE7"/>
    <w:rsid w:val="00C41F01"/>
    <w:rsid w:val="00C439D1"/>
    <w:rsid w:val="00C45997"/>
    <w:rsid w:val="00C5063B"/>
    <w:rsid w:val="00C54AB2"/>
    <w:rsid w:val="00C554DF"/>
    <w:rsid w:val="00C56F60"/>
    <w:rsid w:val="00C64AFA"/>
    <w:rsid w:val="00C704C6"/>
    <w:rsid w:val="00C7362B"/>
    <w:rsid w:val="00C737E3"/>
    <w:rsid w:val="00C742C7"/>
    <w:rsid w:val="00C76B0C"/>
    <w:rsid w:val="00C773BB"/>
    <w:rsid w:val="00C77930"/>
    <w:rsid w:val="00C848C4"/>
    <w:rsid w:val="00C937DE"/>
    <w:rsid w:val="00CA06E0"/>
    <w:rsid w:val="00CA1C20"/>
    <w:rsid w:val="00CA222C"/>
    <w:rsid w:val="00CA5CA1"/>
    <w:rsid w:val="00CA6324"/>
    <w:rsid w:val="00CB3CD8"/>
    <w:rsid w:val="00CC056A"/>
    <w:rsid w:val="00CC3E2F"/>
    <w:rsid w:val="00CC462B"/>
    <w:rsid w:val="00CE3D96"/>
    <w:rsid w:val="00CE660E"/>
    <w:rsid w:val="00CE7DE0"/>
    <w:rsid w:val="00CF500D"/>
    <w:rsid w:val="00CF61C0"/>
    <w:rsid w:val="00CF63CA"/>
    <w:rsid w:val="00CF6606"/>
    <w:rsid w:val="00D06B68"/>
    <w:rsid w:val="00D06CF6"/>
    <w:rsid w:val="00D078F7"/>
    <w:rsid w:val="00D1099E"/>
    <w:rsid w:val="00D2009C"/>
    <w:rsid w:val="00D23ADF"/>
    <w:rsid w:val="00D23D84"/>
    <w:rsid w:val="00D26E7C"/>
    <w:rsid w:val="00D30A7D"/>
    <w:rsid w:val="00D32962"/>
    <w:rsid w:val="00D337DA"/>
    <w:rsid w:val="00D35136"/>
    <w:rsid w:val="00D40230"/>
    <w:rsid w:val="00D42E56"/>
    <w:rsid w:val="00D515C2"/>
    <w:rsid w:val="00D5746B"/>
    <w:rsid w:val="00D63C62"/>
    <w:rsid w:val="00D65677"/>
    <w:rsid w:val="00D66B83"/>
    <w:rsid w:val="00D6791F"/>
    <w:rsid w:val="00D7053A"/>
    <w:rsid w:val="00D70DD1"/>
    <w:rsid w:val="00D719EC"/>
    <w:rsid w:val="00D860D6"/>
    <w:rsid w:val="00D95FED"/>
    <w:rsid w:val="00DA052A"/>
    <w:rsid w:val="00DA0C58"/>
    <w:rsid w:val="00DA7ECE"/>
    <w:rsid w:val="00DB44DB"/>
    <w:rsid w:val="00DB54B7"/>
    <w:rsid w:val="00DC546B"/>
    <w:rsid w:val="00DD2D62"/>
    <w:rsid w:val="00DD7C91"/>
    <w:rsid w:val="00DE3325"/>
    <w:rsid w:val="00DE7264"/>
    <w:rsid w:val="00DF1A96"/>
    <w:rsid w:val="00DF5825"/>
    <w:rsid w:val="00E01E59"/>
    <w:rsid w:val="00E0472E"/>
    <w:rsid w:val="00E04744"/>
    <w:rsid w:val="00E06E25"/>
    <w:rsid w:val="00E07EC2"/>
    <w:rsid w:val="00E1049B"/>
    <w:rsid w:val="00E1141D"/>
    <w:rsid w:val="00E12BC8"/>
    <w:rsid w:val="00E12C07"/>
    <w:rsid w:val="00E13D56"/>
    <w:rsid w:val="00E16CBA"/>
    <w:rsid w:val="00E208BF"/>
    <w:rsid w:val="00E247CA"/>
    <w:rsid w:val="00E25BC7"/>
    <w:rsid w:val="00E341A5"/>
    <w:rsid w:val="00E366AD"/>
    <w:rsid w:val="00E41856"/>
    <w:rsid w:val="00E431BA"/>
    <w:rsid w:val="00E43467"/>
    <w:rsid w:val="00E45301"/>
    <w:rsid w:val="00E53163"/>
    <w:rsid w:val="00E55F83"/>
    <w:rsid w:val="00E60848"/>
    <w:rsid w:val="00E62453"/>
    <w:rsid w:val="00E73008"/>
    <w:rsid w:val="00E73260"/>
    <w:rsid w:val="00E734FF"/>
    <w:rsid w:val="00E752B2"/>
    <w:rsid w:val="00E77A11"/>
    <w:rsid w:val="00E80C9D"/>
    <w:rsid w:val="00E82564"/>
    <w:rsid w:val="00E916D2"/>
    <w:rsid w:val="00E94250"/>
    <w:rsid w:val="00EA262F"/>
    <w:rsid w:val="00EA26DE"/>
    <w:rsid w:val="00EB43EE"/>
    <w:rsid w:val="00EB5E47"/>
    <w:rsid w:val="00EC06CC"/>
    <w:rsid w:val="00EC5D6E"/>
    <w:rsid w:val="00EE3EAE"/>
    <w:rsid w:val="00EE4DB5"/>
    <w:rsid w:val="00EF0B47"/>
    <w:rsid w:val="00F01556"/>
    <w:rsid w:val="00F10719"/>
    <w:rsid w:val="00F11A75"/>
    <w:rsid w:val="00F1653A"/>
    <w:rsid w:val="00F22A20"/>
    <w:rsid w:val="00F34649"/>
    <w:rsid w:val="00F35130"/>
    <w:rsid w:val="00F37911"/>
    <w:rsid w:val="00F4387C"/>
    <w:rsid w:val="00F45E84"/>
    <w:rsid w:val="00F462DF"/>
    <w:rsid w:val="00F61D15"/>
    <w:rsid w:val="00F671B6"/>
    <w:rsid w:val="00F77216"/>
    <w:rsid w:val="00F77B2E"/>
    <w:rsid w:val="00F77D91"/>
    <w:rsid w:val="00F80A0E"/>
    <w:rsid w:val="00F82EEE"/>
    <w:rsid w:val="00F96365"/>
    <w:rsid w:val="00F97DA7"/>
    <w:rsid w:val="00FA0FC5"/>
    <w:rsid w:val="00FA2F20"/>
    <w:rsid w:val="00FA5E18"/>
    <w:rsid w:val="00FA7844"/>
    <w:rsid w:val="00FB1576"/>
    <w:rsid w:val="00FB4B5A"/>
    <w:rsid w:val="00FB60ED"/>
    <w:rsid w:val="00FB75F8"/>
    <w:rsid w:val="00FC4D58"/>
    <w:rsid w:val="00FD0377"/>
    <w:rsid w:val="00FD2BB3"/>
    <w:rsid w:val="00FD762A"/>
    <w:rsid w:val="00FE1B98"/>
    <w:rsid w:val="00FE5866"/>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A3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CC462B"/>
  </w:style>
  <w:style w:type="paragraph" w:styleId="Heading1">
    <w:name w:val="heading 1"/>
    <w:next w:val="Normal"/>
    <w:link w:val="Heading1Char"/>
    <w:qFormat/>
    <w:rsid w:val="00CC462B"/>
    <w:pPr>
      <w:keepNext/>
      <w:numPr>
        <w:numId w:val="19"/>
      </w:numPr>
      <w:spacing w:before="240"/>
      <w:outlineLvl w:val="0"/>
    </w:pPr>
    <w:rPr>
      <w:b/>
      <w:caps/>
      <w:sz w:val="28"/>
      <w:szCs w:val="28"/>
    </w:rPr>
  </w:style>
  <w:style w:type="paragraph" w:styleId="Heading2">
    <w:name w:val="heading 2"/>
    <w:basedOn w:val="Normal"/>
    <w:next w:val="Normal"/>
    <w:link w:val="Heading2Char"/>
    <w:qFormat/>
    <w:rsid w:val="00CC462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C462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C462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C462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C462B"/>
    <w:pPr>
      <w:numPr>
        <w:ilvl w:val="5"/>
        <w:numId w:val="19"/>
      </w:numPr>
      <w:outlineLvl w:val="5"/>
    </w:pPr>
    <w:rPr>
      <w:szCs w:val="20"/>
    </w:rPr>
  </w:style>
  <w:style w:type="paragraph" w:styleId="Heading7">
    <w:name w:val="heading 7"/>
    <w:next w:val="Normal"/>
    <w:link w:val="Heading7Char"/>
    <w:qFormat/>
    <w:rsid w:val="00CC462B"/>
    <w:pPr>
      <w:numPr>
        <w:ilvl w:val="6"/>
        <w:numId w:val="19"/>
      </w:numPr>
      <w:outlineLvl w:val="6"/>
    </w:pPr>
    <w:rPr>
      <w:szCs w:val="20"/>
    </w:rPr>
  </w:style>
  <w:style w:type="paragraph" w:styleId="Heading8">
    <w:name w:val="heading 8"/>
    <w:next w:val="Normal"/>
    <w:link w:val="Heading8Char"/>
    <w:qFormat/>
    <w:rsid w:val="00CC462B"/>
    <w:pPr>
      <w:numPr>
        <w:ilvl w:val="7"/>
        <w:numId w:val="19"/>
      </w:numPr>
      <w:outlineLvl w:val="7"/>
    </w:pPr>
    <w:rPr>
      <w:szCs w:val="20"/>
    </w:rPr>
  </w:style>
  <w:style w:type="paragraph" w:styleId="Heading9">
    <w:name w:val="heading 9"/>
    <w:next w:val="Normal"/>
    <w:link w:val="Heading9Char"/>
    <w:qFormat/>
    <w:rsid w:val="00CC462B"/>
    <w:pPr>
      <w:numPr>
        <w:ilvl w:val="8"/>
        <w:numId w:val="19"/>
      </w:numPr>
      <w:outlineLvl w:val="8"/>
    </w:pPr>
    <w:rPr>
      <w:szCs w:val="20"/>
    </w:rPr>
  </w:style>
  <w:style w:type="character" w:default="1" w:styleId="DefaultParagraphFont">
    <w:name w:val="Default Paragraph Font"/>
    <w:semiHidden/>
    <w:rsid w:val="00CC46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C462B"/>
  </w:style>
  <w:style w:type="paragraph" w:customStyle="1" w:styleId="Para">
    <w:name w:val="Para"/>
    <w:link w:val="ParaChar"/>
    <w:qFormat/>
    <w:rsid w:val="00CC462B"/>
    <w:pPr>
      <w:spacing w:after="120"/>
      <w:ind w:left="720" w:firstLine="720"/>
    </w:pPr>
    <w:rPr>
      <w:snapToGrid w:val="0"/>
      <w:sz w:val="26"/>
      <w:szCs w:val="20"/>
    </w:rPr>
  </w:style>
  <w:style w:type="paragraph" w:customStyle="1" w:styleId="AbstractHead">
    <w:name w:val="AbstractHead"/>
    <w:basedOn w:val="Para"/>
    <w:next w:val="Normal"/>
    <w:rsid w:val="00CC462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C462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CC462B"/>
    <w:pPr>
      <w:spacing w:after="120"/>
      <w:ind w:left="720" w:firstLine="720"/>
    </w:pPr>
    <w:rPr>
      <w:snapToGrid w:val="0"/>
      <w:sz w:val="26"/>
      <w:szCs w:val="20"/>
    </w:rPr>
  </w:style>
  <w:style w:type="paragraph" w:customStyle="1" w:styleId="Address">
    <w:name w:val="Address"/>
    <w:basedOn w:val="Normal"/>
    <w:rsid w:val="00CC462B"/>
    <w:pPr>
      <w:widowControl w:val="0"/>
      <w:spacing w:before="120"/>
      <w:ind w:left="2160"/>
    </w:pPr>
    <w:rPr>
      <w:snapToGrid w:val="0"/>
      <w:szCs w:val="20"/>
    </w:rPr>
  </w:style>
  <w:style w:type="paragraph" w:customStyle="1" w:styleId="AddressDescription">
    <w:name w:val="AddressDescription"/>
    <w:basedOn w:val="Normal"/>
    <w:next w:val="Normal"/>
    <w:rsid w:val="00CC462B"/>
    <w:pPr>
      <w:widowControl w:val="0"/>
      <w:spacing w:before="120" w:after="120"/>
      <w:ind w:left="2160"/>
    </w:pPr>
    <w:rPr>
      <w:snapToGrid w:val="0"/>
      <w:szCs w:val="20"/>
    </w:rPr>
  </w:style>
  <w:style w:type="paragraph" w:customStyle="1" w:styleId="AddressName">
    <w:name w:val="AddressName"/>
    <w:basedOn w:val="Normal"/>
    <w:next w:val="Normal"/>
    <w:rsid w:val="00CC462B"/>
    <w:pPr>
      <w:widowControl w:val="0"/>
      <w:spacing w:before="120"/>
      <w:ind w:left="2160"/>
    </w:pPr>
    <w:rPr>
      <w:snapToGrid w:val="0"/>
      <w:szCs w:val="20"/>
    </w:rPr>
  </w:style>
  <w:style w:type="paragraph" w:customStyle="1" w:styleId="Question">
    <w:name w:val="Question"/>
    <w:next w:val="Normal"/>
    <w:link w:val="QuestionChar"/>
    <w:rsid w:val="00CC462B"/>
    <w:pPr>
      <w:spacing w:after="120"/>
      <w:ind w:left="2160" w:hanging="720"/>
    </w:pPr>
    <w:rPr>
      <w:sz w:val="26"/>
      <w:szCs w:val="20"/>
    </w:rPr>
  </w:style>
  <w:style w:type="paragraph" w:customStyle="1" w:styleId="Option">
    <w:name w:val="Option"/>
    <w:basedOn w:val="Question"/>
    <w:link w:val="OptionChar"/>
    <w:rsid w:val="00CC462B"/>
    <w:pPr>
      <w:ind w:left="2880"/>
    </w:pPr>
  </w:style>
  <w:style w:type="paragraph" w:customStyle="1" w:styleId="Answer">
    <w:name w:val="Answer"/>
    <w:basedOn w:val="Option"/>
    <w:next w:val="Normal"/>
    <w:link w:val="AnswerChar"/>
    <w:rsid w:val="00CC462B"/>
    <w:pPr>
      <w:widowControl w:val="0"/>
    </w:pPr>
    <w:rPr>
      <w:snapToGrid w:val="0"/>
    </w:rPr>
  </w:style>
  <w:style w:type="paragraph" w:customStyle="1" w:styleId="AnswersHead">
    <w:name w:val="AnswersHead"/>
    <w:basedOn w:val="Normal"/>
    <w:next w:val="Para"/>
    <w:rsid w:val="00CC462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C462B"/>
    <w:pPr>
      <w:spacing w:after="360"/>
      <w:outlineLvl w:val="0"/>
    </w:pPr>
    <w:rPr>
      <w:rFonts w:ascii="Arial" w:hAnsi="Arial"/>
      <w:b/>
      <w:snapToGrid w:val="0"/>
      <w:sz w:val="60"/>
      <w:szCs w:val="20"/>
    </w:rPr>
  </w:style>
  <w:style w:type="paragraph" w:customStyle="1" w:styleId="AppendixTitle">
    <w:name w:val="AppendixTitle"/>
    <w:basedOn w:val="ChapterTitle"/>
    <w:next w:val="Para"/>
    <w:rsid w:val="00CC462B"/>
    <w:pPr>
      <w:spacing w:before="120" w:after="120"/>
    </w:pPr>
  </w:style>
  <w:style w:type="paragraph" w:customStyle="1" w:styleId="AuthorBio">
    <w:name w:val="AuthorBio"/>
    <w:rsid w:val="00CC462B"/>
    <w:pPr>
      <w:spacing w:before="240" w:after="240"/>
      <w:ind w:firstLine="720"/>
    </w:pPr>
    <w:rPr>
      <w:rFonts w:ascii="Arial" w:hAnsi="Arial"/>
      <w:sz w:val="20"/>
      <w:szCs w:val="20"/>
    </w:rPr>
  </w:style>
  <w:style w:type="paragraph" w:styleId="BalloonText">
    <w:name w:val="Balloon Text"/>
    <w:link w:val="BalloonTextChar"/>
    <w:semiHidden/>
    <w:rsid w:val="00CC462B"/>
    <w:rPr>
      <w:rFonts w:ascii="Tahoma" w:hAnsi="Tahoma" w:cs="Tahoma"/>
      <w:sz w:val="16"/>
      <w:szCs w:val="16"/>
    </w:rPr>
  </w:style>
  <w:style w:type="paragraph" w:styleId="Bibliography">
    <w:name w:val="Bibliography"/>
    <w:basedOn w:val="Normal"/>
    <w:next w:val="Normal"/>
    <w:semiHidden/>
    <w:rsid w:val="00CC462B"/>
    <w:pPr>
      <w:spacing w:after="200" w:line="276" w:lineRule="auto"/>
    </w:pPr>
    <w:rPr>
      <w:rFonts w:ascii="Calibri" w:eastAsia="Calibri" w:hAnsi="Calibri"/>
      <w:sz w:val="22"/>
      <w:szCs w:val="22"/>
    </w:rPr>
  </w:style>
  <w:style w:type="paragraph" w:customStyle="1" w:styleId="BibliographyEntry">
    <w:name w:val="BibliographyEntry"/>
    <w:rsid w:val="00CC462B"/>
    <w:pPr>
      <w:ind w:left="1440" w:hanging="720"/>
    </w:pPr>
    <w:rPr>
      <w:rFonts w:ascii="Arial" w:hAnsi="Arial" w:cs="Tahoma"/>
      <w:sz w:val="26"/>
      <w:szCs w:val="16"/>
    </w:rPr>
  </w:style>
  <w:style w:type="paragraph" w:customStyle="1" w:styleId="BibliographyHead">
    <w:name w:val="BibliographyHead"/>
    <w:next w:val="BibliographyEntry"/>
    <w:rsid w:val="00CC462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CC462B"/>
    <w:rPr>
      <w:rFonts w:ascii="Arial" w:hAnsi="Arial"/>
      <w:b/>
      <w:smallCaps/>
      <w:sz w:val="60"/>
      <w:szCs w:val="60"/>
    </w:rPr>
  </w:style>
  <w:style w:type="character" w:customStyle="1" w:styleId="BoldItalic">
    <w:name w:val="BoldItalic"/>
    <w:rsid w:val="00CC462B"/>
    <w:rPr>
      <w:b/>
      <w:i/>
    </w:rPr>
  </w:style>
  <w:style w:type="character" w:styleId="BookTitle">
    <w:name w:val="Book Title"/>
    <w:qFormat/>
    <w:rsid w:val="00CC462B"/>
    <w:rPr>
      <w:b/>
      <w:bCs/>
      <w:smallCaps/>
      <w:spacing w:val="5"/>
    </w:rPr>
  </w:style>
  <w:style w:type="paragraph" w:customStyle="1" w:styleId="BookAuthor">
    <w:name w:val="BookAuthor"/>
    <w:basedOn w:val="Normal"/>
    <w:rsid w:val="00CC462B"/>
    <w:pPr>
      <w:spacing w:before="120" w:after="600"/>
      <w:ind w:left="720" w:firstLine="720"/>
      <w:contextualSpacing/>
      <w:jc w:val="center"/>
    </w:pPr>
    <w:rPr>
      <w:sz w:val="32"/>
      <w:szCs w:val="20"/>
    </w:rPr>
  </w:style>
  <w:style w:type="paragraph" w:customStyle="1" w:styleId="BookEdition">
    <w:name w:val="BookEdition"/>
    <w:qFormat/>
    <w:rsid w:val="00CC462B"/>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CC462B"/>
    <w:pPr>
      <w:spacing w:before="480" w:after="480"/>
      <w:ind w:left="720" w:firstLine="720"/>
      <w:jc w:val="center"/>
    </w:pPr>
    <w:rPr>
      <w:rFonts w:ascii="Arial" w:hAnsi="Arial"/>
      <w:b/>
      <w:snapToGrid w:val="0"/>
      <w:sz w:val="52"/>
      <w:szCs w:val="20"/>
    </w:rPr>
  </w:style>
  <w:style w:type="paragraph" w:customStyle="1" w:styleId="BookReviewAuthor">
    <w:name w:val="BookReviewAuthor"/>
    <w:rsid w:val="00CC462B"/>
    <w:pPr>
      <w:ind w:left="4320"/>
    </w:pPr>
    <w:rPr>
      <w:snapToGrid w:val="0"/>
      <w:sz w:val="20"/>
      <w:szCs w:val="20"/>
    </w:rPr>
  </w:style>
  <w:style w:type="paragraph" w:customStyle="1" w:styleId="BookReviewItem">
    <w:name w:val="BookReviewItem"/>
    <w:rsid w:val="00CC462B"/>
    <w:pPr>
      <w:spacing w:before="240" w:after="240"/>
      <w:ind w:left="3600" w:right="1440" w:hanging="720"/>
    </w:pPr>
    <w:rPr>
      <w:sz w:val="28"/>
      <w:szCs w:val="20"/>
    </w:rPr>
  </w:style>
  <w:style w:type="paragraph" w:customStyle="1" w:styleId="BookTitle0">
    <w:name w:val="BookTitle"/>
    <w:basedOn w:val="Normal"/>
    <w:next w:val="Normal"/>
    <w:rsid w:val="00CC462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C462B"/>
    <w:pPr>
      <w:pageBreakBefore w:val="0"/>
      <w:spacing w:before="480"/>
    </w:pPr>
    <w:rPr>
      <w:sz w:val="36"/>
    </w:rPr>
  </w:style>
  <w:style w:type="character" w:customStyle="1" w:styleId="Callout">
    <w:name w:val="Callout"/>
    <w:rsid w:val="00CC462B"/>
    <w:rPr>
      <w:bdr w:val="none" w:sz="0" w:space="0" w:color="auto"/>
      <w:shd w:val="clear" w:color="auto" w:fill="B2A1C7"/>
    </w:rPr>
  </w:style>
  <w:style w:type="paragraph" w:customStyle="1" w:styleId="ChapterSubtitle">
    <w:name w:val="ChapterSubtitle"/>
    <w:basedOn w:val="ChapterTitle"/>
    <w:next w:val="Para"/>
    <w:rsid w:val="00CC462B"/>
    <w:rPr>
      <w:sz w:val="44"/>
    </w:rPr>
  </w:style>
  <w:style w:type="paragraph" w:customStyle="1" w:styleId="ChapterAuthor">
    <w:name w:val="ChapterAuthor"/>
    <w:basedOn w:val="ChapterSubtitle"/>
    <w:next w:val="Normal"/>
    <w:rsid w:val="00CC462B"/>
    <w:pPr>
      <w:spacing w:after="120"/>
      <w:outlineLvl w:val="9"/>
    </w:pPr>
    <w:rPr>
      <w:i/>
      <w:sz w:val="36"/>
    </w:rPr>
  </w:style>
  <w:style w:type="paragraph" w:customStyle="1" w:styleId="ChapterAuthorAffiliation">
    <w:name w:val="ChapterAuthorAffiliation"/>
    <w:next w:val="Para"/>
    <w:rsid w:val="00CC462B"/>
    <w:pPr>
      <w:spacing w:after="120"/>
    </w:pPr>
    <w:rPr>
      <w:rFonts w:ascii="Arial" w:hAnsi="Arial"/>
      <w:i/>
      <w:smallCaps/>
      <w:snapToGrid w:val="0"/>
      <w:sz w:val="36"/>
      <w:szCs w:val="20"/>
    </w:rPr>
  </w:style>
  <w:style w:type="paragraph" w:customStyle="1" w:styleId="FootnoteEntry">
    <w:name w:val="FootnoteEntry"/>
    <w:rsid w:val="00CC462B"/>
    <w:pPr>
      <w:ind w:left="1440" w:hanging="720"/>
    </w:pPr>
    <w:rPr>
      <w:snapToGrid w:val="0"/>
      <w:sz w:val="20"/>
      <w:szCs w:val="20"/>
    </w:rPr>
  </w:style>
  <w:style w:type="paragraph" w:customStyle="1" w:styleId="ChapterCredit">
    <w:name w:val="ChapterCredit"/>
    <w:basedOn w:val="FootnoteEntry"/>
    <w:next w:val="Para"/>
    <w:rsid w:val="00CC462B"/>
    <w:pPr>
      <w:spacing w:before="120" w:after="120"/>
      <w:ind w:left="0" w:firstLine="0"/>
    </w:pPr>
  </w:style>
  <w:style w:type="paragraph" w:customStyle="1" w:styleId="Objective">
    <w:name w:val="Objective"/>
    <w:rsid w:val="00CC462B"/>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CC462B"/>
    <w:rPr>
      <w:i w:val="0"/>
    </w:rPr>
  </w:style>
  <w:style w:type="paragraph" w:customStyle="1" w:styleId="ChapterFeaturingList">
    <w:name w:val="ChapterFeaturingList"/>
    <w:basedOn w:val="ChapterObjective"/>
    <w:rsid w:val="00CC462B"/>
    <w:rPr>
      <w:b w:val="0"/>
      <w:sz w:val="26"/>
      <w:u w:val="none"/>
    </w:rPr>
  </w:style>
  <w:style w:type="paragraph" w:customStyle="1" w:styleId="ChapterFeaturingListSub">
    <w:name w:val="ChapterFeaturingListSub"/>
    <w:rsid w:val="00CC462B"/>
    <w:pPr>
      <w:spacing w:after="120"/>
      <w:ind w:left="2880"/>
      <w:contextualSpacing/>
    </w:pPr>
    <w:rPr>
      <w:rFonts w:ascii="Arial" w:hAnsi="Arial"/>
      <w:snapToGrid w:val="0"/>
      <w:sz w:val="26"/>
      <w:szCs w:val="20"/>
    </w:rPr>
  </w:style>
  <w:style w:type="paragraph" w:customStyle="1" w:styleId="ChapterFeaturingListSub2">
    <w:name w:val="ChapterFeaturingListSub2"/>
    <w:rsid w:val="00CC462B"/>
    <w:pPr>
      <w:spacing w:after="120"/>
      <w:ind w:left="3600"/>
    </w:pPr>
    <w:rPr>
      <w:rFonts w:ascii="Arial" w:hAnsi="Arial"/>
      <w:snapToGrid w:val="0"/>
      <w:sz w:val="26"/>
      <w:szCs w:val="20"/>
    </w:rPr>
  </w:style>
  <w:style w:type="paragraph" w:customStyle="1" w:styleId="ChapterIntroductionHead">
    <w:name w:val="ChapterIntroductionHead"/>
    <w:next w:val="Normal"/>
    <w:rsid w:val="00CC462B"/>
    <w:pPr>
      <w:ind w:left="1440"/>
      <w:outlineLvl w:val="0"/>
    </w:pPr>
    <w:rPr>
      <w:rFonts w:ascii="Arial" w:hAnsi="Arial"/>
      <w:b/>
      <w:snapToGrid w:val="0"/>
      <w:sz w:val="26"/>
      <w:szCs w:val="20"/>
    </w:rPr>
  </w:style>
  <w:style w:type="paragraph" w:customStyle="1" w:styleId="ChapterIntroductionPara">
    <w:name w:val="ChapterIntroductionPara"/>
    <w:next w:val="Para"/>
    <w:rsid w:val="00CC462B"/>
    <w:pPr>
      <w:ind w:left="1440"/>
    </w:pPr>
    <w:rPr>
      <w:rFonts w:ascii="Arial" w:hAnsi="Arial"/>
      <w:snapToGrid w:val="0"/>
      <w:sz w:val="26"/>
      <w:szCs w:val="20"/>
    </w:rPr>
  </w:style>
  <w:style w:type="paragraph" w:customStyle="1" w:styleId="ObjectiveTitle">
    <w:name w:val="ObjectiveTitle"/>
    <w:basedOn w:val="Objective"/>
    <w:next w:val="Objective"/>
    <w:rsid w:val="00CC462B"/>
    <w:pPr>
      <w:spacing w:before="240"/>
      <w:ind w:left="1800"/>
    </w:pPr>
    <w:rPr>
      <w:u w:val="none"/>
    </w:rPr>
  </w:style>
  <w:style w:type="paragraph" w:customStyle="1" w:styleId="ChapterObjectiveTitle">
    <w:name w:val="ChapterObjectiveTitle"/>
    <w:basedOn w:val="ObjectiveTitle"/>
    <w:next w:val="ChapterObjective"/>
    <w:rsid w:val="00CC462B"/>
    <w:pPr>
      <w:ind w:left="1440" w:firstLine="0"/>
    </w:pPr>
    <w:rPr>
      <w:i w:val="0"/>
    </w:rPr>
  </w:style>
  <w:style w:type="paragraph" w:customStyle="1" w:styleId="Subobjective">
    <w:name w:val="Subobjective"/>
    <w:basedOn w:val="Objective"/>
    <w:rsid w:val="00CC462B"/>
    <w:pPr>
      <w:keepNext/>
      <w:spacing w:before="180"/>
      <w:ind w:left="2880"/>
    </w:pPr>
  </w:style>
  <w:style w:type="paragraph" w:customStyle="1" w:styleId="ChapterSubobjective">
    <w:name w:val="ChapterSubobjective"/>
    <w:basedOn w:val="Subobjective"/>
    <w:rsid w:val="00CC462B"/>
    <w:pPr>
      <w:keepNext w:val="0"/>
    </w:pPr>
    <w:rPr>
      <w:i w:val="0"/>
    </w:rPr>
  </w:style>
  <w:style w:type="paragraph" w:customStyle="1" w:styleId="Code80">
    <w:name w:val="Code80"/>
    <w:rsid w:val="00CC462B"/>
    <w:pPr>
      <w:spacing w:before="120" w:after="120"/>
      <w:contextualSpacing/>
    </w:pPr>
    <w:rPr>
      <w:rFonts w:ascii="Courier New" w:hAnsi="Courier New"/>
      <w:noProof/>
      <w:snapToGrid w:val="0"/>
      <w:sz w:val="16"/>
      <w:szCs w:val="20"/>
    </w:rPr>
  </w:style>
  <w:style w:type="paragraph" w:customStyle="1" w:styleId="Code80Sub">
    <w:name w:val="Code80Sub"/>
    <w:rsid w:val="00CC462B"/>
    <w:pPr>
      <w:ind w:left="1440"/>
    </w:pPr>
    <w:rPr>
      <w:rFonts w:ascii="Courier New" w:hAnsi="Courier New"/>
      <w:noProof/>
      <w:snapToGrid w:val="0"/>
      <w:sz w:val="16"/>
      <w:szCs w:val="20"/>
      <w:lang w:val="de-DE"/>
    </w:rPr>
  </w:style>
  <w:style w:type="character" w:customStyle="1" w:styleId="CodeColorBlue">
    <w:name w:val="CodeColorBlue"/>
    <w:rsid w:val="00CC462B"/>
    <w:rPr>
      <w:rFonts w:cs="Arial"/>
      <w:color w:val="0000FF"/>
    </w:rPr>
  </w:style>
  <w:style w:type="character" w:customStyle="1" w:styleId="CodeColorBlue2">
    <w:name w:val="CodeColorBlue2"/>
    <w:rsid w:val="00CC462B"/>
    <w:rPr>
      <w:rFonts w:cs="Arial"/>
      <w:color w:val="0000A5"/>
    </w:rPr>
  </w:style>
  <w:style w:type="character" w:customStyle="1" w:styleId="CodeColorBlue3">
    <w:name w:val="CodeColorBlue3"/>
    <w:rsid w:val="00CC462B"/>
    <w:rPr>
      <w:rFonts w:cs="Arial"/>
      <w:color w:val="6464B9"/>
    </w:rPr>
  </w:style>
  <w:style w:type="character" w:customStyle="1" w:styleId="CodeColorBluegreen">
    <w:name w:val="CodeColorBluegreen"/>
    <w:rsid w:val="00CC462B"/>
    <w:rPr>
      <w:rFonts w:cs="Arial"/>
      <w:color w:val="2B91AF"/>
    </w:rPr>
  </w:style>
  <w:style w:type="character" w:customStyle="1" w:styleId="CodeColorBrown">
    <w:name w:val="CodeColorBrown"/>
    <w:rsid w:val="00CC462B"/>
    <w:rPr>
      <w:rFonts w:cs="Arial"/>
      <w:color w:val="A31515"/>
    </w:rPr>
  </w:style>
  <w:style w:type="character" w:customStyle="1" w:styleId="CodeColorDkBlue">
    <w:name w:val="CodeColorDkBlue"/>
    <w:rsid w:val="00CC462B"/>
    <w:rPr>
      <w:rFonts w:cs="Times New Roman"/>
      <w:color w:val="000080"/>
      <w:szCs w:val="22"/>
    </w:rPr>
  </w:style>
  <w:style w:type="character" w:customStyle="1" w:styleId="CodeColorGreen">
    <w:name w:val="CodeColorGreen"/>
    <w:rsid w:val="00CC462B"/>
    <w:rPr>
      <w:rFonts w:cs="Arial"/>
      <w:color w:val="008000"/>
    </w:rPr>
  </w:style>
  <w:style w:type="character" w:customStyle="1" w:styleId="CodeColorGreen2">
    <w:name w:val="CodeColorGreen2"/>
    <w:rsid w:val="00CC462B"/>
    <w:rPr>
      <w:rFonts w:cs="Arial"/>
      <w:color w:val="629755"/>
    </w:rPr>
  </w:style>
  <w:style w:type="character" w:customStyle="1" w:styleId="CodeColorGrey30">
    <w:name w:val="CodeColorGrey30"/>
    <w:rsid w:val="00CC462B"/>
    <w:rPr>
      <w:rFonts w:cs="Arial"/>
      <w:color w:val="808080"/>
    </w:rPr>
  </w:style>
  <w:style w:type="character" w:customStyle="1" w:styleId="CodeColorGrey55">
    <w:name w:val="CodeColorGrey55"/>
    <w:rsid w:val="00CC462B"/>
    <w:rPr>
      <w:rFonts w:cs="Arial"/>
      <w:color w:val="C0C0C0"/>
    </w:rPr>
  </w:style>
  <w:style w:type="character" w:customStyle="1" w:styleId="CodeColorGrey80">
    <w:name w:val="CodeColorGrey80"/>
    <w:rsid w:val="00CC462B"/>
    <w:rPr>
      <w:rFonts w:cs="Arial"/>
      <w:color w:val="555555"/>
    </w:rPr>
  </w:style>
  <w:style w:type="character" w:customStyle="1" w:styleId="CodeColorHotPink">
    <w:name w:val="CodeColorHotPink"/>
    <w:rsid w:val="00CC462B"/>
    <w:rPr>
      <w:rFonts w:cs="Times New Roman"/>
      <w:color w:val="DF36FA"/>
      <w:szCs w:val="18"/>
    </w:rPr>
  </w:style>
  <w:style w:type="character" w:customStyle="1" w:styleId="CodeColorMagenta">
    <w:name w:val="CodeColorMagenta"/>
    <w:rsid w:val="00CC462B"/>
    <w:rPr>
      <w:rFonts w:cs="Arial"/>
      <w:color w:val="A31515"/>
    </w:rPr>
  </w:style>
  <w:style w:type="character" w:customStyle="1" w:styleId="CodeColorOrange">
    <w:name w:val="CodeColorOrange"/>
    <w:rsid w:val="00CC462B"/>
    <w:rPr>
      <w:rFonts w:cs="Arial"/>
      <w:color w:val="B96464"/>
    </w:rPr>
  </w:style>
  <w:style w:type="character" w:customStyle="1" w:styleId="CodeColorPeach">
    <w:name w:val="CodeColorPeach"/>
    <w:rsid w:val="00CC462B"/>
    <w:rPr>
      <w:rFonts w:cs="Arial"/>
      <w:color w:val="FFDBA3"/>
    </w:rPr>
  </w:style>
  <w:style w:type="character" w:customStyle="1" w:styleId="CodeColorPurple">
    <w:name w:val="CodeColorPurple"/>
    <w:rsid w:val="00CC462B"/>
    <w:rPr>
      <w:rFonts w:cs="Arial"/>
      <w:color w:val="951795"/>
    </w:rPr>
  </w:style>
  <w:style w:type="character" w:customStyle="1" w:styleId="CodeColorPurple2">
    <w:name w:val="CodeColorPurple2"/>
    <w:rsid w:val="00CC462B"/>
    <w:rPr>
      <w:rFonts w:cs="Arial"/>
      <w:color w:val="800080"/>
    </w:rPr>
  </w:style>
  <w:style w:type="character" w:customStyle="1" w:styleId="CodeColorRed">
    <w:name w:val="CodeColorRed"/>
    <w:rsid w:val="00CC462B"/>
    <w:rPr>
      <w:rFonts w:cs="Arial"/>
      <w:color w:val="FF0000"/>
    </w:rPr>
  </w:style>
  <w:style w:type="character" w:customStyle="1" w:styleId="CodeColorRed2">
    <w:name w:val="CodeColorRed2"/>
    <w:rsid w:val="00CC462B"/>
    <w:rPr>
      <w:rFonts w:cs="Arial"/>
      <w:color w:val="800000"/>
    </w:rPr>
  </w:style>
  <w:style w:type="character" w:customStyle="1" w:styleId="CodeColorRed3">
    <w:name w:val="CodeColorRed3"/>
    <w:rsid w:val="00CC462B"/>
    <w:rPr>
      <w:rFonts w:cs="Arial"/>
      <w:color w:val="A31515"/>
    </w:rPr>
  </w:style>
  <w:style w:type="character" w:customStyle="1" w:styleId="CodeColorTealBlue">
    <w:name w:val="CodeColorTealBlue"/>
    <w:rsid w:val="00CC462B"/>
    <w:rPr>
      <w:rFonts w:cs="Times New Roman"/>
      <w:color w:val="008080"/>
      <w:szCs w:val="22"/>
    </w:rPr>
  </w:style>
  <w:style w:type="character" w:customStyle="1" w:styleId="CodeColorWhite">
    <w:name w:val="CodeColorWhite"/>
    <w:rsid w:val="00CC462B"/>
    <w:rPr>
      <w:rFonts w:cs="Arial"/>
      <w:color w:val="FFFFFF"/>
      <w:bdr w:val="none" w:sz="0" w:space="0" w:color="auto"/>
    </w:rPr>
  </w:style>
  <w:style w:type="paragraph" w:customStyle="1" w:styleId="CodeHead">
    <w:name w:val="CodeHead"/>
    <w:next w:val="Normal"/>
    <w:rsid w:val="00CC462B"/>
    <w:pPr>
      <w:spacing w:before="120" w:after="120"/>
    </w:pPr>
    <w:rPr>
      <w:rFonts w:ascii="Arial" w:hAnsi="Arial"/>
      <w:b/>
      <w:snapToGrid w:val="0"/>
      <w:sz w:val="22"/>
      <w:szCs w:val="20"/>
    </w:rPr>
  </w:style>
  <w:style w:type="character" w:customStyle="1" w:styleId="CodeHighlight">
    <w:name w:val="CodeHighlight"/>
    <w:rsid w:val="00CC462B"/>
    <w:rPr>
      <w:b/>
      <w:color w:val="7F7F7F"/>
      <w:kern w:val="0"/>
      <w:position w:val="0"/>
      <w:u w:val="none"/>
      <w:bdr w:val="none" w:sz="0" w:space="0" w:color="auto"/>
      <w:shd w:val="clear" w:color="auto" w:fill="auto"/>
    </w:rPr>
  </w:style>
  <w:style w:type="paragraph" w:customStyle="1" w:styleId="CodeLabel">
    <w:name w:val="CodeLabel"/>
    <w:qFormat/>
    <w:rsid w:val="00CC462B"/>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CC462B"/>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CC462B"/>
    <w:rPr>
      <w:rFonts w:ascii="Courier New" w:hAnsi="Courier New"/>
      <w:noProof/>
      <w:snapToGrid w:val="0"/>
      <w:sz w:val="16"/>
      <w:szCs w:val="20"/>
    </w:rPr>
  </w:style>
  <w:style w:type="paragraph" w:customStyle="1" w:styleId="CodeNote">
    <w:name w:val="CodeNote"/>
    <w:qFormat/>
    <w:rsid w:val="00CC462B"/>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CC462B"/>
    <w:pPr>
      <w:shd w:val="clear" w:color="auto" w:fill="D9D9D9"/>
    </w:pPr>
    <w:rPr>
      <w:rFonts w:ascii="Courier New" w:hAnsi="Courier New"/>
      <w:noProof/>
      <w:snapToGrid w:val="0"/>
      <w:sz w:val="18"/>
      <w:szCs w:val="20"/>
    </w:rPr>
  </w:style>
  <w:style w:type="paragraph" w:customStyle="1" w:styleId="CodeScreen80">
    <w:name w:val="CodeScreen80"/>
    <w:qFormat/>
    <w:rsid w:val="00CC462B"/>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CC462B"/>
    <w:pPr>
      <w:ind w:left="720"/>
    </w:pPr>
  </w:style>
  <w:style w:type="paragraph" w:customStyle="1" w:styleId="CodeSnippet">
    <w:name w:val="CodeSnippet"/>
    <w:link w:val="CodeSnippetChar"/>
    <w:rsid w:val="00CC462B"/>
    <w:pPr>
      <w:spacing w:before="120" w:after="120"/>
      <w:contextualSpacing/>
    </w:pPr>
    <w:rPr>
      <w:rFonts w:ascii="Courier New" w:hAnsi="Courier New"/>
      <w:noProof/>
      <w:snapToGrid w:val="0"/>
      <w:sz w:val="18"/>
      <w:szCs w:val="20"/>
    </w:rPr>
  </w:style>
  <w:style w:type="paragraph" w:customStyle="1" w:styleId="CodeSnippetSub">
    <w:name w:val="CodeSnippetSub"/>
    <w:rsid w:val="00CC462B"/>
    <w:pPr>
      <w:ind w:left="720"/>
    </w:pPr>
    <w:rPr>
      <w:rFonts w:ascii="Courier New" w:hAnsi="Courier New"/>
      <w:noProof/>
      <w:snapToGrid w:val="0"/>
      <w:sz w:val="18"/>
      <w:szCs w:val="20"/>
    </w:rPr>
  </w:style>
  <w:style w:type="paragraph" w:customStyle="1" w:styleId="H5">
    <w:name w:val="H5"/>
    <w:next w:val="Para"/>
    <w:rsid w:val="00CC462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CC462B"/>
    <w:pPr>
      <w:pBdr>
        <w:top w:val="single" w:sz="4" w:space="4" w:color="auto"/>
      </w:pBdr>
      <w:outlineLvl w:val="6"/>
    </w:pPr>
    <w:rPr>
      <w:i/>
      <w:noProof/>
    </w:rPr>
  </w:style>
  <w:style w:type="paragraph" w:customStyle="1" w:styleId="ContentsAbstract">
    <w:name w:val="ContentsAbstract"/>
    <w:qFormat/>
    <w:rsid w:val="00CC462B"/>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CC462B"/>
    <w:rPr>
      <w:b/>
      <w:sz w:val="28"/>
      <w:szCs w:val="20"/>
    </w:rPr>
  </w:style>
  <w:style w:type="paragraph" w:customStyle="1" w:styleId="ContentsChapterTitle">
    <w:name w:val="ContentsChapterTitle"/>
    <w:basedOn w:val="ContentsPartTitle"/>
    <w:next w:val="Normal"/>
    <w:rsid w:val="00CC462B"/>
    <w:pPr>
      <w:ind w:left="288"/>
    </w:pPr>
    <w:rPr>
      <w:sz w:val="26"/>
    </w:rPr>
  </w:style>
  <w:style w:type="paragraph" w:customStyle="1" w:styleId="ContentsH1">
    <w:name w:val="ContentsH1"/>
    <w:basedOn w:val="ContentsPartTitle"/>
    <w:rsid w:val="00CC462B"/>
    <w:pPr>
      <w:ind w:left="576"/>
    </w:pPr>
    <w:rPr>
      <w:b w:val="0"/>
      <w:sz w:val="24"/>
    </w:rPr>
  </w:style>
  <w:style w:type="paragraph" w:customStyle="1" w:styleId="ContentsH2">
    <w:name w:val="ContentsH2"/>
    <w:basedOn w:val="ContentsPartTitle"/>
    <w:rsid w:val="00CC462B"/>
    <w:pPr>
      <w:ind w:left="864"/>
    </w:pPr>
    <w:rPr>
      <w:b w:val="0"/>
      <w:sz w:val="22"/>
    </w:rPr>
  </w:style>
  <w:style w:type="paragraph" w:customStyle="1" w:styleId="ContentsH3">
    <w:name w:val="ContentsH3"/>
    <w:qFormat/>
    <w:rsid w:val="00CC462B"/>
    <w:pPr>
      <w:ind w:left="1440"/>
    </w:pPr>
    <w:rPr>
      <w:snapToGrid w:val="0"/>
      <w:color w:val="000000"/>
      <w:sz w:val="22"/>
      <w:szCs w:val="60"/>
    </w:rPr>
  </w:style>
  <w:style w:type="paragraph" w:customStyle="1" w:styleId="Copyright">
    <w:name w:val="Copyright"/>
    <w:rsid w:val="00CC462B"/>
    <w:pPr>
      <w:widowControl w:val="0"/>
      <w:spacing w:before="280"/>
      <w:ind w:left="720"/>
    </w:pPr>
    <w:rPr>
      <w:snapToGrid w:val="0"/>
      <w:color w:val="000000"/>
      <w:sz w:val="26"/>
      <w:szCs w:val="20"/>
    </w:rPr>
  </w:style>
  <w:style w:type="paragraph" w:customStyle="1" w:styleId="CrossRefPara">
    <w:name w:val="CrossRefPara"/>
    <w:next w:val="Para"/>
    <w:rsid w:val="00CC462B"/>
    <w:pPr>
      <w:ind w:left="1440" w:right="1440"/>
    </w:pPr>
    <w:rPr>
      <w:rFonts w:ascii="Arial" w:hAnsi="Arial" w:cs="AGaramond Bold"/>
      <w:color w:val="000000"/>
      <w:sz w:val="18"/>
      <w:szCs w:val="17"/>
    </w:rPr>
  </w:style>
  <w:style w:type="character" w:customStyle="1" w:styleId="CrossRefTerm">
    <w:name w:val="CrossRefTerm"/>
    <w:rsid w:val="00CC462B"/>
    <w:rPr>
      <w:i/>
    </w:rPr>
  </w:style>
  <w:style w:type="paragraph" w:customStyle="1" w:styleId="CustomChapterOpener">
    <w:name w:val="CustomChapterOpener"/>
    <w:basedOn w:val="Normal"/>
    <w:next w:val="Para"/>
    <w:rsid w:val="00CC462B"/>
    <w:pPr>
      <w:spacing w:after="120"/>
      <w:ind w:left="720" w:firstLine="720"/>
    </w:pPr>
    <w:rPr>
      <w:snapToGrid w:val="0"/>
      <w:sz w:val="26"/>
      <w:szCs w:val="20"/>
    </w:rPr>
  </w:style>
  <w:style w:type="character" w:customStyle="1" w:styleId="CustomCharStyle">
    <w:name w:val="CustomCharStyle"/>
    <w:rsid w:val="00CC462B"/>
    <w:rPr>
      <w:b/>
      <w:i/>
    </w:rPr>
  </w:style>
  <w:style w:type="paragraph" w:customStyle="1" w:styleId="ParaContinued">
    <w:name w:val="ParaContinued"/>
    <w:basedOn w:val="Normal"/>
    <w:next w:val="Para"/>
    <w:rsid w:val="00CC462B"/>
    <w:pPr>
      <w:spacing w:after="120"/>
      <w:ind w:left="720"/>
    </w:pPr>
    <w:rPr>
      <w:snapToGrid w:val="0"/>
      <w:sz w:val="26"/>
      <w:szCs w:val="20"/>
    </w:rPr>
  </w:style>
  <w:style w:type="paragraph" w:customStyle="1" w:styleId="CustomHead">
    <w:name w:val="CustomHead"/>
    <w:basedOn w:val="ParaContinued"/>
    <w:next w:val="Normal"/>
    <w:rsid w:val="00CC462B"/>
    <w:rPr>
      <w:b/>
    </w:rPr>
  </w:style>
  <w:style w:type="paragraph" w:customStyle="1" w:styleId="CustomList">
    <w:name w:val="CustomList"/>
    <w:basedOn w:val="Normal"/>
    <w:rsid w:val="00CC462B"/>
    <w:pPr>
      <w:widowControl w:val="0"/>
      <w:spacing w:before="120" w:after="120"/>
      <w:ind w:left="1440"/>
    </w:pPr>
    <w:rPr>
      <w:snapToGrid w:val="0"/>
      <w:szCs w:val="20"/>
    </w:rPr>
  </w:style>
  <w:style w:type="paragraph" w:customStyle="1" w:styleId="CustomStyle1">
    <w:name w:val="CustomStyle1"/>
    <w:basedOn w:val="Normal"/>
    <w:rsid w:val="00CC462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C462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C462B"/>
    <w:rPr>
      <w:i/>
    </w:rPr>
  </w:style>
  <w:style w:type="paragraph" w:customStyle="1" w:styleId="Dialog">
    <w:name w:val="Dialog"/>
    <w:rsid w:val="00CC462B"/>
    <w:pPr>
      <w:spacing w:before="120" w:after="120"/>
      <w:ind w:left="1440" w:hanging="720"/>
      <w:contextualSpacing/>
    </w:pPr>
    <w:rPr>
      <w:snapToGrid w:val="0"/>
      <w:sz w:val="26"/>
      <w:szCs w:val="26"/>
    </w:rPr>
  </w:style>
  <w:style w:type="paragraph" w:customStyle="1" w:styleId="Directive">
    <w:name w:val="Directive"/>
    <w:next w:val="Normal"/>
    <w:rsid w:val="00CC462B"/>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CC462B"/>
  </w:style>
  <w:style w:type="paragraph" w:customStyle="1" w:styleId="DOI">
    <w:name w:val="DOI"/>
    <w:rsid w:val="00CC462B"/>
    <w:rPr>
      <w:rFonts w:ascii="Courier New" w:hAnsi="Courier New"/>
      <w:snapToGrid w:val="0"/>
      <w:sz w:val="20"/>
      <w:szCs w:val="20"/>
    </w:rPr>
  </w:style>
  <w:style w:type="character" w:styleId="Emphasis">
    <w:name w:val="Emphasis"/>
    <w:qFormat/>
    <w:rsid w:val="00CC462B"/>
    <w:rPr>
      <w:i/>
      <w:iCs/>
    </w:rPr>
  </w:style>
  <w:style w:type="paragraph" w:customStyle="1" w:styleId="EndnoteEntry">
    <w:name w:val="EndnoteEntry"/>
    <w:rsid w:val="00CC462B"/>
    <w:pPr>
      <w:spacing w:after="120"/>
      <w:ind w:left="720" w:hanging="720"/>
    </w:pPr>
    <w:rPr>
      <w:szCs w:val="20"/>
    </w:rPr>
  </w:style>
  <w:style w:type="paragraph" w:customStyle="1" w:styleId="EndnotesHead">
    <w:name w:val="EndnotesHead"/>
    <w:basedOn w:val="BibliographyHead"/>
    <w:next w:val="EndnoteEntry"/>
    <w:rsid w:val="00CC462B"/>
  </w:style>
  <w:style w:type="paragraph" w:customStyle="1" w:styleId="EndnoteTitle">
    <w:name w:val="EndnoteTitle"/>
    <w:next w:val="EndnoteEntry"/>
    <w:rsid w:val="00CC462B"/>
    <w:pPr>
      <w:spacing w:after="120"/>
    </w:pPr>
    <w:rPr>
      <w:rFonts w:ascii="Arial" w:hAnsi="Arial"/>
      <w:b/>
      <w:smallCaps/>
      <w:snapToGrid w:val="0"/>
      <w:color w:val="000000"/>
      <w:sz w:val="60"/>
      <w:szCs w:val="60"/>
    </w:rPr>
  </w:style>
  <w:style w:type="paragraph" w:customStyle="1" w:styleId="Epigraph">
    <w:name w:val="Epigraph"/>
    <w:next w:val="Normal"/>
    <w:rsid w:val="00CC462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CC462B"/>
    <w:pPr>
      <w:contextualSpacing/>
    </w:pPr>
    <w:rPr>
      <w:sz w:val="24"/>
    </w:rPr>
  </w:style>
  <w:style w:type="paragraph" w:customStyle="1" w:styleId="Equation">
    <w:name w:val="Equation"/>
    <w:rsid w:val="00CC462B"/>
    <w:pPr>
      <w:spacing w:before="120" w:after="120"/>
      <w:ind w:left="1440"/>
    </w:pPr>
    <w:rPr>
      <w:snapToGrid w:val="0"/>
      <w:sz w:val="26"/>
      <w:szCs w:val="20"/>
    </w:rPr>
  </w:style>
  <w:style w:type="paragraph" w:customStyle="1" w:styleId="EquationNumbered">
    <w:name w:val="EquationNumbered"/>
    <w:rsid w:val="00CC462B"/>
    <w:pPr>
      <w:spacing w:before="120" w:after="120"/>
      <w:ind w:left="1440"/>
    </w:pPr>
    <w:rPr>
      <w:snapToGrid w:val="0"/>
      <w:sz w:val="26"/>
      <w:szCs w:val="20"/>
    </w:rPr>
  </w:style>
  <w:style w:type="paragraph" w:customStyle="1" w:styleId="ExercisesHead">
    <w:name w:val="ExercisesHead"/>
    <w:basedOn w:val="Normal"/>
    <w:next w:val="Para"/>
    <w:rsid w:val="00CC462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CC462B"/>
    <w:pPr>
      <w:ind w:left="2160" w:firstLine="0"/>
    </w:pPr>
  </w:style>
  <w:style w:type="paragraph" w:customStyle="1" w:styleId="ExtractAttribution">
    <w:name w:val="ExtractAttribution"/>
    <w:next w:val="Para"/>
    <w:rsid w:val="00CC462B"/>
    <w:pPr>
      <w:spacing w:after="120"/>
      <w:ind w:left="3240"/>
    </w:pPr>
    <w:rPr>
      <w:b/>
      <w:szCs w:val="20"/>
    </w:rPr>
  </w:style>
  <w:style w:type="paragraph" w:customStyle="1" w:styleId="ExtractPara">
    <w:name w:val="ExtractPara"/>
    <w:rsid w:val="00CC462B"/>
    <w:pPr>
      <w:spacing w:before="120" w:after="60"/>
      <w:ind w:left="2160" w:right="720"/>
    </w:pPr>
    <w:rPr>
      <w:snapToGrid w:val="0"/>
      <w:szCs w:val="20"/>
    </w:rPr>
  </w:style>
  <w:style w:type="paragraph" w:customStyle="1" w:styleId="ExtractContinued">
    <w:name w:val="ExtractContinued"/>
    <w:basedOn w:val="ExtractPara"/>
    <w:qFormat/>
    <w:rsid w:val="00CC462B"/>
    <w:pPr>
      <w:spacing w:before="0"/>
      <w:ind w:firstLine="720"/>
    </w:pPr>
  </w:style>
  <w:style w:type="paragraph" w:customStyle="1" w:styleId="ExtractListBulleted">
    <w:name w:val="ExtractListBulleted"/>
    <w:rsid w:val="00CC462B"/>
    <w:pPr>
      <w:numPr>
        <w:numId w:val="14"/>
      </w:numPr>
      <w:spacing w:before="120" w:after="120"/>
      <w:ind w:right="864"/>
      <w:contextualSpacing/>
    </w:pPr>
    <w:rPr>
      <w:snapToGrid w:val="0"/>
      <w:szCs w:val="26"/>
    </w:rPr>
  </w:style>
  <w:style w:type="paragraph" w:customStyle="1" w:styleId="ExtractListNumbered">
    <w:name w:val="ExtractListNumbered"/>
    <w:rsid w:val="00CC462B"/>
    <w:pPr>
      <w:spacing w:before="120" w:after="120"/>
      <w:ind w:left="2794" w:right="864" w:hanging="274"/>
      <w:contextualSpacing/>
    </w:pPr>
    <w:rPr>
      <w:snapToGrid w:val="0"/>
      <w:szCs w:val="26"/>
    </w:rPr>
  </w:style>
  <w:style w:type="paragraph" w:customStyle="1" w:styleId="FeatureCode80">
    <w:name w:val="FeatureCode80"/>
    <w:rsid w:val="00CC462B"/>
    <w:pPr>
      <w:pBdr>
        <w:left w:val="single" w:sz="36" w:space="17" w:color="C0C0C0"/>
      </w:pBdr>
      <w:ind w:left="216"/>
    </w:pPr>
    <w:rPr>
      <w:rFonts w:ascii="Courier New" w:hAnsi="Courier New"/>
      <w:noProof/>
      <w:sz w:val="16"/>
      <w:szCs w:val="20"/>
    </w:rPr>
  </w:style>
  <w:style w:type="paragraph" w:customStyle="1" w:styleId="FeatureCode80Sub">
    <w:name w:val="FeatureCode80Sub"/>
    <w:rsid w:val="00CC462B"/>
    <w:pPr>
      <w:pBdr>
        <w:left w:val="single" w:sz="36" w:space="30" w:color="C0C0C0"/>
      </w:pBdr>
      <w:ind w:left="475"/>
    </w:pPr>
    <w:rPr>
      <w:rFonts w:ascii="Courier New" w:hAnsi="Courier New"/>
      <w:noProof/>
      <w:sz w:val="16"/>
      <w:szCs w:val="20"/>
    </w:rPr>
  </w:style>
  <w:style w:type="paragraph" w:customStyle="1" w:styleId="FeatureCodeScreen">
    <w:name w:val="FeatureCodeScreen"/>
    <w:rsid w:val="00CC462B"/>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CC462B"/>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CC462B"/>
    <w:pPr>
      <w:shd w:val="pct25" w:color="auto" w:fill="auto"/>
    </w:pPr>
  </w:style>
  <w:style w:type="paragraph" w:customStyle="1" w:styleId="FeatureCodeSnippet">
    <w:name w:val="FeatureCodeSnippet"/>
    <w:rsid w:val="00CC462B"/>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CC462B"/>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CC462B"/>
    <w:pPr>
      <w:pBdr>
        <w:left w:val="single" w:sz="36" w:space="24" w:color="C0C0C0"/>
      </w:pBdr>
      <w:spacing w:before="120" w:after="120"/>
      <w:ind w:left="360" w:right="1440"/>
      <w:contextualSpacing/>
    </w:pPr>
  </w:style>
  <w:style w:type="paragraph" w:customStyle="1" w:styleId="FeatureExtractSource">
    <w:name w:val="FeatureExtractSource"/>
    <w:rsid w:val="00CC462B"/>
    <w:pPr>
      <w:pBdr>
        <w:left w:val="single" w:sz="36" w:space="24" w:color="C0C0C0"/>
      </w:pBdr>
      <w:ind w:left="360"/>
    </w:pPr>
    <w:rPr>
      <w:snapToGrid w:val="0"/>
      <w:sz w:val="16"/>
      <w:szCs w:val="20"/>
    </w:rPr>
  </w:style>
  <w:style w:type="paragraph" w:customStyle="1" w:styleId="FeatureFigureSource">
    <w:name w:val="FeatureFigureSource"/>
    <w:rsid w:val="00CC462B"/>
    <w:pPr>
      <w:pBdr>
        <w:left w:val="single" w:sz="36" w:space="6" w:color="BFBFBF"/>
      </w:pBdr>
      <w:spacing w:after="240"/>
      <w:contextualSpacing/>
    </w:pPr>
    <w:rPr>
      <w:snapToGrid w:val="0"/>
      <w:sz w:val="20"/>
      <w:szCs w:val="20"/>
    </w:rPr>
  </w:style>
  <w:style w:type="paragraph" w:customStyle="1" w:styleId="FeatureSource">
    <w:name w:val="FeatureSource"/>
    <w:next w:val="Para"/>
    <w:rsid w:val="00CC462B"/>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CC462B"/>
    <w:pPr>
      <w:spacing w:before="120" w:after="120"/>
      <w:ind w:left="720" w:hanging="720"/>
      <w:contextualSpacing/>
    </w:pPr>
    <w:rPr>
      <w:sz w:val="22"/>
      <w:u w:val="none"/>
    </w:rPr>
  </w:style>
  <w:style w:type="paragraph" w:customStyle="1" w:styleId="FeatureH1">
    <w:name w:val="FeatureH1"/>
    <w:next w:val="Normal"/>
    <w:rsid w:val="00CC462B"/>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CC462B"/>
    <w:pPr>
      <w:contextualSpacing w:val="0"/>
    </w:pPr>
    <w:rPr>
      <w:rFonts w:ascii="Times New Roman" w:hAnsi="Times New Roman"/>
    </w:rPr>
  </w:style>
  <w:style w:type="paragraph" w:customStyle="1" w:styleId="FeatureH2">
    <w:name w:val="FeatureH2"/>
    <w:next w:val="Normal"/>
    <w:rsid w:val="00CC462B"/>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CC462B"/>
    <w:pPr>
      <w:spacing w:before="120"/>
    </w:pPr>
    <w:rPr>
      <w:u w:val="single"/>
    </w:rPr>
  </w:style>
  <w:style w:type="paragraph" w:customStyle="1" w:styleId="FeatureH3">
    <w:name w:val="FeatureH3"/>
    <w:next w:val="Normal"/>
    <w:rsid w:val="00CC462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CC462B"/>
    <w:pPr>
      <w:pBdr>
        <w:left w:val="single" w:sz="36" w:space="6" w:color="C0C0C0"/>
      </w:pBdr>
    </w:pPr>
    <w:rPr>
      <w:rFonts w:ascii="Arial" w:hAnsi="Arial"/>
      <w:smallCaps/>
      <w:snapToGrid w:val="0"/>
      <w:u w:val="single"/>
    </w:rPr>
  </w:style>
  <w:style w:type="paragraph" w:customStyle="1" w:styleId="FeatureListBulleted">
    <w:name w:val="FeatureListBulleted"/>
    <w:rsid w:val="00CC462B"/>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CC462B"/>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CC462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CC462B"/>
    <w:pPr>
      <w:pBdr>
        <w:left w:val="single" w:sz="36" w:space="6" w:color="C0C0C0"/>
      </w:pBdr>
    </w:pPr>
    <w:rPr>
      <w:rFonts w:ascii="Arial" w:hAnsi="Arial"/>
      <w:b/>
      <w:snapToGrid w:val="0"/>
      <w:sz w:val="26"/>
      <w:szCs w:val="20"/>
    </w:rPr>
  </w:style>
  <w:style w:type="paragraph" w:customStyle="1" w:styleId="FeatureListNumbered">
    <w:name w:val="FeatureListNumbered"/>
    <w:rsid w:val="00CC462B"/>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CC462B"/>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CC462B"/>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CC462B"/>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CC462B"/>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CC462B"/>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CC462B"/>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CC462B"/>
    <w:pPr>
      <w:pBdr>
        <w:left w:val="single" w:sz="36" w:space="6" w:color="C0C0C0"/>
      </w:pBdr>
      <w:spacing w:after="120"/>
    </w:pPr>
    <w:rPr>
      <w:rFonts w:ascii="Arial" w:hAnsi="Arial"/>
      <w:sz w:val="26"/>
      <w:szCs w:val="20"/>
    </w:rPr>
  </w:style>
  <w:style w:type="paragraph" w:customStyle="1" w:styleId="FeatureRecipeProcedure">
    <w:name w:val="FeatureRecipeProcedure"/>
    <w:rsid w:val="00CC462B"/>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CC462B"/>
    <w:pPr>
      <w:ind w:left="720" w:hanging="288"/>
    </w:pPr>
  </w:style>
  <w:style w:type="paragraph" w:customStyle="1" w:styleId="FeatureRecipeTitle">
    <w:name w:val="FeatureRecipeTitle"/>
    <w:rsid w:val="00CC462B"/>
    <w:pPr>
      <w:pBdr>
        <w:left w:val="single" w:sz="36" w:space="6" w:color="C0C0C0"/>
      </w:pBdr>
    </w:pPr>
    <w:rPr>
      <w:rFonts w:ascii="Arial" w:hAnsi="Arial"/>
      <w:b/>
      <w:sz w:val="20"/>
      <w:szCs w:val="20"/>
      <w:u w:val="single"/>
    </w:rPr>
  </w:style>
  <w:style w:type="paragraph" w:customStyle="1" w:styleId="FeatureRecipeYield">
    <w:name w:val="FeatureRecipeYield"/>
    <w:rsid w:val="00CC462B"/>
    <w:pPr>
      <w:pBdr>
        <w:left w:val="single" w:sz="36" w:space="14" w:color="C0C0C0"/>
      </w:pBdr>
      <w:ind w:left="144"/>
    </w:pPr>
    <w:rPr>
      <w:rFonts w:ascii="Arial" w:hAnsi="Arial"/>
      <w:sz w:val="16"/>
      <w:szCs w:val="20"/>
    </w:rPr>
  </w:style>
  <w:style w:type="paragraph" w:customStyle="1" w:styleId="FeatureReference">
    <w:name w:val="FeatureReference"/>
    <w:qFormat/>
    <w:rsid w:val="00CC462B"/>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CC462B"/>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CC462B"/>
    <w:pPr>
      <w:pBdr>
        <w:left w:val="single" w:sz="36" w:space="17" w:color="C0C0C0"/>
      </w:pBdr>
      <w:ind w:left="216"/>
    </w:pPr>
  </w:style>
  <w:style w:type="paragraph" w:customStyle="1" w:styleId="FeatureRunInPara">
    <w:name w:val="FeatureRunInPara"/>
    <w:basedOn w:val="FeatureListUnmarked"/>
    <w:next w:val="FeatureRunInHead"/>
    <w:rsid w:val="00CC462B"/>
    <w:pPr>
      <w:pBdr>
        <w:left w:val="single" w:sz="36" w:space="6" w:color="C0C0C0"/>
      </w:pBdr>
      <w:spacing w:before="0"/>
      <w:ind w:left="0"/>
    </w:pPr>
  </w:style>
  <w:style w:type="paragraph" w:customStyle="1" w:styleId="FeatureRunInParaSub">
    <w:name w:val="FeatureRunInParaSub"/>
    <w:basedOn w:val="FeatureRunInPara"/>
    <w:next w:val="FeatureRunInHeadSub"/>
    <w:rsid w:val="00CC462B"/>
    <w:pPr>
      <w:pBdr>
        <w:left w:val="single" w:sz="36" w:space="17" w:color="C0C0C0"/>
      </w:pBdr>
      <w:ind w:left="216"/>
      <w:contextualSpacing/>
    </w:pPr>
  </w:style>
  <w:style w:type="paragraph" w:customStyle="1" w:styleId="FeatureSlug">
    <w:name w:val="FeatureSlug"/>
    <w:next w:val="FeaturePara"/>
    <w:qFormat/>
    <w:rsid w:val="00CC462B"/>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CC462B"/>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CC462B"/>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CC462B"/>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CC462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CC462B"/>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CC462B"/>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CC462B"/>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CC462B"/>
    <w:pPr>
      <w:pBdr>
        <w:left w:val="single" w:sz="36" w:space="6" w:color="C0C0C0"/>
      </w:pBdr>
      <w:spacing w:before="120"/>
      <w:ind w:left="0" w:firstLine="0"/>
    </w:pPr>
  </w:style>
  <w:style w:type="paragraph" w:customStyle="1" w:styleId="FigureLabel">
    <w:name w:val="FigureLabel"/>
    <w:rsid w:val="00CC462B"/>
    <w:pPr>
      <w:ind w:left="1440"/>
    </w:pPr>
    <w:rPr>
      <w:rFonts w:ascii="Arial" w:hAnsi="Arial"/>
      <w:sz w:val="20"/>
      <w:szCs w:val="20"/>
    </w:rPr>
  </w:style>
  <w:style w:type="paragraph" w:customStyle="1" w:styleId="FigureSource">
    <w:name w:val="FigureSource"/>
    <w:next w:val="Para"/>
    <w:link w:val="FigureSourceChar"/>
    <w:rsid w:val="00CC462B"/>
    <w:pPr>
      <w:spacing w:after="240"/>
      <w:ind w:left="1440"/>
    </w:pPr>
    <w:rPr>
      <w:rFonts w:ascii="Arial" w:hAnsi="Arial"/>
      <w:sz w:val="22"/>
      <w:szCs w:val="20"/>
    </w:rPr>
  </w:style>
  <w:style w:type="paragraph" w:customStyle="1" w:styleId="FurtherReadingHead">
    <w:name w:val="FurtherReadingHead"/>
    <w:basedOn w:val="BibliographyHead"/>
    <w:next w:val="Para"/>
    <w:rsid w:val="00CC462B"/>
  </w:style>
  <w:style w:type="character" w:customStyle="1" w:styleId="GenusSpecies">
    <w:name w:val="GenusSpecies"/>
    <w:rsid w:val="00CC462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C462B"/>
    <w:pPr>
      <w:spacing w:after="120"/>
      <w:ind w:left="720" w:firstLine="720"/>
    </w:pPr>
    <w:rPr>
      <w:snapToGrid w:val="0"/>
      <w:sz w:val="26"/>
      <w:szCs w:val="20"/>
    </w:rPr>
  </w:style>
  <w:style w:type="paragraph" w:customStyle="1" w:styleId="H3">
    <w:name w:val="H3"/>
    <w:next w:val="Para"/>
    <w:qFormat/>
    <w:rsid w:val="00CC462B"/>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CC462B"/>
    <w:pPr>
      <w:spacing w:before="240"/>
      <w:outlineLvl w:val="9"/>
    </w:pPr>
  </w:style>
  <w:style w:type="paragraph" w:customStyle="1" w:styleId="H4">
    <w:name w:val="H4"/>
    <w:next w:val="Para"/>
    <w:link w:val="H4Char"/>
    <w:rsid w:val="00CC462B"/>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CC462B"/>
  </w:style>
  <w:style w:type="paragraph" w:customStyle="1" w:styleId="GlossaryTitle">
    <w:name w:val="GlossaryTitle"/>
    <w:basedOn w:val="ChapterTitle"/>
    <w:next w:val="Normal"/>
    <w:rsid w:val="00CC462B"/>
    <w:pPr>
      <w:spacing w:before="120" w:after="120"/>
    </w:pPr>
  </w:style>
  <w:style w:type="paragraph" w:customStyle="1" w:styleId="H1">
    <w:name w:val="H1"/>
    <w:next w:val="Para"/>
    <w:qFormat/>
    <w:rsid w:val="00CC462B"/>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CC462B"/>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CC462B"/>
    <w:pPr>
      <w:spacing w:before="240" w:after="120"/>
    </w:pPr>
    <w:rPr>
      <w:rFonts w:ascii="Arial" w:hAnsi="Arial"/>
      <w:snapToGrid w:val="0"/>
      <w:sz w:val="20"/>
      <w:szCs w:val="20"/>
      <w:u w:val="single"/>
    </w:rPr>
  </w:style>
  <w:style w:type="paragraph" w:customStyle="1" w:styleId="Index1">
    <w:name w:val="Index1"/>
    <w:rsid w:val="00CC462B"/>
    <w:pPr>
      <w:widowControl w:val="0"/>
      <w:ind w:left="1800" w:hanging="360"/>
    </w:pPr>
    <w:rPr>
      <w:snapToGrid w:val="0"/>
      <w:sz w:val="26"/>
      <w:szCs w:val="20"/>
    </w:rPr>
  </w:style>
  <w:style w:type="paragraph" w:customStyle="1" w:styleId="Index2">
    <w:name w:val="Index2"/>
    <w:basedOn w:val="Index1"/>
    <w:next w:val="Index1"/>
    <w:rsid w:val="00CC462B"/>
    <w:pPr>
      <w:ind w:left="2520"/>
    </w:pPr>
  </w:style>
  <w:style w:type="paragraph" w:customStyle="1" w:styleId="Index3">
    <w:name w:val="Index3"/>
    <w:basedOn w:val="Index1"/>
    <w:rsid w:val="00CC462B"/>
    <w:pPr>
      <w:ind w:left="3240"/>
    </w:pPr>
  </w:style>
  <w:style w:type="paragraph" w:customStyle="1" w:styleId="IndexLetter">
    <w:name w:val="IndexLetter"/>
    <w:basedOn w:val="H3"/>
    <w:next w:val="Index1"/>
    <w:rsid w:val="00CC462B"/>
  </w:style>
  <w:style w:type="paragraph" w:customStyle="1" w:styleId="IndexNote">
    <w:name w:val="IndexNote"/>
    <w:basedOn w:val="Normal"/>
    <w:rsid w:val="00CC462B"/>
    <w:pPr>
      <w:widowControl w:val="0"/>
      <w:spacing w:before="120" w:after="120"/>
      <w:ind w:left="720" w:firstLine="720"/>
    </w:pPr>
    <w:rPr>
      <w:snapToGrid w:val="0"/>
      <w:sz w:val="26"/>
      <w:szCs w:val="20"/>
    </w:rPr>
  </w:style>
  <w:style w:type="paragraph" w:customStyle="1" w:styleId="IndexTitle">
    <w:name w:val="IndexTitle"/>
    <w:basedOn w:val="H2"/>
    <w:next w:val="IndexNote"/>
    <w:rsid w:val="00CC462B"/>
    <w:pPr>
      <w:spacing w:line="540" w:lineRule="exact"/>
    </w:pPr>
  </w:style>
  <w:style w:type="character" w:customStyle="1" w:styleId="InlineCode">
    <w:name w:val="InlineCode"/>
    <w:rsid w:val="00CC462B"/>
    <w:rPr>
      <w:rFonts w:ascii="Courier New" w:hAnsi="Courier New"/>
      <w:noProof/>
      <w:color w:val="auto"/>
    </w:rPr>
  </w:style>
  <w:style w:type="character" w:customStyle="1" w:styleId="InlineCodeUserInput">
    <w:name w:val="InlineCodeUserInput"/>
    <w:rsid w:val="00CC462B"/>
    <w:rPr>
      <w:rFonts w:ascii="Courier New" w:hAnsi="Courier New"/>
      <w:b/>
      <w:noProof/>
      <w:color w:val="auto"/>
    </w:rPr>
  </w:style>
  <w:style w:type="character" w:customStyle="1" w:styleId="InlineCodeUserInputVariable">
    <w:name w:val="InlineCodeUserInputVariable"/>
    <w:rsid w:val="00CC462B"/>
    <w:rPr>
      <w:rFonts w:ascii="Courier New" w:hAnsi="Courier New"/>
      <w:b/>
      <w:i/>
      <w:noProof/>
      <w:color w:val="auto"/>
    </w:rPr>
  </w:style>
  <w:style w:type="character" w:customStyle="1" w:styleId="InlineCodeVariable">
    <w:name w:val="InlineCodeVariable"/>
    <w:rsid w:val="00CC462B"/>
    <w:rPr>
      <w:rFonts w:ascii="Courier New" w:hAnsi="Courier New"/>
      <w:i/>
      <w:noProof/>
      <w:color w:val="auto"/>
    </w:rPr>
  </w:style>
  <w:style w:type="character" w:customStyle="1" w:styleId="InlineURL">
    <w:name w:val="InlineURL"/>
    <w:rsid w:val="00CC462B"/>
    <w:rPr>
      <w:rFonts w:ascii="Courier New" w:hAnsi="Courier New"/>
      <w:noProof/>
      <w:color w:val="auto"/>
      <w:u w:val="single"/>
    </w:rPr>
  </w:style>
  <w:style w:type="character" w:customStyle="1" w:styleId="InlineEmail">
    <w:name w:val="InlineEmail"/>
    <w:rsid w:val="00CC462B"/>
    <w:rPr>
      <w:rFonts w:ascii="Courier New" w:hAnsi="Courier New"/>
      <w:noProof/>
      <w:color w:val="auto"/>
      <w:u w:val="double"/>
    </w:rPr>
  </w:style>
  <w:style w:type="paragraph" w:customStyle="1" w:styleId="IntroductionTitle">
    <w:name w:val="IntroductionTitle"/>
    <w:basedOn w:val="ChapterTitle"/>
    <w:next w:val="Para"/>
    <w:rsid w:val="00CC462B"/>
    <w:pPr>
      <w:spacing w:before="120" w:after="120"/>
    </w:pPr>
  </w:style>
  <w:style w:type="paragraph" w:customStyle="1" w:styleId="KeyConceptsHead">
    <w:name w:val="KeyConceptsHead"/>
    <w:basedOn w:val="BibliographyHead"/>
    <w:next w:val="Para"/>
    <w:rsid w:val="00CC462B"/>
  </w:style>
  <w:style w:type="character" w:customStyle="1" w:styleId="KeyTerm">
    <w:name w:val="KeyTerm"/>
    <w:rsid w:val="00CC462B"/>
    <w:rPr>
      <w:i/>
      <w:color w:val="auto"/>
      <w:bdr w:val="none" w:sz="0" w:space="0" w:color="auto"/>
      <w:shd w:val="clear" w:color="auto" w:fill="DBE5F1"/>
    </w:rPr>
  </w:style>
  <w:style w:type="paragraph" w:customStyle="1" w:styleId="KeyTermsHead">
    <w:name w:val="KeyTermsHead"/>
    <w:basedOn w:val="Normal"/>
    <w:next w:val="Normal"/>
    <w:rsid w:val="00CC462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C462B"/>
    <w:pPr>
      <w:spacing w:before="240" w:after="240"/>
      <w:ind w:left="1440" w:right="720" w:hanging="720"/>
    </w:pPr>
    <w:rPr>
      <w:szCs w:val="20"/>
    </w:rPr>
  </w:style>
  <w:style w:type="paragraph" w:styleId="ListBullet">
    <w:name w:val="List Bullet"/>
    <w:rsid w:val="00CC462B"/>
    <w:rPr>
      <w:szCs w:val="20"/>
    </w:rPr>
  </w:style>
  <w:style w:type="paragraph" w:customStyle="1" w:styleId="ColorfulList-Accent11">
    <w:name w:val="Colorful List - Accent 11"/>
    <w:basedOn w:val="Normal"/>
    <w:qFormat/>
    <w:rsid w:val="00CC462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C462B"/>
    <w:pPr>
      <w:numPr>
        <w:numId w:val="5"/>
      </w:numPr>
      <w:spacing w:before="120" w:after="120"/>
      <w:contextualSpacing/>
    </w:pPr>
    <w:rPr>
      <w:snapToGrid w:val="0"/>
      <w:sz w:val="26"/>
      <w:szCs w:val="20"/>
    </w:rPr>
  </w:style>
  <w:style w:type="paragraph" w:customStyle="1" w:styleId="ListBulletedSub">
    <w:name w:val="ListBulletedSub"/>
    <w:link w:val="ListBulletedSubChar"/>
    <w:rsid w:val="00CC462B"/>
    <w:pPr>
      <w:numPr>
        <w:numId w:val="6"/>
      </w:numPr>
      <w:spacing w:before="120" w:after="120"/>
      <w:contextualSpacing/>
    </w:pPr>
    <w:rPr>
      <w:snapToGrid w:val="0"/>
      <w:sz w:val="26"/>
      <w:szCs w:val="20"/>
    </w:rPr>
  </w:style>
  <w:style w:type="paragraph" w:customStyle="1" w:styleId="ListBulletedSub2">
    <w:name w:val="ListBulletedSub2"/>
    <w:basedOn w:val="ListBulletedSub"/>
    <w:rsid w:val="00CC462B"/>
    <w:pPr>
      <w:numPr>
        <w:numId w:val="7"/>
      </w:numPr>
    </w:pPr>
  </w:style>
  <w:style w:type="paragraph" w:customStyle="1" w:styleId="ListCheck">
    <w:name w:val="ListCheck"/>
    <w:rsid w:val="00CC462B"/>
    <w:pPr>
      <w:numPr>
        <w:numId w:val="8"/>
      </w:numPr>
      <w:spacing w:before="120" w:after="120"/>
      <w:contextualSpacing/>
    </w:pPr>
    <w:rPr>
      <w:snapToGrid w:val="0"/>
      <w:sz w:val="26"/>
      <w:szCs w:val="20"/>
    </w:rPr>
  </w:style>
  <w:style w:type="paragraph" w:customStyle="1" w:styleId="ListCheckSub">
    <w:name w:val="ListCheckSub"/>
    <w:basedOn w:val="ListCheck"/>
    <w:rsid w:val="00CC462B"/>
    <w:pPr>
      <w:numPr>
        <w:numId w:val="9"/>
      </w:numPr>
    </w:pPr>
  </w:style>
  <w:style w:type="paragraph" w:customStyle="1" w:styleId="ListHead">
    <w:name w:val="ListHead"/>
    <w:rsid w:val="00CC462B"/>
    <w:pPr>
      <w:ind w:left="1440"/>
    </w:pPr>
    <w:rPr>
      <w:b/>
      <w:sz w:val="26"/>
      <w:szCs w:val="20"/>
    </w:rPr>
  </w:style>
  <w:style w:type="paragraph" w:customStyle="1" w:styleId="ListNumbered">
    <w:name w:val="ListNumbered"/>
    <w:qFormat/>
    <w:rsid w:val="00CC462B"/>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CC462B"/>
    <w:pPr>
      <w:ind w:left="2520"/>
    </w:pPr>
  </w:style>
  <w:style w:type="paragraph" w:customStyle="1" w:styleId="ListNumberedSub2">
    <w:name w:val="ListNumberedSub2"/>
    <w:basedOn w:val="ListNumberedSub"/>
    <w:rsid w:val="00CC462B"/>
    <w:pPr>
      <w:ind w:left="3240"/>
    </w:pPr>
  </w:style>
  <w:style w:type="paragraph" w:customStyle="1" w:styleId="ListNumberedSub3">
    <w:name w:val="ListNumberedSub3"/>
    <w:rsid w:val="00CC462B"/>
    <w:pPr>
      <w:spacing w:before="120" w:after="120"/>
      <w:ind w:left="3960" w:hanging="360"/>
      <w:contextualSpacing/>
    </w:pPr>
    <w:rPr>
      <w:sz w:val="26"/>
      <w:szCs w:val="20"/>
    </w:rPr>
  </w:style>
  <w:style w:type="paragraph" w:customStyle="1" w:styleId="ListPara">
    <w:name w:val="ListPara"/>
    <w:basedOn w:val="Normal"/>
    <w:rsid w:val="00CC462B"/>
    <w:pPr>
      <w:widowControl w:val="0"/>
      <w:ind w:left="1800" w:firstLine="360"/>
    </w:pPr>
    <w:rPr>
      <w:snapToGrid w:val="0"/>
      <w:sz w:val="26"/>
      <w:szCs w:val="20"/>
    </w:rPr>
  </w:style>
  <w:style w:type="paragraph" w:customStyle="1" w:styleId="ListParaSub">
    <w:name w:val="ListParaSub"/>
    <w:basedOn w:val="ListPara"/>
    <w:rsid w:val="00CC462B"/>
    <w:pPr>
      <w:spacing w:line="260" w:lineRule="exact"/>
      <w:ind w:left="2520"/>
    </w:pPr>
  </w:style>
  <w:style w:type="paragraph" w:customStyle="1" w:styleId="ListParaSub2">
    <w:name w:val="ListParaSub2"/>
    <w:basedOn w:val="ListParaSub"/>
    <w:rsid w:val="00CC462B"/>
    <w:pPr>
      <w:ind w:left="3240"/>
    </w:pPr>
  </w:style>
  <w:style w:type="paragraph" w:customStyle="1" w:styleId="ListUnmarked">
    <w:name w:val="ListUnmarked"/>
    <w:qFormat/>
    <w:rsid w:val="00CC462B"/>
    <w:pPr>
      <w:spacing w:before="60" w:after="60"/>
      <w:ind w:left="1728"/>
    </w:pPr>
    <w:rPr>
      <w:sz w:val="26"/>
      <w:szCs w:val="20"/>
    </w:rPr>
  </w:style>
  <w:style w:type="paragraph" w:customStyle="1" w:styleId="ListUnmarkedSub">
    <w:name w:val="ListUnmarkedSub"/>
    <w:rsid w:val="00CC462B"/>
    <w:pPr>
      <w:spacing w:before="60" w:after="60"/>
      <w:ind w:left="2160"/>
    </w:pPr>
    <w:rPr>
      <w:sz w:val="26"/>
      <w:szCs w:val="20"/>
    </w:rPr>
  </w:style>
  <w:style w:type="paragraph" w:customStyle="1" w:styleId="ListUnmarkedSub2">
    <w:name w:val="ListUnmarkedSub2"/>
    <w:basedOn w:val="ListUnmarkedSub"/>
    <w:rsid w:val="00CC462B"/>
    <w:pPr>
      <w:ind w:left="2880"/>
    </w:pPr>
  </w:style>
  <w:style w:type="paragraph" w:customStyle="1" w:styleId="ListWhere">
    <w:name w:val="ListWhere"/>
    <w:rsid w:val="00CC462B"/>
    <w:pPr>
      <w:spacing w:before="120" w:after="120"/>
      <w:ind w:left="2160"/>
      <w:contextualSpacing/>
    </w:pPr>
    <w:rPr>
      <w:snapToGrid w:val="0"/>
      <w:sz w:val="26"/>
      <w:szCs w:val="20"/>
    </w:rPr>
  </w:style>
  <w:style w:type="paragraph" w:customStyle="1" w:styleId="MatterTitle">
    <w:name w:val="MatterTitle"/>
    <w:next w:val="Para"/>
    <w:rsid w:val="00CC462B"/>
    <w:pPr>
      <w:spacing w:before="120" w:after="120"/>
    </w:pPr>
    <w:rPr>
      <w:rFonts w:ascii="Arial" w:hAnsi="Arial"/>
      <w:b/>
      <w:smallCaps/>
      <w:snapToGrid w:val="0"/>
      <w:color w:val="000000"/>
      <w:sz w:val="60"/>
      <w:szCs w:val="60"/>
    </w:rPr>
  </w:style>
  <w:style w:type="character" w:customStyle="1" w:styleId="MenuArrow">
    <w:name w:val="MenuArrow"/>
    <w:rsid w:val="00CC462B"/>
    <w:rPr>
      <w:rFonts w:ascii="Wingdings" w:hAnsi="Wingdings"/>
    </w:rPr>
  </w:style>
  <w:style w:type="paragraph" w:customStyle="1" w:styleId="OnlineReference">
    <w:name w:val="OnlineReference"/>
    <w:qFormat/>
    <w:rsid w:val="00CC462B"/>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CC462B"/>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CC462B"/>
    <w:pPr>
      <w:numPr>
        <w:numId w:val="10"/>
      </w:numPr>
      <w:spacing w:before="120" w:after="120"/>
      <w:contextualSpacing/>
    </w:pPr>
    <w:rPr>
      <w:snapToGrid w:val="0"/>
      <w:sz w:val="26"/>
      <w:szCs w:val="20"/>
    </w:rPr>
  </w:style>
  <w:style w:type="paragraph" w:customStyle="1" w:styleId="ParaNumbered">
    <w:name w:val="ParaNumbered"/>
    <w:rsid w:val="00CC462B"/>
    <w:pPr>
      <w:spacing w:after="120"/>
      <w:ind w:left="720" w:firstLine="720"/>
    </w:pPr>
    <w:rPr>
      <w:snapToGrid w:val="0"/>
      <w:sz w:val="26"/>
      <w:szCs w:val="20"/>
    </w:rPr>
  </w:style>
  <w:style w:type="paragraph" w:customStyle="1" w:styleId="PartFeaturingList">
    <w:name w:val="PartFeaturingList"/>
    <w:basedOn w:val="ChapterFeaturingList"/>
    <w:rsid w:val="00CC462B"/>
  </w:style>
  <w:style w:type="paragraph" w:customStyle="1" w:styleId="PartIntroductionPara">
    <w:name w:val="PartIntroductionPara"/>
    <w:rsid w:val="00CC462B"/>
    <w:pPr>
      <w:spacing w:after="120"/>
      <w:ind w:left="720" w:firstLine="720"/>
    </w:pPr>
    <w:rPr>
      <w:sz w:val="26"/>
      <w:szCs w:val="20"/>
    </w:rPr>
  </w:style>
  <w:style w:type="paragraph" w:customStyle="1" w:styleId="PartTitle">
    <w:name w:val="PartTitle"/>
    <w:basedOn w:val="ChapterTitle"/>
    <w:rsid w:val="00CC462B"/>
    <w:pPr>
      <w:widowControl w:val="0"/>
      <w:pBdr>
        <w:bottom w:val="single" w:sz="4" w:space="1" w:color="auto"/>
      </w:pBdr>
    </w:pPr>
  </w:style>
  <w:style w:type="paragraph" w:customStyle="1" w:styleId="PoetryPara">
    <w:name w:val="PoetryPara"/>
    <w:next w:val="Normal"/>
    <w:rsid w:val="00CC462B"/>
    <w:pPr>
      <w:spacing w:before="360" w:after="60"/>
      <w:ind w:left="2160"/>
      <w:contextualSpacing/>
    </w:pPr>
    <w:rPr>
      <w:snapToGrid w:val="0"/>
      <w:sz w:val="22"/>
      <w:szCs w:val="20"/>
    </w:rPr>
  </w:style>
  <w:style w:type="paragraph" w:customStyle="1" w:styleId="PoetryContinued">
    <w:name w:val="PoetryContinued"/>
    <w:basedOn w:val="PoetryPara"/>
    <w:qFormat/>
    <w:rsid w:val="00CC462B"/>
    <w:pPr>
      <w:spacing w:before="0"/>
      <w:contextualSpacing w:val="0"/>
    </w:pPr>
  </w:style>
  <w:style w:type="paragraph" w:customStyle="1" w:styleId="PoetrySource">
    <w:name w:val="PoetrySource"/>
    <w:rsid w:val="00CC462B"/>
    <w:pPr>
      <w:ind w:left="2880"/>
    </w:pPr>
    <w:rPr>
      <w:snapToGrid w:val="0"/>
      <w:sz w:val="18"/>
      <w:szCs w:val="20"/>
    </w:rPr>
  </w:style>
  <w:style w:type="paragraph" w:customStyle="1" w:styleId="PoetryTitle">
    <w:name w:val="PoetryTitle"/>
    <w:basedOn w:val="PoetryPara"/>
    <w:next w:val="PoetryPara"/>
    <w:rsid w:val="00CC462B"/>
    <w:rPr>
      <w:b/>
      <w:sz w:val="24"/>
    </w:rPr>
  </w:style>
  <w:style w:type="paragraph" w:customStyle="1" w:styleId="PrefaceTitle">
    <w:name w:val="PrefaceTitle"/>
    <w:next w:val="Para"/>
    <w:rsid w:val="00CC462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CC462B"/>
  </w:style>
  <w:style w:type="character" w:customStyle="1" w:styleId="QueryInline">
    <w:name w:val="QueryInline"/>
    <w:rsid w:val="00CC462B"/>
    <w:rPr>
      <w:bdr w:val="none" w:sz="0" w:space="0" w:color="auto"/>
      <w:shd w:val="clear" w:color="auto" w:fill="FFCC99"/>
    </w:rPr>
  </w:style>
  <w:style w:type="paragraph" w:customStyle="1" w:styleId="QueryPara">
    <w:name w:val="QueryPara"/>
    <w:rsid w:val="00CC462B"/>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CC462B"/>
  </w:style>
  <w:style w:type="paragraph" w:customStyle="1" w:styleId="QuestionsHead">
    <w:name w:val="QuestionsHead"/>
    <w:basedOn w:val="BibliographyHead"/>
    <w:next w:val="Para"/>
    <w:rsid w:val="00CC462B"/>
  </w:style>
  <w:style w:type="paragraph" w:customStyle="1" w:styleId="QuoteSource">
    <w:name w:val="QuoteSource"/>
    <w:basedOn w:val="Normal"/>
    <w:rsid w:val="00CC462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C462B"/>
    <w:rPr>
      <w:i w:val="0"/>
      <w:sz w:val="24"/>
    </w:rPr>
  </w:style>
  <w:style w:type="paragraph" w:customStyle="1" w:styleId="RecipeFootnote">
    <w:name w:val="RecipeFootnote"/>
    <w:basedOn w:val="Normal"/>
    <w:rsid w:val="00CC462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C462B"/>
    <w:pPr>
      <w:spacing w:before="240"/>
      <w:ind w:left="720"/>
    </w:pPr>
    <w:rPr>
      <w:rFonts w:ascii="Arial" w:hAnsi="Arial"/>
      <w:b/>
      <w:snapToGrid w:val="0"/>
      <w:sz w:val="26"/>
      <w:szCs w:val="20"/>
    </w:rPr>
  </w:style>
  <w:style w:type="paragraph" w:customStyle="1" w:styleId="RecipeIngredientList">
    <w:name w:val="RecipeIngredientList"/>
    <w:basedOn w:val="Normal"/>
    <w:rsid w:val="00CC462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C462B"/>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CC462B"/>
    <w:rPr>
      <w:rFonts w:ascii="Arial" w:hAnsi="Arial"/>
      <w:snapToGrid w:val="0"/>
      <w:sz w:val="26"/>
      <w:szCs w:val="20"/>
    </w:rPr>
  </w:style>
  <w:style w:type="paragraph" w:customStyle="1" w:styleId="RecipeNutritionInfo">
    <w:name w:val="RecipeNutritionInfo"/>
    <w:basedOn w:val="Normal"/>
    <w:rsid w:val="00CC462B"/>
    <w:pPr>
      <w:spacing w:before="120" w:after="120"/>
      <w:ind w:left="720"/>
      <w:contextualSpacing/>
    </w:pPr>
    <w:rPr>
      <w:rFonts w:ascii="Arial" w:hAnsi="Arial"/>
      <w:snapToGrid w:val="0"/>
      <w:sz w:val="22"/>
      <w:szCs w:val="20"/>
    </w:rPr>
  </w:style>
  <w:style w:type="paragraph" w:customStyle="1" w:styleId="RecipePercentage">
    <w:name w:val="RecipePercentage"/>
    <w:rsid w:val="00CC462B"/>
    <w:rPr>
      <w:rFonts w:ascii="Arial" w:hAnsi="Arial"/>
      <w:snapToGrid w:val="0"/>
      <w:sz w:val="26"/>
      <w:szCs w:val="20"/>
    </w:rPr>
  </w:style>
  <w:style w:type="paragraph" w:customStyle="1" w:styleId="RecipeProcedure">
    <w:name w:val="RecipeProcedure"/>
    <w:rsid w:val="00CC462B"/>
    <w:pPr>
      <w:spacing w:before="120" w:after="120"/>
      <w:ind w:left="1800" w:hanging="720"/>
    </w:pPr>
    <w:rPr>
      <w:rFonts w:ascii="Arial" w:hAnsi="Arial"/>
      <w:snapToGrid w:val="0"/>
      <w:sz w:val="26"/>
      <w:szCs w:val="20"/>
    </w:rPr>
  </w:style>
  <w:style w:type="paragraph" w:customStyle="1" w:styleId="RecipeProcedureHead">
    <w:name w:val="RecipeProcedureHead"/>
    <w:rsid w:val="00CC462B"/>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CC462B"/>
    <w:pPr>
      <w:ind w:left="720"/>
    </w:pPr>
    <w:rPr>
      <w:rFonts w:ascii="Arial" w:hAnsi="Arial"/>
      <w:b/>
      <w:smallCaps/>
      <w:snapToGrid w:val="0"/>
      <w:sz w:val="32"/>
      <w:szCs w:val="20"/>
      <w:u w:val="single"/>
    </w:rPr>
  </w:style>
  <w:style w:type="paragraph" w:customStyle="1" w:styleId="RecipeTableHead">
    <w:name w:val="RecipeTableHead"/>
    <w:rsid w:val="00CC462B"/>
    <w:rPr>
      <w:rFonts w:ascii="Arial" w:hAnsi="Arial"/>
      <w:b/>
      <w:smallCaps/>
      <w:snapToGrid w:val="0"/>
      <w:sz w:val="26"/>
      <w:szCs w:val="20"/>
    </w:rPr>
  </w:style>
  <w:style w:type="paragraph" w:customStyle="1" w:styleId="RecipeTime">
    <w:name w:val="RecipeTime"/>
    <w:rsid w:val="00CC462B"/>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CC462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CC462B"/>
    <w:pPr>
      <w:ind w:left="720"/>
    </w:pPr>
    <w:rPr>
      <w:rFonts w:ascii="Arial" w:hAnsi="Arial"/>
      <w:b/>
      <w:i/>
      <w:smallCaps/>
      <w:snapToGrid w:val="0"/>
      <w:sz w:val="36"/>
      <w:szCs w:val="40"/>
    </w:rPr>
  </w:style>
  <w:style w:type="paragraph" w:customStyle="1" w:styleId="RecipeUSMeasure">
    <w:name w:val="RecipeUSMeasure"/>
    <w:rsid w:val="00CC462B"/>
    <w:rPr>
      <w:rFonts w:ascii="Arial" w:hAnsi="Arial"/>
      <w:snapToGrid w:val="0"/>
      <w:sz w:val="26"/>
      <w:szCs w:val="20"/>
    </w:rPr>
  </w:style>
  <w:style w:type="paragraph" w:customStyle="1" w:styleId="RecipeVariationPara">
    <w:name w:val="RecipeVariationPara"/>
    <w:basedOn w:val="RecipeTime"/>
    <w:rsid w:val="00CC462B"/>
    <w:rPr>
      <w:i w:val="0"/>
      <w:sz w:val="24"/>
      <w:u w:val="single"/>
    </w:rPr>
  </w:style>
  <w:style w:type="paragraph" w:customStyle="1" w:styleId="RecipeVariationHead">
    <w:name w:val="RecipeVariationHead"/>
    <w:rsid w:val="00CC462B"/>
    <w:pPr>
      <w:spacing w:before="60" w:after="60"/>
      <w:ind w:left="720"/>
    </w:pPr>
    <w:rPr>
      <w:rFonts w:ascii="Arial" w:hAnsi="Arial"/>
      <w:b/>
      <w:snapToGrid w:val="0"/>
      <w:sz w:val="22"/>
      <w:szCs w:val="20"/>
      <w:u w:val="single"/>
    </w:rPr>
  </w:style>
  <w:style w:type="paragraph" w:customStyle="1" w:styleId="RecipeNoteHead">
    <w:name w:val="RecipeNoteHead"/>
    <w:rsid w:val="00CC462B"/>
    <w:pPr>
      <w:spacing w:before="60" w:after="60"/>
      <w:ind w:left="720"/>
    </w:pPr>
    <w:rPr>
      <w:rFonts w:ascii="Arial" w:hAnsi="Arial"/>
      <w:b/>
      <w:snapToGrid w:val="0"/>
      <w:sz w:val="20"/>
      <w:szCs w:val="20"/>
    </w:rPr>
  </w:style>
  <w:style w:type="paragraph" w:customStyle="1" w:styleId="RecipeNotePara">
    <w:name w:val="RecipeNotePara"/>
    <w:basedOn w:val="RecipeTime"/>
    <w:rsid w:val="00CC462B"/>
    <w:rPr>
      <w:i w:val="0"/>
      <w:sz w:val="24"/>
      <w:u w:val="single"/>
    </w:rPr>
  </w:style>
  <w:style w:type="paragraph" w:customStyle="1" w:styleId="RecipeYield">
    <w:name w:val="RecipeYield"/>
    <w:rsid w:val="00CC462B"/>
    <w:pPr>
      <w:ind w:left="720"/>
    </w:pPr>
    <w:rPr>
      <w:rFonts w:ascii="Arial" w:hAnsi="Arial"/>
      <w:snapToGrid w:val="0"/>
      <w:sz w:val="20"/>
      <w:szCs w:val="20"/>
    </w:rPr>
  </w:style>
  <w:style w:type="paragraph" w:customStyle="1" w:styleId="Reference">
    <w:name w:val="Reference"/>
    <w:basedOn w:val="Normal"/>
    <w:rsid w:val="00CC462B"/>
    <w:pPr>
      <w:spacing w:before="120" w:after="120"/>
      <w:ind w:left="720" w:hanging="720"/>
    </w:pPr>
    <w:rPr>
      <w:szCs w:val="20"/>
    </w:rPr>
  </w:style>
  <w:style w:type="paragraph" w:customStyle="1" w:styleId="ReferenceAnnotation">
    <w:name w:val="ReferenceAnnotation"/>
    <w:basedOn w:val="Reference"/>
    <w:rsid w:val="00CC462B"/>
    <w:pPr>
      <w:spacing w:before="0" w:after="0"/>
      <w:ind w:firstLine="0"/>
    </w:pPr>
    <w:rPr>
      <w:snapToGrid w:val="0"/>
    </w:rPr>
  </w:style>
  <w:style w:type="paragraph" w:customStyle="1" w:styleId="ReferencesHead">
    <w:name w:val="ReferencesHead"/>
    <w:basedOn w:val="BibliographyHead"/>
    <w:next w:val="Reference"/>
    <w:rsid w:val="00CC462B"/>
  </w:style>
  <w:style w:type="paragraph" w:customStyle="1" w:styleId="ReferenceTitle">
    <w:name w:val="ReferenceTitle"/>
    <w:basedOn w:val="MatterTitle"/>
    <w:next w:val="Reference"/>
    <w:rsid w:val="00CC462B"/>
  </w:style>
  <w:style w:type="paragraph" w:customStyle="1" w:styleId="ReviewHead">
    <w:name w:val="ReviewHead"/>
    <w:basedOn w:val="BibliographyHead"/>
    <w:next w:val="Para"/>
    <w:rsid w:val="00CC462B"/>
  </w:style>
  <w:style w:type="paragraph" w:customStyle="1" w:styleId="RunInHead">
    <w:name w:val="RunInHead"/>
    <w:next w:val="Normal"/>
    <w:rsid w:val="00CC462B"/>
    <w:pPr>
      <w:spacing w:before="240"/>
      <w:ind w:left="1440"/>
    </w:pPr>
    <w:rPr>
      <w:rFonts w:ascii="Arial" w:hAnsi="Arial"/>
      <w:b/>
      <w:sz w:val="26"/>
      <w:szCs w:val="20"/>
    </w:rPr>
  </w:style>
  <w:style w:type="paragraph" w:customStyle="1" w:styleId="RunInHeadSub">
    <w:name w:val="RunInHeadSub"/>
    <w:basedOn w:val="RunInHead"/>
    <w:next w:val="Normal"/>
    <w:rsid w:val="00CC462B"/>
    <w:pPr>
      <w:ind w:left="2160"/>
    </w:pPr>
    <w:rPr>
      <w:snapToGrid w:val="0"/>
    </w:rPr>
  </w:style>
  <w:style w:type="paragraph" w:customStyle="1" w:styleId="RunInPara">
    <w:name w:val="RunInPara"/>
    <w:basedOn w:val="Normal"/>
    <w:link w:val="RunInParaChar"/>
    <w:rsid w:val="00CC462B"/>
    <w:pPr>
      <w:widowControl w:val="0"/>
      <w:spacing w:after="120"/>
      <w:ind w:left="1440"/>
    </w:pPr>
    <w:rPr>
      <w:snapToGrid w:val="0"/>
      <w:szCs w:val="20"/>
    </w:rPr>
  </w:style>
  <w:style w:type="paragraph" w:customStyle="1" w:styleId="RunInParaSub">
    <w:name w:val="RunInParaSub"/>
    <w:basedOn w:val="RunInPara"/>
    <w:rsid w:val="00CC462B"/>
    <w:pPr>
      <w:ind w:left="2160"/>
    </w:pPr>
  </w:style>
  <w:style w:type="paragraph" w:styleId="Salutation">
    <w:name w:val="Salutation"/>
    <w:next w:val="Normal"/>
    <w:link w:val="SalutationChar"/>
    <w:rsid w:val="00CC462B"/>
    <w:rPr>
      <w:szCs w:val="20"/>
    </w:rPr>
  </w:style>
  <w:style w:type="paragraph" w:customStyle="1" w:styleId="SectionTitle">
    <w:name w:val="SectionTitle"/>
    <w:basedOn w:val="ChapterTitle"/>
    <w:next w:val="ChapterTitle"/>
    <w:rsid w:val="00CC462B"/>
    <w:pPr>
      <w:pBdr>
        <w:bottom w:val="single" w:sz="4" w:space="1" w:color="auto"/>
      </w:pBdr>
    </w:pPr>
  </w:style>
  <w:style w:type="paragraph" w:customStyle="1" w:styleId="Series">
    <w:name w:val="Series"/>
    <w:rsid w:val="00CC462B"/>
    <w:pPr>
      <w:ind w:left="720"/>
    </w:pPr>
    <w:rPr>
      <w:szCs w:val="20"/>
    </w:rPr>
  </w:style>
  <w:style w:type="paragraph" w:customStyle="1" w:styleId="SignatureLine">
    <w:name w:val="SignatureLine"/>
    <w:qFormat/>
    <w:rsid w:val="00CC462B"/>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CC462B"/>
    <w:pPr>
      <w:spacing w:before="360" w:after="360"/>
      <w:ind w:left="1440"/>
    </w:pPr>
    <w:rPr>
      <w:rFonts w:ascii="Arial" w:hAnsi="Arial"/>
      <w:b/>
      <w:szCs w:val="20"/>
    </w:rPr>
  </w:style>
  <w:style w:type="character" w:customStyle="1" w:styleId="Subscript">
    <w:name w:val="Subscript"/>
    <w:rsid w:val="00CC462B"/>
    <w:rPr>
      <w:vertAlign w:val="subscript"/>
    </w:rPr>
  </w:style>
  <w:style w:type="paragraph" w:styleId="Subtitle">
    <w:name w:val="Subtitle"/>
    <w:basedOn w:val="Normal"/>
    <w:link w:val="SubtitleChar"/>
    <w:qFormat/>
    <w:rsid w:val="00CC462B"/>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CC462B"/>
  </w:style>
  <w:style w:type="character" w:customStyle="1" w:styleId="Superscript">
    <w:name w:val="Superscript"/>
    <w:rsid w:val="00CC462B"/>
    <w:rPr>
      <w:vertAlign w:val="superscript"/>
    </w:rPr>
  </w:style>
  <w:style w:type="paragraph" w:customStyle="1" w:styleId="SupplementInstruction">
    <w:name w:val="SupplementInstruction"/>
    <w:rsid w:val="00CC462B"/>
    <w:pPr>
      <w:spacing w:before="120" w:after="120"/>
      <w:ind w:left="720"/>
    </w:pPr>
    <w:rPr>
      <w:i/>
      <w:sz w:val="26"/>
      <w:szCs w:val="20"/>
    </w:rPr>
  </w:style>
  <w:style w:type="paragraph" w:customStyle="1" w:styleId="TableCaption">
    <w:name w:val="TableCaption"/>
    <w:basedOn w:val="Slug"/>
    <w:qFormat/>
    <w:rsid w:val="00CC462B"/>
    <w:pPr>
      <w:keepNext/>
      <w:widowControl w:val="0"/>
      <w:spacing w:before="240" w:after="120"/>
      <w:ind w:left="0"/>
    </w:pPr>
    <w:rPr>
      <w:snapToGrid w:val="0"/>
    </w:rPr>
  </w:style>
  <w:style w:type="paragraph" w:customStyle="1" w:styleId="TableEntry">
    <w:name w:val="TableEntry"/>
    <w:qFormat/>
    <w:rsid w:val="00CC462B"/>
    <w:pPr>
      <w:spacing w:after="60"/>
    </w:pPr>
    <w:rPr>
      <w:rFonts w:ascii="Arial" w:hAnsi="Arial"/>
      <w:sz w:val="22"/>
      <w:szCs w:val="20"/>
    </w:rPr>
  </w:style>
  <w:style w:type="paragraph" w:customStyle="1" w:styleId="TableFootnote">
    <w:name w:val="TableFootnote"/>
    <w:rsid w:val="00CC462B"/>
    <w:pPr>
      <w:spacing w:after="240"/>
      <w:ind w:left="1440"/>
      <w:contextualSpacing/>
    </w:pPr>
    <w:rPr>
      <w:rFonts w:ascii="Arial" w:hAnsi="Arial"/>
      <w:sz w:val="18"/>
      <w:szCs w:val="20"/>
    </w:rPr>
  </w:style>
  <w:style w:type="paragraph" w:customStyle="1" w:styleId="TableHead">
    <w:name w:val="TableHead"/>
    <w:qFormat/>
    <w:rsid w:val="00CC462B"/>
    <w:pPr>
      <w:keepNext/>
    </w:pPr>
    <w:rPr>
      <w:rFonts w:ascii="Arial" w:hAnsi="Arial"/>
      <w:b/>
      <w:sz w:val="22"/>
      <w:szCs w:val="20"/>
    </w:rPr>
  </w:style>
  <w:style w:type="paragraph" w:customStyle="1" w:styleId="TableSource">
    <w:name w:val="TableSource"/>
    <w:next w:val="Normal"/>
    <w:rsid w:val="00CC462B"/>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CC462B"/>
    <w:pPr>
      <w:widowControl w:val="0"/>
    </w:pPr>
    <w:rPr>
      <w:snapToGrid w:val="0"/>
      <w:sz w:val="26"/>
      <w:szCs w:val="20"/>
    </w:rPr>
  </w:style>
  <w:style w:type="paragraph" w:customStyle="1" w:styleId="TabularEntrySub">
    <w:name w:val="TabularEntrySub"/>
    <w:basedOn w:val="TabularEntry"/>
    <w:rsid w:val="00CC462B"/>
    <w:pPr>
      <w:ind w:left="360"/>
    </w:pPr>
  </w:style>
  <w:style w:type="paragraph" w:customStyle="1" w:styleId="TabularHead">
    <w:name w:val="TabularHead"/>
    <w:qFormat/>
    <w:rsid w:val="00CC462B"/>
    <w:pPr>
      <w:spacing w:line="276" w:lineRule="auto"/>
    </w:pPr>
    <w:rPr>
      <w:b/>
      <w:snapToGrid w:val="0"/>
      <w:sz w:val="26"/>
      <w:szCs w:val="20"/>
    </w:rPr>
  </w:style>
  <w:style w:type="paragraph" w:customStyle="1" w:styleId="TextBreak">
    <w:name w:val="TextBreak"/>
    <w:next w:val="Para"/>
    <w:rsid w:val="00CC462B"/>
    <w:pPr>
      <w:jc w:val="center"/>
    </w:pPr>
    <w:rPr>
      <w:rFonts w:ascii="Arial" w:hAnsi="Arial"/>
      <w:b/>
      <w:snapToGrid w:val="0"/>
      <w:szCs w:val="20"/>
    </w:rPr>
  </w:style>
  <w:style w:type="paragraph" w:customStyle="1" w:styleId="TOCTitle">
    <w:name w:val="TOCTitle"/>
    <w:next w:val="Para"/>
    <w:rsid w:val="00CC462B"/>
    <w:pPr>
      <w:spacing w:before="120" w:after="120"/>
    </w:pPr>
    <w:rPr>
      <w:rFonts w:ascii="Arial" w:hAnsi="Arial"/>
      <w:b/>
      <w:smallCaps/>
      <w:snapToGrid w:val="0"/>
      <w:color w:val="000000"/>
      <w:sz w:val="60"/>
      <w:szCs w:val="60"/>
    </w:rPr>
  </w:style>
  <w:style w:type="character" w:customStyle="1" w:styleId="UserInput">
    <w:name w:val="UserInput"/>
    <w:rsid w:val="00CC462B"/>
    <w:rPr>
      <w:b/>
    </w:rPr>
  </w:style>
  <w:style w:type="character" w:customStyle="1" w:styleId="UserInputVariable">
    <w:name w:val="UserInputVariable"/>
    <w:rsid w:val="00CC462B"/>
    <w:rPr>
      <w:b/>
      <w:i/>
    </w:rPr>
  </w:style>
  <w:style w:type="character" w:customStyle="1" w:styleId="Variable">
    <w:name w:val="Variable"/>
    <w:rsid w:val="00CC462B"/>
    <w:rPr>
      <w:i/>
    </w:rPr>
  </w:style>
  <w:style w:type="character" w:customStyle="1" w:styleId="WileyBold">
    <w:name w:val="WileyBold"/>
    <w:rsid w:val="00CC462B"/>
    <w:rPr>
      <w:b/>
    </w:rPr>
  </w:style>
  <w:style w:type="character" w:customStyle="1" w:styleId="WileyBoldItalic">
    <w:name w:val="WileyBoldItalic"/>
    <w:rsid w:val="00CC462B"/>
    <w:rPr>
      <w:b/>
      <w:i/>
    </w:rPr>
  </w:style>
  <w:style w:type="character" w:customStyle="1" w:styleId="WileyItalic">
    <w:name w:val="WileyItalic"/>
    <w:rsid w:val="00CC462B"/>
    <w:rPr>
      <w:i/>
    </w:rPr>
  </w:style>
  <w:style w:type="character" w:customStyle="1" w:styleId="WileySymbol">
    <w:name w:val="WileySymbol"/>
    <w:rsid w:val="00CC462B"/>
    <w:rPr>
      <w:rFonts w:ascii="Symbol" w:hAnsi="Symbol"/>
    </w:rPr>
  </w:style>
  <w:style w:type="character" w:customStyle="1" w:styleId="wileyTemp">
    <w:name w:val="wileyTemp"/>
    <w:rsid w:val="00CC462B"/>
  </w:style>
  <w:style w:type="paragraph" w:customStyle="1" w:styleId="wsBlockA">
    <w:name w:val="wsBlockA"/>
    <w:basedOn w:val="Normal"/>
    <w:qFormat/>
    <w:rsid w:val="00CC462B"/>
    <w:pPr>
      <w:spacing w:before="120" w:after="120"/>
      <w:ind w:left="2160" w:right="1440"/>
    </w:pPr>
    <w:rPr>
      <w:rFonts w:ascii="Arial" w:eastAsia="Calibri" w:hAnsi="Arial"/>
      <w:sz w:val="20"/>
      <w:szCs w:val="22"/>
    </w:rPr>
  </w:style>
  <w:style w:type="paragraph" w:customStyle="1" w:styleId="wsBlockB">
    <w:name w:val="wsBlockB"/>
    <w:basedOn w:val="Normal"/>
    <w:qFormat/>
    <w:rsid w:val="00CC462B"/>
    <w:pPr>
      <w:spacing w:before="120" w:after="120"/>
      <w:ind w:left="2160" w:right="1440"/>
    </w:pPr>
    <w:rPr>
      <w:rFonts w:eastAsia="Calibri"/>
      <w:sz w:val="20"/>
      <w:szCs w:val="22"/>
    </w:rPr>
  </w:style>
  <w:style w:type="paragraph" w:customStyle="1" w:styleId="wsBlockC">
    <w:name w:val="wsBlockC"/>
    <w:basedOn w:val="Normal"/>
    <w:qFormat/>
    <w:rsid w:val="00CC462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C462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C462B"/>
    <w:pPr>
      <w:spacing w:before="120" w:after="120"/>
      <w:ind w:left="720"/>
    </w:pPr>
    <w:rPr>
      <w:rFonts w:eastAsia="Calibri"/>
      <w:b/>
      <w:sz w:val="28"/>
      <w:szCs w:val="22"/>
      <w:u w:val="wave"/>
    </w:rPr>
  </w:style>
  <w:style w:type="paragraph" w:customStyle="1" w:styleId="wsHeadStyleC">
    <w:name w:val="wsHeadStyleC"/>
    <w:basedOn w:val="Normal"/>
    <w:qFormat/>
    <w:rsid w:val="00CC462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C462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C462B"/>
    <w:pPr>
      <w:numPr>
        <w:numId w:val="12"/>
      </w:numPr>
      <w:spacing w:before="120" w:after="120"/>
    </w:pPr>
    <w:rPr>
      <w:rFonts w:eastAsia="Calibri"/>
      <w:sz w:val="26"/>
      <w:szCs w:val="22"/>
    </w:rPr>
  </w:style>
  <w:style w:type="paragraph" w:customStyle="1" w:styleId="wsListBulletedC">
    <w:name w:val="wsListBulletedC"/>
    <w:basedOn w:val="Normal"/>
    <w:qFormat/>
    <w:rsid w:val="00CC462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C462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C462B"/>
    <w:pPr>
      <w:spacing w:before="120" w:after="120"/>
      <w:ind w:left="2160" w:hanging="720"/>
    </w:pPr>
    <w:rPr>
      <w:rFonts w:eastAsia="Calibri"/>
      <w:sz w:val="26"/>
      <w:szCs w:val="22"/>
    </w:rPr>
  </w:style>
  <w:style w:type="paragraph" w:customStyle="1" w:styleId="wsListNumberedC">
    <w:name w:val="wsListNumberedC"/>
    <w:basedOn w:val="Normal"/>
    <w:qFormat/>
    <w:rsid w:val="00CC462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C462B"/>
    <w:pPr>
      <w:spacing w:before="120" w:after="120"/>
      <w:ind w:left="1440"/>
    </w:pPr>
    <w:rPr>
      <w:rFonts w:ascii="Arial" w:eastAsia="Calibri" w:hAnsi="Arial"/>
      <w:sz w:val="26"/>
      <w:szCs w:val="22"/>
    </w:rPr>
  </w:style>
  <w:style w:type="paragraph" w:customStyle="1" w:styleId="wsListUnmarkedB">
    <w:name w:val="wsListUnmarkedB"/>
    <w:basedOn w:val="Normal"/>
    <w:qFormat/>
    <w:rsid w:val="00CC462B"/>
    <w:pPr>
      <w:spacing w:before="120" w:after="120"/>
      <w:ind w:left="1440"/>
    </w:pPr>
    <w:rPr>
      <w:rFonts w:eastAsia="Calibri"/>
      <w:sz w:val="26"/>
      <w:szCs w:val="22"/>
    </w:rPr>
  </w:style>
  <w:style w:type="paragraph" w:customStyle="1" w:styleId="wsListUnmarkedC">
    <w:name w:val="wsListUnmarkedC"/>
    <w:basedOn w:val="Normal"/>
    <w:qFormat/>
    <w:rsid w:val="00CC462B"/>
    <w:pPr>
      <w:spacing w:before="120" w:after="120"/>
      <w:ind w:left="1440"/>
    </w:pPr>
    <w:rPr>
      <w:rFonts w:ascii="Verdana" w:eastAsia="Calibri" w:hAnsi="Verdana"/>
      <w:sz w:val="26"/>
      <w:szCs w:val="22"/>
    </w:rPr>
  </w:style>
  <w:style w:type="paragraph" w:customStyle="1" w:styleId="wsNameDate">
    <w:name w:val="wsNameDate"/>
    <w:qFormat/>
    <w:rsid w:val="00CC462B"/>
    <w:pPr>
      <w:spacing w:before="240" w:after="240"/>
    </w:pPr>
    <w:rPr>
      <w:rFonts w:ascii="Arial" w:eastAsia="Calibri" w:hAnsi="Arial"/>
      <w:b/>
      <w:sz w:val="28"/>
      <w:szCs w:val="22"/>
    </w:rPr>
  </w:style>
  <w:style w:type="paragraph" w:customStyle="1" w:styleId="wsParaA">
    <w:name w:val="wsParaA"/>
    <w:basedOn w:val="Normal"/>
    <w:qFormat/>
    <w:rsid w:val="00CC462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C462B"/>
    <w:pPr>
      <w:spacing w:before="120" w:after="120"/>
      <w:ind w:left="720" w:firstLine="720"/>
      <w:contextualSpacing/>
    </w:pPr>
    <w:rPr>
      <w:rFonts w:eastAsia="Calibri"/>
      <w:sz w:val="26"/>
      <w:szCs w:val="22"/>
    </w:rPr>
  </w:style>
  <w:style w:type="paragraph" w:customStyle="1" w:styleId="wsParaC">
    <w:name w:val="wsParaC"/>
    <w:basedOn w:val="Normal"/>
    <w:qFormat/>
    <w:rsid w:val="00CC462B"/>
    <w:pPr>
      <w:spacing w:before="120" w:after="120"/>
      <w:ind w:left="720" w:firstLine="720"/>
      <w:contextualSpacing/>
    </w:pPr>
    <w:rPr>
      <w:rFonts w:ascii="Verdana" w:eastAsia="Calibri" w:hAnsi="Verdana"/>
      <w:sz w:val="26"/>
      <w:szCs w:val="22"/>
    </w:rPr>
  </w:style>
  <w:style w:type="paragraph" w:customStyle="1" w:styleId="wsTitle">
    <w:name w:val="wsTitle"/>
    <w:qFormat/>
    <w:rsid w:val="00CC462B"/>
    <w:rPr>
      <w:rFonts w:ascii="Arial" w:eastAsia="Calibri" w:hAnsi="Arial"/>
      <w:b/>
      <w:sz w:val="36"/>
      <w:szCs w:val="32"/>
    </w:rPr>
  </w:style>
  <w:style w:type="character" w:styleId="CommentReference">
    <w:name w:val="annotation reference"/>
    <w:semiHidden/>
    <w:rsid w:val="00CC462B"/>
    <w:rPr>
      <w:sz w:val="16"/>
      <w:szCs w:val="16"/>
    </w:rPr>
  </w:style>
  <w:style w:type="paragraph" w:styleId="CommentText">
    <w:name w:val="annotation text"/>
    <w:basedOn w:val="Normal"/>
    <w:link w:val="CommentTextChar"/>
    <w:semiHidden/>
    <w:rsid w:val="00CC462B"/>
    <w:rPr>
      <w:sz w:val="20"/>
      <w:szCs w:val="20"/>
    </w:rPr>
  </w:style>
  <w:style w:type="paragraph" w:styleId="CommentSubject">
    <w:name w:val="annotation subject"/>
    <w:basedOn w:val="CommentText"/>
    <w:next w:val="CommentText"/>
    <w:link w:val="CommentSubjectChar"/>
    <w:semiHidden/>
    <w:rsid w:val="00CC462B"/>
    <w:rPr>
      <w:b/>
      <w:bCs/>
    </w:rPr>
  </w:style>
  <w:style w:type="character" w:styleId="FollowedHyperlink">
    <w:name w:val="FollowedHyperlink"/>
    <w:rsid w:val="00CC462B"/>
    <w:rPr>
      <w:color w:val="800080"/>
      <w:u w:val="single"/>
    </w:rPr>
  </w:style>
  <w:style w:type="character" w:styleId="HTMLAcronym">
    <w:name w:val="HTML Acronym"/>
    <w:basedOn w:val="DefaultParagraphFont"/>
    <w:rsid w:val="00CC462B"/>
  </w:style>
  <w:style w:type="character" w:styleId="HTMLCite">
    <w:name w:val="HTML Cite"/>
    <w:rsid w:val="00CC462B"/>
    <w:rPr>
      <w:i/>
      <w:iCs/>
    </w:rPr>
  </w:style>
  <w:style w:type="character" w:styleId="HTMLCode">
    <w:name w:val="HTML Code"/>
    <w:rsid w:val="00CC462B"/>
    <w:rPr>
      <w:rFonts w:ascii="Courier New" w:hAnsi="Courier New" w:cs="Courier New"/>
      <w:sz w:val="20"/>
      <w:szCs w:val="20"/>
    </w:rPr>
  </w:style>
  <w:style w:type="character" w:styleId="HTMLDefinition">
    <w:name w:val="HTML Definition"/>
    <w:rsid w:val="00CC462B"/>
    <w:rPr>
      <w:i/>
      <w:iCs/>
    </w:rPr>
  </w:style>
  <w:style w:type="character" w:styleId="HTMLKeyboard">
    <w:name w:val="HTML Keyboard"/>
    <w:rsid w:val="00CC462B"/>
    <w:rPr>
      <w:rFonts w:ascii="Courier New" w:hAnsi="Courier New" w:cs="Courier New"/>
      <w:sz w:val="20"/>
      <w:szCs w:val="20"/>
    </w:rPr>
  </w:style>
  <w:style w:type="character" w:styleId="HTMLSample">
    <w:name w:val="HTML Sample"/>
    <w:rsid w:val="00CC462B"/>
    <w:rPr>
      <w:rFonts w:ascii="Courier New" w:hAnsi="Courier New" w:cs="Courier New"/>
    </w:rPr>
  </w:style>
  <w:style w:type="character" w:styleId="HTMLTypewriter">
    <w:name w:val="HTML Typewriter"/>
    <w:rsid w:val="00CC462B"/>
    <w:rPr>
      <w:rFonts w:ascii="Courier New" w:hAnsi="Courier New" w:cs="Courier New"/>
      <w:sz w:val="20"/>
      <w:szCs w:val="20"/>
    </w:rPr>
  </w:style>
  <w:style w:type="character" w:styleId="HTMLVariable">
    <w:name w:val="HTML Variable"/>
    <w:rsid w:val="00CC462B"/>
    <w:rPr>
      <w:i/>
      <w:iCs/>
    </w:rPr>
  </w:style>
  <w:style w:type="character" w:styleId="Hyperlink">
    <w:name w:val="Hyperlink"/>
    <w:rsid w:val="00CC462B"/>
    <w:rPr>
      <w:color w:val="0000FF"/>
      <w:u w:val="single"/>
    </w:rPr>
  </w:style>
  <w:style w:type="character" w:styleId="LineNumber">
    <w:name w:val="line number"/>
    <w:basedOn w:val="DefaultParagraphFont"/>
    <w:rsid w:val="00CC462B"/>
  </w:style>
  <w:style w:type="character" w:styleId="PageNumber">
    <w:name w:val="page number"/>
    <w:basedOn w:val="DefaultParagraphFont"/>
    <w:rsid w:val="00CC462B"/>
  </w:style>
  <w:style w:type="character" w:styleId="Strong">
    <w:name w:val="Strong"/>
    <w:qFormat/>
    <w:rsid w:val="00CC462B"/>
    <w:rPr>
      <w:b/>
      <w:bCs/>
    </w:rPr>
  </w:style>
  <w:style w:type="paragraph" w:customStyle="1" w:styleId="RecipeTool">
    <w:name w:val="RecipeTool"/>
    <w:qFormat/>
    <w:rsid w:val="00CC462B"/>
    <w:pPr>
      <w:spacing w:before="240" w:after="240"/>
      <w:ind w:left="1440"/>
      <w:contextualSpacing/>
    </w:pPr>
    <w:rPr>
      <w:rFonts w:ascii="Arial" w:hAnsi="Arial"/>
      <w:b/>
      <w:snapToGrid w:val="0"/>
      <w:szCs w:val="20"/>
    </w:rPr>
  </w:style>
  <w:style w:type="character" w:customStyle="1" w:styleId="TextCircled">
    <w:name w:val="TextCircled"/>
    <w:uiPriority w:val="1"/>
    <w:qFormat/>
    <w:rsid w:val="00CC462B"/>
    <w:rPr>
      <w:bdr w:val="single" w:sz="18" w:space="0" w:color="92D050"/>
    </w:rPr>
  </w:style>
  <w:style w:type="character" w:customStyle="1" w:styleId="TextHighlighted">
    <w:name w:val="TextHighlighted"/>
    <w:uiPriority w:val="1"/>
    <w:qFormat/>
    <w:rsid w:val="00CC462B"/>
    <w:rPr>
      <w:bdr w:val="none" w:sz="0" w:space="0" w:color="auto"/>
      <w:shd w:val="clear" w:color="auto" w:fill="92D050"/>
    </w:rPr>
  </w:style>
  <w:style w:type="paragraph" w:customStyle="1" w:styleId="PullQuoteAttribution">
    <w:name w:val="PullQuoteAttribution"/>
    <w:next w:val="Para"/>
    <w:qFormat/>
    <w:rsid w:val="00CC462B"/>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CC462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C462B"/>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CC462B"/>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CC462B"/>
    <w:pPr>
      <w:spacing w:line="276" w:lineRule="auto"/>
      <w:ind w:left="576"/>
    </w:pPr>
    <w:rPr>
      <w:b/>
      <w:i/>
      <w:szCs w:val="20"/>
    </w:rPr>
  </w:style>
  <w:style w:type="paragraph" w:customStyle="1" w:styleId="DialogContinued">
    <w:name w:val="DialogContinued"/>
    <w:basedOn w:val="Dialog"/>
    <w:qFormat/>
    <w:rsid w:val="00CC462B"/>
    <w:pPr>
      <w:ind w:firstLine="0"/>
    </w:pPr>
  </w:style>
  <w:style w:type="paragraph" w:customStyle="1" w:styleId="ParaListUnmarked">
    <w:name w:val="ParaListUnmarked"/>
    <w:qFormat/>
    <w:rsid w:val="00CC462B"/>
    <w:pPr>
      <w:spacing w:before="240" w:after="240"/>
      <w:ind w:left="720"/>
    </w:pPr>
    <w:rPr>
      <w:snapToGrid w:val="0"/>
      <w:sz w:val="26"/>
      <w:szCs w:val="20"/>
    </w:rPr>
  </w:style>
  <w:style w:type="paragraph" w:customStyle="1" w:styleId="RecipeContributor">
    <w:name w:val="RecipeContributor"/>
    <w:next w:val="RecipeIngredientList"/>
    <w:qFormat/>
    <w:rsid w:val="00CC462B"/>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CC462B"/>
    <w:rPr>
      <w:b/>
    </w:rPr>
  </w:style>
  <w:style w:type="paragraph" w:customStyle="1" w:styleId="RecipeNutritionHead">
    <w:name w:val="RecipeNutritionHead"/>
    <w:basedOn w:val="RecipeNutritionInfo"/>
    <w:next w:val="RecipeNutritionInfo"/>
    <w:qFormat/>
    <w:rsid w:val="00CC462B"/>
    <w:pPr>
      <w:spacing w:after="0"/>
    </w:pPr>
    <w:rPr>
      <w:b/>
    </w:rPr>
  </w:style>
  <w:style w:type="paragraph" w:styleId="TOC5">
    <w:name w:val="toc 5"/>
    <w:basedOn w:val="Normal"/>
    <w:next w:val="Normal"/>
    <w:autoRedefine/>
    <w:uiPriority w:val="39"/>
    <w:rsid w:val="00CC462B"/>
    <w:pPr>
      <w:ind w:left="1800"/>
    </w:pPr>
    <w:rPr>
      <w:rFonts w:eastAsia="Calibri" w:cs="Cordia New"/>
      <w:sz w:val="22"/>
      <w:szCs w:val="22"/>
    </w:rPr>
  </w:style>
  <w:style w:type="paragraph" w:styleId="TOC6">
    <w:name w:val="toc 6"/>
    <w:basedOn w:val="Normal"/>
    <w:next w:val="Normal"/>
    <w:autoRedefine/>
    <w:uiPriority w:val="39"/>
    <w:rsid w:val="00CC462B"/>
    <w:pPr>
      <w:ind w:left="2160"/>
    </w:pPr>
    <w:rPr>
      <w:rFonts w:eastAsia="Calibri" w:cs="Cordia New"/>
      <w:sz w:val="22"/>
      <w:szCs w:val="22"/>
    </w:rPr>
  </w:style>
  <w:style w:type="paragraph" w:customStyle="1" w:styleId="RecipeSubhead">
    <w:name w:val="RecipeSubhead"/>
    <w:basedOn w:val="RecipeProcedureHead"/>
    <w:rsid w:val="00CC462B"/>
    <w:rPr>
      <w:i/>
    </w:rPr>
  </w:style>
  <w:style w:type="character" w:customStyle="1" w:styleId="KeyTermDefinition">
    <w:name w:val="KeyTermDefinition"/>
    <w:uiPriority w:val="1"/>
    <w:rsid w:val="00CC462B"/>
    <w:rPr>
      <w:bdr w:val="none" w:sz="0" w:space="0" w:color="auto"/>
      <w:shd w:val="clear" w:color="auto" w:fill="auto"/>
    </w:rPr>
  </w:style>
  <w:style w:type="paragraph" w:styleId="Header">
    <w:name w:val="header"/>
    <w:basedOn w:val="Normal"/>
    <w:link w:val="HeaderChar"/>
    <w:rsid w:val="00CC462B"/>
    <w:pPr>
      <w:tabs>
        <w:tab w:val="center" w:pos="4320"/>
        <w:tab w:val="right" w:pos="8640"/>
      </w:tabs>
    </w:pPr>
  </w:style>
  <w:style w:type="paragraph" w:styleId="Footer">
    <w:name w:val="footer"/>
    <w:basedOn w:val="Normal"/>
    <w:link w:val="FooterChar"/>
    <w:rsid w:val="00CC462B"/>
    <w:pPr>
      <w:tabs>
        <w:tab w:val="center" w:pos="4320"/>
        <w:tab w:val="right" w:pos="8640"/>
      </w:tabs>
    </w:pPr>
  </w:style>
  <w:style w:type="character" w:customStyle="1" w:styleId="TwitterLink">
    <w:name w:val="TwitterLink"/>
    <w:uiPriority w:val="1"/>
    <w:rsid w:val="00CC462B"/>
    <w:rPr>
      <w:rFonts w:ascii="Courier New" w:hAnsi="Courier New"/>
      <w:u w:val="dash"/>
    </w:rPr>
  </w:style>
  <w:style w:type="character" w:customStyle="1" w:styleId="DigitalLinkID">
    <w:name w:val="DigitalLinkID"/>
    <w:uiPriority w:val="1"/>
    <w:rsid w:val="00CC462B"/>
    <w:rPr>
      <w:rFonts w:cs="Courier New"/>
      <w:color w:val="FF0000"/>
      <w:sz w:val="16"/>
      <w:szCs w:val="16"/>
      <w:bdr w:val="none" w:sz="0" w:space="0" w:color="auto"/>
      <w:shd w:val="clear" w:color="auto" w:fill="FFFFFF"/>
    </w:rPr>
  </w:style>
  <w:style w:type="paragraph" w:customStyle="1" w:styleId="DialogSource">
    <w:name w:val="DialogSource"/>
    <w:basedOn w:val="Dialog"/>
    <w:rsid w:val="00CC462B"/>
    <w:pPr>
      <w:ind w:left="2880" w:firstLine="0"/>
    </w:pPr>
  </w:style>
  <w:style w:type="character" w:customStyle="1" w:styleId="DigitalOnlyText">
    <w:name w:val="DigitalOnlyText"/>
    <w:uiPriority w:val="1"/>
    <w:rsid w:val="00CC462B"/>
    <w:rPr>
      <w:bdr w:val="single" w:sz="2" w:space="0" w:color="002060"/>
      <w:shd w:val="clear" w:color="auto" w:fill="auto"/>
    </w:rPr>
  </w:style>
  <w:style w:type="character" w:customStyle="1" w:styleId="PrintOnlyText">
    <w:name w:val="PrintOnlyText"/>
    <w:uiPriority w:val="1"/>
    <w:rsid w:val="00CC462B"/>
    <w:rPr>
      <w:bdr w:val="single" w:sz="2" w:space="0" w:color="FF0000"/>
    </w:rPr>
  </w:style>
  <w:style w:type="paragraph" w:customStyle="1" w:styleId="TableListBulleted">
    <w:name w:val="TableListBulleted"/>
    <w:qFormat/>
    <w:rsid w:val="00CC462B"/>
    <w:pPr>
      <w:numPr>
        <w:numId w:val="15"/>
      </w:numPr>
      <w:spacing w:before="120" w:after="120"/>
    </w:pPr>
    <w:rPr>
      <w:rFonts w:ascii="Arial" w:hAnsi="Arial"/>
      <w:snapToGrid w:val="0"/>
      <w:sz w:val="22"/>
      <w:szCs w:val="20"/>
    </w:rPr>
  </w:style>
  <w:style w:type="paragraph" w:customStyle="1" w:styleId="TableListNumbered">
    <w:name w:val="TableListNumbered"/>
    <w:qFormat/>
    <w:rsid w:val="00CC462B"/>
    <w:pPr>
      <w:spacing w:before="120" w:after="120"/>
      <w:ind w:left="288" w:hanging="288"/>
    </w:pPr>
    <w:rPr>
      <w:rFonts w:ascii="Arial" w:hAnsi="Arial"/>
      <w:snapToGrid w:val="0"/>
      <w:sz w:val="22"/>
      <w:szCs w:val="20"/>
    </w:rPr>
  </w:style>
  <w:style w:type="paragraph" w:customStyle="1" w:styleId="TableListUnmarked">
    <w:name w:val="TableListUnmarked"/>
    <w:qFormat/>
    <w:rsid w:val="00CC462B"/>
    <w:pPr>
      <w:spacing w:before="120" w:after="120"/>
      <w:ind w:left="288"/>
    </w:pPr>
    <w:rPr>
      <w:rFonts w:ascii="Arial" w:hAnsi="Arial"/>
      <w:snapToGrid w:val="0"/>
      <w:sz w:val="22"/>
      <w:szCs w:val="20"/>
    </w:rPr>
  </w:style>
  <w:style w:type="paragraph" w:customStyle="1" w:styleId="TableSubhead">
    <w:name w:val="TableSubhead"/>
    <w:qFormat/>
    <w:rsid w:val="00CC462B"/>
    <w:pPr>
      <w:ind w:left="144"/>
    </w:pPr>
    <w:rPr>
      <w:rFonts w:ascii="Arial" w:hAnsi="Arial"/>
      <w:b/>
      <w:snapToGrid w:val="0"/>
      <w:sz w:val="22"/>
      <w:szCs w:val="20"/>
    </w:rPr>
  </w:style>
  <w:style w:type="paragraph" w:customStyle="1" w:styleId="TabularSource">
    <w:name w:val="TabularSource"/>
    <w:basedOn w:val="TabularEntry"/>
    <w:qFormat/>
    <w:rsid w:val="00CC462B"/>
    <w:pPr>
      <w:spacing w:before="120" w:after="120"/>
      <w:ind w:left="1440"/>
    </w:pPr>
    <w:rPr>
      <w:sz w:val="20"/>
    </w:rPr>
  </w:style>
  <w:style w:type="paragraph" w:customStyle="1" w:styleId="ExtractListUnmarked">
    <w:name w:val="ExtractListUnmarked"/>
    <w:qFormat/>
    <w:rsid w:val="00CC462B"/>
    <w:pPr>
      <w:spacing w:before="120" w:after="120"/>
      <w:ind w:left="2880"/>
    </w:pPr>
    <w:rPr>
      <w:noProof/>
      <w:szCs w:val="20"/>
    </w:rPr>
  </w:style>
  <w:style w:type="character" w:customStyle="1" w:styleId="DigitalLinkAnchorText">
    <w:name w:val="DigitalLinkAnchorText"/>
    <w:rsid w:val="00CC462B"/>
    <w:rPr>
      <w:bdr w:val="none" w:sz="0" w:space="0" w:color="auto"/>
      <w:shd w:val="clear" w:color="auto" w:fill="D6E3BC"/>
    </w:rPr>
  </w:style>
  <w:style w:type="character" w:customStyle="1" w:styleId="DigitalLinkDestination">
    <w:name w:val="DigitalLinkDestination"/>
    <w:rsid w:val="00CC462B"/>
    <w:rPr>
      <w:bdr w:val="none" w:sz="0" w:space="0" w:color="auto"/>
      <w:shd w:val="clear" w:color="auto" w:fill="EAF1DD"/>
    </w:rPr>
  </w:style>
  <w:style w:type="paragraph" w:customStyle="1" w:styleId="FeatureRecipeTitleAlternative">
    <w:name w:val="FeatureRecipeTitleAlternative"/>
    <w:basedOn w:val="RecipeTitleAlternative"/>
    <w:rsid w:val="00CC462B"/>
    <w:pPr>
      <w:shd w:val="pct20" w:color="auto" w:fill="auto"/>
    </w:pPr>
  </w:style>
  <w:style w:type="paragraph" w:customStyle="1" w:styleId="FeatureSubRecipeTitle">
    <w:name w:val="FeatureSubRecipeTitle"/>
    <w:basedOn w:val="RecipeSubrecipeTitle"/>
    <w:rsid w:val="00CC462B"/>
    <w:pPr>
      <w:shd w:val="pct20" w:color="auto" w:fill="auto"/>
    </w:pPr>
  </w:style>
  <w:style w:type="paragraph" w:customStyle="1" w:styleId="FeatureRecipeTool">
    <w:name w:val="FeatureRecipeTool"/>
    <w:basedOn w:val="RecipeTool"/>
    <w:rsid w:val="00CC462B"/>
    <w:pPr>
      <w:shd w:val="pct20" w:color="auto" w:fill="auto"/>
    </w:pPr>
  </w:style>
  <w:style w:type="paragraph" w:customStyle="1" w:styleId="FeatureRecipeIntro">
    <w:name w:val="FeatureRecipeIntro"/>
    <w:basedOn w:val="RecipeIntro"/>
    <w:rsid w:val="00CC462B"/>
    <w:pPr>
      <w:shd w:val="pct20" w:color="auto" w:fill="auto"/>
    </w:pPr>
  </w:style>
  <w:style w:type="paragraph" w:customStyle="1" w:styleId="FeatureRecipeIntroHead">
    <w:name w:val="FeatureRecipeIntroHead"/>
    <w:basedOn w:val="RecipeIntroHead"/>
    <w:rsid w:val="00CC462B"/>
    <w:pPr>
      <w:shd w:val="pct20" w:color="auto" w:fill="auto"/>
    </w:pPr>
  </w:style>
  <w:style w:type="paragraph" w:customStyle="1" w:styleId="FeatureRecipeContributor">
    <w:name w:val="FeatureRecipeContributor"/>
    <w:basedOn w:val="RecipeContributor"/>
    <w:rsid w:val="00CC462B"/>
    <w:pPr>
      <w:shd w:val="pct20" w:color="auto" w:fill="auto"/>
    </w:pPr>
  </w:style>
  <w:style w:type="paragraph" w:customStyle="1" w:styleId="FeatureRecipeIngredientHead">
    <w:name w:val="FeatureRecipeIngredientHead"/>
    <w:basedOn w:val="RecipeIngredientHead"/>
    <w:rsid w:val="00CC462B"/>
    <w:pPr>
      <w:shd w:val="pct20" w:color="auto" w:fill="auto"/>
    </w:pPr>
  </w:style>
  <w:style w:type="paragraph" w:customStyle="1" w:styleId="FeatureRecipeIngredientSubhead">
    <w:name w:val="FeatureRecipeIngredientSubhead"/>
    <w:basedOn w:val="RecipeIngredientSubhead"/>
    <w:rsid w:val="00CC462B"/>
    <w:pPr>
      <w:shd w:val="pct20" w:color="auto" w:fill="auto"/>
    </w:pPr>
  </w:style>
  <w:style w:type="paragraph" w:customStyle="1" w:styleId="FeatureRecipeProcedureHead">
    <w:name w:val="FeatureRecipeProcedureHead"/>
    <w:basedOn w:val="RecipeProcedureHead"/>
    <w:rsid w:val="00CC462B"/>
    <w:pPr>
      <w:shd w:val="pct20" w:color="auto" w:fill="FFFFFF"/>
    </w:pPr>
  </w:style>
  <w:style w:type="paragraph" w:customStyle="1" w:styleId="FeatureRecipeTime">
    <w:name w:val="FeatureRecipeTime"/>
    <w:basedOn w:val="RecipeTime"/>
    <w:rsid w:val="00CC462B"/>
    <w:pPr>
      <w:shd w:val="pct20" w:color="auto" w:fill="auto"/>
    </w:pPr>
  </w:style>
  <w:style w:type="paragraph" w:customStyle="1" w:styleId="FeatureRecipeSubhead">
    <w:name w:val="FeatureRecipeSubhead"/>
    <w:basedOn w:val="RecipeSubhead"/>
    <w:rsid w:val="00CC462B"/>
    <w:pPr>
      <w:shd w:val="pct20" w:color="auto" w:fill="FFFFFF"/>
    </w:pPr>
  </w:style>
  <w:style w:type="paragraph" w:customStyle="1" w:styleId="FeatureRecipeVariationTitle">
    <w:name w:val="FeatureRecipeVariationTitle"/>
    <w:basedOn w:val="RecipeVariationTitle"/>
    <w:rsid w:val="00CC462B"/>
    <w:pPr>
      <w:shd w:val="pct20" w:color="auto" w:fill="auto"/>
    </w:pPr>
  </w:style>
  <w:style w:type="paragraph" w:customStyle="1" w:styleId="FeatureRecipeVariationHead">
    <w:name w:val="FeatureRecipeVariationHead"/>
    <w:basedOn w:val="RecipeVariationHead"/>
    <w:rsid w:val="00CC462B"/>
    <w:pPr>
      <w:shd w:val="pct20" w:color="auto" w:fill="auto"/>
    </w:pPr>
  </w:style>
  <w:style w:type="paragraph" w:customStyle="1" w:styleId="FeaturerecipeVariationPara">
    <w:name w:val="FeaturerecipeVariationPara"/>
    <w:basedOn w:val="RecipeVariationPara"/>
    <w:rsid w:val="00CC462B"/>
    <w:pPr>
      <w:shd w:val="pct20" w:color="auto" w:fill="auto"/>
    </w:pPr>
  </w:style>
  <w:style w:type="paragraph" w:customStyle="1" w:styleId="FeatureRecipeNoteHead">
    <w:name w:val="FeatureRecipeNoteHead"/>
    <w:basedOn w:val="RecipeNoteHead"/>
    <w:rsid w:val="00CC462B"/>
    <w:pPr>
      <w:shd w:val="pct20" w:color="auto" w:fill="auto"/>
    </w:pPr>
  </w:style>
  <w:style w:type="paragraph" w:customStyle="1" w:styleId="FeatureRecipeNotePara">
    <w:name w:val="FeatureRecipeNotePara"/>
    <w:basedOn w:val="RecipeNotePara"/>
    <w:rsid w:val="00CC462B"/>
    <w:pPr>
      <w:shd w:val="pct20" w:color="auto" w:fill="auto"/>
    </w:pPr>
  </w:style>
  <w:style w:type="paragraph" w:customStyle="1" w:styleId="FeatureRecipeNutritionInfo">
    <w:name w:val="FeatureRecipeNutritionInfo"/>
    <w:basedOn w:val="RecipeNutritionInfo"/>
    <w:rsid w:val="00CC462B"/>
    <w:pPr>
      <w:shd w:val="pct20" w:color="auto" w:fill="auto"/>
    </w:pPr>
  </w:style>
  <w:style w:type="paragraph" w:customStyle="1" w:styleId="FeatureRecipeNutritionHead">
    <w:name w:val="FeatureRecipeNutritionHead"/>
    <w:basedOn w:val="RecipeNutritionHead"/>
    <w:rsid w:val="00CC462B"/>
    <w:pPr>
      <w:shd w:val="pct20" w:color="auto" w:fill="auto"/>
    </w:pPr>
  </w:style>
  <w:style w:type="paragraph" w:customStyle="1" w:styleId="FeatureRecipeFootnote">
    <w:name w:val="FeatureRecipeFootnote"/>
    <w:basedOn w:val="RecipeFootnote"/>
    <w:rsid w:val="00CC462B"/>
    <w:pPr>
      <w:shd w:val="pct20" w:color="auto" w:fill="auto"/>
    </w:pPr>
  </w:style>
  <w:style w:type="paragraph" w:customStyle="1" w:styleId="FeatureRecipeTableHead">
    <w:name w:val="FeatureRecipeTableHead"/>
    <w:basedOn w:val="RecipeTableHead"/>
    <w:rsid w:val="00CC462B"/>
    <w:pPr>
      <w:shd w:val="pct20" w:color="auto" w:fill="auto"/>
    </w:pPr>
  </w:style>
  <w:style w:type="paragraph" w:customStyle="1" w:styleId="CopyrightLine">
    <w:name w:val="CopyrightLine"/>
    <w:qFormat/>
    <w:rsid w:val="00CC462B"/>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CC462B"/>
    <w:rPr>
      <w:rFonts w:ascii="Courier New" w:hAnsi="Courier New"/>
      <w:bdr w:val="single" w:sz="2" w:space="0" w:color="FF0000"/>
    </w:rPr>
  </w:style>
  <w:style w:type="character" w:customStyle="1" w:styleId="DigitalOnlyURL">
    <w:name w:val="DigitalOnlyURL"/>
    <w:uiPriority w:val="1"/>
    <w:rsid w:val="00CC462B"/>
    <w:rPr>
      <w:rFonts w:ascii="Courier New" w:hAnsi="Courier New"/>
      <w:bdr w:val="single" w:sz="2" w:space="0" w:color="002060"/>
      <w:shd w:val="clear" w:color="auto" w:fill="auto"/>
    </w:rPr>
  </w:style>
  <w:style w:type="paragraph" w:styleId="TOC1">
    <w:name w:val="toc 1"/>
    <w:basedOn w:val="Normal"/>
    <w:next w:val="Normal"/>
    <w:autoRedefine/>
    <w:rsid w:val="00CC462B"/>
  </w:style>
  <w:style w:type="paragraph" w:styleId="TOC2">
    <w:name w:val="toc 2"/>
    <w:basedOn w:val="Normal"/>
    <w:next w:val="Normal"/>
    <w:autoRedefine/>
    <w:rsid w:val="00CC462B"/>
    <w:pPr>
      <w:ind w:left="240"/>
    </w:pPr>
  </w:style>
  <w:style w:type="paragraph" w:styleId="TOC3">
    <w:name w:val="toc 3"/>
    <w:basedOn w:val="Normal"/>
    <w:next w:val="Normal"/>
    <w:autoRedefine/>
    <w:rsid w:val="00CC462B"/>
    <w:pPr>
      <w:ind w:left="480"/>
    </w:pPr>
  </w:style>
  <w:style w:type="character" w:customStyle="1" w:styleId="FigureSourceChar">
    <w:name w:val="FigureSource Char"/>
    <w:link w:val="FigureSource"/>
    <w:rsid w:val="00CC462B"/>
    <w:rPr>
      <w:rFonts w:ascii="Arial" w:hAnsi="Arial"/>
      <w:sz w:val="22"/>
      <w:szCs w:val="20"/>
    </w:rPr>
  </w:style>
  <w:style w:type="numbering" w:styleId="111111">
    <w:name w:val="Outline List 2"/>
    <w:basedOn w:val="NoList"/>
    <w:rsid w:val="00CC462B"/>
    <w:pPr>
      <w:numPr>
        <w:numId w:val="17"/>
      </w:numPr>
    </w:pPr>
  </w:style>
  <w:style w:type="numbering" w:styleId="1ai">
    <w:name w:val="Outline List 1"/>
    <w:basedOn w:val="NoList"/>
    <w:rsid w:val="00CC462B"/>
    <w:pPr>
      <w:numPr>
        <w:numId w:val="18"/>
      </w:numPr>
    </w:pPr>
  </w:style>
  <w:style w:type="numbering" w:styleId="ArticleSection">
    <w:name w:val="Outline List 3"/>
    <w:basedOn w:val="NoList"/>
    <w:rsid w:val="00CC462B"/>
    <w:pPr>
      <w:numPr>
        <w:numId w:val="19"/>
      </w:numPr>
    </w:pPr>
  </w:style>
  <w:style w:type="paragraph" w:styleId="BlockText">
    <w:name w:val="Block Text"/>
    <w:basedOn w:val="Normal"/>
    <w:rsid w:val="00CC462B"/>
    <w:pPr>
      <w:spacing w:after="120"/>
      <w:ind w:left="1440" w:right="1440"/>
    </w:pPr>
  </w:style>
  <w:style w:type="paragraph" w:styleId="BodyText">
    <w:name w:val="Body Text"/>
    <w:basedOn w:val="Normal"/>
    <w:link w:val="BodyTextChar"/>
    <w:rsid w:val="00CC462B"/>
    <w:pPr>
      <w:spacing w:after="120"/>
    </w:pPr>
  </w:style>
  <w:style w:type="paragraph" w:styleId="BodyText2">
    <w:name w:val="Body Text 2"/>
    <w:basedOn w:val="Normal"/>
    <w:link w:val="BodyText2Char"/>
    <w:rsid w:val="00CC462B"/>
    <w:pPr>
      <w:spacing w:after="120" w:line="480" w:lineRule="auto"/>
    </w:pPr>
  </w:style>
  <w:style w:type="paragraph" w:styleId="BodyText3">
    <w:name w:val="Body Text 3"/>
    <w:basedOn w:val="Normal"/>
    <w:link w:val="BodyText3Char"/>
    <w:rsid w:val="00CC462B"/>
    <w:pPr>
      <w:spacing w:after="120"/>
    </w:pPr>
    <w:rPr>
      <w:sz w:val="16"/>
      <w:szCs w:val="16"/>
    </w:rPr>
  </w:style>
  <w:style w:type="paragraph" w:styleId="BodyTextFirstIndent">
    <w:name w:val="Body Text First Indent"/>
    <w:basedOn w:val="BodyText"/>
    <w:link w:val="BodyTextFirstIndentChar"/>
    <w:rsid w:val="00CC462B"/>
    <w:pPr>
      <w:ind w:firstLine="210"/>
    </w:pPr>
  </w:style>
  <w:style w:type="paragraph" w:styleId="BodyTextIndent">
    <w:name w:val="Body Text Indent"/>
    <w:basedOn w:val="Normal"/>
    <w:link w:val="BodyTextIndentChar"/>
    <w:rsid w:val="00CC462B"/>
    <w:pPr>
      <w:spacing w:after="120"/>
      <w:ind w:left="360"/>
    </w:pPr>
  </w:style>
  <w:style w:type="paragraph" w:styleId="BodyTextFirstIndent2">
    <w:name w:val="Body Text First Indent 2"/>
    <w:basedOn w:val="BodyTextIndent"/>
    <w:link w:val="BodyTextFirstIndent2Char"/>
    <w:rsid w:val="00CC462B"/>
    <w:pPr>
      <w:ind w:firstLine="210"/>
    </w:pPr>
  </w:style>
  <w:style w:type="paragraph" w:styleId="BodyTextIndent2">
    <w:name w:val="Body Text Indent 2"/>
    <w:basedOn w:val="Normal"/>
    <w:link w:val="BodyTextIndent2Char"/>
    <w:rsid w:val="00CC462B"/>
    <w:pPr>
      <w:spacing w:after="120" w:line="480" w:lineRule="auto"/>
      <w:ind w:left="360"/>
    </w:pPr>
  </w:style>
  <w:style w:type="paragraph" w:styleId="BodyTextIndent3">
    <w:name w:val="Body Text Indent 3"/>
    <w:basedOn w:val="Normal"/>
    <w:link w:val="BodyTextIndent3Char"/>
    <w:rsid w:val="00CC462B"/>
    <w:pPr>
      <w:spacing w:after="120"/>
      <w:ind w:left="360"/>
    </w:pPr>
    <w:rPr>
      <w:sz w:val="16"/>
      <w:szCs w:val="16"/>
    </w:rPr>
  </w:style>
  <w:style w:type="paragraph" w:styleId="Caption">
    <w:name w:val="caption"/>
    <w:basedOn w:val="Normal"/>
    <w:next w:val="Normal"/>
    <w:qFormat/>
    <w:rsid w:val="00CC462B"/>
    <w:rPr>
      <w:b/>
      <w:bCs/>
      <w:sz w:val="20"/>
      <w:szCs w:val="20"/>
    </w:rPr>
  </w:style>
  <w:style w:type="paragraph" w:styleId="Closing">
    <w:name w:val="Closing"/>
    <w:basedOn w:val="Normal"/>
    <w:link w:val="ClosingChar"/>
    <w:rsid w:val="00CC462B"/>
    <w:pPr>
      <w:ind w:left="4320"/>
    </w:pPr>
  </w:style>
  <w:style w:type="paragraph" w:styleId="Date">
    <w:name w:val="Date"/>
    <w:basedOn w:val="Normal"/>
    <w:next w:val="Normal"/>
    <w:link w:val="DateChar"/>
    <w:rsid w:val="00CC462B"/>
  </w:style>
  <w:style w:type="paragraph" w:styleId="DocumentMap">
    <w:name w:val="Document Map"/>
    <w:basedOn w:val="Normal"/>
    <w:link w:val="DocumentMapChar"/>
    <w:rsid w:val="00CC462B"/>
    <w:pPr>
      <w:shd w:val="clear" w:color="auto" w:fill="000080"/>
    </w:pPr>
    <w:rPr>
      <w:rFonts w:ascii="Tahoma" w:hAnsi="Tahoma" w:cs="Tahoma"/>
      <w:sz w:val="20"/>
      <w:szCs w:val="20"/>
    </w:rPr>
  </w:style>
  <w:style w:type="paragraph" w:styleId="E-mailSignature">
    <w:name w:val="E-mail Signature"/>
    <w:basedOn w:val="Normal"/>
    <w:link w:val="E-mailSignatureChar"/>
    <w:rsid w:val="00CC462B"/>
  </w:style>
  <w:style w:type="character" w:styleId="EndnoteReference">
    <w:name w:val="endnote reference"/>
    <w:rsid w:val="00CC462B"/>
    <w:rPr>
      <w:vertAlign w:val="superscript"/>
    </w:rPr>
  </w:style>
  <w:style w:type="paragraph" w:styleId="EndnoteText">
    <w:name w:val="endnote text"/>
    <w:basedOn w:val="Normal"/>
    <w:link w:val="EndnoteTextChar"/>
    <w:rsid w:val="00CC462B"/>
    <w:rPr>
      <w:sz w:val="20"/>
      <w:szCs w:val="20"/>
    </w:rPr>
  </w:style>
  <w:style w:type="paragraph" w:styleId="EnvelopeAddress">
    <w:name w:val="envelope address"/>
    <w:basedOn w:val="Normal"/>
    <w:rsid w:val="00CC462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C462B"/>
    <w:rPr>
      <w:rFonts w:ascii="Arial" w:hAnsi="Arial" w:cs="Arial"/>
      <w:sz w:val="20"/>
      <w:szCs w:val="20"/>
    </w:rPr>
  </w:style>
  <w:style w:type="character" w:styleId="FootnoteReference">
    <w:name w:val="footnote reference"/>
    <w:rsid w:val="00CC462B"/>
    <w:rPr>
      <w:vertAlign w:val="superscript"/>
    </w:rPr>
  </w:style>
  <w:style w:type="paragraph" w:styleId="FootnoteText">
    <w:name w:val="footnote text"/>
    <w:basedOn w:val="Normal"/>
    <w:link w:val="FootnoteTextChar"/>
    <w:rsid w:val="00CC462B"/>
    <w:rPr>
      <w:sz w:val="20"/>
      <w:szCs w:val="20"/>
    </w:rPr>
  </w:style>
  <w:style w:type="paragraph" w:styleId="HTMLAddress">
    <w:name w:val="HTML Address"/>
    <w:basedOn w:val="Normal"/>
    <w:link w:val="HTMLAddressChar"/>
    <w:rsid w:val="00CC462B"/>
    <w:rPr>
      <w:i/>
      <w:iCs/>
    </w:rPr>
  </w:style>
  <w:style w:type="paragraph" w:styleId="HTMLPreformatted">
    <w:name w:val="HTML Preformatted"/>
    <w:basedOn w:val="Normal"/>
    <w:link w:val="HTMLPreformattedChar"/>
    <w:rsid w:val="00CC462B"/>
    <w:rPr>
      <w:rFonts w:ascii="Courier New" w:hAnsi="Courier New" w:cs="Courier New"/>
      <w:sz w:val="20"/>
      <w:szCs w:val="20"/>
    </w:rPr>
  </w:style>
  <w:style w:type="paragraph" w:styleId="Index10">
    <w:name w:val="index 1"/>
    <w:basedOn w:val="Normal"/>
    <w:next w:val="Normal"/>
    <w:autoRedefine/>
    <w:rsid w:val="00CC462B"/>
    <w:pPr>
      <w:ind w:left="240" w:hanging="240"/>
    </w:pPr>
  </w:style>
  <w:style w:type="paragraph" w:styleId="Index20">
    <w:name w:val="index 2"/>
    <w:basedOn w:val="Normal"/>
    <w:next w:val="Normal"/>
    <w:autoRedefine/>
    <w:rsid w:val="00CC462B"/>
    <w:pPr>
      <w:ind w:left="480" w:hanging="240"/>
    </w:pPr>
  </w:style>
  <w:style w:type="paragraph" w:styleId="Index30">
    <w:name w:val="index 3"/>
    <w:basedOn w:val="Normal"/>
    <w:next w:val="Normal"/>
    <w:autoRedefine/>
    <w:rsid w:val="00CC462B"/>
    <w:pPr>
      <w:ind w:left="720" w:hanging="240"/>
    </w:pPr>
  </w:style>
  <w:style w:type="paragraph" w:styleId="Index4">
    <w:name w:val="index 4"/>
    <w:basedOn w:val="Normal"/>
    <w:next w:val="Normal"/>
    <w:autoRedefine/>
    <w:rsid w:val="00CC462B"/>
    <w:pPr>
      <w:ind w:left="960" w:hanging="240"/>
    </w:pPr>
  </w:style>
  <w:style w:type="paragraph" w:styleId="Index5">
    <w:name w:val="index 5"/>
    <w:basedOn w:val="Normal"/>
    <w:next w:val="Normal"/>
    <w:autoRedefine/>
    <w:rsid w:val="00CC462B"/>
    <w:pPr>
      <w:ind w:left="1200" w:hanging="240"/>
    </w:pPr>
  </w:style>
  <w:style w:type="paragraph" w:styleId="Index6">
    <w:name w:val="index 6"/>
    <w:basedOn w:val="Normal"/>
    <w:next w:val="Normal"/>
    <w:autoRedefine/>
    <w:rsid w:val="00CC462B"/>
    <w:pPr>
      <w:ind w:left="1440" w:hanging="240"/>
    </w:pPr>
  </w:style>
  <w:style w:type="paragraph" w:styleId="Index7">
    <w:name w:val="index 7"/>
    <w:basedOn w:val="Normal"/>
    <w:next w:val="Normal"/>
    <w:autoRedefine/>
    <w:rsid w:val="00CC462B"/>
    <w:pPr>
      <w:ind w:left="1680" w:hanging="240"/>
    </w:pPr>
  </w:style>
  <w:style w:type="paragraph" w:styleId="Index8">
    <w:name w:val="index 8"/>
    <w:basedOn w:val="Normal"/>
    <w:next w:val="Normal"/>
    <w:autoRedefine/>
    <w:rsid w:val="00CC462B"/>
    <w:pPr>
      <w:ind w:left="1920" w:hanging="240"/>
    </w:pPr>
  </w:style>
  <w:style w:type="paragraph" w:styleId="Index9">
    <w:name w:val="index 9"/>
    <w:basedOn w:val="Normal"/>
    <w:next w:val="Normal"/>
    <w:autoRedefine/>
    <w:rsid w:val="00CC462B"/>
    <w:pPr>
      <w:ind w:left="2160" w:hanging="240"/>
    </w:pPr>
  </w:style>
  <w:style w:type="paragraph" w:styleId="IndexHeading">
    <w:name w:val="index heading"/>
    <w:basedOn w:val="Normal"/>
    <w:next w:val="Index10"/>
    <w:rsid w:val="00CC462B"/>
    <w:rPr>
      <w:rFonts w:ascii="Arial" w:hAnsi="Arial" w:cs="Arial"/>
      <w:b/>
      <w:bCs/>
    </w:rPr>
  </w:style>
  <w:style w:type="paragraph" w:styleId="List">
    <w:name w:val="List"/>
    <w:basedOn w:val="Normal"/>
    <w:rsid w:val="00CC462B"/>
    <w:pPr>
      <w:ind w:left="360" w:hanging="360"/>
    </w:pPr>
  </w:style>
  <w:style w:type="paragraph" w:styleId="List2">
    <w:name w:val="List 2"/>
    <w:basedOn w:val="Normal"/>
    <w:rsid w:val="00CC462B"/>
    <w:pPr>
      <w:ind w:left="720" w:hanging="360"/>
    </w:pPr>
  </w:style>
  <w:style w:type="paragraph" w:styleId="List3">
    <w:name w:val="List 3"/>
    <w:basedOn w:val="Normal"/>
    <w:rsid w:val="00CC462B"/>
    <w:pPr>
      <w:ind w:left="1080" w:hanging="360"/>
    </w:pPr>
  </w:style>
  <w:style w:type="paragraph" w:styleId="List4">
    <w:name w:val="List 4"/>
    <w:basedOn w:val="Normal"/>
    <w:rsid w:val="00CC462B"/>
    <w:pPr>
      <w:ind w:left="1440" w:hanging="360"/>
    </w:pPr>
  </w:style>
  <w:style w:type="paragraph" w:styleId="List5">
    <w:name w:val="List 5"/>
    <w:basedOn w:val="Normal"/>
    <w:rsid w:val="00CC462B"/>
    <w:pPr>
      <w:ind w:left="1800" w:hanging="360"/>
    </w:pPr>
  </w:style>
  <w:style w:type="paragraph" w:styleId="ListBullet2">
    <w:name w:val="List Bullet 2"/>
    <w:basedOn w:val="Normal"/>
    <w:rsid w:val="00CC462B"/>
    <w:pPr>
      <w:numPr>
        <w:numId w:val="20"/>
      </w:numPr>
    </w:pPr>
  </w:style>
  <w:style w:type="paragraph" w:styleId="ListBullet3">
    <w:name w:val="List Bullet 3"/>
    <w:basedOn w:val="Normal"/>
    <w:rsid w:val="00CC462B"/>
    <w:pPr>
      <w:numPr>
        <w:numId w:val="21"/>
      </w:numPr>
    </w:pPr>
  </w:style>
  <w:style w:type="paragraph" w:styleId="ListBullet4">
    <w:name w:val="List Bullet 4"/>
    <w:basedOn w:val="Normal"/>
    <w:rsid w:val="00CC462B"/>
    <w:pPr>
      <w:numPr>
        <w:numId w:val="22"/>
      </w:numPr>
    </w:pPr>
  </w:style>
  <w:style w:type="paragraph" w:styleId="ListBullet5">
    <w:name w:val="List Bullet 5"/>
    <w:basedOn w:val="Normal"/>
    <w:rsid w:val="00CC462B"/>
    <w:pPr>
      <w:numPr>
        <w:numId w:val="23"/>
      </w:numPr>
    </w:pPr>
  </w:style>
  <w:style w:type="paragraph" w:styleId="ListContinue">
    <w:name w:val="List Continue"/>
    <w:basedOn w:val="Normal"/>
    <w:rsid w:val="00CC462B"/>
    <w:pPr>
      <w:spacing w:after="120"/>
      <w:ind w:left="360"/>
    </w:pPr>
  </w:style>
  <w:style w:type="paragraph" w:styleId="ListContinue2">
    <w:name w:val="List Continue 2"/>
    <w:basedOn w:val="Normal"/>
    <w:rsid w:val="00CC462B"/>
    <w:pPr>
      <w:spacing w:after="120"/>
      <w:ind w:left="720"/>
    </w:pPr>
  </w:style>
  <w:style w:type="paragraph" w:styleId="ListContinue3">
    <w:name w:val="List Continue 3"/>
    <w:basedOn w:val="Normal"/>
    <w:rsid w:val="00CC462B"/>
    <w:pPr>
      <w:spacing w:after="120"/>
      <w:ind w:left="1080"/>
    </w:pPr>
  </w:style>
  <w:style w:type="paragraph" w:styleId="ListContinue4">
    <w:name w:val="List Continue 4"/>
    <w:basedOn w:val="Normal"/>
    <w:rsid w:val="00CC462B"/>
    <w:pPr>
      <w:spacing w:after="120"/>
      <w:ind w:left="1440"/>
    </w:pPr>
  </w:style>
  <w:style w:type="paragraph" w:styleId="ListContinue5">
    <w:name w:val="List Continue 5"/>
    <w:basedOn w:val="Normal"/>
    <w:rsid w:val="00CC462B"/>
    <w:pPr>
      <w:spacing w:after="120"/>
      <w:ind w:left="1800"/>
    </w:pPr>
  </w:style>
  <w:style w:type="paragraph" w:styleId="ListNumber">
    <w:name w:val="List Number"/>
    <w:basedOn w:val="Normal"/>
    <w:rsid w:val="00CC462B"/>
    <w:pPr>
      <w:numPr>
        <w:numId w:val="24"/>
      </w:numPr>
    </w:pPr>
  </w:style>
  <w:style w:type="paragraph" w:styleId="ListNumber2">
    <w:name w:val="List Number 2"/>
    <w:basedOn w:val="Normal"/>
    <w:rsid w:val="00CC462B"/>
    <w:pPr>
      <w:numPr>
        <w:numId w:val="25"/>
      </w:numPr>
    </w:pPr>
  </w:style>
  <w:style w:type="paragraph" w:styleId="ListNumber3">
    <w:name w:val="List Number 3"/>
    <w:basedOn w:val="Normal"/>
    <w:rsid w:val="00CC462B"/>
    <w:pPr>
      <w:numPr>
        <w:numId w:val="26"/>
      </w:numPr>
    </w:pPr>
  </w:style>
  <w:style w:type="paragraph" w:styleId="ListNumber4">
    <w:name w:val="List Number 4"/>
    <w:basedOn w:val="Normal"/>
    <w:rsid w:val="00CC462B"/>
    <w:pPr>
      <w:numPr>
        <w:numId w:val="27"/>
      </w:numPr>
    </w:pPr>
  </w:style>
  <w:style w:type="paragraph" w:styleId="ListNumber5">
    <w:name w:val="List Number 5"/>
    <w:basedOn w:val="Normal"/>
    <w:rsid w:val="00CC462B"/>
    <w:pPr>
      <w:numPr>
        <w:numId w:val="28"/>
      </w:numPr>
    </w:pPr>
  </w:style>
  <w:style w:type="paragraph" w:styleId="MacroText">
    <w:name w:val="macro"/>
    <w:link w:val="MacroTextChar"/>
    <w:rsid w:val="00CC46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CC462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CC462B"/>
  </w:style>
  <w:style w:type="paragraph" w:styleId="NormalIndent">
    <w:name w:val="Normal Indent"/>
    <w:basedOn w:val="Normal"/>
    <w:rsid w:val="00CC462B"/>
    <w:pPr>
      <w:ind w:left="720"/>
    </w:pPr>
  </w:style>
  <w:style w:type="paragraph" w:styleId="NoteHeading">
    <w:name w:val="Note Heading"/>
    <w:basedOn w:val="Normal"/>
    <w:next w:val="Normal"/>
    <w:link w:val="NoteHeadingChar"/>
    <w:rsid w:val="00CC462B"/>
  </w:style>
  <w:style w:type="paragraph" w:styleId="PlainText">
    <w:name w:val="Plain Text"/>
    <w:basedOn w:val="Normal"/>
    <w:link w:val="PlainTextChar"/>
    <w:rsid w:val="00CC462B"/>
    <w:rPr>
      <w:rFonts w:ascii="Courier New" w:hAnsi="Courier New" w:cs="Courier New"/>
      <w:sz w:val="20"/>
      <w:szCs w:val="20"/>
    </w:rPr>
  </w:style>
  <w:style w:type="paragraph" w:styleId="Signature">
    <w:name w:val="Signature"/>
    <w:basedOn w:val="Normal"/>
    <w:link w:val="SignatureChar"/>
    <w:rsid w:val="00CC462B"/>
    <w:pPr>
      <w:ind w:left="4320"/>
    </w:pPr>
  </w:style>
  <w:style w:type="table" w:styleId="Table3Deffects1">
    <w:name w:val="Table 3D effects 1"/>
    <w:basedOn w:val="TableNormal"/>
    <w:rsid w:val="00CC462B"/>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C462B"/>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C462B"/>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C462B"/>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C462B"/>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C462B"/>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C462B"/>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C462B"/>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C462B"/>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C462B"/>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C462B"/>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C462B"/>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C462B"/>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C462B"/>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C462B"/>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C462B"/>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C462B"/>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C46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C462B"/>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C462B"/>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C462B"/>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62B"/>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C462B"/>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C462B"/>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C462B"/>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C462B"/>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C462B"/>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C462B"/>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C462B"/>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C462B"/>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C462B"/>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C462B"/>
    <w:pPr>
      <w:ind w:left="240" w:hanging="240"/>
    </w:pPr>
  </w:style>
  <w:style w:type="paragraph" w:styleId="TableofFigures">
    <w:name w:val="table of figures"/>
    <w:basedOn w:val="Normal"/>
    <w:next w:val="Normal"/>
    <w:rsid w:val="00CC462B"/>
  </w:style>
  <w:style w:type="table" w:styleId="TableProfessional">
    <w:name w:val="Table Professional"/>
    <w:basedOn w:val="TableNormal"/>
    <w:rsid w:val="00CC462B"/>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C462B"/>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C462B"/>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C462B"/>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C462B"/>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C46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C462B"/>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C462B"/>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C462B"/>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C462B"/>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CC462B"/>
    <w:pPr>
      <w:spacing w:before="120"/>
    </w:pPr>
    <w:rPr>
      <w:rFonts w:ascii="Arial" w:hAnsi="Arial" w:cs="Arial"/>
      <w:b/>
      <w:bCs/>
    </w:rPr>
  </w:style>
  <w:style w:type="paragraph" w:styleId="TOC4">
    <w:name w:val="toc 4"/>
    <w:basedOn w:val="Normal"/>
    <w:next w:val="Normal"/>
    <w:autoRedefine/>
    <w:rsid w:val="00CC462B"/>
    <w:pPr>
      <w:ind w:left="720"/>
    </w:pPr>
  </w:style>
  <w:style w:type="paragraph" w:styleId="TOC7">
    <w:name w:val="toc 7"/>
    <w:basedOn w:val="Normal"/>
    <w:next w:val="Normal"/>
    <w:autoRedefine/>
    <w:rsid w:val="00CC462B"/>
    <w:pPr>
      <w:ind w:left="1440"/>
    </w:pPr>
  </w:style>
  <w:style w:type="paragraph" w:styleId="TOC8">
    <w:name w:val="toc 8"/>
    <w:basedOn w:val="Normal"/>
    <w:next w:val="Normal"/>
    <w:autoRedefine/>
    <w:rsid w:val="00CC462B"/>
    <w:pPr>
      <w:ind w:left="1680"/>
    </w:pPr>
  </w:style>
  <w:style w:type="paragraph" w:styleId="TOC9">
    <w:name w:val="toc 9"/>
    <w:basedOn w:val="Normal"/>
    <w:next w:val="Normal"/>
    <w:autoRedefine/>
    <w:rsid w:val="00CC462B"/>
    <w:pPr>
      <w:ind w:left="1920"/>
    </w:pPr>
  </w:style>
  <w:style w:type="character" w:customStyle="1" w:styleId="DigitalLinkAnchorCode">
    <w:name w:val="DigitalLinkAnchorCode"/>
    <w:uiPriority w:val="1"/>
    <w:rsid w:val="00CC462B"/>
    <w:rPr>
      <w:rFonts w:ascii="Courier New" w:hAnsi="Courier New"/>
      <w:bdr w:val="none" w:sz="0" w:space="0" w:color="auto"/>
      <w:shd w:val="clear" w:color="auto" w:fill="D6E3BC"/>
    </w:rPr>
  </w:style>
  <w:style w:type="character" w:customStyle="1" w:styleId="InlineGraphic">
    <w:name w:val="InlineGraphic"/>
    <w:uiPriority w:val="1"/>
    <w:rsid w:val="00CC462B"/>
    <w:rPr>
      <w:bdr w:val="none" w:sz="0" w:space="0" w:color="auto"/>
      <w:shd w:val="clear" w:color="auto" w:fill="00B050"/>
    </w:rPr>
  </w:style>
  <w:style w:type="paragraph" w:customStyle="1" w:styleId="RecipeTableSubhead">
    <w:name w:val="RecipeTableSubhead"/>
    <w:basedOn w:val="TableSubhead"/>
    <w:qFormat/>
    <w:rsid w:val="00CC462B"/>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4C7B52"/>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C7B52"/>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C7B52"/>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C7B52"/>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C7B52"/>
    <w:rPr>
      <w:b/>
      <w:bCs/>
      <w:i/>
      <w:iCs/>
      <w:color w:val="4F81BD" w:themeColor="accent1"/>
    </w:rPr>
  </w:style>
  <w:style w:type="paragraph" w:styleId="IntenseQuote">
    <w:name w:val="Intense Quote"/>
    <w:basedOn w:val="Normal"/>
    <w:next w:val="Normal"/>
    <w:link w:val="IntenseQuoteChar"/>
    <w:uiPriority w:val="99"/>
    <w:rsid w:val="004C7B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4C7B52"/>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4C7B52"/>
    <w:rPr>
      <w:b/>
      <w:bCs/>
      <w:smallCaps/>
      <w:color w:val="C0504D" w:themeColor="accent2"/>
      <w:spacing w:val="5"/>
      <w:u w:val="single"/>
    </w:rPr>
  </w:style>
  <w:style w:type="table" w:styleId="LightGrid">
    <w:name w:val="Light Grid"/>
    <w:basedOn w:val="TableNormal"/>
    <w:uiPriority w:val="62"/>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C7B52"/>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4C7B52"/>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C7B52"/>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C7B52"/>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C7B52"/>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C7B52"/>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C7B52"/>
    <w:pPr>
      <w:ind w:left="720"/>
      <w:contextualSpacing/>
    </w:pPr>
    <w:rPr>
      <w:color w:val="FF0000"/>
    </w:rPr>
  </w:style>
  <w:style w:type="table" w:styleId="MediumGrid1">
    <w:name w:val="Medium Grid 1"/>
    <w:basedOn w:val="TableNormal"/>
    <w:uiPriority w:val="67"/>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C7B52"/>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C7B52"/>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C7B52"/>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4C7B52"/>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AF6A1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AF6A1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AF6A1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AF6A1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AF6A1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AF6A1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AF6A1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AF6A1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C7B52"/>
    <w:rPr>
      <w:color w:val="808080"/>
    </w:rPr>
  </w:style>
  <w:style w:type="paragraph" w:styleId="Quote">
    <w:name w:val="Quote"/>
    <w:link w:val="QuoteChar"/>
    <w:qFormat/>
    <w:rsid w:val="004C7B52"/>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4C7B52"/>
    <w:rPr>
      <w:snapToGrid w:val="0"/>
      <w:sz w:val="26"/>
      <w:szCs w:val="20"/>
    </w:rPr>
  </w:style>
  <w:style w:type="character" w:styleId="SubtleEmphasis">
    <w:name w:val="Subtle Emphasis"/>
    <w:basedOn w:val="DefaultParagraphFont"/>
    <w:uiPriority w:val="99"/>
    <w:rsid w:val="004C7B52"/>
    <w:rPr>
      <w:i/>
      <w:iCs/>
      <w:color w:val="808080" w:themeColor="text1" w:themeTint="7F"/>
    </w:rPr>
  </w:style>
  <w:style w:type="character" w:styleId="SubtleReference">
    <w:name w:val="Subtle Reference"/>
    <w:basedOn w:val="DefaultParagraphFont"/>
    <w:uiPriority w:val="99"/>
    <w:qFormat/>
    <w:rsid w:val="004C7B52"/>
    <w:rPr>
      <w:smallCaps/>
      <w:color w:val="C0504D" w:themeColor="accent2"/>
      <w:u w:val="single"/>
    </w:rPr>
  </w:style>
  <w:style w:type="paragraph" w:styleId="TOCHeading">
    <w:name w:val="TOC Heading"/>
    <w:basedOn w:val="Heading1"/>
    <w:next w:val="Normal"/>
    <w:uiPriority w:val="99"/>
    <w:semiHidden/>
    <w:qFormat/>
    <w:rsid w:val="004C7B52"/>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4C7B52"/>
    <w:rPr>
      <w:color w:val="FF0000"/>
      <w:sz w:val="40"/>
      <w:szCs w:val="20"/>
    </w:rPr>
  </w:style>
  <w:style w:type="character" w:customStyle="1" w:styleId="Heading1Char">
    <w:name w:val="Heading 1 Char"/>
    <w:basedOn w:val="DefaultParagraphFont"/>
    <w:link w:val="Heading1"/>
    <w:rsid w:val="004C7B52"/>
    <w:rPr>
      <w:b/>
      <w:caps/>
      <w:sz w:val="28"/>
      <w:szCs w:val="28"/>
    </w:rPr>
  </w:style>
  <w:style w:type="character" w:customStyle="1" w:styleId="Heading2Char">
    <w:name w:val="Heading 2 Char"/>
    <w:basedOn w:val="DefaultParagraphFont"/>
    <w:link w:val="Heading2"/>
    <w:rsid w:val="004C7B52"/>
    <w:rPr>
      <w:rFonts w:ascii="Cambria" w:hAnsi="Cambria"/>
      <w:b/>
      <w:bCs/>
      <w:color w:val="4F81BD"/>
      <w:sz w:val="26"/>
      <w:szCs w:val="26"/>
    </w:rPr>
  </w:style>
  <w:style w:type="character" w:customStyle="1" w:styleId="Heading3Char">
    <w:name w:val="Heading 3 Char"/>
    <w:basedOn w:val="DefaultParagraphFont"/>
    <w:link w:val="Heading3"/>
    <w:rsid w:val="004C7B52"/>
    <w:rPr>
      <w:rFonts w:ascii="Cambria" w:hAnsi="Cambria"/>
      <w:b/>
      <w:bCs/>
      <w:color w:val="4F81BD"/>
      <w:sz w:val="22"/>
      <w:szCs w:val="22"/>
    </w:rPr>
  </w:style>
  <w:style w:type="character" w:customStyle="1" w:styleId="Heading4Char">
    <w:name w:val="Heading 4 Char"/>
    <w:basedOn w:val="DefaultParagraphFont"/>
    <w:link w:val="Heading4"/>
    <w:rsid w:val="004C7B52"/>
    <w:rPr>
      <w:rFonts w:ascii="Arial" w:hAnsi="Arial"/>
      <w:b/>
      <w:sz w:val="22"/>
      <w:szCs w:val="20"/>
    </w:rPr>
  </w:style>
  <w:style w:type="character" w:customStyle="1" w:styleId="Heading5Char">
    <w:name w:val="Heading 5 Char"/>
    <w:basedOn w:val="DefaultParagraphFont"/>
    <w:link w:val="Heading5"/>
    <w:rsid w:val="004C7B52"/>
    <w:rPr>
      <w:rFonts w:ascii="Arial" w:hAnsi="Arial"/>
      <w:b/>
      <w:sz w:val="20"/>
      <w:szCs w:val="20"/>
    </w:rPr>
  </w:style>
  <w:style w:type="paragraph" w:customStyle="1" w:styleId="RecipeVariationPreparation">
    <w:name w:val="RecipeVariationPreparation"/>
    <w:basedOn w:val="RecipeTime"/>
    <w:rsid w:val="004C7B52"/>
    <w:rPr>
      <w:i w:val="0"/>
      <w:sz w:val="21"/>
    </w:rPr>
  </w:style>
  <w:style w:type="paragraph" w:customStyle="1" w:styleId="RecipeVariationFlavor">
    <w:name w:val="RecipeVariationFlavor"/>
    <w:basedOn w:val="RecipeTime"/>
    <w:rsid w:val="004C7B52"/>
    <w:rPr>
      <w:i w:val="0"/>
      <w:sz w:val="21"/>
    </w:rPr>
  </w:style>
  <w:style w:type="character" w:customStyle="1" w:styleId="HeaderChar">
    <w:name w:val="Header Char"/>
    <w:basedOn w:val="DefaultParagraphFont"/>
    <w:link w:val="Header"/>
    <w:rsid w:val="004C7B52"/>
  </w:style>
  <w:style w:type="character" w:customStyle="1" w:styleId="FooterChar">
    <w:name w:val="Footer Char"/>
    <w:basedOn w:val="DefaultParagraphFont"/>
    <w:link w:val="Footer"/>
    <w:rsid w:val="004C7B52"/>
  </w:style>
  <w:style w:type="paragraph" w:customStyle="1" w:styleId="RecipeVariationH2">
    <w:name w:val="RecipeVariationH2"/>
    <w:rsid w:val="004C7B52"/>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4C7B52"/>
    <w:rPr>
      <w:rFonts w:ascii="Courier New" w:hAnsi="Courier New" w:cs="Courier New"/>
      <w:sz w:val="20"/>
      <w:szCs w:val="20"/>
    </w:rPr>
  </w:style>
  <w:style w:type="character" w:customStyle="1" w:styleId="Heading6Char">
    <w:name w:val="Heading 6 Char"/>
    <w:basedOn w:val="DefaultParagraphFont"/>
    <w:link w:val="Heading6"/>
    <w:rsid w:val="004C7B52"/>
    <w:rPr>
      <w:szCs w:val="20"/>
    </w:rPr>
  </w:style>
  <w:style w:type="character" w:customStyle="1" w:styleId="Heading7Char">
    <w:name w:val="Heading 7 Char"/>
    <w:basedOn w:val="DefaultParagraphFont"/>
    <w:link w:val="Heading7"/>
    <w:rsid w:val="004C7B52"/>
    <w:rPr>
      <w:szCs w:val="20"/>
    </w:rPr>
  </w:style>
  <w:style w:type="character" w:customStyle="1" w:styleId="Heading8Char">
    <w:name w:val="Heading 8 Char"/>
    <w:basedOn w:val="DefaultParagraphFont"/>
    <w:link w:val="Heading8"/>
    <w:rsid w:val="004C7B52"/>
    <w:rPr>
      <w:szCs w:val="20"/>
    </w:rPr>
  </w:style>
  <w:style w:type="character" w:customStyle="1" w:styleId="Heading9Char">
    <w:name w:val="Heading 9 Char"/>
    <w:basedOn w:val="DefaultParagraphFont"/>
    <w:link w:val="Heading9"/>
    <w:rsid w:val="004C7B52"/>
    <w:rPr>
      <w:szCs w:val="20"/>
    </w:rPr>
  </w:style>
  <w:style w:type="paragraph" w:customStyle="1" w:styleId="ChapterObjectives">
    <w:name w:val="ChapterObjectives"/>
    <w:next w:val="Normal"/>
    <w:rsid w:val="004C7B52"/>
    <w:rPr>
      <w:rFonts w:ascii="Helvetica" w:hAnsi="Helvetica"/>
      <w:szCs w:val="20"/>
    </w:rPr>
  </w:style>
  <w:style w:type="paragraph" w:customStyle="1" w:styleId="ListNumberedExercises">
    <w:name w:val="ListNumberedExercises"/>
    <w:next w:val="Normal"/>
    <w:rsid w:val="004C7B52"/>
    <w:rPr>
      <w:rFonts w:ascii="Helvetica" w:hAnsi="Helvetica"/>
      <w:szCs w:val="20"/>
    </w:rPr>
  </w:style>
  <w:style w:type="character" w:customStyle="1" w:styleId="BodyTextChar">
    <w:name w:val="Body Text Char"/>
    <w:basedOn w:val="DefaultParagraphFont"/>
    <w:link w:val="BodyText"/>
    <w:rsid w:val="004C7B52"/>
  </w:style>
  <w:style w:type="paragraph" w:customStyle="1" w:styleId="Comment">
    <w:name w:val="Comment"/>
    <w:next w:val="Normal"/>
    <w:rsid w:val="004C7B52"/>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4C7B52"/>
    <w:rPr>
      <w:i/>
    </w:rPr>
  </w:style>
  <w:style w:type="character" w:customStyle="1" w:styleId="SubtitleChar">
    <w:name w:val="Subtitle Char"/>
    <w:basedOn w:val="DefaultParagraphFont"/>
    <w:link w:val="Subtitle"/>
    <w:rsid w:val="004C7B52"/>
    <w:rPr>
      <w:rFonts w:ascii="Arial" w:eastAsia="Calibri" w:hAnsi="Arial"/>
      <w:sz w:val="22"/>
      <w:szCs w:val="22"/>
    </w:rPr>
  </w:style>
  <w:style w:type="character" w:customStyle="1" w:styleId="SalutationChar">
    <w:name w:val="Salutation Char"/>
    <w:basedOn w:val="DefaultParagraphFont"/>
    <w:link w:val="Salutation"/>
    <w:rsid w:val="004C7B52"/>
    <w:rPr>
      <w:szCs w:val="20"/>
    </w:rPr>
  </w:style>
  <w:style w:type="character" w:customStyle="1" w:styleId="CommentTextChar">
    <w:name w:val="Comment Text Char"/>
    <w:basedOn w:val="DefaultParagraphFont"/>
    <w:link w:val="CommentText"/>
    <w:semiHidden/>
    <w:rsid w:val="004C7B52"/>
    <w:rPr>
      <w:sz w:val="20"/>
      <w:szCs w:val="20"/>
    </w:rPr>
  </w:style>
  <w:style w:type="character" w:customStyle="1" w:styleId="CommentSubjectChar">
    <w:name w:val="Comment Subject Char"/>
    <w:basedOn w:val="CommentTextChar"/>
    <w:link w:val="CommentSubject"/>
    <w:semiHidden/>
    <w:rsid w:val="004C7B52"/>
    <w:rPr>
      <w:b/>
      <w:bCs/>
      <w:sz w:val="20"/>
      <w:szCs w:val="20"/>
    </w:rPr>
  </w:style>
  <w:style w:type="character" w:customStyle="1" w:styleId="BalloonTextChar">
    <w:name w:val="Balloon Text Char"/>
    <w:basedOn w:val="DefaultParagraphFont"/>
    <w:link w:val="BalloonText"/>
    <w:semiHidden/>
    <w:rsid w:val="004C7B52"/>
    <w:rPr>
      <w:rFonts w:ascii="Tahoma" w:hAnsi="Tahoma" w:cs="Tahoma"/>
      <w:sz w:val="16"/>
      <w:szCs w:val="16"/>
    </w:rPr>
  </w:style>
  <w:style w:type="character" w:customStyle="1" w:styleId="FootnoteTextChar">
    <w:name w:val="Footnote Text Char"/>
    <w:basedOn w:val="DefaultParagraphFont"/>
    <w:link w:val="FootnoteText"/>
    <w:rsid w:val="004C7B52"/>
    <w:rPr>
      <w:sz w:val="20"/>
      <w:szCs w:val="20"/>
    </w:rPr>
  </w:style>
  <w:style w:type="character" w:customStyle="1" w:styleId="CodeColorBlueBold">
    <w:name w:val="CodeColorBlueBold"/>
    <w:basedOn w:val="CodeColorBlue"/>
    <w:rsid w:val="004C7B52"/>
    <w:rPr>
      <w:rFonts w:cs="Arial"/>
      <w:b/>
      <w:color w:val="0000FF"/>
    </w:rPr>
  </w:style>
  <w:style w:type="character" w:customStyle="1" w:styleId="CodeColorBlue2Bold">
    <w:name w:val="CodeColorBlue2Bold"/>
    <w:basedOn w:val="CodeColorBlue2"/>
    <w:rsid w:val="004C7B52"/>
    <w:rPr>
      <w:rFonts w:cs="Arial"/>
      <w:b/>
      <w:color w:val="0000A5"/>
    </w:rPr>
  </w:style>
  <w:style w:type="character" w:customStyle="1" w:styleId="CodeColorBlue3Bold">
    <w:name w:val="CodeColorBlue3Bold"/>
    <w:basedOn w:val="CodeColorBlue3"/>
    <w:rsid w:val="004C7B52"/>
    <w:rPr>
      <w:rFonts w:cs="Arial"/>
      <w:b/>
      <w:color w:val="6464B9"/>
    </w:rPr>
  </w:style>
  <w:style w:type="character" w:customStyle="1" w:styleId="CodeColorBluegreenBold">
    <w:name w:val="CodeColorBluegreenBold"/>
    <w:basedOn w:val="CodeColorBluegreen"/>
    <w:rsid w:val="004C7B52"/>
    <w:rPr>
      <w:rFonts w:cs="Arial"/>
      <w:b/>
      <w:color w:val="2B91AF"/>
    </w:rPr>
  </w:style>
  <w:style w:type="character" w:customStyle="1" w:styleId="CodeColorBrownBold">
    <w:name w:val="CodeColorBrownBold"/>
    <w:basedOn w:val="CodeColorBrown"/>
    <w:rsid w:val="004C7B52"/>
    <w:rPr>
      <w:rFonts w:cs="Arial"/>
      <w:b/>
      <w:color w:val="A31515"/>
    </w:rPr>
  </w:style>
  <w:style w:type="character" w:customStyle="1" w:styleId="CodeColorDkBlueBold">
    <w:name w:val="CodeColorDkBlueBold"/>
    <w:basedOn w:val="CodeColorDkBlue"/>
    <w:rsid w:val="004C7B52"/>
    <w:rPr>
      <w:rFonts w:cs="Times New Roman"/>
      <w:b/>
      <w:color w:val="000080"/>
      <w:szCs w:val="22"/>
    </w:rPr>
  </w:style>
  <w:style w:type="character" w:customStyle="1" w:styleId="CodeColorGreenBold">
    <w:name w:val="CodeColorGreenBold"/>
    <w:basedOn w:val="CodeColorGreen"/>
    <w:rsid w:val="004C7B52"/>
    <w:rPr>
      <w:rFonts w:cs="Arial"/>
      <w:b/>
      <w:color w:val="008000"/>
    </w:rPr>
  </w:style>
  <w:style w:type="character" w:customStyle="1" w:styleId="CodeColorGrey30Bold">
    <w:name w:val="CodeColorGrey30Bold"/>
    <w:basedOn w:val="CodeColorGrey30"/>
    <w:rsid w:val="004C7B52"/>
    <w:rPr>
      <w:rFonts w:cs="Arial"/>
      <w:b/>
      <w:color w:val="808080"/>
    </w:rPr>
  </w:style>
  <w:style w:type="character" w:customStyle="1" w:styleId="CodeColorGrey55Bold">
    <w:name w:val="CodeColorGrey55Bold"/>
    <w:basedOn w:val="CodeColorGrey55"/>
    <w:rsid w:val="004C7B52"/>
    <w:rPr>
      <w:rFonts w:cs="Arial"/>
      <w:b/>
      <w:color w:val="C0C0C0"/>
    </w:rPr>
  </w:style>
  <w:style w:type="character" w:customStyle="1" w:styleId="CodeColorGrey80Bold">
    <w:name w:val="CodeColorGrey80Bold"/>
    <w:basedOn w:val="CodeColorGrey80"/>
    <w:rsid w:val="004C7B52"/>
    <w:rPr>
      <w:rFonts w:cs="Arial"/>
      <w:b/>
      <w:color w:val="555555"/>
    </w:rPr>
  </w:style>
  <w:style w:type="character" w:customStyle="1" w:styleId="CodeColorHotPinkBold">
    <w:name w:val="CodeColorHotPinkBold"/>
    <w:basedOn w:val="CodeColorHotPink"/>
    <w:rsid w:val="004C7B52"/>
    <w:rPr>
      <w:rFonts w:cs="Times New Roman"/>
      <w:b/>
      <w:color w:val="DF36FA"/>
      <w:szCs w:val="18"/>
    </w:rPr>
  </w:style>
  <w:style w:type="character" w:customStyle="1" w:styleId="CodeColorMagentaBold">
    <w:name w:val="CodeColorMagentaBold"/>
    <w:basedOn w:val="CodeColorMagenta"/>
    <w:rsid w:val="004C7B52"/>
    <w:rPr>
      <w:rFonts w:cs="Arial"/>
      <w:b/>
      <w:color w:val="844646"/>
    </w:rPr>
  </w:style>
  <w:style w:type="character" w:customStyle="1" w:styleId="CodeColorOrangeBold">
    <w:name w:val="CodeColorOrangeBold"/>
    <w:basedOn w:val="CodeColorOrange"/>
    <w:rsid w:val="004C7B52"/>
    <w:rPr>
      <w:rFonts w:cs="Arial"/>
      <w:b/>
      <w:color w:val="B96464"/>
    </w:rPr>
  </w:style>
  <w:style w:type="character" w:customStyle="1" w:styleId="CodeColorPeachBold">
    <w:name w:val="CodeColorPeachBold"/>
    <w:basedOn w:val="CodeColorPeach"/>
    <w:rsid w:val="004C7B52"/>
    <w:rPr>
      <w:rFonts w:cs="Arial"/>
      <w:b/>
      <w:color w:val="FFDBA3"/>
    </w:rPr>
  </w:style>
  <w:style w:type="character" w:customStyle="1" w:styleId="CodeColorPurpleBold">
    <w:name w:val="CodeColorPurpleBold"/>
    <w:basedOn w:val="CodeColorPurple"/>
    <w:rsid w:val="004C7B52"/>
    <w:rPr>
      <w:rFonts w:cs="Arial"/>
      <w:b/>
      <w:color w:val="951795"/>
    </w:rPr>
  </w:style>
  <w:style w:type="character" w:customStyle="1" w:styleId="CodeColorPurple2Bold">
    <w:name w:val="CodeColorPurple2Bold"/>
    <w:basedOn w:val="CodeColorPurple2"/>
    <w:rsid w:val="004C7B52"/>
    <w:rPr>
      <w:rFonts w:cs="Arial"/>
      <w:b/>
      <w:color w:val="800080"/>
    </w:rPr>
  </w:style>
  <w:style w:type="character" w:customStyle="1" w:styleId="CodeColorRedBold">
    <w:name w:val="CodeColorRedBold"/>
    <w:basedOn w:val="CodeColorRed"/>
    <w:rsid w:val="004C7B52"/>
    <w:rPr>
      <w:rFonts w:cs="Arial"/>
      <w:b/>
      <w:color w:val="FF0000"/>
    </w:rPr>
  </w:style>
  <w:style w:type="character" w:customStyle="1" w:styleId="CodeColorRed2Bold">
    <w:name w:val="CodeColorRed2Bold"/>
    <w:basedOn w:val="CodeColorRed2"/>
    <w:rsid w:val="004C7B52"/>
    <w:rPr>
      <w:rFonts w:cs="Arial"/>
      <w:b/>
      <w:color w:val="800000"/>
    </w:rPr>
  </w:style>
  <w:style w:type="character" w:customStyle="1" w:styleId="CodeColorRed3Bold">
    <w:name w:val="CodeColorRed3Bold"/>
    <w:basedOn w:val="CodeColorRed3"/>
    <w:rsid w:val="004C7B52"/>
    <w:rPr>
      <w:rFonts w:cs="Arial"/>
      <w:b/>
      <w:color w:val="A31515"/>
    </w:rPr>
  </w:style>
  <w:style w:type="character" w:customStyle="1" w:styleId="CodeColorTealBlueBold">
    <w:name w:val="CodeColorTealBlueBold"/>
    <w:basedOn w:val="CodeColorTealBlue"/>
    <w:rsid w:val="004C7B52"/>
    <w:rPr>
      <w:rFonts w:cs="Times New Roman"/>
      <w:b/>
      <w:color w:val="008080"/>
      <w:szCs w:val="22"/>
    </w:rPr>
  </w:style>
  <w:style w:type="character" w:customStyle="1" w:styleId="CodeColorWhiteBold">
    <w:name w:val="CodeColorWhiteBold"/>
    <w:basedOn w:val="CodeColorWhite"/>
    <w:rsid w:val="004C7B52"/>
    <w:rPr>
      <w:rFonts w:cs="Arial"/>
      <w:b/>
      <w:color w:val="FFFFFF"/>
      <w:bdr w:val="none" w:sz="0" w:space="0" w:color="auto"/>
    </w:rPr>
  </w:style>
  <w:style w:type="paragraph" w:customStyle="1" w:styleId="ParaListContinued">
    <w:name w:val="ParaListContinued"/>
    <w:qFormat/>
    <w:rsid w:val="004C7B52"/>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4C7B52"/>
  </w:style>
  <w:style w:type="character" w:customStyle="1" w:styleId="BodyText3Char">
    <w:name w:val="Body Text 3 Char"/>
    <w:basedOn w:val="DefaultParagraphFont"/>
    <w:link w:val="BodyText3"/>
    <w:rsid w:val="004C7B52"/>
    <w:rPr>
      <w:sz w:val="16"/>
      <w:szCs w:val="16"/>
    </w:rPr>
  </w:style>
  <w:style w:type="character" w:customStyle="1" w:styleId="BodyTextFirstIndentChar">
    <w:name w:val="Body Text First Indent Char"/>
    <w:basedOn w:val="BodyTextChar"/>
    <w:link w:val="BodyTextFirstIndent"/>
    <w:rsid w:val="004C7B52"/>
  </w:style>
  <w:style w:type="character" w:customStyle="1" w:styleId="BodyTextIndentChar">
    <w:name w:val="Body Text Indent Char"/>
    <w:basedOn w:val="DefaultParagraphFont"/>
    <w:link w:val="BodyTextIndent"/>
    <w:rsid w:val="004C7B52"/>
  </w:style>
  <w:style w:type="character" w:customStyle="1" w:styleId="BodyTextFirstIndent2Char">
    <w:name w:val="Body Text First Indent 2 Char"/>
    <w:basedOn w:val="BodyTextIndentChar"/>
    <w:link w:val="BodyTextFirstIndent2"/>
    <w:rsid w:val="004C7B52"/>
  </w:style>
  <w:style w:type="character" w:customStyle="1" w:styleId="BodyTextIndent2Char">
    <w:name w:val="Body Text Indent 2 Char"/>
    <w:basedOn w:val="DefaultParagraphFont"/>
    <w:link w:val="BodyTextIndent2"/>
    <w:rsid w:val="004C7B52"/>
  </w:style>
  <w:style w:type="character" w:customStyle="1" w:styleId="BodyTextIndent3Char">
    <w:name w:val="Body Text Indent 3 Char"/>
    <w:basedOn w:val="DefaultParagraphFont"/>
    <w:link w:val="BodyTextIndent3"/>
    <w:rsid w:val="004C7B52"/>
    <w:rPr>
      <w:sz w:val="16"/>
      <w:szCs w:val="16"/>
    </w:rPr>
  </w:style>
  <w:style w:type="character" w:customStyle="1" w:styleId="ClosingChar">
    <w:name w:val="Closing Char"/>
    <w:basedOn w:val="DefaultParagraphFont"/>
    <w:link w:val="Closing"/>
    <w:rsid w:val="004C7B52"/>
  </w:style>
  <w:style w:type="table" w:customStyle="1" w:styleId="ColorfulGrid1">
    <w:name w:val="Colorful Grid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4C7B52"/>
  </w:style>
  <w:style w:type="character" w:customStyle="1" w:styleId="DocumentMapChar">
    <w:name w:val="Document Map Char"/>
    <w:basedOn w:val="DefaultParagraphFont"/>
    <w:link w:val="DocumentMap"/>
    <w:rsid w:val="004C7B52"/>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4C7B52"/>
  </w:style>
  <w:style w:type="character" w:customStyle="1" w:styleId="EndnoteTextChar">
    <w:name w:val="Endnote Text Char"/>
    <w:basedOn w:val="DefaultParagraphFont"/>
    <w:link w:val="EndnoteText"/>
    <w:rsid w:val="004C7B52"/>
    <w:rPr>
      <w:sz w:val="20"/>
      <w:szCs w:val="20"/>
    </w:rPr>
  </w:style>
  <w:style w:type="character" w:customStyle="1" w:styleId="HTMLAddressChar">
    <w:name w:val="HTML Address Char"/>
    <w:basedOn w:val="DefaultParagraphFont"/>
    <w:link w:val="HTMLAddress"/>
    <w:rsid w:val="004C7B52"/>
    <w:rPr>
      <w:i/>
      <w:iCs/>
    </w:rPr>
  </w:style>
  <w:style w:type="table" w:customStyle="1" w:styleId="LightGrid1">
    <w:name w:val="Light Grid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4C7B52"/>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C7B52"/>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4C7B52"/>
    <w:rPr>
      <w:rFonts w:ascii="Courier New" w:hAnsi="Courier New" w:cs="Courier New"/>
      <w:sz w:val="20"/>
      <w:szCs w:val="20"/>
    </w:rPr>
  </w:style>
  <w:style w:type="table" w:customStyle="1" w:styleId="MediumGrid11">
    <w:name w:val="Medium Grid 1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4C7B52"/>
    <w:rPr>
      <w:rFonts w:ascii="Arial" w:hAnsi="Arial" w:cs="Arial"/>
      <w:shd w:val="pct20" w:color="auto" w:fill="auto"/>
    </w:rPr>
  </w:style>
  <w:style w:type="character" w:customStyle="1" w:styleId="NoteHeadingChar">
    <w:name w:val="Note Heading Char"/>
    <w:basedOn w:val="DefaultParagraphFont"/>
    <w:link w:val="NoteHeading"/>
    <w:rsid w:val="004C7B52"/>
  </w:style>
  <w:style w:type="character" w:customStyle="1" w:styleId="PlainTextChar">
    <w:name w:val="Plain Text Char"/>
    <w:basedOn w:val="DefaultParagraphFont"/>
    <w:link w:val="PlainText"/>
    <w:rsid w:val="004C7B52"/>
    <w:rPr>
      <w:rFonts w:ascii="Courier New" w:hAnsi="Courier New" w:cs="Courier New"/>
      <w:sz w:val="20"/>
      <w:szCs w:val="20"/>
    </w:rPr>
  </w:style>
  <w:style w:type="character" w:customStyle="1" w:styleId="SignatureChar">
    <w:name w:val="Signature Char"/>
    <w:basedOn w:val="DefaultParagraphFont"/>
    <w:link w:val="Signature"/>
    <w:rsid w:val="004C7B52"/>
  </w:style>
  <w:style w:type="character" w:customStyle="1" w:styleId="TitleChar">
    <w:name w:val="Title Char"/>
    <w:basedOn w:val="DefaultParagraphFont"/>
    <w:link w:val="Title"/>
    <w:rsid w:val="004C7B52"/>
    <w:rPr>
      <w:rFonts w:ascii="Arial" w:hAnsi="Arial" w:cs="Arial"/>
      <w:b/>
      <w:bCs/>
      <w:kern w:val="28"/>
      <w:sz w:val="32"/>
      <w:szCs w:val="32"/>
    </w:rPr>
  </w:style>
  <w:style w:type="paragraph" w:customStyle="1" w:styleId="FeatureRecipeSubRecipeTitle">
    <w:name w:val="FeatureRecipeSubRecipeTitle"/>
    <w:basedOn w:val="RecipeSubrecipeTitle"/>
    <w:qFormat/>
    <w:rsid w:val="004C7B52"/>
    <w:pPr>
      <w:shd w:val="clear" w:color="auto" w:fill="BFBFBF" w:themeFill="background1" w:themeFillShade="BF"/>
    </w:pPr>
  </w:style>
  <w:style w:type="paragraph" w:customStyle="1" w:styleId="FeatureRecipeVariationPara0">
    <w:name w:val="FeatureRecipeVariationPara"/>
    <w:basedOn w:val="RecipeVariationPara"/>
    <w:qFormat/>
    <w:rsid w:val="004C7B52"/>
    <w:pPr>
      <w:shd w:val="clear" w:color="auto" w:fill="BFBFBF" w:themeFill="background1" w:themeFillShade="BF"/>
    </w:pPr>
  </w:style>
  <w:style w:type="paragraph" w:customStyle="1" w:styleId="RecipeVariation2">
    <w:name w:val="RecipeVariation2"/>
    <w:basedOn w:val="RecipeVariationH2"/>
    <w:qFormat/>
    <w:rsid w:val="004C7B52"/>
    <w:rPr>
      <w:i/>
    </w:rPr>
  </w:style>
  <w:style w:type="paragraph" w:customStyle="1" w:styleId="FeatureRecipeVariation2">
    <w:name w:val="FeatureRecipeVariation2"/>
    <w:basedOn w:val="RecipeVariation2"/>
    <w:qFormat/>
    <w:rsid w:val="004C7B52"/>
    <w:pPr>
      <w:shd w:val="clear" w:color="auto" w:fill="BFBFBF" w:themeFill="background1" w:themeFillShade="BF"/>
    </w:pPr>
  </w:style>
  <w:style w:type="paragraph" w:customStyle="1" w:styleId="FeatureRecipeUSMeasure">
    <w:name w:val="FeatureRecipeUSMeasure"/>
    <w:basedOn w:val="RecipeUSMeasure"/>
    <w:qFormat/>
    <w:rsid w:val="004C7B52"/>
    <w:pPr>
      <w:shd w:val="clear" w:color="auto" w:fill="BFBFBF" w:themeFill="background1" w:themeFillShade="BF"/>
    </w:pPr>
  </w:style>
  <w:style w:type="paragraph" w:customStyle="1" w:styleId="FeatureRecipeMetricMeasure">
    <w:name w:val="FeatureRecipeMetricMeasure"/>
    <w:basedOn w:val="RecipeMetricMeasure"/>
    <w:qFormat/>
    <w:rsid w:val="004C7B52"/>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4C7B52"/>
    <w:pPr>
      <w:shd w:val="clear" w:color="auto" w:fill="BFBFBF" w:themeFill="background1" w:themeFillShade="BF"/>
    </w:pPr>
  </w:style>
  <w:style w:type="paragraph" w:customStyle="1" w:styleId="FeatureRecipeVariationH2">
    <w:name w:val="FeatureRecipeVariationH2"/>
    <w:basedOn w:val="RecipeVariationH2"/>
    <w:qFormat/>
    <w:rsid w:val="004C7B52"/>
    <w:pPr>
      <w:shd w:val="clear" w:color="auto" w:fill="BFBFBF" w:themeFill="background1" w:themeFillShade="BF"/>
    </w:pPr>
  </w:style>
  <w:style w:type="paragraph" w:customStyle="1" w:styleId="RecipeNoteHead3">
    <w:name w:val="RecipeNoteHead3"/>
    <w:basedOn w:val="RecipeNotePara"/>
    <w:qFormat/>
    <w:rsid w:val="004C7B52"/>
    <w:rPr>
      <w:i/>
    </w:rPr>
  </w:style>
  <w:style w:type="paragraph" w:customStyle="1" w:styleId="FeatureRecipeNoteHead3">
    <w:name w:val="FeatureRecipeNoteHead3"/>
    <w:basedOn w:val="RecipeNoteHead3"/>
    <w:qFormat/>
    <w:rsid w:val="004C7B52"/>
    <w:pPr>
      <w:shd w:val="clear" w:color="auto" w:fill="BFBFBF" w:themeFill="background1" w:themeFillShade="BF"/>
    </w:pPr>
  </w:style>
  <w:style w:type="paragraph" w:customStyle="1" w:styleId="FeatureRecipeNoteHead4">
    <w:name w:val="FeatureRecipeNoteHead4"/>
    <w:basedOn w:val="FeatureRecipeNoteHead3"/>
    <w:qFormat/>
    <w:rsid w:val="004C7B52"/>
    <w:rPr>
      <w:b/>
    </w:rPr>
  </w:style>
  <w:style w:type="paragraph" w:customStyle="1" w:styleId="RecipeNoteHead4">
    <w:name w:val="RecipeNoteHead4"/>
    <w:basedOn w:val="FeatureRecipeNoteHead4"/>
    <w:qFormat/>
    <w:rsid w:val="004C7B52"/>
    <w:pPr>
      <w:shd w:val="clear" w:color="auto" w:fill="FFFFFF" w:themeFill="background1"/>
    </w:pPr>
  </w:style>
  <w:style w:type="paragraph" w:customStyle="1" w:styleId="RecipeVariationH1">
    <w:name w:val="RecipeVariationH1"/>
    <w:rsid w:val="004C7B52"/>
    <w:pPr>
      <w:spacing w:before="60" w:after="60"/>
      <w:ind w:left="720"/>
    </w:pPr>
    <w:rPr>
      <w:rFonts w:ascii="Arial" w:hAnsi="Arial"/>
      <w:b/>
      <w:snapToGrid w:val="0"/>
      <w:sz w:val="22"/>
      <w:szCs w:val="20"/>
      <w:u w:val="single"/>
    </w:rPr>
  </w:style>
  <w:style w:type="character" w:customStyle="1" w:styleId="Bold">
    <w:name w:val="Bold"/>
    <w:rsid w:val="004C7B52"/>
    <w:rPr>
      <w:b/>
    </w:rPr>
  </w:style>
  <w:style w:type="character" w:customStyle="1" w:styleId="boldred">
    <w:name w:val="bold red"/>
    <w:rsid w:val="004C7B52"/>
  </w:style>
  <w:style w:type="paragraph" w:customStyle="1" w:styleId="FloatingHead">
    <w:name w:val="FloatingHead"/>
    <w:next w:val="Para"/>
    <w:rsid w:val="004C7B52"/>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4C7B52"/>
  </w:style>
  <w:style w:type="paragraph" w:customStyle="1" w:styleId="Style2">
    <w:name w:val="Style2"/>
    <w:basedOn w:val="ChapterTitle"/>
    <w:qFormat/>
    <w:rsid w:val="004C7B52"/>
  </w:style>
  <w:style w:type="paragraph" w:customStyle="1" w:styleId="TestStyle">
    <w:name w:val="TestStyle"/>
    <w:qFormat/>
    <w:rsid w:val="004C7B52"/>
    <w:pPr>
      <w:spacing w:after="200" w:line="276" w:lineRule="auto"/>
    </w:pPr>
    <w:rPr>
      <w:rFonts w:ascii="Arial" w:hAnsi="Arial"/>
      <w:b/>
      <w:snapToGrid w:val="0"/>
      <w:sz w:val="60"/>
      <w:szCs w:val="20"/>
    </w:rPr>
  </w:style>
  <w:style w:type="paragraph" w:customStyle="1" w:styleId="ChapterSubObjective0">
    <w:name w:val="ChapterSubObjective"/>
    <w:next w:val="Normal"/>
    <w:rsid w:val="004C7B52"/>
    <w:rPr>
      <w:rFonts w:ascii="Helvetica" w:hAnsi="Helvetica"/>
      <w:szCs w:val="20"/>
    </w:rPr>
  </w:style>
  <w:style w:type="character" w:customStyle="1" w:styleId="ParaChar">
    <w:name w:val="Para Char"/>
    <w:basedOn w:val="DefaultParagraphFont"/>
    <w:link w:val="Para"/>
    <w:rsid w:val="004C7B52"/>
    <w:rPr>
      <w:snapToGrid w:val="0"/>
      <w:sz w:val="26"/>
      <w:szCs w:val="20"/>
    </w:rPr>
  </w:style>
  <w:style w:type="character" w:customStyle="1" w:styleId="H4Char">
    <w:name w:val="H4 Char"/>
    <w:basedOn w:val="DefaultParagraphFont"/>
    <w:link w:val="H4"/>
    <w:rsid w:val="004C7B52"/>
    <w:rPr>
      <w:b/>
      <w:snapToGrid w:val="0"/>
      <w:sz w:val="26"/>
      <w:szCs w:val="20"/>
      <w:u w:val="single"/>
    </w:rPr>
  </w:style>
  <w:style w:type="character" w:customStyle="1" w:styleId="CodeSnippetChar">
    <w:name w:val="CodeSnippet Char"/>
    <w:basedOn w:val="DefaultParagraphFont"/>
    <w:link w:val="CodeSnippet"/>
    <w:rsid w:val="004C7B52"/>
    <w:rPr>
      <w:rFonts w:ascii="Courier New" w:hAnsi="Courier New"/>
      <w:noProof/>
      <w:snapToGrid w:val="0"/>
      <w:sz w:val="18"/>
      <w:szCs w:val="20"/>
    </w:rPr>
  </w:style>
  <w:style w:type="paragraph" w:customStyle="1" w:styleId="Sidebar">
    <w:name w:val="Sidebar"/>
    <w:rsid w:val="004C7B52"/>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4C7B52"/>
    <w:pPr>
      <w:pBdr>
        <w:top w:val="none" w:sz="0" w:space="0" w:color="auto"/>
      </w:pBdr>
    </w:pPr>
  </w:style>
  <w:style w:type="paragraph" w:customStyle="1" w:styleId="Title4">
    <w:name w:val="Title4"/>
    <w:next w:val="Para"/>
    <w:rsid w:val="004C7B52"/>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4C7B52"/>
    <w:pPr>
      <w:keepNext/>
    </w:pPr>
    <w:rPr>
      <w:b/>
      <w:i/>
    </w:rPr>
  </w:style>
  <w:style w:type="paragraph" w:customStyle="1" w:styleId="CustomNote1">
    <w:name w:val="CustomNote1"/>
    <w:basedOn w:val="Note"/>
    <w:rsid w:val="004C7B52"/>
    <w:pPr>
      <w:widowControl w:val="0"/>
      <w:numPr>
        <w:numId w:val="0"/>
      </w:numPr>
      <w:tabs>
        <w:tab w:val="num" w:pos="360"/>
      </w:tabs>
      <w:ind w:left="1800" w:hanging="360"/>
    </w:pPr>
  </w:style>
  <w:style w:type="paragraph" w:customStyle="1" w:styleId="Note">
    <w:name w:val="Note"/>
    <w:basedOn w:val="ParaContinued"/>
    <w:next w:val="Para"/>
    <w:rsid w:val="004C7B52"/>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4C7B52"/>
    <w:pPr>
      <w:widowControl w:val="0"/>
      <w:numPr>
        <w:numId w:val="0"/>
      </w:numPr>
      <w:tabs>
        <w:tab w:val="num" w:pos="360"/>
      </w:tabs>
      <w:ind w:left="1800" w:hanging="360"/>
    </w:pPr>
  </w:style>
  <w:style w:type="paragraph" w:customStyle="1" w:styleId="ExerciseCodeSnippet">
    <w:name w:val="ExerciseCodeSnippet"/>
    <w:basedOn w:val="SidebarCodeSnippetSub"/>
    <w:rsid w:val="004C7B52"/>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4C7B52"/>
    <w:pPr>
      <w:pBdr>
        <w:left w:val="double" w:sz="12" w:space="31" w:color="auto"/>
      </w:pBdr>
      <w:ind w:left="1080"/>
    </w:pPr>
  </w:style>
  <w:style w:type="paragraph" w:customStyle="1" w:styleId="SidebarCodeSnippet">
    <w:name w:val="SidebarCodeSnippet"/>
    <w:basedOn w:val="Sidebar"/>
    <w:rsid w:val="004C7B52"/>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4C7B52"/>
  </w:style>
  <w:style w:type="paragraph" w:customStyle="1" w:styleId="SidebarList">
    <w:name w:val="SidebarList"/>
    <w:basedOn w:val="List"/>
    <w:rsid w:val="004C7B52"/>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4C7B52"/>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4C7B52"/>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4C7B52"/>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4C7B52"/>
    <w:pPr>
      <w:numPr>
        <w:numId w:val="37"/>
      </w:numPr>
      <w:spacing w:line="260" w:lineRule="exact"/>
    </w:pPr>
  </w:style>
  <w:style w:type="paragraph" w:customStyle="1" w:styleId="ExerciseListNumbered">
    <w:name w:val="ExerciseListNumbered"/>
    <w:basedOn w:val="SidebarListNumbered"/>
    <w:rsid w:val="004C7B52"/>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4C7B52"/>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4C7B52"/>
    <w:pPr>
      <w:ind w:left="720"/>
    </w:pPr>
  </w:style>
  <w:style w:type="paragraph" w:customStyle="1" w:styleId="SidebarListSub">
    <w:name w:val="SidebarListSub"/>
    <w:basedOn w:val="ListSub"/>
    <w:rsid w:val="004C7B52"/>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4C7B52"/>
    <w:pPr>
      <w:ind w:left="2160"/>
    </w:pPr>
  </w:style>
  <w:style w:type="paragraph" w:customStyle="1" w:styleId="Title3">
    <w:name w:val="Title3"/>
    <w:next w:val="Para"/>
    <w:rsid w:val="004C7B52"/>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4C7B52"/>
    <w:rPr>
      <w:rFonts w:ascii="Arial" w:hAnsi="Arial"/>
      <w:b/>
      <w:sz w:val="20"/>
    </w:rPr>
  </w:style>
  <w:style w:type="paragraph" w:customStyle="1" w:styleId="PartIntroduction">
    <w:name w:val="PartIntroduction"/>
    <w:rsid w:val="004C7B52"/>
    <w:pPr>
      <w:spacing w:after="120"/>
      <w:ind w:left="720" w:firstLine="720"/>
    </w:pPr>
    <w:rPr>
      <w:sz w:val="26"/>
      <w:szCs w:val="20"/>
    </w:rPr>
  </w:style>
  <w:style w:type="paragraph" w:customStyle="1" w:styleId="Title2">
    <w:name w:val="Title2"/>
    <w:next w:val="Para"/>
    <w:rsid w:val="004C7B52"/>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4C7B52"/>
  </w:style>
  <w:style w:type="paragraph" w:customStyle="1" w:styleId="SidebarURLPara">
    <w:name w:val="SidebarURLPara"/>
    <w:basedOn w:val="URLPara"/>
    <w:next w:val="Sidebar"/>
    <w:rsid w:val="004C7B52"/>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4C7B52"/>
    <w:rPr>
      <w:color w:val="FF00FF"/>
    </w:rPr>
  </w:style>
  <w:style w:type="paragraph" w:customStyle="1" w:styleId="SubObjective0">
    <w:name w:val="SubObjective"/>
    <w:basedOn w:val="Objective"/>
    <w:rsid w:val="004C7B52"/>
    <w:pPr>
      <w:keepNext/>
      <w:spacing w:before="180"/>
      <w:ind w:left="2880"/>
    </w:pPr>
  </w:style>
  <w:style w:type="character" w:customStyle="1" w:styleId="SybexSymbol">
    <w:name w:val="SybexSymbol"/>
    <w:rsid w:val="004C7B52"/>
    <w:rPr>
      <w:rFonts w:ascii="Symbol" w:hAnsi="Symbol"/>
    </w:rPr>
  </w:style>
  <w:style w:type="paragraph" w:customStyle="1" w:styleId="Title5">
    <w:name w:val="Title5"/>
    <w:next w:val="Para"/>
    <w:rsid w:val="004C7B52"/>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4C7B52"/>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4C7B52"/>
    <w:pPr>
      <w:pBdr>
        <w:left w:val="double" w:sz="12" w:space="24" w:color="auto"/>
      </w:pBdr>
      <w:ind w:firstLine="0"/>
    </w:pPr>
  </w:style>
  <w:style w:type="paragraph" w:customStyle="1" w:styleId="ExerciseTitle">
    <w:name w:val="ExerciseTitle"/>
    <w:basedOn w:val="SidebarTitle"/>
    <w:next w:val="Exercise"/>
    <w:rsid w:val="004C7B52"/>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4C7B52"/>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4C7B52"/>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4C7B52"/>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4C7B52"/>
    <w:pPr>
      <w:outlineLvl w:val="9"/>
    </w:pPr>
  </w:style>
  <w:style w:type="paragraph" w:customStyle="1" w:styleId="Title1">
    <w:name w:val="Title1"/>
    <w:next w:val="Para"/>
    <w:rsid w:val="004C7B52"/>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4C7B52"/>
    <w:pPr>
      <w:keepNext/>
      <w:spacing w:before="240"/>
    </w:pPr>
    <w:rPr>
      <w:rFonts w:ascii="Arial" w:hAnsi="Arial"/>
      <w:b/>
      <w:i/>
    </w:rPr>
  </w:style>
  <w:style w:type="paragraph" w:customStyle="1" w:styleId="Disclaimer">
    <w:name w:val="Disclaimer"/>
    <w:next w:val="Para"/>
    <w:rsid w:val="004C7B52"/>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4C7B52"/>
    <w:pPr>
      <w:ind w:firstLine="0"/>
    </w:pPr>
  </w:style>
  <w:style w:type="paragraph" w:customStyle="1" w:styleId="ExerciseListParaSub">
    <w:name w:val="ExerciseListParaSub"/>
    <w:basedOn w:val="ExerciseListPara"/>
    <w:rsid w:val="004C7B52"/>
    <w:pPr>
      <w:ind w:left="720"/>
    </w:pPr>
  </w:style>
  <w:style w:type="paragraph" w:customStyle="1" w:styleId="SidebarListParaSub">
    <w:name w:val="SidebarListParaSub"/>
    <w:basedOn w:val="SidebarListSub"/>
    <w:rsid w:val="004C7B52"/>
  </w:style>
  <w:style w:type="paragraph" w:customStyle="1" w:styleId="Author">
    <w:name w:val="Author"/>
    <w:basedOn w:val="BodyText"/>
    <w:next w:val="BodyText"/>
    <w:rsid w:val="004C7B52"/>
    <w:pPr>
      <w:spacing w:after="3000"/>
      <w:ind w:left="720" w:firstLine="720"/>
      <w:jc w:val="center"/>
    </w:pPr>
    <w:rPr>
      <w:sz w:val="32"/>
    </w:rPr>
  </w:style>
  <w:style w:type="paragraph" w:customStyle="1" w:styleId="FullTitle">
    <w:name w:val="FullTitle"/>
    <w:basedOn w:val="Para"/>
    <w:rsid w:val="004C7B52"/>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4C7B52"/>
    <w:pPr>
      <w:ind w:left="1080"/>
    </w:pPr>
  </w:style>
  <w:style w:type="paragraph" w:customStyle="1" w:styleId="SidebarTroubleshootingTitle">
    <w:name w:val="SidebarTroubleshootingTitle"/>
    <w:basedOn w:val="SidebarTitle"/>
    <w:next w:val="Sidebar"/>
    <w:rsid w:val="004C7B52"/>
  </w:style>
  <w:style w:type="paragraph" w:customStyle="1" w:styleId="SidebarOpportunitiesTitle">
    <w:name w:val="SidebarOpportunitiesTitle"/>
    <w:basedOn w:val="SidebarTitle"/>
    <w:next w:val="Sidebar"/>
    <w:rsid w:val="004C7B52"/>
  </w:style>
  <w:style w:type="paragraph" w:customStyle="1" w:styleId="SidebarCustom1Title">
    <w:name w:val="SidebarCustom1Title"/>
    <w:basedOn w:val="SidebarTitle"/>
    <w:next w:val="Sidebar"/>
    <w:rsid w:val="004C7B52"/>
  </w:style>
  <w:style w:type="paragraph" w:customStyle="1" w:styleId="SidebarCustom2Title">
    <w:name w:val="SidebarCustom2Title"/>
    <w:basedOn w:val="SidebarTitle"/>
    <w:next w:val="Sidebar"/>
    <w:rsid w:val="004C7B52"/>
  </w:style>
  <w:style w:type="paragraph" w:customStyle="1" w:styleId="SidebarRunInPara">
    <w:name w:val="SidebarRunInPara"/>
    <w:basedOn w:val="SidebarList"/>
    <w:rsid w:val="004C7B52"/>
  </w:style>
  <w:style w:type="paragraph" w:customStyle="1" w:styleId="SidebarRunInParaSub">
    <w:name w:val="SidebarRunInParaSub"/>
    <w:basedOn w:val="SidebarRunInPara"/>
    <w:rsid w:val="004C7B52"/>
    <w:pPr>
      <w:ind w:left="1080"/>
    </w:pPr>
  </w:style>
  <w:style w:type="character" w:customStyle="1" w:styleId="QuestionChar">
    <w:name w:val="Question Char"/>
    <w:basedOn w:val="DefaultParagraphFont"/>
    <w:link w:val="Question"/>
    <w:rsid w:val="004C7B52"/>
    <w:rPr>
      <w:sz w:val="26"/>
      <w:szCs w:val="20"/>
    </w:rPr>
  </w:style>
  <w:style w:type="character" w:customStyle="1" w:styleId="OptionChar">
    <w:name w:val="Option Char"/>
    <w:basedOn w:val="QuestionChar"/>
    <w:link w:val="Option"/>
    <w:rsid w:val="004C7B52"/>
    <w:rPr>
      <w:sz w:val="26"/>
      <w:szCs w:val="20"/>
    </w:rPr>
  </w:style>
  <w:style w:type="character" w:customStyle="1" w:styleId="AnswerChar">
    <w:name w:val="Answer Char"/>
    <w:basedOn w:val="OptionChar"/>
    <w:link w:val="Answer"/>
    <w:rsid w:val="004C7B52"/>
    <w:rPr>
      <w:snapToGrid w:val="0"/>
      <w:sz w:val="26"/>
      <w:szCs w:val="20"/>
    </w:rPr>
  </w:style>
  <w:style w:type="character" w:customStyle="1" w:styleId="ExplanationChar">
    <w:name w:val="Explanation Char"/>
    <w:basedOn w:val="AnswerChar"/>
    <w:link w:val="Explanation"/>
    <w:rsid w:val="004C7B52"/>
    <w:rPr>
      <w:snapToGrid w:val="0"/>
      <w:sz w:val="26"/>
      <w:szCs w:val="20"/>
    </w:rPr>
  </w:style>
  <w:style w:type="paragraph" w:customStyle="1" w:styleId="InsideAddress">
    <w:name w:val="Inside Address"/>
    <w:basedOn w:val="Normal"/>
    <w:rsid w:val="004C7B52"/>
    <w:pPr>
      <w:spacing w:line="220" w:lineRule="atLeast"/>
      <w:jc w:val="both"/>
    </w:pPr>
    <w:rPr>
      <w:rFonts w:ascii="Arial" w:hAnsi="Arial"/>
      <w:spacing w:val="-5"/>
      <w:sz w:val="20"/>
    </w:rPr>
  </w:style>
  <w:style w:type="paragraph" w:customStyle="1" w:styleId="Par">
    <w:name w:val="Par"/>
    <w:basedOn w:val="Para"/>
    <w:rsid w:val="004C7B52"/>
    <w:rPr>
      <w:rFonts w:ascii="Times-Roman" w:hAnsi="Times-Roman" w:cs="Times-Roman"/>
      <w:color w:val="000000"/>
      <w:sz w:val="19"/>
      <w:szCs w:val="19"/>
    </w:rPr>
  </w:style>
  <w:style w:type="character" w:customStyle="1" w:styleId="FeatureParaChar">
    <w:name w:val="FeaturePara Char"/>
    <w:basedOn w:val="DefaultParagraphFont"/>
    <w:link w:val="FeaturePara"/>
    <w:rsid w:val="004C7B52"/>
    <w:rPr>
      <w:rFonts w:ascii="Arial" w:hAnsi="Arial"/>
      <w:sz w:val="26"/>
      <w:szCs w:val="20"/>
    </w:rPr>
  </w:style>
  <w:style w:type="table" w:customStyle="1" w:styleId="LightShading-Accent51">
    <w:name w:val="Light Shading - Accent 51"/>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4C7B52"/>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4C7B52"/>
    <w:pPr>
      <w:jc w:val="right"/>
    </w:pPr>
    <w:rPr>
      <w:rFonts w:ascii="Arial" w:hAnsi="Arial"/>
      <w:b/>
      <w:noProof/>
      <w:color w:val="000000"/>
      <w:sz w:val="28"/>
      <w:szCs w:val="20"/>
    </w:rPr>
  </w:style>
  <w:style w:type="paragraph" w:customStyle="1" w:styleId="lefttitle">
    <w:name w:val="lefttitle"/>
    <w:basedOn w:val="Normal"/>
    <w:rsid w:val="004C7B52"/>
    <w:rPr>
      <w:rFonts w:ascii="Arial" w:hAnsi="Arial"/>
      <w:b/>
      <w:noProof/>
      <w:color w:val="000000"/>
      <w:sz w:val="28"/>
      <w:szCs w:val="20"/>
    </w:rPr>
  </w:style>
  <w:style w:type="paragraph" w:customStyle="1" w:styleId="CaseStudyTitle">
    <w:name w:val="CaseStudyTitle"/>
    <w:next w:val="Normal"/>
    <w:rsid w:val="004C7B52"/>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4C7B52"/>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4C7B52"/>
    <w:rPr>
      <w:snapToGrid w:val="0"/>
      <w:sz w:val="26"/>
      <w:szCs w:val="20"/>
    </w:rPr>
  </w:style>
  <w:style w:type="paragraph" w:customStyle="1" w:styleId="Bu">
    <w:name w:val="Bu"/>
    <w:basedOn w:val="Para"/>
    <w:rsid w:val="004C7B52"/>
  </w:style>
  <w:style w:type="paragraph" w:customStyle="1" w:styleId="FeatureParaItalic">
    <w:name w:val="FeaturePara + Italic"/>
    <w:basedOn w:val="FeaturePara"/>
    <w:link w:val="FeatureParaItalicChar"/>
    <w:rsid w:val="004C7B52"/>
    <w:rPr>
      <w:i/>
      <w:iCs/>
      <w:snapToGrid w:val="0"/>
    </w:rPr>
  </w:style>
  <w:style w:type="character" w:customStyle="1" w:styleId="FeatureParaItalicChar">
    <w:name w:val="FeaturePara + Italic Char"/>
    <w:basedOn w:val="FeatureParaChar"/>
    <w:link w:val="FeatureParaItalic"/>
    <w:rsid w:val="004C7B52"/>
    <w:rPr>
      <w:rFonts w:ascii="Arial" w:hAnsi="Arial"/>
      <w:i/>
      <w:iCs/>
      <w:snapToGrid w:val="0"/>
      <w:sz w:val="26"/>
      <w:szCs w:val="20"/>
    </w:rPr>
  </w:style>
  <w:style w:type="character" w:customStyle="1" w:styleId="RunInParaChar">
    <w:name w:val="RunInPara Char"/>
    <w:basedOn w:val="DefaultParagraphFont"/>
    <w:link w:val="RunInPara"/>
    <w:rsid w:val="004C7B52"/>
    <w:rPr>
      <w:snapToGrid w:val="0"/>
      <w:szCs w:val="20"/>
    </w:rPr>
  </w:style>
  <w:style w:type="paragraph" w:customStyle="1" w:styleId="RunInParaItalic">
    <w:name w:val="RunInPara + Italic"/>
    <w:basedOn w:val="RunInPara"/>
    <w:link w:val="RunInParaItalicChar"/>
    <w:rsid w:val="004C7B52"/>
    <w:rPr>
      <w:i/>
      <w:iCs/>
      <w:sz w:val="26"/>
    </w:rPr>
  </w:style>
  <w:style w:type="character" w:customStyle="1" w:styleId="RunInParaItalicChar">
    <w:name w:val="RunInPara + Italic Char"/>
    <w:basedOn w:val="RunInParaChar"/>
    <w:link w:val="RunInParaItalic"/>
    <w:rsid w:val="004C7B52"/>
    <w:rPr>
      <w:i/>
      <w:iCs/>
      <w:snapToGrid w:val="0"/>
      <w:sz w:val="26"/>
      <w:szCs w:val="20"/>
    </w:rPr>
  </w:style>
  <w:style w:type="paragraph" w:customStyle="1" w:styleId="Noparagraphstyle">
    <w:name w:val="[No paragraph style]"/>
    <w:rsid w:val="004C7B52"/>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4C7B52"/>
  </w:style>
  <w:style w:type="character" w:customStyle="1" w:styleId="BodyTextChar1">
    <w:name w:val="Body Text Char1"/>
    <w:basedOn w:val="DefaultParagraphFont"/>
    <w:rsid w:val="004C7B52"/>
    <w:rPr>
      <w:rFonts w:asciiTheme="minorHAnsi" w:eastAsiaTheme="minorHAnsi" w:hAnsiTheme="minorHAnsi" w:cstheme="minorBidi"/>
      <w:sz w:val="22"/>
      <w:szCs w:val="22"/>
    </w:rPr>
  </w:style>
  <w:style w:type="paragraph" w:customStyle="1" w:styleId="action">
    <w:name w:val="action"/>
    <w:rsid w:val="004C7B52"/>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4C7B52"/>
    <w:pPr>
      <w:spacing w:before="60" w:after="60"/>
      <w:ind w:left="43" w:right="43"/>
    </w:pPr>
    <w:rPr>
      <w:rFonts w:ascii="Times Roman" w:hAnsi="Times Roman"/>
      <w:sz w:val="20"/>
      <w:szCs w:val="20"/>
    </w:rPr>
  </w:style>
  <w:style w:type="table" w:customStyle="1" w:styleId="LightShading-Accent52">
    <w:name w:val="Light Shading - Accent 52"/>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4C7B52"/>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4C7B52"/>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CC462B"/>
  </w:style>
  <w:style w:type="paragraph" w:styleId="Heading1">
    <w:name w:val="heading 1"/>
    <w:next w:val="Normal"/>
    <w:link w:val="Heading1Char"/>
    <w:qFormat/>
    <w:rsid w:val="00CC462B"/>
    <w:pPr>
      <w:keepNext/>
      <w:numPr>
        <w:numId w:val="19"/>
      </w:numPr>
      <w:spacing w:before="240"/>
      <w:outlineLvl w:val="0"/>
    </w:pPr>
    <w:rPr>
      <w:b/>
      <w:caps/>
      <w:sz w:val="28"/>
      <w:szCs w:val="28"/>
    </w:rPr>
  </w:style>
  <w:style w:type="paragraph" w:styleId="Heading2">
    <w:name w:val="heading 2"/>
    <w:basedOn w:val="Normal"/>
    <w:next w:val="Normal"/>
    <w:link w:val="Heading2Char"/>
    <w:qFormat/>
    <w:rsid w:val="00CC462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C462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C462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C462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C462B"/>
    <w:pPr>
      <w:numPr>
        <w:ilvl w:val="5"/>
        <w:numId w:val="19"/>
      </w:numPr>
      <w:outlineLvl w:val="5"/>
    </w:pPr>
    <w:rPr>
      <w:szCs w:val="20"/>
    </w:rPr>
  </w:style>
  <w:style w:type="paragraph" w:styleId="Heading7">
    <w:name w:val="heading 7"/>
    <w:next w:val="Normal"/>
    <w:link w:val="Heading7Char"/>
    <w:qFormat/>
    <w:rsid w:val="00CC462B"/>
    <w:pPr>
      <w:numPr>
        <w:ilvl w:val="6"/>
        <w:numId w:val="19"/>
      </w:numPr>
      <w:outlineLvl w:val="6"/>
    </w:pPr>
    <w:rPr>
      <w:szCs w:val="20"/>
    </w:rPr>
  </w:style>
  <w:style w:type="paragraph" w:styleId="Heading8">
    <w:name w:val="heading 8"/>
    <w:next w:val="Normal"/>
    <w:link w:val="Heading8Char"/>
    <w:qFormat/>
    <w:rsid w:val="00CC462B"/>
    <w:pPr>
      <w:numPr>
        <w:ilvl w:val="7"/>
        <w:numId w:val="19"/>
      </w:numPr>
      <w:outlineLvl w:val="7"/>
    </w:pPr>
    <w:rPr>
      <w:szCs w:val="20"/>
    </w:rPr>
  </w:style>
  <w:style w:type="paragraph" w:styleId="Heading9">
    <w:name w:val="heading 9"/>
    <w:next w:val="Normal"/>
    <w:link w:val="Heading9Char"/>
    <w:qFormat/>
    <w:rsid w:val="00CC462B"/>
    <w:pPr>
      <w:numPr>
        <w:ilvl w:val="8"/>
        <w:numId w:val="19"/>
      </w:numPr>
      <w:outlineLvl w:val="8"/>
    </w:pPr>
    <w:rPr>
      <w:szCs w:val="20"/>
    </w:rPr>
  </w:style>
  <w:style w:type="character" w:default="1" w:styleId="DefaultParagraphFont">
    <w:name w:val="Default Paragraph Font"/>
    <w:semiHidden/>
    <w:rsid w:val="00CC46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C462B"/>
  </w:style>
  <w:style w:type="paragraph" w:customStyle="1" w:styleId="Para">
    <w:name w:val="Para"/>
    <w:link w:val="ParaChar"/>
    <w:qFormat/>
    <w:rsid w:val="00CC462B"/>
    <w:pPr>
      <w:spacing w:after="120"/>
      <w:ind w:left="720" w:firstLine="720"/>
    </w:pPr>
    <w:rPr>
      <w:snapToGrid w:val="0"/>
      <w:sz w:val="26"/>
      <w:szCs w:val="20"/>
    </w:rPr>
  </w:style>
  <w:style w:type="paragraph" w:customStyle="1" w:styleId="AbstractHead">
    <w:name w:val="AbstractHead"/>
    <w:basedOn w:val="Para"/>
    <w:next w:val="Normal"/>
    <w:rsid w:val="00CC462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C462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rsid w:val="00CC462B"/>
    <w:pPr>
      <w:spacing w:after="120"/>
      <w:ind w:left="720" w:firstLine="720"/>
    </w:pPr>
    <w:rPr>
      <w:snapToGrid w:val="0"/>
      <w:sz w:val="26"/>
      <w:szCs w:val="20"/>
    </w:rPr>
  </w:style>
  <w:style w:type="paragraph" w:customStyle="1" w:styleId="Address">
    <w:name w:val="Address"/>
    <w:basedOn w:val="Normal"/>
    <w:rsid w:val="00CC462B"/>
    <w:pPr>
      <w:widowControl w:val="0"/>
      <w:spacing w:before="120"/>
      <w:ind w:left="2160"/>
    </w:pPr>
    <w:rPr>
      <w:snapToGrid w:val="0"/>
      <w:szCs w:val="20"/>
    </w:rPr>
  </w:style>
  <w:style w:type="paragraph" w:customStyle="1" w:styleId="AddressDescription">
    <w:name w:val="AddressDescription"/>
    <w:basedOn w:val="Normal"/>
    <w:next w:val="Normal"/>
    <w:rsid w:val="00CC462B"/>
    <w:pPr>
      <w:widowControl w:val="0"/>
      <w:spacing w:before="120" w:after="120"/>
      <w:ind w:left="2160"/>
    </w:pPr>
    <w:rPr>
      <w:snapToGrid w:val="0"/>
      <w:szCs w:val="20"/>
    </w:rPr>
  </w:style>
  <w:style w:type="paragraph" w:customStyle="1" w:styleId="AddressName">
    <w:name w:val="AddressName"/>
    <w:basedOn w:val="Normal"/>
    <w:next w:val="Normal"/>
    <w:rsid w:val="00CC462B"/>
    <w:pPr>
      <w:widowControl w:val="0"/>
      <w:spacing w:before="120"/>
      <w:ind w:left="2160"/>
    </w:pPr>
    <w:rPr>
      <w:snapToGrid w:val="0"/>
      <w:szCs w:val="20"/>
    </w:rPr>
  </w:style>
  <w:style w:type="paragraph" w:customStyle="1" w:styleId="Question">
    <w:name w:val="Question"/>
    <w:next w:val="Normal"/>
    <w:link w:val="QuestionChar"/>
    <w:rsid w:val="00CC462B"/>
    <w:pPr>
      <w:spacing w:after="120"/>
      <w:ind w:left="2160" w:hanging="720"/>
    </w:pPr>
    <w:rPr>
      <w:sz w:val="26"/>
      <w:szCs w:val="20"/>
    </w:rPr>
  </w:style>
  <w:style w:type="paragraph" w:customStyle="1" w:styleId="Option">
    <w:name w:val="Option"/>
    <w:basedOn w:val="Question"/>
    <w:link w:val="OptionChar"/>
    <w:rsid w:val="00CC462B"/>
    <w:pPr>
      <w:ind w:left="2880"/>
    </w:pPr>
  </w:style>
  <w:style w:type="paragraph" w:customStyle="1" w:styleId="Answer">
    <w:name w:val="Answer"/>
    <w:basedOn w:val="Option"/>
    <w:next w:val="Normal"/>
    <w:link w:val="AnswerChar"/>
    <w:rsid w:val="00CC462B"/>
    <w:pPr>
      <w:widowControl w:val="0"/>
    </w:pPr>
    <w:rPr>
      <w:snapToGrid w:val="0"/>
    </w:rPr>
  </w:style>
  <w:style w:type="paragraph" w:customStyle="1" w:styleId="AnswersHead">
    <w:name w:val="AnswersHead"/>
    <w:basedOn w:val="Normal"/>
    <w:next w:val="Para"/>
    <w:rsid w:val="00CC462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C462B"/>
    <w:pPr>
      <w:spacing w:after="360"/>
      <w:outlineLvl w:val="0"/>
    </w:pPr>
    <w:rPr>
      <w:rFonts w:ascii="Arial" w:hAnsi="Arial"/>
      <w:b/>
      <w:snapToGrid w:val="0"/>
      <w:sz w:val="60"/>
      <w:szCs w:val="20"/>
    </w:rPr>
  </w:style>
  <w:style w:type="paragraph" w:customStyle="1" w:styleId="AppendixTitle">
    <w:name w:val="AppendixTitle"/>
    <w:basedOn w:val="ChapterTitle"/>
    <w:next w:val="Para"/>
    <w:rsid w:val="00CC462B"/>
    <w:pPr>
      <w:spacing w:before="120" w:after="120"/>
    </w:pPr>
  </w:style>
  <w:style w:type="paragraph" w:customStyle="1" w:styleId="AuthorBio">
    <w:name w:val="AuthorBio"/>
    <w:rsid w:val="00CC462B"/>
    <w:pPr>
      <w:spacing w:before="240" w:after="240"/>
      <w:ind w:firstLine="720"/>
    </w:pPr>
    <w:rPr>
      <w:rFonts w:ascii="Arial" w:hAnsi="Arial"/>
      <w:sz w:val="20"/>
      <w:szCs w:val="20"/>
    </w:rPr>
  </w:style>
  <w:style w:type="paragraph" w:styleId="BalloonText">
    <w:name w:val="Balloon Text"/>
    <w:link w:val="BalloonTextChar"/>
    <w:semiHidden/>
    <w:rsid w:val="00CC462B"/>
    <w:rPr>
      <w:rFonts w:ascii="Tahoma" w:hAnsi="Tahoma" w:cs="Tahoma"/>
      <w:sz w:val="16"/>
      <w:szCs w:val="16"/>
    </w:rPr>
  </w:style>
  <w:style w:type="paragraph" w:styleId="Bibliography">
    <w:name w:val="Bibliography"/>
    <w:basedOn w:val="Normal"/>
    <w:next w:val="Normal"/>
    <w:semiHidden/>
    <w:rsid w:val="00CC462B"/>
    <w:pPr>
      <w:spacing w:after="200" w:line="276" w:lineRule="auto"/>
    </w:pPr>
    <w:rPr>
      <w:rFonts w:ascii="Calibri" w:eastAsia="Calibri" w:hAnsi="Calibri"/>
      <w:sz w:val="22"/>
      <w:szCs w:val="22"/>
    </w:rPr>
  </w:style>
  <w:style w:type="paragraph" w:customStyle="1" w:styleId="BibliographyEntry">
    <w:name w:val="BibliographyEntry"/>
    <w:rsid w:val="00CC462B"/>
    <w:pPr>
      <w:ind w:left="1440" w:hanging="720"/>
    </w:pPr>
    <w:rPr>
      <w:rFonts w:ascii="Arial" w:hAnsi="Arial" w:cs="Tahoma"/>
      <w:sz w:val="26"/>
      <w:szCs w:val="16"/>
    </w:rPr>
  </w:style>
  <w:style w:type="paragraph" w:customStyle="1" w:styleId="BibliographyHead">
    <w:name w:val="BibliographyHead"/>
    <w:next w:val="BibliographyEntry"/>
    <w:rsid w:val="00CC462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CC462B"/>
    <w:rPr>
      <w:rFonts w:ascii="Arial" w:hAnsi="Arial"/>
      <w:b/>
      <w:smallCaps/>
      <w:sz w:val="60"/>
      <w:szCs w:val="60"/>
    </w:rPr>
  </w:style>
  <w:style w:type="character" w:customStyle="1" w:styleId="BoldItalic">
    <w:name w:val="BoldItalic"/>
    <w:rsid w:val="00CC462B"/>
    <w:rPr>
      <w:b/>
      <w:i/>
    </w:rPr>
  </w:style>
  <w:style w:type="character" w:styleId="BookTitle">
    <w:name w:val="Book Title"/>
    <w:qFormat/>
    <w:rsid w:val="00CC462B"/>
    <w:rPr>
      <w:b/>
      <w:bCs/>
      <w:smallCaps/>
      <w:spacing w:val="5"/>
    </w:rPr>
  </w:style>
  <w:style w:type="paragraph" w:customStyle="1" w:styleId="BookAuthor">
    <w:name w:val="BookAuthor"/>
    <w:basedOn w:val="Normal"/>
    <w:rsid w:val="00CC462B"/>
    <w:pPr>
      <w:spacing w:before="120" w:after="600"/>
      <w:ind w:left="720" w:firstLine="720"/>
      <w:contextualSpacing/>
      <w:jc w:val="center"/>
    </w:pPr>
    <w:rPr>
      <w:sz w:val="32"/>
      <w:szCs w:val="20"/>
    </w:rPr>
  </w:style>
  <w:style w:type="paragraph" w:customStyle="1" w:styleId="BookEdition">
    <w:name w:val="BookEdition"/>
    <w:qFormat/>
    <w:rsid w:val="00CC462B"/>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Normal"/>
    <w:rsid w:val="00CC462B"/>
    <w:pPr>
      <w:spacing w:before="480" w:after="480"/>
      <w:ind w:left="720" w:firstLine="720"/>
      <w:jc w:val="center"/>
    </w:pPr>
    <w:rPr>
      <w:rFonts w:ascii="Arial" w:hAnsi="Arial"/>
      <w:b/>
      <w:snapToGrid w:val="0"/>
      <w:sz w:val="52"/>
      <w:szCs w:val="20"/>
    </w:rPr>
  </w:style>
  <w:style w:type="paragraph" w:customStyle="1" w:styleId="BookReviewAuthor">
    <w:name w:val="BookReviewAuthor"/>
    <w:rsid w:val="00CC462B"/>
    <w:pPr>
      <w:ind w:left="4320"/>
    </w:pPr>
    <w:rPr>
      <w:snapToGrid w:val="0"/>
      <w:sz w:val="20"/>
      <w:szCs w:val="20"/>
    </w:rPr>
  </w:style>
  <w:style w:type="paragraph" w:customStyle="1" w:styleId="BookReviewItem">
    <w:name w:val="BookReviewItem"/>
    <w:rsid w:val="00CC462B"/>
    <w:pPr>
      <w:spacing w:before="240" w:after="240"/>
      <w:ind w:left="3600" w:right="1440" w:hanging="720"/>
    </w:pPr>
    <w:rPr>
      <w:sz w:val="28"/>
      <w:szCs w:val="20"/>
    </w:rPr>
  </w:style>
  <w:style w:type="paragraph" w:customStyle="1" w:styleId="BookTitle0">
    <w:name w:val="BookTitle"/>
    <w:basedOn w:val="Normal"/>
    <w:next w:val="Normal"/>
    <w:rsid w:val="00CC462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C462B"/>
    <w:pPr>
      <w:pageBreakBefore w:val="0"/>
      <w:spacing w:before="480"/>
    </w:pPr>
    <w:rPr>
      <w:sz w:val="36"/>
    </w:rPr>
  </w:style>
  <w:style w:type="character" w:customStyle="1" w:styleId="Callout">
    <w:name w:val="Callout"/>
    <w:rsid w:val="00CC462B"/>
    <w:rPr>
      <w:bdr w:val="none" w:sz="0" w:space="0" w:color="auto"/>
      <w:shd w:val="clear" w:color="auto" w:fill="B2A1C7"/>
    </w:rPr>
  </w:style>
  <w:style w:type="paragraph" w:customStyle="1" w:styleId="ChapterSubtitle">
    <w:name w:val="ChapterSubtitle"/>
    <w:basedOn w:val="ChapterTitle"/>
    <w:next w:val="Para"/>
    <w:rsid w:val="00CC462B"/>
    <w:rPr>
      <w:sz w:val="44"/>
    </w:rPr>
  </w:style>
  <w:style w:type="paragraph" w:customStyle="1" w:styleId="ChapterAuthor">
    <w:name w:val="ChapterAuthor"/>
    <w:basedOn w:val="ChapterSubtitle"/>
    <w:next w:val="Normal"/>
    <w:rsid w:val="00CC462B"/>
    <w:pPr>
      <w:spacing w:after="120"/>
      <w:outlineLvl w:val="9"/>
    </w:pPr>
    <w:rPr>
      <w:i/>
      <w:sz w:val="36"/>
    </w:rPr>
  </w:style>
  <w:style w:type="paragraph" w:customStyle="1" w:styleId="ChapterAuthorAffiliation">
    <w:name w:val="ChapterAuthorAffiliation"/>
    <w:next w:val="Para"/>
    <w:rsid w:val="00CC462B"/>
    <w:pPr>
      <w:spacing w:after="120"/>
    </w:pPr>
    <w:rPr>
      <w:rFonts w:ascii="Arial" w:hAnsi="Arial"/>
      <w:i/>
      <w:smallCaps/>
      <w:snapToGrid w:val="0"/>
      <w:sz w:val="36"/>
      <w:szCs w:val="20"/>
    </w:rPr>
  </w:style>
  <w:style w:type="paragraph" w:customStyle="1" w:styleId="FootnoteEntry">
    <w:name w:val="FootnoteEntry"/>
    <w:rsid w:val="00CC462B"/>
    <w:pPr>
      <w:ind w:left="1440" w:hanging="720"/>
    </w:pPr>
    <w:rPr>
      <w:snapToGrid w:val="0"/>
      <w:sz w:val="20"/>
      <w:szCs w:val="20"/>
    </w:rPr>
  </w:style>
  <w:style w:type="paragraph" w:customStyle="1" w:styleId="ChapterCredit">
    <w:name w:val="ChapterCredit"/>
    <w:basedOn w:val="FootnoteEntry"/>
    <w:next w:val="Para"/>
    <w:rsid w:val="00CC462B"/>
    <w:pPr>
      <w:spacing w:before="120" w:after="120"/>
      <w:ind w:left="0" w:firstLine="0"/>
    </w:pPr>
  </w:style>
  <w:style w:type="paragraph" w:customStyle="1" w:styleId="Objective">
    <w:name w:val="Objective"/>
    <w:rsid w:val="00CC462B"/>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CC462B"/>
    <w:rPr>
      <w:i w:val="0"/>
    </w:rPr>
  </w:style>
  <w:style w:type="paragraph" w:customStyle="1" w:styleId="ChapterFeaturingList">
    <w:name w:val="ChapterFeaturingList"/>
    <w:basedOn w:val="ChapterObjective"/>
    <w:rsid w:val="00CC462B"/>
    <w:rPr>
      <w:b w:val="0"/>
      <w:sz w:val="26"/>
      <w:u w:val="none"/>
    </w:rPr>
  </w:style>
  <w:style w:type="paragraph" w:customStyle="1" w:styleId="ChapterFeaturingListSub">
    <w:name w:val="ChapterFeaturingListSub"/>
    <w:rsid w:val="00CC462B"/>
    <w:pPr>
      <w:spacing w:after="120"/>
      <w:ind w:left="2880"/>
      <w:contextualSpacing/>
    </w:pPr>
    <w:rPr>
      <w:rFonts w:ascii="Arial" w:hAnsi="Arial"/>
      <w:snapToGrid w:val="0"/>
      <w:sz w:val="26"/>
      <w:szCs w:val="20"/>
    </w:rPr>
  </w:style>
  <w:style w:type="paragraph" w:customStyle="1" w:styleId="ChapterFeaturingListSub2">
    <w:name w:val="ChapterFeaturingListSub2"/>
    <w:rsid w:val="00CC462B"/>
    <w:pPr>
      <w:spacing w:after="120"/>
      <w:ind w:left="3600"/>
    </w:pPr>
    <w:rPr>
      <w:rFonts w:ascii="Arial" w:hAnsi="Arial"/>
      <w:snapToGrid w:val="0"/>
      <w:sz w:val="26"/>
      <w:szCs w:val="20"/>
    </w:rPr>
  </w:style>
  <w:style w:type="paragraph" w:customStyle="1" w:styleId="ChapterIntroductionHead">
    <w:name w:val="ChapterIntroductionHead"/>
    <w:next w:val="Normal"/>
    <w:rsid w:val="00CC462B"/>
    <w:pPr>
      <w:ind w:left="1440"/>
      <w:outlineLvl w:val="0"/>
    </w:pPr>
    <w:rPr>
      <w:rFonts w:ascii="Arial" w:hAnsi="Arial"/>
      <w:b/>
      <w:snapToGrid w:val="0"/>
      <w:sz w:val="26"/>
      <w:szCs w:val="20"/>
    </w:rPr>
  </w:style>
  <w:style w:type="paragraph" w:customStyle="1" w:styleId="ChapterIntroductionPara">
    <w:name w:val="ChapterIntroductionPara"/>
    <w:next w:val="Para"/>
    <w:rsid w:val="00CC462B"/>
    <w:pPr>
      <w:ind w:left="1440"/>
    </w:pPr>
    <w:rPr>
      <w:rFonts w:ascii="Arial" w:hAnsi="Arial"/>
      <w:snapToGrid w:val="0"/>
      <w:sz w:val="26"/>
      <w:szCs w:val="20"/>
    </w:rPr>
  </w:style>
  <w:style w:type="paragraph" w:customStyle="1" w:styleId="ObjectiveTitle">
    <w:name w:val="ObjectiveTitle"/>
    <w:basedOn w:val="Objective"/>
    <w:next w:val="Objective"/>
    <w:rsid w:val="00CC462B"/>
    <w:pPr>
      <w:spacing w:before="240"/>
      <w:ind w:left="1800"/>
    </w:pPr>
    <w:rPr>
      <w:u w:val="none"/>
    </w:rPr>
  </w:style>
  <w:style w:type="paragraph" w:customStyle="1" w:styleId="ChapterObjectiveTitle">
    <w:name w:val="ChapterObjectiveTitle"/>
    <w:basedOn w:val="ObjectiveTitle"/>
    <w:next w:val="ChapterObjective"/>
    <w:rsid w:val="00CC462B"/>
    <w:pPr>
      <w:ind w:left="1440" w:firstLine="0"/>
    </w:pPr>
    <w:rPr>
      <w:i w:val="0"/>
    </w:rPr>
  </w:style>
  <w:style w:type="paragraph" w:customStyle="1" w:styleId="Subobjective">
    <w:name w:val="Subobjective"/>
    <w:basedOn w:val="Objective"/>
    <w:rsid w:val="00CC462B"/>
    <w:pPr>
      <w:keepNext/>
      <w:spacing w:before="180"/>
      <w:ind w:left="2880"/>
    </w:pPr>
  </w:style>
  <w:style w:type="paragraph" w:customStyle="1" w:styleId="ChapterSubobjective">
    <w:name w:val="ChapterSubobjective"/>
    <w:basedOn w:val="Subobjective"/>
    <w:rsid w:val="00CC462B"/>
    <w:pPr>
      <w:keepNext w:val="0"/>
    </w:pPr>
    <w:rPr>
      <w:i w:val="0"/>
    </w:rPr>
  </w:style>
  <w:style w:type="paragraph" w:customStyle="1" w:styleId="Code80">
    <w:name w:val="Code80"/>
    <w:rsid w:val="00CC462B"/>
    <w:pPr>
      <w:spacing w:before="120" w:after="120"/>
      <w:contextualSpacing/>
    </w:pPr>
    <w:rPr>
      <w:rFonts w:ascii="Courier New" w:hAnsi="Courier New"/>
      <w:noProof/>
      <w:snapToGrid w:val="0"/>
      <w:sz w:val="16"/>
      <w:szCs w:val="20"/>
    </w:rPr>
  </w:style>
  <w:style w:type="paragraph" w:customStyle="1" w:styleId="Code80Sub">
    <w:name w:val="Code80Sub"/>
    <w:rsid w:val="00CC462B"/>
    <w:pPr>
      <w:ind w:left="1440"/>
    </w:pPr>
    <w:rPr>
      <w:rFonts w:ascii="Courier New" w:hAnsi="Courier New"/>
      <w:noProof/>
      <w:snapToGrid w:val="0"/>
      <w:sz w:val="16"/>
      <w:szCs w:val="20"/>
      <w:lang w:val="de-DE"/>
    </w:rPr>
  </w:style>
  <w:style w:type="character" w:customStyle="1" w:styleId="CodeColorBlue">
    <w:name w:val="CodeColorBlue"/>
    <w:rsid w:val="00CC462B"/>
    <w:rPr>
      <w:rFonts w:cs="Arial"/>
      <w:color w:val="0000FF"/>
    </w:rPr>
  </w:style>
  <w:style w:type="character" w:customStyle="1" w:styleId="CodeColorBlue2">
    <w:name w:val="CodeColorBlue2"/>
    <w:rsid w:val="00CC462B"/>
    <w:rPr>
      <w:rFonts w:cs="Arial"/>
      <w:color w:val="0000A5"/>
    </w:rPr>
  </w:style>
  <w:style w:type="character" w:customStyle="1" w:styleId="CodeColorBlue3">
    <w:name w:val="CodeColorBlue3"/>
    <w:rsid w:val="00CC462B"/>
    <w:rPr>
      <w:rFonts w:cs="Arial"/>
      <w:color w:val="6464B9"/>
    </w:rPr>
  </w:style>
  <w:style w:type="character" w:customStyle="1" w:styleId="CodeColorBluegreen">
    <w:name w:val="CodeColorBluegreen"/>
    <w:rsid w:val="00CC462B"/>
    <w:rPr>
      <w:rFonts w:cs="Arial"/>
      <w:color w:val="2B91AF"/>
    </w:rPr>
  </w:style>
  <w:style w:type="character" w:customStyle="1" w:styleId="CodeColorBrown">
    <w:name w:val="CodeColorBrown"/>
    <w:rsid w:val="00CC462B"/>
    <w:rPr>
      <w:rFonts w:cs="Arial"/>
      <w:color w:val="A31515"/>
    </w:rPr>
  </w:style>
  <w:style w:type="character" w:customStyle="1" w:styleId="CodeColorDkBlue">
    <w:name w:val="CodeColorDkBlue"/>
    <w:rsid w:val="00CC462B"/>
    <w:rPr>
      <w:rFonts w:cs="Times New Roman"/>
      <w:color w:val="000080"/>
      <w:szCs w:val="22"/>
    </w:rPr>
  </w:style>
  <w:style w:type="character" w:customStyle="1" w:styleId="CodeColorGreen">
    <w:name w:val="CodeColorGreen"/>
    <w:rsid w:val="00CC462B"/>
    <w:rPr>
      <w:rFonts w:cs="Arial"/>
      <w:color w:val="008000"/>
    </w:rPr>
  </w:style>
  <w:style w:type="character" w:customStyle="1" w:styleId="CodeColorGreen2">
    <w:name w:val="CodeColorGreen2"/>
    <w:rsid w:val="00CC462B"/>
    <w:rPr>
      <w:rFonts w:cs="Arial"/>
      <w:color w:val="629755"/>
    </w:rPr>
  </w:style>
  <w:style w:type="character" w:customStyle="1" w:styleId="CodeColorGrey30">
    <w:name w:val="CodeColorGrey30"/>
    <w:rsid w:val="00CC462B"/>
    <w:rPr>
      <w:rFonts w:cs="Arial"/>
      <w:color w:val="808080"/>
    </w:rPr>
  </w:style>
  <w:style w:type="character" w:customStyle="1" w:styleId="CodeColorGrey55">
    <w:name w:val="CodeColorGrey55"/>
    <w:rsid w:val="00CC462B"/>
    <w:rPr>
      <w:rFonts w:cs="Arial"/>
      <w:color w:val="C0C0C0"/>
    </w:rPr>
  </w:style>
  <w:style w:type="character" w:customStyle="1" w:styleId="CodeColorGrey80">
    <w:name w:val="CodeColorGrey80"/>
    <w:rsid w:val="00CC462B"/>
    <w:rPr>
      <w:rFonts w:cs="Arial"/>
      <w:color w:val="555555"/>
    </w:rPr>
  </w:style>
  <w:style w:type="character" w:customStyle="1" w:styleId="CodeColorHotPink">
    <w:name w:val="CodeColorHotPink"/>
    <w:rsid w:val="00CC462B"/>
    <w:rPr>
      <w:rFonts w:cs="Times New Roman"/>
      <w:color w:val="DF36FA"/>
      <w:szCs w:val="18"/>
    </w:rPr>
  </w:style>
  <w:style w:type="character" w:customStyle="1" w:styleId="CodeColorMagenta">
    <w:name w:val="CodeColorMagenta"/>
    <w:rsid w:val="00CC462B"/>
    <w:rPr>
      <w:rFonts w:cs="Arial"/>
      <w:color w:val="A31515"/>
    </w:rPr>
  </w:style>
  <w:style w:type="character" w:customStyle="1" w:styleId="CodeColorOrange">
    <w:name w:val="CodeColorOrange"/>
    <w:rsid w:val="00CC462B"/>
    <w:rPr>
      <w:rFonts w:cs="Arial"/>
      <w:color w:val="B96464"/>
    </w:rPr>
  </w:style>
  <w:style w:type="character" w:customStyle="1" w:styleId="CodeColorPeach">
    <w:name w:val="CodeColorPeach"/>
    <w:rsid w:val="00CC462B"/>
    <w:rPr>
      <w:rFonts w:cs="Arial"/>
      <w:color w:val="FFDBA3"/>
    </w:rPr>
  </w:style>
  <w:style w:type="character" w:customStyle="1" w:styleId="CodeColorPurple">
    <w:name w:val="CodeColorPurple"/>
    <w:rsid w:val="00CC462B"/>
    <w:rPr>
      <w:rFonts w:cs="Arial"/>
      <w:color w:val="951795"/>
    </w:rPr>
  </w:style>
  <w:style w:type="character" w:customStyle="1" w:styleId="CodeColorPurple2">
    <w:name w:val="CodeColorPurple2"/>
    <w:rsid w:val="00CC462B"/>
    <w:rPr>
      <w:rFonts w:cs="Arial"/>
      <w:color w:val="800080"/>
    </w:rPr>
  </w:style>
  <w:style w:type="character" w:customStyle="1" w:styleId="CodeColorRed">
    <w:name w:val="CodeColorRed"/>
    <w:rsid w:val="00CC462B"/>
    <w:rPr>
      <w:rFonts w:cs="Arial"/>
      <w:color w:val="FF0000"/>
    </w:rPr>
  </w:style>
  <w:style w:type="character" w:customStyle="1" w:styleId="CodeColorRed2">
    <w:name w:val="CodeColorRed2"/>
    <w:rsid w:val="00CC462B"/>
    <w:rPr>
      <w:rFonts w:cs="Arial"/>
      <w:color w:val="800000"/>
    </w:rPr>
  </w:style>
  <w:style w:type="character" w:customStyle="1" w:styleId="CodeColorRed3">
    <w:name w:val="CodeColorRed3"/>
    <w:rsid w:val="00CC462B"/>
    <w:rPr>
      <w:rFonts w:cs="Arial"/>
      <w:color w:val="A31515"/>
    </w:rPr>
  </w:style>
  <w:style w:type="character" w:customStyle="1" w:styleId="CodeColorTealBlue">
    <w:name w:val="CodeColorTealBlue"/>
    <w:rsid w:val="00CC462B"/>
    <w:rPr>
      <w:rFonts w:cs="Times New Roman"/>
      <w:color w:val="008080"/>
      <w:szCs w:val="22"/>
    </w:rPr>
  </w:style>
  <w:style w:type="character" w:customStyle="1" w:styleId="CodeColorWhite">
    <w:name w:val="CodeColorWhite"/>
    <w:rsid w:val="00CC462B"/>
    <w:rPr>
      <w:rFonts w:cs="Arial"/>
      <w:color w:val="FFFFFF"/>
      <w:bdr w:val="none" w:sz="0" w:space="0" w:color="auto"/>
    </w:rPr>
  </w:style>
  <w:style w:type="paragraph" w:customStyle="1" w:styleId="CodeHead">
    <w:name w:val="CodeHead"/>
    <w:next w:val="Normal"/>
    <w:rsid w:val="00CC462B"/>
    <w:pPr>
      <w:spacing w:before="120" w:after="120"/>
    </w:pPr>
    <w:rPr>
      <w:rFonts w:ascii="Arial" w:hAnsi="Arial"/>
      <w:b/>
      <w:snapToGrid w:val="0"/>
      <w:sz w:val="22"/>
      <w:szCs w:val="20"/>
    </w:rPr>
  </w:style>
  <w:style w:type="character" w:customStyle="1" w:styleId="CodeHighlight">
    <w:name w:val="CodeHighlight"/>
    <w:rsid w:val="00CC462B"/>
    <w:rPr>
      <w:b/>
      <w:color w:val="7F7F7F"/>
      <w:kern w:val="0"/>
      <w:position w:val="0"/>
      <w:u w:val="none"/>
      <w:bdr w:val="none" w:sz="0" w:space="0" w:color="auto"/>
      <w:shd w:val="clear" w:color="auto" w:fill="auto"/>
    </w:rPr>
  </w:style>
  <w:style w:type="paragraph" w:customStyle="1" w:styleId="CodeLabel">
    <w:name w:val="CodeLabel"/>
    <w:qFormat/>
    <w:rsid w:val="00CC462B"/>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CC462B"/>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CC462B"/>
    <w:rPr>
      <w:rFonts w:ascii="Courier New" w:hAnsi="Courier New"/>
      <w:noProof/>
      <w:snapToGrid w:val="0"/>
      <w:sz w:val="16"/>
      <w:szCs w:val="20"/>
    </w:rPr>
  </w:style>
  <w:style w:type="paragraph" w:customStyle="1" w:styleId="CodeNote">
    <w:name w:val="CodeNote"/>
    <w:qFormat/>
    <w:rsid w:val="00CC462B"/>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CC462B"/>
    <w:pPr>
      <w:shd w:val="clear" w:color="auto" w:fill="D9D9D9"/>
    </w:pPr>
    <w:rPr>
      <w:rFonts w:ascii="Courier New" w:hAnsi="Courier New"/>
      <w:noProof/>
      <w:snapToGrid w:val="0"/>
      <w:sz w:val="18"/>
      <w:szCs w:val="20"/>
    </w:rPr>
  </w:style>
  <w:style w:type="paragraph" w:customStyle="1" w:styleId="CodeScreen80">
    <w:name w:val="CodeScreen80"/>
    <w:qFormat/>
    <w:rsid w:val="00CC462B"/>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CC462B"/>
    <w:pPr>
      <w:ind w:left="720"/>
    </w:pPr>
  </w:style>
  <w:style w:type="paragraph" w:customStyle="1" w:styleId="CodeSnippet">
    <w:name w:val="CodeSnippet"/>
    <w:link w:val="CodeSnippetChar"/>
    <w:rsid w:val="00CC462B"/>
    <w:pPr>
      <w:spacing w:before="120" w:after="120"/>
      <w:contextualSpacing/>
    </w:pPr>
    <w:rPr>
      <w:rFonts w:ascii="Courier New" w:hAnsi="Courier New"/>
      <w:noProof/>
      <w:snapToGrid w:val="0"/>
      <w:sz w:val="18"/>
      <w:szCs w:val="20"/>
    </w:rPr>
  </w:style>
  <w:style w:type="paragraph" w:customStyle="1" w:styleId="CodeSnippetSub">
    <w:name w:val="CodeSnippetSub"/>
    <w:rsid w:val="00CC462B"/>
    <w:pPr>
      <w:ind w:left="720"/>
    </w:pPr>
    <w:rPr>
      <w:rFonts w:ascii="Courier New" w:hAnsi="Courier New"/>
      <w:noProof/>
      <w:snapToGrid w:val="0"/>
      <w:sz w:val="18"/>
      <w:szCs w:val="20"/>
    </w:rPr>
  </w:style>
  <w:style w:type="paragraph" w:customStyle="1" w:styleId="H5">
    <w:name w:val="H5"/>
    <w:next w:val="Para"/>
    <w:rsid w:val="00CC462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CC462B"/>
    <w:pPr>
      <w:pBdr>
        <w:top w:val="single" w:sz="4" w:space="4" w:color="auto"/>
      </w:pBdr>
      <w:outlineLvl w:val="6"/>
    </w:pPr>
    <w:rPr>
      <w:i/>
      <w:noProof/>
    </w:rPr>
  </w:style>
  <w:style w:type="paragraph" w:customStyle="1" w:styleId="ContentsAbstract">
    <w:name w:val="ContentsAbstract"/>
    <w:qFormat/>
    <w:rsid w:val="00CC462B"/>
    <w:pPr>
      <w:spacing w:before="120" w:after="120"/>
      <w:ind w:left="1008"/>
      <w:contextualSpacing/>
    </w:pPr>
    <w:rPr>
      <w:rFonts w:ascii="Arial" w:hAnsi="Arial"/>
      <w:snapToGrid w:val="0"/>
      <w:sz w:val="18"/>
      <w:szCs w:val="20"/>
    </w:rPr>
  </w:style>
  <w:style w:type="paragraph" w:customStyle="1" w:styleId="ContentsPartTitle">
    <w:name w:val="ContentsPartTitle"/>
    <w:next w:val="Normal"/>
    <w:rsid w:val="00CC462B"/>
    <w:rPr>
      <w:b/>
      <w:sz w:val="28"/>
      <w:szCs w:val="20"/>
    </w:rPr>
  </w:style>
  <w:style w:type="paragraph" w:customStyle="1" w:styleId="ContentsChapterTitle">
    <w:name w:val="ContentsChapterTitle"/>
    <w:basedOn w:val="ContentsPartTitle"/>
    <w:next w:val="Normal"/>
    <w:rsid w:val="00CC462B"/>
    <w:pPr>
      <w:ind w:left="288"/>
    </w:pPr>
    <w:rPr>
      <w:sz w:val="26"/>
    </w:rPr>
  </w:style>
  <w:style w:type="paragraph" w:customStyle="1" w:styleId="ContentsH1">
    <w:name w:val="ContentsH1"/>
    <w:basedOn w:val="ContentsPartTitle"/>
    <w:rsid w:val="00CC462B"/>
    <w:pPr>
      <w:ind w:left="576"/>
    </w:pPr>
    <w:rPr>
      <w:b w:val="0"/>
      <w:sz w:val="24"/>
    </w:rPr>
  </w:style>
  <w:style w:type="paragraph" w:customStyle="1" w:styleId="ContentsH2">
    <w:name w:val="ContentsH2"/>
    <w:basedOn w:val="ContentsPartTitle"/>
    <w:rsid w:val="00CC462B"/>
    <w:pPr>
      <w:ind w:left="864"/>
    </w:pPr>
    <w:rPr>
      <w:b w:val="0"/>
      <w:sz w:val="22"/>
    </w:rPr>
  </w:style>
  <w:style w:type="paragraph" w:customStyle="1" w:styleId="ContentsH3">
    <w:name w:val="ContentsH3"/>
    <w:qFormat/>
    <w:rsid w:val="00CC462B"/>
    <w:pPr>
      <w:ind w:left="1440"/>
    </w:pPr>
    <w:rPr>
      <w:snapToGrid w:val="0"/>
      <w:color w:val="000000"/>
      <w:sz w:val="22"/>
      <w:szCs w:val="60"/>
    </w:rPr>
  </w:style>
  <w:style w:type="paragraph" w:customStyle="1" w:styleId="Copyright">
    <w:name w:val="Copyright"/>
    <w:rsid w:val="00CC462B"/>
    <w:pPr>
      <w:widowControl w:val="0"/>
      <w:spacing w:before="280"/>
      <w:ind w:left="720"/>
    </w:pPr>
    <w:rPr>
      <w:snapToGrid w:val="0"/>
      <w:color w:val="000000"/>
      <w:sz w:val="26"/>
      <w:szCs w:val="20"/>
    </w:rPr>
  </w:style>
  <w:style w:type="paragraph" w:customStyle="1" w:styleId="CrossRefPara">
    <w:name w:val="CrossRefPara"/>
    <w:next w:val="Para"/>
    <w:rsid w:val="00CC462B"/>
    <w:pPr>
      <w:ind w:left="1440" w:right="1440"/>
    </w:pPr>
    <w:rPr>
      <w:rFonts w:ascii="Arial" w:hAnsi="Arial" w:cs="AGaramond Bold"/>
      <w:color w:val="000000"/>
      <w:sz w:val="18"/>
      <w:szCs w:val="17"/>
    </w:rPr>
  </w:style>
  <w:style w:type="character" w:customStyle="1" w:styleId="CrossRefTerm">
    <w:name w:val="CrossRefTerm"/>
    <w:rsid w:val="00CC462B"/>
    <w:rPr>
      <w:i/>
    </w:rPr>
  </w:style>
  <w:style w:type="paragraph" w:customStyle="1" w:styleId="CustomChapterOpener">
    <w:name w:val="CustomChapterOpener"/>
    <w:basedOn w:val="Normal"/>
    <w:next w:val="Para"/>
    <w:rsid w:val="00CC462B"/>
    <w:pPr>
      <w:spacing w:after="120"/>
      <w:ind w:left="720" w:firstLine="720"/>
    </w:pPr>
    <w:rPr>
      <w:snapToGrid w:val="0"/>
      <w:sz w:val="26"/>
      <w:szCs w:val="20"/>
    </w:rPr>
  </w:style>
  <w:style w:type="character" w:customStyle="1" w:styleId="CustomCharStyle">
    <w:name w:val="CustomCharStyle"/>
    <w:rsid w:val="00CC462B"/>
    <w:rPr>
      <w:b/>
      <w:i/>
    </w:rPr>
  </w:style>
  <w:style w:type="paragraph" w:customStyle="1" w:styleId="ParaContinued">
    <w:name w:val="ParaContinued"/>
    <w:basedOn w:val="Normal"/>
    <w:next w:val="Para"/>
    <w:rsid w:val="00CC462B"/>
    <w:pPr>
      <w:spacing w:after="120"/>
      <w:ind w:left="720"/>
    </w:pPr>
    <w:rPr>
      <w:snapToGrid w:val="0"/>
      <w:sz w:val="26"/>
      <w:szCs w:val="20"/>
    </w:rPr>
  </w:style>
  <w:style w:type="paragraph" w:customStyle="1" w:styleId="CustomHead">
    <w:name w:val="CustomHead"/>
    <w:basedOn w:val="ParaContinued"/>
    <w:next w:val="Normal"/>
    <w:rsid w:val="00CC462B"/>
    <w:rPr>
      <w:b/>
    </w:rPr>
  </w:style>
  <w:style w:type="paragraph" w:customStyle="1" w:styleId="CustomList">
    <w:name w:val="CustomList"/>
    <w:basedOn w:val="Normal"/>
    <w:rsid w:val="00CC462B"/>
    <w:pPr>
      <w:widowControl w:val="0"/>
      <w:spacing w:before="120" w:after="120"/>
      <w:ind w:left="1440"/>
    </w:pPr>
    <w:rPr>
      <w:snapToGrid w:val="0"/>
      <w:szCs w:val="20"/>
    </w:rPr>
  </w:style>
  <w:style w:type="paragraph" w:customStyle="1" w:styleId="CustomStyle1">
    <w:name w:val="CustomStyle1"/>
    <w:basedOn w:val="Normal"/>
    <w:rsid w:val="00CC462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C462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C462B"/>
    <w:rPr>
      <w:i/>
    </w:rPr>
  </w:style>
  <w:style w:type="paragraph" w:customStyle="1" w:styleId="Dialog">
    <w:name w:val="Dialog"/>
    <w:rsid w:val="00CC462B"/>
    <w:pPr>
      <w:spacing w:before="120" w:after="120"/>
      <w:ind w:left="1440" w:hanging="720"/>
      <w:contextualSpacing/>
    </w:pPr>
    <w:rPr>
      <w:snapToGrid w:val="0"/>
      <w:sz w:val="26"/>
      <w:szCs w:val="26"/>
    </w:rPr>
  </w:style>
  <w:style w:type="paragraph" w:customStyle="1" w:styleId="Directive">
    <w:name w:val="Directive"/>
    <w:next w:val="Normal"/>
    <w:rsid w:val="00CC462B"/>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CC462B"/>
  </w:style>
  <w:style w:type="paragraph" w:customStyle="1" w:styleId="DOI">
    <w:name w:val="DOI"/>
    <w:rsid w:val="00CC462B"/>
    <w:rPr>
      <w:rFonts w:ascii="Courier New" w:hAnsi="Courier New"/>
      <w:snapToGrid w:val="0"/>
      <w:sz w:val="20"/>
      <w:szCs w:val="20"/>
    </w:rPr>
  </w:style>
  <w:style w:type="character" w:styleId="Emphasis">
    <w:name w:val="Emphasis"/>
    <w:qFormat/>
    <w:rsid w:val="00CC462B"/>
    <w:rPr>
      <w:i/>
      <w:iCs/>
    </w:rPr>
  </w:style>
  <w:style w:type="paragraph" w:customStyle="1" w:styleId="EndnoteEntry">
    <w:name w:val="EndnoteEntry"/>
    <w:rsid w:val="00CC462B"/>
    <w:pPr>
      <w:spacing w:after="120"/>
      <w:ind w:left="720" w:hanging="720"/>
    </w:pPr>
    <w:rPr>
      <w:szCs w:val="20"/>
    </w:rPr>
  </w:style>
  <w:style w:type="paragraph" w:customStyle="1" w:styleId="EndnotesHead">
    <w:name w:val="EndnotesHead"/>
    <w:basedOn w:val="BibliographyHead"/>
    <w:next w:val="EndnoteEntry"/>
    <w:rsid w:val="00CC462B"/>
  </w:style>
  <w:style w:type="paragraph" w:customStyle="1" w:styleId="EndnoteTitle">
    <w:name w:val="EndnoteTitle"/>
    <w:next w:val="EndnoteEntry"/>
    <w:rsid w:val="00CC462B"/>
    <w:pPr>
      <w:spacing w:after="120"/>
    </w:pPr>
    <w:rPr>
      <w:rFonts w:ascii="Arial" w:hAnsi="Arial"/>
      <w:b/>
      <w:smallCaps/>
      <w:snapToGrid w:val="0"/>
      <w:color w:val="000000"/>
      <w:sz w:val="60"/>
      <w:szCs w:val="60"/>
    </w:rPr>
  </w:style>
  <w:style w:type="paragraph" w:customStyle="1" w:styleId="Epigraph">
    <w:name w:val="Epigraph"/>
    <w:next w:val="Normal"/>
    <w:rsid w:val="00CC462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CC462B"/>
    <w:pPr>
      <w:contextualSpacing/>
    </w:pPr>
    <w:rPr>
      <w:sz w:val="24"/>
    </w:rPr>
  </w:style>
  <w:style w:type="paragraph" w:customStyle="1" w:styleId="Equation">
    <w:name w:val="Equation"/>
    <w:rsid w:val="00CC462B"/>
    <w:pPr>
      <w:spacing w:before="120" w:after="120"/>
      <w:ind w:left="1440"/>
    </w:pPr>
    <w:rPr>
      <w:snapToGrid w:val="0"/>
      <w:sz w:val="26"/>
      <w:szCs w:val="20"/>
    </w:rPr>
  </w:style>
  <w:style w:type="paragraph" w:customStyle="1" w:styleId="EquationNumbered">
    <w:name w:val="EquationNumbered"/>
    <w:rsid w:val="00CC462B"/>
    <w:pPr>
      <w:spacing w:before="120" w:after="120"/>
      <w:ind w:left="1440"/>
    </w:pPr>
    <w:rPr>
      <w:snapToGrid w:val="0"/>
      <w:sz w:val="26"/>
      <w:szCs w:val="20"/>
    </w:rPr>
  </w:style>
  <w:style w:type="paragraph" w:customStyle="1" w:styleId="ExercisesHead">
    <w:name w:val="ExercisesHead"/>
    <w:basedOn w:val="Normal"/>
    <w:next w:val="Para"/>
    <w:rsid w:val="00CC462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CC462B"/>
    <w:pPr>
      <w:ind w:left="2160" w:firstLine="0"/>
    </w:pPr>
  </w:style>
  <w:style w:type="paragraph" w:customStyle="1" w:styleId="ExtractAttribution">
    <w:name w:val="ExtractAttribution"/>
    <w:next w:val="Para"/>
    <w:rsid w:val="00CC462B"/>
    <w:pPr>
      <w:spacing w:after="120"/>
      <w:ind w:left="3240"/>
    </w:pPr>
    <w:rPr>
      <w:b/>
      <w:szCs w:val="20"/>
    </w:rPr>
  </w:style>
  <w:style w:type="paragraph" w:customStyle="1" w:styleId="ExtractPara">
    <w:name w:val="ExtractPara"/>
    <w:rsid w:val="00CC462B"/>
    <w:pPr>
      <w:spacing w:before="120" w:after="60"/>
      <w:ind w:left="2160" w:right="720"/>
    </w:pPr>
    <w:rPr>
      <w:snapToGrid w:val="0"/>
      <w:szCs w:val="20"/>
    </w:rPr>
  </w:style>
  <w:style w:type="paragraph" w:customStyle="1" w:styleId="ExtractContinued">
    <w:name w:val="ExtractContinued"/>
    <w:basedOn w:val="ExtractPara"/>
    <w:qFormat/>
    <w:rsid w:val="00CC462B"/>
    <w:pPr>
      <w:spacing w:before="0"/>
      <w:ind w:firstLine="720"/>
    </w:pPr>
  </w:style>
  <w:style w:type="paragraph" w:customStyle="1" w:styleId="ExtractListBulleted">
    <w:name w:val="ExtractListBulleted"/>
    <w:rsid w:val="00CC462B"/>
    <w:pPr>
      <w:numPr>
        <w:numId w:val="14"/>
      </w:numPr>
      <w:spacing w:before="120" w:after="120"/>
      <w:ind w:right="864"/>
      <w:contextualSpacing/>
    </w:pPr>
    <w:rPr>
      <w:snapToGrid w:val="0"/>
      <w:szCs w:val="26"/>
    </w:rPr>
  </w:style>
  <w:style w:type="paragraph" w:customStyle="1" w:styleId="ExtractListNumbered">
    <w:name w:val="ExtractListNumbered"/>
    <w:rsid w:val="00CC462B"/>
    <w:pPr>
      <w:spacing w:before="120" w:after="120"/>
      <w:ind w:left="2794" w:right="864" w:hanging="274"/>
      <w:contextualSpacing/>
    </w:pPr>
    <w:rPr>
      <w:snapToGrid w:val="0"/>
      <w:szCs w:val="26"/>
    </w:rPr>
  </w:style>
  <w:style w:type="paragraph" w:customStyle="1" w:styleId="FeatureCode80">
    <w:name w:val="FeatureCode80"/>
    <w:rsid w:val="00CC462B"/>
    <w:pPr>
      <w:pBdr>
        <w:left w:val="single" w:sz="36" w:space="17" w:color="C0C0C0"/>
      </w:pBdr>
      <w:ind w:left="216"/>
    </w:pPr>
    <w:rPr>
      <w:rFonts w:ascii="Courier New" w:hAnsi="Courier New"/>
      <w:noProof/>
      <w:sz w:val="16"/>
      <w:szCs w:val="20"/>
    </w:rPr>
  </w:style>
  <w:style w:type="paragraph" w:customStyle="1" w:styleId="FeatureCode80Sub">
    <w:name w:val="FeatureCode80Sub"/>
    <w:rsid w:val="00CC462B"/>
    <w:pPr>
      <w:pBdr>
        <w:left w:val="single" w:sz="36" w:space="30" w:color="C0C0C0"/>
      </w:pBdr>
      <w:ind w:left="475"/>
    </w:pPr>
    <w:rPr>
      <w:rFonts w:ascii="Courier New" w:hAnsi="Courier New"/>
      <w:noProof/>
      <w:sz w:val="16"/>
      <w:szCs w:val="20"/>
    </w:rPr>
  </w:style>
  <w:style w:type="paragraph" w:customStyle="1" w:styleId="FeatureCodeScreen">
    <w:name w:val="FeatureCodeScreen"/>
    <w:rsid w:val="00CC462B"/>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CC462B"/>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CC462B"/>
    <w:pPr>
      <w:shd w:val="pct25" w:color="auto" w:fill="auto"/>
    </w:pPr>
  </w:style>
  <w:style w:type="paragraph" w:customStyle="1" w:styleId="FeatureCodeSnippet">
    <w:name w:val="FeatureCodeSnippet"/>
    <w:rsid w:val="00CC462B"/>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CC462B"/>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CC462B"/>
    <w:pPr>
      <w:pBdr>
        <w:left w:val="single" w:sz="36" w:space="24" w:color="C0C0C0"/>
      </w:pBdr>
      <w:spacing w:before="120" w:after="120"/>
      <w:ind w:left="360" w:right="1440"/>
      <w:contextualSpacing/>
    </w:pPr>
  </w:style>
  <w:style w:type="paragraph" w:customStyle="1" w:styleId="FeatureExtractSource">
    <w:name w:val="FeatureExtractSource"/>
    <w:rsid w:val="00CC462B"/>
    <w:pPr>
      <w:pBdr>
        <w:left w:val="single" w:sz="36" w:space="24" w:color="C0C0C0"/>
      </w:pBdr>
      <w:ind w:left="360"/>
    </w:pPr>
    <w:rPr>
      <w:snapToGrid w:val="0"/>
      <w:sz w:val="16"/>
      <w:szCs w:val="20"/>
    </w:rPr>
  </w:style>
  <w:style w:type="paragraph" w:customStyle="1" w:styleId="FeatureFigureSource">
    <w:name w:val="FeatureFigureSource"/>
    <w:rsid w:val="00CC462B"/>
    <w:pPr>
      <w:pBdr>
        <w:left w:val="single" w:sz="36" w:space="6" w:color="BFBFBF"/>
      </w:pBdr>
      <w:spacing w:after="240"/>
      <w:contextualSpacing/>
    </w:pPr>
    <w:rPr>
      <w:snapToGrid w:val="0"/>
      <w:sz w:val="20"/>
      <w:szCs w:val="20"/>
    </w:rPr>
  </w:style>
  <w:style w:type="paragraph" w:customStyle="1" w:styleId="FeatureSource">
    <w:name w:val="FeatureSource"/>
    <w:next w:val="Para"/>
    <w:rsid w:val="00CC462B"/>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CC462B"/>
    <w:pPr>
      <w:spacing w:before="120" w:after="120"/>
      <w:ind w:left="720" w:hanging="720"/>
      <w:contextualSpacing/>
    </w:pPr>
    <w:rPr>
      <w:sz w:val="22"/>
      <w:u w:val="none"/>
    </w:rPr>
  </w:style>
  <w:style w:type="paragraph" w:customStyle="1" w:styleId="FeatureH1">
    <w:name w:val="FeatureH1"/>
    <w:next w:val="Normal"/>
    <w:rsid w:val="00CC462B"/>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Normal"/>
    <w:rsid w:val="00CC462B"/>
    <w:pPr>
      <w:contextualSpacing w:val="0"/>
    </w:pPr>
    <w:rPr>
      <w:rFonts w:ascii="Times New Roman" w:hAnsi="Times New Roman"/>
    </w:rPr>
  </w:style>
  <w:style w:type="paragraph" w:customStyle="1" w:styleId="FeatureH2">
    <w:name w:val="FeatureH2"/>
    <w:next w:val="Normal"/>
    <w:rsid w:val="00CC462B"/>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CC462B"/>
    <w:pPr>
      <w:spacing w:before="120"/>
    </w:pPr>
    <w:rPr>
      <w:u w:val="single"/>
    </w:rPr>
  </w:style>
  <w:style w:type="paragraph" w:customStyle="1" w:styleId="FeatureH3">
    <w:name w:val="FeatureH3"/>
    <w:next w:val="Normal"/>
    <w:rsid w:val="00CC462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CC462B"/>
    <w:pPr>
      <w:pBdr>
        <w:left w:val="single" w:sz="36" w:space="6" w:color="C0C0C0"/>
      </w:pBdr>
    </w:pPr>
    <w:rPr>
      <w:rFonts w:ascii="Arial" w:hAnsi="Arial"/>
      <w:smallCaps/>
      <w:snapToGrid w:val="0"/>
      <w:u w:val="single"/>
    </w:rPr>
  </w:style>
  <w:style w:type="paragraph" w:customStyle="1" w:styleId="FeatureListBulleted">
    <w:name w:val="FeatureListBulleted"/>
    <w:rsid w:val="00CC462B"/>
    <w:pPr>
      <w:widowControl w:val="0"/>
      <w:numPr>
        <w:numId w:val="2"/>
      </w:numPr>
      <w:pBdr>
        <w:left w:val="single" w:sz="36" w:space="6" w:color="C0C0C0"/>
      </w:pBdr>
      <w:spacing w:before="120" w:after="120"/>
      <w:contextualSpacing/>
    </w:pPr>
    <w:rPr>
      <w:rFonts w:ascii="Arial" w:hAnsi="Arial"/>
      <w:snapToGrid w:val="0"/>
      <w:sz w:val="26"/>
      <w:szCs w:val="20"/>
    </w:rPr>
  </w:style>
  <w:style w:type="paragraph" w:customStyle="1" w:styleId="FeatureListBulletedSub">
    <w:name w:val="FeatureListBulletedSub"/>
    <w:rsid w:val="00CC462B"/>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CC462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CC462B"/>
    <w:pPr>
      <w:pBdr>
        <w:left w:val="single" w:sz="36" w:space="6" w:color="C0C0C0"/>
      </w:pBdr>
    </w:pPr>
    <w:rPr>
      <w:rFonts w:ascii="Arial" w:hAnsi="Arial"/>
      <w:b/>
      <w:snapToGrid w:val="0"/>
      <w:sz w:val="26"/>
      <w:szCs w:val="20"/>
    </w:rPr>
  </w:style>
  <w:style w:type="paragraph" w:customStyle="1" w:styleId="FeatureListNumbered">
    <w:name w:val="FeatureListNumbered"/>
    <w:rsid w:val="00CC462B"/>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CC462B"/>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CC462B"/>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CC462B"/>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CC462B"/>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CC462B"/>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CC462B"/>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CC462B"/>
    <w:pPr>
      <w:pBdr>
        <w:left w:val="single" w:sz="36" w:space="6" w:color="C0C0C0"/>
      </w:pBdr>
      <w:spacing w:after="120"/>
    </w:pPr>
    <w:rPr>
      <w:rFonts w:ascii="Arial" w:hAnsi="Arial"/>
      <w:sz w:val="26"/>
      <w:szCs w:val="20"/>
    </w:rPr>
  </w:style>
  <w:style w:type="paragraph" w:customStyle="1" w:styleId="FeatureRecipeProcedure">
    <w:name w:val="FeatureRecipeProcedure"/>
    <w:rsid w:val="00CC462B"/>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CC462B"/>
    <w:pPr>
      <w:ind w:left="720" w:hanging="288"/>
    </w:pPr>
  </w:style>
  <w:style w:type="paragraph" w:customStyle="1" w:styleId="FeatureRecipeTitle">
    <w:name w:val="FeatureRecipeTitle"/>
    <w:rsid w:val="00CC462B"/>
    <w:pPr>
      <w:pBdr>
        <w:left w:val="single" w:sz="36" w:space="6" w:color="C0C0C0"/>
      </w:pBdr>
    </w:pPr>
    <w:rPr>
      <w:rFonts w:ascii="Arial" w:hAnsi="Arial"/>
      <w:b/>
      <w:sz w:val="20"/>
      <w:szCs w:val="20"/>
      <w:u w:val="single"/>
    </w:rPr>
  </w:style>
  <w:style w:type="paragraph" w:customStyle="1" w:styleId="FeatureRecipeYield">
    <w:name w:val="FeatureRecipeYield"/>
    <w:rsid w:val="00CC462B"/>
    <w:pPr>
      <w:pBdr>
        <w:left w:val="single" w:sz="36" w:space="14" w:color="C0C0C0"/>
      </w:pBdr>
      <w:ind w:left="144"/>
    </w:pPr>
    <w:rPr>
      <w:rFonts w:ascii="Arial" w:hAnsi="Arial"/>
      <w:sz w:val="16"/>
      <w:szCs w:val="20"/>
    </w:rPr>
  </w:style>
  <w:style w:type="paragraph" w:customStyle="1" w:styleId="FeatureReference">
    <w:name w:val="FeatureReference"/>
    <w:qFormat/>
    <w:rsid w:val="00CC462B"/>
    <w:pPr>
      <w:pBdr>
        <w:left w:val="single" w:sz="36" w:space="6" w:color="BFBF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CC462B"/>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CC462B"/>
    <w:pPr>
      <w:pBdr>
        <w:left w:val="single" w:sz="36" w:space="17" w:color="C0C0C0"/>
      </w:pBdr>
      <w:ind w:left="216"/>
    </w:pPr>
  </w:style>
  <w:style w:type="paragraph" w:customStyle="1" w:styleId="FeatureRunInPara">
    <w:name w:val="FeatureRunInPara"/>
    <w:basedOn w:val="FeatureListUnmarked"/>
    <w:next w:val="FeatureRunInHead"/>
    <w:rsid w:val="00CC462B"/>
    <w:pPr>
      <w:pBdr>
        <w:left w:val="single" w:sz="36" w:space="6" w:color="C0C0C0"/>
      </w:pBdr>
      <w:spacing w:before="0"/>
      <w:ind w:left="0"/>
    </w:pPr>
  </w:style>
  <w:style w:type="paragraph" w:customStyle="1" w:styleId="FeatureRunInParaSub">
    <w:name w:val="FeatureRunInParaSub"/>
    <w:basedOn w:val="FeatureRunInPara"/>
    <w:next w:val="FeatureRunInHeadSub"/>
    <w:rsid w:val="00CC462B"/>
    <w:pPr>
      <w:pBdr>
        <w:left w:val="single" w:sz="36" w:space="17" w:color="C0C0C0"/>
      </w:pBdr>
      <w:ind w:left="216"/>
      <w:contextualSpacing/>
    </w:pPr>
  </w:style>
  <w:style w:type="paragraph" w:customStyle="1" w:styleId="FeatureSlug">
    <w:name w:val="FeatureSlug"/>
    <w:next w:val="FeaturePara"/>
    <w:qFormat/>
    <w:rsid w:val="00CC462B"/>
    <w:pPr>
      <w:pBdr>
        <w:left w:val="single" w:sz="36" w:space="6" w:color="BFBFBF"/>
      </w:pBdr>
      <w:spacing w:before="200" w:after="200"/>
    </w:pPr>
    <w:rPr>
      <w:rFonts w:ascii="Arial" w:hAnsi="Arial"/>
      <w:b/>
      <w:szCs w:val="20"/>
    </w:rPr>
  </w:style>
  <w:style w:type="paragraph" w:customStyle="1" w:styleId="FeatureSubFeaturePara">
    <w:name w:val="FeatureSubFeaturePara"/>
    <w:next w:val="FeaturePara"/>
    <w:rsid w:val="00CC462B"/>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CC462B"/>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CC462B"/>
    <w:pPr>
      <w:pBdr>
        <w:left w:val="single" w:sz="36" w:space="6" w:color="BFBFBF"/>
      </w:pBdr>
      <w:spacing w:before="200" w:after="200" w:line="276" w:lineRule="auto"/>
    </w:pPr>
    <w:rPr>
      <w:rFonts w:ascii="Arial" w:hAnsi="Arial"/>
      <w:b/>
      <w:snapToGrid w:val="0"/>
      <w:szCs w:val="20"/>
    </w:rPr>
  </w:style>
  <w:style w:type="paragraph" w:customStyle="1" w:styleId="FeatureTitle">
    <w:name w:val="FeatureTitle"/>
    <w:next w:val="FeaturePara"/>
    <w:rsid w:val="00CC462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CC462B"/>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CC462B"/>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CC462B"/>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CC462B"/>
    <w:pPr>
      <w:pBdr>
        <w:left w:val="single" w:sz="36" w:space="6" w:color="C0C0C0"/>
      </w:pBdr>
      <w:spacing w:before="120"/>
      <w:ind w:left="0" w:firstLine="0"/>
    </w:pPr>
  </w:style>
  <w:style w:type="paragraph" w:customStyle="1" w:styleId="FigureLabel">
    <w:name w:val="FigureLabel"/>
    <w:rsid w:val="00CC462B"/>
    <w:pPr>
      <w:ind w:left="1440"/>
    </w:pPr>
    <w:rPr>
      <w:rFonts w:ascii="Arial" w:hAnsi="Arial"/>
      <w:sz w:val="20"/>
      <w:szCs w:val="20"/>
    </w:rPr>
  </w:style>
  <w:style w:type="paragraph" w:customStyle="1" w:styleId="FigureSource">
    <w:name w:val="FigureSource"/>
    <w:next w:val="Para"/>
    <w:link w:val="FigureSourceChar"/>
    <w:rsid w:val="00CC462B"/>
    <w:pPr>
      <w:spacing w:after="240"/>
      <w:ind w:left="1440"/>
    </w:pPr>
    <w:rPr>
      <w:rFonts w:ascii="Arial" w:hAnsi="Arial"/>
      <w:sz w:val="22"/>
      <w:szCs w:val="20"/>
    </w:rPr>
  </w:style>
  <w:style w:type="paragraph" w:customStyle="1" w:styleId="FurtherReadingHead">
    <w:name w:val="FurtherReadingHead"/>
    <w:basedOn w:val="BibliographyHead"/>
    <w:next w:val="Para"/>
    <w:rsid w:val="00CC462B"/>
  </w:style>
  <w:style w:type="character" w:customStyle="1" w:styleId="GenusSpecies">
    <w:name w:val="GenusSpecies"/>
    <w:rsid w:val="00CC462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C462B"/>
    <w:pPr>
      <w:spacing w:after="120"/>
      <w:ind w:left="720" w:firstLine="720"/>
    </w:pPr>
    <w:rPr>
      <w:snapToGrid w:val="0"/>
      <w:sz w:val="26"/>
      <w:szCs w:val="20"/>
    </w:rPr>
  </w:style>
  <w:style w:type="paragraph" w:customStyle="1" w:styleId="H3">
    <w:name w:val="H3"/>
    <w:next w:val="Para"/>
    <w:qFormat/>
    <w:rsid w:val="00CC462B"/>
    <w:pPr>
      <w:keepNext/>
      <w:spacing w:before="360" w:after="240"/>
      <w:outlineLvl w:val="3"/>
    </w:pPr>
    <w:rPr>
      <w:rFonts w:ascii="Arial" w:hAnsi="Arial"/>
      <w:b/>
      <w:snapToGrid w:val="0"/>
      <w:sz w:val="32"/>
      <w:szCs w:val="20"/>
    </w:rPr>
  </w:style>
  <w:style w:type="paragraph" w:customStyle="1" w:styleId="GlossaryLetter">
    <w:name w:val="GlossaryLetter"/>
    <w:basedOn w:val="H3"/>
    <w:next w:val="Normal"/>
    <w:rsid w:val="00CC462B"/>
    <w:pPr>
      <w:spacing w:before="240"/>
      <w:outlineLvl w:val="9"/>
    </w:pPr>
  </w:style>
  <w:style w:type="paragraph" w:customStyle="1" w:styleId="H4">
    <w:name w:val="H4"/>
    <w:next w:val="Para"/>
    <w:link w:val="H4Char"/>
    <w:rsid w:val="00CC462B"/>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CC462B"/>
  </w:style>
  <w:style w:type="paragraph" w:customStyle="1" w:styleId="GlossaryTitle">
    <w:name w:val="GlossaryTitle"/>
    <w:basedOn w:val="ChapterTitle"/>
    <w:next w:val="Normal"/>
    <w:rsid w:val="00CC462B"/>
    <w:pPr>
      <w:spacing w:before="120" w:after="120"/>
    </w:pPr>
  </w:style>
  <w:style w:type="paragraph" w:customStyle="1" w:styleId="H1">
    <w:name w:val="H1"/>
    <w:next w:val="Para"/>
    <w:qFormat/>
    <w:rsid w:val="00CC462B"/>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CC462B"/>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CC462B"/>
    <w:pPr>
      <w:spacing w:before="240" w:after="120"/>
    </w:pPr>
    <w:rPr>
      <w:rFonts w:ascii="Arial" w:hAnsi="Arial"/>
      <w:snapToGrid w:val="0"/>
      <w:sz w:val="20"/>
      <w:szCs w:val="20"/>
      <w:u w:val="single"/>
    </w:rPr>
  </w:style>
  <w:style w:type="paragraph" w:customStyle="1" w:styleId="Index1">
    <w:name w:val="Index1"/>
    <w:rsid w:val="00CC462B"/>
    <w:pPr>
      <w:widowControl w:val="0"/>
      <w:ind w:left="1800" w:hanging="360"/>
    </w:pPr>
    <w:rPr>
      <w:snapToGrid w:val="0"/>
      <w:sz w:val="26"/>
      <w:szCs w:val="20"/>
    </w:rPr>
  </w:style>
  <w:style w:type="paragraph" w:customStyle="1" w:styleId="Index2">
    <w:name w:val="Index2"/>
    <w:basedOn w:val="Index1"/>
    <w:next w:val="Index1"/>
    <w:rsid w:val="00CC462B"/>
    <w:pPr>
      <w:ind w:left="2520"/>
    </w:pPr>
  </w:style>
  <w:style w:type="paragraph" w:customStyle="1" w:styleId="Index3">
    <w:name w:val="Index3"/>
    <w:basedOn w:val="Index1"/>
    <w:rsid w:val="00CC462B"/>
    <w:pPr>
      <w:ind w:left="3240"/>
    </w:pPr>
  </w:style>
  <w:style w:type="paragraph" w:customStyle="1" w:styleId="IndexLetter">
    <w:name w:val="IndexLetter"/>
    <w:basedOn w:val="H3"/>
    <w:next w:val="Index1"/>
    <w:rsid w:val="00CC462B"/>
  </w:style>
  <w:style w:type="paragraph" w:customStyle="1" w:styleId="IndexNote">
    <w:name w:val="IndexNote"/>
    <w:basedOn w:val="Normal"/>
    <w:rsid w:val="00CC462B"/>
    <w:pPr>
      <w:widowControl w:val="0"/>
      <w:spacing w:before="120" w:after="120"/>
      <w:ind w:left="720" w:firstLine="720"/>
    </w:pPr>
    <w:rPr>
      <w:snapToGrid w:val="0"/>
      <w:sz w:val="26"/>
      <w:szCs w:val="20"/>
    </w:rPr>
  </w:style>
  <w:style w:type="paragraph" w:customStyle="1" w:styleId="IndexTitle">
    <w:name w:val="IndexTitle"/>
    <w:basedOn w:val="H2"/>
    <w:next w:val="IndexNote"/>
    <w:rsid w:val="00CC462B"/>
    <w:pPr>
      <w:spacing w:line="540" w:lineRule="exact"/>
    </w:pPr>
  </w:style>
  <w:style w:type="character" w:customStyle="1" w:styleId="InlineCode">
    <w:name w:val="InlineCode"/>
    <w:rsid w:val="00CC462B"/>
    <w:rPr>
      <w:rFonts w:ascii="Courier New" w:hAnsi="Courier New"/>
      <w:noProof/>
      <w:color w:val="auto"/>
    </w:rPr>
  </w:style>
  <w:style w:type="character" w:customStyle="1" w:styleId="InlineCodeUserInput">
    <w:name w:val="InlineCodeUserInput"/>
    <w:rsid w:val="00CC462B"/>
    <w:rPr>
      <w:rFonts w:ascii="Courier New" w:hAnsi="Courier New"/>
      <w:b/>
      <w:noProof/>
      <w:color w:val="auto"/>
    </w:rPr>
  </w:style>
  <w:style w:type="character" w:customStyle="1" w:styleId="InlineCodeUserInputVariable">
    <w:name w:val="InlineCodeUserInputVariable"/>
    <w:rsid w:val="00CC462B"/>
    <w:rPr>
      <w:rFonts w:ascii="Courier New" w:hAnsi="Courier New"/>
      <w:b/>
      <w:i/>
      <w:noProof/>
      <w:color w:val="auto"/>
    </w:rPr>
  </w:style>
  <w:style w:type="character" w:customStyle="1" w:styleId="InlineCodeVariable">
    <w:name w:val="InlineCodeVariable"/>
    <w:rsid w:val="00CC462B"/>
    <w:rPr>
      <w:rFonts w:ascii="Courier New" w:hAnsi="Courier New"/>
      <w:i/>
      <w:noProof/>
      <w:color w:val="auto"/>
    </w:rPr>
  </w:style>
  <w:style w:type="character" w:customStyle="1" w:styleId="InlineURL">
    <w:name w:val="InlineURL"/>
    <w:rsid w:val="00CC462B"/>
    <w:rPr>
      <w:rFonts w:ascii="Courier New" w:hAnsi="Courier New"/>
      <w:noProof/>
      <w:color w:val="auto"/>
      <w:u w:val="single"/>
    </w:rPr>
  </w:style>
  <w:style w:type="character" w:customStyle="1" w:styleId="InlineEmail">
    <w:name w:val="InlineEmail"/>
    <w:rsid w:val="00CC462B"/>
    <w:rPr>
      <w:rFonts w:ascii="Courier New" w:hAnsi="Courier New"/>
      <w:noProof/>
      <w:color w:val="auto"/>
      <w:u w:val="double"/>
    </w:rPr>
  </w:style>
  <w:style w:type="paragraph" w:customStyle="1" w:styleId="IntroductionTitle">
    <w:name w:val="IntroductionTitle"/>
    <w:basedOn w:val="ChapterTitle"/>
    <w:next w:val="Para"/>
    <w:rsid w:val="00CC462B"/>
    <w:pPr>
      <w:spacing w:before="120" w:after="120"/>
    </w:pPr>
  </w:style>
  <w:style w:type="paragraph" w:customStyle="1" w:styleId="KeyConceptsHead">
    <w:name w:val="KeyConceptsHead"/>
    <w:basedOn w:val="BibliographyHead"/>
    <w:next w:val="Para"/>
    <w:rsid w:val="00CC462B"/>
  </w:style>
  <w:style w:type="character" w:customStyle="1" w:styleId="KeyTerm">
    <w:name w:val="KeyTerm"/>
    <w:rsid w:val="00CC462B"/>
    <w:rPr>
      <w:i/>
      <w:color w:val="auto"/>
      <w:bdr w:val="none" w:sz="0" w:space="0" w:color="auto"/>
      <w:shd w:val="clear" w:color="auto" w:fill="DBE5F1"/>
    </w:rPr>
  </w:style>
  <w:style w:type="paragraph" w:customStyle="1" w:styleId="KeyTermsHead">
    <w:name w:val="KeyTermsHead"/>
    <w:basedOn w:val="Normal"/>
    <w:next w:val="Normal"/>
    <w:rsid w:val="00CC462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C462B"/>
    <w:pPr>
      <w:spacing w:before="240" w:after="240"/>
      <w:ind w:left="1440" w:right="720" w:hanging="720"/>
    </w:pPr>
    <w:rPr>
      <w:szCs w:val="20"/>
    </w:rPr>
  </w:style>
  <w:style w:type="paragraph" w:styleId="ListBullet">
    <w:name w:val="List Bullet"/>
    <w:rsid w:val="00CC462B"/>
    <w:rPr>
      <w:szCs w:val="20"/>
    </w:rPr>
  </w:style>
  <w:style w:type="paragraph" w:customStyle="1" w:styleId="ColorfulList-Accent11">
    <w:name w:val="Colorful List - Accent 11"/>
    <w:basedOn w:val="Normal"/>
    <w:qFormat/>
    <w:rsid w:val="00CC462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C462B"/>
    <w:pPr>
      <w:numPr>
        <w:numId w:val="5"/>
      </w:numPr>
      <w:spacing w:before="120" w:after="120"/>
      <w:contextualSpacing/>
    </w:pPr>
    <w:rPr>
      <w:snapToGrid w:val="0"/>
      <w:sz w:val="26"/>
      <w:szCs w:val="20"/>
    </w:rPr>
  </w:style>
  <w:style w:type="paragraph" w:customStyle="1" w:styleId="ListBulletedSub">
    <w:name w:val="ListBulletedSub"/>
    <w:link w:val="ListBulletedSubChar"/>
    <w:rsid w:val="00CC462B"/>
    <w:pPr>
      <w:numPr>
        <w:numId w:val="6"/>
      </w:numPr>
      <w:spacing w:before="120" w:after="120"/>
      <w:contextualSpacing/>
    </w:pPr>
    <w:rPr>
      <w:snapToGrid w:val="0"/>
      <w:sz w:val="26"/>
      <w:szCs w:val="20"/>
    </w:rPr>
  </w:style>
  <w:style w:type="paragraph" w:customStyle="1" w:styleId="ListBulletedSub2">
    <w:name w:val="ListBulletedSub2"/>
    <w:basedOn w:val="ListBulletedSub"/>
    <w:rsid w:val="00CC462B"/>
    <w:pPr>
      <w:numPr>
        <w:numId w:val="7"/>
      </w:numPr>
    </w:pPr>
  </w:style>
  <w:style w:type="paragraph" w:customStyle="1" w:styleId="ListCheck">
    <w:name w:val="ListCheck"/>
    <w:rsid w:val="00CC462B"/>
    <w:pPr>
      <w:numPr>
        <w:numId w:val="8"/>
      </w:numPr>
      <w:spacing w:before="120" w:after="120"/>
      <w:contextualSpacing/>
    </w:pPr>
    <w:rPr>
      <w:snapToGrid w:val="0"/>
      <w:sz w:val="26"/>
      <w:szCs w:val="20"/>
    </w:rPr>
  </w:style>
  <w:style w:type="paragraph" w:customStyle="1" w:styleId="ListCheckSub">
    <w:name w:val="ListCheckSub"/>
    <w:basedOn w:val="ListCheck"/>
    <w:rsid w:val="00CC462B"/>
    <w:pPr>
      <w:numPr>
        <w:numId w:val="9"/>
      </w:numPr>
    </w:pPr>
  </w:style>
  <w:style w:type="paragraph" w:customStyle="1" w:styleId="ListHead">
    <w:name w:val="ListHead"/>
    <w:rsid w:val="00CC462B"/>
    <w:pPr>
      <w:ind w:left="1440"/>
    </w:pPr>
    <w:rPr>
      <w:b/>
      <w:sz w:val="26"/>
      <w:szCs w:val="20"/>
    </w:rPr>
  </w:style>
  <w:style w:type="paragraph" w:customStyle="1" w:styleId="ListNumbered">
    <w:name w:val="ListNumbered"/>
    <w:qFormat/>
    <w:rsid w:val="00CC462B"/>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CC462B"/>
    <w:pPr>
      <w:ind w:left="2520"/>
    </w:pPr>
  </w:style>
  <w:style w:type="paragraph" w:customStyle="1" w:styleId="ListNumberedSub2">
    <w:name w:val="ListNumberedSub2"/>
    <w:basedOn w:val="ListNumberedSub"/>
    <w:rsid w:val="00CC462B"/>
    <w:pPr>
      <w:ind w:left="3240"/>
    </w:pPr>
  </w:style>
  <w:style w:type="paragraph" w:customStyle="1" w:styleId="ListNumberedSub3">
    <w:name w:val="ListNumberedSub3"/>
    <w:rsid w:val="00CC462B"/>
    <w:pPr>
      <w:spacing w:before="120" w:after="120"/>
      <w:ind w:left="3960" w:hanging="360"/>
      <w:contextualSpacing/>
    </w:pPr>
    <w:rPr>
      <w:sz w:val="26"/>
      <w:szCs w:val="20"/>
    </w:rPr>
  </w:style>
  <w:style w:type="paragraph" w:customStyle="1" w:styleId="ListPara">
    <w:name w:val="ListPara"/>
    <w:basedOn w:val="Normal"/>
    <w:rsid w:val="00CC462B"/>
    <w:pPr>
      <w:widowControl w:val="0"/>
      <w:ind w:left="1800" w:firstLine="360"/>
    </w:pPr>
    <w:rPr>
      <w:snapToGrid w:val="0"/>
      <w:sz w:val="26"/>
      <w:szCs w:val="20"/>
    </w:rPr>
  </w:style>
  <w:style w:type="paragraph" w:customStyle="1" w:styleId="ListParaSub">
    <w:name w:val="ListParaSub"/>
    <w:basedOn w:val="ListPara"/>
    <w:rsid w:val="00CC462B"/>
    <w:pPr>
      <w:spacing w:line="260" w:lineRule="exact"/>
      <w:ind w:left="2520"/>
    </w:pPr>
  </w:style>
  <w:style w:type="paragraph" w:customStyle="1" w:styleId="ListParaSub2">
    <w:name w:val="ListParaSub2"/>
    <w:basedOn w:val="ListParaSub"/>
    <w:rsid w:val="00CC462B"/>
    <w:pPr>
      <w:ind w:left="3240"/>
    </w:pPr>
  </w:style>
  <w:style w:type="paragraph" w:customStyle="1" w:styleId="ListUnmarked">
    <w:name w:val="ListUnmarked"/>
    <w:qFormat/>
    <w:rsid w:val="00CC462B"/>
    <w:pPr>
      <w:spacing w:before="60" w:after="60"/>
      <w:ind w:left="1728"/>
    </w:pPr>
    <w:rPr>
      <w:sz w:val="26"/>
      <w:szCs w:val="20"/>
    </w:rPr>
  </w:style>
  <w:style w:type="paragraph" w:customStyle="1" w:styleId="ListUnmarkedSub">
    <w:name w:val="ListUnmarkedSub"/>
    <w:rsid w:val="00CC462B"/>
    <w:pPr>
      <w:spacing w:before="60" w:after="60"/>
      <w:ind w:left="2160"/>
    </w:pPr>
    <w:rPr>
      <w:sz w:val="26"/>
      <w:szCs w:val="20"/>
    </w:rPr>
  </w:style>
  <w:style w:type="paragraph" w:customStyle="1" w:styleId="ListUnmarkedSub2">
    <w:name w:val="ListUnmarkedSub2"/>
    <w:basedOn w:val="ListUnmarkedSub"/>
    <w:rsid w:val="00CC462B"/>
    <w:pPr>
      <w:ind w:left="2880"/>
    </w:pPr>
  </w:style>
  <w:style w:type="paragraph" w:customStyle="1" w:styleId="ListWhere">
    <w:name w:val="ListWhere"/>
    <w:rsid w:val="00CC462B"/>
    <w:pPr>
      <w:spacing w:before="120" w:after="120"/>
      <w:ind w:left="2160"/>
      <w:contextualSpacing/>
    </w:pPr>
    <w:rPr>
      <w:snapToGrid w:val="0"/>
      <w:sz w:val="26"/>
      <w:szCs w:val="20"/>
    </w:rPr>
  </w:style>
  <w:style w:type="paragraph" w:customStyle="1" w:styleId="MatterTitle">
    <w:name w:val="MatterTitle"/>
    <w:next w:val="Para"/>
    <w:rsid w:val="00CC462B"/>
    <w:pPr>
      <w:spacing w:before="120" w:after="120"/>
    </w:pPr>
    <w:rPr>
      <w:rFonts w:ascii="Arial" w:hAnsi="Arial"/>
      <w:b/>
      <w:smallCaps/>
      <w:snapToGrid w:val="0"/>
      <w:color w:val="000000"/>
      <w:sz w:val="60"/>
      <w:szCs w:val="60"/>
    </w:rPr>
  </w:style>
  <w:style w:type="character" w:customStyle="1" w:styleId="MenuArrow">
    <w:name w:val="MenuArrow"/>
    <w:rsid w:val="00CC462B"/>
    <w:rPr>
      <w:rFonts w:ascii="Wingdings" w:hAnsi="Wingdings"/>
    </w:rPr>
  </w:style>
  <w:style w:type="paragraph" w:customStyle="1" w:styleId="OnlineReference">
    <w:name w:val="OnlineReference"/>
    <w:qFormat/>
    <w:rsid w:val="00CC462B"/>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CC462B"/>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CC462B"/>
    <w:pPr>
      <w:numPr>
        <w:numId w:val="10"/>
      </w:numPr>
      <w:spacing w:before="120" w:after="120"/>
      <w:contextualSpacing/>
    </w:pPr>
    <w:rPr>
      <w:snapToGrid w:val="0"/>
      <w:sz w:val="26"/>
      <w:szCs w:val="20"/>
    </w:rPr>
  </w:style>
  <w:style w:type="paragraph" w:customStyle="1" w:styleId="ParaNumbered">
    <w:name w:val="ParaNumbered"/>
    <w:rsid w:val="00CC462B"/>
    <w:pPr>
      <w:spacing w:after="120"/>
      <w:ind w:left="720" w:firstLine="720"/>
    </w:pPr>
    <w:rPr>
      <w:snapToGrid w:val="0"/>
      <w:sz w:val="26"/>
      <w:szCs w:val="20"/>
    </w:rPr>
  </w:style>
  <w:style w:type="paragraph" w:customStyle="1" w:styleId="PartFeaturingList">
    <w:name w:val="PartFeaturingList"/>
    <w:basedOn w:val="ChapterFeaturingList"/>
    <w:rsid w:val="00CC462B"/>
  </w:style>
  <w:style w:type="paragraph" w:customStyle="1" w:styleId="PartIntroductionPara">
    <w:name w:val="PartIntroductionPara"/>
    <w:rsid w:val="00CC462B"/>
    <w:pPr>
      <w:spacing w:after="120"/>
      <w:ind w:left="720" w:firstLine="720"/>
    </w:pPr>
    <w:rPr>
      <w:sz w:val="26"/>
      <w:szCs w:val="20"/>
    </w:rPr>
  </w:style>
  <w:style w:type="paragraph" w:customStyle="1" w:styleId="PartTitle">
    <w:name w:val="PartTitle"/>
    <w:basedOn w:val="ChapterTitle"/>
    <w:rsid w:val="00CC462B"/>
    <w:pPr>
      <w:widowControl w:val="0"/>
      <w:pBdr>
        <w:bottom w:val="single" w:sz="4" w:space="1" w:color="auto"/>
      </w:pBdr>
    </w:pPr>
  </w:style>
  <w:style w:type="paragraph" w:customStyle="1" w:styleId="PoetryPara">
    <w:name w:val="PoetryPara"/>
    <w:next w:val="Normal"/>
    <w:rsid w:val="00CC462B"/>
    <w:pPr>
      <w:spacing w:before="360" w:after="60"/>
      <w:ind w:left="2160"/>
      <w:contextualSpacing/>
    </w:pPr>
    <w:rPr>
      <w:snapToGrid w:val="0"/>
      <w:sz w:val="22"/>
      <w:szCs w:val="20"/>
    </w:rPr>
  </w:style>
  <w:style w:type="paragraph" w:customStyle="1" w:styleId="PoetryContinued">
    <w:name w:val="PoetryContinued"/>
    <w:basedOn w:val="PoetryPara"/>
    <w:qFormat/>
    <w:rsid w:val="00CC462B"/>
    <w:pPr>
      <w:spacing w:before="0"/>
      <w:contextualSpacing w:val="0"/>
    </w:pPr>
  </w:style>
  <w:style w:type="paragraph" w:customStyle="1" w:styleId="PoetrySource">
    <w:name w:val="PoetrySource"/>
    <w:rsid w:val="00CC462B"/>
    <w:pPr>
      <w:ind w:left="2880"/>
    </w:pPr>
    <w:rPr>
      <w:snapToGrid w:val="0"/>
      <w:sz w:val="18"/>
      <w:szCs w:val="20"/>
    </w:rPr>
  </w:style>
  <w:style w:type="paragraph" w:customStyle="1" w:styleId="PoetryTitle">
    <w:name w:val="PoetryTitle"/>
    <w:basedOn w:val="PoetryPara"/>
    <w:next w:val="PoetryPara"/>
    <w:rsid w:val="00CC462B"/>
    <w:rPr>
      <w:b/>
      <w:sz w:val="24"/>
    </w:rPr>
  </w:style>
  <w:style w:type="paragraph" w:customStyle="1" w:styleId="PrefaceTitle">
    <w:name w:val="PrefaceTitle"/>
    <w:next w:val="Para"/>
    <w:rsid w:val="00CC462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CC462B"/>
  </w:style>
  <w:style w:type="character" w:customStyle="1" w:styleId="QueryInline">
    <w:name w:val="QueryInline"/>
    <w:rsid w:val="00CC462B"/>
    <w:rPr>
      <w:bdr w:val="none" w:sz="0" w:space="0" w:color="auto"/>
      <w:shd w:val="clear" w:color="auto" w:fill="FFCC99"/>
    </w:rPr>
  </w:style>
  <w:style w:type="paragraph" w:customStyle="1" w:styleId="QueryPara">
    <w:name w:val="QueryPara"/>
    <w:rsid w:val="00CC462B"/>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CC462B"/>
  </w:style>
  <w:style w:type="paragraph" w:customStyle="1" w:styleId="QuestionsHead">
    <w:name w:val="QuestionsHead"/>
    <w:basedOn w:val="BibliographyHead"/>
    <w:next w:val="Para"/>
    <w:rsid w:val="00CC462B"/>
  </w:style>
  <w:style w:type="paragraph" w:customStyle="1" w:styleId="QuoteSource">
    <w:name w:val="QuoteSource"/>
    <w:basedOn w:val="Normal"/>
    <w:rsid w:val="00CC462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C462B"/>
    <w:rPr>
      <w:i w:val="0"/>
      <w:sz w:val="24"/>
    </w:rPr>
  </w:style>
  <w:style w:type="paragraph" w:customStyle="1" w:styleId="RecipeFootnote">
    <w:name w:val="RecipeFootnote"/>
    <w:basedOn w:val="Normal"/>
    <w:rsid w:val="00CC462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C462B"/>
    <w:pPr>
      <w:spacing w:before="240"/>
      <w:ind w:left="720"/>
    </w:pPr>
    <w:rPr>
      <w:rFonts w:ascii="Arial" w:hAnsi="Arial"/>
      <w:b/>
      <w:snapToGrid w:val="0"/>
      <w:sz w:val="26"/>
      <w:szCs w:val="20"/>
    </w:rPr>
  </w:style>
  <w:style w:type="paragraph" w:customStyle="1" w:styleId="RecipeIngredientList">
    <w:name w:val="RecipeIngredientList"/>
    <w:basedOn w:val="Normal"/>
    <w:rsid w:val="00CC462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C462B"/>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CC462B"/>
    <w:rPr>
      <w:rFonts w:ascii="Arial" w:hAnsi="Arial"/>
      <w:snapToGrid w:val="0"/>
      <w:sz w:val="26"/>
      <w:szCs w:val="20"/>
    </w:rPr>
  </w:style>
  <w:style w:type="paragraph" w:customStyle="1" w:styleId="RecipeNutritionInfo">
    <w:name w:val="RecipeNutritionInfo"/>
    <w:basedOn w:val="Normal"/>
    <w:rsid w:val="00CC462B"/>
    <w:pPr>
      <w:spacing w:before="120" w:after="120"/>
      <w:ind w:left="720"/>
      <w:contextualSpacing/>
    </w:pPr>
    <w:rPr>
      <w:rFonts w:ascii="Arial" w:hAnsi="Arial"/>
      <w:snapToGrid w:val="0"/>
      <w:sz w:val="22"/>
      <w:szCs w:val="20"/>
    </w:rPr>
  </w:style>
  <w:style w:type="paragraph" w:customStyle="1" w:styleId="RecipePercentage">
    <w:name w:val="RecipePercentage"/>
    <w:rsid w:val="00CC462B"/>
    <w:rPr>
      <w:rFonts w:ascii="Arial" w:hAnsi="Arial"/>
      <w:snapToGrid w:val="0"/>
      <w:sz w:val="26"/>
      <w:szCs w:val="20"/>
    </w:rPr>
  </w:style>
  <w:style w:type="paragraph" w:customStyle="1" w:styleId="RecipeProcedure">
    <w:name w:val="RecipeProcedure"/>
    <w:rsid w:val="00CC462B"/>
    <w:pPr>
      <w:spacing w:before="120" w:after="120"/>
      <w:ind w:left="1800" w:hanging="720"/>
    </w:pPr>
    <w:rPr>
      <w:rFonts w:ascii="Arial" w:hAnsi="Arial"/>
      <w:snapToGrid w:val="0"/>
      <w:sz w:val="26"/>
      <w:szCs w:val="20"/>
    </w:rPr>
  </w:style>
  <w:style w:type="paragraph" w:customStyle="1" w:styleId="RecipeProcedureHead">
    <w:name w:val="RecipeProcedureHead"/>
    <w:rsid w:val="00CC462B"/>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CC462B"/>
    <w:pPr>
      <w:ind w:left="720"/>
    </w:pPr>
    <w:rPr>
      <w:rFonts w:ascii="Arial" w:hAnsi="Arial"/>
      <w:b/>
      <w:smallCaps/>
      <w:snapToGrid w:val="0"/>
      <w:sz w:val="32"/>
      <w:szCs w:val="20"/>
      <w:u w:val="single"/>
    </w:rPr>
  </w:style>
  <w:style w:type="paragraph" w:customStyle="1" w:styleId="RecipeTableHead">
    <w:name w:val="RecipeTableHead"/>
    <w:rsid w:val="00CC462B"/>
    <w:rPr>
      <w:rFonts w:ascii="Arial" w:hAnsi="Arial"/>
      <w:b/>
      <w:smallCaps/>
      <w:snapToGrid w:val="0"/>
      <w:sz w:val="26"/>
      <w:szCs w:val="20"/>
    </w:rPr>
  </w:style>
  <w:style w:type="paragraph" w:customStyle="1" w:styleId="RecipeTime">
    <w:name w:val="RecipeTime"/>
    <w:rsid w:val="00CC462B"/>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CC462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CC462B"/>
    <w:pPr>
      <w:ind w:left="720"/>
    </w:pPr>
    <w:rPr>
      <w:rFonts w:ascii="Arial" w:hAnsi="Arial"/>
      <w:b/>
      <w:i/>
      <w:smallCaps/>
      <w:snapToGrid w:val="0"/>
      <w:sz w:val="36"/>
      <w:szCs w:val="40"/>
    </w:rPr>
  </w:style>
  <w:style w:type="paragraph" w:customStyle="1" w:styleId="RecipeUSMeasure">
    <w:name w:val="RecipeUSMeasure"/>
    <w:rsid w:val="00CC462B"/>
    <w:rPr>
      <w:rFonts w:ascii="Arial" w:hAnsi="Arial"/>
      <w:snapToGrid w:val="0"/>
      <w:sz w:val="26"/>
      <w:szCs w:val="20"/>
    </w:rPr>
  </w:style>
  <w:style w:type="paragraph" w:customStyle="1" w:styleId="RecipeVariationPara">
    <w:name w:val="RecipeVariationPara"/>
    <w:basedOn w:val="RecipeTime"/>
    <w:rsid w:val="00CC462B"/>
    <w:rPr>
      <w:i w:val="0"/>
      <w:sz w:val="24"/>
      <w:u w:val="single"/>
    </w:rPr>
  </w:style>
  <w:style w:type="paragraph" w:customStyle="1" w:styleId="RecipeVariationHead">
    <w:name w:val="RecipeVariationHead"/>
    <w:rsid w:val="00CC462B"/>
    <w:pPr>
      <w:spacing w:before="60" w:after="60"/>
      <w:ind w:left="720"/>
    </w:pPr>
    <w:rPr>
      <w:rFonts w:ascii="Arial" w:hAnsi="Arial"/>
      <w:b/>
      <w:snapToGrid w:val="0"/>
      <w:sz w:val="22"/>
      <w:szCs w:val="20"/>
      <w:u w:val="single"/>
    </w:rPr>
  </w:style>
  <w:style w:type="paragraph" w:customStyle="1" w:styleId="RecipeNoteHead">
    <w:name w:val="RecipeNoteHead"/>
    <w:rsid w:val="00CC462B"/>
    <w:pPr>
      <w:spacing w:before="60" w:after="60"/>
      <w:ind w:left="720"/>
    </w:pPr>
    <w:rPr>
      <w:rFonts w:ascii="Arial" w:hAnsi="Arial"/>
      <w:b/>
      <w:snapToGrid w:val="0"/>
      <w:sz w:val="20"/>
      <w:szCs w:val="20"/>
    </w:rPr>
  </w:style>
  <w:style w:type="paragraph" w:customStyle="1" w:styleId="RecipeNotePara">
    <w:name w:val="RecipeNotePara"/>
    <w:basedOn w:val="RecipeTime"/>
    <w:rsid w:val="00CC462B"/>
    <w:rPr>
      <w:i w:val="0"/>
      <w:sz w:val="24"/>
      <w:u w:val="single"/>
    </w:rPr>
  </w:style>
  <w:style w:type="paragraph" w:customStyle="1" w:styleId="RecipeYield">
    <w:name w:val="RecipeYield"/>
    <w:rsid w:val="00CC462B"/>
    <w:pPr>
      <w:ind w:left="720"/>
    </w:pPr>
    <w:rPr>
      <w:rFonts w:ascii="Arial" w:hAnsi="Arial"/>
      <w:snapToGrid w:val="0"/>
      <w:sz w:val="20"/>
      <w:szCs w:val="20"/>
    </w:rPr>
  </w:style>
  <w:style w:type="paragraph" w:customStyle="1" w:styleId="Reference">
    <w:name w:val="Reference"/>
    <w:basedOn w:val="Normal"/>
    <w:rsid w:val="00CC462B"/>
    <w:pPr>
      <w:spacing w:before="120" w:after="120"/>
      <w:ind w:left="720" w:hanging="720"/>
    </w:pPr>
    <w:rPr>
      <w:szCs w:val="20"/>
    </w:rPr>
  </w:style>
  <w:style w:type="paragraph" w:customStyle="1" w:styleId="ReferenceAnnotation">
    <w:name w:val="ReferenceAnnotation"/>
    <w:basedOn w:val="Reference"/>
    <w:rsid w:val="00CC462B"/>
    <w:pPr>
      <w:spacing w:before="0" w:after="0"/>
      <w:ind w:firstLine="0"/>
    </w:pPr>
    <w:rPr>
      <w:snapToGrid w:val="0"/>
    </w:rPr>
  </w:style>
  <w:style w:type="paragraph" w:customStyle="1" w:styleId="ReferencesHead">
    <w:name w:val="ReferencesHead"/>
    <w:basedOn w:val="BibliographyHead"/>
    <w:next w:val="Reference"/>
    <w:rsid w:val="00CC462B"/>
  </w:style>
  <w:style w:type="paragraph" w:customStyle="1" w:styleId="ReferenceTitle">
    <w:name w:val="ReferenceTitle"/>
    <w:basedOn w:val="MatterTitle"/>
    <w:next w:val="Reference"/>
    <w:rsid w:val="00CC462B"/>
  </w:style>
  <w:style w:type="paragraph" w:customStyle="1" w:styleId="ReviewHead">
    <w:name w:val="ReviewHead"/>
    <w:basedOn w:val="BibliographyHead"/>
    <w:next w:val="Para"/>
    <w:rsid w:val="00CC462B"/>
  </w:style>
  <w:style w:type="paragraph" w:customStyle="1" w:styleId="RunInHead">
    <w:name w:val="RunInHead"/>
    <w:next w:val="Normal"/>
    <w:rsid w:val="00CC462B"/>
    <w:pPr>
      <w:spacing w:before="240"/>
      <w:ind w:left="1440"/>
    </w:pPr>
    <w:rPr>
      <w:rFonts w:ascii="Arial" w:hAnsi="Arial"/>
      <w:b/>
      <w:sz w:val="26"/>
      <w:szCs w:val="20"/>
    </w:rPr>
  </w:style>
  <w:style w:type="paragraph" w:customStyle="1" w:styleId="RunInHeadSub">
    <w:name w:val="RunInHeadSub"/>
    <w:basedOn w:val="RunInHead"/>
    <w:next w:val="Normal"/>
    <w:rsid w:val="00CC462B"/>
    <w:pPr>
      <w:ind w:left="2160"/>
    </w:pPr>
    <w:rPr>
      <w:snapToGrid w:val="0"/>
    </w:rPr>
  </w:style>
  <w:style w:type="paragraph" w:customStyle="1" w:styleId="RunInPara">
    <w:name w:val="RunInPara"/>
    <w:basedOn w:val="Normal"/>
    <w:link w:val="RunInParaChar"/>
    <w:rsid w:val="00CC462B"/>
    <w:pPr>
      <w:widowControl w:val="0"/>
      <w:spacing w:after="120"/>
      <w:ind w:left="1440"/>
    </w:pPr>
    <w:rPr>
      <w:snapToGrid w:val="0"/>
      <w:szCs w:val="20"/>
    </w:rPr>
  </w:style>
  <w:style w:type="paragraph" w:customStyle="1" w:styleId="RunInParaSub">
    <w:name w:val="RunInParaSub"/>
    <w:basedOn w:val="RunInPara"/>
    <w:rsid w:val="00CC462B"/>
    <w:pPr>
      <w:ind w:left="2160"/>
    </w:pPr>
  </w:style>
  <w:style w:type="paragraph" w:styleId="Salutation">
    <w:name w:val="Salutation"/>
    <w:next w:val="Normal"/>
    <w:link w:val="SalutationChar"/>
    <w:rsid w:val="00CC462B"/>
    <w:rPr>
      <w:szCs w:val="20"/>
    </w:rPr>
  </w:style>
  <w:style w:type="paragraph" w:customStyle="1" w:styleId="SectionTitle">
    <w:name w:val="SectionTitle"/>
    <w:basedOn w:val="ChapterTitle"/>
    <w:next w:val="ChapterTitle"/>
    <w:rsid w:val="00CC462B"/>
    <w:pPr>
      <w:pBdr>
        <w:bottom w:val="single" w:sz="4" w:space="1" w:color="auto"/>
      </w:pBdr>
    </w:pPr>
  </w:style>
  <w:style w:type="paragraph" w:customStyle="1" w:styleId="Series">
    <w:name w:val="Series"/>
    <w:rsid w:val="00CC462B"/>
    <w:pPr>
      <w:ind w:left="720"/>
    </w:pPr>
    <w:rPr>
      <w:szCs w:val="20"/>
    </w:rPr>
  </w:style>
  <w:style w:type="paragraph" w:customStyle="1" w:styleId="SignatureLine">
    <w:name w:val="SignatureLine"/>
    <w:qFormat/>
    <w:rsid w:val="00CC462B"/>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CC462B"/>
    <w:pPr>
      <w:spacing w:before="360" w:after="360"/>
      <w:ind w:left="1440"/>
    </w:pPr>
    <w:rPr>
      <w:rFonts w:ascii="Arial" w:hAnsi="Arial"/>
      <w:b/>
      <w:szCs w:val="20"/>
    </w:rPr>
  </w:style>
  <w:style w:type="character" w:customStyle="1" w:styleId="Subscript">
    <w:name w:val="Subscript"/>
    <w:rsid w:val="00CC462B"/>
    <w:rPr>
      <w:vertAlign w:val="subscript"/>
    </w:rPr>
  </w:style>
  <w:style w:type="paragraph" w:styleId="Subtitle">
    <w:name w:val="Subtitle"/>
    <w:basedOn w:val="Normal"/>
    <w:link w:val="SubtitleChar"/>
    <w:qFormat/>
    <w:rsid w:val="00CC462B"/>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CC462B"/>
  </w:style>
  <w:style w:type="character" w:customStyle="1" w:styleId="Superscript">
    <w:name w:val="Superscript"/>
    <w:rsid w:val="00CC462B"/>
    <w:rPr>
      <w:vertAlign w:val="superscript"/>
    </w:rPr>
  </w:style>
  <w:style w:type="paragraph" w:customStyle="1" w:styleId="SupplementInstruction">
    <w:name w:val="SupplementInstruction"/>
    <w:rsid w:val="00CC462B"/>
    <w:pPr>
      <w:spacing w:before="120" w:after="120"/>
      <w:ind w:left="720"/>
    </w:pPr>
    <w:rPr>
      <w:i/>
      <w:sz w:val="26"/>
      <w:szCs w:val="20"/>
    </w:rPr>
  </w:style>
  <w:style w:type="paragraph" w:customStyle="1" w:styleId="TableCaption">
    <w:name w:val="TableCaption"/>
    <w:basedOn w:val="Slug"/>
    <w:qFormat/>
    <w:rsid w:val="00CC462B"/>
    <w:pPr>
      <w:keepNext/>
      <w:widowControl w:val="0"/>
      <w:spacing w:before="240" w:after="120"/>
      <w:ind w:left="0"/>
    </w:pPr>
    <w:rPr>
      <w:snapToGrid w:val="0"/>
    </w:rPr>
  </w:style>
  <w:style w:type="paragraph" w:customStyle="1" w:styleId="TableEntry">
    <w:name w:val="TableEntry"/>
    <w:qFormat/>
    <w:rsid w:val="00CC462B"/>
    <w:pPr>
      <w:spacing w:after="60"/>
    </w:pPr>
    <w:rPr>
      <w:rFonts w:ascii="Arial" w:hAnsi="Arial"/>
      <w:sz w:val="22"/>
      <w:szCs w:val="20"/>
    </w:rPr>
  </w:style>
  <w:style w:type="paragraph" w:customStyle="1" w:styleId="TableFootnote">
    <w:name w:val="TableFootnote"/>
    <w:rsid w:val="00CC462B"/>
    <w:pPr>
      <w:spacing w:after="240"/>
      <w:ind w:left="1440"/>
      <w:contextualSpacing/>
    </w:pPr>
    <w:rPr>
      <w:rFonts w:ascii="Arial" w:hAnsi="Arial"/>
      <w:sz w:val="18"/>
      <w:szCs w:val="20"/>
    </w:rPr>
  </w:style>
  <w:style w:type="paragraph" w:customStyle="1" w:styleId="TableHead">
    <w:name w:val="TableHead"/>
    <w:qFormat/>
    <w:rsid w:val="00CC462B"/>
    <w:pPr>
      <w:keepNext/>
    </w:pPr>
    <w:rPr>
      <w:rFonts w:ascii="Arial" w:hAnsi="Arial"/>
      <w:b/>
      <w:sz w:val="22"/>
      <w:szCs w:val="20"/>
    </w:rPr>
  </w:style>
  <w:style w:type="paragraph" w:customStyle="1" w:styleId="TableSource">
    <w:name w:val="TableSource"/>
    <w:next w:val="Normal"/>
    <w:rsid w:val="00CC462B"/>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CC462B"/>
    <w:pPr>
      <w:widowControl w:val="0"/>
    </w:pPr>
    <w:rPr>
      <w:snapToGrid w:val="0"/>
      <w:sz w:val="26"/>
      <w:szCs w:val="20"/>
    </w:rPr>
  </w:style>
  <w:style w:type="paragraph" w:customStyle="1" w:styleId="TabularEntrySub">
    <w:name w:val="TabularEntrySub"/>
    <w:basedOn w:val="TabularEntry"/>
    <w:rsid w:val="00CC462B"/>
    <w:pPr>
      <w:ind w:left="360"/>
    </w:pPr>
  </w:style>
  <w:style w:type="paragraph" w:customStyle="1" w:styleId="TabularHead">
    <w:name w:val="TabularHead"/>
    <w:qFormat/>
    <w:rsid w:val="00CC462B"/>
    <w:pPr>
      <w:spacing w:line="276" w:lineRule="auto"/>
    </w:pPr>
    <w:rPr>
      <w:b/>
      <w:snapToGrid w:val="0"/>
      <w:sz w:val="26"/>
      <w:szCs w:val="20"/>
    </w:rPr>
  </w:style>
  <w:style w:type="paragraph" w:customStyle="1" w:styleId="TextBreak">
    <w:name w:val="TextBreak"/>
    <w:next w:val="Para"/>
    <w:rsid w:val="00CC462B"/>
    <w:pPr>
      <w:jc w:val="center"/>
    </w:pPr>
    <w:rPr>
      <w:rFonts w:ascii="Arial" w:hAnsi="Arial"/>
      <w:b/>
      <w:snapToGrid w:val="0"/>
      <w:szCs w:val="20"/>
    </w:rPr>
  </w:style>
  <w:style w:type="paragraph" w:customStyle="1" w:styleId="TOCTitle">
    <w:name w:val="TOCTitle"/>
    <w:next w:val="Para"/>
    <w:rsid w:val="00CC462B"/>
    <w:pPr>
      <w:spacing w:before="120" w:after="120"/>
    </w:pPr>
    <w:rPr>
      <w:rFonts w:ascii="Arial" w:hAnsi="Arial"/>
      <w:b/>
      <w:smallCaps/>
      <w:snapToGrid w:val="0"/>
      <w:color w:val="000000"/>
      <w:sz w:val="60"/>
      <w:szCs w:val="60"/>
    </w:rPr>
  </w:style>
  <w:style w:type="character" w:customStyle="1" w:styleId="UserInput">
    <w:name w:val="UserInput"/>
    <w:rsid w:val="00CC462B"/>
    <w:rPr>
      <w:b/>
    </w:rPr>
  </w:style>
  <w:style w:type="character" w:customStyle="1" w:styleId="UserInputVariable">
    <w:name w:val="UserInputVariable"/>
    <w:rsid w:val="00CC462B"/>
    <w:rPr>
      <w:b/>
      <w:i/>
    </w:rPr>
  </w:style>
  <w:style w:type="character" w:customStyle="1" w:styleId="Variable">
    <w:name w:val="Variable"/>
    <w:rsid w:val="00CC462B"/>
    <w:rPr>
      <w:i/>
    </w:rPr>
  </w:style>
  <w:style w:type="character" w:customStyle="1" w:styleId="WileyBold">
    <w:name w:val="WileyBold"/>
    <w:rsid w:val="00CC462B"/>
    <w:rPr>
      <w:b/>
    </w:rPr>
  </w:style>
  <w:style w:type="character" w:customStyle="1" w:styleId="WileyBoldItalic">
    <w:name w:val="WileyBoldItalic"/>
    <w:rsid w:val="00CC462B"/>
    <w:rPr>
      <w:b/>
      <w:i/>
    </w:rPr>
  </w:style>
  <w:style w:type="character" w:customStyle="1" w:styleId="WileyItalic">
    <w:name w:val="WileyItalic"/>
    <w:rsid w:val="00CC462B"/>
    <w:rPr>
      <w:i/>
    </w:rPr>
  </w:style>
  <w:style w:type="character" w:customStyle="1" w:styleId="WileySymbol">
    <w:name w:val="WileySymbol"/>
    <w:rsid w:val="00CC462B"/>
    <w:rPr>
      <w:rFonts w:ascii="Symbol" w:hAnsi="Symbol"/>
    </w:rPr>
  </w:style>
  <w:style w:type="character" w:customStyle="1" w:styleId="wileyTemp">
    <w:name w:val="wileyTemp"/>
    <w:rsid w:val="00CC462B"/>
  </w:style>
  <w:style w:type="paragraph" w:customStyle="1" w:styleId="wsBlockA">
    <w:name w:val="wsBlockA"/>
    <w:basedOn w:val="Normal"/>
    <w:qFormat/>
    <w:rsid w:val="00CC462B"/>
    <w:pPr>
      <w:spacing w:before="120" w:after="120"/>
      <w:ind w:left="2160" w:right="1440"/>
    </w:pPr>
    <w:rPr>
      <w:rFonts w:ascii="Arial" w:eastAsia="Calibri" w:hAnsi="Arial"/>
      <w:sz w:val="20"/>
      <w:szCs w:val="22"/>
    </w:rPr>
  </w:style>
  <w:style w:type="paragraph" w:customStyle="1" w:styleId="wsBlockB">
    <w:name w:val="wsBlockB"/>
    <w:basedOn w:val="Normal"/>
    <w:qFormat/>
    <w:rsid w:val="00CC462B"/>
    <w:pPr>
      <w:spacing w:before="120" w:after="120"/>
      <w:ind w:left="2160" w:right="1440"/>
    </w:pPr>
    <w:rPr>
      <w:rFonts w:eastAsia="Calibri"/>
      <w:sz w:val="20"/>
      <w:szCs w:val="22"/>
    </w:rPr>
  </w:style>
  <w:style w:type="paragraph" w:customStyle="1" w:styleId="wsBlockC">
    <w:name w:val="wsBlockC"/>
    <w:basedOn w:val="Normal"/>
    <w:qFormat/>
    <w:rsid w:val="00CC462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C462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C462B"/>
    <w:pPr>
      <w:spacing w:before="120" w:after="120"/>
      <w:ind w:left="720"/>
    </w:pPr>
    <w:rPr>
      <w:rFonts w:eastAsia="Calibri"/>
      <w:b/>
      <w:sz w:val="28"/>
      <w:szCs w:val="22"/>
      <w:u w:val="wave"/>
    </w:rPr>
  </w:style>
  <w:style w:type="paragraph" w:customStyle="1" w:styleId="wsHeadStyleC">
    <w:name w:val="wsHeadStyleC"/>
    <w:basedOn w:val="Normal"/>
    <w:qFormat/>
    <w:rsid w:val="00CC462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C462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C462B"/>
    <w:pPr>
      <w:numPr>
        <w:numId w:val="12"/>
      </w:numPr>
      <w:spacing w:before="120" w:after="120"/>
    </w:pPr>
    <w:rPr>
      <w:rFonts w:eastAsia="Calibri"/>
      <w:sz w:val="26"/>
      <w:szCs w:val="22"/>
    </w:rPr>
  </w:style>
  <w:style w:type="paragraph" w:customStyle="1" w:styleId="wsListBulletedC">
    <w:name w:val="wsListBulletedC"/>
    <w:basedOn w:val="Normal"/>
    <w:qFormat/>
    <w:rsid w:val="00CC462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C462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C462B"/>
    <w:pPr>
      <w:spacing w:before="120" w:after="120"/>
      <w:ind w:left="2160" w:hanging="720"/>
    </w:pPr>
    <w:rPr>
      <w:rFonts w:eastAsia="Calibri"/>
      <w:sz w:val="26"/>
      <w:szCs w:val="22"/>
    </w:rPr>
  </w:style>
  <w:style w:type="paragraph" w:customStyle="1" w:styleId="wsListNumberedC">
    <w:name w:val="wsListNumberedC"/>
    <w:basedOn w:val="Normal"/>
    <w:qFormat/>
    <w:rsid w:val="00CC462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C462B"/>
    <w:pPr>
      <w:spacing w:before="120" w:after="120"/>
      <w:ind w:left="1440"/>
    </w:pPr>
    <w:rPr>
      <w:rFonts w:ascii="Arial" w:eastAsia="Calibri" w:hAnsi="Arial"/>
      <w:sz w:val="26"/>
      <w:szCs w:val="22"/>
    </w:rPr>
  </w:style>
  <w:style w:type="paragraph" w:customStyle="1" w:styleId="wsListUnmarkedB">
    <w:name w:val="wsListUnmarkedB"/>
    <w:basedOn w:val="Normal"/>
    <w:qFormat/>
    <w:rsid w:val="00CC462B"/>
    <w:pPr>
      <w:spacing w:before="120" w:after="120"/>
      <w:ind w:left="1440"/>
    </w:pPr>
    <w:rPr>
      <w:rFonts w:eastAsia="Calibri"/>
      <w:sz w:val="26"/>
      <w:szCs w:val="22"/>
    </w:rPr>
  </w:style>
  <w:style w:type="paragraph" w:customStyle="1" w:styleId="wsListUnmarkedC">
    <w:name w:val="wsListUnmarkedC"/>
    <w:basedOn w:val="Normal"/>
    <w:qFormat/>
    <w:rsid w:val="00CC462B"/>
    <w:pPr>
      <w:spacing w:before="120" w:after="120"/>
      <w:ind w:left="1440"/>
    </w:pPr>
    <w:rPr>
      <w:rFonts w:ascii="Verdana" w:eastAsia="Calibri" w:hAnsi="Verdana"/>
      <w:sz w:val="26"/>
      <w:szCs w:val="22"/>
    </w:rPr>
  </w:style>
  <w:style w:type="paragraph" w:customStyle="1" w:styleId="wsNameDate">
    <w:name w:val="wsNameDate"/>
    <w:qFormat/>
    <w:rsid w:val="00CC462B"/>
    <w:pPr>
      <w:spacing w:before="240" w:after="240"/>
    </w:pPr>
    <w:rPr>
      <w:rFonts w:ascii="Arial" w:eastAsia="Calibri" w:hAnsi="Arial"/>
      <w:b/>
      <w:sz w:val="28"/>
      <w:szCs w:val="22"/>
    </w:rPr>
  </w:style>
  <w:style w:type="paragraph" w:customStyle="1" w:styleId="wsParaA">
    <w:name w:val="wsParaA"/>
    <w:basedOn w:val="Normal"/>
    <w:qFormat/>
    <w:rsid w:val="00CC462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C462B"/>
    <w:pPr>
      <w:spacing w:before="120" w:after="120"/>
      <w:ind w:left="720" w:firstLine="720"/>
      <w:contextualSpacing/>
    </w:pPr>
    <w:rPr>
      <w:rFonts w:eastAsia="Calibri"/>
      <w:sz w:val="26"/>
      <w:szCs w:val="22"/>
    </w:rPr>
  </w:style>
  <w:style w:type="paragraph" w:customStyle="1" w:styleId="wsParaC">
    <w:name w:val="wsParaC"/>
    <w:basedOn w:val="Normal"/>
    <w:qFormat/>
    <w:rsid w:val="00CC462B"/>
    <w:pPr>
      <w:spacing w:before="120" w:after="120"/>
      <w:ind w:left="720" w:firstLine="720"/>
      <w:contextualSpacing/>
    </w:pPr>
    <w:rPr>
      <w:rFonts w:ascii="Verdana" w:eastAsia="Calibri" w:hAnsi="Verdana"/>
      <w:sz w:val="26"/>
      <w:szCs w:val="22"/>
    </w:rPr>
  </w:style>
  <w:style w:type="paragraph" w:customStyle="1" w:styleId="wsTitle">
    <w:name w:val="wsTitle"/>
    <w:qFormat/>
    <w:rsid w:val="00CC462B"/>
    <w:rPr>
      <w:rFonts w:ascii="Arial" w:eastAsia="Calibri" w:hAnsi="Arial"/>
      <w:b/>
      <w:sz w:val="36"/>
      <w:szCs w:val="32"/>
    </w:rPr>
  </w:style>
  <w:style w:type="character" w:styleId="CommentReference">
    <w:name w:val="annotation reference"/>
    <w:semiHidden/>
    <w:rsid w:val="00CC462B"/>
    <w:rPr>
      <w:sz w:val="16"/>
      <w:szCs w:val="16"/>
    </w:rPr>
  </w:style>
  <w:style w:type="paragraph" w:styleId="CommentText">
    <w:name w:val="annotation text"/>
    <w:basedOn w:val="Normal"/>
    <w:link w:val="CommentTextChar"/>
    <w:semiHidden/>
    <w:rsid w:val="00CC462B"/>
    <w:rPr>
      <w:sz w:val="20"/>
      <w:szCs w:val="20"/>
    </w:rPr>
  </w:style>
  <w:style w:type="paragraph" w:styleId="CommentSubject">
    <w:name w:val="annotation subject"/>
    <w:basedOn w:val="CommentText"/>
    <w:next w:val="CommentText"/>
    <w:link w:val="CommentSubjectChar"/>
    <w:semiHidden/>
    <w:rsid w:val="00CC462B"/>
    <w:rPr>
      <w:b/>
      <w:bCs/>
    </w:rPr>
  </w:style>
  <w:style w:type="character" w:styleId="FollowedHyperlink">
    <w:name w:val="FollowedHyperlink"/>
    <w:rsid w:val="00CC462B"/>
    <w:rPr>
      <w:color w:val="800080"/>
      <w:u w:val="single"/>
    </w:rPr>
  </w:style>
  <w:style w:type="character" w:styleId="HTMLAcronym">
    <w:name w:val="HTML Acronym"/>
    <w:basedOn w:val="DefaultParagraphFont"/>
    <w:rsid w:val="00CC462B"/>
  </w:style>
  <w:style w:type="character" w:styleId="HTMLCite">
    <w:name w:val="HTML Cite"/>
    <w:rsid w:val="00CC462B"/>
    <w:rPr>
      <w:i/>
      <w:iCs/>
    </w:rPr>
  </w:style>
  <w:style w:type="character" w:styleId="HTMLCode">
    <w:name w:val="HTML Code"/>
    <w:rsid w:val="00CC462B"/>
    <w:rPr>
      <w:rFonts w:ascii="Courier New" w:hAnsi="Courier New" w:cs="Courier New"/>
      <w:sz w:val="20"/>
      <w:szCs w:val="20"/>
    </w:rPr>
  </w:style>
  <w:style w:type="character" w:styleId="HTMLDefinition">
    <w:name w:val="HTML Definition"/>
    <w:rsid w:val="00CC462B"/>
    <w:rPr>
      <w:i/>
      <w:iCs/>
    </w:rPr>
  </w:style>
  <w:style w:type="character" w:styleId="HTMLKeyboard">
    <w:name w:val="HTML Keyboard"/>
    <w:rsid w:val="00CC462B"/>
    <w:rPr>
      <w:rFonts w:ascii="Courier New" w:hAnsi="Courier New" w:cs="Courier New"/>
      <w:sz w:val="20"/>
      <w:szCs w:val="20"/>
    </w:rPr>
  </w:style>
  <w:style w:type="character" w:styleId="HTMLSample">
    <w:name w:val="HTML Sample"/>
    <w:rsid w:val="00CC462B"/>
    <w:rPr>
      <w:rFonts w:ascii="Courier New" w:hAnsi="Courier New" w:cs="Courier New"/>
    </w:rPr>
  </w:style>
  <w:style w:type="character" w:styleId="HTMLTypewriter">
    <w:name w:val="HTML Typewriter"/>
    <w:rsid w:val="00CC462B"/>
    <w:rPr>
      <w:rFonts w:ascii="Courier New" w:hAnsi="Courier New" w:cs="Courier New"/>
      <w:sz w:val="20"/>
      <w:szCs w:val="20"/>
    </w:rPr>
  </w:style>
  <w:style w:type="character" w:styleId="HTMLVariable">
    <w:name w:val="HTML Variable"/>
    <w:rsid w:val="00CC462B"/>
    <w:rPr>
      <w:i/>
      <w:iCs/>
    </w:rPr>
  </w:style>
  <w:style w:type="character" w:styleId="Hyperlink">
    <w:name w:val="Hyperlink"/>
    <w:rsid w:val="00CC462B"/>
    <w:rPr>
      <w:color w:val="0000FF"/>
      <w:u w:val="single"/>
    </w:rPr>
  </w:style>
  <w:style w:type="character" w:styleId="LineNumber">
    <w:name w:val="line number"/>
    <w:basedOn w:val="DefaultParagraphFont"/>
    <w:rsid w:val="00CC462B"/>
  </w:style>
  <w:style w:type="character" w:styleId="PageNumber">
    <w:name w:val="page number"/>
    <w:basedOn w:val="DefaultParagraphFont"/>
    <w:rsid w:val="00CC462B"/>
  </w:style>
  <w:style w:type="character" w:styleId="Strong">
    <w:name w:val="Strong"/>
    <w:qFormat/>
    <w:rsid w:val="00CC462B"/>
    <w:rPr>
      <w:b/>
      <w:bCs/>
    </w:rPr>
  </w:style>
  <w:style w:type="paragraph" w:customStyle="1" w:styleId="RecipeTool">
    <w:name w:val="RecipeTool"/>
    <w:qFormat/>
    <w:rsid w:val="00CC462B"/>
    <w:pPr>
      <w:spacing w:before="240" w:after="240"/>
      <w:ind w:left="1440"/>
      <w:contextualSpacing/>
    </w:pPr>
    <w:rPr>
      <w:rFonts w:ascii="Arial" w:hAnsi="Arial"/>
      <w:b/>
      <w:snapToGrid w:val="0"/>
      <w:szCs w:val="20"/>
    </w:rPr>
  </w:style>
  <w:style w:type="character" w:customStyle="1" w:styleId="TextCircled">
    <w:name w:val="TextCircled"/>
    <w:uiPriority w:val="1"/>
    <w:qFormat/>
    <w:rsid w:val="00CC462B"/>
    <w:rPr>
      <w:bdr w:val="single" w:sz="18" w:space="0" w:color="92D050"/>
    </w:rPr>
  </w:style>
  <w:style w:type="character" w:customStyle="1" w:styleId="TextHighlighted">
    <w:name w:val="TextHighlighted"/>
    <w:uiPriority w:val="1"/>
    <w:qFormat/>
    <w:rsid w:val="00CC462B"/>
    <w:rPr>
      <w:bdr w:val="none" w:sz="0" w:space="0" w:color="auto"/>
      <w:shd w:val="clear" w:color="auto" w:fill="92D050"/>
    </w:rPr>
  </w:style>
  <w:style w:type="paragraph" w:customStyle="1" w:styleId="PullQuoteAttribution">
    <w:name w:val="PullQuoteAttribution"/>
    <w:next w:val="Para"/>
    <w:qFormat/>
    <w:rsid w:val="00CC462B"/>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CC462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C462B"/>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CC462B"/>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CC462B"/>
    <w:pPr>
      <w:spacing w:line="276" w:lineRule="auto"/>
      <w:ind w:left="576"/>
    </w:pPr>
    <w:rPr>
      <w:b/>
      <w:i/>
      <w:szCs w:val="20"/>
    </w:rPr>
  </w:style>
  <w:style w:type="paragraph" w:customStyle="1" w:styleId="DialogContinued">
    <w:name w:val="DialogContinued"/>
    <w:basedOn w:val="Dialog"/>
    <w:qFormat/>
    <w:rsid w:val="00CC462B"/>
    <w:pPr>
      <w:ind w:firstLine="0"/>
    </w:pPr>
  </w:style>
  <w:style w:type="paragraph" w:customStyle="1" w:styleId="ParaListUnmarked">
    <w:name w:val="ParaListUnmarked"/>
    <w:qFormat/>
    <w:rsid w:val="00CC462B"/>
    <w:pPr>
      <w:spacing w:before="240" w:after="240"/>
      <w:ind w:left="720"/>
    </w:pPr>
    <w:rPr>
      <w:snapToGrid w:val="0"/>
      <w:sz w:val="26"/>
      <w:szCs w:val="20"/>
    </w:rPr>
  </w:style>
  <w:style w:type="paragraph" w:customStyle="1" w:styleId="RecipeContributor">
    <w:name w:val="RecipeContributor"/>
    <w:next w:val="RecipeIngredientList"/>
    <w:qFormat/>
    <w:rsid w:val="00CC462B"/>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CC462B"/>
    <w:rPr>
      <w:b/>
    </w:rPr>
  </w:style>
  <w:style w:type="paragraph" w:customStyle="1" w:styleId="RecipeNutritionHead">
    <w:name w:val="RecipeNutritionHead"/>
    <w:basedOn w:val="RecipeNutritionInfo"/>
    <w:next w:val="RecipeNutritionInfo"/>
    <w:qFormat/>
    <w:rsid w:val="00CC462B"/>
    <w:pPr>
      <w:spacing w:after="0"/>
    </w:pPr>
    <w:rPr>
      <w:b/>
    </w:rPr>
  </w:style>
  <w:style w:type="paragraph" w:styleId="TOC5">
    <w:name w:val="toc 5"/>
    <w:basedOn w:val="Normal"/>
    <w:next w:val="Normal"/>
    <w:autoRedefine/>
    <w:uiPriority w:val="39"/>
    <w:rsid w:val="00CC462B"/>
    <w:pPr>
      <w:ind w:left="1800"/>
    </w:pPr>
    <w:rPr>
      <w:rFonts w:eastAsia="Calibri" w:cs="Cordia New"/>
      <w:sz w:val="22"/>
      <w:szCs w:val="22"/>
    </w:rPr>
  </w:style>
  <w:style w:type="paragraph" w:styleId="TOC6">
    <w:name w:val="toc 6"/>
    <w:basedOn w:val="Normal"/>
    <w:next w:val="Normal"/>
    <w:autoRedefine/>
    <w:uiPriority w:val="39"/>
    <w:rsid w:val="00CC462B"/>
    <w:pPr>
      <w:ind w:left="2160"/>
    </w:pPr>
    <w:rPr>
      <w:rFonts w:eastAsia="Calibri" w:cs="Cordia New"/>
      <w:sz w:val="22"/>
      <w:szCs w:val="22"/>
    </w:rPr>
  </w:style>
  <w:style w:type="paragraph" w:customStyle="1" w:styleId="RecipeSubhead">
    <w:name w:val="RecipeSubhead"/>
    <w:basedOn w:val="RecipeProcedureHead"/>
    <w:rsid w:val="00CC462B"/>
    <w:rPr>
      <w:i/>
    </w:rPr>
  </w:style>
  <w:style w:type="character" w:customStyle="1" w:styleId="KeyTermDefinition">
    <w:name w:val="KeyTermDefinition"/>
    <w:uiPriority w:val="1"/>
    <w:rsid w:val="00CC462B"/>
    <w:rPr>
      <w:bdr w:val="none" w:sz="0" w:space="0" w:color="auto"/>
      <w:shd w:val="clear" w:color="auto" w:fill="auto"/>
    </w:rPr>
  </w:style>
  <w:style w:type="paragraph" w:styleId="Header">
    <w:name w:val="header"/>
    <w:basedOn w:val="Normal"/>
    <w:link w:val="HeaderChar"/>
    <w:rsid w:val="00CC462B"/>
    <w:pPr>
      <w:tabs>
        <w:tab w:val="center" w:pos="4320"/>
        <w:tab w:val="right" w:pos="8640"/>
      </w:tabs>
    </w:pPr>
  </w:style>
  <w:style w:type="paragraph" w:styleId="Footer">
    <w:name w:val="footer"/>
    <w:basedOn w:val="Normal"/>
    <w:link w:val="FooterChar"/>
    <w:rsid w:val="00CC462B"/>
    <w:pPr>
      <w:tabs>
        <w:tab w:val="center" w:pos="4320"/>
        <w:tab w:val="right" w:pos="8640"/>
      </w:tabs>
    </w:pPr>
  </w:style>
  <w:style w:type="character" w:customStyle="1" w:styleId="TwitterLink">
    <w:name w:val="TwitterLink"/>
    <w:uiPriority w:val="1"/>
    <w:rsid w:val="00CC462B"/>
    <w:rPr>
      <w:rFonts w:ascii="Courier New" w:hAnsi="Courier New"/>
      <w:u w:val="dash"/>
    </w:rPr>
  </w:style>
  <w:style w:type="character" w:customStyle="1" w:styleId="DigitalLinkID">
    <w:name w:val="DigitalLinkID"/>
    <w:uiPriority w:val="1"/>
    <w:rsid w:val="00CC462B"/>
    <w:rPr>
      <w:rFonts w:cs="Courier New"/>
      <w:color w:val="FF0000"/>
      <w:sz w:val="16"/>
      <w:szCs w:val="16"/>
      <w:bdr w:val="none" w:sz="0" w:space="0" w:color="auto"/>
      <w:shd w:val="clear" w:color="auto" w:fill="FFFFFF"/>
    </w:rPr>
  </w:style>
  <w:style w:type="paragraph" w:customStyle="1" w:styleId="DialogSource">
    <w:name w:val="DialogSource"/>
    <w:basedOn w:val="Dialog"/>
    <w:rsid w:val="00CC462B"/>
    <w:pPr>
      <w:ind w:left="2880" w:firstLine="0"/>
    </w:pPr>
  </w:style>
  <w:style w:type="character" w:customStyle="1" w:styleId="DigitalOnlyText">
    <w:name w:val="DigitalOnlyText"/>
    <w:uiPriority w:val="1"/>
    <w:rsid w:val="00CC462B"/>
    <w:rPr>
      <w:bdr w:val="single" w:sz="2" w:space="0" w:color="002060"/>
      <w:shd w:val="clear" w:color="auto" w:fill="auto"/>
    </w:rPr>
  </w:style>
  <w:style w:type="character" w:customStyle="1" w:styleId="PrintOnlyText">
    <w:name w:val="PrintOnlyText"/>
    <w:uiPriority w:val="1"/>
    <w:rsid w:val="00CC462B"/>
    <w:rPr>
      <w:bdr w:val="single" w:sz="2" w:space="0" w:color="FF0000"/>
    </w:rPr>
  </w:style>
  <w:style w:type="paragraph" w:customStyle="1" w:styleId="TableListBulleted">
    <w:name w:val="TableListBulleted"/>
    <w:qFormat/>
    <w:rsid w:val="00CC462B"/>
    <w:pPr>
      <w:numPr>
        <w:numId w:val="15"/>
      </w:numPr>
      <w:spacing w:before="120" w:after="120"/>
    </w:pPr>
    <w:rPr>
      <w:rFonts w:ascii="Arial" w:hAnsi="Arial"/>
      <w:snapToGrid w:val="0"/>
      <w:sz w:val="22"/>
      <w:szCs w:val="20"/>
    </w:rPr>
  </w:style>
  <w:style w:type="paragraph" w:customStyle="1" w:styleId="TableListNumbered">
    <w:name w:val="TableListNumbered"/>
    <w:qFormat/>
    <w:rsid w:val="00CC462B"/>
    <w:pPr>
      <w:spacing w:before="120" w:after="120"/>
      <w:ind w:left="288" w:hanging="288"/>
    </w:pPr>
    <w:rPr>
      <w:rFonts w:ascii="Arial" w:hAnsi="Arial"/>
      <w:snapToGrid w:val="0"/>
      <w:sz w:val="22"/>
      <w:szCs w:val="20"/>
    </w:rPr>
  </w:style>
  <w:style w:type="paragraph" w:customStyle="1" w:styleId="TableListUnmarked">
    <w:name w:val="TableListUnmarked"/>
    <w:qFormat/>
    <w:rsid w:val="00CC462B"/>
    <w:pPr>
      <w:spacing w:before="120" w:after="120"/>
      <w:ind w:left="288"/>
    </w:pPr>
    <w:rPr>
      <w:rFonts w:ascii="Arial" w:hAnsi="Arial"/>
      <w:snapToGrid w:val="0"/>
      <w:sz w:val="22"/>
      <w:szCs w:val="20"/>
    </w:rPr>
  </w:style>
  <w:style w:type="paragraph" w:customStyle="1" w:styleId="TableSubhead">
    <w:name w:val="TableSubhead"/>
    <w:qFormat/>
    <w:rsid w:val="00CC462B"/>
    <w:pPr>
      <w:ind w:left="144"/>
    </w:pPr>
    <w:rPr>
      <w:rFonts w:ascii="Arial" w:hAnsi="Arial"/>
      <w:b/>
      <w:snapToGrid w:val="0"/>
      <w:sz w:val="22"/>
      <w:szCs w:val="20"/>
    </w:rPr>
  </w:style>
  <w:style w:type="paragraph" w:customStyle="1" w:styleId="TabularSource">
    <w:name w:val="TabularSource"/>
    <w:basedOn w:val="TabularEntry"/>
    <w:qFormat/>
    <w:rsid w:val="00CC462B"/>
    <w:pPr>
      <w:spacing w:before="120" w:after="120"/>
      <w:ind w:left="1440"/>
    </w:pPr>
    <w:rPr>
      <w:sz w:val="20"/>
    </w:rPr>
  </w:style>
  <w:style w:type="paragraph" w:customStyle="1" w:styleId="ExtractListUnmarked">
    <w:name w:val="ExtractListUnmarked"/>
    <w:qFormat/>
    <w:rsid w:val="00CC462B"/>
    <w:pPr>
      <w:spacing w:before="120" w:after="120"/>
      <w:ind w:left="2880"/>
    </w:pPr>
    <w:rPr>
      <w:noProof/>
      <w:szCs w:val="20"/>
    </w:rPr>
  </w:style>
  <w:style w:type="character" w:customStyle="1" w:styleId="DigitalLinkAnchorText">
    <w:name w:val="DigitalLinkAnchorText"/>
    <w:rsid w:val="00CC462B"/>
    <w:rPr>
      <w:bdr w:val="none" w:sz="0" w:space="0" w:color="auto"/>
      <w:shd w:val="clear" w:color="auto" w:fill="D6E3BC"/>
    </w:rPr>
  </w:style>
  <w:style w:type="character" w:customStyle="1" w:styleId="DigitalLinkDestination">
    <w:name w:val="DigitalLinkDestination"/>
    <w:rsid w:val="00CC462B"/>
    <w:rPr>
      <w:bdr w:val="none" w:sz="0" w:space="0" w:color="auto"/>
      <w:shd w:val="clear" w:color="auto" w:fill="EAF1DD"/>
    </w:rPr>
  </w:style>
  <w:style w:type="paragraph" w:customStyle="1" w:styleId="FeatureRecipeTitleAlternative">
    <w:name w:val="FeatureRecipeTitleAlternative"/>
    <w:basedOn w:val="RecipeTitleAlternative"/>
    <w:rsid w:val="00CC462B"/>
    <w:pPr>
      <w:shd w:val="pct20" w:color="auto" w:fill="auto"/>
    </w:pPr>
  </w:style>
  <w:style w:type="paragraph" w:customStyle="1" w:styleId="FeatureSubRecipeTitle">
    <w:name w:val="FeatureSubRecipeTitle"/>
    <w:basedOn w:val="RecipeSubrecipeTitle"/>
    <w:rsid w:val="00CC462B"/>
    <w:pPr>
      <w:shd w:val="pct20" w:color="auto" w:fill="auto"/>
    </w:pPr>
  </w:style>
  <w:style w:type="paragraph" w:customStyle="1" w:styleId="FeatureRecipeTool">
    <w:name w:val="FeatureRecipeTool"/>
    <w:basedOn w:val="RecipeTool"/>
    <w:rsid w:val="00CC462B"/>
    <w:pPr>
      <w:shd w:val="pct20" w:color="auto" w:fill="auto"/>
    </w:pPr>
  </w:style>
  <w:style w:type="paragraph" w:customStyle="1" w:styleId="FeatureRecipeIntro">
    <w:name w:val="FeatureRecipeIntro"/>
    <w:basedOn w:val="RecipeIntro"/>
    <w:rsid w:val="00CC462B"/>
    <w:pPr>
      <w:shd w:val="pct20" w:color="auto" w:fill="auto"/>
    </w:pPr>
  </w:style>
  <w:style w:type="paragraph" w:customStyle="1" w:styleId="FeatureRecipeIntroHead">
    <w:name w:val="FeatureRecipeIntroHead"/>
    <w:basedOn w:val="RecipeIntroHead"/>
    <w:rsid w:val="00CC462B"/>
    <w:pPr>
      <w:shd w:val="pct20" w:color="auto" w:fill="auto"/>
    </w:pPr>
  </w:style>
  <w:style w:type="paragraph" w:customStyle="1" w:styleId="FeatureRecipeContributor">
    <w:name w:val="FeatureRecipeContributor"/>
    <w:basedOn w:val="RecipeContributor"/>
    <w:rsid w:val="00CC462B"/>
    <w:pPr>
      <w:shd w:val="pct20" w:color="auto" w:fill="auto"/>
    </w:pPr>
  </w:style>
  <w:style w:type="paragraph" w:customStyle="1" w:styleId="FeatureRecipeIngredientHead">
    <w:name w:val="FeatureRecipeIngredientHead"/>
    <w:basedOn w:val="RecipeIngredientHead"/>
    <w:rsid w:val="00CC462B"/>
    <w:pPr>
      <w:shd w:val="pct20" w:color="auto" w:fill="auto"/>
    </w:pPr>
  </w:style>
  <w:style w:type="paragraph" w:customStyle="1" w:styleId="FeatureRecipeIngredientSubhead">
    <w:name w:val="FeatureRecipeIngredientSubhead"/>
    <w:basedOn w:val="RecipeIngredientSubhead"/>
    <w:rsid w:val="00CC462B"/>
    <w:pPr>
      <w:shd w:val="pct20" w:color="auto" w:fill="auto"/>
    </w:pPr>
  </w:style>
  <w:style w:type="paragraph" w:customStyle="1" w:styleId="FeatureRecipeProcedureHead">
    <w:name w:val="FeatureRecipeProcedureHead"/>
    <w:basedOn w:val="RecipeProcedureHead"/>
    <w:rsid w:val="00CC462B"/>
    <w:pPr>
      <w:shd w:val="pct20" w:color="auto" w:fill="FFFFFF"/>
    </w:pPr>
  </w:style>
  <w:style w:type="paragraph" w:customStyle="1" w:styleId="FeatureRecipeTime">
    <w:name w:val="FeatureRecipeTime"/>
    <w:basedOn w:val="RecipeTime"/>
    <w:rsid w:val="00CC462B"/>
    <w:pPr>
      <w:shd w:val="pct20" w:color="auto" w:fill="auto"/>
    </w:pPr>
  </w:style>
  <w:style w:type="paragraph" w:customStyle="1" w:styleId="FeatureRecipeSubhead">
    <w:name w:val="FeatureRecipeSubhead"/>
    <w:basedOn w:val="RecipeSubhead"/>
    <w:rsid w:val="00CC462B"/>
    <w:pPr>
      <w:shd w:val="pct20" w:color="auto" w:fill="FFFFFF"/>
    </w:pPr>
  </w:style>
  <w:style w:type="paragraph" w:customStyle="1" w:styleId="FeatureRecipeVariationTitle">
    <w:name w:val="FeatureRecipeVariationTitle"/>
    <w:basedOn w:val="RecipeVariationTitle"/>
    <w:rsid w:val="00CC462B"/>
    <w:pPr>
      <w:shd w:val="pct20" w:color="auto" w:fill="auto"/>
    </w:pPr>
  </w:style>
  <w:style w:type="paragraph" w:customStyle="1" w:styleId="FeatureRecipeVariationHead">
    <w:name w:val="FeatureRecipeVariationHead"/>
    <w:basedOn w:val="RecipeVariationHead"/>
    <w:rsid w:val="00CC462B"/>
    <w:pPr>
      <w:shd w:val="pct20" w:color="auto" w:fill="auto"/>
    </w:pPr>
  </w:style>
  <w:style w:type="paragraph" w:customStyle="1" w:styleId="FeaturerecipeVariationPara">
    <w:name w:val="FeaturerecipeVariationPara"/>
    <w:basedOn w:val="RecipeVariationPara"/>
    <w:rsid w:val="00CC462B"/>
    <w:pPr>
      <w:shd w:val="pct20" w:color="auto" w:fill="auto"/>
    </w:pPr>
  </w:style>
  <w:style w:type="paragraph" w:customStyle="1" w:styleId="FeatureRecipeNoteHead">
    <w:name w:val="FeatureRecipeNoteHead"/>
    <w:basedOn w:val="RecipeNoteHead"/>
    <w:rsid w:val="00CC462B"/>
    <w:pPr>
      <w:shd w:val="pct20" w:color="auto" w:fill="auto"/>
    </w:pPr>
  </w:style>
  <w:style w:type="paragraph" w:customStyle="1" w:styleId="FeatureRecipeNotePara">
    <w:name w:val="FeatureRecipeNotePara"/>
    <w:basedOn w:val="RecipeNotePara"/>
    <w:rsid w:val="00CC462B"/>
    <w:pPr>
      <w:shd w:val="pct20" w:color="auto" w:fill="auto"/>
    </w:pPr>
  </w:style>
  <w:style w:type="paragraph" w:customStyle="1" w:styleId="FeatureRecipeNutritionInfo">
    <w:name w:val="FeatureRecipeNutritionInfo"/>
    <w:basedOn w:val="RecipeNutritionInfo"/>
    <w:rsid w:val="00CC462B"/>
    <w:pPr>
      <w:shd w:val="pct20" w:color="auto" w:fill="auto"/>
    </w:pPr>
  </w:style>
  <w:style w:type="paragraph" w:customStyle="1" w:styleId="FeatureRecipeNutritionHead">
    <w:name w:val="FeatureRecipeNutritionHead"/>
    <w:basedOn w:val="RecipeNutritionHead"/>
    <w:rsid w:val="00CC462B"/>
    <w:pPr>
      <w:shd w:val="pct20" w:color="auto" w:fill="auto"/>
    </w:pPr>
  </w:style>
  <w:style w:type="paragraph" w:customStyle="1" w:styleId="FeatureRecipeFootnote">
    <w:name w:val="FeatureRecipeFootnote"/>
    <w:basedOn w:val="RecipeFootnote"/>
    <w:rsid w:val="00CC462B"/>
    <w:pPr>
      <w:shd w:val="pct20" w:color="auto" w:fill="auto"/>
    </w:pPr>
  </w:style>
  <w:style w:type="paragraph" w:customStyle="1" w:styleId="FeatureRecipeTableHead">
    <w:name w:val="FeatureRecipeTableHead"/>
    <w:basedOn w:val="RecipeTableHead"/>
    <w:rsid w:val="00CC462B"/>
    <w:pPr>
      <w:shd w:val="pct20" w:color="auto" w:fill="auto"/>
    </w:pPr>
  </w:style>
  <w:style w:type="paragraph" w:customStyle="1" w:styleId="CopyrightLine">
    <w:name w:val="CopyrightLine"/>
    <w:qFormat/>
    <w:rsid w:val="00CC462B"/>
    <w:pPr>
      <w:pBdr>
        <w:top w:val="single" w:sz="4" w:space="1" w:color="4F81BD"/>
        <w:bottom w:val="single" w:sz="4" w:space="1" w:color="4F81BD"/>
      </w:pBdr>
      <w:spacing w:after="120" w:line="276" w:lineRule="auto"/>
    </w:pPr>
    <w:rPr>
      <w:b/>
      <w:snapToGrid w:val="0"/>
      <w:color w:val="4F81BD"/>
      <w:sz w:val="16"/>
      <w:szCs w:val="20"/>
    </w:rPr>
  </w:style>
  <w:style w:type="character" w:customStyle="1" w:styleId="PrintOnlyURL">
    <w:name w:val="PrintOnlyURL"/>
    <w:uiPriority w:val="1"/>
    <w:rsid w:val="00CC462B"/>
    <w:rPr>
      <w:rFonts w:ascii="Courier New" w:hAnsi="Courier New"/>
      <w:bdr w:val="single" w:sz="2" w:space="0" w:color="FF0000"/>
    </w:rPr>
  </w:style>
  <w:style w:type="character" w:customStyle="1" w:styleId="DigitalOnlyURL">
    <w:name w:val="DigitalOnlyURL"/>
    <w:uiPriority w:val="1"/>
    <w:rsid w:val="00CC462B"/>
    <w:rPr>
      <w:rFonts w:ascii="Courier New" w:hAnsi="Courier New"/>
      <w:bdr w:val="single" w:sz="2" w:space="0" w:color="002060"/>
      <w:shd w:val="clear" w:color="auto" w:fill="auto"/>
    </w:rPr>
  </w:style>
  <w:style w:type="paragraph" w:styleId="TOC1">
    <w:name w:val="toc 1"/>
    <w:basedOn w:val="Normal"/>
    <w:next w:val="Normal"/>
    <w:autoRedefine/>
    <w:rsid w:val="00CC462B"/>
  </w:style>
  <w:style w:type="paragraph" w:styleId="TOC2">
    <w:name w:val="toc 2"/>
    <w:basedOn w:val="Normal"/>
    <w:next w:val="Normal"/>
    <w:autoRedefine/>
    <w:rsid w:val="00CC462B"/>
    <w:pPr>
      <w:ind w:left="240"/>
    </w:pPr>
  </w:style>
  <w:style w:type="paragraph" w:styleId="TOC3">
    <w:name w:val="toc 3"/>
    <w:basedOn w:val="Normal"/>
    <w:next w:val="Normal"/>
    <w:autoRedefine/>
    <w:rsid w:val="00CC462B"/>
    <w:pPr>
      <w:ind w:left="480"/>
    </w:pPr>
  </w:style>
  <w:style w:type="character" w:customStyle="1" w:styleId="FigureSourceChar">
    <w:name w:val="FigureSource Char"/>
    <w:link w:val="FigureSource"/>
    <w:rsid w:val="00CC462B"/>
    <w:rPr>
      <w:rFonts w:ascii="Arial" w:hAnsi="Arial"/>
      <w:sz w:val="22"/>
      <w:szCs w:val="20"/>
    </w:rPr>
  </w:style>
  <w:style w:type="numbering" w:styleId="111111">
    <w:name w:val="Outline List 2"/>
    <w:basedOn w:val="NoList"/>
    <w:rsid w:val="00CC462B"/>
    <w:pPr>
      <w:numPr>
        <w:numId w:val="17"/>
      </w:numPr>
    </w:pPr>
  </w:style>
  <w:style w:type="numbering" w:styleId="1ai">
    <w:name w:val="Outline List 1"/>
    <w:basedOn w:val="NoList"/>
    <w:rsid w:val="00CC462B"/>
    <w:pPr>
      <w:numPr>
        <w:numId w:val="18"/>
      </w:numPr>
    </w:pPr>
  </w:style>
  <w:style w:type="numbering" w:styleId="ArticleSection">
    <w:name w:val="Outline List 3"/>
    <w:basedOn w:val="NoList"/>
    <w:rsid w:val="00CC462B"/>
    <w:pPr>
      <w:numPr>
        <w:numId w:val="19"/>
      </w:numPr>
    </w:pPr>
  </w:style>
  <w:style w:type="paragraph" w:styleId="BlockText">
    <w:name w:val="Block Text"/>
    <w:basedOn w:val="Normal"/>
    <w:rsid w:val="00CC462B"/>
    <w:pPr>
      <w:spacing w:after="120"/>
      <w:ind w:left="1440" w:right="1440"/>
    </w:pPr>
  </w:style>
  <w:style w:type="paragraph" w:styleId="BodyText">
    <w:name w:val="Body Text"/>
    <w:basedOn w:val="Normal"/>
    <w:link w:val="BodyTextChar"/>
    <w:rsid w:val="00CC462B"/>
    <w:pPr>
      <w:spacing w:after="120"/>
    </w:pPr>
  </w:style>
  <w:style w:type="paragraph" w:styleId="BodyText2">
    <w:name w:val="Body Text 2"/>
    <w:basedOn w:val="Normal"/>
    <w:link w:val="BodyText2Char"/>
    <w:rsid w:val="00CC462B"/>
    <w:pPr>
      <w:spacing w:after="120" w:line="480" w:lineRule="auto"/>
    </w:pPr>
  </w:style>
  <w:style w:type="paragraph" w:styleId="BodyText3">
    <w:name w:val="Body Text 3"/>
    <w:basedOn w:val="Normal"/>
    <w:link w:val="BodyText3Char"/>
    <w:rsid w:val="00CC462B"/>
    <w:pPr>
      <w:spacing w:after="120"/>
    </w:pPr>
    <w:rPr>
      <w:sz w:val="16"/>
      <w:szCs w:val="16"/>
    </w:rPr>
  </w:style>
  <w:style w:type="paragraph" w:styleId="BodyTextFirstIndent">
    <w:name w:val="Body Text First Indent"/>
    <w:basedOn w:val="BodyText"/>
    <w:link w:val="BodyTextFirstIndentChar"/>
    <w:rsid w:val="00CC462B"/>
    <w:pPr>
      <w:ind w:firstLine="210"/>
    </w:pPr>
  </w:style>
  <w:style w:type="paragraph" w:styleId="BodyTextIndent">
    <w:name w:val="Body Text Indent"/>
    <w:basedOn w:val="Normal"/>
    <w:link w:val="BodyTextIndentChar"/>
    <w:rsid w:val="00CC462B"/>
    <w:pPr>
      <w:spacing w:after="120"/>
      <w:ind w:left="360"/>
    </w:pPr>
  </w:style>
  <w:style w:type="paragraph" w:styleId="BodyTextFirstIndent2">
    <w:name w:val="Body Text First Indent 2"/>
    <w:basedOn w:val="BodyTextIndent"/>
    <w:link w:val="BodyTextFirstIndent2Char"/>
    <w:rsid w:val="00CC462B"/>
    <w:pPr>
      <w:ind w:firstLine="210"/>
    </w:pPr>
  </w:style>
  <w:style w:type="paragraph" w:styleId="BodyTextIndent2">
    <w:name w:val="Body Text Indent 2"/>
    <w:basedOn w:val="Normal"/>
    <w:link w:val="BodyTextIndent2Char"/>
    <w:rsid w:val="00CC462B"/>
    <w:pPr>
      <w:spacing w:after="120" w:line="480" w:lineRule="auto"/>
      <w:ind w:left="360"/>
    </w:pPr>
  </w:style>
  <w:style w:type="paragraph" w:styleId="BodyTextIndent3">
    <w:name w:val="Body Text Indent 3"/>
    <w:basedOn w:val="Normal"/>
    <w:link w:val="BodyTextIndent3Char"/>
    <w:rsid w:val="00CC462B"/>
    <w:pPr>
      <w:spacing w:after="120"/>
      <w:ind w:left="360"/>
    </w:pPr>
    <w:rPr>
      <w:sz w:val="16"/>
      <w:szCs w:val="16"/>
    </w:rPr>
  </w:style>
  <w:style w:type="paragraph" w:styleId="Caption">
    <w:name w:val="caption"/>
    <w:basedOn w:val="Normal"/>
    <w:next w:val="Normal"/>
    <w:qFormat/>
    <w:rsid w:val="00CC462B"/>
    <w:rPr>
      <w:b/>
      <w:bCs/>
      <w:sz w:val="20"/>
      <w:szCs w:val="20"/>
    </w:rPr>
  </w:style>
  <w:style w:type="paragraph" w:styleId="Closing">
    <w:name w:val="Closing"/>
    <w:basedOn w:val="Normal"/>
    <w:link w:val="ClosingChar"/>
    <w:rsid w:val="00CC462B"/>
    <w:pPr>
      <w:ind w:left="4320"/>
    </w:pPr>
  </w:style>
  <w:style w:type="paragraph" w:styleId="Date">
    <w:name w:val="Date"/>
    <w:basedOn w:val="Normal"/>
    <w:next w:val="Normal"/>
    <w:link w:val="DateChar"/>
    <w:rsid w:val="00CC462B"/>
  </w:style>
  <w:style w:type="paragraph" w:styleId="DocumentMap">
    <w:name w:val="Document Map"/>
    <w:basedOn w:val="Normal"/>
    <w:link w:val="DocumentMapChar"/>
    <w:rsid w:val="00CC462B"/>
    <w:pPr>
      <w:shd w:val="clear" w:color="auto" w:fill="000080"/>
    </w:pPr>
    <w:rPr>
      <w:rFonts w:ascii="Tahoma" w:hAnsi="Tahoma" w:cs="Tahoma"/>
      <w:sz w:val="20"/>
      <w:szCs w:val="20"/>
    </w:rPr>
  </w:style>
  <w:style w:type="paragraph" w:styleId="E-mailSignature">
    <w:name w:val="E-mail Signature"/>
    <w:basedOn w:val="Normal"/>
    <w:link w:val="E-mailSignatureChar"/>
    <w:rsid w:val="00CC462B"/>
  </w:style>
  <w:style w:type="character" w:styleId="EndnoteReference">
    <w:name w:val="endnote reference"/>
    <w:rsid w:val="00CC462B"/>
    <w:rPr>
      <w:vertAlign w:val="superscript"/>
    </w:rPr>
  </w:style>
  <w:style w:type="paragraph" w:styleId="EndnoteText">
    <w:name w:val="endnote text"/>
    <w:basedOn w:val="Normal"/>
    <w:link w:val="EndnoteTextChar"/>
    <w:rsid w:val="00CC462B"/>
    <w:rPr>
      <w:sz w:val="20"/>
      <w:szCs w:val="20"/>
    </w:rPr>
  </w:style>
  <w:style w:type="paragraph" w:styleId="EnvelopeAddress">
    <w:name w:val="envelope address"/>
    <w:basedOn w:val="Normal"/>
    <w:rsid w:val="00CC462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C462B"/>
    <w:rPr>
      <w:rFonts w:ascii="Arial" w:hAnsi="Arial" w:cs="Arial"/>
      <w:sz w:val="20"/>
      <w:szCs w:val="20"/>
    </w:rPr>
  </w:style>
  <w:style w:type="character" w:styleId="FootnoteReference">
    <w:name w:val="footnote reference"/>
    <w:rsid w:val="00CC462B"/>
    <w:rPr>
      <w:vertAlign w:val="superscript"/>
    </w:rPr>
  </w:style>
  <w:style w:type="paragraph" w:styleId="FootnoteText">
    <w:name w:val="footnote text"/>
    <w:basedOn w:val="Normal"/>
    <w:link w:val="FootnoteTextChar"/>
    <w:rsid w:val="00CC462B"/>
    <w:rPr>
      <w:sz w:val="20"/>
      <w:szCs w:val="20"/>
    </w:rPr>
  </w:style>
  <w:style w:type="paragraph" w:styleId="HTMLAddress">
    <w:name w:val="HTML Address"/>
    <w:basedOn w:val="Normal"/>
    <w:link w:val="HTMLAddressChar"/>
    <w:rsid w:val="00CC462B"/>
    <w:rPr>
      <w:i/>
      <w:iCs/>
    </w:rPr>
  </w:style>
  <w:style w:type="paragraph" w:styleId="HTMLPreformatted">
    <w:name w:val="HTML Preformatted"/>
    <w:basedOn w:val="Normal"/>
    <w:link w:val="HTMLPreformattedChar"/>
    <w:rsid w:val="00CC462B"/>
    <w:rPr>
      <w:rFonts w:ascii="Courier New" w:hAnsi="Courier New" w:cs="Courier New"/>
      <w:sz w:val="20"/>
      <w:szCs w:val="20"/>
    </w:rPr>
  </w:style>
  <w:style w:type="paragraph" w:styleId="Index10">
    <w:name w:val="index 1"/>
    <w:basedOn w:val="Normal"/>
    <w:next w:val="Normal"/>
    <w:autoRedefine/>
    <w:rsid w:val="00CC462B"/>
    <w:pPr>
      <w:ind w:left="240" w:hanging="240"/>
    </w:pPr>
  </w:style>
  <w:style w:type="paragraph" w:styleId="Index20">
    <w:name w:val="index 2"/>
    <w:basedOn w:val="Normal"/>
    <w:next w:val="Normal"/>
    <w:autoRedefine/>
    <w:rsid w:val="00CC462B"/>
    <w:pPr>
      <w:ind w:left="480" w:hanging="240"/>
    </w:pPr>
  </w:style>
  <w:style w:type="paragraph" w:styleId="Index30">
    <w:name w:val="index 3"/>
    <w:basedOn w:val="Normal"/>
    <w:next w:val="Normal"/>
    <w:autoRedefine/>
    <w:rsid w:val="00CC462B"/>
    <w:pPr>
      <w:ind w:left="720" w:hanging="240"/>
    </w:pPr>
  </w:style>
  <w:style w:type="paragraph" w:styleId="Index4">
    <w:name w:val="index 4"/>
    <w:basedOn w:val="Normal"/>
    <w:next w:val="Normal"/>
    <w:autoRedefine/>
    <w:rsid w:val="00CC462B"/>
    <w:pPr>
      <w:ind w:left="960" w:hanging="240"/>
    </w:pPr>
  </w:style>
  <w:style w:type="paragraph" w:styleId="Index5">
    <w:name w:val="index 5"/>
    <w:basedOn w:val="Normal"/>
    <w:next w:val="Normal"/>
    <w:autoRedefine/>
    <w:rsid w:val="00CC462B"/>
    <w:pPr>
      <w:ind w:left="1200" w:hanging="240"/>
    </w:pPr>
  </w:style>
  <w:style w:type="paragraph" w:styleId="Index6">
    <w:name w:val="index 6"/>
    <w:basedOn w:val="Normal"/>
    <w:next w:val="Normal"/>
    <w:autoRedefine/>
    <w:rsid w:val="00CC462B"/>
    <w:pPr>
      <w:ind w:left="1440" w:hanging="240"/>
    </w:pPr>
  </w:style>
  <w:style w:type="paragraph" w:styleId="Index7">
    <w:name w:val="index 7"/>
    <w:basedOn w:val="Normal"/>
    <w:next w:val="Normal"/>
    <w:autoRedefine/>
    <w:rsid w:val="00CC462B"/>
    <w:pPr>
      <w:ind w:left="1680" w:hanging="240"/>
    </w:pPr>
  </w:style>
  <w:style w:type="paragraph" w:styleId="Index8">
    <w:name w:val="index 8"/>
    <w:basedOn w:val="Normal"/>
    <w:next w:val="Normal"/>
    <w:autoRedefine/>
    <w:rsid w:val="00CC462B"/>
    <w:pPr>
      <w:ind w:left="1920" w:hanging="240"/>
    </w:pPr>
  </w:style>
  <w:style w:type="paragraph" w:styleId="Index9">
    <w:name w:val="index 9"/>
    <w:basedOn w:val="Normal"/>
    <w:next w:val="Normal"/>
    <w:autoRedefine/>
    <w:rsid w:val="00CC462B"/>
    <w:pPr>
      <w:ind w:left="2160" w:hanging="240"/>
    </w:pPr>
  </w:style>
  <w:style w:type="paragraph" w:styleId="IndexHeading">
    <w:name w:val="index heading"/>
    <w:basedOn w:val="Normal"/>
    <w:next w:val="Index10"/>
    <w:rsid w:val="00CC462B"/>
    <w:rPr>
      <w:rFonts w:ascii="Arial" w:hAnsi="Arial" w:cs="Arial"/>
      <w:b/>
      <w:bCs/>
    </w:rPr>
  </w:style>
  <w:style w:type="paragraph" w:styleId="List">
    <w:name w:val="List"/>
    <w:basedOn w:val="Normal"/>
    <w:rsid w:val="00CC462B"/>
    <w:pPr>
      <w:ind w:left="360" w:hanging="360"/>
    </w:pPr>
  </w:style>
  <w:style w:type="paragraph" w:styleId="List2">
    <w:name w:val="List 2"/>
    <w:basedOn w:val="Normal"/>
    <w:rsid w:val="00CC462B"/>
    <w:pPr>
      <w:ind w:left="720" w:hanging="360"/>
    </w:pPr>
  </w:style>
  <w:style w:type="paragraph" w:styleId="List3">
    <w:name w:val="List 3"/>
    <w:basedOn w:val="Normal"/>
    <w:rsid w:val="00CC462B"/>
    <w:pPr>
      <w:ind w:left="1080" w:hanging="360"/>
    </w:pPr>
  </w:style>
  <w:style w:type="paragraph" w:styleId="List4">
    <w:name w:val="List 4"/>
    <w:basedOn w:val="Normal"/>
    <w:rsid w:val="00CC462B"/>
    <w:pPr>
      <w:ind w:left="1440" w:hanging="360"/>
    </w:pPr>
  </w:style>
  <w:style w:type="paragraph" w:styleId="List5">
    <w:name w:val="List 5"/>
    <w:basedOn w:val="Normal"/>
    <w:rsid w:val="00CC462B"/>
    <w:pPr>
      <w:ind w:left="1800" w:hanging="360"/>
    </w:pPr>
  </w:style>
  <w:style w:type="paragraph" w:styleId="ListBullet2">
    <w:name w:val="List Bullet 2"/>
    <w:basedOn w:val="Normal"/>
    <w:rsid w:val="00CC462B"/>
    <w:pPr>
      <w:numPr>
        <w:numId w:val="20"/>
      </w:numPr>
    </w:pPr>
  </w:style>
  <w:style w:type="paragraph" w:styleId="ListBullet3">
    <w:name w:val="List Bullet 3"/>
    <w:basedOn w:val="Normal"/>
    <w:rsid w:val="00CC462B"/>
    <w:pPr>
      <w:numPr>
        <w:numId w:val="21"/>
      </w:numPr>
    </w:pPr>
  </w:style>
  <w:style w:type="paragraph" w:styleId="ListBullet4">
    <w:name w:val="List Bullet 4"/>
    <w:basedOn w:val="Normal"/>
    <w:rsid w:val="00CC462B"/>
    <w:pPr>
      <w:numPr>
        <w:numId w:val="22"/>
      </w:numPr>
    </w:pPr>
  </w:style>
  <w:style w:type="paragraph" w:styleId="ListBullet5">
    <w:name w:val="List Bullet 5"/>
    <w:basedOn w:val="Normal"/>
    <w:rsid w:val="00CC462B"/>
    <w:pPr>
      <w:numPr>
        <w:numId w:val="23"/>
      </w:numPr>
    </w:pPr>
  </w:style>
  <w:style w:type="paragraph" w:styleId="ListContinue">
    <w:name w:val="List Continue"/>
    <w:basedOn w:val="Normal"/>
    <w:rsid w:val="00CC462B"/>
    <w:pPr>
      <w:spacing w:after="120"/>
      <w:ind w:left="360"/>
    </w:pPr>
  </w:style>
  <w:style w:type="paragraph" w:styleId="ListContinue2">
    <w:name w:val="List Continue 2"/>
    <w:basedOn w:val="Normal"/>
    <w:rsid w:val="00CC462B"/>
    <w:pPr>
      <w:spacing w:after="120"/>
      <w:ind w:left="720"/>
    </w:pPr>
  </w:style>
  <w:style w:type="paragraph" w:styleId="ListContinue3">
    <w:name w:val="List Continue 3"/>
    <w:basedOn w:val="Normal"/>
    <w:rsid w:val="00CC462B"/>
    <w:pPr>
      <w:spacing w:after="120"/>
      <w:ind w:left="1080"/>
    </w:pPr>
  </w:style>
  <w:style w:type="paragraph" w:styleId="ListContinue4">
    <w:name w:val="List Continue 4"/>
    <w:basedOn w:val="Normal"/>
    <w:rsid w:val="00CC462B"/>
    <w:pPr>
      <w:spacing w:after="120"/>
      <w:ind w:left="1440"/>
    </w:pPr>
  </w:style>
  <w:style w:type="paragraph" w:styleId="ListContinue5">
    <w:name w:val="List Continue 5"/>
    <w:basedOn w:val="Normal"/>
    <w:rsid w:val="00CC462B"/>
    <w:pPr>
      <w:spacing w:after="120"/>
      <w:ind w:left="1800"/>
    </w:pPr>
  </w:style>
  <w:style w:type="paragraph" w:styleId="ListNumber">
    <w:name w:val="List Number"/>
    <w:basedOn w:val="Normal"/>
    <w:rsid w:val="00CC462B"/>
    <w:pPr>
      <w:numPr>
        <w:numId w:val="24"/>
      </w:numPr>
    </w:pPr>
  </w:style>
  <w:style w:type="paragraph" w:styleId="ListNumber2">
    <w:name w:val="List Number 2"/>
    <w:basedOn w:val="Normal"/>
    <w:rsid w:val="00CC462B"/>
    <w:pPr>
      <w:numPr>
        <w:numId w:val="25"/>
      </w:numPr>
    </w:pPr>
  </w:style>
  <w:style w:type="paragraph" w:styleId="ListNumber3">
    <w:name w:val="List Number 3"/>
    <w:basedOn w:val="Normal"/>
    <w:rsid w:val="00CC462B"/>
    <w:pPr>
      <w:numPr>
        <w:numId w:val="26"/>
      </w:numPr>
    </w:pPr>
  </w:style>
  <w:style w:type="paragraph" w:styleId="ListNumber4">
    <w:name w:val="List Number 4"/>
    <w:basedOn w:val="Normal"/>
    <w:rsid w:val="00CC462B"/>
    <w:pPr>
      <w:numPr>
        <w:numId w:val="27"/>
      </w:numPr>
    </w:pPr>
  </w:style>
  <w:style w:type="paragraph" w:styleId="ListNumber5">
    <w:name w:val="List Number 5"/>
    <w:basedOn w:val="Normal"/>
    <w:rsid w:val="00CC462B"/>
    <w:pPr>
      <w:numPr>
        <w:numId w:val="28"/>
      </w:numPr>
    </w:pPr>
  </w:style>
  <w:style w:type="paragraph" w:styleId="MacroText">
    <w:name w:val="macro"/>
    <w:link w:val="MacroTextChar"/>
    <w:rsid w:val="00CC46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paragraph" w:styleId="MessageHeader">
    <w:name w:val="Message Header"/>
    <w:basedOn w:val="Normal"/>
    <w:link w:val="MessageHeaderChar"/>
    <w:rsid w:val="00CC462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CC462B"/>
  </w:style>
  <w:style w:type="paragraph" w:styleId="NormalIndent">
    <w:name w:val="Normal Indent"/>
    <w:basedOn w:val="Normal"/>
    <w:rsid w:val="00CC462B"/>
    <w:pPr>
      <w:ind w:left="720"/>
    </w:pPr>
  </w:style>
  <w:style w:type="paragraph" w:styleId="NoteHeading">
    <w:name w:val="Note Heading"/>
    <w:basedOn w:val="Normal"/>
    <w:next w:val="Normal"/>
    <w:link w:val="NoteHeadingChar"/>
    <w:rsid w:val="00CC462B"/>
  </w:style>
  <w:style w:type="paragraph" w:styleId="PlainText">
    <w:name w:val="Plain Text"/>
    <w:basedOn w:val="Normal"/>
    <w:link w:val="PlainTextChar"/>
    <w:rsid w:val="00CC462B"/>
    <w:rPr>
      <w:rFonts w:ascii="Courier New" w:hAnsi="Courier New" w:cs="Courier New"/>
      <w:sz w:val="20"/>
      <w:szCs w:val="20"/>
    </w:rPr>
  </w:style>
  <w:style w:type="paragraph" w:styleId="Signature">
    <w:name w:val="Signature"/>
    <w:basedOn w:val="Normal"/>
    <w:link w:val="SignatureChar"/>
    <w:rsid w:val="00CC462B"/>
    <w:pPr>
      <w:ind w:left="4320"/>
    </w:pPr>
  </w:style>
  <w:style w:type="table" w:styleId="Table3Deffects1">
    <w:name w:val="Table 3D effects 1"/>
    <w:basedOn w:val="TableNormal"/>
    <w:rsid w:val="00CC462B"/>
    <w:rPr>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C462B"/>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C462B"/>
    <w:rPr>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C462B"/>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C462B"/>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C462B"/>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C462B"/>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C462B"/>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C462B"/>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C462B"/>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C462B"/>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C462B"/>
    <w:rPr>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C462B"/>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C462B"/>
    <w:rPr>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C462B"/>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C462B"/>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C462B"/>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C46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C462B"/>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C462B"/>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C462B"/>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62B"/>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C462B"/>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C462B"/>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C462B"/>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C462B"/>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C462B"/>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C462B"/>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C462B"/>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C462B"/>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C462B"/>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C462B"/>
    <w:pPr>
      <w:ind w:left="240" w:hanging="240"/>
    </w:pPr>
  </w:style>
  <w:style w:type="paragraph" w:styleId="TableofFigures">
    <w:name w:val="table of figures"/>
    <w:basedOn w:val="Normal"/>
    <w:next w:val="Normal"/>
    <w:rsid w:val="00CC462B"/>
  </w:style>
  <w:style w:type="table" w:styleId="TableProfessional">
    <w:name w:val="Table Professional"/>
    <w:basedOn w:val="TableNormal"/>
    <w:rsid w:val="00CC462B"/>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C462B"/>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C462B"/>
    <w:rPr>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C462B"/>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C462B"/>
    <w:rPr>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C462B"/>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C46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C462B"/>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C462B"/>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C462B"/>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C462B"/>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CC462B"/>
    <w:pPr>
      <w:spacing w:before="120"/>
    </w:pPr>
    <w:rPr>
      <w:rFonts w:ascii="Arial" w:hAnsi="Arial" w:cs="Arial"/>
      <w:b/>
      <w:bCs/>
    </w:rPr>
  </w:style>
  <w:style w:type="paragraph" w:styleId="TOC4">
    <w:name w:val="toc 4"/>
    <w:basedOn w:val="Normal"/>
    <w:next w:val="Normal"/>
    <w:autoRedefine/>
    <w:rsid w:val="00CC462B"/>
    <w:pPr>
      <w:ind w:left="720"/>
    </w:pPr>
  </w:style>
  <w:style w:type="paragraph" w:styleId="TOC7">
    <w:name w:val="toc 7"/>
    <w:basedOn w:val="Normal"/>
    <w:next w:val="Normal"/>
    <w:autoRedefine/>
    <w:rsid w:val="00CC462B"/>
    <w:pPr>
      <w:ind w:left="1440"/>
    </w:pPr>
  </w:style>
  <w:style w:type="paragraph" w:styleId="TOC8">
    <w:name w:val="toc 8"/>
    <w:basedOn w:val="Normal"/>
    <w:next w:val="Normal"/>
    <w:autoRedefine/>
    <w:rsid w:val="00CC462B"/>
    <w:pPr>
      <w:ind w:left="1680"/>
    </w:pPr>
  </w:style>
  <w:style w:type="paragraph" w:styleId="TOC9">
    <w:name w:val="toc 9"/>
    <w:basedOn w:val="Normal"/>
    <w:next w:val="Normal"/>
    <w:autoRedefine/>
    <w:rsid w:val="00CC462B"/>
    <w:pPr>
      <w:ind w:left="1920"/>
    </w:pPr>
  </w:style>
  <w:style w:type="character" w:customStyle="1" w:styleId="DigitalLinkAnchorCode">
    <w:name w:val="DigitalLinkAnchorCode"/>
    <w:uiPriority w:val="1"/>
    <w:rsid w:val="00CC462B"/>
    <w:rPr>
      <w:rFonts w:ascii="Courier New" w:hAnsi="Courier New"/>
      <w:bdr w:val="none" w:sz="0" w:space="0" w:color="auto"/>
      <w:shd w:val="clear" w:color="auto" w:fill="D6E3BC"/>
    </w:rPr>
  </w:style>
  <w:style w:type="character" w:customStyle="1" w:styleId="InlineGraphic">
    <w:name w:val="InlineGraphic"/>
    <w:uiPriority w:val="1"/>
    <w:rsid w:val="00CC462B"/>
    <w:rPr>
      <w:bdr w:val="none" w:sz="0" w:space="0" w:color="auto"/>
      <w:shd w:val="clear" w:color="auto" w:fill="00B050"/>
    </w:rPr>
  </w:style>
  <w:style w:type="paragraph" w:customStyle="1" w:styleId="RecipeTableSubhead">
    <w:name w:val="RecipeTableSubhead"/>
    <w:basedOn w:val="TableSubhead"/>
    <w:qFormat/>
    <w:rsid w:val="00CC462B"/>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4C7B52"/>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C7B52"/>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C7B52"/>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C7B52"/>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C7B52"/>
    <w:rPr>
      <w:b/>
      <w:bCs/>
      <w:i/>
      <w:iCs/>
      <w:color w:val="4F81BD" w:themeColor="accent1"/>
    </w:rPr>
  </w:style>
  <w:style w:type="paragraph" w:styleId="IntenseQuote">
    <w:name w:val="Intense Quote"/>
    <w:basedOn w:val="Normal"/>
    <w:next w:val="Normal"/>
    <w:link w:val="IntenseQuoteChar"/>
    <w:uiPriority w:val="99"/>
    <w:rsid w:val="004C7B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4C7B52"/>
    <w:rPr>
      <w:rFonts w:ascii="Calibri" w:eastAsia="Calibri" w:hAnsi="Calibri"/>
      <w:b/>
      <w:bCs/>
      <w:i/>
      <w:iCs/>
      <w:color w:val="4F81BD" w:themeColor="accent1"/>
      <w:sz w:val="22"/>
      <w:szCs w:val="22"/>
    </w:rPr>
  </w:style>
  <w:style w:type="character" w:styleId="IntenseReference">
    <w:name w:val="Intense Reference"/>
    <w:basedOn w:val="DefaultParagraphFont"/>
    <w:uiPriority w:val="99"/>
    <w:rsid w:val="004C7B52"/>
    <w:rPr>
      <w:b/>
      <w:bCs/>
      <w:smallCaps/>
      <w:color w:val="C0504D" w:themeColor="accent2"/>
      <w:spacing w:val="5"/>
      <w:u w:val="single"/>
    </w:rPr>
  </w:style>
  <w:style w:type="table" w:styleId="LightGrid">
    <w:name w:val="Light Grid"/>
    <w:basedOn w:val="TableNormal"/>
    <w:uiPriority w:val="62"/>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C7B5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C7B5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C7B52"/>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4C7B52"/>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C7B52"/>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C7B52"/>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C7B52"/>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C7B52"/>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C7B52"/>
    <w:pPr>
      <w:ind w:left="720"/>
      <w:contextualSpacing/>
    </w:pPr>
    <w:rPr>
      <w:color w:val="FF0000"/>
    </w:rPr>
  </w:style>
  <w:style w:type="table" w:styleId="MediumGrid1">
    <w:name w:val="Medium Grid 1"/>
    <w:basedOn w:val="TableNormal"/>
    <w:uiPriority w:val="67"/>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C7B52"/>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C7B5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C7B52"/>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C7B52"/>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C7B52"/>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C7B52"/>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C7B52"/>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4C7B52"/>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AF6A1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AF6A1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AF6A1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AF6A1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AF6A1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AF6A1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AF6A1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AF6A1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C7B52"/>
    <w:rPr>
      <w:color w:val="808080"/>
    </w:rPr>
  </w:style>
  <w:style w:type="paragraph" w:styleId="Quote">
    <w:name w:val="Quote"/>
    <w:link w:val="QuoteChar"/>
    <w:qFormat/>
    <w:rsid w:val="004C7B52"/>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4C7B52"/>
    <w:rPr>
      <w:snapToGrid w:val="0"/>
      <w:sz w:val="26"/>
      <w:szCs w:val="20"/>
    </w:rPr>
  </w:style>
  <w:style w:type="character" w:styleId="SubtleEmphasis">
    <w:name w:val="Subtle Emphasis"/>
    <w:basedOn w:val="DefaultParagraphFont"/>
    <w:uiPriority w:val="99"/>
    <w:rsid w:val="004C7B52"/>
    <w:rPr>
      <w:i/>
      <w:iCs/>
      <w:color w:val="808080" w:themeColor="text1" w:themeTint="7F"/>
    </w:rPr>
  </w:style>
  <w:style w:type="character" w:styleId="SubtleReference">
    <w:name w:val="Subtle Reference"/>
    <w:basedOn w:val="DefaultParagraphFont"/>
    <w:uiPriority w:val="99"/>
    <w:qFormat/>
    <w:rsid w:val="004C7B52"/>
    <w:rPr>
      <w:smallCaps/>
      <w:color w:val="C0504D" w:themeColor="accent2"/>
      <w:u w:val="single"/>
    </w:rPr>
  </w:style>
  <w:style w:type="paragraph" w:styleId="TOCHeading">
    <w:name w:val="TOC Heading"/>
    <w:basedOn w:val="Heading1"/>
    <w:next w:val="Normal"/>
    <w:uiPriority w:val="99"/>
    <w:semiHidden/>
    <w:qFormat/>
    <w:rsid w:val="004C7B52"/>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4C7B52"/>
    <w:rPr>
      <w:color w:val="FF0000"/>
      <w:sz w:val="40"/>
      <w:szCs w:val="20"/>
    </w:rPr>
  </w:style>
  <w:style w:type="character" w:customStyle="1" w:styleId="Heading1Char">
    <w:name w:val="Heading 1 Char"/>
    <w:basedOn w:val="DefaultParagraphFont"/>
    <w:link w:val="Heading1"/>
    <w:rsid w:val="004C7B52"/>
    <w:rPr>
      <w:b/>
      <w:caps/>
      <w:sz w:val="28"/>
      <w:szCs w:val="28"/>
    </w:rPr>
  </w:style>
  <w:style w:type="character" w:customStyle="1" w:styleId="Heading2Char">
    <w:name w:val="Heading 2 Char"/>
    <w:basedOn w:val="DefaultParagraphFont"/>
    <w:link w:val="Heading2"/>
    <w:rsid w:val="004C7B52"/>
    <w:rPr>
      <w:rFonts w:ascii="Cambria" w:hAnsi="Cambria"/>
      <w:b/>
      <w:bCs/>
      <w:color w:val="4F81BD"/>
      <w:sz w:val="26"/>
      <w:szCs w:val="26"/>
    </w:rPr>
  </w:style>
  <w:style w:type="character" w:customStyle="1" w:styleId="Heading3Char">
    <w:name w:val="Heading 3 Char"/>
    <w:basedOn w:val="DefaultParagraphFont"/>
    <w:link w:val="Heading3"/>
    <w:rsid w:val="004C7B52"/>
    <w:rPr>
      <w:rFonts w:ascii="Cambria" w:hAnsi="Cambria"/>
      <w:b/>
      <w:bCs/>
      <w:color w:val="4F81BD"/>
      <w:sz w:val="22"/>
      <w:szCs w:val="22"/>
    </w:rPr>
  </w:style>
  <w:style w:type="character" w:customStyle="1" w:styleId="Heading4Char">
    <w:name w:val="Heading 4 Char"/>
    <w:basedOn w:val="DefaultParagraphFont"/>
    <w:link w:val="Heading4"/>
    <w:rsid w:val="004C7B52"/>
    <w:rPr>
      <w:rFonts w:ascii="Arial" w:hAnsi="Arial"/>
      <w:b/>
      <w:sz w:val="22"/>
      <w:szCs w:val="20"/>
    </w:rPr>
  </w:style>
  <w:style w:type="character" w:customStyle="1" w:styleId="Heading5Char">
    <w:name w:val="Heading 5 Char"/>
    <w:basedOn w:val="DefaultParagraphFont"/>
    <w:link w:val="Heading5"/>
    <w:rsid w:val="004C7B52"/>
    <w:rPr>
      <w:rFonts w:ascii="Arial" w:hAnsi="Arial"/>
      <w:b/>
      <w:sz w:val="20"/>
      <w:szCs w:val="20"/>
    </w:rPr>
  </w:style>
  <w:style w:type="paragraph" w:customStyle="1" w:styleId="RecipeVariationPreparation">
    <w:name w:val="RecipeVariationPreparation"/>
    <w:basedOn w:val="RecipeTime"/>
    <w:rsid w:val="004C7B52"/>
    <w:rPr>
      <w:i w:val="0"/>
      <w:sz w:val="21"/>
    </w:rPr>
  </w:style>
  <w:style w:type="paragraph" w:customStyle="1" w:styleId="RecipeVariationFlavor">
    <w:name w:val="RecipeVariationFlavor"/>
    <w:basedOn w:val="RecipeTime"/>
    <w:rsid w:val="004C7B52"/>
    <w:rPr>
      <w:i w:val="0"/>
      <w:sz w:val="21"/>
    </w:rPr>
  </w:style>
  <w:style w:type="character" w:customStyle="1" w:styleId="HeaderChar">
    <w:name w:val="Header Char"/>
    <w:basedOn w:val="DefaultParagraphFont"/>
    <w:link w:val="Header"/>
    <w:rsid w:val="004C7B52"/>
  </w:style>
  <w:style w:type="character" w:customStyle="1" w:styleId="FooterChar">
    <w:name w:val="Footer Char"/>
    <w:basedOn w:val="DefaultParagraphFont"/>
    <w:link w:val="Footer"/>
    <w:rsid w:val="004C7B52"/>
  </w:style>
  <w:style w:type="paragraph" w:customStyle="1" w:styleId="RecipeVariationH2">
    <w:name w:val="RecipeVariationH2"/>
    <w:rsid w:val="004C7B52"/>
    <w:pPr>
      <w:spacing w:before="60" w:after="60"/>
      <w:ind w:left="720"/>
      <w:outlineLvl w:val="6"/>
    </w:pPr>
    <w:rPr>
      <w:rFonts w:ascii="Arial" w:hAnsi="Arial"/>
      <w:b/>
      <w:snapToGrid w:val="0"/>
      <w:sz w:val="20"/>
      <w:szCs w:val="20"/>
    </w:rPr>
  </w:style>
  <w:style w:type="character" w:customStyle="1" w:styleId="HTMLPreformattedChar">
    <w:name w:val="HTML Preformatted Char"/>
    <w:basedOn w:val="DefaultParagraphFont"/>
    <w:link w:val="HTMLPreformatted"/>
    <w:rsid w:val="004C7B52"/>
    <w:rPr>
      <w:rFonts w:ascii="Courier New" w:hAnsi="Courier New" w:cs="Courier New"/>
      <w:sz w:val="20"/>
      <w:szCs w:val="20"/>
    </w:rPr>
  </w:style>
  <w:style w:type="character" w:customStyle="1" w:styleId="Heading6Char">
    <w:name w:val="Heading 6 Char"/>
    <w:basedOn w:val="DefaultParagraphFont"/>
    <w:link w:val="Heading6"/>
    <w:rsid w:val="004C7B52"/>
    <w:rPr>
      <w:szCs w:val="20"/>
    </w:rPr>
  </w:style>
  <w:style w:type="character" w:customStyle="1" w:styleId="Heading7Char">
    <w:name w:val="Heading 7 Char"/>
    <w:basedOn w:val="DefaultParagraphFont"/>
    <w:link w:val="Heading7"/>
    <w:rsid w:val="004C7B52"/>
    <w:rPr>
      <w:szCs w:val="20"/>
    </w:rPr>
  </w:style>
  <w:style w:type="character" w:customStyle="1" w:styleId="Heading8Char">
    <w:name w:val="Heading 8 Char"/>
    <w:basedOn w:val="DefaultParagraphFont"/>
    <w:link w:val="Heading8"/>
    <w:rsid w:val="004C7B52"/>
    <w:rPr>
      <w:szCs w:val="20"/>
    </w:rPr>
  </w:style>
  <w:style w:type="character" w:customStyle="1" w:styleId="Heading9Char">
    <w:name w:val="Heading 9 Char"/>
    <w:basedOn w:val="DefaultParagraphFont"/>
    <w:link w:val="Heading9"/>
    <w:rsid w:val="004C7B52"/>
    <w:rPr>
      <w:szCs w:val="20"/>
    </w:rPr>
  </w:style>
  <w:style w:type="paragraph" w:customStyle="1" w:styleId="ChapterObjectives">
    <w:name w:val="ChapterObjectives"/>
    <w:next w:val="Normal"/>
    <w:rsid w:val="004C7B52"/>
    <w:rPr>
      <w:rFonts w:ascii="Helvetica" w:hAnsi="Helvetica"/>
      <w:szCs w:val="20"/>
    </w:rPr>
  </w:style>
  <w:style w:type="paragraph" w:customStyle="1" w:styleId="ListNumberedExercises">
    <w:name w:val="ListNumberedExercises"/>
    <w:next w:val="Normal"/>
    <w:rsid w:val="004C7B52"/>
    <w:rPr>
      <w:rFonts w:ascii="Helvetica" w:hAnsi="Helvetica"/>
      <w:szCs w:val="20"/>
    </w:rPr>
  </w:style>
  <w:style w:type="character" w:customStyle="1" w:styleId="BodyTextChar">
    <w:name w:val="Body Text Char"/>
    <w:basedOn w:val="DefaultParagraphFont"/>
    <w:link w:val="BodyText"/>
    <w:rsid w:val="004C7B52"/>
  </w:style>
  <w:style w:type="paragraph" w:customStyle="1" w:styleId="Comment">
    <w:name w:val="Comment"/>
    <w:next w:val="Normal"/>
    <w:rsid w:val="004C7B52"/>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4C7B52"/>
    <w:rPr>
      <w:i/>
    </w:rPr>
  </w:style>
  <w:style w:type="character" w:customStyle="1" w:styleId="SubtitleChar">
    <w:name w:val="Subtitle Char"/>
    <w:basedOn w:val="DefaultParagraphFont"/>
    <w:link w:val="Subtitle"/>
    <w:rsid w:val="004C7B52"/>
    <w:rPr>
      <w:rFonts w:ascii="Arial" w:eastAsia="Calibri" w:hAnsi="Arial"/>
      <w:sz w:val="22"/>
      <w:szCs w:val="22"/>
    </w:rPr>
  </w:style>
  <w:style w:type="character" w:customStyle="1" w:styleId="SalutationChar">
    <w:name w:val="Salutation Char"/>
    <w:basedOn w:val="DefaultParagraphFont"/>
    <w:link w:val="Salutation"/>
    <w:rsid w:val="004C7B52"/>
    <w:rPr>
      <w:szCs w:val="20"/>
    </w:rPr>
  </w:style>
  <w:style w:type="character" w:customStyle="1" w:styleId="CommentTextChar">
    <w:name w:val="Comment Text Char"/>
    <w:basedOn w:val="DefaultParagraphFont"/>
    <w:link w:val="CommentText"/>
    <w:semiHidden/>
    <w:rsid w:val="004C7B52"/>
    <w:rPr>
      <w:sz w:val="20"/>
      <w:szCs w:val="20"/>
    </w:rPr>
  </w:style>
  <w:style w:type="character" w:customStyle="1" w:styleId="CommentSubjectChar">
    <w:name w:val="Comment Subject Char"/>
    <w:basedOn w:val="CommentTextChar"/>
    <w:link w:val="CommentSubject"/>
    <w:semiHidden/>
    <w:rsid w:val="004C7B52"/>
    <w:rPr>
      <w:b/>
      <w:bCs/>
      <w:sz w:val="20"/>
      <w:szCs w:val="20"/>
    </w:rPr>
  </w:style>
  <w:style w:type="character" w:customStyle="1" w:styleId="BalloonTextChar">
    <w:name w:val="Balloon Text Char"/>
    <w:basedOn w:val="DefaultParagraphFont"/>
    <w:link w:val="BalloonText"/>
    <w:semiHidden/>
    <w:rsid w:val="004C7B52"/>
    <w:rPr>
      <w:rFonts w:ascii="Tahoma" w:hAnsi="Tahoma" w:cs="Tahoma"/>
      <w:sz w:val="16"/>
      <w:szCs w:val="16"/>
    </w:rPr>
  </w:style>
  <w:style w:type="character" w:customStyle="1" w:styleId="FootnoteTextChar">
    <w:name w:val="Footnote Text Char"/>
    <w:basedOn w:val="DefaultParagraphFont"/>
    <w:link w:val="FootnoteText"/>
    <w:rsid w:val="004C7B52"/>
    <w:rPr>
      <w:sz w:val="20"/>
      <w:szCs w:val="20"/>
    </w:rPr>
  </w:style>
  <w:style w:type="character" w:customStyle="1" w:styleId="CodeColorBlueBold">
    <w:name w:val="CodeColorBlueBold"/>
    <w:basedOn w:val="CodeColorBlue"/>
    <w:rsid w:val="004C7B52"/>
    <w:rPr>
      <w:rFonts w:cs="Arial"/>
      <w:b/>
      <w:color w:val="0000FF"/>
    </w:rPr>
  </w:style>
  <w:style w:type="character" w:customStyle="1" w:styleId="CodeColorBlue2Bold">
    <w:name w:val="CodeColorBlue2Bold"/>
    <w:basedOn w:val="CodeColorBlue2"/>
    <w:rsid w:val="004C7B52"/>
    <w:rPr>
      <w:rFonts w:cs="Arial"/>
      <w:b/>
      <w:color w:val="0000A5"/>
    </w:rPr>
  </w:style>
  <w:style w:type="character" w:customStyle="1" w:styleId="CodeColorBlue3Bold">
    <w:name w:val="CodeColorBlue3Bold"/>
    <w:basedOn w:val="CodeColorBlue3"/>
    <w:rsid w:val="004C7B52"/>
    <w:rPr>
      <w:rFonts w:cs="Arial"/>
      <w:b/>
      <w:color w:val="6464B9"/>
    </w:rPr>
  </w:style>
  <w:style w:type="character" w:customStyle="1" w:styleId="CodeColorBluegreenBold">
    <w:name w:val="CodeColorBluegreenBold"/>
    <w:basedOn w:val="CodeColorBluegreen"/>
    <w:rsid w:val="004C7B52"/>
    <w:rPr>
      <w:rFonts w:cs="Arial"/>
      <w:b/>
      <w:color w:val="2B91AF"/>
    </w:rPr>
  </w:style>
  <w:style w:type="character" w:customStyle="1" w:styleId="CodeColorBrownBold">
    <w:name w:val="CodeColorBrownBold"/>
    <w:basedOn w:val="CodeColorBrown"/>
    <w:rsid w:val="004C7B52"/>
    <w:rPr>
      <w:rFonts w:cs="Arial"/>
      <w:b/>
      <w:color w:val="A31515"/>
    </w:rPr>
  </w:style>
  <w:style w:type="character" w:customStyle="1" w:styleId="CodeColorDkBlueBold">
    <w:name w:val="CodeColorDkBlueBold"/>
    <w:basedOn w:val="CodeColorDkBlue"/>
    <w:rsid w:val="004C7B52"/>
    <w:rPr>
      <w:rFonts w:cs="Times New Roman"/>
      <w:b/>
      <w:color w:val="000080"/>
      <w:szCs w:val="22"/>
    </w:rPr>
  </w:style>
  <w:style w:type="character" w:customStyle="1" w:styleId="CodeColorGreenBold">
    <w:name w:val="CodeColorGreenBold"/>
    <w:basedOn w:val="CodeColorGreen"/>
    <w:rsid w:val="004C7B52"/>
    <w:rPr>
      <w:rFonts w:cs="Arial"/>
      <w:b/>
      <w:color w:val="008000"/>
    </w:rPr>
  </w:style>
  <w:style w:type="character" w:customStyle="1" w:styleId="CodeColorGrey30Bold">
    <w:name w:val="CodeColorGrey30Bold"/>
    <w:basedOn w:val="CodeColorGrey30"/>
    <w:rsid w:val="004C7B52"/>
    <w:rPr>
      <w:rFonts w:cs="Arial"/>
      <w:b/>
      <w:color w:val="808080"/>
    </w:rPr>
  </w:style>
  <w:style w:type="character" w:customStyle="1" w:styleId="CodeColorGrey55Bold">
    <w:name w:val="CodeColorGrey55Bold"/>
    <w:basedOn w:val="CodeColorGrey55"/>
    <w:rsid w:val="004C7B52"/>
    <w:rPr>
      <w:rFonts w:cs="Arial"/>
      <w:b/>
      <w:color w:val="C0C0C0"/>
    </w:rPr>
  </w:style>
  <w:style w:type="character" w:customStyle="1" w:styleId="CodeColorGrey80Bold">
    <w:name w:val="CodeColorGrey80Bold"/>
    <w:basedOn w:val="CodeColorGrey80"/>
    <w:rsid w:val="004C7B52"/>
    <w:rPr>
      <w:rFonts w:cs="Arial"/>
      <w:b/>
      <w:color w:val="555555"/>
    </w:rPr>
  </w:style>
  <w:style w:type="character" w:customStyle="1" w:styleId="CodeColorHotPinkBold">
    <w:name w:val="CodeColorHotPinkBold"/>
    <w:basedOn w:val="CodeColorHotPink"/>
    <w:rsid w:val="004C7B52"/>
    <w:rPr>
      <w:rFonts w:cs="Times New Roman"/>
      <w:b/>
      <w:color w:val="DF36FA"/>
      <w:szCs w:val="18"/>
    </w:rPr>
  </w:style>
  <w:style w:type="character" w:customStyle="1" w:styleId="CodeColorMagentaBold">
    <w:name w:val="CodeColorMagentaBold"/>
    <w:basedOn w:val="CodeColorMagenta"/>
    <w:rsid w:val="004C7B52"/>
    <w:rPr>
      <w:rFonts w:cs="Arial"/>
      <w:b/>
      <w:color w:val="844646"/>
    </w:rPr>
  </w:style>
  <w:style w:type="character" w:customStyle="1" w:styleId="CodeColorOrangeBold">
    <w:name w:val="CodeColorOrangeBold"/>
    <w:basedOn w:val="CodeColorOrange"/>
    <w:rsid w:val="004C7B52"/>
    <w:rPr>
      <w:rFonts w:cs="Arial"/>
      <w:b/>
      <w:color w:val="B96464"/>
    </w:rPr>
  </w:style>
  <w:style w:type="character" w:customStyle="1" w:styleId="CodeColorPeachBold">
    <w:name w:val="CodeColorPeachBold"/>
    <w:basedOn w:val="CodeColorPeach"/>
    <w:rsid w:val="004C7B52"/>
    <w:rPr>
      <w:rFonts w:cs="Arial"/>
      <w:b/>
      <w:color w:val="FFDBA3"/>
    </w:rPr>
  </w:style>
  <w:style w:type="character" w:customStyle="1" w:styleId="CodeColorPurpleBold">
    <w:name w:val="CodeColorPurpleBold"/>
    <w:basedOn w:val="CodeColorPurple"/>
    <w:rsid w:val="004C7B52"/>
    <w:rPr>
      <w:rFonts w:cs="Arial"/>
      <w:b/>
      <w:color w:val="951795"/>
    </w:rPr>
  </w:style>
  <w:style w:type="character" w:customStyle="1" w:styleId="CodeColorPurple2Bold">
    <w:name w:val="CodeColorPurple2Bold"/>
    <w:basedOn w:val="CodeColorPurple2"/>
    <w:rsid w:val="004C7B52"/>
    <w:rPr>
      <w:rFonts w:cs="Arial"/>
      <w:b/>
      <w:color w:val="800080"/>
    </w:rPr>
  </w:style>
  <w:style w:type="character" w:customStyle="1" w:styleId="CodeColorRedBold">
    <w:name w:val="CodeColorRedBold"/>
    <w:basedOn w:val="CodeColorRed"/>
    <w:rsid w:val="004C7B52"/>
    <w:rPr>
      <w:rFonts w:cs="Arial"/>
      <w:b/>
      <w:color w:val="FF0000"/>
    </w:rPr>
  </w:style>
  <w:style w:type="character" w:customStyle="1" w:styleId="CodeColorRed2Bold">
    <w:name w:val="CodeColorRed2Bold"/>
    <w:basedOn w:val="CodeColorRed2"/>
    <w:rsid w:val="004C7B52"/>
    <w:rPr>
      <w:rFonts w:cs="Arial"/>
      <w:b/>
      <w:color w:val="800000"/>
    </w:rPr>
  </w:style>
  <w:style w:type="character" w:customStyle="1" w:styleId="CodeColorRed3Bold">
    <w:name w:val="CodeColorRed3Bold"/>
    <w:basedOn w:val="CodeColorRed3"/>
    <w:rsid w:val="004C7B52"/>
    <w:rPr>
      <w:rFonts w:cs="Arial"/>
      <w:b/>
      <w:color w:val="A31515"/>
    </w:rPr>
  </w:style>
  <w:style w:type="character" w:customStyle="1" w:styleId="CodeColorTealBlueBold">
    <w:name w:val="CodeColorTealBlueBold"/>
    <w:basedOn w:val="CodeColorTealBlue"/>
    <w:rsid w:val="004C7B52"/>
    <w:rPr>
      <w:rFonts w:cs="Times New Roman"/>
      <w:b/>
      <w:color w:val="008080"/>
      <w:szCs w:val="22"/>
    </w:rPr>
  </w:style>
  <w:style w:type="character" w:customStyle="1" w:styleId="CodeColorWhiteBold">
    <w:name w:val="CodeColorWhiteBold"/>
    <w:basedOn w:val="CodeColorWhite"/>
    <w:rsid w:val="004C7B52"/>
    <w:rPr>
      <w:rFonts w:cs="Arial"/>
      <w:b/>
      <w:color w:val="FFFFFF"/>
      <w:bdr w:val="none" w:sz="0" w:space="0" w:color="auto"/>
    </w:rPr>
  </w:style>
  <w:style w:type="paragraph" w:customStyle="1" w:styleId="ParaListContinued">
    <w:name w:val="ParaListContinued"/>
    <w:qFormat/>
    <w:rsid w:val="004C7B52"/>
    <w:pPr>
      <w:spacing w:after="240"/>
      <w:ind w:left="720" w:firstLine="720"/>
      <w:contextualSpacing/>
    </w:pPr>
    <w:rPr>
      <w:snapToGrid w:val="0"/>
      <w:sz w:val="26"/>
      <w:szCs w:val="20"/>
    </w:rPr>
  </w:style>
  <w:style w:type="character" w:customStyle="1" w:styleId="BodyText2Char">
    <w:name w:val="Body Text 2 Char"/>
    <w:basedOn w:val="DefaultParagraphFont"/>
    <w:link w:val="BodyText2"/>
    <w:rsid w:val="004C7B52"/>
  </w:style>
  <w:style w:type="character" w:customStyle="1" w:styleId="BodyText3Char">
    <w:name w:val="Body Text 3 Char"/>
    <w:basedOn w:val="DefaultParagraphFont"/>
    <w:link w:val="BodyText3"/>
    <w:rsid w:val="004C7B52"/>
    <w:rPr>
      <w:sz w:val="16"/>
      <w:szCs w:val="16"/>
    </w:rPr>
  </w:style>
  <w:style w:type="character" w:customStyle="1" w:styleId="BodyTextFirstIndentChar">
    <w:name w:val="Body Text First Indent Char"/>
    <w:basedOn w:val="BodyTextChar"/>
    <w:link w:val="BodyTextFirstIndent"/>
    <w:rsid w:val="004C7B52"/>
  </w:style>
  <w:style w:type="character" w:customStyle="1" w:styleId="BodyTextIndentChar">
    <w:name w:val="Body Text Indent Char"/>
    <w:basedOn w:val="DefaultParagraphFont"/>
    <w:link w:val="BodyTextIndent"/>
    <w:rsid w:val="004C7B52"/>
  </w:style>
  <w:style w:type="character" w:customStyle="1" w:styleId="BodyTextFirstIndent2Char">
    <w:name w:val="Body Text First Indent 2 Char"/>
    <w:basedOn w:val="BodyTextIndentChar"/>
    <w:link w:val="BodyTextFirstIndent2"/>
    <w:rsid w:val="004C7B52"/>
  </w:style>
  <w:style w:type="character" w:customStyle="1" w:styleId="BodyTextIndent2Char">
    <w:name w:val="Body Text Indent 2 Char"/>
    <w:basedOn w:val="DefaultParagraphFont"/>
    <w:link w:val="BodyTextIndent2"/>
    <w:rsid w:val="004C7B52"/>
  </w:style>
  <w:style w:type="character" w:customStyle="1" w:styleId="BodyTextIndent3Char">
    <w:name w:val="Body Text Indent 3 Char"/>
    <w:basedOn w:val="DefaultParagraphFont"/>
    <w:link w:val="BodyTextIndent3"/>
    <w:rsid w:val="004C7B52"/>
    <w:rPr>
      <w:sz w:val="16"/>
      <w:szCs w:val="16"/>
    </w:rPr>
  </w:style>
  <w:style w:type="character" w:customStyle="1" w:styleId="ClosingChar">
    <w:name w:val="Closing Char"/>
    <w:basedOn w:val="DefaultParagraphFont"/>
    <w:link w:val="Closing"/>
    <w:rsid w:val="004C7B52"/>
  </w:style>
  <w:style w:type="table" w:customStyle="1" w:styleId="ColorfulGrid1">
    <w:name w:val="Colorful Grid1"/>
    <w:basedOn w:val="TableNormal"/>
    <w:uiPriority w:val="73"/>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4C7B52"/>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4C7B52"/>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rsid w:val="004C7B52"/>
  </w:style>
  <w:style w:type="character" w:customStyle="1" w:styleId="DocumentMapChar">
    <w:name w:val="Document Map Char"/>
    <w:basedOn w:val="DefaultParagraphFont"/>
    <w:link w:val="DocumentMap"/>
    <w:rsid w:val="004C7B52"/>
    <w:rPr>
      <w:rFonts w:ascii="Tahoma" w:hAnsi="Tahoma" w:cs="Tahoma"/>
      <w:sz w:val="20"/>
      <w:szCs w:val="20"/>
      <w:shd w:val="clear" w:color="auto" w:fill="000080"/>
    </w:rPr>
  </w:style>
  <w:style w:type="character" w:customStyle="1" w:styleId="E-mailSignatureChar">
    <w:name w:val="E-mail Signature Char"/>
    <w:basedOn w:val="DefaultParagraphFont"/>
    <w:link w:val="E-mailSignature"/>
    <w:rsid w:val="004C7B52"/>
  </w:style>
  <w:style w:type="character" w:customStyle="1" w:styleId="EndnoteTextChar">
    <w:name w:val="Endnote Text Char"/>
    <w:basedOn w:val="DefaultParagraphFont"/>
    <w:link w:val="EndnoteText"/>
    <w:rsid w:val="004C7B52"/>
    <w:rPr>
      <w:sz w:val="20"/>
      <w:szCs w:val="20"/>
    </w:rPr>
  </w:style>
  <w:style w:type="character" w:customStyle="1" w:styleId="HTMLAddressChar">
    <w:name w:val="HTML Address Char"/>
    <w:basedOn w:val="DefaultParagraphFont"/>
    <w:link w:val="HTMLAddress"/>
    <w:rsid w:val="004C7B52"/>
    <w:rPr>
      <w:i/>
      <w:iCs/>
    </w:rPr>
  </w:style>
  <w:style w:type="table" w:customStyle="1" w:styleId="LightGrid1">
    <w:name w:val="Light Grid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4C7B52"/>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C7B52"/>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rsid w:val="004C7B52"/>
    <w:rPr>
      <w:rFonts w:ascii="Courier New" w:hAnsi="Courier New" w:cs="Courier New"/>
      <w:sz w:val="20"/>
      <w:szCs w:val="20"/>
    </w:rPr>
  </w:style>
  <w:style w:type="table" w:customStyle="1" w:styleId="MediumGrid11">
    <w:name w:val="Medium Grid 11"/>
    <w:basedOn w:val="TableNormal"/>
    <w:uiPriority w:val="67"/>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4C7B52"/>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4C7B5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4C7B52"/>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C7B5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4C7B52"/>
    <w:rPr>
      <w:rFonts w:ascii="Arial" w:hAnsi="Arial" w:cs="Arial"/>
      <w:shd w:val="pct20" w:color="auto" w:fill="auto"/>
    </w:rPr>
  </w:style>
  <w:style w:type="character" w:customStyle="1" w:styleId="NoteHeadingChar">
    <w:name w:val="Note Heading Char"/>
    <w:basedOn w:val="DefaultParagraphFont"/>
    <w:link w:val="NoteHeading"/>
    <w:rsid w:val="004C7B52"/>
  </w:style>
  <w:style w:type="character" w:customStyle="1" w:styleId="PlainTextChar">
    <w:name w:val="Plain Text Char"/>
    <w:basedOn w:val="DefaultParagraphFont"/>
    <w:link w:val="PlainText"/>
    <w:rsid w:val="004C7B52"/>
    <w:rPr>
      <w:rFonts w:ascii="Courier New" w:hAnsi="Courier New" w:cs="Courier New"/>
      <w:sz w:val="20"/>
      <w:szCs w:val="20"/>
    </w:rPr>
  </w:style>
  <w:style w:type="character" w:customStyle="1" w:styleId="SignatureChar">
    <w:name w:val="Signature Char"/>
    <w:basedOn w:val="DefaultParagraphFont"/>
    <w:link w:val="Signature"/>
    <w:rsid w:val="004C7B52"/>
  </w:style>
  <w:style w:type="character" w:customStyle="1" w:styleId="TitleChar">
    <w:name w:val="Title Char"/>
    <w:basedOn w:val="DefaultParagraphFont"/>
    <w:link w:val="Title"/>
    <w:rsid w:val="004C7B52"/>
    <w:rPr>
      <w:rFonts w:ascii="Arial" w:hAnsi="Arial" w:cs="Arial"/>
      <w:b/>
      <w:bCs/>
      <w:kern w:val="28"/>
      <w:sz w:val="32"/>
      <w:szCs w:val="32"/>
    </w:rPr>
  </w:style>
  <w:style w:type="paragraph" w:customStyle="1" w:styleId="FeatureRecipeSubRecipeTitle">
    <w:name w:val="FeatureRecipeSubRecipeTitle"/>
    <w:basedOn w:val="RecipeSubrecipeTitle"/>
    <w:qFormat/>
    <w:rsid w:val="004C7B52"/>
    <w:pPr>
      <w:shd w:val="clear" w:color="auto" w:fill="BFBFBF" w:themeFill="background1" w:themeFillShade="BF"/>
    </w:pPr>
  </w:style>
  <w:style w:type="paragraph" w:customStyle="1" w:styleId="FeatureRecipeVariationPara0">
    <w:name w:val="FeatureRecipeVariationPara"/>
    <w:basedOn w:val="RecipeVariationPara"/>
    <w:qFormat/>
    <w:rsid w:val="004C7B52"/>
    <w:pPr>
      <w:shd w:val="clear" w:color="auto" w:fill="BFBFBF" w:themeFill="background1" w:themeFillShade="BF"/>
    </w:pPr>
  </w:style>
  <w:style w:type="paragraph" w:customStyle="1" w:styleId="RecipeVariation2">
    <w:name w:val="RecipeVariation2"/>
    <w:basedOn w:val="RecipeVariationH2"/>
    <w:qFormat/>
    <w:rsid w:val="004C7B52"/>
    <w:rPr>
      <w:i/>
    </w:rPr>
  </w:style>
  <w:style w:type="paragraph" w:customStyle="1" w:styleId="FeatureRecipeVariation2">
    <w:name w:val="FeatureRecipeVariation2"/>
    <w:basedOn w:val="RecipeVariation2"/>
    <w:qFormat/>
    <w:rsid w:val="004C7B52"/>
    <w:pPr>
      <w:shd w:val="clear" w:color="auto" w:fill="BFBFBF" w:themeFill="background1" w:themeFillShade="BF"/>
    </w:pPr>
  </w:style>
  <w:style w:type="paragraph" w:customStyle="1" w:styleId="FeatureRecipeUSMeasure">
    <w:name w:val="FeatureRecipeUSMeasure"/>
    <w:basedOn w:val="RecipeUSMeasure"/>
    <w:qFormat/>
    <w:rsid w:val="004C7B52"/>
    <w:pPr>
      <w:shd w:val="clear" w:color="auto" w:fill="BFBFBF" w:themeFill="background1" w:themeFillShade="BF"/>
    </w:pPr>
  </w:style>
  <w:style w:type="paragraph" w:customStyle="1" w:styleId="FeatureRecipeMetricMeasure">
    <w:name w:val="FeatureRecipeMetricMeasure"/>
    <w:basedOn w:val="RecipeMetricMeasure"/>
    <w:qFormat/>
    <w:rsid w:val="004C7B52"/>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4C7B52"/>
    <w:pPr>
      <w:shd w:val="clear" w:color="auto" w:fill="BFBFBF" w:themeFill="background1" w:themeFillShade="BF"/>
    </w:pPr>
  </w:style>
  <w:style w:type="paragraph" w:customStyle="1" w:styleId="FeatureRecipeVariationH2">
    <w:name w:val="FeatureRecipeVariationH2"/>
    <w:basedOn w:val="RecipeVariationH2"/>
    <w:qFormat/>
    <w:rsid w:val="004C7B52"/>
    <w:pPr>
      <w:shd w:val="clear" w:color="auto" w:fill="BFBFBF" w:themeFill="background1" w:themeFillShade="BF"/>
    </w:pPr>
  </w:style>
  <w:style w:type="paragraph" w:customStyle="1" w:styleId="RecipeNoteHead3">
    <w:name w:val="RecipeNoteHead3"/>
    <w:basedOn w:val="RecipeNotePara"/>
    <w:qFormat/>
    <w:rsid w:val="004C7B52"/>
    <w:rPr>
      <w:i/>
    </w:rPr>
  </w:style>
  <w:style w:type="paragraph" w:customStyle="1" w:styleId="FeatureRecipeNoteHead3">
    <w:name w:val="FeatureRecipeNoteHead3"/>
    <w:basedOn w:val="RecipeNoteHead3"/>
    <w:qFormat/>
    <w:rsid w:val="004C7B52"/>
    <w:pPr>
      <w:shd w:val="clear" w:color="auto" w:fill="BFBFBF" w:themeFill="background1" w:themeFillShade="BF"/>
    </w:pPr>
  </w:style>
  <w:style w:type="paragraph" w:customStyle="1" w:styleId="FeatureRecipeNoteHead4">
    <w:name w:val="FeatureRecipeNoteHead4"/>
    <w:basedOn w:val="FeatureRecipeNoteHead3"/>
    <w:qFormat/>
    <w:rsid w:val="004C7B52"/>
    <w:rPr>
      <w:b/>
    </w:rPr>
  </w:style>
  <w:style w:type="paragraph" w:customStyle="1" w:styleId="RecipeNoteHead4">
    <w:name w:val="RecipeNoteHead4"/>
    <w:basedOn w:val="FeatureRecipeNoteHead4"/>
    <w:qFormat/>
    <w:rsid w:val="004C7B52"/>
    <w:pPr>
      <w:shd w:val="clear" w:color="auto" w:fill="FFFFFF" w:themeFill="background1"/>
    </w:pPr>
  </w:style>
  <w:style w:type="paragraph" w:customStyle="1" w:styleId="RecipeVariationH1">
    <w:name w:val="RecipeVariationH1"/>
    <w:rsid w:val="004C7B52"/>
    <w:pPr>
      <w:spacing w:before="60" w:after="60"/>
      <w:ind w:left="720"/>
    </w:pPr>
    <w:rPr>
      <w:rFonts w:ascii="Arial" w:hAnsi="Arial"/>
      <w:b/>
      <w:snapToGrid w:val="0"/>
      <w:sz w:val="22"/>
      <w:szCs w:val="20"/>
      <w:u w:val="single"/>
    </w:rPr>
  </w:style>
  <w:style w:type="character" w:customStyle="1" w:styleId="Bold">
    <w:name w:val="Bold"/>
    <w:rsid w:val="004C7B52"/>
    <w:rPr>
      <w:b/>
    </w:rPr>
  </w:style>
  <w:style w:type="character" w:customStyle="1" w:styleId="boldred">
    <w:name w:val="bold red"/>
    <w:rsid w:val="004C7B52"/>
  </w:style>
  <w:style w:type="paragraph" w:customStyle="1" w:styleId="FloatingHead">
    <w:name w:val="FloatingHead"/>
    <w:next w:val="Para"/>
    <w:rsid w:val="004C7B52"/>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4C7B52"/>
  </w:style>
  <w:style w:type="paragraph" w:customStyle="1" w:styleId="Style2">
    <w:name w:val="Style2"/>
    <w:basedOn w:val="ChapterTitle"/>
    <w:qFormat/>
    <w:rsid w:val="004C7B52"/>
  </w:style>
  <w:style w:type="paragraph" w:customStyle="1" w:styleId="TestStyle">
    <w:name w:val="TestStyle"/>
    <w:qFormat/>
    <w:rsid w:val="004C7B52"/>
    <w:pPr>
      <w:spacing w:after="200" w:line="276" w:lineRule="auto"/>
    </w:pPr>
    <w:rPr>
      <w:rFonts w:ascii="Arial" w:hAnsi="Arial"/>
      <w:b/>
      <w:snapToGrid w:val="0"/>
      <w:sz w:val="60"/>
      <w:szCs w:val="20"/>
    </w:rPr>
  </w:style>
  <w:style w:type="paragraph" w:customStyle="1" w:styleId="ChapterSubObjective0">
    <w:name w:val="ChapterSubObjective"/>
    <w:next w:val="Normal"/>
    <w:rsid w:val="004C7B52"/>
    <w:rPr>
      <w:rFonts w:ascii="Helvetica" w:hAnsi="Helvetica"/>
      <w:szCs w:val="20"/>
    </w:rPr>
  </w:style>
  <w:style w:type="character" w:customStyle="1" w:styleId="ParaChar">
    <w:name w:val="Para Char"/>
    <w:basedOn w:val="DefaultParagraphFont"/>
    <w:link w:val="Para"/>
    <w:rsid w:val="004C7B52"/>
    <w:rPr>
      <w:snapToGrid w:val="0"/>
      <w:sz w:val="26"/>
      <w:szCs w:val="20"/>
    </w:rPr>
  </w:style>
  <w:style w:type="character" w:customStyle="1" w:styleId="H4Char">
    <w:name w:val="H4 Char"/>
    <w:basedOn w:val="DefaultParagraphFont"/>
    <w:link w:val="H4"/>
    <w:rsid w:val="004C7B52"/>
    <w:rPr>
      <w:b/>
      <w:snapToGrid w:val="0"/>
      <w:sz w:val="26"/>
      <w:szCs w:val="20"/>
      <w:u w:val="single"/>
    </w:rPr>
  </w:style>
  <w:style w:type="character" w:customStyle="1" w:styleId="CodeSnippetChar">
    <w:name w:val="CodeSnippet Char"/>
    <w:basedOn w:val="DefaultParagraphFont"/>
    <w:link w:val="CodeSnippet"/>
    <w:rsid w:val="004C7B52"/>
    <w:rPr>
      <w:rFonts w:ascii="Courier New" w:hAnsi="Courier New"/>
      <w:noProof/>
      <w:snapToGrid w:val="0"/>
      <w:sz w:val="18"/>
      <w:szCs w:val="20"/>
    </w:rPr>
  </w:style>
  <w:style w:type="paragraph" w:customStyle="1" w:styleId="Sidebar">
    <w:name w:val="Sidebar"/>
    <w:rsid w:val="004C7B52"/>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4C7B52"/>
    <w:pPr>
      <w:pBdr>
        <w:top w:val="none" w:sz="0" w:space="0" w:color="auto"/>
      </w:pBdr>
    </w:pPr>
  </w:style>
  <w:style w:type="paragraph" w:customStyle="1" w:styleId="Title4">
    <w:name w:val="Title4"/>
    <w:next w:val="Para"/>
    <w:rsid w:val="004C7B52"/>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4C7B52"/>
    <w:pPr>
      <w:keepNext/>
    </w:pPr>
    <w:rPr>
      <w:b/>
      <w:i/>
    </w:rPr>
  </w:style>
  <w:style w:type="paragraph" w:customStyle="1" w:styleId="CustomNote1">
    <w:name w:val="CustomNote1"/>
    <w:basedOn w:val="Note"/>
    <w:rsid w:val="004C7B52"/>
    <w:pPr>
      <w:widowControl w:val="0"/>
      <w:numPr>
        <w:numId w:val="0"/>
      </w:numPr>
      <w:tabs>
        <w:tab w:val="num" w:pos="360"/>
      </w:tabs>
      <w:ind w:left="1800" w:hanging="360"/>
    </w:pPr>
  </w:style>
  <w:style w:type="paragraph" w:customStyle="1" w:styleId="Note">
    <w:name w:val="Note"/>
    <w:basedOn w:val="ParaContinued"/>
    <w:next w:val="Para"/>
    <w:rsid w:val="004C7B52"/>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4C7B52"/>
    <w:pPr>
      <w:widowControl w:val="0"/>
      <w:numPr>
        <w:numId w:val="0"/>
      </w:numPr>
      <w:tabs>
        <w:tab w:val="num" w:pos="360"/>
      </w:tabs>
      <w:ind w:left="1800" w:hanging="360"/>
    </w:pPr>
  </w:style>
  <w:style w:type="paragraph" w:customStyle="1" w:styleId="ExerciseCodeSnippet">
    <w:name w:val="ExerciseCodeSnippet"/>
    <w:basedOn w:val="SidebarCodeSnippetSub"/>
    <w:rsid w:val="004C7B52"/>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4C7B52"/>
    <w:pPr>
      <w:pBdr>
        <w:left w:val="double" w:sz="12" w:space="31" w:color="auto"/>
      </w:pBdr>
      <w:ind w:left="1080"/>
    </w:pPr>
  </w:style>
  <w:style w:type="paragraph" w:customStyle="1" w:styleId="SidebarCodeSnippet">
    <w:name w:val="SidebarCodeSnippet"/>
    <w:basedOn w:val="Sidebar"/>
    <w:rsid w:val="004C7B52"/>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4C7B52"/>
  </w:style>
  <w:style w:type="paragraph" w:customStyle="1" w:styleId="SidebarList">
    <w:name w:val="SidebarList"/>
    <w:basedOn w:val="List"/>
    <w:rsid w:val="004C7B52"/>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4C7B52"/>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4C7B52"/>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4C7B52"/>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4C7B52"/>
    <w:pPr>
      <w:numPr>
        <w:numId w:val="37"/>
      </w:numPr>
      <w:spacing w:line="260" w:lineRule="exact"/>
    </w:pPr>
  </w:style>
  <w:style w:type="paragraph" w:customStyle="1" w:styleId="ExerciseListNumbered">
    <w:name w:val="ExerciseListNumbered"/>
    <w:basedOn w:val="SidebarListNumbered"/>
    <w:rsid w:val="004C7B52"/>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4C7B52"/>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4C7B52"/>
    <w:pPr>
      <w:ind w:left="720"/>
    </w:pPr>
  </w:style>
  <w:style w:type="paragraph" w:customStyle="1" w:styleId="SidebarListSub">
    <w:name w:val="SidebarListSub"/>
    <w:basedOn w:val="ListSub"/>
    <w:rsid w:val="004C7B52"/>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4C7B52"/>
    <w:pPr>
      <w:ind w:left="2160"/>
    </w:pPr>
  </w:style>
  <w:style w:type="paragraph" w:customStyle="1" w:styleId="Title3">
    <w:name w:val="Title3"/>
    <w:next w:val="Para"/>
    <w:rsid w:val="004C7B52"/>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4C7B52"/>
    <w:rPr>
      <w:rFonts w:ascii="Arial" w:hAnsi="Arial"/>
      <w:b/>
      <w:sz w:val="20"/>
    </w:rPr>
  </w:style>
  <w:style w:type="paragraph" w:customStyle="1" w:styleId="PartIntroduction">
    <w:name w:val="PartIntroduction"/>
    <w:rsid w:val="004C7B52"/>
    <w:pPr>
      <w:spacing w:after="120"/>
      <w:ind w:left="720" w:firstLine="720"/>
    </w:pPr>
    <w:rPr>
      <w:sz w:val="26"/>
      <w:szCs w:val="20"/>
    </w:rPr>
  </w:style>
  <w:style w:type="paragraph" w:customStyle="1" w:styleId="Title2">
    <w:name w:val="Title2"/>
    <w:next w:val="Para"/>
    <w:rsid w:val="004C7B52"/>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4C7B52"/>
  </w:style>
  <w:style w:type="paragraph" w:customStyle="1" w:styleId="SidebarURLPara">
    <w:name w:val="SidebarURLPara"/>
    <w:basedOn w:val="URLPara"/>
    <w:next w:val="Sidebar"/>
    <w:rsid w:val="004C7B52"/>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4C7B52"/>
    <w:rPr>
      <w:color w:val="FF00FF"/>
    </w:rPr>
  </w:style>
  <w:style w:type="paragraph" w:customStyle="1" w:styleId="SubObjective0">
    <w:name w:val="SubObjective"/>
    <w:basedOn w:val="Objective"/>
    <w:rsid w:val="004C7B52"/>
    <w:pPr>
      <w:keepNext/>
      <w:spacing w:before="180"/>
      <w:ind w:left="2880"/>
    </w:pPr>
  </w:style>
  <w:style w:type="character" w:customStyle="1" w:styleId="SybexSymbol">
    <w:name w:val="SybexSymbol"/>
    <w:rsid w:val="004C7B52"/>
    <w:rPr>
      <w:rFonts w:ascii="Symbol" w:hAnsi="Symbol"/>
    </w:rPr>
  </w:style>
  <w:style w:type="paragraph" w:customStyle="1" w:styleId="Title5">
    <w:name w:val="Title5"/>
    <w:next w:val="Para"/>
    <w:rsid w:val="004C7B52"/>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4C7B52"/>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4C7B52"/>
    <w:pPr>
      <w:pBdr>
        <w:left w:val="double" w:sz="12" w:space="24" w:color="auto"/>
      </w:pBdr>
      <w:ind w:firstLine="0"/>
    </w:pPr>
  </w:style>
  <w:style w:type="paragraph" w:customStyle="1" w:styleId="ExerciseTitle">
    <w:name w:val="ExerciseTitle"/>
    <w:basedOn w:val="SidebarTitle"/>
    <w:next w:val="Exercise"/>
    <w:rsid w:val="004C7B52"/>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4C7B52"/>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4C7B52"/>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4C7B52"/>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4C7B52"/>
    <w:pPr>
      <w:outlineLvl w:val="9"/>
    </w:pPr>
  </w:style>
  <w:style w:type="paragraph" w:customStyle="1" w:styleId="Title1">
    <w:name w:val="Title1"/>
    <w:next w:val="Para"/>
    <w:rsid w:val="004C7B52"/>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4C7B52"/>
    <w:pPr>
      <w:keepNext/>
      <w:spacing w:before="240"/>
    </w:pPr>
    <w:rPr>
      <w:rFonts w:ascii="Arial" w:hAnsi="Arial"/>
      <w:b/>
      <w:i/>
    </w:rPr>
  </w:style>
  <w:style w:type="paragraph" w:customStyle="1" w:styleId="Disclaimer">
    <w:name w:val="Disclaimer"/>
    <w:next w:val="Para"/>
    <w:rsid w:val="004C7B52"/>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4C7B52"/>
    <w:pPr>
      <w:ind w:firstLine="0"/>
    </w:pPr>
  </w:style>
  <w:style w:type="paragraph" w:customStyle="1" w:styleId="ExerciseListParaSub">
    <w:name w:val="ExerciseListParaSub"/>
    <w:basedOn w:val="ExerciseListPara"/>
    <w:rsid w:val="004C7B52"/>
    <w:pPr>
      <w:ind w:left="720"/>
    </w:pPr>
  </w:style>
  <w:style w:type="paragraph" w:customStyle="1" w:styleId="SidebarListParaSub">
    <w:name w:val="SidebarListParaSub"/>
    <w:basedOn w:val="SidebarListSub"/>
    <w:rsid w:val="004C7B52"/>
  </w:style>
  <w:style w:type="paragraph" w:customStyle="1" w:styleId="Author">
    <w:name w:val="Author"/>
    <w:basedOn w:val="BodyText"/>
    <w:next w:val="BodyText"/>
    <w:rsid w:val="004C7B52"/>
    <w:pPr>
      <w:spacing w:after="3000"/>
      <w:ind w:left="720" w:firstLine="720"/>
      <w:jc w:val="center"/>
    </w:pPr>
    <w:rPr>
      <w:sz w:val="32"/>
    </w:rPr>
  </w:style>
  <w:style w:type="paragraph" w:customStyle="1" w:styleId="FullTitle">
    <w:name w:val="FullTitle"/>
    <w:basedOn w:val="Para"/>
    <w:rsid w:val="004C7B52"/>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4C7B52"/>
    <w:pPr>
      <w:ind w:left="1080"/>
    </w:pPr>
  </w:style>
  <w:style w:type="paragraph" w:customStyle="1" w:styleId="SidebarTroubleshootingTitle">
    <w:name w:val="SidebarTroubleshootingTitle"/>
    <w:basedOn w:val="SidebarTitle"/>
    <w:next w:val="Sidebar"/>
    <w:rsid w:val="004C7B52"/>
  </w:style>
  <w:style w:type="paragraph" w:customStyle="1" w:styleId="SidebarOpportunitiesTitle">
    <w:name w:val="SidebarOpportunitiesTitle"/>
    <w:basedOn w:val="SidebarTitle"/>
    <w:next w:val="Sidebar"/>
    <w:rsid w:val="004C7B52"/>
  </w:style>
  <w:style w:type="paragraph" w:customStyle="1" w:styleId="SidebarCustom1Title">
    <w:name w:val="SidebarCustom1Title"/>
    <w:basedOn w:val="SidebarTitle"/>
    <w:next w:val="Sidebar"/>
    <w:rsid w:val="004C7B52"/>
  </w:style>
  <w:style w:type="paragraph" w:customStyle="1" w:styleId="SidebarCustom2Title">
    <w:name w:val="SidebarCustom2Title"/>
    <w:basedOn w:val="SidebarTitle"/>
    <w:next w:val="Sidebar"/>
    <w:rsid w:val="004C7B52"/>
  </w:style>
  <w:style w:type="paragraph" w:customStyle="1" w:styleId="SidebarRunInPara">
    <w:name w:val="SidebarRunInPara"/>
    <w:basedOn w:val="SidebarList"/>
    <w:rsid w:val="004C7B52"/>
  </w:style>
  <w:style w:type="paragraph" w:customStyle="1" w:styleId="SidebarRunInParaSub">
    <w:name w:val="SidebarRunInParaSub"/>
    <w:basedOn w:val="SidebarRunInPara"/>
    <w:rsid w:val="004C7B52"/>
    <w:pPr>
      <w:ind w:left="1080"/>
    </w:pPr>
  </w:style>
  <w:style w:type="character" w:customStyle="1" w:styleId="QuestionChar">
    <w:name w:val="Question Char"/>
    <w:basedOn w:val="DefaultParagraphFont"/>
    <w:link w:val="Question"/>
    <w:rsid w:val="004C7B52"/>
    <w:rPr>
      <w:sz w:val="26"/>
      <w:szCs w:val="20"/>
    </w:rPr>
  </w:style>
  <w:style w:type="character" w:customStyle="1" w:styleId="OptionChar">
    <w:name w:val="Option Char"/>
    <w:basedOn w:val="QuestionChar"/>
    <w:link w:val="Option"/>
    <w:rsid w:val="004C7B52"/>
    <w:rPr>
      <w:sz w:val="26"/>
      <w:szCs w:val="20"/>
    </w:rPr>
  </w:style>
  <w:style w:type="character" w:customStyle="1" w:styleId="AnswerChar">
    <w:name w:val="Answer Char"/>
    <w:basedOn w:val="OptionChar"/>
    <w:link w:val="Answer"/>
    <w:rsid w:val="004C7B52"/>
    <w:rPr>
      <w:snapToGrid w:val="0"/>
      <w:sz w:val="26"/>
      <w:szCs w:val="20"/>
    </w:rPr>
  </w:style>
  <w:style w:type="character" w:customStyle="1" w:styleId="ExplanationChar">
    <w:name w:val="Explanation Char"/>
    <w:basedOn w:val="AnswerChar"/>
    <w:link w:val="Explanation"/>
    <w:rsid w:val="004C7B52"/>
    <w:rPr>
      <w:snapToGrid w:val="0"/>
      <w:sz w:val="26"/>
      <w:szCs w:val="20"/>
    </w:rPr>
  </w:style>
  <w:style w:type="paragraph" w:customStyle="1" w:styleId="InsideAddress">
    <w:name w:val="Inside Address"/>
    <w:basedOn w:val="Normal"/>
    <w:rsid w:val="004C7B52"/>
    <w:pPr>
      <w:spacing w:line="220" w:lineRule="atLeast"/>
      <w:jc w:val="both"/>
    </w:pPr>
    <w:rPr>
      <w:rFonts w:ascii="Arial" w:hAnsi="Arial"/>
      <w:spacing w:val="-5"/>
      <w:sz w:val="20"/>
    </w:rPr>
  </w:style>
  <w:style w:type="paragraph" w:customStyle="1" w:styleId="Par">
    <w:name w:val="Par"/>
    <w:basedOn w:val="Para"/>
    <w:rsid w:val="004C7B52"/>
    <w:rPr>
      <w:rFonts w:ascii="Times-Roman" w:hAnsi="Times-Roman" w:cs="Times-Roman"/>
      <w:color w:val="000000"/>
      <w:sz w:val="19"/>
      <w:szCs w:val="19"/>
    </w:rPr>
  </w:style>
  <w:style w:type="character" w:customStyle="1" w:styleId="FeatureParaChar">
    <w:name w:val="FeaturePara Char"/>
    <w:basedOn w:val="DefaultParagraphFont"/>
    <w:link w:val="FeaturePara"/>
    <w:rsid w:val="004C7B52"/>
    <w:rPr>
      <w:rFonts w:ascii="Arial" w:hAnsi="Arial"/>
      <w:sz w:val="26"/>
      <w:szCs w:val="20"/>
    </w:rPr>
  </w:style>
  <w:style w:type="table" w:customStyle="1" w:styleId="LightShading-Accent51">
    <w:name w:val="Light Shading - Accent 51"/>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4C7B52"/>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4C7B52"/>
    <w:pPr>
      <w:jc w:val="right"/>
    </w:pPr>
    <w:rPr>
      <w:rFonts w:ascii="Arial" w:hAnsi="Arial"/>
      <w:b/>
      <w:noProof/>
      <w:color w:val="000000"/>
      <w:sz w:val="28"/>
      <w:szCs w:val="20"/>
    </w:rPr>
  </w:style>
  <w:style w:type="paragraph" w:customStyle="1" w:styleId="lefttitle">
    <w:name w:val="lefttitle"/>
    <w:basedOn w:val="Normal"/>
    <w:rsid w:val="004C7B52"/>
    <w:rPr>
      <w:rFonts w:ascii="Arial" w:hAnsi="Arial"/>
      <w:b/>
      <w:noProof/>
      <w:color w:val="000000"/>
      <w:sz w:val="28"/>
      <w:szCs w:val="20"/>
    </w:rPr>
  </w:style>
  <w:style w:type="paragraph" w:customStyle="1" w:styleId="CaseStudyTitle">
    <w:name w:val="CaseStudyTitle"/>
    <w:next w:val="Normal"/>
    <w:rsid w:val="004C7B52"/>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4C7B52"/>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4C7B52"/>
    <w:rPr>
      <w:snapToGrid w:val="0"/>
      <w:sz w:val="26"/>
      <w:szCs w:val="20"/>
    </w:rPr>
  </w:style>
  <w:style w:type="paragraph" w:customStyle="1" w:styleId="Bu">
    <w:name w:val="Bu"/>
    <w:basedOn w:val="Para"/>
    <w:rsid w:val="004C7B52"/>
  </w:style>
  <w:style w:type="paragraph" w:customStyle="1" w:styleId="FeatureParaItalic">
    <w:name w:val="FeaturePara + Italic"/>
    <w:basedOn w:val="FeaturePara"/>
    <w:link w:val="FeatureParaItalicChar"/>
    <w:rsid w:val="004C7B52"/>
    <w:rPr>
      <w:i/>
      <w:iCs/>
      <w:snapToGrid w:val="0"/>
    </w:rPr>
  </w:style>
  <w:style w:type="character" w:customStyle="1" w:styleId="FeatureParaItalicChar">
    <w:name w:val="FeaturePara + Italic Char"/>
    <w:basedOn w:val="FeatureParaChar"/>
    <w:link w:val="FeatureParaItalic"/>
    <w:rsid w:val="004C7B52"/>
    <w:rPr>
      <w:rFonts w:ascii="Arial" w:hAnsi="Arial"/>
      <w:i/>
      <w:iCs/>
      <w:snapToGrid w:val="0"/>
      <w:sz w:val="26"/>
      <w:szCs w:val="20"/>
    </w:rPr>
  </w:style>
  <w:style w:type="character" w:customStyle="1" w:styleId="RunInParaChar">
    <w:name w:val="RunInPara Char"/>
    <w:basedOn w:val="DefaultParagraphFont"/>
    <w:link w:val="RunInPara"/>
    <w:rsid w:val="004C7B52"/>
    <w:rPr>
      <w:snapToGrid w:val="0"/>
      <w:szCs w:val="20"/>
    </w:rPr>
  </w:style>
  <w:style w:type="paragraph" w:customStyle="1" w:styleId="RunInParaItalic">
    <w:name w:val="RunInPara + Italic"/>
    <w:basedOn w:val="RunInPara"/>
    <w:link w:val="RunInParaItalicChar"/>
    <w:rsid w:val="004C7B52"/>
    <w:rPr>
      <w:i/>
      <w:iCs/>
      <w:sz w:val="26"/>
    </w:rPr>
  </w:style>
  <w:style w:type="character" w:customStyle="1" w:styleId="RunInParaItalicChar">
    <w:name w:val="RunInPara + Italic Char"/>
    <w:basedOn w:val="RunInParaChar"/>
    <w:link w:val="RunInParaItalic"/>
    <w:rsid w:val="004C7B52"/>
    <w:rPr>
      <w:i/>
      <w:iCs/>
      <w:snapToGrid w:val="0"/>
      <w:sz w:val="26"/>
      <w:szCs w:val="20"/>
    </w:rPr>
  </w:style>
  <w:style w:type="paragraph" w:customStyle="1" w:styleId="Noparagraphstyle">
    <w:name w:val="[No paragraph style]"/>
    <w:rsid w:val="004C7B52"/>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4C7B52"/>
  </w:style>
  <w:style w:type="character" w:customStyle="1" w:styleId="BodyTextChar1">
    <w:name w:val="Body Text Char1"/>
    <w:basedOn w:val="DefaultParagraphFont"/>
    <w:rsid w:val="004C7B52"/>
    <w:rPr>
      <w:rFonts w:asciiTheme="minorHAnsi" w:eastAsiaTheme="minorHAnsi" w:hAnsiTheme="minorHAnsi" w:cstheme="minorBidi"/>
      <w:sz w:val="22"/>
      <w:szCs w:val="22"/>
    </w:rPr>
  </w:style>
  <w:style w:type="paragraph" w:customStyle="1" w:styleId="action">
    <w:name w:val="action"/>
    <w:rsid w:val="004C7B52"/>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4C7B52"/>
    <w:pPr>
      <w:spacing w:before="60" w:after="60"/>
      <w:ind w:left="43" w:right="43"/>
    </w:pPr>
    <w:rPr>
      <w:rFonts w:ascii="Times Roman" w:hAnsi="Times Roman"/>
      <w:sz w:val="20"/>
      <w:szCs w:val="20"/>
    </w:rPr>
  </w:style>
  <w:style w:type="table" w:customStyle="1" w:styleId="LightShading-Accent52">
    <w:name w:val="Light Shading - Accent 52"/>
    <w:rsid w:val="004C7B52"/>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4C7B52"/>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4C7B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2914">
      <w:bodyDiv w:val="1"/>
      <w:marLeft w:val="0"/>
      <w:marRight w:val="0"/>
      <w:marTop w:val="0"/>
      <w:marBottom w:val="0"/>
      <w:divBdr>
        <w:top w:val="none" w:sz="0" w:space="0" w:color="auto"/>
        <w:left w:val="none" w:sz="0" w:space="0" w:color="auto"/>
        <w:bottom w:val="none" w:sz="0" w:space="0" w:color="auto"/>
        <w:right w:val="none" w:sz="0" w:space="0" w:color="auto"/>
      </w:divBdr>
    </w:div>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196964931">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625508266">
      <w:bodyDiv w:val="1"/>
      <w:marLeft w:val="0"/>
      <w:marRight w:val="0"/>
      <w:marTop w:val="0"/>
      <w:marBottom w:val="0"/>
      <w:divBdr>
        <w:top w:val="none" w:sz="0" w:space="0" w:color="auto"/>
        <w:left w:val="none" w:sz="0" w:space="0" w:color="auto"/>
        <w:bottom w:val="none" w:sz="0" w:space="0" w:color="auto"/>
        <w:right w:val="none" w:sz="0" w:space="0" w:color="auto"/>
      </w:divBdr>
    </w:div>
    <w:div w:id="673217767">
      <w:bodyDiv w:val="1"/>
      <w:marLeft w:val="0"/>
      <w:marRight w:val="0"/>
      <w:marTop w:val="0"/>
      <w:marBottom w:val="0"/>
      <w:divBdr>
        <w:top w:val="none" w:sz="0" w:space="0" w:color="auto"/>
        <w:left w:val="none" w:sz="0" w:space="0" w:color="auto"/>
        <w:bottom w:val="none" w:sz="0" w:space="0" w:color="auto"/>
        <w:right w:val="none" w:sz="0" w:space="0" w:color="auto"/>
      </w:divBdr>
    </w:div>
    <w:div w:id="726151909">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964702974">
      <w:bodyDiv w:val="1"/>
      <w:marLeft w:val="0"/>
      <w:marRight w:val="0"/>
      <w:marTop w:val="0"/>
      <w:marBottom w:val="0"/>
      <w:divBdr>
        <w:top w:val="none" w:sz="0" w:space="0" w:color="auto"/>
        <w:left w:val="none" w:sz="0" w:space="0" w:color="auto"/>
        <w:bottom w:val="none" w:sz="0" w:space="0" w:color="auto"/>
        <w:right w:val="none" w:sz="0" w:space="0" w:color="auto"/>
      </w:divBdr>
    </w:div>
    <w:div w:id="1123187728">
      <w:bodyDiv w:val="1"/>
      <w:marLeft w:val="0"/>
      <w:marRight w:val="0"/>
      <w:marTop w:val="0"/>
      <w:marBottom w:val="0"/>
      <w:divBdr>
        <w:top w:val="none" w:sz="0" w:space="0" w:color="auto"/>
        <w:left w:val="none" w:sz="0" w:space="0" w:color="auto"/>
        <w:bottom w:val="none" w:sz="0" w:space="0" w:color="auto"/>
        <w:right w:val="none" w:sz="0" w:space="0" w:color="auto"/>
      </w:divBdr>
      <w:divsChild>
        <w:div w:id="303971230">
          <w:marLeft w:val="0"/>
          <w:marRight w:val="0"/>
          <w:marTop w:val="0"/>
          <w:marBottom w:val="0"/>
          <w:divBdr>
            <w:top w:val="none" w:sz="0" w:space="0" w:color="auto"/>
            <w:left w:val="none" w:sz="0" w:space="0" w:color="auto"/>
            <w:bottom w:val="none" w:sz="0" w:space="0" w:color="auto"/>
            <w:right w:val="none" w:sz="0" w:space="0" w:color="auto"/>
          </w:divBdr>
          <w:divsChild>
            <w:div w:id="216087940">
              <w:marLeft w:val="0"/>
              <w:marRight w:val="0"/>
              <w:marTop w:val="0"/>
              <w:marBottom w:val="0"/>
              <w:divBdr>
                <w:top w:val="none" w:sz="0" w:space="0" w:color="auto"/>
                <w:left w:val="none" w:sz="0" w:space="0" w:color="auto"/>
                <w:bottom w:val="none" w:sz="0" w:space="0" w:color="auto"/>
                <w:right w:val="none" w:sz="0" w:space="0" w:color="auto"/>
              </w:divBdr>
            </w:div>
            <w:div w:id="124392633">
              <w:marLeft w:val="0"/>
              <w:marRight w:val="300"/>
              <w:marTop w:val="225"/>
              <w:marBottom w:val="150"/>
              <w:divBdr>
                <w:top w:val="none" w:sz="0" w:space="0" w:color="auto"/>
                <w:left w:val="none" w:sz="0" w:space="0" w:color="auto"/>
                <w:bottom w:val="none" w:sz="0" w:space="0" w:color="auto"/>
                <w:right w:val="none" w:sz="0" w:space="0" w:color="auto"/>
              </w:divBdr>
            </w:div>
            <w:div w:id="2062169357">
              <w:marLeft w:val="0"/>
              <w:marRight w:val="0"/>
              <w:marTop w:val="0"/>
              <w:marBottom w:val="0"/>
              <w:divBdr>
                <w:top w:val="none" w:sz="0" w:space="0" w:color="auto"/>
                <w:left w:val="none" w:sz="0" w:space="0" w:color="auto"/>
                <w:bottom w:val="none" w:sz="0" w:space="0" w:color="auto"/>
                <w:right w:val="none" w:sz="0" w:space="0" w:color="auto"/>
              </w:divBdr>
            </w:div>
            <w:div w:id="1122453866">
              <w:marLeft w:val="0"/>
              <w:marRight w:val="0"/>
              <w:marTop w:val="0"/>
              <w:marBottom w:val="0"/>
              <w:divBdr>
                <w:top w:val="none" w:sz="0" w:space="0" w:color="auto"/>
                <w:left w:val="none" w:sz="0" w:space="0" w:color="auto"/>
                <w:bottom w:val="none" w:sz="0" w:space="0" w:color="auto"/>
                <w:right w:val="none" w:sz="0" w:space="0" w:color="auto"/>
              </w:divBdr>
            </w:div>
            <w:div w:id="3021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663">
      <w:bodyDiv w:val="1"/>
      <w:marLeft w:val="0"/>
      <w:marRight w:val="0"/>
      <w:marTop w:val="0"/>
      <w:marBottom w:val="0"/>
      <w:divBdr>
        <w:top w:val="none" w:sz="0" w:space="0" w:color="auto"/>
        <w:left w:val="none" w:sz="0" w:space="0" w:color="auto"/>
        <w:bottom w:val="none" w:sz="0" w:space="0" w:color="auto"/>
        <w:right w:val="none" w:sz="0" w:space="0" w:color="auto"/>
      </w:divBdr>
    </w:div>
    <w:div w:id="1727145027">
      <w:bodyDiv w:val="1"/>
      <w:marLeft w:val="0"/>
      <w:marRight w:val="0"/>
      <w:marTop w:val="0"/>
      <w:marBottom w:val="0"/>
      <w:divBdr>
        <w:top w:val="none" w:sz="0" w:space="0" w:color="auto"/>
        <w:left w:val="none" w:sz="0" w:space="0" w:color="auto"/>
        <w:bottom w:val="none" w:sz="0" w:space="0" w:color="auto"/>
        <w:right w:val="none" w:sz="0" w:space="0" w:color="auto"/>
      </w:divBdr>
      <w:divsChild>
        <w:div w:id="254019710">
          <w:marLeft w:val="0"/>
          <w:marRight w:val="0"/>
          <w:marTop w:val="0"/>
          <w:marBottom w:val="0"/>
          <w:divBdr>
            <w:top w:val="none" w:sz="0" w:space="0" w:color="auto"/>
            <w:left w:val="none" w:sz="0" w:space="0" w:color="auto"/>
            <w:bottom w:val="none" w:sz="0" w:space="0" w:color="auto"/>
            <w:right w:val="none" w:sz="0" w:space="0" w:color="auto"/>
          </w:divBdr>
        </w:div>
      </w:divsChild>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53073846">
      <w:bodyDiv w:val="1"/>
      <w:marLeft w:val="0"/>
      <w:marRight w:val="0"/>
      <w:marTop w:val="0"/>
      <w:marBottom w:val="0"/>
      <w:divBdr>
        <w:top w:val="none" w:sz="0" w:space="0" w:color="auto"/>
        <w:left w:val="none" w:sz="0" w:space="0" w:color="auto"/>
        <w:bottom w:val="none" w:sz="0" w:space="0" w:color="auto"/>
        <w:right w:val="none" w:sz="0" w:space="0" w:color="auto"/>
      </w:divBdr>
      <w:divsChild>
        <w:div w:id="24252412">
          <w:marLeft w:val="0"/>
          <w:marRight w:val="0"/>
          <w:marTop w:val="0"/>
          <w:marBottom w:val="0"/>
          <w:divBdr>
            <w:top w:val="none" w:sz="0" w:space="0" w:color="auto"/>
            <w:left w:val="none" w:sz="0" w:space="0" w:color="auto"/>
            <w:bottom w:val="none" w:sz="0" w:space="0" w:color="auto"/>
            <w:right w:val="none" w:sz="0" w:space="0" w:color="auto"/>
          </w:divBdr>
        </w:div>
      </w:divsChild>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 w:id="2135710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257</TotalTime>
  <Pages>26</Pages>
  <Words>8335</Words>
  <Characters>47514</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68</cp:revision>
  <dcterms:created xsi:type="dcterms:W3CDTF">2013-10-22T18:07:00Z</dcterms:created>
  <dcterms:modified xsi:type="dcterms:W3CDTF">2013-11-04T02:24:00Z</dcterms:modified>
</cp:coreProperties>
</file>