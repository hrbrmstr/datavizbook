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4CA73577" w:rsidR="00F61D15" w:rsidRDefault="006A15D7" w:rsidP="00751234">
      <w:pPr>
        <w:pStyle w:val="ChapterTitle"/>
      </w:pPr>
      <w:r>
        <w:t xml:space="preserve"> </w:t>
      </w:r>
      <w:r w:rsidR="000A4F2C">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r>
        <w:t>Antoine de Saint-</w:t>
      </w:r>
      <w:proofErr w:type="spellStart"/>
      <w:r>
        <w:t>Exupéry</w:t>
      </w:r>
      <w:proofErr w:type="spellEnd"/>
      <w:r>
        <w:t>, Airman's Odyssey</w:t>
      </w:r>
    </w:p>
    <w:p w14:paraId="6E8D9EA5" w14:textId="7B884F41" w:rsidR="003F39AC" w:rsidRPr="003F39AC" w:rsidRDefault="000E44DA" w:rsidP="000E44DA">
      <w:pPr>
        <w:pStyle w:val="Para"/>
      </w:pPr>
      <w:commentRangeStart w:id="0"/>
      <w:r>
        <w:t xml:space="preserve">Just </w:t>
      </w:r>
      <w:commentRangeEnd w:id="0"/>
      <w:r w:rsidR="00A927D5">
        <w:rPr>
          <w:rStyle w:val="CommentReference"/>
          <w:snapToGrid/>
        </w:rPr>
        <w:commentReference w:id="0"/>
      </w:r>
      <w:r>
        <w:t xml:space="preserve">when you thought it was safe to leave the comfort of your analytics lab to grab another caffeinated beverage </w:t>
      </w:r>
      <w:bookmarkStart w:id="1" w:name="_GoBack"/>
      <w:bookmarkEnd w:id="1"/>
      <w:r>
        <w:t xml:space="preserve">you find yourself in a conversation with one of the security managers and are asked the </w:t>
      </w:r>
      <w:r w:rsidR="00A77EA7">
        <w:t xml:space="preserve">inevitable and </w:t>
      </w:r>
      <w:r>
        <w:t>dreaded question</w:t>
      </w:r>
      <w:r w:rsidR="00072491">
        <w:t>:</w:t>
      </w:r>
      <w:r>
        <w:t xml:space="preserve"> “</w:t>
      </w:r>
      <w:r w:rsidRPr="005D0F37">
        <w:rPr>
          <w:i/>
        </w:rPr>
        <w:t>Can you help us build a ‘security’ dashboard?</w:t>
      </w:r>
      <w:r>
        <w:t xml:space="preserve">” </w:t>
      </w:r>
      <w:r w:rsidR="00A94FDC">
        <w:t xml:space="preserve">If </w:t>
      </w:r>
      <w:r w:rsidR="00072491">
        <w:t>that</w:t>
      </w:r>
      <w:r w:rsidR="00A94FDC">
        <w:t xml:space="preserve"> sentence did not cause even a flicker of your own fight-or-flight response, you may not truly understand the difficulty and complexity of designing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67B8A25A"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1C8DD53F" w:rsidR="009D195C" w:rsidRDefault="004D0193" w:rsidP="009D195C">
      <w:pPr>
        <w:pStyle w:val="Para"/>
      </w:pPr>
      <w:r>
        <w:lastRenderedPageBreak/>
        <w:t xml:space="preserve">We can make </w:t>
      </w:r>
      <w:proofErr w:type="spellStart"/>
      <w:r>
        <w:t>Few’s</w:t>
      </w:r>
      <w:proofErr w:type="spellEnd"/>
      <w:r>
        <w:t xml:space="preserve"> definition a bit more </w:t>
      </w:r>
      <w:r w:rsidR="00CF500D">
        <w:t>real by phrasing it another way: a</w:t>
      </w:r>
      <w:r>
        <w:t xml:space="preserve"> dashboard provides a single screen/page opportunity to provide the most critical</w:t>
      </w:r>
      <w:r w:rsidR="00C76B0C">
        <w:t>/relevant</w:t>
      </w:r>
      <w:r>
        <w:t xml:space="preserve">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rsidRPr="00BC7785">
        <w:t xml:space="preserve">truly </w:t>
      </w:r>
      <w:r w:rsidR="00CF500D" w:rsidRPr="00BC7785">
        <w:t xml:space="preserve">is </w:t>
      </w:r>
      <w:r w:rsidR="00601C60" w:rsidRPr="00BC7785">
        <w:t xml:space="preserve">a daunting endeavor. </w:t>
      </w:r>
      <w:r w:rsidR="00CF500D" w:rsidRPr="00BC7785">
        <w:t>To</w:t>
      </w:r>
      <w:r w:rsidR="00CF500D">
        <w:t xml:space="preserve"> fully grasp the nuances of what a dashboard </w:t>
      </w:r>
      <w:r w:rsidR="00CF500D" w:rsidRPr="00C76B0C">
        <w:rPr>
          <w:i/>
        </w:rPr>
        <w:t>is</w:t>
      </w:r>
      <w:r w:rsidR="00CF500D">
        <w:t xml:space="preserve">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5C7BBCA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It was this familiarity (almost everyone knows what an automobile dashboard is) that caused the computer industry to associate the term to the summary displays in executive </w:t>
      </w:r>
      <w:r w:rsidR="00D26E7C">
        <w:t>information systems</w:t>
      </w:r>
      <w:r w:rsidR="00417D38">
        <w:t>.</w:t>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3186CD26" w:rsidR="00D26E7C" w:rsidRDefault="00E341A5" w:rsidP="009D195C">
      <w:pPr>
        <w:pStyle w:val="Para"/>
      </w:pPr>
      <w:r>
        <w:t>G</w:t>
      </w:r>
      <w:r w:rsidR="00D26E7C">
        <w:t>auges, dials, thermometers</w:t>
      </w:r>
      <w:r w:rsidR="00395F63">
        <w:t>, stoplights</w:t>
      </w:r>
      <w:r w:rsidR="00D26E7C">
        <w:t xml:space="preserve"> and other </w:t>
      </w:r>
      <w:r w:rsidR="00D26E7C" w:rsidRPr="00D26E7C">
        <w:t>skeuomorphic</w:t>
      </w:r>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183FFDED" w:rsidR="00CF61C0" w:rsidRPr="00395F63" w:rsidRDefault="00CF61C0" w:rsidP="00395F63">
      <w:pPr>
        <w:pStyle w:val="ListBulleted"/>
      </w:pPr>
      <w:r w:rsidRPr="00395F63">
        <w:t>Current value of key measure</w:t>
      </w:r>
      <w:r w:rsidR="00166F66">
        <w:t>(s)</w:t>
      </w:r>
    </w:p>
    <w:p w14:paraId="0C8876C6" w14:textId="5144404E" w:rsidR="00CF61C0" w:rsidRPr="00395F63" w:rsidRDefault="00CF61C0" w:rsidP="00395F63">
      <w:pPr>
        <w:pStyle w:val="ListBulleted"/>
      </w:pPr>
      <w:r w:rsidRPr="00395F63">
        <w:t>Comparison to target measure(s)</w:t>
      </w:r>
    </w:p>
    <w:p w14:paraId="00DD5479" w14:textId="257054EC" w:rsidR="00CF61C0" w:rsidRPr="00395F63" w:rsidRDefault="00CF61C0" w:rsidP="00395F63">
      <w:pPr>
        <w:pStyle w:val="ListBulleted"/>
      </w:pPr>
      <w:r w:rsidRPr="00395F63">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lastRenderedPageBreak/>
        <w:t xml:space="preserve">Consider </w:t>
      </w:r>
      <w:proofErr w:type="spellStart"/>
      <w:r>
        <w:t>Splunk’s</w:t>
      </w:r>
      <w:proofErr w:type="spellEnd"/>
      <w:r>
        <w:t xml:space="preserve"> dashboard example for </w:t>
      </w:r>
      <w:r w:rsidR="00395F63">
        <w:t xml:space="preserve">“Notable Events by Security Domain” gauges in Figure </w:t>
      </w:r>
      <w:r w:rsidR="000A4F2C">
        <w:t>10.</w:t>
      </w:r>
      <w:r>
        <w:t>1</w:t>
      </w:r>
      <w:r w:rsidR="00395F63">
        <w:t>:</w:t>
      </w:r>
    </w:p>
    <w:p w14:paraId="0D51BE79" w14:textId="35FBF2D9" w:rsidR="00395F63" w:rsidRDefault="00395F63" w:rsidP="00395F63">
      <w:pPr>
        <w:pStyle w:val="Slug"/>
      </w:pPr>
      <w:r>
        <w:t xml:space="preserve">Figure </w:t>
      </w:r>
      <w:r w:rsidR="000A4F2C">
        <w:t>10.</w:t>
      </w:r>
      <w:r w:rsidR="008C1908">
        <w:t>1</w:t>
      </w:r>
      <w:r w:rsidR="003736A3">
        <w:t xml:space="preserve"> Sample </w:t>
      </w:r>
      <w:proofErr w:type="spellStart"/>
      <w:r w:rsidR="003736A3">
        <w:t>Splunk</w:t>
      </w:r>
      <w:proofErr w:type="spellEnd"/>
      <w:r w:rsidR="003736A3">
        <w:t xml:space="preserve"> Dashboard</w:t>
      </w:r>
      <w:r>
        <w:tab/>
        <w:t>[</w:t>
      </w:r>
      <w:r w:rsidR="000A4F2C" w:rsidRPr="000A4F2C">
        <w:t>793725c10</w:t>
      </w:r>
      <w:r>
        <w:t>f0</w:t>
      </w:r>
      <w:r w:rsidR="008C1908">
        <w:t>1</w:t>
      </w:r>
      <w:r>
        <w:t>.jpg]</w:t>
      </w:r>
    </w:p>
    <w:p w14:paraId="6B07ECAB" w14:textId="191E98B8" w:rsidR="00395F63" w:rsidRDefault="000E28A3" w:rsidP="000E28A3">
      <w:pPr>
        <w:pStyle w:val="ParaContinued"/>
      </w:pPr>
      <w:r>
        <w:t>If we apply the</w:t>
      </w:r>
      <w:r w:rsidR="00395F63">
        <w:t xml:space="preserve"> knowledge </w:t>
      </w:r>
      <w:r>
        <w:t>gained from Chapter 6, we can</w:t>
      </w:r>
      <w:r w:rsidR="00417D38">
        <w:t xml:space="preserve"> combine a few basic plots to make what’s known as a bullet graph to replace the </w:t>
      </w:r>
      <w:r w:rsidR="00113B30" w:rsidRPr="00D26E7C">
        <w:t>skeuomorphic</w:t>
      </w:r>
      <w:r w:rsidR="00113B30">
        <w:t xml:space="preserve"> </w:t>
      </w:r>
      <w:r>
        <w:t xml:space="preserve">gauges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265BFF53" w:rsidR="000E28A3" w:rsidRDefault="008C1908" w:rsidP="000E28A3">
      <w:pPr>
        <w:pStyle w:val="Slug"/>
      </w:pPr>
      <w:r>
        <w:t xml:space="preserve">Figure </w:t>
      </w:r>
      <w:r w:rsidR="000A4F2C">
        <w:t>10.</w:t>
      </w:r>
      <w:r>
        <w:t>2</w:t>
      </w:r>
      <w:r w:rsidR="003736A3">
        <w:t xml:space="preserve"> Bullet Graph Makeover</w:t>
      </w:r>
      <w:r w:rsidR="000E28A3">
        <w:tab/>
        <w:t>[</w:t>
      </w:r>
      <w:r w:rsidR="000A4F2C">
        <w:t>793725c10</w:t>
      </w:r>
      <w:r w:rsidR="000E28A3">
        <w:t>f0</w:t>
      </w:r>
      <w:r>
        <w:t>2</w:t>
      </w:r>
      <w:r w:rsidR="000E28A3">
        <w:t>.jpg]</w:t>
      </w:r>
    </w:p>
    <w:p w14:paraId="3D7FA6FC" w14:textId="77777777" w:rsidR="008C1908" w:rsidRDefault="008C1908" w:rsidP="008C1908">
      <w:pPr>
        <w:pStyle w:val="FeatureType"/>
      </w:pPr>
      <w:proofErr w:type="gramStart"/>
      <w:r>
        <w:t>type</w:t>
      </w:r>
      <w:proofErr w:type="gramEnd"/>
      <w:r>
        <w:t>="general"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325EE846" w:rsidR="009B38EE" w:rsidRDefault="009B38EE" w:rsidP="009B38EE">
      <w:pPr>
        <w:pStyle w:val="FeatureSlug"/>
      </w:pPr>
      <w:r>
        <w:t xml:space="preserve">Figure </w:t>
      </w:r>
      <w:r w:rsidR="000A4F2C">
        <w:t>10.</w:t>
      </w:r>
      <w:r>
        <w:t>3</w:t>
      </w:r>
      <w:r w:rsidR="003736A3">
        <w:t xml:space="preserve"> Elements Of a Bullet Graph</w:t>
      </w:r>
      <w:r>
        <w:tab/>
        <w:t>[</w:t>
      </w:r>
      <w:r w:rsidR="000A4F2C">
        <w:t>793725c10</w:t>
      </w:r>
      <w:r>
        <w:t>f03.eps]</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5D92FE3C" w:rsidR="009B38EE" w:rsidRDefault="009B38EE" w:rsidP="003D0035">
      <w:pPr>
        <w:pStyle w:val="FeatureListBulleted"/>
      </w:pPr>
      <w:r>
        <w:t xml:space="preserve">A bar that encodes the </w:t>
      </w:r>
      <w:r w:rsidR="00417D38">
        <w:rPr>
          <w:b/>
        </w:rPr>
        <w:t xml:space="preserve">performance </w:t>
      </w:r>
      <w:r w:rsidR="00417D38" w:rsidRPr="005A7A77">
        <w:rPr>
          <w:b/>
        </w:rPr>
        <w:t>measure</w:t>
      </w:r>
      <w:r w:rsidR="00417D38">
        <w:t xml:space="preserve"> of the </w:t>
      </w:r>
      <w:r w:rsidRPr="00417D38">
        <w:t>actual</w:t>
      </w:r>
      <w:r>
        <w:t xml:space="preserve"> item you are measuring and trying to communicate the value of</w:t>
      </w:r>
    </w:p>
    <w:p w14:paraId="35B37755" w14:textId="67FD1844" w:rsidR="009B38EE" w:rsidRDefault="009B38EE" w:rsidP="003D0035">
      <w:pPr>
        <w:pStyle w:val="FeatureListBulleted"/>
      </w:pPr>
      <w:r>
        <w:t xml:space="preserve">The overall </w:t>
      </w:r>
      <w:r w:rsidRPr="00113B30">
        <w:rPr>
          <w:b/>
        </w:rPr>
        <w:t>scale</w:t>
      </w:r>
      <w:r>
        <w:t xml:space="preserve"> of measures</w:t>
      </w:r>
    </w:p>
    <w:p w14:paraId="082E0186" w14:textId="48BBFAB6" w:rsidR="009B38EE" w:rsidRDefault="009B38EE" w:rsidP="003D0035">
      <w:pPr>
        <w:pStyle w:val="FeatureListBulleted"/>
      </w:pPr>
      <w:r>
        <w:t xml:space="preserve">At least one marker with a </w:t>
      </w:r>
      <w:r w:rsidR="00113B30" w:rsidRPr="00113B30">
        <w:rPr>
          <w:b/>
        </w:rPr>
        <w:t>comparison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p w14:paraId="1E687995" w14:textId="340BE490" w:rsidR="003D0035" w:rsidRDefault="00166F66" w:rsidP="009B38EE">
      <w:pPr>
        <w:pStyle w:val="FeaturePara"/>
      </w:pPr>
      <w:r>
        <w:t>The sixth component—t</w:t>
      </w:r>
      <w:r w:rsidR="009B38EE">
        <w:t xml:space="preserve">he actual value of the SIEM events per second on the right hand side </w:t>
      </w:r>
      <w:r>
        <w:t xml:space="preserve">in Figure </w:t>
      </w:r>
      <w:r w:rsidR="000A4F2C">
        <w:t>10.</w:t>
      </w:r>
      <w:r>
        <w:t>3—</w:t>
      </w:r>
      <w:r w:rsidR="009B38EE">
        <w:t xml:space="preserve">is optional, but useful if your consumers </w:t>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w:t>
      </w:r>
      <w:proofErr w:type="spellStart"/>
      <w:r w:rsidR="0011048E">
        <w:t>spa</w:t>
      </w:r>
      <w:r w:rsidR="00EA26DE">
        <w:t>rklines</w:t>
      </w:r>
      <w:proofErr w:type="spellEnd"/>
      <w:r w:rsidR="00EA26DE">
        <w:t>—“</w:t>
      </w:r>
      <w:r w:rsidR="00EA26DE" w:rsidRPr="00EA26DE">
        <w:t>data-intense, des</w:t>
      </w:r>
      <w:r w:rsidR="00EA26DE">
        <w:t>ign-simple, word-sized graphics” (</w:t>
      </w:r>
      <w:proofErr w:type="spellStart"/>
      <w:r w:rsidR="00EA26DE" w:rsidRPr="00EA26DE">
        <w:rPr>
          <w:i/>
        </w:rPr>
        <w:t>Tufte</w:t>
      </w:r>
      <w:proofErr w:type="spellEnd"/>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7E018617" w:rsidR="009B38EE" w:rsidRDefault="009B38EE" w:rsidP="009B38EE">
      <w:pPr>
        <w:pStyle w:val="Slug"/>
      </w:pPr>
      <w:r>
        <w:t xml:space="preserve">Figure </w:t>
      </w:r>
      <w:r w:rsidR="000A4F2C">
        <w:t>10.</w:t>
      </w:r>
      <w:r>
        <w:t>4</w:t>
      </w:r>
      <w:r w:rsidR="003736A3">
        <w:t xml:space="preserve"> </w:t>
      </w:r>
      <w:proofErr w:type="spellStart"/>
      <w:r w:rsidR="003736A3">
        <w:t>Sparklines</w:t>
      </w:r>
      <w:proofErr w:type="spellEnd"/>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 xml:space="preserve">are provided on the book’s web site. Ironically, </w:t>
      </w:r>
      <w:proofErr w:type="spellStart"/>
      <w:r>
        <w:t>Splunk</w:t>
      </w:r>
      <w:proofErr w:type="spellEnd"/>
      <w:r>
        <w:t xml:space="preserve"> has a rich visualization library that includes bullet graphs and </w:t>
      </w:r>
      <w:proofErr w:type="spellStart"/>
      <w:r>
        <w:t>sparklines</w:t>
      </w:r>
      <w:proofErr w:type="spellEnd"/>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573DB6D0" w:rsidR="00384CC8" w:rsidRDefault="00F1653A" w:rsidP="00C214F5">
      <w:pPr>
        <w:pStyle w:val="Para"/>
      </w:pPr>
      <w:r>
        <w:t xml:space="preserve">IT </w:t>
      </w:r>
      <w:r w:rsidR="00C76B0C">
        <w:t xml:space="preserve">and information security </w:t>
      </w:r>
      <w:r>
        <w:t xml:space="preserve">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 xml:space="preserve">to give the consumer situational awareness for the desired task. Just because </w:t>
      </w:r>
      <w:r w:rsidR="005A7A77">
        <w:t xml:space="preserve">the onboard diagnostic system in an automobile </w:t>
      </w:r>
      <w:r w:rsidR="00C214F5" w:rsidRPr="00C04B90">
        <w:rPr>
          <w:i/>
        </w:rPr>
        <w:t>can</w:t>
      </w:r>
      <w:r w:rsidR="00C214F5">
        <w:t xml:space="preserve"> tell you the value of the “</w:t>
      </w:r>
      <w:r w:rsidR="00C214F5" w:rsidRPr="00C04B90">
        <w:rPr>
          <w:i/>
        </w:rPr>
        <w:t>Bank 2, Sensor 3: Oxygen sensor voltage, Short term fuel trim</w:t>
      </w:r>
      <w:r w:rsidR="00C214F5">
        <w:t xml:space="preserve">” does not mean that </w:t>
      </w:r>
      <w:r w:rsidR="00384CC8">
        <w:t>we need another ga</w:t>
      </w:r>
      <w:r w:rsidR="000817BE">
        <w:t>uge in our car that displays this</w:t>
      </w:r>
      <w:r w:rsidR="00384CC8">
        <w:t xml:space="preserve"> value while we’re driving. The “check engine” light is enough for us to know that something requires more deliberate att</w:t>
      </w:r>
      <w:r w:rsidR="0089320A">
        <w:t>ention and detailed examination.</w:t>
      </w:r>
    </w:p>
    <w:p w14:paraId="6CCB9C2E" w14:textId="34CB6C41" w:rsidR="00414173" w:rsidRDefault="00A67393" w:rsidP="00414173">
      <w:pPr>
        <w:pStyle w:val="Para"/>
      </w:pPr>
      <w:r>
        <w:t>Do not take this caution to mean that</w:t>
      </w:r>
      <w:r w:rsidR="0089320A">
        <w:t xml:space="preserve"> </w:t>
      </w:r>
      <w:proofErr w:type="gramStart"/>
      <w:r w:rsidR="0089320A">
        <w:t>text,</w:t>
      </w:r>
      <w:proofErr w:type="gramEnd"/>
      <w:r w:rsidR="0089320A">
        <w:t xml:space="preserve">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w:t>
      </w:r>
      <w:r w:rsidR="00113B30">
        <w:t xml:space="preserve">to choose from </w:t>
      </w:r>
      <w:r w:rsidR="0024281C">
        <w:t xml:space="preserve">as shown in Figure </w:t>
      </w:r>
      <w:r w:rsidR="000A4F2C">
        <w:t>10.</w:t>
      </w:r>
      <w:r w:rsidR="0024281C">
        <w:t>5</w:t>
      </w:r>
      <w:r w:rsidR="007B20FE">
        <w:t>.</w:t>
      </w:r>
    </w:p>
    <w:p w14:paraId="34BB0C60" w14:textId="1B821732" w:rsidR="0024281C" w:rsidRDefault="0024281C" w:rsidP="0024281C">
      <w:pPr>
        <w:pStyle w:val="Slug"/>
      </w:pPr>
      <w:r>
        <w:lastRenderedPageBreak/>
        <w:t xml:space="preserve">Figure </w:t>
      </w:r>
      <w:r w:rsidR="000A4F2C">
        <w:t>10.</w:t>
      </w:r>
      <w:r>
        <w:t>5</w:t>
      </w:r>
      <w:r w:rsidR="003736A3">
        <w:t xml:space="preserve"> Encoding Measures With Text</w:t>
      </w:r>
      <w:r>
        <w:tab/>
        <w:t>[</w:t>
      </w:r>
      <w:r w:rsidR="000A4F2C">
        <w:t>793725c10</w:t>
      </w:r>
      <w:r>
        <w:t>f05.pdf]</w:t>
      </w:r>
    </w:p>
    <w:p w14:paraId="3FE8EFF0" w14:textId="6E7F4440" w:rsidR="00FE1B98" w:rsidRDefault="00113B30" w:rsidP="0024281C">
      <w:pPr>
        <w:pStyle w:val="Para"/>
      </w:pPr>
      <w:r>
        <w:t xml:space="preserve">As we indicated in Chapter 6, </w:t>
      </w:r>
      <w:r w:rsidR="00BA2E4F">
        <w:t>i</w:t>
      </w:r>
      <w:r w:rsidR="0024281C">
        <w:t xml:space="preserve">t’s </w:t>
      </w:r>
      <w:r>
        <w:t xml:space="preserve">usually </w:t>
      </w:r>
      <w:r w:rsidR="0024281C">
        <w:t>best to display a graphic versu</w:t>
      </w:r>
      <w:r w:rsidR="000817BE">
        <w:t>s large amounts of tabular data</w:t>
      </w:r>
      <w:r>
        <w:t xml:space="preserve"> since numbers and text always require attention whereas shapes and colors can draw attention preattentively</w:t>
      </w:r>
      <w:r w:rsidR="000817BE">
        <w:t>;</w:t>
      </w:r>
      <w:r w:rsidR="0024281C">
        <w:t xml:space="preserve"> just be ready to </w:t>
      </w:r>
      <w:r w:rsidR="000817BE">
        <w:t>call up</w:t>
      </w:r>
      <w:r w:rsidR="0024281C">
        <w:t xml:space="preserve"> specific values or provide the </w:t>
      </w:r>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r w:rsidR="00FC4D58">
        <w:t xml:space="preserve"> 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proofErr w:type="gramStart"/>
      <w:r>
        <w:t>type</w:t>
      </w:r>
      <w:proofErr w:type="gramEnd"/>
      <w:r>
        <w:t>="note"</w:t>
      </w:r>
    </w:p>
    <w:p w14:paraId="468DB043" w14:textId="796DD88B" w:rsidR="00E62453" w:rsidRDefault="00E41856" w:rsidP="00E62453">
      <w:pPr>
        <w:pStyle w:val="FeatureTitle"/>
      </w:pPr>
      <w:r>
        <w:t>When Dashboards Fail</w:t>
      </w:r>
    </w:p>
    <w:p w14:paraId="08FFA67C" w14:textId="1E9B5EBA" w:rsidR="00432C84" w:rsidRDefault="00432C84" w:rsidP="00E62453">
      <w:pPr>
        <w:pStyle w:val="FeaturePara"/>
      </w:pPr>
      <w:r>
        <w:t>Dashboards establish a partnership relationship between the consumers and producers. Consumers need to trust that the summarized views they are interpreting represent a good-faith attempt on the part of the producers to provide the most accurate data in the most effective way possible. Similarly, producers must have some assurance that the “messenger won’t be shot” for providing honest, accurate information.</w:t>
      </w:r>
    </w:p>
    <w:p w14:paraId="1466BE67" w14:textId="2EF51082" w:rsidR="00407254" w:rsidRDefault="00432C84" w:rsidP="00E62453">
      <w:pPr>
        <w:pStyle w:val="FeaturePara"/>
      </w:pPr>
      <w:r>
        <w:t xml:space="preserve">This seems obvious, </w:t>
      </w:r>
      <w:r w:rsidR="00407254">
        <w:t xml:space="preserve">but how many times have you been in a dashboard review meeting where you cringed at some measure being reported as acceptable when you </w:t>
      </w:r>
      <w:r w:rsidR="00407254" w:rsidRPr="00432C84">
        <w:rPr>
          <w:i/>
        </w:rPr>
        <w:t>knew</w:t>
      </w:r>
      <w:r w:rsidR="00407254">
        <w:t xml:space="preserve"> that there was cause for concern (especially as it relates to the status of highly visible projects). </w:t>
      </w:r>
      <w:r>
        <w:t>This is a situation even the most elegantly crafted dashboard cannot be resolve. Chapter 6 presented the concept of “truth” as it relates to data and it’s vital that a dashboard always display truthful measures if an organization is serious about managing operations with them.</w:t>
      </w:r>
    </w:p>
    <w:p w14:paraId="0A2E0D90" w14:textId="615501EB" w:rsidR="00FB4B5A" w:rsidRDefault="00432C84" w:rsidP="00E62453">
      <w:pPr>
        <w:pStyle w:val="FeaturePara"/>
      </w:pPr>
      <w:r>
        <w:t xml:space="preserve">Dashboards also fail when they regularly </w:t>
      </w:r>
      <w:r w:rsidR="00FB4B5A">
        <w:t xml:space="preserve">miscommunicate or over-communicate </w:t>
      </w:r>
      <w:r>
        <w:t>the performance measures</w:t>
      </w:r>
      <w:r w:rsidR="00FB4B5A">
        <w:t xml:space="preserve">. It’s a far easier task to take </w:t>
      </w:r>
      <w:proofErr w:type="gramStart"/>
      <w:r w:rsidR="00FB4B5A">
        <w:t>a swag</w:t>
      </w:r>
      <w:proofErr w:type="gramEnd"/>
      <w:r w:rsidR="00FB4B5A">
        <w:t xml:space="preserve"> at something and put a green stoplight in a PowerPoint document than it is to admit you don’t have enough real data to back the analysis and quantification of an important measure. Similarly, </w:t>
      </w:r>
      <w:r>
        <w:t xml:space="preserve">if consumers always review the supporting material for every performance measure then it’s likely </w:t>
      </w:r>
      <w:proofErr w:type="gramStart"/>
      <w:r>
        <w:t>the they</w:t>
      </w:r>
      <w:proofErr w:type="gramEnd"/>
      <w:r>
        <w:t xml:space="preserve"> do not trust the producers enough and should trade their dashboards in for reports</w:t>
      </w:r>
      <w:r w:rsidR="00FB4B5A">
        <w:t>.</w:t>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commentRangeStart w:id="2"/>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commentRangeEnd w:id="2"/>
      <w:r w:rsidR="00783465">
        <w:rPr>
          <w:rStyle w:val="CommentReference"/>
          <w:snapToGrid/>
        </w:rPr>
        <w:commentReference w:id="2"/>
      </w:r>
    </w:p>
    <w:p w14:paraId="5511239D" w14:textId="3EA530D3" w:rsidR="00D42E56" w:rsidRDefault="00D42E56" w:rsidP="00D42E56">
      <w:pPr>
        <w:pStyle w:val="Slug"/>
      </w:pPr>
      <w:r>
        <w:t xml:space="preserve">Figure </w:t>
      </w:r>
      <w:r w:rsidR="000A4F2C">
        <w:t>10.</w:t>
      </w:r>
      <w:r>
        <w:t>6</w:t>
      </w:r>
      <w:r w:rsidR="003736A3">
        <w:t xml:space="preserve"> </w:t>
      </w:r>
      <w:r w:rsidR="005E534D">
        <w:t>Sample “Boxy” Dashboard</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31689910" w:rsidR="00A166BD" w:rsidRPr="00A166BD" w:rsidRDefault="00A166BD" w:rsidP="00A166BD">
      <w:pPr>
        <w:pStyle w:val="Para"/>
      </w:pPr>
      <w:r>
        <w:t xml:space="preserve">We can take Figure </w:t>
      </w:r>
      <w:r w:rsidR="000A4F2C">
        <w:t>10.</w:t>
      </w:r>
      <w:r>
        <w:t xml:space="preserve">6 and do a quick transformation </w:t>
      </w:r>
      <w:r w:rsidR="00113B30">
        <w:t>using Microsoft Excel</w:t>
      </w:r>
      <w:r w:rsidR="006231A3">
        <w:t xml:space="preserve">, starting by </w:t>
      </w:r>
      <w:r>
        <w:t>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624ED5AF" w:rsidR="00F10719" w:rsidRDefault="00F10719" w:rsidP="00F10719">
      <w:pPr>
        <w:pStyle w:val="Slug"/>
      </w:pPr>
      <w:r>
        <w:t xml:space="preserve">Figure </w:t>
      </w:r>
      <w:r w:rsidR="000A4F2C">
        <w:t>10.</w:t>
      </w:r>
      <w:r w:rsidR="00A166BD">
        <w:t>7</w:t>
      </w:r>
      <w:r w:rsidR="005E534D">
        <w:t xml:space="preserve"> Dashboard Makeover</w:t>
      </w:r>
      <w:r w:rsidR="00A166BD">
        <w:tab/>
        <w:t>[</w:t>
      </w:r>
      <w:r w:rsidR="000A4F2C">
        <w:t>793725c10</w:t>
      </w:r>
      <w:r w:rsidR="00A166BD">
        <w:t>f07</w:t>
      </w:r>
      <w:r>
        <w:t>.jpg]</w:t>
      </w:r>
    </w:p>
    <w:p w14:paraId="28C91980" w14:textId="2DFC29E6" w:rsidR="00113B30" w:rsidRDefault="00A166BD" w:rsidP="00113B30">
      <w:pPr>
        <w:pStyle w:val="ParaContinued"/>
      </w:pPr>
      <w:r>
        <w:t xml:space="preserve">The whitespace now frames each element and there is a more cohesive feel to the entire dashboard. </w:t>
      </w:r>
      <w:r w:rsidR="002A4D82">
        <w:t>We’ve removed the map, since a color-coded table is a better choice for the type of information displayed and replaced the “funnel” with a normalized, grouped bullet graph. We significantly reduced the “</w:t>
      </w:r>
      <w:commentRangeStart w:id="3"/>
      <w:r w:rsidR="002A4D82">
        <w:t>chart junk</w:t>
      </w:r>
      <w:commentRangeEnd w:id="3"/>
      <w:r w:rsidR="00783465">
        <w:rPr>
          <w:rStyle w:val="CommentReference"/>
          <w:snapToGrid/>
        </w:rPr>
        <w:commentReference w:id="3"/>
      </w:r>
      <w:r w:rsidR="002A4D82">
        <w:t xml:space="preserve">” and used a more subdued </w:t>
      </w:r>
      <w:r w:rsidR="00EA262F">
        <w:t xml:space="preserve">but deliberate </w:t>
      </w:r>
      <w:r w:rsidR="002A4D82">
        <w:t>color. There are still some</w:t>
      </w:r>
      <w:r w:rsidR="004F1EE1">
        <w:t xml:space="preserve"> core issues with this </w:t>
      </w:r>
      <w:r w:rsidR="002A4D82">
        <w:t>dashboard</w:t>
      </w:r>
      <w:r w:rsidR="004F1EE1">
        <w:t xml:space="preserve">. The individual elements seem </w:t>
      </w:r>
      <w:r w:rsidR="00C24FFF">
        <w:t>haphazardly chosen and put</w:t>
      </w:r>
      <w:r w:rsidR="004F1EE1">
        <w:t xml:space="preserve">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0F44F8BC" w14:textId="77777777" w:rsidR="00121A11" w:rsidRDefault="00121A11" w:rsidP="00121A11">
      <w:pPr>
        <w:pStyle w:val="FeatureType"/>
      </w:pPr>
      <w:proofErr w:type="gramStart"/>
      <w:r>
        <w:t>type</w:t>
      </w:r>
      <w:proofErr w:type="gramEnd"/>
      <w:r>
        <w:t>="note"</w:t>
      </w:r>
    </w:p>
    <w:p w14:paraId="2AABD233" w14:textId="2BC33010" w:rsidR="006231A3" w:rsidRDefault="00121A11" w:rsidP="00121A11">
      <w:pPr>
        <w:pStyle w:val="FeatureTitle"/>
      </w:pPr>
      <w:r>
        <w:t>Dashboard Excel-</w:t>
      </w:r>
      <w:proofErr w:type="spellStart"/>
      <w:r>
        <w:t>lence</w:t>
      </w:r>
      <w:proofErr w:type="spellEnd"/>
    </w:p>
    <w:p w14:paraId="2E486E7B" w14:textId="26F51FD0" w:rsidR="00121A11" w:rsidRPr="00121A11" w:rsidRDefault="00121A11" w:rsidP="00121A11">
      <w:pPr>
        <w:pStyle w:val="FeaturePara"/>
      </w:pPr>
      <w:r>
        <w:t xml:space="preserve">We chose to model the dashboard in Figure 10.7 in </w:t>
      </w:r>
      <w:proofErr w:type="gramStart"/>
      <w:r>
        <w:t>Excel</w:t>
      </w:r>
      <w:proofErr w:type="gramEnd"/>
      <w:r>
        <w:t xml:space="preserve"> as this will likely be the only tool available to most readers. Books dedicated to dashboards often provide examples of perfect dashboards that require specialized tools or post-processing by hand to generate. With a </w:t>
      </w:r>
      <w:r>
        <w:rPr>
          <w:i/>
        </w:rPr>
        <w:t xml:space="preserve">little </w:t>
      </w:r>
      <w:r>
        <w:lastRenderedPageBreak/>
        <w:t>extra effort, i</w:t>
      </w:r>
      <w:r w:rsidRPr="006231A3">
        <w:t>t</w:t>
      </w:r>
      <w:r>
        <w:t xml:space="preserve"> </w:t>
      </w:r>
      <w:r w:rsidRPr="006231A3">
        <w:rPr>
          <w:i/>
        </w:rPr>
        <w:t>is</w:t>
      </w:r>
      <w:r>
        <w:t xml:space="preserve"> possible to make well-designed charts, graphs and dashboards in Excel.</w:t>
      </w:r>
    </w:p>
    <w:p w14:paraId="4FFE0983" w14:textId="40F508F2" w:rsidR="00C737E3" w:rsidRDefault="003C1665" w:rsidP="003C1665">
      <w:pPr>
        <w:pStyle w:val="Para"/>
      </w:pPr>
      <w:r>
        <w:t xml:space="preserve">It’s important to note that the single-cell, fixed-grid is not your only option. Figure </w:t>
      </w:r>
      <w:r w:rsidR="000A4F2C">
        <w:t>10.</w:t>
      </w:r>
      <w:r>
        <w:t>8 shows sample layout combinations that can layer on top of a virtual landscape grid to provide more room for larger or more prominent chart types or to allow for logical groupings of elements that naturally fit together.</w:t>
      </w:r>
      <w:r w:rsidR="00715C95">
        <w:t xml:space="preserve"> </w:t>
      </w:r>
      <w:r w:rsidR="00C737E3">
        <w:t xml:space="preserve">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a more vertical (portrait) layout works better with the data you need to present, so </w:t>
      </w:r>
      <w:commentRangeStart w:id="4"/>
      <w:r w:rsidR="00C737E3">
        <w:t>you should not box yourself into a corner by only having one layout system handy.</w:t>
      </w:r>
      <w:commentRangeEnd w:id="4"/>
      <w:r w:rsidR="006131E4">
        <w:rPr>
          <w:rStyle w:val="CommentReference"/>
          <w:snapToGrid/>
        </w:rPr>
        <w:commentReference w:id="4"/>
      </w:r>
    </w:p>
    <w:p w14:paraId="3A3E05EA" w14:textId="1BE0F98C" w:rsidR="003C1665" w:rsidRPr="003C1665" w:rsidRDefault="00715C95" w:rsidP="003C1665">
      <w:pPr>
        <w:pStyle w:val="Para"/>
      </w:pPr>
      <w:r>
        <w:t>Be sure to follow the advice on eye movements given in Chapter</w:t>
      </w:r>
      <w:r w:rsidR="00C24FFF">
        <w:t xml:space="preserve"> 6 </w:t>
      </w:r>
      <w:commentRangeStart w:id="5"/>
      <w:r>
        <w:t xml:space="preserve">and reserve the upper left area </w:t>
      </w:r>
      <w:commentRangeEnd w:id="5"/>
      <w:r w:rsidR="006131E4">
        <w:rPr>
          <w:rStyle w:val="CommentReference"/>
          <w:snapToGrid/>
        </w:rPr>
        <w:commentReference w:id="5"/>
      </w:r>
      <w:r>
        <w:t>for the most critical information that needs attention by your consumers.</w:t>
      </w:r>
    </w:p>
    <w:p w14:paraId="1FC8ED1D" w14:textId="05687BE9" w:rsidR="00410FCC" w:rsidRPr="00410FCC" w:rsidRDefault="003C1665" w:rsidP="00715C95">
      <w:pPr>
        <w:pStyle w:val="Slug"/>
      </w:pPr>
      <w:r>
        <w:t xml:space="preserve">Figure </w:t>
      </w:r>
      <w:r w:rsidR="000A4F2C">
        <w:t>10.</w:t>
      </w:r>
      <w:r>
        <w:t>8</w:t>
      </w:r>
      <w:r w:rsidR="005E534D">
        <w:t xml:space="preserve"> Variations On a Grid System</w:t>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3361932B" w:rsidR="00265CA2" w:rsidRPr="00410FCC" w:rsidRDefault="00265CA2" w:rsidP="00265CA2">
      <w:pPr>
        <w:pStyle w:val="Slug"/>
      </w:pPr>
      <w:r>
        <w:t xml:space="preserve">Figure </w:t>
      </w:r>
      <w:r w:rsidR="000A4F2C">
        <w:t>10.</w:t>
      </w:r>
      <w:r>
        <w:t>9</w:t>
      </w:r>
      <w:r w:rsidR="005E534D">
        <w:t xml:space="preserve"> Sample Executive Dashboard From AlienVault</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 xml:space="preserve">-level dashboard in </w:t>
      </w:r>
      <w:proofErr w:type="spellStart"/>
      <w:r>
        <w:t>AlienVault’s</w:t>
      </w:r>
      <w:proofErr w:type="spellEnd"/>
      <w:r>
        <w:t xml:space="preserve">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5A862023" w:rsidR="001E405A" w:rsidRPr="00410FCC" w:rsidRDefault="001E405A" w:rsidP="001E405A">
      <w:pPr>
        <w:pStyle w:val="Slug"/>
      </w:pPr>
      <w:r>
        <w:t xml:space="preserve">Figure </w:t>
      </w:r>
      <w:r w:rsidR="000A4F2C">
        <w:t>10.</w:t>
      </w:r>
      <w:r>
        <w:t>10</w:t>
      </w:r>
      <w:r w:rsidR="005E534D">
        <w:t xml:space="preserve"> 3-D Dashboard</w:t>
      </w:r>
      <w:r>
        <w:tab/>
        <w:t>[</w:t>
      </w:r>
      <w:r w:rsidR="000A4F2C">
        <w:t>793725c10</w:t>
      </w:r>
      <w:r>
        <w:t>f10.png]</w:t>
      </w:r>
    </w:p>
    <w:p w14:paraId="5EBCDA3D" w14:textId="11184F22" w:rsidR="001E405A" w:rsidRDefault="00197C68" w:rsidP="002D03D4">
      <w:pPr>
        <w:pStyle w:val="ParaContinued"/>
      </w:pPr>
      <w:r>
        <w:lastRenderedPageBreak/>
        <w:t xml:space="preserve">The system dashboard in </w:t>
      </w:r>
      <w:r w:rsidR="002D03D4">
        <w:t xml:space="preserve">Figure </w:t>
      </w:r>
      <w:r w:rsidR="000A4F2C">
        <w:t>10.</w:t>
      </w:r>
      <w:r>
        <w:t>10</w:t>
      </w:r>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p>
    <w:p w14:paraId="48798654" w14:textId="469EB53D"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w:t>
      </w:r>
      <w:commentRangeStart w:id="6"/>
      <w:r>
        <w:t xml:space="preserve">It’s </w:t>
      </w:r>
      <w:r w:rsidR="00C737E3">
        <w:t>similar</w:t>
      </w:r>
      <w:r>
        <w:t xml:space="preserve"> to the difference between free verse poetry and more </w:t>
      </w:r>
      <w:r w:rsidR="00B23B24">
        <w:t>formal types</w:t>
      </w:r>
      <w:r>
        <w:t>, s</w:t>
      </w:r>
      <w:r w:rsidR="00C737E3">
        <w:t xml:space="preserve">uch as haiku or a </w:t>
      </w:r>
      <w:proofErr w:type="spellStart"/>
      <w:r w:rsidR="00C737E3">
        <w:t>Shakesperian</w:t>
      </w:r>
      <w:proofErr w:type="spellEnd"/>
      <w:r w:rsidR="00C737E3">
        <w:t xml:space="preserve"> sonnet 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commentRangeEnd w:id="6"/>
      <w:r w:rsidR="006131E4">
        <w:rPr>
          <w:rStyle w:val="CommentReference"/>
          <w:snapToGrid/>
        </w:rPr>
        <w:commentReference w:id="6"/>
      </w:r>
    </w:p>
    <w:p w14:paraId="12A953C5" w14:textId="02C6AB4D" w:rsidR="00B23B24" w:rsidRDefault="00B23B24" w:rsidP="00B23B24">
      <w:pPr>
        <w:pStyle w:val="H3"/>
      </w:pPr>
      <w:r>
        <w:t>Limit chart types</w:t>
      </w:r>
    </w:p>
    <w:p w14:paraId="397619C0" w14:textId="1C815763" w:rsidR="00B23B24" w:rsidRDefault="00B23B24" w:rsidP="000B537B">
      <w:pPr>
        <w:pStyle w:val="Para"/>
      </w:pPr>
      <w:r>
        <w:t xml:space="preserve">When encoding information into a chart, stick with the ones that are easiest for consumers to decode. Some good choices </w:t>
      </w:r>
      <w:r w:rsidR="00C737E3">
        <w:t>(</w:t>
      </w:r>
      <w:r w:rsidR="00AB5E0A">
        <w:t xml:space="preserve">most of which </w:t>
      </w:r>
      <w:r w:rsidR="00C737E3">
        <w:t xml:space="preserve">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w:t>
      </w:r>
      <w:proofErr w:type="spellStart"/>
      <w:r>
        <w:t>Sparklines</w:t>
      </w:r>
      <w:proofErr w:type="spellEnd"/>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 xml:space="preserve">You should also be wary of cramming elements into that single screen and use whitespace whenever possible to group and separate elements. If the information density of the dashboard is too high to </w:t>
      </w:r>
      <w:r>
        <w:lastRenderedPageBreak/>
        <w:t>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25F403A6"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en they are separated on screen. Y</w:t>
      </w:r>
      <w:r>
        <w:t>our consumers may draw erroneous correlations if yo</w:t>
      </w:r>
      <w:r w:rsidR="00C5063B">
        <w:t>ur dashboard lacks color consistency.</w:t>
      </w:r>
      <w:r w:rsidR="00356EFB">
        <w:t xml:space="preserve"> Take a look back at Figure 10.7. We deliberately used consistent colors for categorical measures [</w:t>
      </w:r>
      <w:r w:rsidR="00356EFB" w:rsidRPr="00095561">
        <w:rPr>
          <w:i/>
        </w:rPr>
        <w:t>High</w:t>
      </w:r>
      <w:r w:rsidR="00356EFB">
        <w:t xml:space="preserve">, </w:t>
      </w:r>
      <w:r w:rsidR="00356EFB" w:rsidRPr="00095561">
        <w:rPr>
          <w:i/>
        </w:rPr>
        <w:t>Medium</w:t>
      </w:r>
      <w:r w:rsidR="00356EFB">
        <w:t xml:space="preserve">, </w:t>
      </w:r>
      <w:r w:rsidR="00356EFB" w:rsidRPr="00095561">
        <w:rPr>
          <w:i/>
        </w:rPr>
        <w:t>Low</w:t>
      </w:r>
      <w:r w:rsidR="00356EFB">
        <w:t>]</w:t>
      </w:r>
      <w:r w:rsidR="00EC06CC">
        <w:t xml:space="preserve"> and [</w:t>
      </w:r>
      <w:r w:rsidR="00EC06CC" w:rsidRPr="00095561">
        <w:rPr>
          <w:i/>
        </w:rPr>
        <w:t>Incidents</w:t>
      </w:r>
      <w:r w:rsidR="00EC06CC">
        <w:t xml:space="preserve">, </w:t>
      </w:r>
      <w:r w:rsidR="00EC06CC" w:rsidRPr="00095561">
        <w:rPr>
          <w:i/>
        </w:rPr>
        <w:t>Intel</w:t>
      </w:r>
      <w:r w:rsidR="00EC06CC">
        <w:t xml:space="preserve">, </w:t>
      </w:r>
      <w:r w:rsidR="00EC06CC" w:rsidRPr="00095561">
        <w:rPr>
          <w:i/>
        </w:rPr>
        <w:t>Exposures</w:t>
      </w:r>
      <w:r w:rsidR="00EC06CC">
        <w:t xml:space="preserve">] </w:t>
      </w:r>
      <w:r w:rsidR="00356EFB">
        <w:t xml:space="preserve">to </w:t>
      </w:r>
      <w:r w:rsidR="00EC06CC">
        <w:t xml:space="preserve">logically tie </w:t>
      </w:r>
      <w:r w:rsidR="00356EFB">
        <w:t xml:space="preserve">elements with </w:t>
      </w:r>
      <w:r w:rsidR="00EC06CC">
        <w:t xml:space="preserve">similar </w:t>
      </w:r>
      <w:r w:rsidR="00356EFB">
        <w:t xml:space="preserve">attributes together even though they were not </w:t>
      </w:r>
      <w:r w:rsidR="00EC06CC">
        <w:t xml:space="preserve">physically </w:t>
      </w:r>
      <w:r w:rsidR="00356EFB">
        <w:t>grouped together.</w:t>
      </w:r>
    </w:p>
    <w:p w14:paraId="390B9C01" w14:textId="668BB5C8" w:rsidR="00095561" w:rsidRDefault="00095561" w:rsidP="00095561">
      <w:pPr>
        <w:pStyle w:val="Slug"/>
      </w:pPr>
      <w:r>
        <w:t>Figure 10.11</w:t>
      </w:r>
      <w:r w:rsidR="005E534D">
        <w:t xml:space="preserve"> De-saturated Dashboard</w:t>
      </w:r>
      <w:r>
        <w:tab/>
        <w:t>[793725c10f11.pdf]</w:t>
      </w:r>
    </w:p>
    <w:p w14:paraId="28414FD4" w14:textId="6AE4F903" w:rsidR="00F45E84" w:rsidRPr="002D03D4" w:rsidRDefault="00F45E84" w:rsidP="00F45E84">
      <w:pPr>
        <w:pStyle w:val="Para"/>
      </w:pPr>
      <w:r>
        <w:t xml:space="preserve">Remember the lessons </w:t>
      </w:r>
      <w:commentRangeStart w:id="7"/>
      <w:r>
        <w:t xml:space="preserve">of Chapter 6 and also consider that your digital creations may find their way to a black and white laser printer </w:t>
      </w:r>
      <w:commentRangeEnd w:id="7"/>
      <w:r w:rsidR="00AB5E0A">
        <w:rPr>
          <w:rStyle w:val="CommentReference"/>
          <w:snapToGrid/>
        </w:rPr>
        <w:commentReference w:id="7"/>
      </w:r>
      <w:r>
        <w:t xml:space="preserve">more often than you </w:t>
      </w:r>
      <w:r w:rsidR="00C5063B">
        <w:t>would like to admit</w:t>
      </w:r>
      <w:r w:rsidR="00356EFB">
        <w:t xml:space="preserve"> and fail to communicate properly. The </w:t>
      </w:r>
      <w:r w:rsidR="00095561">
        <w:t xml:space="preserve">colors in the </w:t>
      </w:r>
      <w:r w:rsidR="00356EFB">
        <w:t xml:space="preserve">dashboard in Figure 10.7 </w:t>
      </w:r>
      <w:r w:rsidR="00095561">
        <w:t>lose</w:t>
      </w:r>
      <w:r w:rsidR="00356EFB">
        <w:t xml:space="preserve"> much of </w:t>
      </w:r>
      <w:r w:rsidR="00095561">
        <w:t>their</w:t>
      </w:r>
      <w:r w:rsidR="00356EFB">
        <w:t xml:space="preserve"> meaning when </w:t>
      </w:r>
      <w:r w:rsidR="00095561">
        <w:t>they become de</w:t>
      </w:r>
      <w:r w:rsidR="00E43467">
        <w:t>-</w:t>
      </w:r>
      <w:r w:rsidR="00095561">
        <w:t>saturated by</w:t>
      </w:r>
      <w:r w:rsidR="00356EFB">
        <w:t xml:space="preserve"> a black and white printer (Figure 10.11)</w:t>
      </w:r>
      <w:r w:rsidR="00095561">
        <w:t xml:space="preserve">. In our case, we knew our graphics were destined for a </w:t>
      </w:r>
      <w:r w:rsidR="00E43467">
        <w:t>four-color</w:t>
      </w:r>
      <w:r w:rsidR="00095561">
        <w:t xml:space="preserve"> press and also needed to setup this example.</w:t>
      </w:r>
      <w:r>
        <w:t xml:space="preserve"> Make sure </w:t>
      </w:r>
      <w:r w:rsidRPr="00EC06CC">
        <w:rPr>
          <w:i/>
        </w:rPr>
        <w:t>your</w:t>
      </w:r>
      <w:r>
        <w:t xml:space="preserve"> creations can withstand such a transformation without completely losing their meaning.</w:t>
      </w:r>
    </w:p>
    <w:p w14:paraId="76AD7837" w14:textId="6F46A31D" w:rsidR="00B23B24" w:rsidRDefault="00F45E84" w:rsidP="00B23B24">
      <w:pPr>
        <w:pStyle w:val="H3"/>
      </w:pPr>
      <w:r>
        <w:t>Use fonts wisely</w:t>
      </w:r>
    </w:p>
    <w:p w14:paraId="03EC700C" w14:textId="177416BF" w:rsidR="00F45E84" w:rsidRDefault="0099679F" w:rsidP="002D03D4">
      <w:pPr>
        <w:pStyle w:val="Para"/>
      </w:pPr>
      <w:r>
        <w:t xml:space="preserve">Stick to a single font if at all possible. </w:t>
      </w:r>
      <w:commentRangeStart w:id="8"/>
      <w:r w:rsidR="00C5063B">
        <w:t>Choose</w:t>
      </w:r>
      <w:r>
        <w:t xml:space="preserve"> either serif (e.g. </w:t>
      </w:r>
      <w:r w:rsidRPr="00C5063B">
        <w:rPr>
          <w:rFonts w:ascii="Palatino" w:hAnsi="Palatino"/>
        </w:rPr>
        <w:t>Palatino</w:t>
      </w:r>
      <w:r>
        <w:t xml:space="preserve"> or Times New Roman) or </w:t>
      </w:r>
      <w:proofErr w:type="gramStart"/>
      <w:r>
        <w:t>sans-serif</w:t>
      </w:r>
      <w:proofErr w:type="gramEnd"/>
      <w:r>
        <w:t xml:space="preserve"> </w:t>
      </w:r>
      <w:commentRangeEnd w:id="8"/>
      <w:r w:rsidR="00AB5E0A">
        <w:rPr>
          <w:rStyle w:val="CommentReference"/>
          <w:snapToGrid/>
        </w:rPr>
        <w:commentReference w:id="8"/>
      </w:r>
      <w:r>
        <w:t xml:space="preserve">(e.g.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 xml:space="preserve">consistently, </w:t>
      </w:r>
      <w:commentRangeStart w:id="9"/>
      <w:r w:rsidR="00C5063B">
        <w:t>supports variable width text</w:t>
      </w:r>
      <w:r w:rsidR="00F45E84">
        <w:t xml:space="preserve"> and has fixed-width numbers</w:t>
      </w:r>
      <w:commentRangeEnd w:id="9"/>
      <w:r w:rsidR="00AB5E0A">
        <w:rPr>
          <w:rStyle w:val="CommentReference"/>
          <w:snapToGrid/>
        </w:rPr>
        <w:commentReference w:id="9"/>
      </w:r>
      <w:r w:rsidR="00F45E84">
        <w:t xml:space="preserve">.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t>
      </w:r>
      <w:r w:rsidR="003278EA">
        <w:t xml:space="preserve">sparingly </w:t>
      </w:r>
      <w:r w:rsidR="00F45E84">
        <w:t xml:space="preserve">with fonts to highlight </w:t>
      </w:r>
      <w:r w:rsidR="003278EA">
        <w:t xml:space="preserve">only the most </w:t>
      </w:r>
      <w:r w:rsidR="00F45E84">
        <w:t>important qualitative elements.</w:t>
      </w:r>
    </w:p>
    <w:p w14:paraId="7515CD01" w14:textId="77777777" w:rsidR="00E734FF" w:rsidRDefault="00E734FF" w:rsidP="00E734FF">
      <w:pPr>
        <w:pStyle w:val="FeatureType"/>
      </w:pPr>
      <w:proofErr w:type="gramStart"/>
      <w:r>
        <w:t>type</w:t>
      </w:r>
      <w:proofErr w:type="gramEnd"/>
      <w:r>
        <w:t>="general"</w:t>
      </w:r>
    </w:p>
    <w:p w14:paraId="75907A03" w14:textId="186FFE97" w:rsidR="00E734FF" w:rsidRDefault="00E734FF" w:rsidP="00E734FF">
      <w:pPr>
        <w:pStyle w:val="FeatureTitle"/>
      </w:pPr>
      <w:r>
        <w:t>No One Dashboard To Rule Them All</w:t>
      </w:r>
    </w:p>
    <w:p w14:paraId="5AD325F0" w14:textId="26011771" w:rsidR="00E734FF" w:rsidRDefault="00E734FF" w:rsidP="00E734FF">
      <w:pPr>
        <w:pStyle w:val="FeatureH1"/>
      </w:pPr>
      <w:r>
        <w:t>Dashboard Evolution</w:t>
      </w:r>
    </w:p>
    <w:p w14:paraId="43A2BFC8" w14:textId="1ECFF009" w:rsidR="00E734FF" w:rsidRPr="00E734FF" w:rsidRDefault="00E734FF" w:rsidP="00E734FF">
      <w:pPr>
        <w:pStyle w:val="FeaturePara"/>
      </w:pPr>
      <w:r w:rsidRPr="00E734FF">
        <w:t xml:space="preserve">From their first physical incarnations, dashboards have been living, evolving organisms. For example, the dashboard on the Ford Model </w:t>
      </w:r>
      <w:r w:rsidRPr="00E734FF">
        <w:lastRenderedPageBreak/>
        <w:t xml:space="preserve">T—produced back in 1908—contained a single element: an ammeter (an instrument used to measure the electric current) that helped show the health of ignition </w:t>
      </w:r>
      <w:r>
        <w:t>system</w:t>
      </w:r>
      <w:r w:rsidRPr="00E734FF">
        <w:t xml:space="preserve">: one of the only components that could not be inspected </w:t>
      </w:r>
      <w:del w:id="10" w:author="Jay Jacobs" w:date="2013-09-29T17:36:00Z">
        <w:r w:rsidRPr="00E734FF" w:rsidDel="00AB5E0A">
          <w:delText xml:space="preserve">by </w:delText>
        </w:r>
      </w:del>
      <w:r w:rsidRPr="00E734FF">
        <w:t>visually without a specialized instrument. To know the status of gas reserves, one just checked the dipstick. To see if the car is overheating, one just looked for the signs of smoke and steam coming out of the engine compartment!</w:t>
      </w:r>
    </w:p>
    <w:p w14:paraId="55A4418F" w14:textId="5DA9F07A" w:rsidR="00E734FF" w:rsidRPr="00E734FF" w:rsidRDefault="00E734FF" w:rsidP="00E734FF">
      <w:pPr>
        <w:pStyle w:val="FeaturePara"/>
      </w:pPr>
      <w:r w:rsidRPr="00E734FF">
        <w:t xml:space="preserve">Drivers who were concerned about violating the speed limit (8mph city/20mph highway at that time) </w:t>
      </w:r>
      <w:r w:rsidRPr="00E734FF">
        <w:rPr>
          <w:i/>
        </w:rPr>
        <w:t>could</w:t>
      </w:r>
      <w:r w:rsidRPr="00E734FF">
        <w:t xml:space="preserve"> purchase an optional speedometer, which eventually joined the ammeter as standard equipment years later. It was also possible to replace the radiator cap with a “</w:t>
      </w:r>
      <w:proofErr w:type="spellStart"/>
      <w:r w:rsidRPr="00E734FF">
        <w:t>motometer</w:t>
      </w:r>
      <w:proofErr w:type="spellEnd"/>
      <w:r w:rsidRPr="00E734FF">
        <w:t>”, a very fancy and expensive temperature gauge that was more for ornamental than operational</w:t>
      </w:r>
      <w:r>
        <w:t xml:space="preserve"> (perhaps a sign of things to come in modern dashboards?)</w:t>
      </w:r>
      <w:r w:rsidRPr="00E734FF">
        <w:t xml:space="preserve">. As we became more dependent on the automobile </w:t>
      </w:r>
      <w:r>
        <w:t>other elements were added to the dashboard out of both need and convenience.</w:t>
      </w:r>
    </w:p>
    <w:p w14:paraId="1973E5FD" w14:textId="77777777" w:rsidR="00E734FF" w:rsidRPr="00E734FF" w:rsidRDefault="00E734FF" w:rsidP="00E734FF">
      <w:pPr>
        <w:pStyle w:val="FeaturePara"/>
      </w:pPr>
      <w:r w:rsidRPr="00E734FF">
        <w:t>Dashboards in many modern vehicles retain most of the same elements as the updated Model T instrument panel, but some require new and customized elements to, say, monitor the performance of their electric, natural gas or hybrid systems. Similarly, vehicles that can switch between two-wheel and four-wheel drive require a special indicator letting the driver know which mode they are operating in.</w:t>
      </w:r>
    </w:p>
    <w:p w14:paraId="5A3FBD35" w14:textId="79D55E55" w:rsidR="00E734FF" w:rsidRDefault="00E734FF" w:rsidP="00E734FF">
      <w:pPr>
        <w:pStyle w:val="FeatureH1"/>
      </w:pPr>
      <w:commentRangeStart w:id="11"/>
      <w:r>
        <w:t>An Iterative Process</w:t>
      </w:r>
      <w:commentRangeEnd w:id="11"/>
      <w:r w:rsidR="00AB5E0A">
        <w:rPr>
          <w:rStyle w:val="CommentReference"/>
          <w:rFonts w:ascii="Times New Roman" w:hAnsi="Times New Roman"/>
          <w:b w:val="0"/>
          <w:snapToGrid/>
          <w:u w:val="none"/>
        </w:rPr>
        <w:commentReference w:id="11"/>
      </w:r>
    </w:p>
    <w:p w14:paraId="0E4AE8FD" w14:textId="77777777" w:rsidR="00E734FF" w:rsidRPr="00E734FF" w:rsidRDefault="00E734FF" w:rsidP="00E734FF">
      <w:pPr>
        <w:pStyle w:val="FeaturePara"/>
      </w:pPr>
      <w:r w:rsidRPr="00E734FF">
        <w:t xml:space="preserve">This same process of evolution and customization should occur in the digital realm where each dashboard must be </w:t>
      </w:r>
      <w:proofErr w:type="gramStart"/>
      <w:r w:rsidRPr="00E734FF">
        <w:t>tailored to:</w:t>
      </w:r>
      <w:proofErr w:type="gramEnd"/>
    </w:p>
    <w:p w14:paraId="6AD8EFB9" w14:textId="77777777" w:rsidR="00E734FF" w:rsidRPr="00E734FF" w:rsidRDefault="00E734FF" w:rsidP="00E734FF">
      <w:pPr>
        <w:pStyle w:val="FeaturePara"/>
        <w:numPr>
          <w:ilvl w:val="0"/>
          <w:numId w:val="5"/>
        </w:numPr>
      </w:pPr>
      <w:r w:rsidRPr="00E734FF">
        <w:t xml:space="preserve">The specific </w:t>
      </w:r>
      <w:proofErr w:type="gramStart"/>
      <w:r w:rsidRPr="00E734FF">
        <w:t>process(</w:t>
      </w:r>
      <w:proofErr w:type="spellStart"/>
      <w:proofErr w:type="gramEnd"/>
      <w:r w:rsidRPr="00E734FF">
        <w:t>es</w:t>
      </w:r>
      <w:proofErr w:type="spellEnd"/>
      <w:r w:rsidRPr="00E734FF">
        <w:t>) being monitored</w:t>
      </w:r>
    </w:p>
    <w:p w14:paraId="1F7186CB" w14:textId="77777777" w:rsidR="00E734FF" w:rsidRPr="00E734FF" w:rsidRDefault="00E734FF" w:rsidP="00E734FF">
      <w:pPr>
        <w:pStyle w:val="FeaturePara"/>
        <w:numPr>
          <w:ilvl w:val="0"/>
          <w:numId w:val="5"/>
        </w:numPr>
      </w:pPr>
      <w:r w:rsidRPr="00E734FF">
        <w:t>The consumers of the information</w:t>
      </w:r>
    </w:p>
    <w:p w14:paraId="614CD384" w14:textId="77777777" w:rsidR="00E734FF" w:rsidRPr="00E734FF" w:rsidRDefault="00E734FF" w:rsidP="00E734FF">
      <w:pPr>
        <w:pStyle w:val="FeaturePara"/>
        <w:numPr>
          <w:ilvl w:val="0"/>
          <w:numId w:val="5"/>
        </w:numPr>
      </w:pPr>
      <w:r w:rsidRPr="00E734FF">
        <w:t>The display medium</w:t>
      </w:r>
    </w:p>
    <w:p w14:paraId="5B5B4A84" w14:textId="77777777" w:rsidR="00E734FF" w:rsidRPr="00E734FF" w:rsidRDefault="00E734FF" w:rsidP="00E734FF">
      <w:pPr>
        <w:pStyle w:val="FeaturePara"/>
        <w:numPr>
          <w:ilvl w:val="0"/>
          <w:numId w:val="5"/>
        </w:numPr>
      </w:pPr>
      <w:r w:rsidRPr="00E734FF">
        <w:t>The data available for encoding</w:t>
      </w:r>
    </w:p>
    <w:p w14:paraId="58468271" w14:textId="77777777" w:rsidR="00E734FF" w:rsidRPr="00E734FF" w:rsidRDefault="00E734FF" w:rsidP="00E734FF">
      <w:pPr>
        <w:pStyle w:val="FeaturePara"/>
        <w:numPr>
          <w:ilvl w:val="0"/>
          <w:numId w:val="5"/>
        </w:numPr>
      </w:pPr>
      <w:r w:rsidRPr="00E734FF">
        <w:t>The expected update frequency</w:t>
      </w:r>
    </w:p>
    <w:p w14:paraId="240716BF" w14:textId="77777777" w:rsidR="00E734FF" w:rsidRPr="00E734FF" w:rsidRDefault="00E734FF" w:rsidP="00E734FF">
      <w:pPr>
        <w:pStyle w:val="FeaturePara"/>
      </w:pPr>
      <w:r w:rsidRPr="00E734FF">
        <w:t>For example, when creating a dashboard for the CISO, it is unlikely she will want to or needs to consume/evaluate/respond to the events per second metric of the enterprise SIEM. However, this is a performance measure that the Security Operations Manager may be keenly interested in, especially if there are signs of issues with SIEM performance.</w:t>
      </w:r>
    </w:p>
    <w:p w14:paraId="3F00743B" w14:textId="77777777" w:rsidR="00E734FF" w:rsidRPr="00E734FF" w:rsidRDefault="00E734FF" w:rsidP="00E734FF">
      <w:pPr>
        <w:pStyle w:val="FeaturePara"/>
        <w:rPr>
          <w:b/>
        </w:rPr>
      </w:pPr>
      <w:r w:rsidRPr="00E734FF">
        <w:t xml:space="preserve">Indeed, if SIEM issues have begun to emerge, you should consider adding salient performance measures to the interactive, daily or </w:t>
      </w:r>
      <w:r w:rsidRPr="00E734FF">
        <w:lastRenderedPageBreak/>
        <w:t>weekly operations dashboard until the situation is verified to be resolved. Once stable, the measure can be replaced with other important items requiring evaluation and response. Thoughtful, regular updates to dashboard core content will help keep it fresh and—more importantly—reviewed and processed by your consumers</w:t>
      </w:r>
      <w:r w:rsidRPr="00E734FF">
        <w:rPr>
          <w:b/>
        </w:rPr>
        <w:t>.</w:t>
      </w:r>
      <w:commentRangeStart w:id="12"/>
      <w:r w:rsidRPr="00E734FF">
        <w:rPr>
          <w:b/>
        </w:rPr>
        <w:t xml:space="preserve"> If a dashboard developed two years ago has never changed a single element, chances are good that your organization is not using dashboards effectively.</w:t>
      </w:r>
      <w:commentRangeEnd w:id="12"/>
      <w:r w:rsidR="006F17FD">
        <w:rPr>
          <w:rStyle w:val="CommentReference"/>
          <w:rFonts w:ascii="Times New Roman" w:hAnsi="Times New Roman"/>
        </w:rPr>
        <w:commentReference w:id="12"/>
      </w:r>
    </w:p>
    <w:p w14:paraId="0F77C2EB" w14:textId="504C2D72" w:rsidR="00E734FF" w:rsidRPr="00E734FF" w:rsidRDefault="00E734FF" w:rsidP="00E734FF">
      <w:pPr>
        <w:pStyle w:val="FeaturePara"/>
      </w:pPr>
      <w:r w:rsidRPr="00E734FF">
        <w:t xml:space="preserve">The only way to know what truly belongs on a dashboard is to have regular dialog with the various consumers/process owners to understand what </w:t>
      </w:r>
      <w:r w:rsidRPr="00E734FF">
        <w:rPr>
          <w:i/>
        </w:rPr>
        <w:t>they</w:t>
      </w:r>
      <w:r w:rsidRPr="00E734FF">
        <w:t xml:space="preserve"> care about and inform them as to </w:t>
      </w:r>
      <w:r w:rsidRPr="00E734FF">
        <w:rPr>
          <w:i/>
        </w:rPr>
        <w:t>what data is available</w:t>
      </w:r>
      <w:r w:rsidRPr="00E734FF">
        <w:t xml:space="preserve">. </w:t>
      </w:r>
      <w:r w:rsidR="003B6E6C">
        <w:t xml:space="preserve">Ask them to identify what they view as the model for the processes or objectives they find most important. Ask them how they mentally assess the efficacy of those models now and then ask them what data would help support a more quantitative view of this model. This will help make the dashboard a success while also identifying and resolving </w:t>
      </w:r>
      <w:r w:rsidRPr="00E734FF">
        <w:t xml:space="preserve">gaps in your ability to provide situational awareness for a given process. </w:t>
      </w:r>
    </w:p>
    <w:p w14:paraId="3B576D4D" w14:textId="6895BC42" w:rsidR="007A2AC7" w:rsidRDefault="006A15D7" w:rsidP="0025186B">
      <w:pPr>
        <w:pStyle w:val="H1"/>
        <w:ind w:left="720" w:hanging="720"/>
      </w:pPr>
      <w:r>
        <w:t>Communicating</w:t>
      </w:r>
      <w:r w:rsidR="00F462DF">
        <w:t xml:space="preserve"> And Managing</w:t>
      </w:r>
      <w:r>
        <w:t xml:space="preserve"> </w:t>
      </w:r>
      <w:r w:rsidR="00F77D91">
        <w:t>“</w:t>
      </w:r>
      <w:r>
        <w:t>Security</w:t>
      </w:r>
      <w:r w:rsidR="008E3F45">
        <w:t>”</w:t>
      </w:r>
      <w:r>
        <w:t xml:space="preserve"> Through Dashboards</w:t>
      </w:r>
    </w:p>
    <w:p w14:paraId="63FD2798" w14:textId="495382D5" w:rsidR="00AF0D3F" w:rsidRDefault="00F462DF" w:rsidP="00AF0D3F">
      <w:pPr>
        <w:pStyle w:val="Para"/>
      </w:pPr>
      <w:r>
        <w:t>There is an inherent “call to action”</w:t>
      </w:r>
      <w:r w:rsidR="00F77D91">
        <w:t xml:space="preserve"> nature to dashboards, with each element being </w:t>
      </w:r>
      <w:r>
        <w:t xml:space="preserve">either quantitative (i.e. has a value) or </w:t>
      </w:r>
      <w:r w:rsidR="00E247CA">
        <w:t>categorical</w:t>
      </w:r>
      <w:r>
        <w:t xml:space="preserve"> (e.g. 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 xml:space="preserve">SIEM events-per-second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e to answer two question</w:t>
      </w:r>
      <w:r w:rsidR="00C25E83">
        <w:t>s:</w:t>
      </w:r>
    </w:p>
    <w:p w14:paraId="1A31BAEB" w14:textId="0C0863EC" w:rsidR="00C25E83" w:rsidRPr="00C25E83" w:rsidRDefault="00C25E83" w:rsidP="00C25E83">
      <w:pPr>
        <w:pStyle w:val="ListBulleted"/>
        <w:rPr>
          <w:i/>
        </w:rPr>
      </w:pPr>
      <w:r w:rsidRPr="00C25E83">
        <w:rPr>
          <w:i/>
        </w:rPr>
        <w:t>What’s going on?</w:t>
      </w:r>
    </w:p>
    <w:p w14:paraId="3334CF7B" w14:textId="22052B87" w:rsidR="00C25E83" w:rsidRPr="00C25E83" w:rsidRDefault="00C25E83" w:rsidP="00C25E83">
      <w:pPr>
        <w:pStyle w:val="ListBulleted"/>
        <w:rPr>
          <w:i/>
        </w:rPr>
      </w:pPr>
      <w:r w:rsidRPr="00C25E83">
        <w:rPr>
          <w:i/>
        </w:rPr>
        <w:t>So what?</w:t>
      </w:r>
    </w:p>
    <w:p w14:paraId="0809ED8C" w14:textId="376CE381" w:rsidR="00384738" w:rsidRDefault="00763425" w:rsidP="00AF0D3F">
      <w:pPr>
        <w:pStyle w:val="Para"/>
      </w:pPr>
      <w:r>
        <w:t xml:space="preserve">For the </w:t>
      </w:r>
      <w:r w:rsidR="00E247CA">
        <w:t>categorical</w:t>
      </w:r>
      <w:r>
        <w:t xml:space="preserve"> measures, we are usually identifying a set of elements that provide useful information (e.g. which incident handlers are primary for the day), require the most attention (e.g. which PCI controls are slipping) or follow up (e.g. what are the top expedited firewall port open requests).</w:t>
      </w:r>
    </w:p>
    <w:p w14:paraId="4DC36618" w14:textId="605FCEC9" w:rsidR="00763425" w:rsidRDefault="00763425" w:rsidP="00AF0D3F">
      <w:pPr>
        <w:pStyle w:val="Para"/>
      </w:pPr>
      <w:r>
        <w:lastRenderedPageBreak/>
        <w:t>Let’s take a look at these measures through some examples.</w:t>
      </w:r>
    </w:p>
    <w:p w14:paraId="48F63588" w14:textId="77777777" w:rsidR="00384738" w:rsidRDefault="00384738" w:rsidP="00384738">
      <w:pPr>
        <w:pStyle w:val="H2"/>
      </w:pPr>
      <w:r>
        <w:t>Lending A Hand To Handlers</w:t>
      </w:r>
    </w:p>
    <w:p w14:paraId="38EE1E17" w14:textId="4B98578A" w:rsidR="00C25E83" w:rsidRDefault="00384738" w:rsidP="00AF0D3F">
      <w:pPr>
        <w:pStyle w:val="Para"/>
      </w:pPr>
      <w:r>
        <w:t>The</w:t>
      </w:r>
      <w:r w:rsidR="00D1099E">
        <w:t xml:space="preserve"> incident respon</w:t>
      </w:r>
      <w:r w:rsidR="002D5A74">
        <w:t xml:space="preserve">se team </w:t>
      </w:r>
      <w:r>
        <w:t xml:space="preserve">has asked for help creating an </w:t>
      </w:r>
      <w:r w:rsidR="00763425">
        <w:t xml:space="preserve">incident response dashboard and—among other items—would </w:t>
      </w:r>
      <w:r>
        <w:t>like</w:t>
      </w:r>
      <w:r w:rsidR="002D5A74">
        <w:t xml:space="preserve"> </w:t>
      </w:r>
      <w:r w:rsidR="00407B19">
        <w:t>a view of “bad port activity”. You decide, without probing any further, that “what’s going on” is the number of den</w:t>
      </w:r>
      <w:r w:rsidR="008D4F4A">
        <w:t xml:space="preserve">ied firewall transactions for a </w:t>
      </w:r>
      <w:r w:rsidR="00407B19">
        <w:t xml:space="preserve">port </w:t>
      </w:r>
      <w:r w:rsidR="000F06FF">
        <w:t xml:space="preserve">for the month-to-date </w:t>
      </w:r>
      <w:r w:rsidR="00407B19">
        <w:t xml:space="preserve">and </w:t>
      </w:r>
      <w:r w:rsidR="000F06FF">
        <w:t>whip up the following graphic (Figure 1</w:t>
      </w:r>
      <w:r w:rsidR="00377457">
        <w:t>0</w:t>
      </w:r>
      <w:r w:rsidR="000F06FF">
        <w:t>.1</w:t>
      </w:r>
      <w:r w:rsidR="00356EFB">
        <w:t>2</w:t>
      </w:r>
      <w:r w:rsidR="000F06FF">
        <w:t>):</w:t>
      </w:r>
    </w:p>
    <w:p w14:paraId="63AF09FE" w14:textId="18C9960C" w:rsidR="000F06FF" w:rsidRDefault="000F06FF" w:rsidP="000F06FF">
      <w:pPr>
        <w:pStyle w:val="Slug"/>
      </w:pPr>
      <w:r>
        <w:t>Figure 10.1</w:t>
      </w:r>
      <w:r w:rsidR="00356EFB">
        <w:t>2</w:t>
      </w:r>
      <w:r w:rsidR="005E534D">
        <w:t xml:space="preserve"> Top Port Denies</w:t>
      </w:r>
      <w:r>
        <w:tab/>
        <w:t>[793725c10f1</w:t>
      </w:r>
      <w:r w:rsidR="00356EFB">
        <w:t>2</w:t>
      </w:r>
      <w:r>
        <w:t>.</w:t>
      </w:r>
      <w:r w:rsidR="00EE4DB5">
        <w:t>pdf</w:t>
      </w:r>
      <w:r>
        <w:t>]</w:t>
      </w:r>
    </w:p>
    <w:p w14:paraId="1665151F" w14:textId="7DF22C26" w:rsidR="009979A4" w:rsidRDefault="000F06FF" w:rsidP="000F06FF">
      <w:pPr>
        <w:pStyle w:val="Para"/>
      </w:pPr>
      <w:r>
        <w:t xml:space="preserve">While the chart answers </w:t>
      </w:r>
      <w:r>
        <w:rPr>
          <w:i/>
        </w:rPr>
        <w:t>a</w:t>
      </w:r>
      <w:r>
        <w:t xml:space="preserve"> “what’s going on?” question, it may not fully answer </w:t>
      </w:r>
      <w:r>
        <w:rPr>
          <w:i/>
        </w:rPr>
        <w:t>the</w:t>
      </w:r>
      <w:r>
        <w:t xml:space="preserve"> “what’s going on” question for the incident response team </w:t>
      </w:r>
      <w:r w:rsidR="009979A4">
        <w:t xml:space="preserve">and definitely lacks an answer to the “so what?” question; so it’s back to the drawing board and </w:t>
      </w:r>
      <w:r w:rsidR="00763425">
        <w:t xml:space="preserve">back </w:t>
      </w:r>
      <w:r w:rsidR="009979A4">
        <w:t>to the incident response team to see if you can glean more about what they are looking for and if you have the data to support it.</w:t>
      </w:r>
    </w:p>
    <w:p w14:paraId="5D995B55" w14:textId="397D371B" w:rsidR="000F06FF" w:rsidRDefault="009979A4" w:rsidP="000F06FF">
      <w:pPr>
        <w:pStyle w:val="Para"/>
      </w:pPr>
      <w:r>
        <w:t xml:space="preserve">Through your investigation, you learn that the team really wants a view of top five ports with </w:t>
      </w:r>
      <w:r w:rsidRPr="009979A4">
        <w:rPr>
          <w:i/>
        </w:rPr>
        <w:t>anomalous</w:t>
      </w:r>
      <w:r>
        <w:t xml:space="preserve"> activity. This is quite a different measure than just a raw port count and requires answering </w:t>
      </w:r>
      <w:r w:rsidR="00943A6A">
        <w:t xml:space="preserve">both </w:t>
      </w:r>
      <w:r>
        <w:t xml:space="preserve">“what’s going on” </w:t>
      </w:r>
      <w:r w:rsidRPr="00943A6A">
        <w:rPr>
          <w:i/>
        </w:rPr>
        <w:t>and</w:t>
      </w:r>
      <w:r>
        <w:t xml:space="preserve"> “so what?” to provide the view they are looking for.</w:t>
      </w:r>
    </w:p>
    <w:p w14:paraId="7439A83B" w14:textId="6F1DA4F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 xml:space="preserve">Session attempts and/or bytes transferred? What time frame will you count over? </w:t>
      </w:r>
      <w:proofErr w:type="gramStart"/>
      <w:r w:rsidR="00C937DE">
        <w:t>The past hour, intra-day to now or the past week/month?</w:t>
      </w:r>
      <w:proofErr w:type="gramEnd"/>
      <w:r w:rsidR="00C937DE">
        <w:t xml:space="preserve"> Will you focus on denies and accepts or just denies (which will shape the answers to some of the previous questions)?</w:t>
      </w:r>
    </w:p>
    <w:p w14:paraId="53789126" w14:textId="3A3B8889" w:rsidR="006639CE" w:rsidRDefault="00C937DE" w:rsidP="000F06FF">
      <w:pPr>
        <w:pStyle w:val="Para"/>
      </w:pPr>
      <w:r>
        <w:t>After further consultation with the team</w:t>
      </w:r>
      <w:r w:rsidR="00943A6A">
        <w:t xml:space="preserve"> </w:t>
      </w:r>
      <w:r>
        <w:t xml:space="preserve">you </w:t>
      </w:r>
      <w:r w:rsidR="00795B1E">
        <w:t>agree that “what’s going on” is answered by</w:t>
      </w:r>
      <w:r>
        <w:t xml:space="preserve"> counting denied attempts over the past twenty-four hours.</w:t>
      </w:r>
      <w:r w:rsidR="00165DA5">
        <w:t xml:space="preserve">  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 xml:space="preserve">port activity do you compare the measure </w:t>
      </w:r>
      <w:proofErr w:type="gramStart"/>
      <w:r w:rsidR="006639CE">
        <w:t>against:</w:t>
      </w:r>
      <w:proofErr w:type="gramEnd"/>
    </w:p>
    <w:p w14:paraId="3F88D362" w14:textId="0D741216" w:rsidR="006639CE" w:rsidRDefault="006639CE" w:rsidP="006639CE">
      <w:pPr>
        <w:pStyle w:val="ListBulleted"/>
      </w:pPr>
      <w:r>
        <w:t>The same port’s position in SANS trending port list for that time period? (</w:t>
      </w:r>
      <w:proofErr w:type="gramStart"/>
      <w:r>
        <w:t>i</w:t>
      </w:r>
      <w:proofErr w:type="gramEnd"/>
      <w:r>
        <w:t>.e. same measure but from a different source)</w:t>
      </w:r>
    </w:p>
    <w:p w14:paraId="38E69768" w14:textId="01EA2D34" w:rsidR="006639CE" w:rsidRDefault="006639CE" w:rsidP="006639CE">
      <w:pPr>
        <w:pStyle w:val="ListBulleted"/>
      </w:pPr>
      <w:r>
        <w:t>The same value against the same twenty-four hour period (i.e. same day of the week) at one or more points in the past?</w:t>
      </w:r>
    </w:p>
    <w:p w14:paraId="79A417D4" w14:textId="32152621" w:rsidR="006639CE" w:rsidRDefault="006639CE" w:rsidP="006639CE">
      <w:pPr>
        <w:pStyle w:val="ListBulleted"/>
      </w:pPr>
      <w:r>
        <w:lastRenderedPageBreak/>
        <w:t>The same value against a different twenty-four hour period (i.e. a different day of the week)</w:t>
      </w:r>
    </w:p>
    <w:p w14:paraId="014B3A37" w14:textId="65474161" w:rsidR="006639CE" w:rsidRDefault="006639CE" w:rsidP="006639CE">
      <w:pPr>
        <w:pStyle w:val="ListBulleted"/>
      </w:pPr>
      <w:r>
        <w:t>The same value as it relates to daily activity across the previous week or month?</w:t>
      </w:r>
    </w:p>
    <w:p w14:paraId="58863359" w14:textId="39CD65A2" w:rsidR="006639CE" w:rsidRDefault="00377457" w:rsidP="000F06FF">
      <w:pPr>
        <w:pStyle w:val="Para"/>
      </w:pPr>
      <w:r>
        <w:t xml:space="preserve">If we choose </w:t>
      </w:r>
      <w:r w:rsidR="00943A6A">
        <w:t xml:space="preserve">to compare it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we </w:t>
      </w:r>
      <w:r w:rsidR="00A4171B">
        <w:t xml:space="preserve">do </w:t>
      </w:r>
      <w:r>
        <w:t xml:space="preserve">get </w:t>
      </w:r>
      <w:r w:rsidR="00A4171B">
        <w:t xml:space="preserve">a </w:t>
      </w:r>
      <w:r w:rsidR="00AA0818">
        <w:t xml:space="preserve">much </w:t>
      </w:r>
      <w:r>
        <w:t>different view</w:t>
      </w:r>
      <w:r w:rsidR="00A4171B">
        <w:t>/list</w:t>
      </w:r>
      <w:r>
        <w:t xml:space="preserve"> (Figure 10.1</w:t>
      </w:r>
      <w:r w:rsidR="00356EFB">
        <w:t>3</w:t>
      </w:r>
      <w:r>
        <w:t>):</w:t>
      </w:r>
    </w:p>
    <w:p w14:paraId="63E3D24D" w14:textId="088DFC6A" w:rsidR="00377457" w:rsidRDefault="00377457" w:rsidP="00377457">
      <w:pPr>
        <w:pStyle w:val="Slug"/>
      </w:pPr>
      <w:commentRangeStart w:id="13"/>
      <w:r>
        <w:t>Figure 10.1</w:t>
      </w:r>
      <w:r w:rsidR="00356EFB">
        <w:t>3</w:t>
      </w:r>
      <w:r w:rsidR="005E534D">
        <w:t xml:space="preserve"> Top Anomalous Ports</w:t>
      </w:r>
      <w:commentRangeEnd w:id="13"/>
      <w:r w:rsidR="006F17FD">
        <w:rPr>
          <w:rStyle w:val="CommentReference"/>
          <w:rFonts w:ascii="Times New Roman" w:hAnsi="Times New Roman"/>
          <w:b w:val="0"/>
        </w:rPr>
        <w:commentReference w:id="13"/>
      </w:r>
      <w:r>
        <w:tab/>
        <w:t>[793725c10f1</w:t>
      </w:r>
      <w:r w:rsidR="00356EFB">
        <w:t>3</w:t>
      </w:r>
      <w:r>
        <w:t>.p</w:t>
      </w:r>
      <w:r w:rsidR="00EE4DB5">
        <w:t>df</w:t>
      </w:r>
      <w:r>
        <w:t>]</w:t>
      </w:r>
    </w:p>
    <w:p w14:paraId="2EB58798" w14:textId="3E4A7D4E" w:rsidR="0028210F" w:rsidRDefault="007301C0" w:rsidP="0028210F">
      <w:pPr>
        <w:pStyle w:val="ParaContinued"/>
      </w:pPr>
      <w:r>
        <w:t>Knowing there was a 2000+% change in volume for this port is</w:t>
      </w:r>
      <w:r w:rsidR="00384738">
        <w:t xml:space="preserve"> definitely more actionable</w:t>
      </w:r>
      <w:r w:rsidR="00DC546B">
        <w:t xml:space="preserve"> </w:t>
      </w:r>
      <w:r>
        <w:t xml:space="preserve">that a raw session count. That’s a significant change that should trigger an investigation into why (e.g. examine which nodes were involved in the communication, check to see if external ISACs identified malicious on this port, etc.). While not perfect, it’s </w:t>
      </w:r>
      <w:r w:rsidR="00384738">
        <w:t>a</w:t>
      </w:r>
      <w:r>
        <w:t xml:space="preserve"> good</w:t>
      </w:r>
      <w:r w:rsidR="00384738">
        <w:t xml:space="preserve">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rsidR="00943A6A">
        <w:t>measures work better for the team.</w:t>
      </w:r>
    </w:p>
    <w:p w14:paraId="26F9F03A" w14:textId="39F22084" w:rsidR="0028210F" w:rsidRDefault="00613E5C" w:rsidP="0028210F">
      <w:pPr>
        <w:pStyle w:val="H2"/>
      </w:pPr>
      <w:r>
        <w:t>Raising Dashboard Awareness</w:t>
      </w:r>
    </w:p>
    <w:p w14:paraId="14E79054" w14:textId="5BF87876"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ashboard that shows how well the new security awareness initiatives are working. You can’t say “no” to the CISO, but this request lies far outside your comfort zone of by</w:t>
      </w:r>
      <w:r w:rsidR="004C1358">
        <w:t>t</w:t>
      </w:r>
      <w:r w:rsidR="008E04E7">
        <w:t xml:space="preserve">es, sessions and IP addresses. How are you going to measure the effectiveness of </w:t>
      </w:r>
      <w:r w:rsidR="005C04BB">
        <w:t>an</w:t>
      </w:r>
      <w:r w:rsidR="008E04E7">
        <w:t xml:space="preserve"> awareness </w:t>
      </w:r>
      <w:r w:rsidR="005C04BB">
        <w:t>program?</w:t>
      </w:r>
    </w:p>
    <w:p w14:paraId="619312AD" w14:textId="1707DCC3" w:rsidR="005C04BB" w:rsidRDefault="005C04BB" w:rsidP="0028210F">
      <w:pPr>
        <w:pStyle w:val="Para"/>
      </w:pPr>
      <w:r>
        <w:t>After some research (</w:t>
      </w:r>
      <w:r w:rsidRPr="005C04BB">
        <w:rPr>
          <w:rStyle w:val="InlineURL"/>
        </w:rPr>
        <w:t>http://www.securingthehuman.org/resources/metrics</w:t>
      </w:r>
      <w:r>
        <w:t xml:space="preserve">) you find there are some seemingly “easy” measures that you quickly dismiss, such as </w:t>
      </w:r>
      <w:r w:rsidRPr="005C04BB">
        <w:rPr>
          <w:i/>
        </w:rPr>
        <w:t>“% completion of annual security awareness training</w:t>
      </w:r>
      <w:r>
        <w:t>”. That one may be good for a compliance dashboard, but it’s not what the CISO is looking for. There are some good candidates</w:t>
      </w:r>
      <w:r w:rsidR="00740255">
        <w:t xml:space="preserve"> that you hone in on</w:t>
      </w:r>
      <w:r>
        <w:t>:</w:t>
      </w:r>
    </w:p>
    <w:p w14:paraId="6D960E0B" w14:textId="7124B2A5" w:rsidR="005C04BB" w:rsidRDefault="005C04BB" w:rsidP="00151D07">
      <w:pPr>
        <w:pStyle w:val="ListBulleted"/>
      </w:pPr>
      <w:r>
        <w:t>Tracking the number of people who fall victim to a phishing attack</w:t>
      </w:r>
    </w:p>
    <w:p w14:paraId="5CCAF4F8" w14:textId="4B3E00F7" w:rsidR="005C04BB" w:rsidRDefault="005C04BB" w:rsidP="00151D07">
      <w:pPr>
        <w:pStyle w:val="ListBulleted"/>
      </w:pPr>
      <w:r>
        <w:t>Tracking the number of people who detect and report a phishing attack</w:t>
      </w:r>
    </w:p>
    <w:p w14:paraId="27E65B01" w14:textId="666C8FEB" w:rsidR="005C04BB" w:rsidRDefault="005C04BB" w:rsidP="00151D07">
      <w:pPr>
        <w:pStyle w:val="ListBulleted"/>
      </w:pPr>
      <w:r>
        <w:lastRenderedPageBreak/>
        <w:t>Tracking the results from a comprehensive security awareness survey</w:t>
      </w:r>
    </w:p>
    <w:p w14:paraId="49929E7B" w14:textId="77BC96A0" w:rsidR="00151D07" w:rsidRDefault="00740255" w:rsidP="00740255">
      <w:pPr>
        <w:pStyle w:val="ParaContinued"/>
      </w:pPr>
      <w:proofErr w:type="gramStart"/>
      <w:r>
        <w:t>and</w:t>
      </w:r>
      <w:proofErr w:type="gramEnd"/>
      <w:r>
        <w:t xml:space="preserve"> choose to bring to the CISO to see which one(s) may meet her objective. After your discussion, she chooses to go the security awareness survey route. </w:t>
      </w:r>
      <w:r w:rsidR="00061EB8">
        <w:t>For you, t</w:t>
      </w:r>
      <w:r>
        <w:t xml:space="preserve">his means working with the appropriate internal groups to </w:t>
      </w:r>
      <w:r w:rsidR="00061EB8">
        <w:t xml:space="preserve">regularly </w:t>
      </w:r>
      <w:r>
        <w:t xml:space="preserve">setup the survey, </w:t>
      </w:r>
      <w:r w:rsidR="00061EB8">
        <w:t xml:space="preserve">select the recipients, distribute the survey and collect, </w:t>
      </w:r>
      <w:r w:rsidR="007E0E55">
        <w:t>analyze and publish the results. However, dealing with the mechanics of the survey is the easy part.</w:t>
      </w:r>
    </w:p>
    <w:p w14:paraId="0B63DE51" w14:textId="440B3E10" w:rsidR="007E0E55" w:rsidRDefault="007E0E55" w:rsidP="007E0E55">
      <w:pPr>
        <w:pStyle w:val="Para"/>
      </w:pPr>
      <w:r>
        <w:t>This dashboard request is going a bit more smoothly than the last one, but poses some challenges. Which part of the organization is going to get the survey and when will they receive it? How frequently will you run the survey? What supplemental data will be required if the CISO asks for more information?</w:t>
      </w:r>
    </w:p>
    <w:p w14:paraId="7E58C31A" w14:textId="0164BE27" w:rsidR="007E0E55" w:rsidRDefault="00CC3E2F" w:rsidP="007E0E55">
      <w:pPr>
        <w:pStyle w:val="Para"/>
      </w:pPr>
      <w:r>
        <w:t>While it may seem intuitive to decide who will receive the survey, we actually want to step back and define who</w:t>
      </w:r>
      <w:r w:rsidR="00525D64">
        <w:t>m</w:t>
      </w:r>
      <w:r>
        <w:t xml:space="preserve"> we want to describe with the survey.  In statistics this is known as defining the </w:t>
      </w:r>
      <w:r w:rsidRPr="00525D64">
        <w:rPr>
          <w:i/>
        </w:rPr>
        <w:t>population</w:t>
      </w:r>
      <w:r>
        <w:t xml:space="preserve"> from which we want to sample.  For example, if we want to measure all employees, then we should survey a random sample of employees.  If we limit these surveys to one or two departments, we could be introducing bias and we may not be able to infer about all employees.   We may also want to think about how and if this survey will be repeated.  If we know this will be repeated and we want the results comparable (conducting a </w:t>
      </w:r>
      <w:r w:rsidRPr="00525D64">
        <w:rPr>
          <w:i/>
        </w:rPr>
        <w:t>benchmark study</w:t>
      </w:r>
      <w:r>
        <w:t xml:space="preserve">), we will want to focus on standardizing the questions and our long-term goals.   Conducting a survey like this has some challenges and pitfalls, but with a little preparation we can get some interesting and informative data from surveys. </w:t>
      </w:r>
    </w:p>
    <w:p w14:paraId="764953E7" w14:textId="10DF8C07" w:rsidR="00017AC4" w:rsidRDefault="00017AC4" w:rsidP="007E0E55">
      <w:pPr>
        <w:pStyle w:val="Para"/>
      </w:pPr>
      <w:r>
        <w:t xml:space="preserve">After significant collaboration, you decide to </w:t>
      </w:r>
      <w:r w:rsidR="00CE660E">
        <w:t xml:space="preserve">focus on new hires as the population and so the samples are defined as </w:t>
      </w:r>
      <w:r>
        <w:t>the monthly new hires as the survey recipients. Most of these individuals are completely unfamiliar with the security awareness program and elements of the security program and there is a full multi-month training program that interleaves security awareness messages throughout this introduction period. By waiting three months after hire date, you will be able to see how much each new hire class retains and also get a feel for how tweaks to the awareness program impact new groups.</w:t>
      </w:r>
    </w:p>
    <w:p w14:paraId="1BD88DD5" w14:textId="0EEE960B" w:rsidR="00017AC4" w:rsidRDefault="00017AC4" w:rsidP="007E0E55">
      <w:pPr>
        <w:pStyle w:val="Para"/>
      </w:pPr>
      <w:r>
        <w:t xml:space="preserve">You only get one measure for the CISO dashboard, so you opt for the summary </w:t>
      </w:r>
      <w:r w:rsidR="006875EA">
        <w:t xml:space="preserve">effectiveness </w:t>
      </w:r>
      <w:r>
        <w:t>metric recommended by SANS</w:t>
      </w:r>
      <w:r w:rsidR="00525D64">
        <w:t xml:space="preserve"> (the calculation is documented in their survey materials)</w:t>
      </w:r>
      <w:r>
        <w:t>:</w:t>
      </w:r>
    </w:p>
    <w:p w14:paraId="76276C24" w14:textId="61758600" w:rsidR="00017AC4" w:rsidRDefault="00017AC4" w:rsidP="00017AC4">
      <w:pPr>
        <w:pStyle w:val="TableCaption"/>
      </w:pPr>
      <w:r>
        <w:lastRenderedPageBreak/>
        <w:t xml:space="preserve">Security 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6506"/>
      </w:tblGrid>
      <w:tr w:rsidR="00017AC4" w14:paraId="374FEF3C" w14:textId="77777777" w:rsidTr="00124291">
        <w:tc>
          <w:tcPr>
            <w:tcW w:w="0" w:type="auto"/>
          </w:tcPr>
          <w:p w14:paraId="5FC7FC43" w14:textId="24F66019" w:rsidR="00017AC4" w:rsidRDefault="00017AC4" w:rsidP="00017AC4">
            <w:pPr>
              <w:pStyle w:val="TableHead"/>
            </w:pPr>
            <w:r>
              <w:t>Security Awareness Risk Level</w:t>
            </w:r>
          </w:p>
        </w:tc>
        <w:tc>
          <w:tcPr>
            <w:tcW w:w="0" w:type="auto"/>
          </w:tcPr>
          <w:p w14:paraId="16257D98" w14:textId="09B58A51" w:rsidR="00017AC4" w:rsidRDefault="00017AC4" w:rsidP="00017AC4">
            <w:pPr>
              <w:pStyle w:val="TableHead"/>
            </w:pPr>
            <w:r>
              <w:t>Description</w:t>
            </w:r>
          </w:p>
        </w:tc>
      </w:tr>
      <w:tr w:rsidR="00017AC4" w14:paraId="543DFD4D" w14:textId="77777777" w:rsidTr="00124291">
        <w:tc>
          <w:tcPr>
            <w:tcW w:w="0" w:type="auto"/>
          </w:tcPr>
          <w:p w14:paraId="1099A16C" w14:textId="6DF10BBF" w:rsidR="00017AC4" w:rsidRDefault="00017AC4" w:rsidP="00017AC4">
            <w:pPr>
              <w:pStyle w:val="TableEntry"/>
            </w:pPr>
            <w:r>
              <w:t>Low (25-39)</w:t>
            </w:r>
          </w:p>
        </w:tc>
        <w:tc>
          <w:tcPr>
            <w:tcW w:w="0" w:type="auto"/>
          </w:tcPr>
          <w:p w14:paraId="70D270CB" w14:textId="3ABB7882"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06235033" w14:textId="77777777" w:rsidTr="00124291">
        <w:tc>
          <w:tcPr>
            <w:tcW w:w="0" w:type="auto"/>
          </w:tcPr>
          <w:p w14:paraId="692B5FFE" w14:textId="535C7EE5" w:rsidR="00017AC4" w:rsidRDefault="00017AC4" w:rsidP="00017AC4">
            <w:pPr>
              <w:pStyle w:val="TableEntry"/>
            </w:pPr>
            <w:r>
              <w:t>Elevated (40-60)</w:t>
            </w:r>
          </w:p>
        </w:tc>
        <w:tc>
          <w:tcPr>
            <w:tcW w:w="0" w:type="auto"/>
          </w:tcPr>
          <w:p w14:paraId="400E7821" w14:textId="3B40AD67" w:rsidR="00017AC4" w:rsidRDefault="00017AC4" w:rsidP="00017AC4">
            <w:pPr>
              <w:pStyle w:val="TableEntry"/>
            </w:pPr>
            <w:r w:rsidRPr="00017AC4">
              <w:t>Users have already been trained on organizational security standards and policies, they are aware of threats, but may not follow good security principles and controls.</w:t>
            </w:r>
            <w:r>
              <w:t xml:space="preserve"> </w:t>
            </w:r>
          </w:p>
        </w:tc>
      </w:tr>
      <w:tr w:rsidR="00017AC4" w14:paraId="727DB99D" w14:textId="77777777" w:rsidTr="00124291">
        <w:tc>
          <w:tcPr>
            <w:tcW w:w="0" w:type="auto"/>
          </w:tcPr>
          <w:p w14:paraId="13C86F93" w14:textId="1E7CEF3C" w:rsidR="00017AC4" w:rsidRDefault="00017AC4" w:rsidP="00017AC4">
            <w:pPr>
              <w:pStyle w:val="TableEntry"/>
            </w:pPr>
            <w:r>
              <w:t>Moderate (61-81)</w:t>
            </w:r>
          </w:p>
        </w:tc>
        <w:tc>
          <w:tcPr>
            <w:tcW w:w="0" w:type="auto"/>
          </w:tcPr>
          <w:p w14:paraId="0B6D12FA" w14:textId="3B490B1B" w:rsidR="00017AC4" w:rsidRDefault="00017AC4" w:rsidP="00017AC4">
            <w:pPr>
              <w:pStyle w:val="TableEntry"/>
            </w:pPr>
            <w:r w:rsidRPr="00017AC4">
              <w:t>Users are aware of threats and know they should follow good security principles and controls, but need training on organizational security standards and policies.  They also may not know how to identify or report a security event.</w:t>
            </w:r>
          </w:p>
        </w:tc>
      </w:tr>
      <w:tr w:rsidR="00017AC4" w14:paraId="5C4E3F5A" w14:textId="77777777" w:rsidTr="00124291">
        <w:tc>
          <w:tcPr>
            <w:tcW w:w="0" w:type="auto"/>
          </w:tcPr>
          <w:p w14:paraId="5C46B019" w14:textId="39F294AF" w:rsidR="00017AC4" w:rsidRDefault="00017AC4" w:rsidP="00017AC4">
            <w:pPr>
              <w:pStyle w:val="TableEntry"/>
            </w:pPr>
            <w:r>
              <w:t>Significant (82-96)</w:t>
            </w:r>
          </w:p>
        </w:tc>
        <w:tc>
          <w:tcPr>
            <w:tcW w:w="0" w:type="auto"/>
          </w:tcPr>
          <w:p w14:paraId="1EDE96DC" w14:textId="5E2914E5"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E75DFB9" w14:textId="77777777" w:rsidTr="00124291">
        <w:tc>
          <w:tcPr>
            <w:tcW w:w="0" w:type="auto"/>
          </w:tcPr>
          <w:p w14:paraId="409C730E" w14:textId="2A3EC6C8" w:rsidR="00017AC4" w:rsidRDefault="00017AC4" w:rsidP="00017AC4">
            <w:pPr>
              <w:pStyle w:val="TableEntry"/>
            </w:pPr>
            <w:r>
              <w:t>High (97-120)</w:t>
            </w:r>
          </w:p>
        </w:tc>
        <w:tc>
          <w:tcPr>
            <w:tcW w:w="0" w:type="auto"/>
          </w:tcPr>
          <w:p w14:paraId="4CF6ADC9" w14:textId="22DCC471"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5BB7CFE5" w14:textId="59D5E089" w:rsidR="00017AC4" w:rsidRDefault="00017AC4" w:rsidP="00017AC4">
      <w:pPr>
        <w:pStyle w:val="TableSource"/>
      </w:pPr>
      <w:r>
        <w:t>http://www.securingthehuman.org/resources/metrics</w:t>
      </w:r>
    </w:p>
    <w:p w14:paraId="41918EA1" w14:textId="7BE879E8" w:rsidR="006875EA" w:rsidRDefault="00CE660E" w:rsidP="006875EA">
      <w:pPr>
        <w:pStyle w:val="Para"/>
      </w:pPr>
      <w:r>
        <w:t xml:space="preserve">The benefit to the SANS approach is that we get </w:t>
      </w:r>
      <w:commentRangeStart w:id="14"/>
      <w:r>
        <w:t xml:space="preserve">standardized questions </w:t>
      </w:r>
      <w:commentRangeEnd w:id="14"/>
      <w:r w:rsidR="00B7503A">
        <w:rPr>
          <w:rStyle w:val="CommentReference"/>
          <w:snapToGrid/>
        </w:rPr>
        <w:commentReference w:id="14"/>
      </w:r>
      <w:r>
        <w:t xml:space="preserve">and a defined and open metric computation method. </w:t>
      </w:r>
      <w:r w:rsidR="006875EA">
        <w:t xml:space="preserve">This should provide a good measure for the CISO and you can refer to the individual responses to the survey questions when asked for more details. You also opt to track the number of new hires per survey, the primary </w:t>
      </w:r>
      <w:r w:rsidR="00F34649">
        <w:t>“handlers”</w:t>
      </w:r>
      <w:r w:rsidR="006875EA">
        <w:t xml:space="preserve"> responsible for the new hires during their introductory period and the date the survey was held along with the survey results. None of this detail should or will make it to the dashboard chart but may be invaluable when seeking to make changes based upon the dashboard element.</w:t>
      </w:r>
    </w:p>
    <w:p w14:paraId="2D200AF6" w14:textId="71FEDB97" w:rsidR="006875EA" w:rsidRPr="006875EA" w:rsidRDefault="006875EA" w:rsidP="006875EA">
      <w:pPr>
        <w:pStyle w:val="Para"/>
      </w:pPr>
      <w:r>
        <w:t>As this new process runs, data is accumulated and the awareness performance measure begins to become populated. As seen in Figure 10.1</w:t>
      </w:r>
      <w:r w:rsidR="00356EFB">
        <w:t>4</w:t>
      </w:r>
      <w:r>
        <w:t>, the measure begins to trend in the wrong direction</w:t>
      </w:r>
      <w:r w:rsidR="00F34649">
        <w:t xml:space="preserve"> but never gets into a zone requiring immediate action, then seems to level off again. Rather than </w:t>
      </w:r>
      <w:r w:rsidR="002A4AC4">
        <w:t>bombard the CISO with colored bands, subtle, colored level markers are used to delineate when an individual month measure moves into a different zone and provide an at-a-glance understanding of how well the awareness program is performing.</w:t>
      </w:r>
    </w:p>
    <w:p w14:paraId="74D5E8F7" w14:textId="6FFA6CED" w:rsidR="007E0E55" w:rsidRDefault="007E0E55" w:rsidP="007E0E55">
      <w:pPr>
        <w:pStyle w:val="Slug"/>
      </w:pPr>
      <w:r>
        <w:t>Figure 10.1</w:t>
      </w:r>
      <w:r w:rsidR="00356EFB">
        <w:t>4</w:t>
      </w:r>
      <w:r w:rsidR="005E534D">
        <w:t xml:space="preserve"> Security Awareness Risk</w:t>
      </w:r>
      <w:r>
        <w:tab/>
        <w:t>[793725c10f1</w:t>
      </w:r>
      <w:r w:rsidR="00356EFB">
        <w:t>4</w:t>
      </w:r>
      <w:r>
        <w:t>.p</w:t>
      </w:r>
      <w:r w:rsidR="00C256D7">
        <w:t>df</w:t>
      </w:r>
      <w:r>
        <w:t>]</w:t>
      </w:r>
    </w:p>
    <w:p w14:paraId="58BD3164" w14:textId="49531650" w:rsidR="00F34649" w:rsidRDefault="00F34649" w:rsidP="00F34649">
      <w:pPr>
        <w:pStyle w:val="Para"/>
      </w:pPr>
      <w:r>
        <w:lastRenderedPageBreak/>
        <w:t>The CISO becomes curious and asks someone to look at the supplementary data you collected to see what happened in June and July. It turns out that there is usually a single “handler” for the new hires and she was out for maternity leave in June and July, leaving a substitute to take her place. The new individual was not as familiar with the security elements of the new hire program and did not follow up in the same ways the primary handler did. The CISO was able to ensure that all potential handlers were familiar with the elements of the security awareness program</w:t>
      </w:r>
      <w:r w:rsidR="002A4AC4">
        <w:t>.</w:t>
      </w:r>
    </w:p>
    <w:p w14:paraId="138BDD39" w14:textId="11956A72" w:rsidR="002A4AC4" w:rsidRDefault="002A4AC4" w:rsidP="00F34649">
      <w:pPr>
        <w:pStyle w:val="Para"/>
      </w:pPr>
      <w:r>
        <w:t>This measure will no doubt change yearly. Once there is a comfort level that the awareness program is reaching new employees, you may want to consider running the survey against other areas of the organization or switch to one or both of the phishing measures to get a different view of program effectiveness.</w:t>
      </w:r>
    </w:p>
    <w:p w14:paraId="5DBD825C" w14:textId="0DF2F1EE" w:rsidR="005D0F37" w:rsidRDefault="005D0F37" w:rsidP="005D0F37">
      <w:pPr>
        <w:pStyle w:val="H2"/>
      </w:pPr>
      <w:r>
        <w:t xml:space="preserve">The Devil (And </w:t>
      </w:r>
      <w:r w:rsidR="00957179">
        <w:t xml:space="preserve">Incident Response </w:t>
      </w:r>
      <w:r>
        <w:t xml:space="preserve">Delays) </w:t>
      </w:r>
      <w:r w:rsidR="005D5472">
        <w:t>Is</w:t>
      </w:r>
      <w:r>
        <w:t xml:space="preserve"> In The Details</w:t>
      </w:r>
    </w:p>
    <w:p w14:paraId="7F62208E" w14:textId="420404D8" w:rsidR="00E12C07" w:rsidRDefault="00FB1576" w:rsidP="005D0F37">
      <w:pPr>
        <w:pStyle w:val="Para"/>
      </w:pPr>
      <w:r>
        <w:t xml:space="preserve">Just as you are about to dive </w:t>
      </w:r>
      <w:r w:rsidR="00E12C07">
        <w:t xml:space="preserve">into a new data set, you get an instant message from the incident response manager saying that </w:t>
      </w:r>
      <w:r w:rsidR="00B328F9">
        <w:t>her</w:t>
      </w:r>
      <w:r w:rsidR="00E12C07">
        <w:t xml:space="preserve"> dashboard is “broken”. Since you take a great deal of pride in your professional work, you head down to her office to see what the problem</w:t>
      </w:r>
      <w:r w:rsidR="00B328F9">
        <w:t xml:space="preserve"> is and (hopefully) find a quick resolution.</w:t>
      </w:r>
    </w:p>
    <w:p w14:paraId="4AF1EF4E" w14:textId="324C334E" w:rsidR="00F4387C" w:rsidRDefault="00E12C07" w:rsidP="005D0F37">
      <w:pPr>
        <w:pStyle w:val="Para"/>
      </w:pPr>
      <w:r>
        <w:t>It seems that she received a call from one of the application teams complaining about how long it took to resolve an incident last week. She was surprised</w:t>
      </w:r>
      <w:r w:rsidR="00A81FF2">
        <w:t>,</w:t>
      </w:r>
      <w:r>
        <w:t xml:space="preserve"> given that there were no indications on the weekly dashboard that anything was amiss. The performance measure showed that Tier 4 incidents (the level of the incident that was flagged by the application team) were handled within the standard </w:t>
      </w:r>
      <w:r w:rsidR="00F4387C">
        <w:t>one-day</w:t>
      </w:r>
      <w:r>
        <w:t xml:space="preserve"> resolution time frame.</w:t>
      </w:r>
      <w:r w:rsidR="00F4387C">
        <w:t xml:space="preserve"> You immediately suspect what might be the issue and you head to the data to validate your assumptions. Sure enough, the culprit lies in the name of the performance measure itself: “</w:t>
      </w:r>
      <w:r w:rsidR="00F4387C" w:rsidRPr="009344CD">
        <w:rPr>
          <w:b/>
        </w:rPr>
        <w:t>Mean</w:t>
      </w:r>
      <w:r w:rsidR="00F4387C">
        <w:t xml:space="preserve"> Time To Incident Resolution”.</w:t>
      </w:r>
    </w:p>
    <w:p w14:paraId="2155F47A" w14:textId="2CCEE7A7" w:rsidR="00F4387C" w:rsidRDefault="00F4387C" w:rsidP="005D0F37">
      <w:pPr>
        <w:pStyle w:val="Para"/>
      </w:pPr>
      <w:r>
        <w:t xml:space="preserve">The </w:t>
      </w:r>
      <w:r w:rsidRPr="009344CD">
        <w:rPr>
          <w:i/>
        </w:rPr>
        <w:t>mean</w:t>
      </w:r>
      <w:r>
        <w:t xml:space="preserve"> is often used as a singular, descriptive statistic for a data set and it </w:t>
      </w:r>
      <w:r w:rsidRPr="006439C2">
        <w:rPr>
          <w:i/>
        </w:rPr>
        <w:t>can</w:t>
      </w:r>
      <w:r>
        <w:t xml:space="preserve"> be used as a quick comparative measure of performance (e.g. “batting average” in baseball), but it isn’t perfect. Consider the resolution times </w:t>
      </w:r>
      <w:r w:rsidR="009344CD">
        <w:t xml:space="preserve">(in days) </w:t>
      </w:r>
      <w:r>
        <w:t>for the incidents on the “broken” dashboard:</w:t>
      </w:r>
    </w:p>
    <w:p w14:paraId="4C640FAE" w14:textId="1C84C6E4" w:rsidR="00F4387C" w:rsidRPr="00F4387C" w:rsidRDefault="00F4387C" w:rsidP="00F4387C">
      <w:pPr>
        <w:pStyle w:val="Para"/>
        <w:rPr>
          <w:rStyle w:val="InlineCode"/>
        </w:rPr>
      </w:pPr>
      <w:r w:rsidRPr="00F4387C">
        <w:rPr>
          <w:rStyle w:val="InlineCode"/>
        </w:rPr>
        <w:t>0.50 1.10 1.10 1.10 0.10 0.30 0.20</w:t>
      </w:r>
    </w:p>
    <w:p w14:paraId="4015A429" w14:textId="7F2196A6" w:rsidR="00F4387C" w:rsidRPr="00F4387C" w:rsidRDefault="00F4387C" w:rsidP="00F4387C">
      <w:pPr>
        <w:pStyle w:val="Para"/>
        <w:rPr>
          <w:rStyle w:val="InlineCode"/>
        </w:rPr>
      </w:pPr>
      <w:r w:rsidRPr="00F4387C">
        <w:rPr>
          <w:rStyle w:val="InlineCode"/>
        </w:rPr>
        <w:t>0.10 0.60 0.10 0.10 0.10 0.60 7.00</w:t>
      </w:r>
    </w:p>
    <w:p w14:paraId="3FB4E8B5" w14:textId="4342ACC9" w:rsidR="00EC5D6E" w:rsidRDefault="009344CD" w:rsidP="00F4387C">
      <w:pPr>
        <w:pStyle w:val="Para"/>
      </w:pPr>
      <w:r>
        <w:lastRenderedPageBreak/>
        <w:t xml:space="preserve">The mean works out to be </w:t>
      </w:r>
      <w:r w:rsidRPr="009344CD">
        <w:rPr>
          <w:rStyle w:val="InlineCodeVariable"/>
        </w:rPr>
        <w:t>0.9286</w:t>
      </w:r>
      <w:r w:rsidR="00BE053F">
        <w:t>, which falls with</w:t>
      </w:r>
      <w:r>
        <w:t>in normal parameters. Now, look at the last value (</w:t>
      </w:r>
      <w:r w:rsidRPr="009344CD">
        <w:rPr>
          <w:rStyle w:val="InlineCodeVariable"/>
        </w:rPr>
        <w:t>7.00</w:t>
      </w:r>
      <w:r>
        <w:t xml:space="preserve">). This incident took substantially longer than normal, but did not </w:t>
      </w:r>
      <w:r w:rsidR="00EC5D6E">
        <w:t>generate a call to action on the dashboard. There are a few ways to fix this. If there is room</w:t>
      </w:r>
      <w:r w:rsidR="00BD42B6">
        <w:t>,</w:t>
      </w:r>
      <w:r w:rsidR="00EC5D6E">
        <w:t xml:space="preserve"> you could add a new performance </w:t>
      </w:r>
      <w:r w:rsidR="00BD42B6">
        <w:t>measure that lists</w:t>
      </w:r>
      <w:r w:rsidR="00EC5D6E">
        <w:t xml:space="preserve"> all incidents that fall within a certain percentage out</w:t>
      </w:r>
      <w:r w:rsidR="00BD42B6">
        <w:t>side</w:t>
      </w:r>
      <w:r w:rsidR="00EC5D6E">
        <w:t xml:space="preserve"> of an expected range.  But, the incident manager </w:t>
      </w:r>
      <w:r w:rsidR="00BD42B6">
        <w:t xml:space="preserve">really </w:t>
      </w:r>
      <w:r w:rsidR="00EC5D6E">
        <w:t xml:space="preserve">likes the single </w:t>
      </w:r>
      <w:r w:rsidR="00C77930">
        <w:t>line</w:t>
      </w:r>
      <w:r w:rsidR="00EC5D6E">
        <w:t xml:space="preserve"> </w:t>
      </w:r>
      <w:r w:rsidR="00C77930">
        <w:t>encoding</w:t>
      </w:r>
      <w:r w:rsidR="00EC5D6E">
        <w:t xml:space="preserve"> you’ve provided for the measure:</w:t>
      </w:r>
    </w:p>
    <w:p w14:paraId="7722081F" w14:textId="44DE8ABA" w:rsidR="00EC5D6E" w:rsidRDefault="00EC5D6E" w:rsidP="00F4387C">
      <w:pPr>
        <w:pStyle w:val="Para"/>
      </w:pPr>
      <w:r w:rsidRPr="002C3407">
        <w:rPr>
          <w:b/>
        </w:rPr>
        <w:t>MTT Incident Resolution</w:t>
      </w:r>
      <w:r>
        <w:t xml:space="preserve">: </w:t>
      </w:r>
      <w:r w:rsidRPr="002C3407">
        <w:rPr>
          <w:color w:val="76923C" w:themeColor="accent3" w:themeShade="BF"/>
        </w:rPr>
        <w:t>0.93</w:t>
      </w:r>
    </w:p>
    <w:p w14:paraId="150AE938" w14:textId="1F815695" w:rsidR="00EC5D6E" w:rsidRDefault="00EC5D6E" w:rsidP="002C3407">
      <w:pPr>
        <w:pStyle w:val="ParaContinued"/>
      </w:pPr>
      <w:r>
        <w:t xml:space="preserve">You need to come up with a way to programmatically identify problem conditions and fit the encoding in the same space without losing the detail. </w:t>
      </w:r>
      <w:r w:rsidR="002C3407">
        <w:t xml:space="preserve">The ultimate solution comes from </w:t>
      </w:r>
      <w:r w:rsidR="00C77930">
        <w:t>three</w:t>
      </w:r>
      <w:r w:rsidR="002C3407">
        <w:t xml:space="preserve"> </w:t>
      </w:r>
      <w:r w:rsidR="00C742C7">
        <w:t xml:space="preserve">data analysis and visualization </w:t>
      </w:r>
      <w:r w:rsidR="002C3407">
        <w:t>allies: the five nu</w:t>
      </w:r>
      <w:r w:rsidR="00C77930">
        <w:t xml:space="preserve">mber summary from Chapter 3, boxplots from Chapter 6 and </w:t>
      </w:r>
      <w:proofErr w:type="spellStart"/>
      <w:r w:rsidR="002C3407">
        <w:t>sparklines</w:t>
      </w:r>
      <w:proofErr w:type="spellEnd"/>
      <w:r w:rsidR="002C3407">
        <w:t>.</w:t>
      </w:r>
    </w:p>
    <w:p w14:paraId="23793ECF" w14:textId="2BE9F146" w:rsidR="002C3407" w:rsidRPr="002C3407" w:rsidRDefault="002C3407" w:rsidP="002C3407">
      <w:pPr>
        <w:pStyle w:val="Para"/>
      </w:pPr>
      <w:r>
        <w:t xml:space="preserve">As a refresher, the five number </w:t>
      </w:r>
      <w:proofErr w:type="gramStart"/>
      <w:r>
        <w:t>summary</w:t>
      </w:r>
      <w:proofErr w:type="gramEnd"/>
      <w:r>
        <w:t xml:space="preserve"> consists of:</w:t>
      </w:r>
    </w:p>
    <w:p w14:paraId="0CB8B77F" w14:textId="77777777" w:rsidR="002C3407" w:rsidRDefault="002C3407" w:rsidP="002C3407">
      <w:pPr>
        <w:pStyle w:val="ListBulleted"/>
      </w:pPr>
      <w:proofErr w:type="gramStart"/>
      <w:r>
        <w:t>the</w:t>
      </w:r>
      <w:proofErr w:type="gramEnd"/>
      <w:r>
        <w:t xml:space="preserve"> minimum (smallest observation)</w:t>
      </w:r>
    </w:p>
    <w:p w14:paraId="256434AB" w14:textId="77777777" w:rsidR="002C3407" w:rsidRDefault="002C3407" w:rsidP="002C3407">
      <w:pPr>
        <w:pStyle w:val="ListBulleted"/>
      </w:pPr>
      <w:proofErr w:type="gramStart"/>
      <w:r>
        <w:t>the</w:t>
      </w:r>
      <w:proofErr w:type="gramEnd"/>
      <w:r>
        <w:t xml:space="preserve"> lower quartile or first quartile</w:t>
      </w:r>
    </w:p>
    <w:p w14:paraId="10455111" w14:textId="77777777" w:rsidR="002C3407" w:rsidRDefault="002C3407" w:rsidP="002C3407">
      <w:pPr>
        <w:pStyle w:val="ListBulleted"/>
      </w:pPr>
      <w:proofErr w:type="gramStart"/>
      <w:r>
        <w:t>the</w:t>
      </w:r>
      <w:proofErr w:type="gramEnd"/>
      <w:r>
        <w:t xml:space="preserve"> median (middle value)</w:t>
      </w:r>
    </w:p>
    <w:p w14:paraId="4E43B24F" w14:textId="77777777" w:rsidR="002C3407" w:rsidRDefault="002C3407" w:rsidP="002C3407">
      <w:pPr>
        <w:pStyle w:val="ListBulleted"/>
      </w:pPr>
      <w:proofErr w:type="gramStart"/>
      <w:r>
        <w:t>the</w:t>
      </w:r>
      <w:proofErr w:type="gramEnd"/>
      <w:r>
        <w:t xml:space="preserve"> upper quartile or third quartile</w:t>
      </w:r>
    </w:p>
    <w:p w14:paraId="161C5A94" w14:textId="77777777" w:rsidR="002C3407" w:rsidRDefault="002C3407" w:rsidP="002C3407">
      <w:pPr>
        <w:pStyle w:val="ListBulleted"/>
      </w:pPr>
      <w:proofErr w:type="gramStart"/>
      <w:r>
        <w:t>the</w:t>
      </w:r>
      <w:proofErr w:type="gramEnd"/>
      <w:r>
        <w:t xml:space="preserve"> maximum (largest observation)</w:t>
      </w:r>
    </w:p>
    <w:p w14:paraId="58CBA1B4" w14:textId="4C5E89B3" w:rsidR="002C3407" w:rsidRDefault="002C3407" w:rsidP="002C3407">
      <w:pPr>
        <w:pStyle w:val="ParaContinued"/>
      </w:pPr>
      <w:r>
        <w:t>These values are important for encoding many types of performance measures and can be used to succinctly summarize data without losing as much detail as you cur</w:t>
      </w:r>
      <w:r w:rsidR="00C77930">
        <w:t xml:space="preserve">rently are with the mean alone. A boxplot provides a visual representation of these </w:t>
      </w:r>
      <w:r w:rsidR="00E04744">
        <w:t>values that</w:t>
      </w:r>
      <w:r w:rsidR="00C77930">
        <w:t xml:space="preserve"> we can augment with a line for the performance measure threshold</w:t>
      </w:r>
      <w:r w:rsidR="003736A3">
        <w:t xml:space="preserve"> as seen in Figure 10.15</w:t>
      </w:r>
      <w:r w:rsidR="00C77930">
        <w:t>:</w:t>
      </w:r>
    </w:p>
    <w:p w14:paraId="2D1F4896" w14:textId="7531A865" w:rsidR="00EC5D6E" w:rsidRDefault="00C77930" w:rsidP="00C77930">
      <w:pPr>
        <w:pStyle w:val="Slug"/>
      </w:pPr>
      <w:r>
        <w:t>Figure 10.1</w:t>
      </w:r>
      <w:r w:rsidR="003736A3">
        <w:t>5</w:t>
      </w:r>
      <w:r w:rsidR="005E534D">
        <w:t xml:space="preserve"> </w:t>
      </w:r>
      <w:commentRangeStart w:id="15"/>
      <w:r w:rsidR="005E534D">
        <w:t>Boxplot Sparkline</w:t>
      </w:r>
      <w:commentRangeEnd w:id="15"/>
      <w:r w:rsidR="00B7503A">
        <w:rPr>
          <w:rStyle w:val="CommentReference"/>
          <w:rFonts w:ascii="Times New Roman" w:hAnsi="Times New Roman"/>
          <w:b w:val="0"/>
        </w:rPr>
        <w:commentReference w:id="15"/>
      </w:r>
      <w:r>
        <w:tab/>
        <w:t>[793725c10f1</w:t>
      </w:r>
      <w:r w:rsidR="003736A3">
        <w:t>5</w:t>
      </w:r>
      <w:r>
        <w:t>.pdf]</w:t>
      </w:r>
    </w:p>
    <w:p w14:paraId="553753C0" w14:textId="1C01FEDA" w:rsidR="00E04744" w:rsidRPr="00E04744" w:rsidRDefault="00E04744" w:rsidP="00E04744">
      <w:pPr>
        <w:pStyle w:val="Para"/>
      </w:pPr>
      <w:r>
        <w:t xml:space="preserve">The incident manager now has an at-a-glance view that encodes valuable details without sacrificing space. If necessary, the boxplot itself can be </w:t>
      </w:r>
      <w:r w:rsidR="00602B63">
        <w:t>color-coded</w:t>
      </w:r>
      <w:r>
        <w:t xml:space="preserve"> to more overt</w:t>
      </w:r>
      <w:r w:rsidR="00663AC9">
        <w:t>ly call attention to measures outside normal parameters</w:t>
      </w:r>
      <w:r>
        <w:t xml:space="preserve"> and the mean value could be </w:t>
      </w:r>
      <w:r w:rsidR="00B37285">
        <w:t>displayed</w:t>
      </w:r>
      <w:r>
        <w:t xml:space="preserve"> </w:t>
      </w:r>
      <w:r w:rsidR="00B37285">
        <w:t>next to</w:t>
      </w:r>
      <w:r>
        <w:t xml:space="preserve"> the </w:t>
      </w:r>
      <w:proofErr w:type="spellStart"/>
      <w:r>
        <w:t>bloxplot</w:t>
      </w:r>
      <w:proofErr w:type="spellEnd"/>
      <w:r w:rsidR="008D2CA6">
        <w:t xml:space="preserve"> if that measure still provides value</w:t>
      </w:r>
      <w:r>
        <w:t>.</w:t>
      </w:r>
    </w:p>
    <w:p w14:paraId="2F1CD9A7" w14:textId="55D47E89" w:rsidR="008E3F45" w:rsidRDefault="00B87133" w:rsidP="008E3F45">
      <w:pPr>
        <w:pStyle w:val="H2"/>
      </w:pPr>
      <w:r>
        <w:t xml:space="preserve">Projecting </w:t>
      </w:r>
      <w:r w:rsidR="00525D64">
        <w:t>“</w:t>
      </w:r>
      <w:r>
        <w:t>Security</w:t>
      </w:r>
      <w:r w:rsidR="00525D64">
        <w:t>”</w:t>
      </w:r>
    </w:p>
    <w:p w14:paraId="55F542D4" w14:textId="540723A3" w:rsidR="008E3F45" w:rsidRDefault="008E3F45" w:rsidP="008E3F45">
      <w:pPr>
        <w:pStyle w:val="Para"/>
      </w:pPr>
      <w:r>
        <w:t xml:space="preserve">We wrapped security in quotes </w:t>
      </w:r>
      <w:r w:rsidR="00525D64">
        <w:t xml:space="preserve">here and </w:t>
      </w:r>
      <w:r>
        <w:t xml:space="preserve">in the section title because the definition of “security” lies in the interpretation of the individual. A penetration tester may think of security in a completely </w:t>
      </w:r>
      <w:r>
        <w:lastRenderedPageBreak/>
        <w:t xml:space="preserve">different way than a CISO, just as an application developer will likely have a different view of it than a firewall engineer. From a big picture perspective, these interpretations are very complementary as they are all parts of a whole and </w:t>
      </w:r>
      <w:r w:rsidR="00AC4DDE">
        <w:t xml:space="preserve">each activity is </w:t>
      </w:r>
      <w:r>
        <w:t>necessary to ensure the protection of information assets in an organization.</w:t>
      </w:r>
    </w:p>
    <w:p w14:paraId="77601905" w14:textId="120A0FE5" w:rsidR="008E3F45" w:rsidRDefault="00AC4DDE" w:rsidP="008E3F45">
      <w:pPr>
        <w:pStyle w:val="Para"/>
      </w:pPr>
      <w:r>
        <w:t xml:space="preserve">Perhaps one of the least “security-like” elements that readily </w:t>
      </w:r>
      <w:proofErr w:type="gramStart"/>
      <w:r>
        <w:t>lends</w:t>
      </w:r>
      <w:proofErr w:type="gramEnd"/>
      <w:r>
        <w:t xml:space="preserve"> itself to a dashboard is the venerable </w:t>
      </w:r>
      <w:r w:rsidR="001E3788">
        <w:t xml:space="preserve">project or task </w:t>
      </w:r>
      <w:r>
        <w:t>“status view”. This could be tracking projects for remediation of internal audit issues or monitoring full-scale, enterprise-wide security programs. Security, IT and business executives need some way to get a quick overview of all these moving parts so they know where resources and attention should potentially be redirected. It may not be sexy, but there would be little happening in “security” without this governance layer.</w:t>
      </w:r>
    </w:p>
    <w:p w14:paraId="195279E8" w14:textId="2DDE3303" w:rsidR="00AC4DDE" w:rsidRDefault="00535A82" w:rsidP="008E3F45">
      <w:pPr>
        <w:pStyle w:val="Para"/>
      </w:pPr>
      <w:r>
        <w:t xml:space="preserve">If you do become known as the “dashboard person” in your organization, you must face the inevitable request to build a set of measures for to track program, project and remediation status. These initiatives will have their own set of detailed measures and reports that 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0478827D" w14:textId="7AA5DB42" w:rsidR="00915F71" w:rsidRDefault="00915F71" w:rsidP="008E3F45">
      <w:pPr>
        <w:pStyle w:val="Para"/>
      </w:pPr>
      <w:r>
        <w:t>The first step is to identify the components that your consumers wish to track. For our make-believe organization, this will be:</w:t>
      </w:r>
    </w:p>
    <w:p w14:paraId="52113EDF" w14:textId="56C4659D" w:rsidR="00915F71" w:rsidRDefault="00915F71" w:rsidP="00915F71">
      <w:pPr>
        <w:pStyle w:val="ListBulleted"/>
      </w:pPr>
      <w:r>
        <w:t>Internal audit issues remediation items</w:t>
      </w:r>
    </w:p>
    <w:p w14:paraId="486B4860" w14:textId="5738B23F" w:rsidR="00915F71" w:rsidRDefault="00915F71" w:rsidP="00915F71">
      <w:pPr>
        <w:pStyle w:val="ListBulleted"/>
      </w:pPr>
      <w:r>
        <w:t>Enterprise-wide security program initiatives</w:t>
      </w:r>
    </w:p>
    <w:p w14:paraId="477B109A" w14:textId="425D047F" w:rsidR="00915F71" w:rsidRDefault="00915F71" w:rsidP="00915F71">
      <w:pPr>
        <w:pStyle w:val="ListBulleted"/>
      </w:pPr>
      <w:r>
        <w:t>Customer audit remediation process (these are the items your customers are requesting that your organization remediate)</w:t>
      </w:r>
    </w:p>
    <w:p w14:paraId="351AED9C" w14:textId="52DA7AF8" w:rsidR="00915F71" w:rsidRDefault="00915F71" w:rsidP="00915F71">
      <w:pPr>
        <w:pStyle w:val="ListBulleted"/>
      </w:pPr>
      <w:r>
        <w:t>PCI compliance controls remediation progress.</w:t>
      </w:r>
    </w:p>
    <w:p w14:paraId="05824918" w14:textId="778C3955" w:rsidR="00915F71" w:rsidRDefault="00A52541" w:rsidP="008E3F45">
      <w:pPr>
        <w:pStyle w:val="Para"/>
      </w:pPr>
      <w:r>
        <w:t xml:space="preserve">From your discussions with the CISO you know that you are constrained to one quadrant of the executive dashboard and that the items of most importance to her are PCI and customer audits. You’ve verified </w:t>
      </w:r>
      <w:r w:rsidR="000945D5">
        <w:t xml:space="preserve">the data for the performance measures are </w:t>
      </w:r>
      <w:r w:rsidR="00736FC7">
        <w:t xml:space="preserve">readily </w:t>
      </w:r>
      <w:r w:rsidR="000945D5">
        <w:t>available</w:t>
      </w:r>
      <w:r w:rsidR="00736FC7">
        <w:t>/accurate</w:t>
      </w:r>
      <w:r>
        <w:t xml:space="preserve"> and set off to meet this challenge head on.</w:t>
      </w:r>
    </w:p>
    <w:p w14:paraId="02524042" w14:textId="0DD7B3F6" w:rsidR="00CF63CA" w:rsidRDefault="00A52541" w:rsidP="008E3F45">
      <w:pPr>
        <w:pStyle w:val="Para"/>
      </w:pPr>
      <w:r>
        <w:t>The prioritization and list of measures provided by the CISO give</w:t>
      </w:r>
      <w:r w:rsidR="000027E1">
        <w:t>s</w:t>
      </w:r>
      <w:r>
        <w:t xml:space="preserve"> you logical groupings for the measures you need to encode. For each group, you must decide how to prioritize th</w:t>
      </w:r>
      <w:r w:rsidR="002B21B9">
        <w:t xml:space="preserve">e elements within the group and—given that all of these elements will themselves be grouped together—the individual encoding </w:t>
      </w:r>
      <w:r w:rsidR="002B66F4">
        <w:t xml:space="preserve">for each measure </w:t>
      </w:r>
      <w:r w:rsidR="002B21B9">
        <w:t>you choose should be common across all four groups.</w:t>
      </w:r>
      <w:r w:rsidR="00FD0377">
        <w:t xml:space="preserve"> Fitting into all these </w:t>
      </w:r>
      <w:r w:rsidR="00FD0377">
        <w:lastRenderedPageBreak/>
        <w:t>constraints will tie create a seamless message for the “Security Program, Project &amp; Remediation Status” dashboard component.</w:t>
      </w:r>
    </w:p>
    <w:p w14:paraId="271F9572" w14:textId="7859E1E6" w:rsidR="007B7C69" w:rsidRDefault="007B7C69" w:rsidP="008E3F45">
      <w:pPr>
        <w:pStyle w:val="Para"/>
      </w:pPr>
      <w:r>
        <w:t>After reviewing the data, you settle on four sections</w:t>
      </w:r>
      <w:r w:rsidR="001725E9">
        <w:t xml:space="preserve"> and draw up a rough sketch for how you want to present the information</w:t>
      </w:r>
      <w:r w:rsidR="004D2244">
        <w:t xml:space="preserve"> that eventually turns into the wireframe concept shown in Figure 10.1</w:t>
      </w:r>
      <w:r w:rsidR="003736A3">
        <w:t>6</w:t>
      </w:r>
      <w:r w:rsidR="004D2244">
        <w:t>.</w:t>
      </w:r>
    </w:p>
    <w:p w14:paraId="3D308E8E" w14:textId="0D1624E7" w:rsidR="00A52541" w:rsidRDefault="00A52541" w:rsidP="00A52541">
      <w:pPr>
        <w:pStyle w:val="Slug"/>
      </w:pPr>
      <w:r>
        <w:t>Figure 10.1</w:t>
      </w:r>
      <w:r w:rsidR="003736A3">
        <w:t>6</w:t>
      </w:r>
      <w:r w:rsidR="005E534D">
        <w:t xml:space="preserve"> Dashboard Wireframe</w:t>
      </w:r>
      <w:r>
        <w:tab/>
        <w:t>[793725c10f1</w:t>
      </w:r>
      <w:r w:rsidR="003736A3">
        <w:t>6</w:t>
      </w:r>
      <w:r>
        <w:t>.</w:t>
      </w:r>
      <w:r w:rsidR="001B5634">
        <w:t>eps</w:t>
      </w:r>
      <w:r>
        <w:t>]</w:t>
      </w:r>
    </w:p>
    <w:p w14:paraId="3422FC29" w14:textId="67F5D48D" w:rsidR="00A52541" w:rsidRDefault="001725E9" w:rsidP="008E3F45">
      <w:pPr>
        <w:pStyle w:val="Para"/>
      </w:pPr>
      <w:r>
        <w:t>This will become a common process for your dashboard development:</w:t>
      </w:r>
    </w:p>
    <w:p w14:paraId="65A43799" w14:textId="1DA87A9C" w:rsidR="001725E9" w:rsidRDefault="001725E9" w:rsidP="001725E9">
      <w:pPr>
        <w:pStyle w:val="ListBulleted"/>
      </w:pPr>
      <w:r>
        <w:t>Stakeholder/consumer identifies a need</w:t>
      </w:r>
    </w:p>
    <w:p w14:paraId="5CE81B9C" w14:textId="2EE9EBA8" w:rsidR="001725E9" w:rsidRDefault="001725E9" w:rsidP="001725E9">
      <w:pPr>
        <w:pStyle w:val="ListBulleted"/>
      </w:pPr>
      <w:r>
        <w:t>You work to understand the need and if you have data to support the dashboard or dashboard element</w:t>
      </w:r>
    </w:p>
    <w:p w14:paraId="6C846A2B" w14:textId="4E8BDC10" w:rsidR="001725E9" w:rsidRDefault="001725E9" w:rsidP="001725E9">
      <w:pPr>
        <w:pStyle w:val="ListBulleted"/>
      </w:pPr>
      <w:r>
        <w:t>You sketch out a set of rough concept</w:t>
      </w:r>
      <w:r w:rsidR="002A09F4">
        <w:t>s</w:t>
      </w:r>
      <w:r>
        <w:t xml:space="preserve"> for the dashboard, then wireframe </w:t>
      </w:r>
      <w:r w:rsidR="00C15A35">
        <w:t xml:space="preserve">and model </w:t>
      </w:r>
      <w:r>
        <w:t>the ones that seem to work best</w:t>
      </w:r>
    </w:p>
    <w:p w14:paraId="63747D60" w14:textId="6FCA5229" w:rsidR="001725E9" w:rsidRDefault="00C15A35" w:rsidP="001725E9">
      <w:pPr>
        <w:pStyle w:val="ListBulleted"/>
      </w:pPr>
      <w:r>
        <w:t xml:space="preserve">You choose a final model </w:t>
      </w:r>
      <w:r w:rsidR="004A5FB4">
        <w:t>and</w:t>
      </w:r>
      <w:r w:rsidR="001725E9">
        <w:t xml:space="preserve"> find the most efficient </w:t>
      </w:r>
      <w:r>
        <w:t>process to encode the measures</w:t>
      </w:r>
      <w:r w:rsidR="001725E9">
        <w:t xml:space="preserve"> </w:t>
      </w:r>
      <w:r w:rsidR="004A5FB4">
        <w:t>in support of the</w:t>
      </w:r>
      <w:r w:rsidR="001725E9">
        <w:t xml:space="preserve"> frequency requirements</w:t>
      </w:r>
    </w:p>
    <w:p w14:paraId="2EFC0934" w14:textId="356C964B" w:rsidR="001725E9" w:rsidRDefault="004D2244" w:rsidP="008E3F45">
      <w:pPr>
        <w:pStyle w:val="Para"/>
      </w:pPr>
      <w:r>
        <w:t>For encoding each list of items, the order manifests pretty clearly after examining the project and program artifacts:</w:t>
      </w:r>
    </w:p>
    <w:p w14:paraId="7F5D32A3" w14:textId="0D963A87" w:rsidR="004D2244" w:rsidRDefault="004D2244" w:rsidP="004D2244">
      <w:pPr>
        <w:pStyle w:val="ListBulleted"/>
      </w:pPr>
      <w:r>
        <w:t>The PCI program has been laid out according to the 12 requirements</w:t>
      </w:r>
    </w:p>
    <w:p w14:paraId="21CE977C" w14:textId="2D7CAC11" w:rsidR="004D2244" w:rsidRDefault="004D2244" w:rsidP="004D2244">
      <w:pPr>
        <w:pStyle w:val="ListBulleted"/>
      </w:pPr>
      <w:r>
        <w:t>The customer audits make the most sense in reverse date order (so the ones that should be closing soon are at the top)</w:t>
      </w:r>
    </w:p>
    <w:p w14:paraId="5713CBC2" w14:textId="5DA2A80E" w:rsidR="004D2244" w:rsidRDefault="004D2244" w:rsidP="004D2244">
      <w:pPr>
        <w:pStyle w:val="ListBulleted"/>
      </w:pPr>
      <w:r>
        <w:t>The enterprise-wide security program initiatives are displayed in the order they appear in the budget documents</w:t>
      </w:r>
    </w:p>
    <w:p w14:paraId="58F22C84" w14:textId="1E24FB49" w:rsidR="004D2244" w:rsidRDefault="004D2244" w:rsidP="004D2244">
      <w:pPr>
        <w:pStyle w:val="ListBulleted"/>
      </w:pPr>
      <w:r>
        <w:t>The internal audit items are ordered like the customer audits</w:t>
      </w:r>
    </w:p>
    <w:p w14:paraId="441614B3" w14:textId="32870FFB" w:rsidR="004D2244" w:rsidRDefault="004D2244" w:rsidP="008E3F45">
      <w:pPr>
        <w:pStyle w:val="Para"/>
      </w:pPr>
      <w:r>
        <w:t>This ordering is part of the dashboard contract with the CISO and other consumers. Once established, the expectation will be that it does not change without being informed.</w:t>
      </w:r>
    </w:p>
    <w:p w14:paraId="0BC8D459" w14:textId="4016143C" w:rsidR="004D2244" w:rsidRDefault="004D2244" w:rsidP="008E3F45">
      <w:pPr>
        <w:pStyle w:val="Para"/>
      </w:pPr>
      <w:r>
        <w:t>Given that projects track completion to 100%, bars are good choices for the overall encoding, but shorter does not necessarily mean “bad”</w:t>
      </w:r>
      <w:r w:rsidR="00FB60ED">
        <w:t xml:space="preserve"> in this case</w:t>
      </w:r>
      <w:r>
        <w:t xml:space="preserve">. </w:t>
      </w:r>
      <w:r w:rsidR="000A263C">
        <w:t>W</w:t>
      </w:r>
      <w:r>
        <w:t>e could use a variation on a bullet graph</w:t>
      </w:r>
      <w:r w:rsidR="000A263C">
        <w:t xml:space="preserve"> </w:t>
      </w:r>
      <w:r w:rsidR="00BF0006">
        <w:t>to provide more</w:t>
      </w:r>
      <w:r w:rsidR="000A263C">
        <w:t xml:space="preserve"> details</w:t>
      </w:r>
      <w:r>
        <w:t>,</w:t>
      </w:r>
      <w:r w:rsidR="000A263C">
        <w:t xml:space="preserve"> but</w:t>
      </w:r>
      <w:r>
        <w:t xml:space="preserve"> that level of e</w:t>
      </w:r>
      <w:r w:rsidR="00BF0006">
        <w:t>ncoding is not necessary at for this scenario and the consumers can always head to the supporting data (which include detailed Gantt charts, project risks and status history) for more detail</w:t>
      </w:r>
      <w:r>
        <w:t xml:space="preserve">. A subtle color highlight for the projects or program elements that are </w:t>
      </w:r>
      <w:r w:rsidR="000A263C">
        <w:t xml:space="preserve">truly </w:t>
      </w:r>
      <w:r>
        <w:t xml:space="preserve">in danger of missing their dates is all that is needed to identify areas of concern that may need help from senior management to get back on track. </w:t>
      </w:r>
      <w:r w:rsidR="000A263C">
        <w:t xml:space="preserve">They’ll need to dig into the details of </w:t>
      </w:r>
      <w:r w:rsidR="000A263C">
        <w:lastRenderedPageBreak/>
        <w:t xml:space="preserve">each wayward issue, so make sure the project and program managers have armed the CISO with all the </w:t>
      </w:r>
      <w:r w:rsidR="00C40DDE">
        <w:t xml:space="preserve">necessary details. </w:t>
      </w:r>
      <w:r>
        <w:t xml:space="preserve">The finished product can be seen </w:t>
      </w:r>
      <w:r w:rsidR="0045104D">
        <w:t>in Figure 10.1</w:t>
      </w:r>
      <w:r w:rsidR="003736A3">
        <w:t>7</w:t>
      </w:r>
      <w:r w:rsidR="0045104D">
        <w:t xml:space="preserve"> and the Excel template can be found on the book’s web site.</w:t>
      </w:r>
      <w:r w:rsidR="004A5FB4">
        <w:t xml:space="preserve"> Excel’s built-in ability to make </w:t>
      </w:r>
      <w:proofErr w:type="spellStart"/>
      <w:r w:rsidR="004A5FB4">
        <w:t>sparkline</w:t>
      </w:r>
      <w:proofErr w:type="spellEnd"/>
      <w:r w:rsidR="004A5FB4">
        <w:t xml:space="preserve">-like “data bars” can drastically reduce the time it takes to produce an effective dashboard component. These elements </w:t>
      </w:r>
      <w:r w:rsidR="00BF0006">
        <w:t xml:space="preserve">use user-defined rules to apply </w:t>
      </w:r>
      <w:r w:rsidR="004A5FB4">
        <w:t xml:space="preserve">color and </w:t>
      </w:r>
      <w:r w:rsidR="00BF0006">
        <w:t>size</w:t>
      </w:r>
      <w:r w:rsidR="004A5FB4">
        <w:t xml:space="preserve"> from </w:t>
      </w:r>
      <w:r w:rsidR="00BF0006">
        <w:t>cell values.</w:t>
      </w:r>
    </w:p>
    <w:p w14:paraId="7BBCC211" w14:textId="2FFCE81B" w:rsidR="00AE684C" w:rsidRDefault="00AE684C" w:rsidP="0080300B">
      <w:pPr>
        <w:pStyle w:val="Slug"/>
      </w:pPr>
      <w:r>
        <w:t>Figure 10.1</w:t>
      </w:r>
      <w:r w:rsidR="003736A3">
        <w:t>7</w:t>
      </w:r>
      <w:r w:rsidR="004A72D7">
        <w:t xml:space="preserve"> Project</w:t>
      </w:r>
      <w:r w:rsidR="005C40E4">
        <w:t xml:space="preserve"> And Program Status</w:t>
      </w:r>
      <w:r w:rsidR="004A72D7">
        <w:t xml:space="preserve"> Dashboard</w:t>
      </w:r>
      <w:r>
        <w:tab/>
        <w:t>[793725c10f1</w:t>
      </w:r>
      <w:r w:rsidR="003736A3">
        <w:t>7</w:t>
      </w:r>
      <w:r>
        <w:t>.</w:t>
      </w:r>
      <w:r w:rsidR="001B5634">
        <w:t>pdf</w:t>
      </w:r>
      <w:r>
        <w:t>]</w:t>
      </w:r>
    </w:p>
    <w:p w14:paraId="0D900825" w14:textId="77777777" w:rsidR="00B87133" w:rsidRDefault="00B87133" w:rsidP="00B87133">
      <w:pPr>
        <w:pStyle w:val="H1"/>
      </w:pPr>
      <w:r>
        <w:t>In Summary</w:t>
      </w:r>
    </w:p>
    <w:p w14:paraId="414E2F9A" w14:textId="77777777" w:rsidR="00C7362B" w:rsidRDefault="006C7851" w:rsidP="009D195C">
      <w:pPr>
        <w:pStyle w:val="Para"/>
      </w:pPr>
      <w:r>
        <w:t xml:space="preserve">The task of designing, building and delivering dashboards is not for the casual practitioner. </w:t>
      </w:r>
      <w:r w:rsidR="00EB5E47">
        <w:t xml:space="preserve">It takes skill, </w:t>
      </w:r>
      <w:r>
        <w:t xml:space="preserve">practice </w:t>
      </w:r>
      <w:r w:rsidR="00EB5E47">
        <w:t xml:space="preserve">and a great deal of trial and 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A99E4CD" w14:textId="6F850008" w:rsidR="00024ECC" w:rsidRDefault="00572968" w:rsidP="009D195C">
      <w:pPr>
        <w:pStyle w:val="Para"/>
      </w:pPr>
      <w:r>
        <w:t xml:space="preserve">Core </w:t>
      </w:r>
      <w:r w:rsidR="00024ECC">
        <w:t xml:space="preserve">dashboard </w:t>
      </w:r>
      <w:r>
        <w:t>concepts were presented through</w:t>
      </w:r>
      <w:r w:rsidR="00024ECC">
        <w:t xml:space="preserve"> both</w:t>
      </w:r>
      <w:r>
        <w:t xml:space="preserve"> real world </w:t>
      </w:r>
      <w:r w:rsidR="00024ECC">
        <w:t>scenarios</w:t>
      </w:r>
      <w:r>
        <w:t xml:space="preserve"> and critiques/makeovers of actual dashboards found in the wild.</w:t>
      </w:r>
      <w:r w:rsidR="00024ECC">
        <w:t xml:space="preserve"> Innovative encodings (i.e. bullet graphs, </w:t>
      </w:r>
      <w:proofErr w:type="spellStart"/>
      <w:r w:rsidR="00024ECC">
        <w:t>sparklines</w:t>
      </w:r>
      <w:proofErr w:type="spellEnd"/>
      <w:r w:rsidR="00024ECC">
        <w:t>) were presented along with design techniques that can be replicated in Excel and R using materials provided on the companion web site.</w:t>
      </w:r>
    </w:p>
    <w:p w14:paraId="154DC7F8" w14:textId="0ABFD8EF" w:rsidR="00AF0D3F" w:rsidRDefault="00AF0D3F" w:rsidP="00AF0D3F">
      <w:pPr>
        <w:pStyle w:val="H1"/>
      </w:pPr>
      <w:r>
        <w:t>Recommended Reading</w:t>
      </w:r>
    </w:p>
    <w:p w14:paraId="2AF5457F" w14:textId="77777777" w:rsidR="005D0F37" w:rsidRPr="005D0F37" w:rsidRDefault="005D0F37" w:rsidP="005D0F37">
      <w:pPr>
        <w:pStyle w:val="Para"/>
      </w:pPr>
      <w:proofErr w:type="gramStart"/>
      <w:r w:rsidRPr="005D0F37">
        <w:t>Few, Stephen.</w:t>
      </w:r>
      <w:proofErr w:type="gramEnd"/>
      <w:r w:rsidRPr="005D0F37">
        <w:t> </w:t>
      </w:r>
      <w:proofErr w:type="gramStart"/>
      <w:r w:rsidRPr="005D0F37">
        <w:rPr>
          <w:i/>
          <w:iCs/>
        </w:rPr>
        <w:t>Information dashboard design</w:t>
      </w:r>
      <w:r w:rsidRPr="005D0F37">
        <w:t>.</w:t>
      </w:r>
      <w:proofErr w:type="gramEnd"/>
      <w:r w:rsidRPr="005D0F37">
        <w:t xml:space="preserve"> O'Reilly, 2006.</w:t>
      </w:r>
    </w:p>
    <w:p w14:paraId="29C5C1B5" w14:textId="77777777" w:rsidR="005D0F37" w:rsidRPr="005D0F37" w:rsidRDefault="005D0F37" w:rsidP="005D0F37">
      <w:pPr>
        <w:pStyle w:val="Para"/>
      </w:pPr>
      <w:proofErr w:type="spellStart"/>
      <w:r w:rsidRPr="005D0F37">
        <w:t>Jaquith</w:t>
      </w:r>
      <w:proofErr w:type="spellEnd"/>
      <w:r w:rsidRPr="005D0F37">
        <w:t>, Andrew. </w:t>
      </w:r>
      <w:r w:rsidRPr="005D0F37">
        <w:rPr>
          <w:i/>
          <w:iCs/>
        </w:rPr>
        <w:t>Security metrics: replacing fear, uncertainty, and doubt</w:t>
      </w:r>
      <w:r w:rsidRPr="005D0F37">
        <w:t>. Upper Saddle River: Addison-Wesley, 2007</w:t>
      </w:r>
    </w:p>
    <w:p w14:paraId="114E8C7A" w14:textId="77777777" w:rsidR="005D0F37" w:rsidRPr="005D0F37" w:rsidRDefault="005D0F37" w:rsidP="005D0F37">
      <w:pPr>
        <w:pStyle w:val="Para"/>
      </w:pPr>
      <w:proofErr w:type="spellStart"/>
      <w:r w:rsidRPr="005D0F37">
        <w:t>Tufte</w:t>
      </w:r>
      <w:proofErr w:type="spellEnd"/>
      <w:r w:rsidRPr="005D0F37">
        <w:t>, Edward R., and P. R. Graves-Morris. </w:t>
      </w:r>
      <w:proofErr w:type="gramStart"/>
      <w:r w:rsidRPr="005D0F37">
        <w:rPr>
          <w:i/>
          <w:iCs/>
        </w:rPr>
        <w:t>The visual display of quantitative information</w:t>
      </w:r>
      <w:r w:rsidRPr="005D0F37">
        <w:t>.</w:t>
      </w:r>
      <w:proofErr w:type="gramEnd"/>
      <w:r w:rsidRPr="005D0F37">
        <w:t xml:space="preserve"> Vol. 2. Cheshire, CT: Graphics press, 1983</w:t>
      </w:r>
    </w:p>
    <w:p w14:paraId="67087002" w14:textId="77777777" w:rsidR="005D0F37" w:rsidRDefault="005D0F37" w:rsidP="005D0F37">
      <w:pPr>
        <w:pStyle w:val="Para"/>
      </w:pPr>
      <w:proofErr w:type="gramStart"/>
      <w:r w:rsidRPr="005D0F37">
        <w:t xml:space="preserve">Saris, Willem E., and </w:t>
      </w:r>
      <w:proofErr w:type="spellStart"/>
      <w:r w:rsidRPr="005D0F37">
        <w:t>Irmtraud</w:t>
      </w:r>
      <w:proofErr w:type="spellEnd"/>
      <w:r w:rsidRPr="005D0F37">
        <w:t xml:space="preserve"> N. </w:t>
      </w:r>
      <w:proofErr w:type="spellStart"/>
      <w:r w:rsidRPr="005D0F37">
        <w:t>Gallhofer</w:t>
      </w:r>
      <w:proofErr w:type="spellEnd"/>
      <w:r w:rsidRPr="005D0F37">
        <w:t>.</w:t>
      </w:r>
      <w:proofErr w:type="gramEnd"/>
      <w:r w:rsidRPr="005D0F37">
        <w:t> </w:t>
      </w:r>
      <w:proofErr w:type="gramStart"/>
      <w:r w:rsidRPr="005D0F37">
        <w:rPr>
          <w:i/>
          <w:iCs/>
        </w:rPr>
        <w:t>Design, evaluation, and analysis of questionnaires for survey research</w:t>
      </w:r>
      <w:r w:rsidRPr="005D0F37">
        <w:t>.</w:t>
      </w:r>
      <w:proofErr w:type="gramEnd"/>
      <w:r w:rsidRPr="005D0F37">
        <w:t xml:space="preserve"> Vol. 548. John Wiley &amp; Sons, 2007</w:t>
      </w:r>
    </w:p>
    <w:p w14:paraId="1D83B4FB" w14:textId="572A8542" w:rsidR="005D0F37" w:rsidRPr="005D0F37" w:rsidRDefault="005D0F37" w:rsidP="005D0F37">
      <w:pPr>
        <w:pStyle w:val="Para"/>
      </w:pPr>
      <w:proofErr w:type="spellStart"/>
      <w:r w:rsidRPr="005D0F37">
        <w:t>Kenett</w:t>
      </w:r>
      <w:proofErr w:type="spellEnd"/>
      <w:r w:rsidRPr="005D0F37">
        <w:t xml:space="preserve">, Ron, and Silvia </w:t>
      </w:r>
      <w:proofErr w:type="spellStart"/>
      <w:r w:rsidRPr="005D0F37">
        <w:t>Salini</w:t>
      </w:r>
      <w:proofErr w:type="spellEnd"/>
      <w:r w:rsidRPr="005D0F37">
        <w:t>. </w:t>
      </w:r>
      <w:r w:rsidRPr="005D0F37">
        <w:rPr>
          <w:i/>
          <w:iCs/>
        </w:rPr>
        <w:t>Modern analysis of customer surveys: with applications using R</w:t>
      </w:r>
      <w:r>
        <w:t>. Vol. 117. Wiley</w:t>
      </w:r>
      <w:r w:rsidRPr="005D0F37">
        <w:t>, 2011</w:t>
      </w:r>
    </w:p>
    <w:sectPr w:rsidR="005D0F37" w:rsidRPr="005D0F37"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9-29T19:53:00Z" w:initials="JJ">
    <w:p w14:paraId="6B9AC1E8" w14:textId="36BF708C" w:rsidR="00A927D5" w:rsidRDefault="00A927D5">
      <w:pPr>
        <w:pStyle w:val="CommentText"/>
      </w:pPr>
      <w:r>
        <w:rPr>
          <w:rStyle w:val="CommentReference"/>
        </w:rPr>
        <w:annotationRef/>
      </w:r>
      <w:r>
        <w:t>Okay, just read this in detail.  What are the handful of learning points here?  What is the reader supposed to take away?  The points seemed muddled in here and it felt more like “look here are some dashboards” than “here are a few core principles we want to drive home and then go learn more”.  What are the top 3-5 things more dashboards get wrong?</w:t>
      </w:r>
    </w:p>
  </w:comment>
  <w:comment w:id="2" w:author="Jay Jacobs" w:date="2013-09-29T16:52:00Z" w:initials="JJ">
    <w:p w14:paraId="6B5B3074" w14:textId="09E5084A" w:rsidR="00B7503A" w:rsidRDefault="00B7503A">
      <w:pPr>
        <w:pStyle w:val="CommentText"/>
      </w:pPr>
      <w:r>
        <w:rPr>
          <w:rStyle w:val="CommentReference"/>
        </w:rPr>
        <w:annotationRef/>
      </w:r>
      <w:r>
        <w:t>I just realized at this point that we’re in the mix here and there was zero foreplay. I think this chapter would benefit from some initial context.  What are the high points of this chapter?  Where should expectations be set for this chapter?   Is the reader going to walk away and create dashboards?</w:t>
      </w:r>
    </w:p>
  </w:comment>
  <w:comment w:id="3" w:author="Jay Jacobs" w:date="2013-09-29T16:53:00Z" w:initials="JJ">
    <w:p w14:paraId="327BB98E" w14:textId="04AD389E" w:rsidR="00B7503A" w:rsidRDefault="00B7503A">
      <w:pPr>
        <w:pStyle w:val="CommentText"/>
      </w:pPr>
      <w:r>
        <w:rPr>
          <w:rStyle w:val="CommentReference"/>
        </w:rPr>
        <w:annotationRef/>
      </w:r>
      <w:proofErr w:type="gramStart"/>
      <w:r>
        <w:t>a</w:t>
      </w:r>
      <w:proofErr w:type="gramEnd"/>
      <w:r>
        <w:t xml:space="preserve"> concept not introduced if memory serves.</w:t>
      </w:r>
    </w:p>
  </w:comment>
  <w:comment w:id="4" w:author="Jay Jacobs" w:date="2013-09-29T17:23:00Z" w:initials="JJ">
    <w:p w14:paraId="2DBCBB32" w14:textId="3A010B92" w:rsidR="00B7503A" w:rsidRDefault="00B7503A">
      <w:pPr>
        <w:pStyle w:val="CommentText"/>
      </w:pPr>
      <w:r>
        <w:rPr>
          <w:rStyle w:val="CommentReference"/>
        </w:rPr>
        <w:annotationRef/>
      </w:r>
      <w:proofErr w:type="gramStart"/>
      <w:r>
        <w:t>learning</w:t>
      </w:r>
      <w:proofErr w:type="gramEnd"/>
      <w:r>
        <w:t xml:space="preserve"> point?  This seams like an afterthought at the end of the paragraph like this.</w:t>
      </w:r>
    </w:p>
  </w:comment>
  <w:comment w:id="5" w:author="Jay Jacobs" w:date="2013-09-29T17:25:00Z" w:initials="JJ">
    <w:p w14:paraId="5525BCE0" w14:textId="219D9F38" w:rsidR="00B7503A" w:rsidRDefault="00B7503A">
      <w:pPr>
        <w:pStyle w:val="CommentText"/>
      </w:pPr>
      <w:r>
        <w:rPr>
          <w:rStyle w:val="CommentReference"/>
        </w:rPr>
        <w:annotationRef/>
      </w:r>
      <w:r>
        <w:t xml:space="preserve">I never made a connection of the “upper left” when I talked about eye movements.  Is that valid?  I know there’s a natural </w:t>
      </w:r>
      <w:proofErr w:type="spellStart"/>
      <w:r>
        <w:t>tendancy</w:t>
      </w:r>
      <w:proofErr w:type="spellEnd"/>
      <w:r>
        <w:t xml:space="preserve"> to look at that area, but if there’s a bright red signal anywhere, I think the eye would go there.</w:t>
      </w:r>
    </w:p>
  </w:comment>
  <w:comment w:id="6" w:author="Jay Jacobs" w:date="2013-09-29T17:29:00Z" w:initials="JJ">
    <w:p w14:paraId="36F1E54F" w14:textId="33764E73" w:rsidR="00B7503A" w:rsidRDefault="00B7503A">
      <w:pPr>
        <w:pStyle w:val="CommentText"/>
      </w:pPr>
      <w:r>
        <w:rPr>
          <w:rStyle w:val="CommentReference"/>
        </w:rPr>
        <w:annotationRef/>
      </w:r>
      <w:r>
        <w:t>This is a great correlation and may serve as a strong learning point.  Perhaps emphasize this a bit more?</w:t>
      </w:r>
    </w:p>
  </w:comment>
  <w:comment w:id="7" w:author="Jay Jacobs" w:date="2013-09-29T17:34:00Z" w:initials="JJ">
    <w:p w14:paraId="290240D7" w14:textId="44F85B28" w:rsidR="00B7503A" w:rsidRDefault="00B7503A">
      <w:pPr>
        <w:pStyle w:val="CommentText"/>
      </w:pPr>
      <w:r>
        <w:rPr>
          <w:rStyle w:val="CommentReference"/>
        </w:rPr>
        <w:annotationRef/>
      </w:r>
      <w:proofErr w:type="gramStart"/>
      <w:r>
        <w:t>aw</w:t>
      </w:r>
      <w:proofErr w:type="gramEnd"/>
      <w:r>
        <w:t xml:space="preserve"> chunks.  I may have missed this point as well.</w:t>
      </w:r>
    </w:p>
  </w:comment>
  <w:comment w:id="8" w:author="Jay Jacobs" w:date="2013-09-29T17:35:00Z" w:initials="JJ">
    <w:p w14:paraId="06CDF6A9" w14:textId="0C4DBB2A" w:rsidR="00B7503A" w:rsidRDefault="00B7503A">
      <w:pPr>
        <w:pStyle w:val="CommentText"/>
      </w:pPr>
      <w:r>
        <w:rPr>
          <w:rStyle w:val="CommentReference"/>
        </w:rPr>
        <w:annotationRef/>
      </w:r>
      <w:r>
        <w:t>Why?  Is there anything driving that advice?</w:t>
      </w:r>
    </w:p>
  </w:comment>
  <w:comment w:id="9" w:author="Jay Jacobs" w:date="2013-09-29T17:35:00Z" w:initials="JJ">
    <w:p w14:paraId="1D11E1D3" w14:textId="72F43CDD" w:rsidR="00B7503A" w:rsidRDefault="00B7503A">
      <w:pPr>
        <w:pStyle w:val="CommentText"/>
      </w:pPr>
      <w:r>
        <w:rPr>
          <w:rStyle w:val="CommentReference"/>
        </w:rPr>
        <w:annotationRef/>
      </w:r>
      <w:proofErr w:type="gramStart"/>
      <w:r>
        <w:t>why</w:t>
      </w:r>
      <w:proofErr w:type="gramEnd"/>
      <w:r>
        <w:t>?</w:t>
      </w:r>
    </w:p>
  </w:comment>
  <w:comment w:id="11" w:author="Jay Jacobs" w:date="2013-09-29T17:39:00Z" w:initials="JJ">
    <w:p w14:paraId="2A384597" w14:textId="68E30CD6" w:rsidR="00B7503A" w:rsidRDefault="00B7503A">
      <w:pPr>
        <w:pStyle w:val="CommentText"/>
      </w:pPr>
      <w:r>
        <w:rPr>
          <w:rStyle w:val="CommentReference"/>
        </w:rPr>
        <w:annotationRef/>
      </w:r>
      <w:r>
        <w:t>I may stop the feature here.  This is some really good information and not a “side thought”, at least it seams that way to me.</w:t>
      </w:r>
    </w:p>
  </w:comment>
  <w:comment w:id="12" w:author="Jay Jacobs" w:date="2013-09-29T17:42:00Z" w:initials="JJ">
    <w:p w14:paraId="6DD973CC" w14:textId="061EBC20" w:rsidR="00B7503A" w:rsidRDefault="00B7503A">
      <w:pPr>
        <w:pStyle w:val="CommentText"/>
      </w:pPr>
      <w:r>
        <w:rPr>
          <w:rStyle w:val="CommentReference"/>
        </w:rPr>
        <w:annotationRef/>
      </w:r>
      <w:proofErr w:type="gramStart"/>
      <w:r>
        <w:t>man</w:t>
      </w:r>
      <w:proofErr w:type="gramEnd"/>
      <w:r>
        <w:t xml:space="preserve"> this is a good point and should really be strong and discussed.</w:t>
      </w:r>
    </w:p>
  </w:comment>
  <w:comment w:id="13" w:author="Jay Jacobs" w:date="2013-09-29T17:47:00Z" w:initials="JJ">
    <w:p w14:paraId="6423D91C" w14:textId="2706D123" w:rsidR="00B7503A" w:rsidRDefault="00B7503A">
      <w:pPr>
        <w:pStyle w:val="CommentText"/>
      </w:pPr>
      <w:r>
        <w:rPr>
          <w:rStyle w:val="CommentReference"/>
        </w:rPr>
        <w:annotationRef/>
      </w:r>
      <w:r>
        <w:t>I like the lesson here and this graphic is an eye opener, ”oh I see what he’s saying”</w:t>
      </w:r>
    </w:p>
  </w:comment>
  <w:comment w:id="14" w:author="Jay Jacobs" w:date="2013-09-29T19:39:00Z" w:initials="JJ">
    <w:p w14:paraId="009A38CE" w14:textId="29DB3D1E" w:rsidR="00B7503A" w:rsidRDefault="00B7503A">
      <w:pPr>
        <w:pStyle w:val="CommentText"/>
      </w:pPr>
      <w:r>
        <w:rPr>
          <w:rStyle w:val="CommentReference"/>
        </w:rPr>
        <w:annotationRef/>
      </w:r>
      <w:proofErr w:type="gramStart"/>
      <w:r>
        <w:t>how</w:t>
      </w:r>
      <w:proofErr w:type="gramEnd"/>
      <w:r>
        <w:t xml:space="preserve"> are they “standardized”?  (</w:t>
      </w:r>
      <w:proofErr w:type="spellStart"/>
      <w:proofErr w:type="gramStart"/>
      <w:r>
        <w:t>sorta</w:t>
      </w:r>
      <w:proofErr w:type="spellEnd"/>
      <w:proofErr w:type="gramEnd"/>
      <w:r>
        <w:t xml:space="preserve"> playing devils advocate here)</w:t>
      </w:r>
    </w:p>
  </w:comment>
  <w:comment w:id="15" w:author="Jay Jacobs" w:date="2013-09-29T19:45:00Z" w:initials="JJ">
    <w:p w14:paraId="58174281" w14:textId="079B4B0C" w:rsidR="00B7503A" w:rsidRDefault="00B7503A">
      <w:pPr>
        <w:pStyle w:val="CommentText"/>
      </w:pPr>
      <w:r>
        <w:rPr>
          <w:rStyle w:val="CommentReference"/>
        </w:rPr>
        <w:annotationRef/>
      </w:r>
      <w:r>
        <w:t>Interestin</w:t>
      </w:r>
      <w:r w:rsidR="00A927D5">
        <w:t>g concept, but this needs scales.  No idea how far under or over this 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B7503A" w:rsidRDefault="00B7503A" w:rsidP="00402F98">
      <w:r>
        <w:separator/>
      </w:r>
    </w:p>
  </w:endnote>
  <w:endnote w:type="continuationSeparator" w:id="0">
    <w:p w14:paraId="047C332E" w14:textId="77777777" w:rsidR="00B7503A" w:rsidRDefault="00B7503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B7503A" w:rsidRDefault="00B7503A" w:rsidP="00402F98">
      <w:r>
        <w:separator/>
      </w:r>
    </w:p>
  </w:footnote>
  <w:footnote w:type="continuationSeparator" w:id="0">
    <w:p w14:paraId="56AD85A9" w14:textId="77777777" w:rsidR="00B7503A" w:rsidRDefault="00B7503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27E1"/>
    <w:rsid w:val="00017AC4"/>
    <w:rsid w:val="0002400F"/>
    <w:rsid w:val="00024AEE"/>
    <w:rsid w:val="00024ECC"/>
    <w:rsid w:val="00026AC6"/>
    <w:rsid w:val="000347C0"/>
    <w:rsid w:val="00036E02"/>
    <w:rsid w:val="000451C9"/>
    <w:rsid w:val="00061EB8"/>
    <w:rsid w:val="0007085D"/>
    <w:rsid w:val="00072491"/>
    <w:rsid w:val="000817BE"/>
    <w:rsid w:val="00087194"/>
    <w:rsid w:val="000945D5"/>
    <w:rsid w:val="00095561"/>
    <w:rsid w:val="000A0B3B"/>
    <w:rsid w:val="000A263C"/>
    <w:rsid w:val="000A3619"/>
    <w:rsid w:val="000A4F2C"/>
    <w:rsid w:val="000A5213"/>
    <w:rsid w:val="000A74B3"/>
    <w:rsid w:val="000B4703"/>
    <w:rsid w:val="000B537B"/>
    <w:rsid w:val="000B6DAD"/>
    <w:rsid w:val="000D0199"/>
    <w:rsid w:val="000D0376"/>
    <w:rsid w:val="000E28A3"/>
    <w:rsid w:val="000E44DA"/>
    <w:rsid w:val="000F06FF"/>
    <w:rsid w:val="00100009"/>
    <w:rsid w:val="00105E2F"/>
    <w:rsid w:val="0011048E"/>
    <w:rsid w:val="00113164"/>
    <w:rsid w:val="00113B30"/>
    <w:rsid w:val="001143A8"/>
    <w:rsid w:val="00121A11"/>
    <w:rsid w:val="00124291"/>
    <w:rsid w:val="001340B4"/>
    <w:rsid w:val="00142FC6"/>
    <w:rsid w:val="00144111"/>
    <w:rsid w:val="00151D07"/>
    <w:rsid w:val="00165DA5"/>
    <w:rsid w:val="00166F66"/>
    <w:rsid w:val="0016763E"/>
    <w:rsid w:val="001725E9"/>
    <w:rsid w:val="00175191"/>
    <w:rsid w:val="00187FD0"/>
    <w:rsid w:val="00197C68"/>
    <w:rsid w:val="001A716E"/>
    <w:rsid w:val="001B5634"/>
    <w:rsid w:val="001E0B28"/>
    <w:rsid w:val="001E2FD5"/>
    <w:rsid w:val="001E3788"/>
    <w:rsid w:val="001E405A"/>
    <w:rsid w:val="001E7077"/>
    <w:rsid w:val="001F4815"/>
    <w:rsid w:val="0020246A"/>
    <w:rsid w:val="0024281C"/>
    <w:rsid w:val="0025186B"/>
    <w:rsid w:val="00262F8D"/>
    <w:rsid w:val="0026304B"/>
    <w:rsid w:val="00265CA2"/>
    <w:rsid w:val="002672B0"/>
    <w:rsid w:val="00273391"/>
    <w:rsid w:val="0028210F"/>
    <w:rsid w:val="002868AD"/>
    <w:rsid w:val="002A09F4"/>
    <w:rsid w:val="002A4976"/>
    <w:rsid w:val="002A4AC4"/>
    <w:rsid w:val="002A4D82"/>
    <w:rsid w:val="002B21B9"/>
    <w:rsid w:val="002B66F4"/>
    <w:rsid w:val="002C3407"/>
    <w:rsid w:val="002D03D4"/>
    <w:rsid w:val="002D0AB2"/>
    <w:rsid w:val="002D4B48"/>
    <w:rsid w:val="002D5A74"/>
    <w:rsid w:val="002E2444"/>
    <w:rsid w:val="002E4473"/>
    <w:rsid w:val="00300BD4"/>
    <w:rsid w:val="0030158B"/>
    <w:rsid w:val="00304E47"/>
    <w:rsid w:val="003260B9"/>
    <w:rsid w:val="003278EA"/>
    <w:rsid w:val="00356EFB"/>
    <w:rsid w:val="00364859"/>
    <w:rsid w:val="003736A3"/>
    <w:rsid w:val="00375EC4"/>
    <w:rsid w:val="00377457"/>
    <w:rsid w:val="00380D60"/>
    <w:rsid w:val="00384738"/>
    <w:rsid w:val="00384CC8"/>
    <w:rsid w:val="00387E61"/>
    <w:rsid w:val="00395F63"/>
    <w:rsid w:val="003A7437"/>
    <w:rsid w:val="003B3976"/>
    <w:rsid w:val="003B6E6C"/>
    <w:rsid w:val="003C1665"/>
    <w:rsid w:val="003D0035"/>
    <w:rsid w:val="003D438C"/>
    <w:rsid w:val="003D763F"/>
    <w:rsid w:val="003E2BF2"/>
    <w:rsid w:val="003F39AC"/>
    <w:rsid w:val="004005A0"/>
    <w:rsid w:val="00402F98"/>
    <w:rsid w:val="0040353F"/>
    <w:rsid w:val="00403F40"/>
    <w:rsid w:val="00407254"/>
    <w:rsid w:val="00407B19"/>
    <w:rsid w:val="00410FCC"/>
    <w:rsid w:val="004123E5"/>
    <w:rsid w:val="00414173"/>
    <w:rsid w:val="00417D38"/>
    <w:rsid w:val="00420769"/>
    <w:rsid w:val="00432C84"/>
    <w:rsid w:val="0045104D"/>
    <w:rsid w:val="0046291B"/>
    <w:rsid w:val="004A5FB4"/>
    <w:rsid w:val="004A72D7"/>
    <w:rsid w:val="004C1358"/>
    <w:rsid w:val="004D0193"/>
    <w:rsid w:val="004D2244"/>
    <w:rsid w:val="004E16A0"/>
    <w:rsid w:val="004F0A05"/>
    <w:rsid w:val="004F1EE1"/>
    <w:rsid w:val="004F72CC"/>
    <w:rsid w:val="005076A6"/>
    <w:rsid w:val="00510407"/>
    <w:rsid w:val="00514C2F"/>
    <w:rsid w:val="00525D64"/>
    <w:rsid w:val="0053229A"/>
    <w:rsid w:val="00535A82"/>
    <w:rsid w:val="00546F2A"/>
    <w:rsid w:val="005515E8"/>
    <w:rsid w:val="00551C91"/>
    <w:rsid w:val="00553670"/>
    <w:rsid w:val="00553C88"/>
    <w:rsid w:val="005563A3"/>
    <w:rsid w:val="0056210B"/>
    <w:rsid w:val="00572968"/>
    <w:rsid w:val="00575ED9"/>
    <w:rsid w:val="00577C1D"/>
    <w:rsid w:val="005A0D8B"/>
    <w:rsid w:val="005A6AD3"/>
    <w:rsid w:val="005A7A77"/>
    <w:rsid w:val="005C014A"/>
    <w:rsid w:val="005C04BB"/>
    <w:rsid w:val="005C40E4"/>
    <w:rsid w:val="005C4A66"/>
    <w:rsid w:val="005C78EA"/>
    <w:rsid w:val="005C7DAA"/>
    <w:rsid w:val="005D0F37"/>
    <w:rsid w:val="005D5472"/>
    <w:rsid w:val="005E534D"/>
    <w:rsid w:val="005F01FE"/>
    <w:rsid w:val="00601C60"/>
    <w:rsid w:val="00602B63"/>
    <w:rsid w:val="006131E4"/>
    <w:rsid w:val="00613E5C"/>
    <w:rsid w:val="006231A3"/>
    <w:rsid w:val="006428BA"/>
    <w:rsid w:val="006439C2"/>
    <w:rsid w:val="006639CE"/>
    <w:rsid w:val="00663AC9"/>
    <w:rsid w:val="00664E0B"/>
    <w:rsid w:val="006875EA"/>
    <w:rsid w:val="00694603"/>
    <w:rsid w:val="006A15D7"/>
    <w:rsid w:val="006B18E5"/>
    <w:rsid w:val="006B5464"/>
    <w:rsid w:val="006B7C5A"/>
    <w:rsid w:val="006C7851"/>
    <w:rsid w:val="006E361B"/>
    <w:rsid w:val="006F1125"/>
    <w:rsid w:val="006F17FD"/>
    <w:rsid w:val="006F4E38"/>
    <w:rsid w:val="00710639"/>
    <w:rsid w:val="00710B88"/>
    <w:rsid w:val="00713161"/>
    <w:rsid w:val="00715C95"/>
    <w:rsid w:val="00722568"/>
    <w:rsid w:val="00722CD6"/>
    <w:rsid w:val="007301C0"/>
    <w:rsid w:val="007332B7"/>
    <w:rsid w:val="00736FC7"/>
    <w:rsid w:val="00740255"/>
    <w:rsid w:val="00744DF3"/>
    <w:rsid w:val="00751234"/>
    <w:rsid w:val="00754BED"/>
    <w:rsid w:val="00763425"/>
    <w:rsid w:val="00783465"/>
    <w:rsid w:val="0078486F"/>
    <w:rsid w:val="00795B1E"/>
    <w:rsid w:val="007A2AC7"/>
    <w:rsid w:val="007B20FE"/>
    <w:rsid w:val="007B4C3B"/>
    <w:rsid w:val="007B7C69"/>
    <w:rsid w:val="007C6781"/>
    <w:rsid w:val="007E0E55"/>
    <w:rsid w:val="00800E5A"/>
    <w:rsid w:val="0080300B"/>
    <w:rsid w:val="008051CC"/>
    <w:rsid w:val="0089320A"/>
    <w:rsid w:val="008C1908"/>
    <w:rsid w:val="008D0891"/>
    <w:rsid w:val="008D2CA6"/>
    <w:rsid w:val="008D4F4A"/>
    <w:rsid w:val="008E04E7"/>
    <w:rsid w:val="008E3F45"/>
    <w:rsid w:val="008E54B1"/>
    <w:rsid w:val="008F2F53"/>
    <w:rsid w:val="0090112F"/>
    <w:rsid w:val="0090663A"/>
    <w:rsid w:val="00910621"/>
    <w:rsid w:val="0091469E"/>
    <w:rsid w:val="00915F71"/>
    <w:rsid w:val="0092663E"/>
    <w:rsid w:val="009344CD"/>
    <w:rsid w:val="00943A6A"/>
    <w:rsid w:val="00957179"/>
    <w:rsid w:val="00972EAA"/>
    <w:rsid w:val="00994196"/>
    <w:rsid w:val="0099679F"/>
    <w:rsid w:val="009979A4"/>
    <w:rsid w:val="009A3828"/>
    <w:rsid w:val="009B38EE"/>
    <w:rsid w:val="009D0268"/>
    <w:rsid w:val="009D195C"/>
    <w:rsid w:val="009F0D43"/>
    <w:rsid w:val="009F6490"/>
    <w:rsid w:val="00A1349B"/>
    <w:rsid w:val="00A166BD"/>
    <w:rsid w:val="00A20671"/>
    <w:rsid w:val="00A4171B"/>
    <w:rsid w:val="00A44441"/>
    <w:rsid w:val="00A52541"/>
    <w:rsid w:val="00A561E2"/>
    <w:rsid w:val="00A601BA"/>
    <w:rsid w:val="00A64850"/>
    <w:rsid w:val="00A67393"/>
    <w:rsid w:val="00A77EA7"/>
    <w:rsid w:val="00A81FF2"/>
    <w:rsid w:val="00A832A0"/>
    <w:rsid w:val="00A83B7D"/>
    <w:rsid w:val="00A862AD"/>
    <w:rsid w:val="00A927D5"/>
    <w:rsid w:val="00A94FDC"/>
    <w:rsid w:val="00AA0818"/>
    <w:rsid w:val="00AA2F11"/>
    <w:rsid w:val="00AA36EC"/>
    <w:rsid w:val="00AB0715"/>
    <w:rsid w:val="00AB3DA2"/>
    <w:rsid w:val="00AB5E0A"/>
    <w:rsid w:val="00AC4DDE"/>
    <w:rsid w:val="00AE0519"/>
    <w:rsid w:val="00AE684C"/>
    <w:rsid w:val="00AF0D3F"/>
    <w:rsid w:val="00AF6A18"/>
    <w:rsid w:val="00B12E78"/>
    <w:rsid w:val="00B23B24"/>
    <w:rsid w:val="00B23DB7"/>
    <w:rsid w:val="00B25084"/>
    <w:rsid w:val="00B328F9"/>
    <w:rsid w:val="00B351FF"/>
    <w:rsid w:val="00B37285"/>
    <w:rsid w:val="00B37734"/>
    <w:rsid w:val="00B606DB"/>
    <w:rsid w:val="00B65A79"/>
    <w:rsid w:val="00B7503A"/>
    <w:rsid w:val="00B8016F"/>
    <w:rsid w:val="00B8466B"/>
    <w:rsid w:val="00B87133"/>
    <w:rsid w:val="00B925DC"/>
    <w:rsid w:val="00B93C45"/>
    <w:rsid w:val="00BA20DB"/>
    <w:rsid w:val="00BA2E4F"/>
    <w:rsid w:val="00BA6A2D"/>
    <w:rsid w:val="00BA70DE"/>
    <w:rsid w:val="00BC7785"/>
    <w:rsid w:val="00BD42B6"/>
    <w:rsid w:val="00BE053F"/>
    <w:rsid w:val="00BE193F"/>
    <w:rsid w:val="00BE4A2B"/>
    <w:rsid w:val="00BE77BD"/>
    <w:rsid w:val="00BF0006"/>
    <w:rsid w:val="00BF3954"/>
    <w:rsid w:val="00C00404"/>
    <w:rsid w:val="00C04B90"/>
    <w:rsid w:val="00C1289C"/>
    <w:rsid w:val="00C15A35"/>
    <w:rsid w:val="00C214F5"/>
    <w:rsid w:val="00C24FFF"/>
    <w:rsid w:val="00C256D7"/>
    <w:rsid w:val="00C25E83"/>
    <w:rsid w:val="00C31354"/>
    <w:rsid w:val="00C35884"/>
    <w:rsid w:val="00C40DDE"/>
    <w:rsid w:val="00C41F01"/>
    <w:rsid w:val="00C439D1"/>
    <w:rsid w:val="00C46FBA"/>
    <w:rsid w:val="00C5063B"/>
    <w:rsid w:val="00C54AB2"/>
    <w:rsid w:val="00C554DF"/>
    <w:rsid w:val="00C64AFA"/>
    <w:rsid w:val="00C704C6"/>
    <w:rsid w:val="00C7362B"/>
    <w:rsid w:val="00C737E3"/>
    <w:rsid w:val="00C742C7"/>
    <w:rsid w:val="00C76B0C"/>
    <w:rsid w:val="00C77930"/>
    <w:rsid w:val="00C848C4"/>
    <w:rsid w:val="00C937DE"/>
    <w:rsid w:val="00CA1C20"/>
    <w:rsid w:val="00CC3E2F"/>
    <w:rsid w:val="00CE3D96"/>
    <w:rsid w:val="00CE660E"/>
    <w:rsid w:val="00CF500D"/>
    <w:rsid w:val="00CF61C0"/>
    <w:rsid w:val="00CF63CA"/>
    <w:rsid w:val="00D06B68"/>
    <w:rsid w:val="00D06CF6"/>
    <w:rsid w:val="00D078F7"/>
    <w:rsid w:val="00D1099E"/>
    <w:rsid w:val="00D2009C"/>
    <w:rsid w:val="00D26E7C"/>
    <w:rsid w:val="00D30A7D"/>
    <w:rsid w:val="00D42E56"/>
    <w:rsid w:val="00D515C2"/>
    <w:rsid w:val="00D63C62"/>
    <w:rsid w:val="00D65677"/>
    <w:rsid w:val="00D95FED"/>
    <w:rsid w:val="00DA052A"/>
    <w:rsid w:val="00DA0C58"/>
    <w:rsid w:val="00DB44DB"/>
    <w:rsid w:val="00DB54B7"/>
    <w:rsid w:val="00DC546B"/>
    <w:rsid w:val="00DD2D62"/>
    <w:rsid w:val="00DD7C91"/>
    <w:rsid w:val="00DE3325"/>
    <w:rsid w:val="00DF1A96"/>
    <w:rsid w:val="00DF5825"/>
    <w:rsid w:val="00E04744"/>
    <w:rsid w:val="00E1141D"/>
    <w:rsid w:val="00E12C07"/>
    <w:rsid w:val="00E13D56"/>
    <w:rsid w:val="00E208BF"/>
    <w:rsid w:val="00E247CA"/>
    <w:rsid w:val="00E25BC7"/>
    <w:rsid w:val="00E341A5"/>
    <w:rsid w:val="00E41856"/>
    <w:rsid w:val="00E431BA"/>
    <w:rsid w:val="00E43467"/>
    <w:rsid w:val="00E45301"/>
    <w:rsid w:val="00E53163"/>
    <w:rsid w:val="00E55F83"/>
    <w:rsid w:val="00E62453"/>
    <w:rsid w:val="00E73008"/>
    <w:rsid w:val="00E734FF"/>
    <w:rsid w:val="00E752B2"/>
    <w:rsid w:val="00E77A11"/>
    <w:rsid w:val="00E94250"/>
    <w:rsid w:val="00EA262F"/>
    <w:rsid w:val="00EA26DE"/>
    <w:rsid w:val="00EB43EE"/>
    <w:rsid w:val="00EB5E47"/>
    <w:rsid w:val="00EC06CC"/>
    <w:rsid w:val="00EC5D6E"/>
    <w:rsid w:val="00EE4DB5"/>
    <w:rsid w:val="00F10719"/>
    <w:rsid w:val="00F1653A"/>
    <w:rsid w:val="00F22A20"/>
    <w:rsid w:val="00F34649"/>
    <w:rsid w:val="00F4387C"/>
    <w:rsid w:val="00F45E84"/>
    <w:rsid w:val="00F462DF"/>
    <w:rsid w:val="00F61D15"/>
    <w:rsid w:val="00F77216"/>
    <w:rsid w:val="00F77B2E"/>
    <w:rsid w:val="00F77D91"/>
    <w:rsid w:val="00F82EEE"/>
    <w:rsid w:val="00FA0FC5"/>
    <w:rsid w:val="00FA2F20"/>
    <w:rsid w:val="00FA5E18"/>
    <w:rsid w:val="00FB1576"/>
    <w:rsid w:val="00FB4B5A"/>
    <w:rsid w:val="00FB60ED"/>
    <w:rsid w:val="00FB75F8"/>
    <w:rsid w:val="00FC4D58"/>
    <w:rsid w:val="00FD0377"/>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E4DB5"/>
    <w:rPr>
      <w:sz w:val="24"/>
      <w:szCs w:val="24"/>
    </w:rPr>
  </w:style>
  <w:style w:type="paragraph" w:styleId="Heading1">
    <w:name w:val="heading 1"/>
    <w:next w:val="Normal"/>
    <w:qFormat/>
    <w:rsid w:val="00EE4DB5"/>
    <w:pPr>
      <w:keepNext/>
      <w:numPr>
        <w:numId w:val="19"/>
      </w:numPr>
      <w:spacing w:before="240"/>
      <w:outlineLvl w:val="0"/>
    </w:pPr>
    <w:rPr>
      <w:b/>
      <w:caps/>
      <w:sz w:val="28"/>
      <w:szCs w:val="28"/>
    </w:rPr>
  </w:style>
  <w:style w:type="paragraph" w:styleId="Heading2">
    <w:name w:val="heading 2"/>
    <w:basedOn w:val="Normal"/>
    <w:next w:val="Normal"/>
    <w:qFormat/>
    <w:rsid w:val="00EE4DB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E4DB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E4DB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E4DB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E4DB5"/>
    <w:pPr>
      <w:numPr>
        <w:ilvl w:val="5"/>
        <w:numId w:val="19"/>
      </w:numPr>
      <w:outlineLvl w:val="5"/>
    </w:pPr>
    <w:rPr>
      <w:sz w:val="24"/>
    </w:rPr>
  </w:style>
  <w:style w:type="paragraph" w:styleId="Heading7">
    <w:name w:val="heading 7"/>
    <w:next w:val="Normal"/>
    <w:qFormat/>
    <w:rsid w:val="00EE4DB5"/>
    <w:pPr>
      <w:numPr>
        <w:ilvl w:val="6"/>
        <w:numId w:val="19"/>
      </w:numPr>
      <w:outlineLvl w:val="6"/>
    </w:pPr>
    <w:rPr>
      <w:sz w:val="24"/>
    </w:rPr>
  </w:style>
  <w:style w:type="paragraph" w:styleId="Heading8">
    <w:name w:val="heading 8"/>
    <w:next w:val="Normal"/>
    <w:qFormat/>
    <w:rsid w:val="00EE4DB5"/>
    <w:pPr>
      <w:numPr>
        <w:ilvl w:val="7"/>
        <w:numId w:val="19"/>
      </w:numPr>
      <w:outlineLvl w:val="7"/>
    </w:pPr>
    <w:rPr>
      <w:sz w:val="24"/>
    </w:rPr>
  </w:style>
  <w:style w:type="paragraph" w:styleId="Heading9">
    <w:name w:val="heading 9"/>
    <w:next w:val="Normal"/>
    <w:qFormat/>
    <w:rsid w:val="00EE4DB5"/>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EE4DB5"/>
    <w:pPr>
      <w:spacing w:after="120"/>
      <w:ind w:left="720" w:firstLine="720"/>
    </w:pPr>
    <w:rPr>
      <w:snapToGrid w:val="0"/>
      <w:sz w:val="26"/>
    </w:rPr>
  </w:style>
  <w:style w:type="paragraph" w:customStyle="1" w:styleId="AbstractHead">
    <w:name w:val="AbstractHead"/>
    <w:basedOn w:val="Para"/>
    <w:next w:val="Normal"/>
    <w:rsid w:val="00EE4DB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E4DB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E4DB5"/>
    <w:pPr>
      <w:spacing w:after="120"/>
      <w:ind w:left="720" w:firstLine="720"/>
    </w:pPr>
    <w:rPr>
      <w:snapToGrid w:val="0"/>
      <w:sz w:val="26"/>
    </w:rPr>
  </w:style>
  <w:style w:type="paragraph" w:customStyle="1" w:styleId="Address">
    <w:name w:val="Address"/>
    <w:basedOn w:val="Normal"/>
    <w:rsid w:val="00EE4DB5"/>
    <w:pPr>
      <w:widowControl w:val="0"/>
      <w:spacing w:before="120"/>
      <w:ind w:left="2160"/>
    </w:pPr>
    <w:rPr>
      <w:snapToGrid w:val="0"/>
      <w:szCs w:val="20"/>
    </w:rPr>
  </w:style>
  <w:style w:type="paragraph" w:customStyle="1" w:styleId="AddressDescription">
    <w:name w:val="AddressDescription"/>
    <w:basedOn w:val="Normal"/>
    <w:next w:val="Normal"/>
    <w:rsid w:val="00EE4DB5"/>
    <w:pPr>
      <w:widowControl w:val="0"/>
      <w:spacing w:before="120" w:after="120"/>
      <w:ind w:left="2160"/>
    </w:pPr>
    <w:rPr>
      <w:snapToGrid w:val="0"/>
      <w:szCs w:val="20"/>
    </w:rPr>
  </w:style>
  <w:style w:type="paragraph" w:customStyle="1" w:styleId="AddressName">
    <w:name w:val="AddressName"/>
    <w:basedOn w:val="Normal"/>
    <w:next w:val="Normal"/>
    <w:rsid w:val="00EE4DB5"/>
    <w:pPr>
      <w:widowControl w:val="0"/>
      <w:spacing w:before="120"/>
      <w:ind w:left="2160"/>
    </w:pPr>
    <w:rPr>
      <w:snapToGrid w:val="0"/>
      <w:szCs w:val="20"/>
    </w:rPr>
  </w:style>
  <w:style w:type="paragraph" w:customStyle="1" w:styleId="Question">
    <w:name w:val="Question"/>
    <w:next w:val="Normal"/>
    <w:rsid w:val="00EE4DB5"/>
    <w:pPr>
      <w:spacing w:after="120"/>
      <w:ind w:left="2160" w:hanging="720"/>
    </w:pPr>
    <w:rPr>
      <w:sz w:val="26"/>
    </w:rPr>
  </w:style>
  <w:style w:type="paragraph" w:customStyle="1" w:styleId="Option">
    <w:name w:val="Option"/>
    <w:basedOn w:val="Question"/>
    <w:rsid w:val="00EE4DB5"/>
    <w:pPr>
      <w:ind w:left="2880"/>
    </w:pPr>
  </w:style>
  <w:style w:type="paragraph" w:customStyle="1" w:styleId="Answer">
    <w:name w:val="Answer"/>
    <w:basedOn w:val="Option"/>
    <w:next w:val="Normal"/>
    <w:rsid w:val="00EE4DB5"/>
    <w:pPr>
      <w:widowControl w:val="0"/>
    </w:pPr>
    <w:rPr>
      <w:snapToGrid w:val="0"/>
    </w:rPr>
  </w:style>
  <w:style w:type="paragraph" w:customStyle="1" w:styleId="AnswersHead">
    <w:name w:val="AnswersHead"/>
    <w:basedOn w:val="Normal"/>
    <w:next w:val="Para"/>
    <w:rsid w:val="00EE4DB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E4DB5"/>
    <w:pPr>
      <w:spacing w:after="360"/>
      <w:outlineLvl w:val="0"/>
    </w:pPr>
    <w:rPr>
      <w:rFonts w:ascii="Arial" w:hAnsi="Arial"/>
      <w:b/>
      <w:snapToGrid w:val="0"/>
      <w:sz w:val="60"/>
    </w:rPr>
  </w:style>
  <w:style w:type="paragraph" w:customStyle="1" w:styleId="AppendixTitle">
    <w:name w:val="AppendixTitle"/>
    <w:basedOn w:val="ChapterTitle"/>
    <w:next w:val="Para"/>
    <w:rsid w:val="00EE4DB5"/>
    <w:pPr>
      <w:spacing w:before="120" w:after="120"/>
    </w:pPr>
  </w:style>
  <w:style w:type="paragraph" w:customStyle="1" w:styleId="AuthorBio">
    <w:name w:val="AuthorBio"/>
    <w:rsid w:val="00EE4DB5"/>
    <w:pPr>
      <w:spacing w:before="240" w:after="240"/>
      <w:ind w:firstLine="720"/>
    </w:pPr>
    <w:rPr>
      <w:rFonts w:ascii="Arial" w:hAnsi="Arial"/>
    </w:rPr>
  </w:style>
  <w:style w:type="paragraph" w:styleId="BalloonText">
    <w:name w:val="Balloon Text"/>
    <w:semiHidden/>
    <w:rsid w:val="00EE4DB5"/>
    <w:rPr>
      <w:rFonts w:ascii="Tahoma" w:hAnsi="Tahoma" w:cs="Tahoma"/>
      <w:sz w:val="16"/>
      <w:szCs w:val="16"/>
    </w:rPr>
  </w:style>
  <w:style w:type="paragraph" w:styleId="Bibliography">
    <w:name w:val="Bibliography"/>
    <w:basedOn w:val="Normal"/>
    <w:next w:val="Normal"/>
    <w:semiHidden/>
    <w:rsid w:val="00EE4DB5"/>
    <w:pPr>
      <w:spacing w:after="200" w:line="276" w:lineRule="auto"/>
    </w:pPr>
    <w:rPr>
      <w:rFonts w:ascii="Calibri" w:eastAsia="Calibri" w:hAnsi="Calibri"/>
      <w:sz w:val="22"/>
      <w:szCs w:val="22"/>
    </w:rPr>
  </w:style>
  <w:style w:type="paragraph" w:customStyle="1" w:styleId="BibliographyEntry">
    <w:name w:val="BibliographyEntry"/>
    <w:rsid w:val="00EE4DB5"/>
    <w:pPr>
      <w:ind w:left="1440" w:hanging="720"/>
    </w:pPr>
    <w:rPr>
      <w:rFonts w:ascii="Arial" w:hAnsi="Arial" w:cs="Tahoma"/>
      <w:sz w:val="26"/>
      <w:szCs w:val="16"/>
    </w:rPr>
  </w:style>
  <w:style w:type="paragraph" w:customStyle="1" w:styleId="BibliographyHead">
    <w:name w:val="BibliographyHead"/>
    <w:next w:val="BibliographyEntry"/>
    <w:rsid w:val="00EE4DB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E4DB5"/>
    <w:rPr>
      <w:rFonts w:ascii="Arial" w:hAnsi="Arial"/>
      <w:b/>
      <w:smallCaps/>
      <w:sz w:val="60"/>
      <w:szCs w:val="60"/>
    </w:rPr>
  </w:style>
  <w:style w:type="character" w:customStyle="1" w:styleId="BoldItalic">
    <w:name w:val="BoldItalic"/>
    <w:rsid w:val="00EE4DB5"/>
    <w:rPr>
      <w:b/>
      <w:i/>
    </w:rPr>
  </w:style>
  <w:style w:type="character" w:styleId="BookTitle">
    <w:name w:val="Book Title"/>
    <w:qFormat/>
    <w:rsid w:val="00EE4DB5"/>
    <w:rPr>
      <w:b/>
      <w:bCs/>
      <w:smallCaps/>
      <w:spacing w:val="5"/>
    </w:rPr>
  </w:style>
  <w:style w:type="paragraph" w:customStyle="1" w:styleId="BookAuthor">
    <w:name w:val="BookAuthor"/>
    <w:basedOn w:val="Normal"/>
    <w:rsid w:val="00EE4DB5"/>
    <w:pPr>
      <w:spacing w:before="120" w:after="600"/>
      <w:ind w:left="720" w:firstLine="720"/>
      <w:contextualSpacing/>
      <w:jc w:val="center"/>
    </w:pPr>
    <w:rPr>
      <w:sz w:val="32"/>
      <w:szCs w:val="20"/>
    </w:rPr>
  </w:style>
  <w:style w:type="paragraph" w:customStyle="1" w:styleId="BookEdition">
    <w:name w:val="BookEdition"/>
    <w:qFormat/>
    <w:rsid w:val="00EE4DB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E4DB5"/>
    <w:pPr>
      <w:spacing w:before="480" w:after="480"/>
      <w:ind w:left="720" w:firstLine="720"/>
      <w:jc w:val="center"/>
    </w:pPr>
    <w:rPr>
      <w:rFonts w:ascii="Arial" w:hAnsi="Arial"/>
      <w:b/>
      <w:snapToGrid w:val="0"/>
      <w:sz w:val="52"/>
      <w:szCs w:val="20"/>
    </w:rPr>
  </w:style>
  <w:style w:type="paragraph" w:customStyle="1" w:styleId="BookReviewAuthor">
    <w:name w:val="BookReviewAuthor"/>
    <w:rsid w:val="00EE4DB5"/>
    <w:pPr>
      <w:ind w:left="4320"/>
    </w:pPr>
    <w:rPr>
      <w:snapToGrid w:val="0"/>
    </w:rPr>
  </w:style>
  <w:style w:type="paragraph" w:customStyle="1" w:styleId="BookReviewItem">
    <w:name w:val="BookReviewItem"/>
    <w:rsid w:val="00EE4DB5"/>
    <w:pPr>
      <w:spacing w:before="240" w:after="240"/>
      <w:ind w:left="3600" w:right="1440" w:hanging="720"/>
    </w:pPr>
    <w:rPr>
      <w:sz w:val="28"/>
    </w:rPr>
  </w:style>
  <w:style w:type="paragraph" w:customStyle="1" w:styleId="BookTitle0">
    <w:name w:val="BookTitle"/>
    <w:basedOn w:val="Normal"/>
    <w:next w:val="Normal"/>
    <w:rsid w:val="00EE4DB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E4DB5"/>
    <w:pPr>
      <w:pageBreakBefore w:val="0"/>
      <w:spacing w:before="480"/>
    </w:pPr>
    <w:rPr>
      <w:sz w:val="36"/>
    </w:rPr>
  </w:style>
  <w:style w:type="character" w:customStyle="1" w:styleId="Callout">
    <w:name w:val="Callout"/>
    <w:rsid w:val="00EE4DB5"/>
    <w:rPr>
      <w:bdr w:val="none" w:sz="0" w:space="0" w:color="auto"/>
      <w:shd w:val="clear" w:color="auto" w:fill="B2A1C7"/>
    </w:rPr>
  </w:style>
  <w:style w:type="paragraph" w:customStyle="1" w:styleId="ChapterSubtitle">
    <w:name w:val="ChapterSubtitle"/>
    <w:basedOn w:val="ChapterTitle"/>
    <w:next w:val="Para"/>
    <w:rsid w:val="00EE4DB5"/>
    <w:rPr>
      <w:sz w:val="44"/>
    </w:rPr>
  </w:style>
  <w:style w:type="paragraph" w:customStyle="1" w:styleId="ChapterAuthor">
    <w:name w:val="ChapterAuthor"/>
    <w:basedOn w:val="ChapterSubtitle"/>
    <w:next w:val="Normal"/>
    <w:rsid w:val="00EE4DB5"/>
    <w:pPr>
      <w:spacing w:after="120"/>
      <w:outlineLvl w:val="9"/>
    </w:pPr>
    <w:rPr>
      <w:i/>
      <w:sz w:val="36"/>
    </w:rPr>
  </w:style>
  <w:style w:type="paragraph" w:customStyle="1" w:styleId="ChapterAuthorAffiliation">
    <w:name w:val="ChapterAuthorAffiliation"/>
    <w:next w:val="Para"/>
    <w:rsid w:val="00EE4DB5"/>
    <w:pPr>
      <w:spacing w:after="120"/>
    </w:pPr>
    <w:rPr>
      <w:rFonts w:ascii="Arial" w:hAnsi="Arial"/>
      <w:i/>
      <w:smallCaps/>
      <w:snapToGrid w:val="0"/>
      <w:sz w:val="36"/>
    </w:rPr>
  </w:style>
  <w:style w:type="paragraph" w:customStyle="1" w:styleId="FootnoteEntry">
    <w:name w:val="FootnoteEntry"/>
    <w:rsid w:val="00EE4DB5"/>
    <w:pPr>
      <w:ind w:left="1440" w:hanging="720"/>
    </w:pPr>
    <w:rPr>
      <w:snapToGrid w:val="0"/>
    </w:rPr>
  </w:style>
  <w:style w:type="paragraph" w:customStyle="1" w:styleId="ChapterCredit">
    <w:name w:val="ChapterCredit"/>
    <w:basedOn w:val="FootnoteEntry"/>
    <w:next w:val="Para"/>
    <w:rsid w:val="00EE4DB5"/>
    <w:pPr>
      <w:spacing w:before="120" w:after="120"/>
      <w:ind w:left="0" w:firstLine="0"/>
    </w:pPr>
  </w:style>
  <w:style w:type="paragraph" w:customStyle="1" w:styleId="Objective">
    <w:name w:val="Objective"/>
    <w:rsid w:val="00EE4DB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E4DB5"/>
    <w:rPr>
      <w:i w:val="0"/>
    </w:rPr>
  </w:style>
  <w:style w:type="paragraph" w:customStyle="1" w:styleId="ChapterFeaturingList">
    <w:name w:val="ChapterFeaturingList"/>
    <w:basedOn w:val="ChapterObjective"/>
    <w:rsid w:val="00EE4DB5"/>
    <w:rPr>
      <w:b w:val="0"/>
      <w:sz w:val="26"/>
      <w:u w:val="none"/>
    </w:rPr>
  </w:style>
  <w:style w:type="paragraph" w:customStyle="1" w:styleId="ChapterFeaturingListSub">
    <w:name w:val="ChapterFeaturingListSub"/>
    <w:rsid w:val="00EE4DB5"/>
    <w:pPr>
      <w:spacing w:after="120"/>
      <w:ind w:left="2880"/>
      <w:contextualSpacing/>
    </w:pPr>
    <w:rPr>
      <w:rFonts w:ascii="Arial" w:hAnsi="Arial"/>
      <w:snapToGrid w:val="0"/>
      <w:sz w:val="26"/>
    </w:rPr>
  </w:style>
  <w:style w:type="paragraph" w:customStyle="1" w:styleId="ChapterFeaturingListSub2">
    <w:name w:val="ChapterFeaturingListSub2"/>
    <w:rsid w:val="00EE4DB5"/>
    <w:pPr>
      <w:spacing w:after="120"/>
      <w:ind w:left="3600"/>
    </w:pPr>
    <w:rPr>
      <w:rFonts w:ascii="Arial" w:hAnsi="Arial"/>
      <w:snapToGrid w:val="0"/>
      <w:sz w:val="26"/>
    </w:rPr>
  </w:style>
  <w:style w:type="paragraph" w:customStyle="1" w:styleId="ChapterIntroductionHead">
    <w:name w:val="ChapterIntroductionHead"/>
    <w:next w:val="Normal"/>
    <w:rsid w:val="00EE4DB5"/>
    <w:pPr>
      <w:ind w:left="1440"/>
      <w:outlineLvl w:val="0"/>
    </w:pPr>
    <w:rPr>
      <w:rFonts w:ascii="Arial" w:hAnsi="Arial"/>
      <w:b/>
      <w:snapToGrid w:val="0"/>
      <w:sz w:val="26"/>
    </w:rPr>
  </w:style>
  <w:style w:type="paragraph" w:customStyle="1" w:styleId="ChapterIntroductionPara">
    <w:name w:val="ChapterIntroductionPara"/>
    <w:next w:val="Para"/>
    <w:rsid w:val="00EE4DB5"/>
    <w:pPr>
      <w:ind w:left="1440"/>
    </w:pPr>
    <w:rPr>
      <w:rFonts w:ascii="Arial" w:hAnsi="Arial"/>
      <w:snapToGrid w:val="0"/>
      <w:sz w:val="26"/>
    </w:rPr>
  </w:style>
  <w:style w:type="paragraph" w:customStyle="1" w:styleId="ObjectiveTitle">
    <w:name w:val="ObjectiveTitle"/>
    <w:basedOn w:val="Objective"/>
    <w:next w:val="Objective"/>
    <w:rsid w:val="00EE4DB5"/>
    <w:pPr>
      <w:spacing w:before="240"/>
      <w:ind w:left="1800"/>
    </w:pPr>
    <w:rPr>
      <w:u w:val="none"/>
    </w:rPr>
  </w:style>
  <w:style w:type="paragraph" w:customStyle="1" w:styleId="ChapterObjectiveTitle">
    <w:name w:val="ChapterObjectiveTitle"/>
    <w:basedOn w:val="ObjectiveTitle"/>
    <w:next w:val="ChapterObjective"/>
    <w:rsid w:val="00EE4DB5"/>
    <w:pPr>
      <w:ind w:left="1440" w:firstLine="0"/>
    </w:pPr>
    <w:rPr>
      <w:i w:val="0"/>
    </w:rPr>
  </w:style>
  <w:style w:type="paragraph" w:customStyle="1" w:styleId="Subobjective">
    <w:name w:val="Subobjective"/>
    <w:basedOn w:val="Objective"/>
    <w:rsid w:val="00EE4DB5"/>
    <w:pPr>
      <w:keepNext/>
      <w:spacing w:before="180"/>
      <w:ind w:left="2880"/>
    </w:pPr>
  </w:style>
  <w:style w:type="paragraph" w:customStyle="1" w:styleId="ChapterSubobjective">
    <w:name w:val="ChapterSubobjective"/>
    <w:basedOn w:val="Subobjective"/>
    <w:rsid w:val="00EE4DB5"/>
    <w:pPr>
      <w:keepNext w:val="0"/>
    </w:pPr>
    <w:rPr>
      <w:i w:val="0"/>
    </w:rPr>
  </w:style>
  <w:style w:type="paragraph" w:customStyle="1" w:styleId="Code80">
    <w:name w:val="Code80"/>
    <w:rsid w:val="00EE4DB5"/>
    <w:pPr>
      <w:spacing w:before="120" w:after="120"/>
      <w:contextualSpacing/>
    </w:pPr>
    <w:rPr>
      <w:rFonts w:ascii="Courier New" w:hAnsi="Courier New"/>
      <w:noProof/>
      <w:snapToGrid w:val="0"/>
      <w:sz w:val="16"/>
    </w:rPr>
  </w:style>
  <w:style w:type="paragraph" w:customStyle="1" w:styleId="Code80Sub">
    <w:name w:val="Code80Sub"/>
    <w:rsid w:val="00EE4DB5"/>
    <w:pPr>
      <w:ind w:left="1440"/>
    </w:pPr>
    <w:rPr>
      <w:rFonts w:ascii="Courier New" w:hAnsi="Courier New"/>
      <w:noProof/>
      <w:snapToGrid w:val="0"/>
      <w:sz w:val="16"/>
      <w:lang w:val="de-DE"/>
    </w:rPr>
  </w:style>
  <w:style w:type="character" w:customStyle="1" w:styleId="CodeColorBlue">
    <w:name w:val="CodeColorBlue"/>
    <w:rsid w:val="00EE4DB5"/>
    <w:rPr>
      <w:rFonts w:cs="Arial"/>
      <w:color w:val="0000FF"/>
    </w:rPr>
  </w:style>
  <w:style w:type="character" w:customStyle="1" w:styleId="CodeColorBlue2">
    <w:name w:val="CodeColorBlue2"/>
    <w:rsid w:val="00EE4DB5"/>
    <w:rPr>
      <w:rFonts w:cs="Arial"/>
      <w:color w:val="0000A5"/>
    </w:rPr>
  </w:style>
  <w:style w:type="character" w:customStyle="1" w:styleId="CodeColorBlue3">
    <w:name w:val="CodeColorBlue3"/>
    <w:rsid w:val="00EE4DB5"/>
    <w:rPr>
      <w:rFonts w:cs="Arial"/>
      <w:color w:val="6464B9"/>
    </w:rPr>
  </w:style>
  <w:style w:type="character" w:customStyle="1" w:styleId="CodeColorBluegreen">
    <w:name w:val="CodeColorBluegreen"/>
    <w:rsid w:val="00EE4DB5"/>
    <w:rPr>
      <w:rFonts w:cs="Arial"/>
      <w:color w:val="2B91AF"/>
    </w:rPr>
  </w:style>
  <w:style w:type="character" w:customStyle="1" w:styleId="CodeColorBrown">
    <w:name w:val="CodeColorBrown"/>
    <w:rsid w:val="00EE4DB5"/>
    <w:rPr>
      <w:rFonts w:cs="Arial"/>
      <w:color w:val="A31515"/>
    </w:rPr>
  </w:style>
  <w:style w:type="character" w:customStyle="1" w:styleId="CodeColorDkBlue">
    <w:name w:val="CodeColorDkBlue"/>
    <w:rsid w:val="00EE4DB5"/>
    <w:rPr>
      <w:rFonts w:cs="Times New Roman"/>
      <w:color w:val="000080"/>
      <w:szCs w:val="22"/>
    </w:rPr>
  </w:style>
  <w:style w:type="character" w:customStyle="1" w:styleId="CodeColorGreen">
    <w:name w:val="CodeColorGreen"/>
    <w:rsid w:val="00EE4DB5"/>
    <w:rPr>
      <w:rFonts w:cs="Arial"/>
      <w:color w:val="008000"/>
    </w:rPr>
  </w:style>
  <w:style w:type="character" w:customStyle="1" w:styleId="CodeColorGreen2">
    <w:name w:val="CodeColorGreen2"/>
    <w:rsid w:val="00EE4DB5"/>
    <w:rPr>
      <w:rFonts w:cs="Arial"/>
      <w:color w:val="629755"/>
    </w:rPr>
  </w:style>
  <w:style w:type="character" w:customStyle="1" w:styleId="CodeColorGrey30">
    <w:name w:val="CodeColorGrey30"/>
    <w:rsid w:val="00EE4DB5"/>
    <w:rPr>
      <w:rFonts w:cs="Arial"/>
      <w:color w:val="808080"/>
    </w:rPr>
  </w:style>
  <w:style w:type="character" w:customStyle="1" w:styleId="CodeColorGrey55">
    <w:name w:val="CodeColorGrey55"/>
    <w:rsid w:val="00EE4DB5"/>
    <w:rPr>
      <w:rFonts w:cs="Arial"/>
      <w:color w:val="C0C0C0"/>
    </w:rPr>
  </w:style>
  <w:style w:type="character" w:customStyle="1" w:styleId="CodeColorGrey80">
    <w:name w:val="CodeColorGrey80"/>
    <w:rsid w:val="00EE4DB5"/>
    <w:rPr>
      <w:rFonts w:cs="Arial"/>
      <w:color w:val="555555"/>
    </w:rPr>
  </w:style>
  <w:style w:type="character" w:customStyle="1" w:styleId="CodeColorHotPink">
    <w:name w:val="CodeColorHotPink"/>
    <w:rsid w:val="00EE4DB5"/>
    <w:rPr>
      <w:rFonts w:cs="Times New Roman"/>
      <w:color w:val="DF36FA"/>
      <w:szCs w:val="18"/>
    </w:rPr>
  </w:style>
  <w:style w:type="character" w:customStyle="1" w:styleId="CodeColorMagenta">
    <w:name w:val="CodeColorMagenta"/>
    <w:rsid w:val="00EE4DB5"/>
    <w:rPr>
      <w:rFonts w:cs="Arial"/>
      <w:color w:val="A31515"/>
    </w:rPr>
  </w:style>
  <w:style w:type="character" w:customStyle="1" w:styleId="CodeColorOrange">
    <w:name w:val="CodeColorOrange"/>
    <w:rsid w:val="00EE4DB5"/>
    <w:rPr>
      <w:rFonts w:cs="Arial"/>
      <w:color w:val="B96464"/>
    </w:rPr>
  </w:style>
  <w:style w:type="character" w:customStyle="1" w:styleId="CodeColorPeach">
    <w:name w:val="CodeColorPeach"/>
    <w:rsid w:val="00EE4DB5"/>
    <w:rPr>
      <w:rFonts w:cs="Arial"/>
      <w:color w:val="FFDBA3"/>
    </w:rPr>
  </w:style>
  <w:style w:type="character" w:customStyle="1" w:styleId="CodeColorPurple">
    <w:name w:val="CodeColorPurple"/>
    <w:rsid w:val="00EE4DB5"/>
    <w:rPr>
      <w:rFonts w:cs="Arial"/>
      <w:color w:val="951795"/>
    </w:rPr>
  </w:style>
  <w:style w:type="character" w:customStyle="1" w:styleId="CodeColorPurple2">
    <w:name w:val="CodeColorPurple2"/>
    <w:rsid w:val="00EE4DB5"/>
    <w:rPr>
      <w:rFonts w:cs="Arial"/>
      <w:color w:val="800080"/>
    </w:rPr>
  </w:style>
  <w:style w:type="character" w:customStyle="1" w:styleId="CodeColorRed">
    <w:name w:val="CodeColorRed"/>
    <w:rsid w:val="00EE4DB5"/>
    <w:rPr>
      <w:rFonts w:cs="Arial"/>
      <w:color w:val="FF0000"/>
    </w:rPr>
  </w:style>
  <w:style w:type="character" w:customStyle="1" w:styleId="CodeColorRed2">
    <w:name w:val="CodeColorRed2"/>
    <w:rsid w:val="00EE4DB5"/>
    <w:rPr>
      <w:rFonts w:cs="Arial"/>
      <w:color w:val="800000"/>
    </w:rPr>
  </w:style>
  <w:style w:type="character" w:customStyle="1" w:styleId="CodeColorRed3">
    <w:name w:val="CodeColorRed3"/>
    <w:rsid w:val="00EE4DB5"/>
    <w:rPr>
      <w:rFonts w:cs="Arial"/>
      <w:color w:val="A31515"/>
    </w:rPr>
  </w:style>
  <w:style w:type="character" w:customStyle="1" w:styleId="CodeColorTealBlue">
    <w:name w:val="CodeColorTealBlue"/>
    <w:rsid w:val="00EE4DB5"/>
    <w:rPr>
      <w:rFonts w:cs="Times New Roman"/>
      <w:color w:val="008080"/>
      <w:szCs w:val="22"/>
    </w:rPr>
  </w:style>
  <w:style w:type="character" w:customStyle="1" w:styleId="CodeColorWhite">
    <w:name w:val="CodeColorWhite"/>
    <w:rsid w:val="00EE4DB5"/>
    <w:rPr>
      <w:rFonts w:cs="Arial"/>
      <w:color w:val="FFFFFF"/>
      <w:bdr w:val="none" w:sz="0" w:space="0" w:color="auto"/>
    </w:rPr>
  </w:style>
  <w:style w:type="paragraph" w:customStyle="1" w:styleId="CodeHead">
    <w:name w:val="CodeHead"/>
    <w:next w:val="Normal"/>
    <w:rsid w:val="00EE4DB5"/>
    <w:pPr>
      <w:spacing w:before="120" w:after="120"/>
    </w:pPr>
    <w:rPr>
      <w:rFonts w:ascii="Arial" w:hAnsi="Arial"/>
      <w:b/>
      <w:snapToGrid w:val="0"/>
      <w:sz w:val="22"/>
    </w:rPr>
  </w:style>
  <w:style w:type="character" w:customStyle="1" w:styleId="CodeHighlight">
    <w:name w:val="CodeHighlight"/>
    <w:rsid w:val="00EE4DB5"/>
    <w:rPr>
      <w:b/>
      <w:color w:val="7F7F7F"/>
      <w:kern w:val="0"/>
      <w:position w:val="0"/>
      <w:u w:val="none"/>
      <w:bdr w:val="none" w:sz="0" w:space="0" w:color="auto"/>
      <w:shd w:val="clear" w:color="auto" w:fill="auto"/>
    </w:rPr>
  </w:style>
  <w:style w:type="paragraph" w:customStyle="1" w:styleId="CodeLabel">
    <w:name w:val="CodeLabel"/>
    <w:qFormat/>
    <w:rsid w:val="00EE4DB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E4DB5"/>
    <w:pPr>
      <w:widowControl w:val="0"/>
      <w:spacing w:before="120" w:after="120"/>
      <w:contextualSpacing/>
    </w:pPr>
    <w:rPr>
      <w:rFonts w:ascii="Courier New" w:hAnsi="Courier New"/>
      <w:noProof/>
      <w:snapToGrid w:val="0"/>
      <w:sz w:val="18"/>
    </w:rPr>
  </w:style>
  <w:style w:type="paragraph" w:customStyle="1" w:styleId="CodeListing80">
    <w:name w:val="CodeListing80"/>
    <w:rsid w:val="00EE4DB5"/>
    <w:rPr>
      <w:rFonts w:ascii="Courier New" w:hAnsi="Courier New"/>
      <w:noProof/>
      <w:snapToGrid w:val="0"/>
      <w:sz w:val="16"/>
    </w:rPr>
  </w:style>
  <w:style w:type="paragraph" w:customStyle="1" w:styleId="CodeNote">
    <w:name w:val="CodeNote"/>
    <w:qFormat/>
    <w:rsid w:val="00EE4DB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E4DB5"/>
    <w:pPr>
      <w:shd w:val="clear" w:color="auto" w:fill="D9D9D9"/>
    </w:pPr>
    <w:rPr>
      <w:rFonts w:ascii="Courier New" w:hAnsi="Courier New"/>
      <w:noProof/>
      <w:snapToGrid w:val="0"/>
      <w:sz w:val="18"/>
    </w:rPr>
  </w:style>
  <w:style w:type="paragraph" w:customStyle="1" w:styleId="CodeScreen80">
    <w:name w:val="CodeScreen80"/>
    <w:qFormat/>
    <w:rsid w:val="00EE4DB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E4DB5"/>
    <w:pPr>
      <w:ind w:left="720"/>
    </w:pPr>
  </w:style>
  <w:style w:type="paragraph" w:customStyle="1" w:styleId="CodeSnippet">
    <w:name w:val="CodeSnippet"/>
    <w:rsid w:val="00EE4DB5"/>
    <w:pPr>
      <w:spacing w:before="120" w:after="120"/>
      <w:contextualSpacing/>
    </w:pPr>
    <w:rPr>
      <w:rFonts w:ascii="Courier New" w:hAnsi="Courier New"/>
      <w:noProof/>
      <w:snapToGrid w:val="0"/>
      <w:sz w:val="18"/>
    </w:rPr>
  </w:style>
  <w:style w:type="paragraph" w:customStyle="1" w:styleId="CodeSnippetSub">
    <w:name w:val="CodeSnippetSub"/>
    <w:rsid w:val="00EE4DB5"/>
    <w:pPr>
      <w:ind w:left="720"/>
    </w:pPr>
    <w:rPr>
      <w:rFonts w:ascii="Courier New" w:hAnsi="Courier New"/>
      <w:noProof/>
      <w:snapToGrid w:val="0"/>
      <w:sz w:val="18"/>
    </w:rPr>
  </w:style>
  <w:style w:type="paragraph" w:customStyle="1" w:styleId="H5">
    <w:name w:val="H5"/>
    <w:next w:val="Para"/>
    <w:rsid w:val="00EE4DB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E4DB5"/>
    <w:pPr>
      <w:pBdr>
        <w:top w:val="single" w:sz="4" w:space="4" w:color="auto"/>
      </w:pBdr>
      <w:outlineLvl w:val="6"/>
    </w:pPr>
    <w:rPr>
      <w:i/>
      <w:noProof/>
    </w:rPr>
  </w:style>
  <w:style w:type="paragraph" w:customStyle="1" w:styleId="ContentsAbstract">
    <w:name w:val="ContentsAbstract"/>
    <w:qFormat/>
    <w:rsid w:val="00EE4DB5"/>
    <w:pPr>
      <w:spacing w:before="120" w:after="120"/>
      <w:ind w:left="1008"/>
      <w:contextualSpacing/>
    </w:pPr>
    <w:rPr>
      <w:rFonts w:ascii="Arial" w:hAnsi="Arial"/>
      <w:snapToGrid w:val="0"/>
      <w:sz w:val="18"/>
    </w:rPr>
  </w:style>
  <w:style w:type="paragraph" w:customStyle="1" w:styleId="ContentsPartTitle">
    <w:name w:val="ContentsPartTitle"/>
    <w:next w:val="Normal"/>
    <w:rsid w:val="00EE4DB5"/>
    <w:rPr>
      <w:b/>
      <w:sz w:val="28"/>
    </w:rPr>
  </w:style>
  <w:style w:type="paragraph" w:customStyle="1" w:styleId="ContentsChapterTitle">
    <w:name w:val="ContentsChapterTitle"/>
    <w:basedOn w:val="ContentsPartTitle"/>
    <w:next w:val="Normal"/>
    <w:rsid w:val="00EE4DB5"/>
    <w:pPr>
      <w:ind w:left="288"/>
    </w:pPr>
    <w:rPr>
      <w:sz w:val="26"/>
    </w:rPr>
  </w:style>
  <w:style w:type="paragraph" w:customStyle="1" w:styleId="ContentsH1">
    <w:name w:val="ContentsH1"/>
    <w:basedOn w:val="ContentsPartTitle"/>
    <w:rsid w:val="00EE4DB5"/>
    <w:pPr>
      <w:ind w:left="576"/>
    </w:pPr>
    <w:rPr>
      <w:b w:val="0"/>
      <w:sz w:val="24"/>
    </w:rPr>
  </w:style>
  <w:style w:type="paragraph" w:customStyle="1" w:styleId="ContentsH2">
    <w:name w:val="ContentsH2"/>
    <w:basedOn w:val="ContentsPartTitle"/>
    <w:rsid w:val="00EE4DB5"/>
    <w:pPr>
      <w:ind w:left="864"/>
    </w:pPr>
    <w:rPr>
      <w:b w:val="0"/>
      <w:sz w:val="22"/>
    </w:rPr>
  </w:style>
  <w:style w:type="paragraph" w:customStyle="1" w:styleId="ContentsH3">
    <w:name w:val="ContentsH3"/>
    <w:qFormat/>
    <w:rsid w:val="00EE4DB5"/>
    <w:pPr>
      <w:ind w:left="1440"/>
    </w:pPr>
    <w:rPr>
      <w:snapToGrid w:val="0"/>
      <w:color w:val="000000"/>
      <w:sz w:val="22"/>
      <w:szCs w:val="60"/>
    </w:rPr>
  </w:style>
  <w:style w:type="paragraph" w:customStyle="1" w:styleId="Copyright">
    <w:name w:val="Copyright"/>
    <w:rsid w:val="00EE4DB5"/>
    <w:pPr>
      <w:widowControl w:val="0"/>
      <w:spacing w:before="280"/>
      <w:ind w:left="720"/>
    </w:pPr>
    <w:rPr>
      <w:snapToGrid w:val="0"/>
      <w:color w:val="000000"/>
      <w:sz w:val="26"/>
    </w:rPr>
  </w:style>
  <w:style w:type="paragraph" w:customStyle="1" w:styleId="CrossRefPara">
    <w:name w:val="CrossRefPara"/>
    <w:next w:val="Para"/>
    <w:rsid w:val="00EE4DB5"/>
    <w:pPr>
      <w:ind w:left="1440" w:right="1440"/>
    </w:pPr>
    <w:rPr>
      <w:rFonts w:ascii="Arial" w:hAnsi="Arial" w:cs="AGaramond Bold"/>
      <w:color w:val="000000"/>
      <w:sz w:val="18"/>
      <w:szCs w:val="17"/>
    </w:rPr>
  </w:style>
  <w:style w:type="character" w:customStyle="1" w:styleId="CrossRefTerm">
    <w:name w:val="CrossRefTerm"/>
    <w:rsid w:val="00EE4DB5"/>
    <w:rPr>
      <w:i/>
    </w:rPr>
  </w:style>
  <w:style w:type="paragraph" w:customStyle="1" w:styleId="CustomChapterOpener">
    <w:name w:val="CustomChapterOpener"/>
    <w:basedOn w:val="Normal"/>
    <w:next w:val="Para"/>
    <w:rsid w:val="00EE4DB5"/>
    <w:pPr>
      <w:spacing w:after="120"/>
      <w:ind w:left="720" w:firstLine="720"/>
    </w:pPr>
    <w:rPr>
      <w:snapToGrid w:val="0"/>
      <w:sz w:val="26"/>
      <w:szCs w:val="20"/>
    </w:rPr>
  </w:style>
  <w:style w:type="character" w:customStyle="1" w:styleId="CustomCharStyle">
    <w:name w:val="CustomCharStyle"/>
    <w:rsid w:val="00EE4DB5"/>
    <w:rPr>
      <w:b/>
      <w:i/>
    </w:rPr>
  </w:style>
  <w:style w:type="paragraph" w:customStyle="1" w:styleId="ParaContinued">
    <w:name w:val="ParaContinued"/>
    <w:basedOn w:val="Normal"/>
    <w:next w:val="Para"/>
    <w:rsid w:val="00EE4DB5"/>
    <w:pPr>
      <w:spacing w:after="120"/>
      <w:ind w:left="720"/>
    </w:pPr>
    <w:rPr>
      <w:snapToGrid w:val="0"/>
      <w:sz w:val="26"/>
      <w:szCs w:val="20"/>
    </w:rPr>
  </w:style>
  <w:style w:type="paragraph" w:customStyle="1" w:styleId="CustomHead">
    <w:name w:val="CustomHead"/>
    <w:basedOn w:val="ParaContinued"/>
    <w:next w:val="Normal"/>
    <w:rsid w:val="00EE4DB5"/>
    <w:rPr>
      <w:b/>
    </w:rPr>
  </w:style>
  <w:style w:type="paragraph" w:customStyle="1" w:styleId="CustomList">
    <w:name w:val="CustomList"/>
    <w:basedOn w:val="Normal"/>
    <w:rsid w:val="00EE4DB5"/>
    <w:pPr>
      <w:widowControl w:val="0"/>
      <w:spacing w:before="120" w:after="120"/>
      <w:ind w:left="1440"/>
    </w:pPr>
    <w:rPr>
      <w:snapToGrid w:val="0"/>
      <w:szCs w:val="20"/>
    </w:rPr>
  </w:style>
  <w:style w:type="paragraph" w:customStyle="1" w:styleId="CustomStyle1">
    <w:name w:val="CustomStyle1"/>
    <w:basedOn w:val="Normal"/>
    <w:rsid w:val="00EE4DB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E4DB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E4DB5"/>
    <w:rPr>
      <w:i/>
    </w:rPr>
  </w:style>
  <w:style w:type="paragraph" w:customStyle="1" w:styleId="Dialog">
    <w:name w:val="Dialog"/>
    <w:rsid w:val="00EE4DB5"/>
    <w:pPr>
      <w:spacing w:before="120" w:after="120"/>
      <w:ind w:left="1440" w:hanging="720"/>
      <w:contextualSpacing/>
    </w:pPr>
    <w:rPr>
      <w:snapToGrid w:val="0"/>
      <w:sz w:val="26"/>
      <w:szCs w:val="26"/>
    </w:rPr>
  </w:style>
  <w:style w:type="paragraph" w:customStyle="1" w:styleId="Directive">
    <w:name w:val="Directive"/>
    <w:next w:val="Normal"/>
    <w:rsid w:val="00EE4DB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E4DB5"/>
  </w:style>
  <w:style w:type="paragraph" w:customStyle="1" w:styleId="DOI">
    <w:name w:val="DOI"/>
    <w:rsid w:val="00EE4DB5"/>
    <w:rPr>
      <w:rFonts w:ascii="Courier New" w:hAnsi="Courier New"/>
      <w:snapToGrid w:val="0"/>
    </w:rPr>
  </w:style>
  <w:style w:type="character" w:styleId="Emphasis">
    <w:name w:val="Emphasis"/>
    <w:qFormat/>
    <w:rsid w:val="00EE4DB5"/>
    <w:rPr>
      <w:i/>
      <w:iCs/>
    </w:rPr>
  </w:style>
  <w:style w:type="paragraph" w:customStyle="1" w:styleId="EndnoteEntry">
    <w:name w:val="EndnoteEntry"/>
    <w:rsid w:val="00EE4DB5"/>
    <w:pPr>
      <w:spacing w:after="120"/>
      <w:ind w:left="720" w:hanging="720"/>
    </w:pPr>
    <w:rPr>
      <w:sz w:val="24"/>
    </w:rPr>
  </w:style>
  <w:style w:type="paragraph" w:customStyle="1" w:styleId="EndnotesHead">
    <w:name w:val="EndnotesHead"/>
    <w:basedOn w:val="BibliographyHead"/>
    <w:next w:val="EndnoteEntry"/>
    <w:rsid w:val="00EE4DB5"/>
  </w:style>
  <w:style w:type="paragraph" w:customStyle="1" w:styleId="EndnoteTitle">
    <w:name w:val="EndnoteTitle"/>
    <w:next w:val="EndnoteEntry"/>
    <w:rsid w:val="00EE4DB5"/>
    <w:pPr>
      <w:spacing w:after="120"/>
    </w:pPr>
    <w:rPr>
      <w:rFonts w:ascii="Arial" w:hAnsi="Arial"/>
      <w:b/>
      <w:smallCaps/>
      <w:snapToGrid w:val="0"/>
      <w:color w:val="000000"/>
      <w:sz w:val="60"/>
      <w:szCs w:val="60"/>
    </w:rPr>
  </w:style>
  <w:style w:type="paragraph" w:customStyle="1" w:styleId="Epigraph">
    <w:name w:val="Epigraph"/>
    <w:next w:val="Normal"/>
    <w:rsid w:val="00EE4DB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E4DB5"/>
    <w:pPr>
      <w:contextualSpacing/>
    </w:pPr>
    <w:rPr>
      <w:sz w:val="24"/>
    </w:rPr>
  </w:style>
  <w:style w:type="paragraph" w:customStyle="1" w:styleId="Equation">
    <w:name w:val="Equation"/>
    <w:rsid w:val="00EE4DB5"/>
    <w:pPr>
      <w:spacing w:before="120" w:after="120"/>
      <w:ind w:left="1440"/>
    </w:pPr>
    <w:rPr>
      <w:snapToGrid w:val="0"/>
      <w:sz w:val="26"/>
    </w:rPr>
  </w:style>
  <w:style w:type="paragraph" w:customStyle="1" w:styleId="EquationNumbered">
    <w:name w:val="EquationNumbered"/>
    <w:rsid w:val="00EE4DB5"/>
    <w:pPr>
      <w:spacing w:before="120" w:after="120"/>
      <w:ind w:left="1440"/>
    </w:pPr>
    <w:rPr>
      <w:snapToGrid w:val="0"/>
      <w:sz w:val="26"/>
    </w:rPr>
  </w:style>
  <w:style w:type="paragraph" w:customStyle="1" w:styleId="ExercisesHead">
    <w:name w:val="ExercisesHead"/>
    <w:basedOn w:val="Normal"/>
    <w:next w:val="Para"/>
    <w:rsid w:val="00EE4DB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E4DB5"/>
    <w:pPr>
      <w:ind w:left="2160" w:firstLine="0"/>
    </w:pPr>
  </w:style>
  <w:style w:type="paragraph" w:customStyle="1" w:styleId="ExtractAttribution">
    <w:name w:val="ExtractAttribution"/>
    <w:next w:val="Para"/>
    <w:rsid w:val="00EE4DB5"/>
    <w:pPr>
      <w:spacing w:after="120"/>
      <w:ind w:left="3240"/>
    </w:pPr>
    <w:rPr>
      <w:b/>
      <w:sz w:val="24"/>
    </w:rPr>
  </w:style>
  <w:style w:type="paragraph" w:customStyle="1" w:styleId="ExtractPara">
    <w:name w:val="ExtractPara"/>
    <w:rsid w:val="00EE4DB5"/>
    <w:pPr>
      <w:spacing w:before="120" w:after="60"/>
      <w:ind w:left="2160" w:right="720"/>
    </w:pPr>
    <w:rPr>
      <w:snapToGrid w:val="0"/>
      <w:sz w:val="24"/>
    </w:rPr>
  </w:style>
  <w:style w:type="paragraph" w:customStyle="1" w:styleId="ExtractContinued">
    <w:name w:val="ExtractContinued"/>
    <w:basedOn w:val="ExtractPara"/>
    <w:qFormat/>
    <w:rsid w:val="00EE4DB5"/>
    <w:pPr>
      <w:spacing w:before="0"/>
      <w:ind w:firstLine="720"/>
    </w:pPr>
  </w:style>
  <w:style w:type="paragraph" w:customStyle="1" w:styleId="ExtractListBulleted">
    <w:name w:val="ExtractListBulleted"/>
    <w:rsid w:val="00EE4DB5"/>
    <w:pPr>
      <w:numPr>
        <w:numId w:val="14"/>
      </w:numPr>
      <w:spacing w:before="120" w:after="120"/>
      <w:ind w:right="864"/>
      <w:contextualSpacing/>
    </w:pPr>
    <w:rPr>
      <w:snapToGrid w:val="0"/>
      <w:sz w:val="24"/>
      <w:szCs w:val="26"/>
    </w:rPr>
  </w:style>
  <w:style w:type="paragraph" w:customStyle="1" w:styleId="ExtractListNumbered">
    <w:name w:val="ExtractListNumbered"/>
    <w:rsid w:val="00EE4DB5"/>
    <w:pPr>
      <w:spacing w:before="120" w:after="120"/>
      <w:ind w:left="2794" w:right="864" w:hanging="274"/>
      <w:contextualSpacing/>
    </w:pPr>
    <w:rPr>
      <w:snapToGrid w:val="0"/>
      <w:sz w:val="24"/>
      <w:szCs w:val="26"/>
    </w:rPr>
  </w:style>
  <w:style w:type="paragraph" w:customStyle="1" w:styleId="FeatureCode80">
    <w:name w:val="FeatureCode80"/>
    <w:rsid w:val="00EE4DB5"/>
    <w:pPr>
      <w:pBdr>
        <w:left w:val="single" w:sz="36" w:space="17" w:color="C0C0C0"/>
      </w:pBdr>
      <w:ind w:left="216"/>
    </w:pPr>
    <w:rPr>
      <w:rFonts w:ascii="Courier New" w:hAnsi="Courier New"/>
      <w:noProof/>
      <w:sz w:val="16"/>
    </w:rPr>
  </w:style>
  <w:style w:type="paragraph" w:customStyle="1" w:styleId="FeatureCode80Sub">
    <w:name w:val="FeatureCode80Sub"/>
    <w:rsid w:val="00EE4DB5"/>
    <w:pPr>
      <w:pBdr>
        <w:left w:val="single" w:sz="36" w:space="30" w:color="C0C0C0"/>
      </w:pBdr>
      <w:ind w:left="475"/>
    </w:pPr>
    <w:rPr>
      <w:rFonts w:ascii="Courier New" w:hAnsi="Courier New"/>
      <w:noProof/>
      <w:sz w:val="16"/>
    </w:rPr>
  </w:style>
  <w:style w:type="paragraph" w:customStyle="1" w:styleId="FeatureCodeScreen">
    <w:name w:val="FeatureCodeScreen"/>
    <w:rsid w:val="00EE4DB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E4DB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E4DB5"/>
    <w:pPr>
      <w:shd w:val="pct25" w:color="auto" w:fill="auto"/>
    </w:pPr>
  </w:style>
  <w:style w:type="paragraph" w:customStyle="1" w:styleId="FeatureCodeSnippet">
    <w:name w:val="FeatureCodeSnippet"/>
    <w:rsid w:val="00EE4DB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E4DB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E4DB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E4DB5"/>
    <w:pPr>
      <w:pBdr>
        <w:left w:val="single" w:sz="36" w:space="24" w:color="C0C0C0"/>
      </w:pBdr>
      <w:ind w:left="360"/>
    </w:pPr>
    <w:rPr>
      <w:snapToGrid w:val="0"/>
      <w:sz w:val="16"/>
    </w:rPr>
  </w:style>
  <w:style w:type="paragraph" w:customStyle="1" w:styleId="FeatureFigureSource">
    <w:name w:val="FeatureFigureSource"/>
    <w:rsid w:val="00EE4DB5"/>
    <w:pPr>
      <w:pBdr>
        <w:left w:val="single" w:sz="36" w:space="6" w:color="BFBFBF"/>
      </w:pBdr>
      <w:spacing w:after="240"/>
      <w:contextualSpacing/>
    </w:pPr>
    <w:rPr>
      <w:snapToGrid w:val="0"/>
    </w:rPr>
  </w:style>
  <w:style w:type="paragraph" w:customStyle="1" w:styleId="FeatureSource">
    <w:name w:val="FeatureSource"/>
    <w:next w:val="Para"/>
    <w:rsid w:val="00EE4DB5"/>
    <w:pPr>
      <w:pBdr>
        <w:left w:val="single" w:sz="36" w:space="6" w:color="C0C0C0"/>
      </w:pBdr>
      <w:spacing w:after="240"/>
    </w:pPr>
    <w:rPr>
      <w:rFonts w:ascii="Arial" w:hAnsi="Arial"/>
      <w:u w:val="single"/>
    </w:rPr>
  </w:style>
  <w:style w:type="paragraph" w:customStyle="1" w:styleId="FeatureFootnote">
    <w:name w:val="FeatureFootnote"/>
    <w:basedOn w:val="FeatureSource"/>
    <w:rsid w:val="00EE4DB5"/>
    <w:pPr>
      <w:spacing w:before="120" w:after="120"/>
      <w:ind w:left="720" w:hanging="720"/>
      <w:contextualSpacing/>
    </w:pPr>
    <w:rPr>
      <w:sz w:val="22"/>
      <w:u w:val="none"/>
    </w:rPr>
  </w:style>
  <w:style w:type="paragraph" w:customStyle="1" w:styleId="FeatureH1">
    <w:name w:val="FeatureH1"/>
    <w:next w:val="Normal"/>
    <w:rsid w:val="00EE4DB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E4DB5"/>
    <w:pPr>
      <w:contextualSpacing w:val="0"/>
    </w:pPr>
    <w:rPr>
      <w:rFonts w:ascii="Times New Roman" w:hAnsi="Times New Roman"/>
    </w:rPr>
  </w:style>
  <w:style w:type="paragraph" w:customStyle="1" w:styleId="FeatureH2">
    <w:name w:val="FeatureH2"/>
    <w:next w:val="Normal"/>
    <w:rsid w:val="00EE4DB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E4DB5"/>
    <w:pPr>
      <w:spacing w:before="120"/>
    </w:pPr>
    <w:rPr>
      <w:u w:val="single"/>
    </w:rPr>
  </w:style>
  <w:style w:type="paragraph" w:customStyle="1" w:styleId="FeatureH3">
    <w:name w:val="FeatureH3"/>
    <w:next w:val="Normal"/>
    <w:rsid w:val="00EE4DB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E4DB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E4DB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E4DB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E4DB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E4DB5"/>
    <w:pPr>
      <w:pBdr>
        <w:left w:val="single" w:sz="36" w:space="6" w:color="C0C0C0"/>
      </w:pBdr>
    </w:pPr>
    <w:rPr>
      <w:rFonts w:ascii="Arial" w:hAnsi="Arial"/>
      <w:b/>
      <w:snapToGrid w:val="0"/>
      <w:sz w:val="26"/>
    </w:rPr>
  </w:style>
  <w:style w:type="paragraph" w:customStyle="1" w:styleId="FeatureListNumbered">
    <w:name w:val="FeatureListNumbered"/>
    <w:rsid w:val="00EE4DB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E4DB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E4DB5"/>
    <w:pPr>
      <w:pBdr>
        <w:left w:val="single" w:sz="36" w:space="20" w:color="C0C0C0"/>
      </w:pBdr>
      <w:ind w:left="274" w:firstLine="432"/>
    </w:pPr>
    <w:rPr>
      <w:rFonts w:ascii="Arial" w:hAnsi="Arial"/>
      <w:snapToGrid w:val="0"/>
      <w:sz w:val="26"/>
    </w:rPr>
  </w:style>
  <w:style w:type="paragraph" w:customStyle="1" w:styleId="FeatureListParaSub">
    <w:name w:val="FeatureListParaSub"/>
    <w:rsid w:val="00EE4DB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E4DB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E4DB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E4DB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E4DB5"/>
    <w:pPr>
      <w:pBdr>
        <w:left w:val="single" w:sz="36" w:space="6" w:color="C0C0C0"/>
      </w:pBdr>
      <w:spacing w:after="120"/>
    </w:pPr>
    <w:rPr>
      <w:rFonts w:ascii="Arial" w:hAnsi="Arial"/>
      <w:sz w:val="26"/>
    </w:rPr>
  </w:style>
  <w:style w:type="paragraph" w:customStyle="1" w:styleId="FeatureRecipeProcedure">
    <w:name w:val="FeatureRecipeProcedure"/>
    <w:rsid w:val="00EE4DB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E4DB5"/>
    <w:pPr>
      <w:ind w:left="720" w:hanging="288"/>
    </w:pPr>
  </w:style>
  <w:style w:type="paragraph" w:customStyle="1" w:styleId="FeatureRecipeTitle">
    <w:name w:val="FeatureRecipeTitle"/>
    <w:rsid w:val="00EE4DB5"/>
    <w:pPr>
      <w:pBdr>
        <w:left w:val="single" w:sz="36" w:space="6" w:color="C0C0C0"/>
      </w:pBdr>
    </w:pPr>
    <w:rPr>
      <w:rFonts w:ascii="Arial" w:hAnsi="Arial"/>
      <w:b/>
      <w:u w:val="single"/>
    </w:rPr>
  </w:style>
  <w:style w:type="paragraph" w:customStyle="1" w:styleId="FeatureRecipeYield">
    <w:name w:val="FeatureRecipeYield"/>
    <w:rsid w:val="00EE4DB5"/>
    <w:pPr>
      <w:pBdr>
        <w:left w:val="single" w:sz="36" w:space="14" w:color="C0C0C0"/>
      </w:pBdr>
      <w:ind w:left="144"/>
    </w:pPr>
    <w:rPr>
      <w:rFonts w:ascii="Arial" w:hAnsi="Arial"/>
      <w:sz w:val="16"/>
    </w:rPr>
  </w:style>
  <w:style w:type="paragraph" w:customStyle="1" w:styleId="FeatureReference">
    <w:name w:val="FeatureReference"/>
    <w:qFormat/>
    <w:rsid w:val="00EE4DB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E4DB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E4DB5"/>
    <w:pPr>
      <w:pBdr>
        <w:left w:val="single" w:sz="36" w:space="17" w:color="C0C0C0"/>
      </w:pBdr>
      <w:ind w:left="216"/>
    </w:pPr>
  </w:style>
  <w:style w:type="paragraph" w:customStyle="1" w:styleId="FeatureRunInPara">
    <w:name w:val="FeatureRunInPara"/>
    <w:basedOn w:val="FeatureListUnmarked"/>
    <w:next w:val="FeatureRunInHead"/>
    <w:rsid w:val="00EE4DB5"/>
    <w:pPr>
      <w:pBdr>
        <w:left w:val="single" w:sz="36" w:space="6" w:color="C0C0C0"/>
      </w:pBdr>
      <w:spacing w:before="0"/>
      <w:ind w:left="0"/>
    </w:pPr>
  </w:style>
  <w:style w:type="paragraph" w:customStyle="1" w:styleId="FeatureRunInParaSub">
    <w:name w:val="FeatureRunInParaSub"/>
    <w:basedOn w:val="FeatureRunInPara"/>
    <w:next w:val="FeatureRunInHeadSub"/>
    <w:rsid w:val="00EE4DB5"/>
    <w:pPr>
      <w:pBdr>
        <w:left w:val="single" w:sz="36" w:space="17" w:color="C0C0C0"/>
      </w:pBdr>
      <w:ind w:left="216"/>
      <w:contextualSpacing/>
    </w:pPr>
  </w:style>
  <w:style w:type="paragraph" w:customStyle="1" w:styleId="FeatureSlug">
    <w:name w:val="FeatureSlug"/>
    <w:next w:val="FeaturePara"/>
    <w:qFormat/>
    <w:rsid w:val="00EE4DB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E4DB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E4DB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E4DB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E4DB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E4DB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E4DB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E4DB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E4DB5"/>
    <w:pPr>
      <w:pBdr>
        <w:left w:val="single" w:sz="36" w:space="6" w:color="C0C0C0"/>
      </w:pBdr>
      <w:spacing w:before="120"/>
      <w:ind w:left="0" w:firstLine="0"/>
    </w:pPr>
  </w:style>
  <w:style w:type="paragraph" w:customStyle="1" w:styleId="FigureLabel">
    <w:name w:val="FigureLabel"/>
    <w:rsid w:val="00EE4DB5"/>
    <w:pPr>
      <w:ind w:left="1440"/>
    </w:pPr>
    <w:rPr>
      <w:rFonts w:ascii="Arial" w:hAnsi="Arial"/>
    </w:rPr>
  </w:style>
  <w:style w:type="paragraph" w:customStyle="1" w:styleId="FigureSource">
    <w:name w:val="FigureSource"/>
    <w:next w:val="Para"/>
    <w:link w:val="FigureSourceChar"/>
    <w:rsid w:val="00EE4DB5"/>
    <w:pPr>
      <w:spacing w:after="240"/>
      <w:ind w:left="1440"/>
    </w:pPr>
    <w:rPr>
      <w:rFonts w:ascii="Arial" w:hAnsi="Arial"/>
      <w:sz w:val="22"/>
    </w:rPr>
  </w:style>
  <w:style w:type="paragraph" w:customStyle="1" w:styleId="FurtherReadingHead">
    <w:name w:val="FurtherReadingHead"/>
    <w:basedOn w:val="BibliographyHead"/>
    <w:next w:val="Para"/>
    <w:rsid w:val="00EE4DB5"/>
  </w:style>
  <w:style w:type="character" w:customStyle="1" w:styleId="GenusSpecies">
    <w:name w:val="GenusSpecies"/>
    <w:rsid w:val="00EE4DB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E4DB5"/>
    <w:pPr>
      <w:spacing w:after="120"/>
      <w:ind w:left="720" w:firstLine="720"/>
    </w:pPr>
    <w:rPr>
      <w:snapToGrid w:val="0"/>
      <w:sz w:val="26"/>
      <w:szCs w:val="20"/>
    </w:rPr>
  </w:style>
  <w:style w:type="paragraph" w:customStyle="1" w:styleId="H3">
    <w:name w:val="H3"/>
    <w:next w:val="Para"/>
    <w:qFormat/>
    <w:rsid w:val="00EE4DB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E4DB5"/>
    <w:pPr>
      <w:spacing w:before="240"/>
      <w:outlineLvl w:val="9"/>
    </w:pPr>
  </w:style>
  <w:style w:type="paragraph" w:customStyle="1" w:styleId="H4">
    <w:name w:val="H4"/>
    <w:next w:val="Para"/>
    <w:rsid w:val="00EE4DB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E4DB5"/>
  </w:style>
  <w:style w:type="paragraph" w:customStyle="1" w:styleId="GlossaryTitle">
    <w:name w:val="GlossaryTitle"/>
    <w:basedOn w:val="ChapterTitle"/>
    <w:next w:val="Normal"/>
    <w:rsid w:val="00EE4DB5"/>
    <w:pPr>
      <w:spacing w:before="120" w:after="120"/>
    </w:pPr>
  </w:style>
  <w:style w:type="paragraph" w:customStyle="1" w:styleId="H1">
    <w:name w:val="H1"/>
    <w:next w:val="Para"/>
    <w:qFormat/>
    <w:rsid w:val="00EE4DB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E4DB5"/>
    <w:pPr>
      <w:keepNext/>
      <w:widowControl w:val="0"/>
      <w:spacing w:before="360" w:after="240"/>
      <w:outlineLvl w:val="2"/>
    </w:pPr>
    <w:rPr>
      <w:rFonts w:ascii="Arial" w:hAnsi="Arial"/>
      <w:b/>
      <w:snapToGrid w:val="0"/>
      <w:sz w:val="40"/>
      <w:u w:val="single"/>
    </w:rPr>
  </w:style>
  <w:style w:type="paragraph" w:customStyle="1" w:styleId="H6">
    <w:name w:val="H6"/>
    <w:next w:val="Para"/>
    <w:rsid w:val="00EE4DB5"/>
    <w:pPr>
      <w:spacing w:before="240" w:after="120"/>
    </w:pPr>
    <w:rPr>
      <w:rFonts w:ascii="Arial" w:hAnsi="Arial"/>
      <w:snapToGrid w:val="0"/>
      <w:u w:val="single"/>
    </w:rPr>
  </w:style>
  <w:style w:type="paragraph" w:customStyle="1" w:styleId="Index1">
    <w:name w:val="Index1"/>
    <w:rsid w:val="00EE4DB5"/>
    <w:pPr>
      <w:widowControl w:val="0"/>
      <w:ind w:left="1800" w:hanging="360"/>
    </w:pPr>
    <w:rPr>
      <w:snapToGrid w:val="0"/>
      <w:sz w:val="26"/>
    </w:rPr>
  </w:style>
  <w:style w:type="paragraph" w:customStyle="1" w:styleId="Index2">
    <w:name w:val="Index2"/>
    <w:basedOn w:val="Index1"/>
    <w:next w:val="Index1"/>
    <w:rsid w:val="00EE4DB5"/>
    <w:pPr>
      <w:ind w:left="2520"/>
    </w:pPr>
  </w:style>
  <w:style w:type="paragraph" w:customStyle="1" w:styleId="Index3">
    <w:name w:val="Index3"/>
    <w:basedOn w:val="Index1"/>
    <w:rsid w:val="00EE4DB5"/>
    <w:pPr>
      <w:ind w:left="3240"/>
    </w:pPr>
  </w:style>
  <w:style w:type="paragraph" w:customStyle="1" w:styleId="IndexLetter">
    <w:name w:val="IndexLetter"/>
    <w:basedOn w:val="H3"/>
    <w:next w:val="Index1"/>
    <w:rsid w:val="00EE4DB5"/>
  </w:style>
  <w:style w:type="paragraph" w:customStyle="1" w:styleId="IndexNote">
    <w:name w:val="IndexNote"/>
    <w:basedOn w:val="Normal"/>
    <w:rsid w:val="00EE4DB5"/>
    <w:pPr>
      <w:widowControl w:val="0"/>
      <w:spacing w:before="120" w:after="120"/>
      <w:ind w:left="720" w:firstLine="720"/>
    </w:pPr>
    <w:rPr>
      <w:snapToGrid w:val="0"/>
      <w:sz w:val="26"/>
      <w:szCs w:val="20"/>
    </w:rPr>
  </w:style>
  <w:style w:type="paragraph" w:customStyle="1" w:styleId="IndexTitle">
    <w:name w:val="IndexTitle"/>
    <w:basedOn w:val="H2"/>
    <w:next w:val="IndexNote"/>
    <w:rsid w:val="00EE4DB5"/>
    <w:pPr>
      <w:spacing w:line="540" w:lineRule="exact"/>
    </w:pPr>
  </w:style>
  <w:style w:type="character" w:customStyle="1" w:styleId="InlineCode">
    <w:name w:val="InlineCode"/>
    <w:rsid w:val="00EE4DB5"/>
    <w:rPr>
      <w:rFonts w:ascii="Courier New" w:hAnsi="Courier New"/>
      <w:noProof/>
      <w:color w:val="auto"/>
    </w:rPr>
  </w:style>
  <w:style w:type="character" w:customStyle="1" w:styleId="InlineCodeUserInput">
    <w:name w:val="InlineCodeUserInput"/>
    <w:rsid w:val="00EE4DB5"/>
    <w:rPr>
      <w:rFonts w:ascii="Courier New" w:hAnsi="Courier New"/>
      <w:b/>
      <w:noProof/>
      <w:color w:val="auto"/>
    </w:rPr>
  </w:style>
  <w:style w:type="character" w:customStyle="1" w:styleId="InlineCodeUserInputVariable">
    <w:name w:val="InlineCodeUserInputVariable"/>
    <w:rsid w:val="00EE4DB5"/>
    <w:rPr>
      <w:rFonts w:ascii="Courier New" w:hAnsi="Courier New"/>
      <w:b/>
      <w:i/>
      <w:noProof/>
      <w:color w:val="auto"/>
    </w:rPr>
  </w:style>
  <w:style w:type="character" w:customStyle="1" w:styleId="InlineCodeVariable">
    <w:name w:val="InlineCodeVariable"/>
    <w:rsid w:val="00EE4DB5"/>
    <w:rPr>
      <w:rFonts w:ascii="Courier New" w:hAnsi="Courier New"/>
      <w:i/>
      <w:noProof/>
      <w:color w:val="auto"/>
    </w:rPr>
  </w:style>
  <w:style w:type="character" w:customStyle="1" w:styleId="InlineURL">
    <w:name w:val="InlineURL"/>
    <w:rsid w:val="00EE4DB5"/>
    <w:rPr>
      <w:rFonts w:ascii="Courier New" w:hAnsi="Courier New"/>
      <w:noProof/>
      <w:color w:val="auto"/>
      <w:u w:val="single"/>
    </w:rPr>
  </w:style>
  <w:style w:type="character" w:customStyle="1" w:styleId="InlineEmail">
    <w:name w:val="InlineEmail"/>
    <w:rsid w:val="00EE4DB5"/>
    <w:rPr>
      <w:rFonts w:ascii="Courier New" w:hAnsi="Courier New"/>
      <w:noProof/>
      <w:color w:val="auto"/>
      <w:u w:val="double"/>
    </w:rPr>
  </w:style>
  <w:style w:type="paragraph" w:customStyle="1" w:styleId="IntroductionTitle">
    <w:name w:val="IntroductionTitle"/>
    <w:basedOn w:val="ChapterTitle"/>
    <w:next w:val="Para"/>
    <w:rsid w:val="00EE4DB5"/>
    <w:pPr>
      <w:spacing w:before="120" w:after="120"/>
    </w:pPr>
  </w:style>
  <w:style w:type="paragraph" w:customStyle="1" w:styleId="KeyConceptsHead">
    <w:name w:val="KeyConceptsHead"/>
    <w:basedOn w:val="BibliographyHead"/>
    <w:next w:val="Para"/>
    <w:rsid w:val="00EE4DB5"/>
  </w:style>
  <w:style w:type="character" w:customStyle="1" w:styleId="KeyTerm">
    <w:name w:val="KeyTerm"/>
    <w:rsid w:val="00EE4DB5"/>
    <w:rPr>
      <w:i/>
      <w:color w:val="auto"/>
      <w:bdr w:val="none" w:sz="0" w:space="0" w:color="auto"/>
      <w:shd w:val="clear" w:color="auto" w:fill="DBE5F1"/>
    </w:rPr>
  </w:style>
  <w:style w:type="paragraph" w:customStyle="1" w:styleId="KeyTermsHead">
    <w:name w:val="KeyTermsHead"/>
    <w:basedOn w:val="Normal"/>
    <w:next w:val="Normal"/>
    <w:rsid w:val="00EE4DB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E4DB5"/>
    <w:pPr>
      <w:spacing w:before="240" w:after="240"/>
      <w:ind w:left="1440" w:right="720" w:hanging="720"/>
    </w:pPr>
    <w:rPr>
      <w:sz w:val="24"/>
    </w:rPr>
  </w:style>
  <w:style w:type="paragraph" w:styleId="ListBullet">
    <w:name w:val="List Bullet"/>
    <w:rsid w:val="00EE4DB5"/>
    <w:rPr>
      <w:sz w:val="24"/>
    </w:rPr>
  </w:style>
  <w:style w:type="paragraph" w:customStyle="1" w:styleId="ColorfulList-Accent11">
    <w:name w:val="Colorful List - Accent 11"/>
    <w:basedOn w:val="Normal"/>
    <w:qFormat/>
    <w:rsid w:val="00EE4DB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E4DB5"/>
    <w:pPr>
      <w:numPr>
        <w:numId w:val="5"/>
      </w:numPr>
      <w:spacing w:before="120" w:after="120"/>
      <w:contextualSpacing/>
    </w:pPr>
    <w:rPr>
      <w:snapToGrid w:val="0"/>
      <w:sz w:val="26"/>
    </w:rPr>
  </w:style>
  <w:style w:type="paragraph" w:customStyle="1" w:styleId="ListBulletedSub">
    <w:name w:val="ListBulletedSub"/>
    <w:rsid w:val="00EE4DB5"/>
    <w:pPr>
      <w:numPr>
        <w:numId w:val="6"/>
      </w:numPr>
      <w:spacing w:before="120" w:after="120"/>
      <w:contextualSpacing/>
    </w:pPr>
    <w:rPr>
      <w:snapToGrid w:val="0"/>
      <w:sz w:val="26"/>
    </w:rPr>
  </w:style>
  <w:style w:type="paragraph" w:customStyle="1" w:styleId="ListBulletedSub2">
    <w:name w:val="ListBulletedSub2"/>
    <w:basedOn w:val="ListBulletedSub"/>
    <w:rsid w:val="00EE4DB5"/>
    <w:pPr>
      <w:numPr>
        <w:numId w:val="7"/>
      </w:numPr>
    </w:pPr>
  </w:style>
  <w:style w:type="paragraph" w:customStyle="1" w:styleId="ListCheck">
    <w:name w:val="ListCheck"/>
    <w:rsid w:val="00EE4DB5"/>
    <w:pPr>
      <w:numPr>
        <w:numId w:val="8"/>
      </w:numPr>
      <w:spacing w:before="120" w:after="120"/>
      <w:contextualSpacing/>
    </w:pPr>
    <w:rPr>
      <w:snapToGrid w:val="0"/>
      <w:sz w:val="26"/>
    </w:rPr>
  </w:style>
  <w:style w:type="paragraph" w:customStyle="1" w:styleId="ListCheckSub">
    <w:name w:val="ListCheckSub"/>
    <w:basedOn w:val="ListCheck"/>
    <w:rsid w:val="00EE4DB5"/>
    <w:pPr>
      <w:numPr>
        <w:numId w:val="9"/>
      </w:numPr>
    </w:pPr>
  </w:style>
  <w:style w:type="paragraph" w:customStyle="1" w:styleId="ListHead">
    <w:name w:val="ListHead"/>
    <w:rsid w:val="00EE4DB5"/>
    <w:pPr>
      <w:ind w:left="1440"/>
    </w:pPr>
    <w:rPr>
      <w:b/>
      <w:sz w:val="26"/>
    </w:rPr>
  </w:style>
  <w:style w:type="paragraph" w:customStyle="1" w:styleId="ListNumbered">
    <w:name w:val="ListNumbered"/>
    <w:qFormat/>
    <w:rsid w:val="00EE4DB5"/>
    <w:pPr>
      <w:widowControl w:val="0"/>
      <w:spacing w:before="120" w:after="120"/>
      <w:ind w:left="1800" w:hanging="360"/>
      <w:contextualSpacing/>
    </w:pPr>
    <w:rPr>
      <w:snapToGrid w:val="0"/>
      <w:sz w:val="26"/>
    </w:rPr>
  </w:style>
  <w:style w:type="paragraph" w:customStyle="1" w:styleId="ListNumberedSub">
    <w:name w:val="ListNumberedSub"/>
    <w:basedOn w:val="ListNumbered"/>
    <w:rsid w:val="00EE4DB5"/>
    <w:pPr>
      <w:ind w:left="2520"/>
    </w:pPr>
  </w:style>
  <w:style w:type="paragraph" w:customStyle="1" w:styleId="ListNumberedSub2">
    <w:name w:val="ListNumberedSub2"/>
    <w:basedOn w:val="ListNumberedSub"/>
    <w:rsid w:val="00EE4DB5"/>
    <w:pPr>
      <w:ind w:left="3240"/>
    </w:pPr>
  </w:style>
  <w:style w:type="paragraph" w:customStyle="1" w:styleId="ListNumberedSub3">
    <w:name w:val="ListNumberedSub3"/>
    <w:rsid w:val="00EE4DB5"/>
    <w:pPr>
      <w:spacing w:before="120" w:after="120"/>
      <w:ind w:left="3960" w:hanging="360"/>
      <w:contextualSpacing/>
    </w:pPr>
    <w:rPr>
      <w:sz w:val="26"/>
    </w:rPr>
  </w:style>
  <w:style w:type="paragraph" w:customStyle="1" w:styleId="ListPara">
    <w:name w:val="ListPara"/>
    <w:basedOn w:val="Normal"/>
    <w:rsid w:val="00EE4DB5"/>
    <w:pPr>
      <w:widowControl w:val="0"/>
      <w:ind w:left="1800" w:firstLine="360"/>
    </w:pPr>
    <w:rPr>
      <w:snapToGrid w:val="0"/>
      <w:sz w:val="26"/>
      <w:szCs w:val="20"/>
    </w:rPr>
  </w:style>
  <w:style w:type="paragraph" w:customStyle="1" w:styleId="ListParaSub">
    <w:name w:val="ListParaSub"/>
    <w:basedOn w:val="ListPara"/>
    <w:rsid w:val="00EE4DB5"/>
    <w:pPr>
      <w:spacing w:line="260" w:lineRule="exact"/>
      <w:ind w:left="2520"/>
    </w:pPr>
  </w:style>
  <w:style w:type="paragraph" w:customStyle="1" w:styleId="ListParaSub2">
    <w:name w:val="ListParaSub2"/>
    <w:basedOn w:val="ListParaSub"/>
    <w:rsid w:val="00EE4DB5"/>
    <w:pPr>
      <w:ind w:left="3240"/>
    </w:pPr>
  </w:style>
  <w:style w:type="paragraph" w:customStyle="1" w:styleId="ListUnmarked">
    <w:name w:val="ListUnmarked"/>
    <w:qFormat/>
    <w:rsid w:val="00EE4DB5"/>
    <w:pPr>
      <w:spacing w:before="60" w:after="60"/>
      <w:ind w:left="1728"/>
    </w:pPr>
    <w:rPr>
      <w:sz w:val="26"/>
    </w:rPr>
  </w:style>
  <w:style w:type="paragraph" w:customStyle="1" w:styleId="ListUnmarkedSub">
    <w:name w:val="ListUnmarkedSub"/>
    <w:rsid w:val="00EE4DB5"/>
    <w:pPr>
      <w:spacing w:before="60" w:after="60"/>
      <w:ind w:left="2160"/>
    </w:pPr>
    <w:rPr>
      <w:sz w:val="26"/>
    </w:rPr>
  </w:style>
  <w:style w:type="paragraph" w:customStyle="1" w:styleId="ListUnmarkedSub2">
    <w:name w:val="ListUnmarkedSub2"/>
    <w:basedOn w:val="ListUnmarkedSub"/>
    <w:rsid w:val="00EE4DB5"/>
    <w:pPr>
      <w:ind w:left="2880"/>
    </w:pPr>
  </w:style>
  <w:style w:type="paragraph" w:customStyle="1" w:styleId="ListWhere">
    <w:name w:val="ListWhere"/>
    <w:rsid w:val="00EE4DB5"/>
    <w:pPr>
      <w:spacing w:before="120" w:after="120"/>
      <w:ind w:left="2160"/>
      <w:contextualSpacing/>
    </w:pPr>
    <w:rPr>
      <w:snapToGrid w:val="0"/>
      <w:sz w:val="26"/>
    </w:rPr>
  </w:style>
  <w:style w:type="paragraph" w:customStyle="1" w:styleId="MatterTitle">
    <w:name w:val="MatterTitle"/>
    <w:next w:val="Para"/>
    <w:rsid w:val="00EE4DB5"/>
    <w:pPr>
      <w:spacing w:before="120" w:after="120"/>
    </w:pPr>
    <w:rPr>
      <w:rFonts w:ascii="Arial" w:hAnsi="Arial"/>
      <w:b/>
      <w:smallCaps/>
      <w:snapToGrid w:val="0"/>
      <w:color w:val="000000"/>
      <w:sz w:val="60"/>
      <w:szCs w:val="60"/>
    </w:rPr>
  </w:style>
  <w:style w:type="character" w:customStyle="1" w:styleId="MenuArrow">
    <w:name w:val="MenuArrow"/>
    <w:rsid w:val="00EE4DB5"/>
    <w:rPr>
      <w:rFonts w:ascii="Wingdings" w:hAnsi="Wingdings"/>
    </w:rPr>
  </w:style>
  <w:style w:type="paragraph" w:customStyle="1" w:styleId="OnlineReference">
    <w:name w:val="OnlineReference"/>
    <w:qFormat/>
    <w:rsid w:val="00EE4DB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E4DB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E4DB5"/>
    <w:pPr>
      <w:numPr>
        <w:numId w:val="10"/>
      </w:numPr>
      <w:spacing w:before="120" w:after="120"/>
      <w:contextualSpacing/>
    </w:pPr>
    <w:rPr>
      <w:snapToGrid w:val="0"/>
      <w:sz w:val="26"/>
    </w:rPr>
  </w:style>
  <w:style w:type="paragraph" w:customStyle="1" w:styleId="ParaNumbered">
    <w:name w:val="ParaNumbered"/>
    <w:rsid w:val="00EE4DB5"/>
    <w:pPr>
      <w:spacing w:after="120"/>
      <w:ind w:left="720" w:firstLine="720"/>
    </w:pPr>
    <w:rPr>
      <w:snapToGrid w:val="0"/>
      <w:sz w:val="26"/>
    </w:rPr>
  </w:style>
  <w:style w:type="paragraph" w:customStyle="1" w:styleId="PartFeaturingList">
    <w:name w:val="PartFeaturingList"/>
    <w:basedOn w:val="ChapterFeaturingList"/>
    <w:rsid w:val="00EE4DB5"/>
  </w:style>
  <w:style w:type="paragraph" w:customStyle="1" w:styleId="PartIntroductionPara">
    <w:name w:val="PartIntroductionPara"/>
    <w:rsid w:val="00EE4DB5"/>
    <w:pPr>
      <w:spacing w:after="120"/>
      <w:ind w:left="720" w:firstLine="720"/>
    </w:pPr>
    <w:rPr>
      <w:sz w:val="26"/>
    </w:rPr>
  </w:style>
  <w:style w:type="paragraph" w:customStyle="1" w:styleId="PartTitle">
    <w:name w:val="PartTitle"/>
    <w:basedOn w:val="ChapterTitle"/>
    <w:rsid w:val="00EE4DB5"/>
    <w:pPr>
      <w:widowControl w:val="0"/>
      <w:pBdr>
        <w:bottom w:val="single" w:sz="4" w:space="1" w:color="auto"/>
      </w:pBdr>
    </w:pPr>
  </w:style>
  <w:style w:type="paragraph" w:customStyle="1" w:styleId="PoetryPara">
    <w:name w:val="PoetryPara"/>
    <w:next w:val="Normal"/>
    <w:rsid w:val="00EE4DB5"/>
    <w:pPr>
      <w:spacing w:before="360" w:after="60"/>
      <w:ind w:left="2160"/>
      <w:contextualSpacing/>
    </w:pPr>
    <w:rPr>
      <w:snapToGrid w:val="0"/>
      <w:sz w:val="22"/>
    </w:rPr>
  </w:style>
  <w:style w:type="paragraph" w:customStyle="1" w:styleId="PoetryContinued">
    <w:name w:val="PoetryContinued"/>
    <w:basedOn w:val="PoetryPara"/>
    <w:qFormat/>
    <w:rsid w:val="00EE4DB5"/>
    <w:pPr>
      <w:spacing w:before="0"/>
      <w:contextualSpacing w:val="0"/>
    </w:pPr>
  </w:style>
  <w:style w:type="paragraph" w:customStyle="1" w:styleId="PoetrySource">
    <w:name w:val="PoetrySource"/>
    <w:rsid w:val="00EE4DB5"/>
    <w:pPr>
      <w:ind w:left="2880"/>
    </w:pPr>
    <w:rPr>
      <w:snapToGrid w:val="0"/>
      <w:sz w:val="18"/>
    </w:rPr>
  </w:style>
  <w:style w:type="paragraph" w:customStyle="1" w:styleId="PoetryTitle">
    <w:name w:val="PoetryTitle"/>
    <w:basedOn w:val="PoetryPara"/>
    <w:next w:val="PoetryPara"/>
    <w:rsid w:val="00EE4DB5"/>
    <w:rPr>
      <w:b/>
      <w:sz w:val="24"/>
    </w:rPr>
  </w:style>
  <w:style w:type="paragraph" w:customStyle="1" w:styleId="PrefaceTitle">
    <w:name w:val="PrefaceTitle"/>
    <w:next w:val="Para"/>
    <w:rsid w:val="00EE4DB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E4DB5"/>
  </w:style>
  <w:style w:type="character" w:customStyle="1" w:styleId="QueryInline">
    <w:name w:val="QueryInline"/>
    <w:rsid w:val="00EE4DB5"/>
    <w:rPr>
      <w:bdr w:val="none" w:sz="0" w:space="0" w:color="auto"/>
      <w:shd w:val="clear" w:color="auto" w:fill="FFCC99"/>
    </w:rPr>
  </w:style>
  <w:style w:type="paragraph" w:customStyle="1" w:styleId="QueryPara">
    <w:name w:val="QueryPara"/>
    <w:rsid w:val="00EE4DB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E4DB5"/>
  </w:style>
  <w:style w:type="paragraph" w:customStyle="1" w:styleId="QuestionsHead">
    <w:name w:val="QuestionsHead"/>
    <w:basedOn w:val="BibliographyHead"/>
    <w:next w:val="Para"/>
    <w:rsid w:val="00EE4DB5"/>
  </w:style>
  <w:style w:type="paragraph" w:customStyle="1" w:styleId="QuoteSource">
    <w:name w:val="QuoteSource"/>
    <w:basedOn w:val="Normal"/>
    <w:rsid w:val="00EE4DB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E4DB5"/>
    <w:rPr>
      <w:i w:val="0"/>
      <w:sz w:val="24"/>
    </w:rPr>
  </w:style>
  <w:style w:type="paragraph" w:customStyle="1" w:styleId="RecipeFootnote">
    <w:name w:val="RecipeFootnote"/>
    <w:basedOn w:val="Normal"/>
    <w:rsid w:val="00EE4DB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E4DB5"/>
    <w:pPr>
      <w:spacing w:before="240"/>
      <w:ind w:left="720"/>
    </w:pPr>
    <w:rPr>
      <w:rFonts w:ascii="Arial" w:hAnsi="Arial"/>
      <w:b/>
      <w:snapToGrid w:val="0"/>
      <w:sz w:val="26"/>
    </w:rPr>
  </w:style>
  <w:style w:type="paragraph" w:customStyle="1" w:styleId="RecipeIngredientList">
    <w:name w:val="RecipeIngredientList"/>
    <w:basedOn w:val="Normal"/>
    <w:rsid w:val="00EE4DB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E4DB5"/>
    <w:pPr>
      <w:spacing w:before="120" w:after="120"/>
      <w:ind w:left="1440" w:firstLine="360"/>
      <w:contextualSpacing/>
    </w:pPr>
    <w:rPr>
      <w:rFonts w:ascii="Arial" w:hAnsi="Arial"/>
      <w:snapToGrid w:val="0"/>
      <w:sz w:val="26"/>
    </w:rPr>
  </w:style>
  <w:style w:type="paragraph" w:customStyle="1" w:styleId="RecipeMetricMeasure">
    <w:name w:val="RecipeMetricMeasure"/>
    <w:rsid w:val="00EE4DB5"/>
    <w:rPr>
      <w:rFonts w:ascii="Arial" w:hAnsi="Arial"/>
      <w:snapToGrid w:val="0"/>
      <w:sz w:val="26"/>
    </w:rPr>
  </w:style>
  <w:style w:type="paragraph" w:customStyle="1" w:styleId="RecipeNutritionInfo">
    <w:name w:val="RecipeNutritionInfo"/>
    <w:basedOn w:val="Normal"/>
    <w:rsid w:val="00EE4DB5"/>
    <w:pPr>
      <w:spacing w:before="120" w:after="120"/>
      <w:ind w:left="720"/>
      <w:contextualSpacing/>
    </w:pPr>
    <w:rPr>
      <w:rFonts w:ascii="Arial" w:hAnsi="Arial"/>
      <w:snapToGrid w:val="0"/>
      <w:sz w:val="22"/>
      <w:szCs w:val="20"/>
    </w:rPr>
  </w:style>
  <w:style w:type="paragraph" w:customStyle="1" w:styleId="RecipePercentage">
    <w:name w:val="RecipePercentage"/>
    <w:rsid w:val="00EE4DB5"/>
    <w:rPr>
      <w:rFonts w:ascii="Arial" w:hAnsi="Arial"/>
      <w:snapToGrid w:val="0"/>
      <w:sz w:val="26"/>
    </w:rPr>
  </w:style>
  <w:style w:type="paragraph" w:customStyle="1" w:styleId="RecipeProcedure">
    <w:name w:val="RecipeProcedure"/>
    <w:rsid w:val="00EE4DB5"/>
    <w:pPr>
      <w:spacing w:before="120" w:after="120"/>
      <w:ind w:left="1800" w:hanging="720"/>
    </w:pPr>
    <w:rPr>
      <w:rFonts w:ascii="Arial" w:hAnsi="Arial"/>
      <w:snapToGrid w:val="0"/>
      <w:sz w:val="26"/>
    </w:rPr>
  </w:style>
  <w:style w:type="paragraph" w:customStyle="1" w:styleId="RecipeProcedureHead">
    <w:name w:val="RecipeProcedureHead"/>
    <w:rsid w:val="00EE4DB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E4DB5"/>
    <w:pPr>
      <w:ind w:left="720"/>
    </w:pPr>
    <w:rPr>
      <w:rFonts w:ascii="Arial" w:hAnsi="Arial"/>
      <w:b/>
      <w:smallCaps/>
      <w:snapToGrid w:val="0"/>
      <w:sz w:val="32"/>
      <w:u w:val="single"/>
    </w:rPr>
  </w:style>
  <w:style w:type="paragraph" w:customStyle="1" w:styleId="RecipeTableHead">
    <w:name w:val="RecipeTableHead"/>
    <w:rsid w:val="00EE4DB5"/>
    <w:rPr>
      <w:rFonts w:ascii="Arial" w:hAnsi="Arial"/>
      <w:b/>
      <w:smallCaps/>
      <w:snapToGrid w:val="0"/>
      <w:sz w:val="26"/>
    </w:rPr>
  </w:style>
  <w:style w:type="paragraph" w:customStyle="1" w:styleId="RecipeTime">
    <w:name w:val="RecipeTime"/>
    <w:rsid w:val="00EE4DB5"/>
    <w:pPr>
      <w:spacing w:before="120" w:after="120"/>
      <w:ind w:left="720"/>
      <w:contextualSpacing/>
    </w:pPr>
    <w:rPr>
      <w:rFonts w:ascii="Arial" w:hAnsi="Arial"/>
      <w:i/>
      <w:snapToGrid w:val="0"/>
      <w:sz w:val="26"/>
    </w:rPr>
  </w:style>
  <w:style w:type="paragraph" w:customStyle="1" w:styleId="RecipeTitle">
    <w:name w:val="RecipeTitle"/>
    <w:next w:val="RecipeIngredientList"/>
    <w:rsid w:val="00EE4DB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E4DB5"/>
    <w:pPr>
      <w:ind w:left="720"/>
    </w:pPr>
    <w:rPr>
      <w:rFonts w:ascii="Arial" w:hAnsi="Arial"/>
      <w:b/>
      <w:i/>
      <w:smallCaps/>
      <w:snapToGrid w:val="0"/>
      <w:sz w:val="36"/>
      <w:szCs w:val="40"/>
    </w:rPr>
  </w:style>
  <w:style w:type="paragraph" w:customStyle="1" w:styleId="RecipeUSMeasure">
    <w:name w:val="RecipeUSMeasure"/>
    <w:rsid w:val="00EE4DB5"/>
    <w:rPr>
      <w:rFonts w:ascii="Arial" w:hAnsi="Arial"/>
      <w:snapToGrid w:val="0"/>
      <w:sz w:val="26"/>
    </w:rPr>
  </w:style>
  <w:style w:type="paragraph" w:customStyle="1" w:styleId="RecipeVariationPara">
    <w:name w:val="RecipeVariationPara"/>
    <w:basedOn w:val="RecipeTime"/>
    <w:rsid w:val="00EE4DB5"/>
    <w:rPr>
      <w:i w:val="0"/>
      <w:sz w:val="24"/>
      <w:u w:val="single"/>
    </w:rPr>
  </w:style>
  <w:style w:type="paragraph" w:customStyle="1" w:styleId="RecipeVariationHead">
    <w:name w:val="RecipeVariationHead"/>
    <w:rsid w:val="00EE4DB5"/>
    <w:pPr>
      <w:spacing w:before="60" w:after="60"/>
      <w:ind w:left="720"/>
    </w:pPr>
    <w:rPr>
      <w:rFonts w:ascii="Arial" w:hAnsi="Arial"/>
      <w:b/>
      <w:snapToGrid w:val="0"/>
      <w:sz w:val="22"/>
      <w:u w:val="single"/>
    </w:rPr>
  </w:style>
  <w:style w:type="paragraph" w:customStyle="1" w:styleId="RecipeNoteHead">
    <w:name w:val="RecipeNoteHead"/>
    <w:rsid w:val="00EE4DB5"/>
    <w:pPr>
      <w:spacing w:before="60" w:after="60"/>
      <w:ind w:left="720"/>
    </w:pPr>
    <w:rPr>
      <w:rFonts w:ascii="Arial" w:hAnsi="Arial"/>
      <w:b/>
      <w:snapToGrid w:val="0"/>
    </w:rPr>
  </w:style>
  <w:style w:type="paragraph" w:customStyle="1" w:styleId="RecipeNotePara">
    <w:name w:val="RecipeNotePara"/>
    <w:basedOn w:val="RecipeTime"/>
    <w:rsid w:val="00EE4DB5"/>
    <w:rPr>
      <w:i w:val="0"/>
      <w:sz w:val="24"/>
      <w:u w:val="single"/>
    </w:rPr>
  </w:style>
  <w:style w:type="paragraph" w:customStyle="1" w:styleId="RecipeYield">
    <w:name w:val="RecipeYield"/>
    <w:rsid w:val="00EE4DB5"/>
    <w:pPr>
      <w:ind w:left="720"/>
    </w:pPr>
    <w:rPr>
      <w:rFonts w:ascii="Arial" w:hAnsi="Arial"/>
      <w:snapToGrid w:val="0"/>
    </w:rPr>
  </w:style>
  <w:style w:type="paragraph" w:customStyle="1" w:styleId="Reference">
    <w:name w:val="Reference"/>
    <w:basedOn w:val="Normal"/>
    <w:rsid w:val="00EE4DB5"/>
    <w:pPr>
      <w:spacing w:before="120" w:after="120"/>
      <w:ind w:left="720" w:hanging="720"/>
    </w:pPr>
    <w:rPr>
      <w:szCs w:val="20"/>
    </w:rPr>
  </w:style>
  <w:style w:type="paragraph" w:customStyle="1" w:styleId="ReferenceAnnotation">
    <w:name w:val="ReferenceAnnotation"/>
    <w:basedOn w:val="Reference"/>
    <w:rsid w:val="00EE4DB5"/>
    <w:pPr>
      <w:spacing w:before="0" w:after="0"/>
      <w:ind w:firstLine="0"/>
    </w:pPr>
    <w:rPr>
      <w:snapToGrid w:val="0"/>
    </w:rPr>
  </w:style>
  <w:style w:type="paragraph" w:customStyle="1" w:styleId="ReferencesHead">
    <w:name w:val="ReferencesHead"/>
    <w:basedOn w:val="BibliographyHead"/>
    <w:next w:val="Reference"/>
    <w:rsid w:val="00EE4DB5"/>
  </w:style>
  <w:style w:type="paragraph" w:customStyle="1" w:styleId="ReferenceTitle">
    <w:name w:val="ReferenceTitle"/>
    <w:basedOn w:val="MatterTitle"/>
    <w:next w:val="Reference"/>
    <w:rsid w:val="00EE4DB5"/>
  </w:style>
  <w:style w:type="paragraph" w:customStyle="1" w:styleId="ReviewHead">
    <w:name w:val="ReviewHead"/>
    <w:basedOn w:val="BibliographyHead"/>
    <w:next w:val="Para"/>
    <w:rsid w:val="00EE4DB5"/>
  </w:style>
  <w:style w:type="paragraph" w:customStyle="1" w:styleId="RunInHead">
    <w:name w:val="RunInHead"/>
    <w:next w:val="Normal"/>
    <w:rsid w:val="00EE4DB5"/>
    <w:pPr>
      <w:spacing w:before="240"/>
      <w:ind w:left="1440"/>
    </w:pPr>
    <w:rPr>
      <w:rFonts w:ascii="Arial" w:hAnsi="Arial"/>
      <w:b/>
      <w:sz w:val="26"/>
    </w:rPr>
  </w:style>
  <w:style w:type="paragraph" w:customStyle="1" w:styleId="RunInHeadSub">
    <w:name w:val="RunInHeadSub"/>
    <w:basedOn w:val="RunInHead"/>
    <w:next w:val="Normal"/>
    <w:rsid w:val="00EE4DB5"/>
    <w:pPr>
      <w:ind w:left="2160"/>
    </w:pPr>
    <w:rPr>
      <w:snapToGrid w:val="0"/>
    </w:rPr>
  </w:style>
  <w:style w:type="paragraph" w:customStyle="1" w:styleId="RunInPara">
    <w:name w:val="RunInPara"/>
    <w:basedOn w:val="Normal"/>
    <w:rsid w:val="00EE4DB5"/>
    <w:pPr>
      <w:widowControl w:val="0"/>
      <w:spacing w:after="120"/>
      <w:ind w:left="1440"/>
    </w:pPr>
    <w:rPr>
      <w:snapToGrid w:val="0"/>
      <w:szCs w:val="20"/>
    </w:rPr>
  </w:style>
  <w:style w:type="paragraph" w:customStyle="1" w:styleId="RunInParaSub">
    <w:name w:val="RunInParaSub"/>
    <w:basedOn w:val="RunInPara"/>
    <w:rsid w:val="00EE4DB5"/>
    <w:pPr>
      <w:ind w:left="2160"/>
    </w:pPr>
  </w:style>
  <w:style w:type="paragraph" w:styleId="Salutation">
    <w:name w:val="Salutation"/>
    <w:next w:val="Normal"/>
    <w:rsid w:val="00EE4DB5"/>
    <w:rPr>
      <w:sz w:val="24"/>
    </w:rPr>
  </w:style>
  <w:style w:type="paragraph" w:customStyle="1" w:styleId="SectionTitle">
    <w:name w:val="SectionTitle"/>
    <w:basedOn w:val="ChapterTitle"/>
    <w:next w:val="ChapterTitle"/>
    <w:rsid w:val="00EE4DB5"/>
    <w:pPr>
      <w:pBdr>
        <w:bottom w:val="single" w:sz="4" w:space="1" w:color="auto"/>
      </w:pBdr>
    </w:pPr>
  </w:style>
  <w:style w:type="paragraph" w:customStyle="1" w:styleId="Series">
    <w:name w:val="Series"/>
    <w:rsid w:val="00EE4DB5"/>
    <w:pPr>
      <w:ind w:left="720"/>
    </w:pPr>
    <w:rPr>
      <w:sz w:val="24"/>
    </w:rPr>
  </w:style>
  <w:style w:type="paragraph" w:customStyle="1" w:styleId="SignatureLine">
    <w:name w:val="SignatureLine"/>
    <w:qFormat/>
    <w:rsid w:val="00EE4DB5"/>
    <w:pPr>
      <w:spacing w:before="240" w:after="240"/>
      <w:ind w:left="4320"/>
      <w:contextualSpacing/>
      <w:jc w:val="right"/>
    </w:pPr>
    <w:rPr>
      <w:rFonts w:ascii="Arial" w:hAnsi="Arial"/>
      <w:snapToGrid w:val="0"/>
      <w:sz w:val="18"/>
    </w:rPr>
  </w:style>
  <w:style w:type="paragraph" w:customStyle="1" w:styleId="Slug">
    <w:name w:val="Slug"/>
    <w:basedOn w:val="Normal"/>
    <w:next w:val="Para"/>
    <w:rsid w:val="00EE4DB5"/>
    <w:pPr>
      <w:spacing w:before="360" w:after="360"/>
      <w:ind w:left="1440"/>
    </w:pPr>
    <w:rPr>
      <w:rFonts w:ascii="Arial" w:hAnsi="Arial"/>
      <w:b/>
      <w:szCs w:val="20"/>
    </w:rPr>
  </w:style>
  <w:style w:type="character" w:customStyle="1" w:styleId="Subscript">
    <w:name w:val="Subscript"/>
    <w:rsid w:val="00EE4DB5"/>
    <w:rPr>
      <w:vertAlign w:val="subscript"/>
    </w:rPr>
  </w:style>
  <w:style w:type="paragraph" w:styleId="Subtitle">
    <w:name w:val="Subtitle"/>
    <w:basedOn w:val="Normal"/>
    <w:qFormat/>
    <w:rsid w:val="00EE4DB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E4DB5"/>
  </w:style>
  <w:style w:type="character" w:customStyle="1" w:styleId="Superscript">
    <w:name w:val="Superscript"/>
    <w:rsid w:val="00EE4DB5"/>
    <w:rPr>
      <w:vertAlign w:val="superscript"/>
    </w:rPr>
  </w:style>
  <w:style w:type="paragraph" w:customStyle="1" w:styleId="SupplementInstruction">
    <w:name w:val="SupplementInstruction"/>
    <w:rsid w:val="00EE4DB5"/>
    <w:pPr>
      <w:spacing w:before="120" w:after="120"/>
      <w:ind w:left="720"/>
    </w:pPr>
    <w:rPr>
      <w:i/>
      <w:sz w:val="26"/>
    </w:rPr>
  </w:style>
  <w:style w:type="paragraph" w:customStyle="1" w:styleId="TableCaption">
    <w:name w:val="TableCaption"/>
    <w:basedOn w:val="Slug"/>
    <w:qFormat/>
    <w:rsid w:val="00EE4DB5"/>
    <w:pPr>
      <w:keepNext/>
      <w:widowControl w:val="0"/>
      <w:spacing w:before="240" w:after="120"/>
      <w:ind w:left="0"/>
    </w:pPr>
    <w:rPr>
      <w:snapToGrid w:val="0"/>
    </w:rPr>
  </w:style>
  <w:style w:type="paragraph" w:customStyle="1" w:styleId="TableEntry">
    <w:name w:val="TableEntry"/>
    <w:qFormat/>
    <w:rsid w:val="00EE4DB5"/>
    <w:pPr>
      <w:spacing w:after="60"/>
    </w:pPr>
    <w:rPr>
      <w:rFonts w:ascii="Arial" w:hAnsi="Arial"/>
      <w:sz w:val="22"/>
    </w:rPr>
  </w:style>
  <w:style w:type="paragraph" w:customStyle="1" w:styleId="TableFootnote">
    <w:name w:val="TableFootnote"/>
    <w:rsid w:val="00EE4DB5"/>
    <w:pPr>
      <w:spacing w:after="240"/>
      <w:ind w:left="1440"/>
      <w:contextualSpacing/>
    </w:pPr>
    <w:rPr>
      <w:rFonts w:ascii="Arial" w:hAnsi="Arial"/>
      <w:sz w:val="18"/>
    </w:rPr>
  </w:style>
  <w:style w:type="paragraph" w:customStyle="1" w:styleId="TableHead">
    <w:name w:val="TableHead"/>
    <w:qFormat/>
    <w:rsid w:val="00EE4DB5"/>
    <w:pPr>
      <w:keepNext/>
    </w:pPr>
    <w:rPr>
      <w:rFonts w:ascii="Arial" w:hAnsi="Arial"/>
      <w:b/>
      <w:sz w:val="22"/>
    </w:rPr>
  </w:style>
  <w:style w:type="paragraph" w:customStyle="1" w:styleId="TableSource">
    <w:name w:val="TableSource"/>
    <w:next w:val="Normal"/>
    <w:rsid w:val="00EE4DB5"/>
    <w:pPr>
      <w:pBdr>
        <w:top w:val="single" w:sz="4" w:space="1" w:color="auto"/>
      </w:pBdr>
      <w:spacing w:after="240"/>
      <w:ind w:left="1440"/>
      <w:contextualSpacing/>
    </w:pPr>
    <w:rPr>
      <w:rFonts w:ascii="Arial" w:hAnsi="Arial"/>
      <w:snapToGrid w:val="0"/>
    </w:rPr>
  </w:style>
  <w:style w:type="paragraph" w:customStyle="1" w:styleId="TabularEntry">
    <w:name w:val="TabularEntry"/>
    <w:rsid w:val="00EE4DB5"/>
    <w:pPr>
      <w:widowControl w:val="0"/>
    </w:pPr>
    <w:rPr>
      <w:snapToGrid w:val="0"/>
      <w:sz w:val="26"/>
    </w:rPr>
  </w:style>
  <w:style w:type="paragraph" w:customStyle="1" w:styleId="TabularEntrySub">
    <w:name w:val="TabularEntrySub"/>
    <w:basedOn w:val="TabularEntry"/>
    <w:rsid w:val="00EE4DB5"/>
    <w:pPr>
      <w:ind w:left="360"/>
    </w:pPr>
  </w:style>
  <w:style w:type="paragraph" w:customStyle="1" w:styleId="TabularHead">
    <w:name w:val="TabularHead"/>
    <w:qFormat/>
    <w:rsid w:val="00EE4DB5"/>
    <w:pPr>
      <w:spacing w:line="276" w:lineRule="auto"/>
    </w:pPr>
    <w:rPr>
      <w:b/>
      <w:snapToGrid w:val="0"/>
      <w:sz w:val="26"/>
    </w:rPr>
  </w:style>
  <w:style w:type="paragraph" w:customStyle="1" w:styleId="TextBreak">
    <w:name w:val="TextBreak"/>
    <w:next w:val="Para"/>
    <w:rsid w:val="00EE4DB5"/>
    <w:pPr>
      <w:jc w:val="center"/>
    </w:pPr>
    <w:rPr>
      <w:rFonts w:ascii="Arial" w:hAnsi="Arial"/>
      <w:b/>
      <w:snapToGrid w:val="0"/>
      <w:sz w:val="24"/>
    </w:rPr>
  </w:style>
  <w:style w:type="paragraph" w:customStyle="1" w:styleId="TOCTitle">
    <w:name w:val="TOCTitle"/>
    <w:next w:val="Para"/>
    <w:rsid w:val="00EE4DB5"/>
    <w:pPr>
      <w:spacing w:before="120" w:after="120"/>
    </w:pPr>
    <w:rPr>
      <w:rFonts w:ascii="Arial" w:hAnsi="Arial"/>
      <w:b/>
      <w:smallCaps/>
      <w:snapToGrid w:val="0"/>
      <w:color w:val="000000"/>
      <w:sz w:val="60"/>
      <w:szCs w:val="60"/>
    </w:rPr>
  </w:style>
  <w:style w:type="character" w:customStyle="1" w:styleId="UserInput">
    <w:name w:val="UserInput"/>
    <w:rsid w:val="00EE4DB5"/>
    <w:rPr>
      <w:b/>
    </w:rPr>
  </w:style>
  <w:style w:type="character" w:customStyle="1" w:styleId="UserInputVariable">
    <w:name w:val="UserInputVariable"/>
    <w:rsid w:val="00EE4DB5"/>
    <w:rPr>
      <w:b/>
      <w:i/>
    </w:rPr>
  </w:style>
  <w:style w:type="character" w:customStyle="1" w:styleId="Variable">
    <w:name w:val="Variable"/>
    <w:rsid w:val="00EE4DB5"/>
    <w:rPr>
      <w:i/>
    </w:rPr>
  </w:style>
  <w:style w:type="character" w:customStyle="1" w:styleId="WileyBold">
    <w:name w:val="WileyBold"/>
    <w:rsid w:val="00EE4DB5"/>
    <w:rPr>
      <w:b/>
    </w:rPr>
  </w:style>
  <w:style w:type="character" w:customStyle="1" w:styleId="WileyBoldItalic">
    <w:name w:val="WileyBoldItalic"/>
    <w:rsid w:val="00EE4DB5"/>
    <w:rPr>
      <w:b/>
      <w:i/>
    </w:rPr>
  </w:style>
  <w:style w:type="character" w:customStyle="1" w:styleId="WileyItalic">
    <w:name w:val="WileyItalic"/>
    <w:rsid w:val="00EE4DB5"/>
    <w:rPr>
      <w:i/>
    </w:rPr>
  </w:style>
  <w:style w:type="character" w:customStyle="1" w:styleId="WileySymbol">
    <w:name w:val="WileySymbol"/>
    <w:rsid w:val="00EE4DB5"/>
    <w:rPr>
      <w:rFonts w:ascii="Symbol" w:hAnsi="Symbol"/>
    </w:rPr>
  </w:style>
  <w:style w:type="character" w:customStyle="1" w:styleId="wileyTemp">
    <w:name w:val="wileyTemp"/>
    <w:rsid w:val="00EE4DB5"/>
  </w:style>
  <w:style w:type="paragraph" w:customStyle="1" w:styleId="wsBlockA">
    <w:name w:val="wsBlockA"/>
    <w:basedOn w:val="Normal"/>
    <w:qFormat/>
    <w:rsid w:val="00EE4DB5"/>
    <w:pPr>
      <w:spacing w:before="120" w:after="120"/>
      <w:ind w:left="2160" w:right="1440"/>
    </w:pPr>
    <w:rPr>
      <w:rFonts w:ascii="Arial" w:eastAsia="Calibri" w:hAnsi="Arial"/>
      <w:sz w:val="20"/>
      <w:szCs w:val="22"/>
    </w:rPr>
  </w:style>
  <w:style w:type="paragraph" w:customStyle="1" w:styleId="wsBlockB">
    <w:name w:val="wsBlockB"/>
    <w:basedOn w:val="Normal"/>
    <w:qFormat/>
    <w:rsid w:val="00EE4DB5"/>
    <w:pPr>
      <w:spacing w:before="120" w:after="120"/>
      <w:ind w:left="2160" w:right="1440"/>
    </w:pPr>
    <w:rPr>
      <w:rFonts w:eastAsia="Calibri"/>
      <w:sz w:val="20"/>
      <w:szCs w:val="22"/>
    </w:rPr>
  </w:style>
  <w:style w:type="paragraph" w:customStyle="1" w:styleId="wsBlockC">
    <w:name w:val="wsBlockC"/>
    <w:basedOn w:val="Normal"/>
    <w:qFormat/>
    <w:rsid w:val="00EE4DB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E4DB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E4DB5"/>
    <w:pPr>
      <w:spacing w:before="120" w:after="120"/>
      <w:ind w:left="720"/>
    </w:pPr>
    <w:rPr>
      <w:rFonts w:eastAsia="Calibri"/>
      <w:b/>
      <w:sz w:val="28"/>
      <w:szCs w:val="22"/>
      <w:u w:val="wave"/>
    </w:rPr>
  </w:style>
  <w:style w:type="paragraph" w:customStyle="1" w:styleId="wsHeadStyleC">
    <w:name w:val="wsHeadStyleC"/>
    <w:basedOn w:val="Normal"/>
    <w:qFormat/>
    <w:rsid w:val="00EE4DB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E4DB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E4DB5"/>
    <w:pPr>
      <w:numPr>
        <w:numId w:val="12"/>
      </w:numPr>
      <w:spacing w:before="120" w:after="120"/>
    </w:pPr>
    <w:rPr>
      <w:rFonts w:eastAsia="Calibri"/>
      <w:sz w:val="26"/>
      <w:szCs w:val="22"/>
    </w:rPr>
  </w:style>
  <w:style w:type="paragraph" w:customStyle="1" w:styleId="wsListBulletedC">
    <w:name w:val="wsListBulletedC"/>
    <w:basedOn w:val="Normal"/>
    <w:qFormat/>
    <w:rsid w:val="00EE4DB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E4DB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E4DB5"/>
    <w:pPr>
      <w:spacing w:before="120" w:after="120"/>
      <w:ind w:left="2160" w:hanging="720"/>
    </w:pPr>
    <w:rPr>
      <w:rFonts w:eastAsia="Calibri"/>
      <w:sz w:val="26"/>
      <w:szCs w:val="22"/>
    </w:rPr>
  </w:style>
  <w:style w:type="paragraph" w:customStyle="1" w:styleId="wsListNumberedC">
    <w:name w:val="wsListNumberedC"/>
    <w:basedOn w:val="Normal"/>
    <w:qFormat/>
    <w:rsid w:val="00EE4DB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E4DB5"/>
    <w:pPr>
      <w:spacing w:before="120" w:after="120"/>
      <w:ind w:left="1440"/>
    </w:pPr>
    <w:rPr>
      <w:rFonts w:ascii="Arial" w:eastAsia="Calibri" w:hAnsi="Arial"/>
      <w:sz w:val="26"/>
      <w:szCs w:val="22"/>
    </w:rPr>
  </w:style>
  <w:style w:type="paragraph" w:customStyle="1" w:styleId="wsListUnmarkedB">
    <w:name w:val="wsListUnmarkedB"/>
    <w:basedOn w:val="Normal"/>
    <w:qFormat/>
    <w:rsid w:val="00EE4DB5"/>
    <w:pPr>
      <w:spacing w:before="120" w:after="120"/>
      <w:ind w:left="1440"/>
    </w:pPr>
    <w:rPr>
      <w:rFonts w:eastAsia="Calibri"/>
      <w:sz w:val="26"/>
      <w:szCs w:val="22"/>
    </w:rPr>
  </w:style>
  <w:style w:type="paragraph" w:customStyle="1" w:styleId="wsListUnmarkedC">
    <w:name w:val="wsListUnmarkedC"/>
    <w:basedOn w:val="Normal"/>
    <w:qFormat/>
    <w:rsid w:val="00EE4DB5"/>
    <w:pPr>
      <w:spacing w:before="120" w:after="120"/>
      <w:ind w:left="1440"/>
    </w:pPr>
    <w:rPr>
      <w:rFonts w:ascii="Verdana" w:eastAsia="Calibri" w:hAnsi="Verdana"/>
      <w:sz w:val="26"/>
      <w:szCs w:val="22"/>
    </w:rPr>
  </w:style>
  <w:style w:type="paragraph" w:customStyle="1" w:styleId="wsNameDate">
    <w:name w:val="wsNameDate"/>
    <w:qFormat/>
    <w:rsid w:val="00EE4DB5"/>
    <w:pPr>
      <w:spacing w:before="240" w:after="240"/>
    </w:pPr>
    <w:rPr>
      <w:rFonts w:ascii="Arial" w:eastAsia="Calibri" w:hAnsi="Arial"/>
      <w:b/>
      <w:sz w:val="28"/>
      <w:szCs w:val="22"/>
    </w:rPr>
  </w:style>
  <w:style w:type="paragraph" w:customStyle="1" w:styleId="wsParaA">
    <w:name w:val="wsParaA"/>
    <w:basedOn w:val="Normal"/>
    <w:qFormat/>
    <w:rsid w:val="00EE4DB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E4DB5"/>
    <w:pPr>
      <w:spacing w:before="120" w:after="120"/>
      <w:ind w:left="720" w:firstLine="720"/>
      <w:contextualSpacing/>
    </w:pPr>
    <w:rPr>
      <w:rFonts w:eastAsia="Calibri"/>
      <w:sz w:val="26"/>
      <w:szCs w:val="22"/>
    </w:rPr>
  </w:style>
  <w:style w:type="paragraph" w:customStyle="1" w:styleId="wsParaC">
    <w:name w:val="wsParaC"/>
    <w:basedOn w:val="Normal"/>
    <w:qFormat/>
    <w:rsid w:val="00EE4DB5"/>
    <w:pPr>
      <w:spacing w:before="120" w:after="120"/>
      <w:ind w:left="720" w:firstLine="720"/>
      <w:contextualSpacing/>
    </w:pPr>
    <w:rPr>
      <w:rFonts w:ascii="Verdana" w:eastAsia="Calibri" w:hAnsi="Verdana"/>
      <w:sz w:val="26"/>
      <w:szCs w:val="22"/>
    </w:rPr>
  </w:style>
  <w:style w:type="paragraph" w:customStyle="1" w:styleId="wsTitle">
    <w:name w:val="wsTitle"/>
    <w:qFormat/>
    <w:rsid w:val="00EE4DB5"/>
    <w:rPr>
      <w:rFonts w:ascii="Arial" w:eastAsia="Calibri" w:hAnsi="Arial"/>
      <w:b/>
      <w:sz w:val="36"/>
      <w:szCs w:val="32"/>
    </w:rPr>
  </w:style>
  <w:style w:type="character" w:styleId="CommentReference">
    <w:name w:val="annotation reference"/>
    <w:semiHidden/>
    <w:rsid w:val="00EE4DB5"/>
    <w:rPr>
      <w:sz w:val="16"/>
      <w:szCs w:val="16"/>
    </w:rPr>
  </w:style>
  <w:style w:type="paragraph" w:styleId="CommentText">
    <w:name w:val="annotation text"/>
    <w:basedOn w:val="Normal"/>
    <w:semiHidden/>
    <w:rsid w:val="00EE4DB5"/>
    <w:rPr>
      <w:sz w:val="20"/>
      <w:szCs w:val="20"/>
    </w:rPr>
  </w:style>
  <w:style w:type="paragraph" w:styleId="CommentSubject">
    <w:name w:val="annotation subject"/>
    <w:basedOn w:val="CommentText"/>
    <w:next w:val="CommentText"/>
    <w:semiHidden/>
    <w:rsid w:val="00EE4DB5"/>
    <w:rPr>
      <w:b/>
      <w:bCs/>
    </w:rPr>
  </w:style>
  <w:style w:type="character" w:styleId="FollowedHyperlink">
    <w:name w:val="FollowedHyperlink"/>
    <w:rsid w:val="00EE4DB5"/>
    <w:rPr>
      <w:color w:val="800080"/>
      <w:u w:val="single"/>
    </w:rPr>
  </w:style>
  <w:style w:type="character" w:styleId="HTMLAcronym">
    <w:name w:val="HTML Acronym"/>
    <w:basedOn w:val="DefaultParagraphFont"/>
    <w:rsid w:val="00EE4DB5"/>
  </w:style>
  <w:style w:type="character" w:styleId="HTMLCite">
    <w:name w:val="HTML Cite"/>
    <w:rsid w:val="00EE4DB5"/>
    <w:rPr>
      <w:i/>
      <w:iCs/>
    </w:rPr>
  </w:style>
  <w:style w:type="character" w:styleId="HTMLCode">
    <w:name w:val="HTML Code"/>
    <w:rsid w:val="00EE4DB5"/>
    <w:rPr>
      <w:rFonts w:ascii="Courier New" w:hAnsi="Courier New" w:cs="Courier New"/>
      <w:sz w:val="20"/>
      <w:szCs w:val="20"/>
    </w:rPr>
  </w:style>
  <w:style w:type="character" w:styleId="HTMLDefinition">
    <w:name w:val="HTML Definition"/>
    <w:rsid w:val="00EE4DB5"/>
    <w:rPr>
      <w:i/>
      <w:iCs/>
    </w:rPr>
  </w:style>
  <w:style w:type="character" w:styleId="HTMLKeyboard">
    <w:name w:val="HTML Keyboard"/>
    <w:rsid w:val="00EE4DB5"/>
    <w:rPr>
      <w:rFonts w:ascii="Courier New" w:hAnsi="Courier New" w:cs="Courier New"/>
      <w:sz w:val="20"/>
      <w:szCs w:val="20"/>
    </w:rPr>
  </w:style>
  <w:style w:type="character" w:styleId="HTMLSample">
    <w:name w:val="HTML Sample"/>
    <w:rsid w:val="00EE4DB5"/>
    <w:rPr>
      <w:rFonts w:ascii="Courier New" w:hAnsi="Courier New" w:cs="Courier New"/>
    </w:rPr>
  </w:style>
  <w:style w:type="character" w:styleId="HTMLTypewriter">
    <w:name w:val="HTML Typewriter"/>
    <w:rsid w:val="00EE4DB5"/>
    <w:rPr>
      <w:rFonts w:ascii="Courier New" w:hAnsi="Courier New" w:cs="Courier New"/>
      <w:sz w:val="20"/>
      <w:szCs w:val="20"/>
    </w:rPr>
  </w:style>
  <w:style w:type="character" w:styleId="HTMLVariable">
    <w:name w:val="HTML Variable"/>
    <w:rsid w:val="00EE4DB5"/>
    <w:rPr>
      <w:i/>
      <w:iCs/>
    </w:rPr>
  </w:style>
  <w:style w:type="character" w:styleId="Hyperlink">
    <w:name w:val="Hyperlink"/>
    <w:rsid w:val="00EE4DB5"/>
    <w:rPr>
      <w:color w:val="0000FF"/>
      <w:u w:val="single"/>
    </w:rPr>
  </w:style>
  <w:style w:type="character" w:styleId="LineNumber">
    <w:name w:val="line number"/>
    <w:basedOn w:val="DefaultParagraphFont"/>
    <w:rsid w:val="00EE4DB5"/>
  </w:style>
  <w:style w:type="character" w:styleId="PageNumber">
    <w:name w:val="page number"/>
    <w:basedOn w:val="DefaultParagraphFont"/>
    <w:rsid w:val="00EE4DB5"/>
  </w:style>
  <w:style w:type="character" w:styleId="Strong">
    <w:name w:val="Strong"/>
    <w:qFormat/>
    <w:rsid w:val="00EE4DB5"/>
    <w:rPr>
      <w:b/>
      <w:bCs/>
    </w:rPr>
  </w:style>
  <w:style w:type="paragraph" w:customStyle="1" w:styleId="RecipeTool">
    <w:name w:val="RecipeTool"/>
    <w:qFormat/>
    <w:rsid w:val="00EE4DB5"/>
    <w:pPr>
      <w:spacing w:before="240" w:after="240"/>
      <w:ind w:left="1440"/>
      <w:contextualSpacing/>
    </w:pPr>
    <w:rPr>
      <w:rFonts w:ascii="Arial" w:hAnsi="Arial"/>
      <w:b/>
      <w:snapToGrid w:val="0"/>
      <w:sz w:val="24"/>
    </w:rPr>
  </w:style>
  <w:style w:type="character" w:customStyle="1" w:styleId="TextCircled">
    <w:name w:val="TextCircled"/>
    <w:uiPriority w:val="1"/>
    <w:qFormat/>
    <w:rsid w:val="00EE4DB5"/>
    <w:rPr>
      <w:bdr w:val="single" w:sz="18" w:space="0" w:color="92D050"/>
    </w:rPr>
  </w:style>
  <w:style w:type="character" w:customStyle="1" w:styleId="TextHighlighted">
    <w:name w:val="TextHighlighted"/>
    <w:uiPriority w:val="1"/>
    <w:qFormat/>
    <w:rsid w:val="00EE4DB5"/>
    <w:rPr>
      <w:bdr w:val="none" w:sz="0" w:space="0" w:color="auto"/>
      <w:shd w:val="clear" w:color="auto" w:fill="92D050"/>
    </w:rPr>
  </w:style>
  <w:style w:type="paragraph" w:customStyle="1" w:styleId="PullQuoteAttribution">
    <w:name w:val="PullQuoteAttribution"/>
    <w:next w:val="Para"/>
    <w:qFormat/>
    <w:rsid w:val="00EE4DB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E4DB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E4DB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E4DB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E4DB5"/>
    <w:pPr>
      <w:spacing w:line="276" w:lineRule="auto"/>
      <w:ind w:left="576"/>
    </w:pPr>
    <w:rPr>
      <w:b/>
      <w:i/>
      <w:sz w:val="24"/>
    </w:rPr>
  </w:style>
  <w:style w:type="paragraph" w:customStyle="1" w:styleId="DialogContinued">
    <w:name w:val="DialogContinued"/>
    <w:basedOn w:val="Dialog"/>
    <w:qFormat/>
    <w:rsid w:val="00EE4DB5"/>
    <w:pPr>
      <w:ind w:firstLine="0"/>
    </w:pPr>
  </w:style>
  <w:style w:type="paragraph" w:customStyle="1" w:styleId="ParaListUnmarked">
    <w:name w:val="ParaListUnmarked"/>
    <w:qFormat/>
    <w:rsid w:val="00EE4DB5"/>
    <w:pPr>
      <w:spacing w:before="240" w:after="240"/>
      <w:ind w:left="720"/>
    </w:pPr>
    <w:rPr>
      <w:snapToGrid w:val="0"/>
      <w:sz w:val="26"/>
    </w:rPr>
  </w:style>
  <w:style w:type="paragraph" w:customStyle="1" w:styleId="RecipeContributor">
    <w:name w:val="RecipeContributor"/>
    <w:next w:val="RecipeIngredientList"/>
    <w:qFormat/>
    <w:rsid w:val="00EE4DB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E4DB5"/>
    <w:rPr>
      <w:b/>
    </w:rPr>
  </w:style>
  <w:style w:type="paragraph" w:customStyle="1" w:styleId="RecipeNutritionHead">
    <w:name w:val="RecipeNutritionHead"/>
    <w:basedOn w:val="RecipeNutritionInfo"/>
    <w:next w:val="RecipeNutritionInfo"/>
    <w:qFormat/>
    <w:rsid w:val="00EE4DB5"/>
    <w:pPr>
      <w:spacing w:after="0"/>
    </w:pPr>
    <w:rPr>
      <w:b/>
    </w:rPr>
  </w:style>
  <w:style w:type="paragraph" w:styleId="TOC5">
    <w:name w:val="toc 5"/>
    <w:basedOn w:val="Normal"/>
    <w:next w:val="Normal"/>
    <w:autoRedefine/>
    <w:uiPriority w:val="39"/>
    <w:semiHidden/>
    <w:rsid w:val="00EE4DB5"/>
    <w:pPr>
      <w:ind w:left="1800"/>
    </w:pPr>
    <w:rPr>
      <w:rFonts w:eastAsia="Calibri" w:cs="Cordia New"/>
      <w:sz w:val="22"/>
      <w:szCs w:val="22"/>
    </w:rPr>
  </w:style>
  <w:style w:type="paragraph" w:styleId="TOC6">
    <w:name w:val="toc 6"/>
    <w:basedOn w:val="Normal"/>
    <w:next w:val="Normal"/>
    <w:autoRedefine/>
    <w:uiPriority w:val="39"/>
    <w:semiHidden/>
    <w:rsid w:val="00EE4DB5"/>
    <w:pPr>
      <w:ind w:left="2160"/>
    </w:pPr>
    <w:rPr>
      <w:rFonts w:eastAsia="Calibri" w:cs="Cordia New"/>
      <w:sz w:val="22"/>
      <w:szCs w:val="22"/>
    </w:rPr>
  </w:style>
  <w:style w:type="paragraph" w:customStyle="1" w:styleId="RecipeSubhead">
    <w:name w:val="RecipeSubhead"/>
    <w:basedOn w:val="RecipeProcedureHead"/>
    <w:rsid w:val="00EE4DB5"/>
    <w:rPr>
      <w:i/>
    </w:rPr>
  </w:style>
  <w:style w:type="character" w:customStyle="1" w:styleId="KeyTermDefinition">
    <w:name w:val="KeyTermDefinition"/>
    <w:uiPriority w:val="1"/>
    <w:rsid w:val="00EE4DB5"/>
    <w:rPr>
      <w:bdr w:val="none" w:sz="0" w:space="0" w:color="auto"/>
      <w:shd w:val="clear" w:color="auto" w:fill="auto"/>
    </w:rPr>
  </w:style>
  <w:style w:type="paragraph" w:styleId="Header">
    <w:name w:val="header"/>
    <w:basedOn w:val="Normal"/>
    <w:rsid w:val="00EE4DB5"/>
    <w:pPr>
      <w:tabs>
        <w:tab w:val="center" w:pos="4320"/>
        <w:tab w:val="right" w:pos="8640"/>
      </w:tabs>
    </w:pPr>
  </w:style>
  <w:style w:type="paragraph" w:styleId="Footer">
    <w:name w:val="footer"/>
    <w:basedOn w:val="Normal"/>
    <w:rsid w:val="00EE4DB5"/>
    <w:pPr>
      <w:tabs>
        <w:tab w:val="center" w:pos="4320"/>
        <w:tab w:val="right" w:pos="8640"/>
      </w:tabs>
    </w:pPr>
  </w:style>
  <w:style w:type="character" w:customStyle="1" w:styleId="TwitterLink">
    <w:name w:val="TwitterLink"/>
    <w:uiPriority w:val="1"/>
    <w:rsid w:val="00EE4DB5"/>
    <w:rPr>
      <w:rFonts w:ascii="Courier New" w:hAnsi="Courier New"/>
      <w:u w:val="dash"/>
    </w:rPr>
  </w:style>
  <w:style w:type="character" w:customStyle="1" w:styleId="DigitalLinkID">
    <w:name w:val="DigitalLinkID"/>
    <w:uiPriority w:val="1"/>
    <w:rsid w:val="00EE4DB5"/>
    <w:rPr>
      <w:rFonts w:cs="Courier New"/>
      <w:color w:val="FF0000"/>
      <w:sz w:val="16"/>
      <w:szCs w:val="16"/>
      <w:bdr w:val="none" w:sz="0" w:space="0" w:color="auto"/>
      <w:shd w:val="clear" w:color="auto" w:fill="FFFFFF"/>
    </w:rPr>
  </w:style>
  <w:style w:type="paragraph" w:customStyle="1" w:styleId="DialogSource">
    <w:name w:val="DialogSource"/>
    <w:basedOn w:val="Dialog"/>
    <w:rsid w:val="00EE4DB5"/>
    <w:pPr>
      <w:ind w:left="2880" w:firstLine="0"/>
    </w:pPr>
  </w:style>
  <w:style w:type="character" w:customStyle="1" w:styleId="DigitalOnlyText">
    <w:name w:val="DigitalOnlyText"/>
    <w:uiPriority w:val="1"/>
    <w:rsid w:val="00EE4DB5"/>
    <w:rPr>
      <w:bdr w:val="single" w:sz="2" w:space="0" w:color="002060"/>
      <w:shd w:val="clear" w:color="auto" w:fill="auto"/>
    </w:rPr>
  </w:style>
  <w:style w:type="character" w:customStyle="1" w:styleId="PrintOnlyText">
    <w:name w:val="PrintOnlyText"/>
    <w:uiPriority w:val="1"/>
    <w:rsid w:val="00EE4DB5"/>
    <w:rPr>
      <w:bdr w:val="single" w:sz="2" w:space="0" w:color="FF0000"/>
    </w:rPr>
  </w:style>
  <w:style w:type="paragraph" w:customStyle="1" w:styleId="TableListBulleted">
    <w:name w:val="TableListBulleted"/>
    <w:qFormat/>
    <w:rsid w:val="00EE4DB5"/>
    <w:pPr>
      <w:numPr>
        <w:numId w:val="15"/>
      </w:numPr>
      <w:spacing w:before="120" w:after="120"/>
    </w:pPr>
    <w:rPr>
      <w:rFonts w:ascii="Arial" w:hAnsi="Arial"/>
      <w:snapToGrid w:val="0"/>
      <w:sz w:val="22"/>
    </w:rPr>
  </w:style>
  <w:style w:type="paragraph" w:customStyle="1" w:styleId="TableListNumbered">
    <w:name w:val="TableListNumbered"/>
    <w:qFormat/>
    <w:rsid w:val="00EE4DB5"/>
    <w:pPr>
      <w:spacing w:before="120" w:after="120"/>
      <w:ind w:left="288" w:hanging="288"/>
    </w:pPr>
    <w:rPr>
      <w:rFonts w:ascii="Arial" w:hAnsi="Arial"/>
      <w:snapToGrid w:val="0"/>
      <w:sz w:val="22"/>
    </w:rPr>
  </w:style>
  <w:style w:type="paragraph" w:customStyle="1" w:styleId="TableListUnmarked">
    <w:name w:val="TableListUnmarked"/>
    <w:qFormat/>
    <w:rsid w:val="00EE4DB5"/>
    <w:pPr>
      <w:spacing w:before="120" w:after="120"/>
      <w:ind w:left="288"/>
    </w:pPr>
    <w:rPr>
      <w:rFonts w:ascii="Arial" w:hAnsi="Arial"/>
      <w:snapToGrid w:val="0"/>
      <w:sz w:val="22"/>
    </w:rPr>
  </w:style>
  <w:style w:type="paragraph" w:customStyle="1" w:styleId="TableSubhead">
    <w:name w:val="TableSubhead"/>
    <w:qFormat/>
    <w:rsid w:val="00EE4DB5"/>
    <w:pPr>
      <w:ind w:left="144"/>
    </w:pPr>
    <w:rPr>
      <w:rFonts w:ascii="Arial" w:hAnsi="Arial"/>
      <w:b/>
      <w:snapToGrid w:val="0"/>
      <w:sz w:val="22"/>
    </w:rPr>
  </w:style>
  <w:style w:type="paragraph" w:customStyle="1" w:styleId="TabularSource">
    <w:name w:val="TabularSource"/>
    <w:basedOn w:val="TabularEntry"/>
    <w:qFormat/>
    <w:rsid w:val="00EE4DB5"/>
    <w:pPr>
      <w:spacing w:before="120" w:after="120"/>
      <w:ind w:left="1440"/>
    </w:pPr>
    <w:rPr>
      <w:sz w:val="20"/>
    </w:rPr>
  </w:style>
  <w:style w:type="paragraph" w:customStyle="1" w:styleId="ExtractListUnmarked">
    <w:name w:val="ExtractListUnmarked"/>
    <w:qFormat/>
    <w:rsid w:val="00EE4DB5"/>
    <w:pPr>
      <w:spacing w:before="120" w:after="120"/>
      <w:ind w:left="2880"/>
    </w:pPr>
    <w:rPr>
      <w:noProof/>
      <w:sz w:val="24"/>
    </w:rPr>
  </w:style>
  <w:style w:type="character" w:customStyle="1" w:styleId="DigitalLinkAnchorText">
    <w:name w:val="DigitalLinkAnchorText"/>
    <w:rsid w:val="00EE4DB5"/>
    <w:rPr>
      <w:bdr w:val="none" w:sz="0" w:space="0" w:color="auto"/>
      <w:shd w:val="clear" w:color="auto" w:fill="D6E3BC"/>
    </w:rPr>
  </w:style>
  <w:style w:type="character" w:customStyle="1" w:styleId="DigitalLinkDestination">
    <w:name w:val="DigitalLinkDestination"/>
    <w:rsid w:val="00EE4DB5"/>
    <w:rPr>
      <w:bdr w:val="none" w:sz="0" w:space="0" w:color="auto"/>
      <w:shd w:val="clear" w:color="auto" w:fill="EAF1DD"/>
    </w:rPr>
  </w:style>
  <w:style w:type="paragraph" w:customStyle="1" w:styleId="FeatureRecipeTitleAlternative">
    <w:name w:val="FeatureRecipeTitleAlternative"/>
    <w:basedOn w:val="RecipeTitleAlternative"/>
    <w:rsid w:val="00EE4DB5"/>
    <w:pPr>
      <w:shd w:val="pct20" w:color="auto" w:fill="auto"/>
    </w:pPr>
  </w:style>
  <w:style w:type="paragraph" w:customStyle="1" w:styleId="FeatureSubRecipeTitle">
    <w:name w:val="FeatureSubRecipeTitle"/>
    <w:basedOn w:val="RecipeSubrecipeTitle"/>
    <w:rsid w:val="00EE4DB5"/>
    <w:pPr>
      <w:shd w:val="pct20" w:color="auto" w:fill="auto"/>
    </w:pPr>
  </w:style>
  <w:style w:type="paragraph" w:customStyle="1" w:styleId="FeatureRecipeTool">
    <w:name w:val="FeatureRecipeTool"/>
    <w:basedOn w:val="RecipeTool"/>
    <w:rsid w:val="00EE4DB5"/>
    <w:pPr>
      <w:shd w:val="pct20" w:color="auto" w:fill="auto"/>
    </w:pPr>
  </w:style>
  <w:style w:type="paragraph" w:customStyle="1" w:styleId="FeatureRecipeIntro">
    <w:name w:val="FeatureRecipeIntro"/>
    <w:basedOn w:val="RecipeIntro"/>
    <w:rsid w:val="00EE4DB5"/>
    <w:pPr>
      <w:shd w:val="pct20" w:color="auto" w:fill="auto"/>
    </w:pPr>
  </w:style>
  <w:style w:type="paragraph" w:customStyle="1" w:styleId="FeatureRecipeIntroHead">
    <w:name w:val="FeatureRecipeIntroHead"/>
    <w:basedOn w:val="RecipeIntroHead"/>
    <w:rsid w:val="00EE4DB5"/>
    <w:pPr>
      <w:shd w:val="pct20" w:color="auto" w:fill="auto"/>
    </w:pPr>
  </w:style>
  <w:style w:type="paragraph" w:customStyle="1" w:styleId="FeatureRecipeContributor">
    <w:name w:val="FeatureRecipeContributor"/>
    <w:basedOn w:val="RecipeContributor"/>
    <w:rsid w:val="00EE4DB5"/>
    <w:pPr>
      <w:shd w:val="pct20" w:color="auto" w:fill="auto"/>
    </w:pPr>
  </w:style>
  <w:style w:type="paragraph" w:customStyle="1" w:styleId="FeatureRecipeIngredientHead">
    <w:name w:val="FeatureRecipeIngredientHead"/>
    <w:basedOn w:val="RecipeIngredientHead"/>
    <w:rsid w:val="00EE4DB5"/>
    <w:pPr>
      <w:shd w:val="pct20" w:color="auto" w:fill="auto"/>
    </w:pPr>
  </w:style>
  <w:style w:type="paragraph" w:customStyle="1" w:styleId="FeatureRecipeIngredientSubhead">
    <w:name w:val="FeatureRecipeIngredientSubhead"/>
    <w:basedOn w:val="RecipeIngredientSubhead"/>
    <w:rsid w:val="00EE4DB5"/>
    <w:pPr>
      <w:shd w:val="pct20" w:color="auto" w:fill="auto"/>
    </w:pPr>
  </w:style>
  <w:style w:type="paragraph" w:customStyle="1" w:styleId="FeatureRecipeProcedureHead">
    <w:name w:val="FeatureRecipeProcedureHead"/>
    <w:basedOn w:val="RecipeProcedureHead"/>
    <w:rsid w:val="00EE4DB5"/>
    <w:pPr>
      <w:shd w:val="pct20" w:color="auto" w:fill="FFFFFF"/>
    </w:pPr>
  </w:style>
  <w:style w:type="paragraph" w:customStyle="1" w:styleId="FeatureRecipeTime">
    <w:name w:val="FeatureRecipeTime"/>
    <w:basedOn w:val="RecipeTime"/>
    <w:rsid w:val="00EE4DB5"/>
    <w:pPr>
      <w:shd w:val="pct20" w:color="auto" w:fill="auto"/>
    </w:pPr>
  </w:style>
  <w:style w:type="paragraph" w:customStyle="1" w:styleId="FeatureRecipeSubhead">
    <w:name w:val="FeatureRecipeSubhead"/>
    <w:basedOn w:val="RecipeSubhead"/>
    <w:rsid w:val="00EE4DB5"/>
    <w:pPr>
      <w:shd w:val="pct20" w:color="auto" w:fill="FFFFFF"/>
    </w:pPr>
  </w:style>
  <w:style w:type="paragraph" w:customStyle="1" w:styleId="FeatureRecipeVariationTitle">
    <w:name w:val="FeatureRecipeVariationTitle"/>
    <w:basedOn w:val="RecipeVariationTitle"/>
    <w:rsid w:val="00EE4DB5"/>
    <w:pPr>
      <w:shd w:val="pct20" w:color="auto" w:fill="auto"/>
    </w:pPr>
  </w:style>
  <w:style w:type="paragraph" w:customStyle="1" w:styleId="FeatureRecipeVariationHead">
    <w:name w:val="FeatureRecipeVariationHead"/>
    <w:basedOn w:val="RecipeVariationHead"/>
    <w:rsid w:val="00EE4DB5"/>
    <w:pPr>
      <w:shd w:val="pct20" w:color="auto" w:fill="auto"/>
    </w:pPr>
  </w:style>
  <w:style w:type="paragraph" w:customStyle="1" w:styleId="FeaturerecipeVariationPara">
    <w:name w:val="FeaturerecipeVariationPara"/>
    <w:basedOn w:val="RecipeVariationPara"/>
    <w:rsid w:val="00EE4DB5"/>
    <w:pPr>
      <w:shd w:val="pct20" w:color="auto" w:fill="auto"/>
    </w:pPr>
  </w:style>
  <w:style w:type="paragraph" w:customStyle="1" w:styleId="FeatureRecipeNoteHead">
    <w:name w:val="FeatureRecipeNoteHead"/>
    <w:basedOn w:val="RecipeNoteHead"/>
    <w:rsid w:val="00EE4DB5"/>
    <w:pPr>
      <w:shd w:val="pct20" w:color="auto" w:fill="auto"/>
    </w:pPr>
  </w:style>
  <w:style w:type="paragraph" w:customStyle="1" w:styleId="FeatureRecipeNotePara">
    <w:name w:val="FeatureRecipeNotePara"/>
    <w:basedOn w:val="RecipeNotePara"/>
    <w:rsid w:val="00EE4DB5"/>
    <w:pPr>
      <w:shd w:val="pct20" w:color="auto" w:fill="auto"/>
    </w:pPr>
  </w:style>
  <w:style w:type="paragraph" w:customStyle="1" w:styleId="FeatureRecipeNutritionInfo">
    <w:name w:val="FeatureRecipeNutritionInfo"/>
    <w:basedOn w:val="RecipeNutritionInfo"/>
    <w:rsid w:val="00EE4DB5"/>
    <w:pPr>
      <w:shd w:val="pct20" w:color="auto" w:fill="auto"/>
    </w:pPr>
  </w:style>
  <w:style w:type="paragraph" w:customStyle="1" w:styleId="FeatureRecipeNutritionHead">
    <w:name w:val="FeatureRecipeNutritionHead"/>
    <w:basedOn w:val="RecipeNutritionHead"/>
    <w:rsid w:val="00EE4DB5"/>
    <w:pPr>
      <w:shd w:val="pct20" w:color="auto" w:fill="auto"/>
    </w:pPr>
  </w:style>
  <w:style w:type="paragraph" w:customStyle="1" w:styleId="FeatureRecipeFootnote">
    <w:name w:val="FeatureRecipeFootnote"/>
    <w:basedOn w:val="RecipeFootnote"/>
    <w:rsid w:val="00EE4DB5"/>
    <w:pPr>
      <w:shd w:val="pct20" w:color="auto" w:fill="auto"/>
    </w:pPr>
  </w:style>
  <w:style w:type="paragraph" w:customStyle="1" w:styleId="FeatureRecipeTableHead">
    <w:name w:val="FeatureRecipeTableHead"/>
    <w:basedOn w:val="RecipeTableHead"/>
    <w:rsid w:val="00EE4DB5"/>
    <w:pPr>
      <w:shd w:val="pct20" w:color="auto" w:fill="auto"/>
    </w:pPr>
  </w:style>
  <w:style w:type="paragraph" w:customStyle="1" w:styleId="CopyrightLine">
    <w:name w:val="CopyrightLine"/>
    <w:qFormat/>
    <w:rsid w:val="00EE4DB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E4DB5"/>
    <w:rPr>
      <w:rFonts w:ascii="Courier New" w:hAnsi="Courier New"/>
      <w:bdr w:val="single" w:sz="2" w:space="0" w:color="FF0000"/>
    </w:rPr>
  </w:style>
  <w:style w:type="character" w:customStyle="1" w:styleId="DigitalOnlyURL">
    <w:name w:val="DigitalOnlyURL"/>
    <w:uiPriority w:val="1"/>
    <w:rsid w:val="00EE4DB5"/>
    <w:rPr>
      <w:rFonts w:ascii="Courier New" w:hAnsi="Courier New"/>
      <w:bdr w:val="single" w:sz="2" w:space="0" w:color="002060"/>
      <w:shd w:val="clear" w:color="auto" w:fill="auto"/>
    </w:rPr>
  </w:style>
  <w:style w:type="paragraph" w:styleId="TOC1">
    <w:name w:val="toc 1"/>
    <w:basedOn w:val="Normal"/>
    <w:next w:val="Normal"/>
    <w:autoRedefine/>
    <w:semiHidden/>
    <w:rsid w:val="00EE4DB5"/>
  </w:style>
  <w:style w:type="paragraph" w:styleId="TOC2">
    <w:name w:val="toc 2"/>
    <w:basedOn w:val="Normal"/>
    <w:next w:val="Normal"/>
    <w:autoRedefine/>
    <w:semiHidden/>
    <w:rsid w:val="00EE4DB5"/>
    <w:pPr>
      <w:ind w:left="240"/>
    </w:pPr>
  </w:style>
  <w:style w:type="paragraph" w:styleId="TOC3">
    <w:name w:val="toc 3"/>
    <w:basedOn w:val="Normal"/>
    <w:next w:val="Normal"/>
    <w:autoRedefine/>
    <w:semiHidden/>
    <w:rsid w:val="00EE4DB5"/>
    <w:pPr>
      <w:ind w:left="480"/>
    </w:pPr>
  </w:style>
  <w:style w:type="character" w:customStyle="1" w:styleId="FigureSourceChar">
    <w:name w:val="FigureSource Char"/>
    <w:link w:val="FigureSource"/>
    <w:rsid w:val="00EE4DB5"/>
    <w:rPr>
      <w:rFonts w:ascii="Arial" w:hAnsi="Arial"/>
      <w:sz w:val="22"/>
    </w:rPr>
  </w:style>
  <w:style w:type="numbering" w:styleId="111111">
    <w:name w:val="Outline List 2"/>
    <w:basedOn w:val="NoList"/>
    <w:rsid w:val="00EE4DB5"/>
    <w:pPr>
      <w:numPr>
        <w:numId w:val="17"/>
      </w:numPr>
    </w:pPr>
  </w:style>
  <w:style w:type="numbering" w:styleId="1ai">
    <w:name w:val="Outline List 1"/>
    <w:basedOn w:val="NoList"/>
    <w:rsid w:val="00EE4DB5"/>
    <w:pPr>
      <w:numPr>
        <w:numId w:val="18"/>
      </w:numPr>
    </w:pPr>
  </w:style>
  <w:style w:type="numbering" w:styleId="ArticleSection">
    <w:name w:val="Outline List 3"/>
    <w:basedOn w:val="NoList"/>
    <w:rsid w:val="00EE4DB5"/>
    <w:pPr>
      <w:numPr>
        <w:numId w:val="19"/>
      </w:numPr>
    </w:pPr>
  </w:style>
  <w:style w:type="paragraph" w:styleId="BlockText">
    <w:name w:val="Block Text"/>
    <w:basedOn w:val="Normal"/>
    <w:rsid w:val="00EE4DB5"/>
    <w:pPr>
      <w:spacing w:after="120"/>
      <w:ind w:left="1440" w:right="1440"/>
    </w:pPr>
  </w:style>
  <w:style w:type="paragraph" w:styleId="BodyText">
    <w:name w:val="Body Text"/>
    <w:basedOn w:val="Normal"/>
    <w:rsid w:val="00EE4DB5"/>
    <w:pPr>
      <w:spacing w:after="120"/>
    </w:pPr>
  </w:style>
  <w:style w:type="paragraph" w:styleId="BodyText2">
    <w:name w:val="Body Text 2"/>
    <w:basedOn w:val="Normal"/>
    <w:rsid w:val="00EE4DB5"/>
    <w:pPr>
      <w:spacing w:after="120" w:line="480" w:lineRule="auto"/>
    </w:pPr>
  </w:style>
  <w:style w:type="paragraph" w:styleId="BodyText3">
    <w:name w:val="Body Text 3"/>
    <w:basedOn w:val="Normal"/>
    <w:rsid w:val="00EE4DB5"/>
    <w:pPr>
      <w:spacing w:after="120"/>
    </w:pPr>
    <w:rPr>
      <w:sz w:val="16"/>
      <w:szCs w:val="16"/>
    </w:rPr>
  </w:style>
  <w:style w:type="paragraph" w:styleId="BodyTextFirstIndent">
    <w:name w:val="Body Text First Indent"/>
    <w:basedOn w:val="BodyText"/>
    <w:rsid w:val="00EE4DB5"/>
    <w:pPr>
      <w:ind w:firstLine="210"/>
    </w:pPr>
  </w:style>
  <w:style w:type="paragraph" w:styleId="BodyTextIndent">
    <w:name w:val="Body Text Indent"/>
    <w:basedOn w:val="Normal"/>
    <w:rsid w:val="00EE4DB5"/>
    <w:pPr>
      <w:spacing w:after="120"/>
      <w:ind w:left="360"/>
    </w:pPr>
  </w:style>
  <w:style w:type="paragraph" w:styleId="BodyTextFirstIndent2">
    <w:name w:val="Body Text First Indent 2"/>
    <w:basedOn w:val="BodyTextIndent"/>
    <w:rsid w:val="00EE4DB5"/>
    <w:pPr>
      <w:ind w:firstLine="210"/>
    </w:pPr>
  </w:style>
  <w:style w:type="paragraph" w:styleId="BodyTextIndent2">
    <w:name w:val="Body Text Indent 2"/>
    <w:basedOn w:val="Normal"/>
    <w:rsid w:val="00EE4DB5"/>
    <w:pPr>
      <w:spacing w:after="120" w:line="480" w:lineRule="auto"/>
      <w:ind w:left="360"/>
    </w:pPr>
  </w:style>
  <w:style w:type="paragraph" w:styleId="BodyTextIndent3">
    <w:name w:val="Body Text Indent 3"/>
    <w:basedOn w:val="Normal"/>
    <w:rsid w:val="00EE4DB5"/>
    <w:pPr>
      <w:spacing w:after="120"/>
      <w:ind w:left="360"/>
    </w:pPr>
    <w:rPr>
      <w:sz w:val="16"/>
      <w:szCs w:val="16"/>
    </w:rPr>
  </w:style>
  <w:style w:type="paragraph" w:styleId="Caption">
    <w:name w:val="caption"/>
    <w:basedOn w:val="Normal"/>
    <w:next w:val="Normal"/>
    <w:qFormat/>
    <w:rsid w:val="00EE4DB5"/>
    <w:rPr>
      <w:b/>
      <w:bCs/>
      <w:sz w:val="20"/>
      <w:szCs w:val="20"/>
    </w:rPr>
  </w:style>
  <w:style w:type="paragraph" w:styleId="Closing">
    <w:name w:val="Closing"/>
    <w:basedOn w:val="Normal"/>
    <w:rsid w:val="00EE4DB5"/>
    <w:pPr>
      <w:ind w:left="4320"/>
    </w:pPr>
  </w:style>
  <w:style w:type="paragraph" w:styleId="Date">
    <w:name w:val="Date"/>
    <w:basedOn w:val="Normal"/>
    <w:next w:val="Normal"/>
    <w:rsid w:val="00EE4DB5"/>
  </w:style>
  <w:style w:type="paragraph" w:styleId="DocumentMap">
    <w:name w:val="Document Map"/>
    <w:basedOn w:val="Normal"/>
    <w:semiHidden/>
    <w:rsid w:val="00EE4DB5"/>
    <w:pPr>
      <w:shd w:val="clear" w:color="auto" w:fill="000080"/>
    </w:pPr>
    <w:rPr>
      <w:rFonts w:ascii="Tahoma" w:hAnsi="Tahoma" w:cs="Tahoma"/>
      <w:sz w:val="20"/>
      <w:szCs w:val="20"/>
    </w:rPr>
  </w:style>
  <w:style w:type="paragraph" w:styleId="E-mailSignature">
    <w:name w:val="E-mail Signature"/>
    <w:basedOn w:val="Normal"/>
    <w:rsid w:val="00EE4DB5"/>
  </w:style>
  <w:style w:type="character" w:styleId="EndnoteReference">
    <w:name w:val="endnote reference"/>
    <w:semiHidden/>
    <w:rsid w:val="00EE4DB5"/>
    <w:rPr>
      <w:vertAlign w:val="superscript"/>
    </w:rPr>
  </w:style>
  <w:style w:type="paragraph" w:styleId="EndnoteText">
    <w:name w:val="endnote text"/>
    <w:basedOn w:val="Normal"/>
    <w:semiHidden/>
    <w:rsid w:val="00EE4DB5"/>
    <w:rPr>
      <w:sz w:val="20"/>
      <w:szCs w:val="20"/>
    </w:rPr>
  </w:style>
  <w:style w:type="paragraph" w:styleId="EnvelopeAddress">
    <w:name w:val="envelope address"/>
    <w:basedOn w:val="Normal"/>
    <w:rsid w:val="00EE4D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E4DB5"/>
    <w:rPr>
      <w:rFonts w:ascii="Arial" w:hAnsi="Arial" w:cs="Arial"/>
      <w:sz w:val="20"/>
      <w:szCs w:val="20"/>
    </w:rPr>
  </w:style>
  <w:style w:type="character" w:styleId="FootnoteReference">
    <w:name w:val="footnote reference"/>
    <w:semiHidden/>
    <w:rsid w:val="00EE4DB5"/>
    <w:rPr>
      <w:vertAlign w:val="superscript"/>
    </w:rPr>
  </w:style>
  <w:style w:type="paragraph" w:styleId="FootnoteText">
    <w:name w:val="footnote text"/>
    <w:basedOn w:val="Normal"/>
    <w:semiHidden/>
    <w:rsid w:val="00EE4DB5"/>
    <w:rPr>
      <w:sz w:val="20"/>
      <w:szCs w:val="20"/>
    </w:rPr>
  </w:style>
  <w:style w:type="paragraph" w:styleId="HTMLAddress">
    <w:name w:val="HTML Address"/>
    <w:basedOn w:val="Normal"/>
    <w:rsid w:val="00EE4DB5"/>
    <w:rPr>
      <w:i/>
      <w:iCs/>
    </w:rPr>
  </w:style>
  <w:style w:type="paragraph" w:styleId="HTMLPreformatted">
    <w:name w:val="HTML Preformatted"/>
    <w:basedOn w:val="Normal"/>
    <w:rsid w:val="00EE4DB5"/>
    <w:rPr>
      <w:rFonts w:ascii="Courier New" w:hAnsi="Courier New" w:cs="Courier New"/>
      <w:sz w:val="20"/>
      <w:szCs w:val="20"/>
    </w:rPr>
  </w:style>
  <w:style w:type="paragraph" w:styleId="Index10">
    <w:name w:val="index 1"/>
    <w:basedOn w:val="Normal"/>
    <w:next w:val="Normal"/>
    <w:autoRedefine/>
    <w:semiHidden/>
    <w:rsid w:val="00EE4DB5"/>
    <w:pPr>
      <w:ind w:left="240" w:hanging="240"/>
    </w:pPr>
  </w:style>
  <w:style w:type="paragraph" w:styleId="Index20">
    <w:name w:val="index 2"/>
    <w:basedOn w:val="Normal"/>
    <w:next w:val="Normal"/>
    <w:autoRedefine/>
    <w:semiHidden/>
    <w:rsid w:val="00EE4DB5"/>
    <w:pPr>
      <w:ind w:left="480" w:hanging="240"/>
    </w:pPr>
  </w:style>
  <w:style w:type="paragraph" w:styleId="Index30">
    <w:name w:val="index 3"/>
    <w:basedOn w:val="Normal"/>
    <w:next w:val="Normal"/>
    <w:autoRedefine/>
    <w:semiHidden/>
    <w:rsid w:val="00EE4DB5"/>
    <w:pPr>
      <w:ind w:left="720" w:hanging="240"/>
    </w:pPr>
  </w:style>
  <w:style w:type="paragraph" w:styleId="Index4">
    <w:name w:val="index 4"/>
    <w:basedOn w:val="Normal"/>
    <w:next w:val="Normal"/>
    <w:autoRedefine/>
    <w:semiHidden/>
    <w:rsid w:val="00EE4DB5"/>
    <w:pPr>
      <w:ind w:left="960" w:hanging="240"/>
    </w:pPr>
  </w:style>
  <w:style w:type="paragraph" w:styleId="Index5">
    <w:name w:val="index 5"/>
    <w:basedOn w:val="Normal"/>
    <w:next w:val="Normal"/>
    <w:autoRedefine/>
    <w:semiHidden/>
    <w:rsid w:val="00EE4DB5"/>
    <w:pPr>
      <w:ind w:left="1200" w:hanging="240"/>
    </w:pPr>
  </w:style>
  <w:style w:type="paragraph" w:styleId="Index6">
    <w:name w:val="index 6"/>
    <w:basedOn w:val="Normal"/>
    <w:next w:val="Normal"/>
    <w:autoRedefine/>
    <w:semiHidden/>
    <w:rsid w:val="00EE4DB5"/>
    <w:pPr>
      <w:ind w:left="1440" w:hanging="240"/>
    </w:pPr>
  </w:style>
  <w:style w:type="paragraph" w:styleId="Index7">
    <w:name w:val="index 7"/>
    <w:basedOn w:val="Normal"/>
    <w:next w:val="Normal"/>
    <w:autoRedefine/>
    <w:semiHidden/>
    <w:rsid w:val="00EE4DB5"/>
    <w:pPr>
      <w:ind w:left="1680" w:hanging="240"/>
    </w:pPr>
  </w:style>
  <w:style w:type="paragraph" w:styleId="Index8">
    <w:name w:val="index 8"/>
    <w:basedOn w:val="Normal"/>
    <w:next w:val="Normal"/>
    <w:autoRedefine/>
    <w:semiHidden/>
    <w:rsid w:val="00EE4DB5"/>
    <w:pPr>
      <w:ind w:left="1920" w:hanging="240"/>
    </w:pPr>
  </w:style>
  <w:style w:type="paragraph" w:styleId="Index9">
    <w:name w:val="index 9"/>
    <w:basedOn w:val="Normal"/>
    <w:next w:val="Normal"/>
    <w:autoRedefine/>
    <w:semiHidden/>
    <w:rsid w:val="00EE4DB5"/>
    <w:pPr>
      <w:ind w:left="2160" w:hanging="240"/>
    </w:pPr>
  </w:style>
  <w:style w:type="paragraph" w:styleId="IndexHeading">
    <w:name w:val="index heading"/>
    <w:basedOn w:val="Normal"/>
    <w:next w:val="Index10"/>
    <w:semiHidden/>
    <w:rsid w:val="00EE4DB5"/>
    <w:rPr>
      <w:rFonts w:ascii="Arial" w:hAnsi="Arial" w:cs="Arial"/>
      <w:b/>
      <w:bCs/>
    </w:rPr>
  </w:style>
  <w:style w:type="paragraph" w:styleId="List">
    <w:name w:val="List"/>
    <w:basedOn w:val="Normal"/>
    <w:rsid w:val="00EE4DB5"/>
    <w:pPr>
      <w:ind w:left="360" w:hanging="360"/>
    </w:pPr>
  </w:style>
  <w:style w:type="paragraph" w:styleId="List2">
    <w:name w:val="List 2"/>
    <w:basedOn w:val="Normal"/>
    <w:rsid w:val="00EE4DB5"/>
    <w:pPr>
      <w:ind w:left="720" w:hanging="360"/>
    </w:pPr>
  </w:style>
  <w:style w:type="paragraph" w:styleId="List3">
    <w:name w:val="List 3"/>
    <w:basedOn w:val="Normal"/>
    <w:rsid w:val="00EE4DB5"/>
    <w:pPr>
      <w:ind w:left="1080" w:hanging="360"/>
    </w:pPr>
  </w:style>
  <w:style w:type="paragraph" w:styleId="List4">
    <w:name w:val="List 4"/>
    <w:basedOn w:val="Normal"/>
    <w:rsid w:val="00EE4DB5"/>
    <w:pPr>
      <w:ind w:left="1440" w:hanging="360"/>
    </w:pPr>
  </w:style>
  <w:style w:type="paragraph" w:styleId="List5">
    <w:name w:val="List 5"/>
    <w:basedOn w:val="Normal"/>
    <w:rsid w:val="00EE4DB5"/>
    <w:pPr>
      <w:ind w:left="1800" w:hanging="360"/>
    </w:pPr>
  </w:style>
  <w:style w:type="paragraph" w:styleId="ListBullet2">
    <w:name w:val="List Bullet 2"/>
    <w:basedOn w:val="Normal"/>
    <w:rsid w:val="00EE4DB5"/>
    <w:pPr>
      <w:numPr>
        <w:numId w:val="20"/>
      </w:numPr>
    </w:pPr>
  </w:style>
  <w:style w:type="paragraph" w:styleId="ListBullet3">
    <w:name w:val="List Bullet 3"/>
    <w:basedOn w:val="Normal"/>
    <w:rsid w:val="00EE4DB5"/>
    <w:pPr>
      <w:numPr>
        <w:numId w:val="21"/>
      </w:numPr>
    </w:pPr>
  </w:style>
  <w:style w:type="paragraph" w:styleId="ListBullet4">
    <w:name w:val="List Bullet 4"/>
    <w:basedOn w:val="Normal"/>
    <w:rsid w:val="00EE4DB5"/>
    <w:pPr>
      <w:numPr>
        <w:numId w:val="22"/>
      </w:numPr>
    </w:pPr>
  </w:style>
  <w:style w:type="paragraph" w:styleId="ListBullet5">
    <w:name w:val="List Bullet 5"/>
    <w:basedOn w:val="Normal"/>
    <w:rsid w:val="00EE4DB5"/>
    <w:pPr>
      <w:numPr>
        <w:numId w:val="23"/>
      </w:numPr>
    </w:pPr>
  </w:style>
  <w:style w:type="paragraph" w:styleId="ListContinue">
    <w:name w:val="List Continue"/>
    <w:basedOn w:val="Normal"/>
    <w:rsid w:val="00EE4DB5"/>
    <w:pPr>
      <w:spacing w:after="120"/>
      <w:ind w:left="360"/>
    </w:pPr>
  </w:style>
  <w:style w:type="paragraph" w:styleId="ListContinue2">
    <w:name w:val="List Continue 2"/>
    <w:basedOn w:val="Normal"/>
    <w:rsid w:val="00EE4DB5"/>
    <w:pPr>
      <w:spacing w:after="120"/>
      <w:ind w:left="720"/>
    </w:pPr>
  </w:style>
  <w:style w:type="paragraph" w:styleId="ListContinue3">
    <w:name w:val="List Continue 3"/>
    <w:basedOn w:val="Normal"/>
    <w:rsid w:val="00EE4DB5"/>
    <w:pPr>
      <w:spacing w:after="120"/>
      <w:ind w:left="1080"/>
    </w:pPr>
  </w:style>
  <w:style w:type="paragraph" w:styleId="ListContinue4">
    <w:name w:val="List Continue 4"/>
    <w:basedOn w:val="Normal"/>
    <w:rsid w:val="00EE4DB5"/>
    <w:pPr>
      <w:spacing w:after="120"/>
      <w:ind w:left="1440"/>
    </w:pPr>
  </w:style>
  <w:style w:type="paragraph" w:styleId="ListContinue5">
    <w:name w:val="List Continue 5"/>
    <w:basedOn w:val="Normal"/>
    <w:rsid w:val="00EE4DB5"/>
    <w:pPr>
      <w:spacing w:after="120"/>
      <w:ind w:left="1800"/>
    </w:pPr>
  </w:style>
  <w:style w:type="paragraph" w:styleId="ListNumber">
    <w:name w:val="List Number"/>
    <w:basedOn w:val="Normal"/>
    <w:rsid w:val="00EE4DB5"/>
    <w:pPr>
      <w:numPr>
        <w:numId w:val="24"/>
      </w:numPr>
    </w:pPr>
  </w:style>
  <w:style w:type="paragraph" w:styleId="ListNumber2">
    <w:name w:val="List Number 2"/>
    <w:basedOn w:val="Normal"/>
    <w:rsid w:val="00EE4DB5"/>
    <w:pPr>
      <w:numPr>
        <w:numId w:val="25"/>
      </w:numPr>
    </w:pPr>
  </w:style>
  <w:style w:type="paragraph" w:styleId="ListNumber3">
    <w:name w:val="List Number 3"/>
    <w:basedOn w:val="Normal"/>
    <w:rsid w:val="00EE4DB5"/>
    <w:pPr>
      <w:numPr>
        <w:numId w:val="26"/>
      </w:numPr>
    </w:pPr>
  </w:style>
  <w:style w:type="paragraph" w:styleId="ListNumber4">
    <w:name w:val="List Number 4"/>
    <w:basedOn w:val="Normal"/>
    <w:rsid w:val="00EE4DB5"/>
    <w:pPr>
      <w:numPr>
        <w:numId w:val="27"/>
      </w:numPr>
    </w:pPr>
  </w:style>
  <w:style w:type="paragraph" w:styleId="ListNumber5">
    <w:name w:val="List Number 5"/>
    <w:basedOn w:val="Normal"/>
    <w:rsid w:val="00EE4DB5"/>
    <w:pPr>
      <w:numPr>
        <w:numId w:val="28"/>
      </w:numPr>
    </w:pPr>
  </w:style>
  <w:style w:type="paragraph" w:styleId="MacroText">
    <w:name w:val="macro"/>
    <w:semiHidden/>
    <w:rsid w:val="00EE4D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E4D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E4DB5"/>
  </w:style>
  <w:style w:type="paragraph" w:styleId="NormalIndent">
    <w:name w:val="Normal Indent"/>
    <w:basedOn w:val="Normal"/>
    <w:rsid w:val="00EE4DB5"/>
    <w:pPr>
      <w:ind w:left="720"/>
    </w:pPr>
  </w:style>
  <w:style w:type="paragraph" w:styleId="NoteHeading">
    <w:name w:val="Note Heading"/>
    <w:basedOn w:val="Normal"/>
    <w:next w:val="Normal"/>
    <w:rsid w:val="00EE4DB5"/>
  </w:style>
  <w:style w:type="paragraph" w:styleId="PlainText">
    <w:name w:val="Plain Text"/>
    <w:basedOn w:val="Normal"/>
    <w:rsid w:val="00EE4DB5"/>
    <w:rPr>
      <w:rFonts w:ascii="Courier New" w:hAnsi="Courier New" w:cs="Courier New"/>
      <w:sz w:val="20"/>
      <w:szCs w:val="20"/>
    </w:rPr>
  </w:style>
  <w:style w:type="paragraph" w:styleId="Signature">
    <w:name w:val="Signature"/>
    <w:basedOn w:val="Normal"/>
    <w:rsid w:val="00EE4DB5"/>
    <w:pPr>
      <w:ind w:left="4320"/>
    </w:pPr>
  </w:style>
  <w:style w:type="table" w:styleId="Table3Deffects1">
    <w:name w:val="Table 3D effects 1"/>
    <w:basedOn w:val="TableNormal"/>
    <w:rsid w:val="00EE4DB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E4DB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E4DB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E4D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E4D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E4DB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E4DB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E4DB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E4DB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E4DB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E4DB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E4DB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E4DB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E4DB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E4DB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E4DB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E4D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E4D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E4DB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E4DB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E4DB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E4DB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E4DB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E4DB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E4DB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E4DB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E4DB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E4DB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E4DB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E4DB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E4DB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E4DB5"/>
    <w:pPr>
      <w:ind w:left="240" w:hanging="240"/>
    </w:pPr>
  </w:style>
  <w:style w:type="paragraph" w:styleId="TableofFigures">
    <w:name w:val="table of figures"/>
    <w:basedOn w:val="Normal"/>
    <w:next w:val="Normal"/>
    <w:semiHidden/>
    <w:rsid w:val="00EE4DB5"/>
  </w:style>
  <w:style w:type="table" w:styleId="TableProfessional">
    <w:name w:val="Table Professional"/>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E4DB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E4DB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E4DB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E4DB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E4DB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E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E4DB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E4DB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E4D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E4D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E4DB5"/>
    <w:pPr>
      <w:spacing w:before="120"/>
    </w:pPr>
    <w:rPr>
      <w:rFonts w:ascii="Arial" w:hAnsi="Arial" w:cs="Arial"/>
      <w:b/>
      <w:bCs/>
    </w:rPr>
  </w:style>
  <w:style w:type="paragraph" w:styleId="TOC4">
    <w:name w:val="toc 4"/>
    <w:basedOn w:val="Normal"/>
    <w:next w:val="Normal"/>
    <w:autoRedefine/>
    <w:semiHidden/>
    <w:rsid w:val="00EE4DB5"/>
    <w:pPr>
      <w:ind w:left="720"/>
    </w:pPr>
  </w:style>
  <w:style w:type="paragraph" w:styleId="TOC7">
    <w:name w:val="toc 7"/>
    <w:basedOn w:val="Normal"/>
    <w:next w:val="Normal"/>
    <w:autoRedefine/>
    <w:semiHidden/>
    <w:rsid w:val="00EE4DB5"/>
    <w:pPr>
      <w:ind w:left="1440"/>
    </w:pPr>
  </w:style>
  <w:style w:type="paragraph" w:styleId="TOC8">
    <w:name w:val="toc 8"/>
    <w:basedOn w:val="Normal"/>
    <w:next w:val="Normal"/>
    <w:autoRedefine/>
    <w:semiHidden/>
    <w:rsid w:val="00EE4DB5"/>
    <w:pPr>
      <w:ind w:left="1680"/>
    </w:pPr>
  </w:style>
  <w:style w:type="paragraph" w:styleId="TOC9">
    <w:name w:val="toc 9"/>
    <w:basedOn w:val="Normal"/>
    <w:next w:val="Normal"/>
    <w:autoRedefine/>
    <w:semiHidden/>
    <w:rsid w:val="00EE4DB5"/>
    <w:pPr>
      <w:ind w:left="1920"/>
    </w:pPr>
  </w:style>
  <w:style w:type="character" w:customStyle="1" w:styleId="DigitalLinkAnchorCode">
    <w:name w:val="DigitalLinkAnchorCode"/>
    <w:uiPriority w:val="1"/>
    <w:rsid w:val="00EE4DB5"/>
    <w:rPr>
      <w:rFonts w:ascii="Courier New" w:hAnsi="Courier New"/>
      <w:bdr w:val="none" w:sz="0" w:space="0" w:color="auto"/>
      <w:shd w:val="clear" w:color="auto" w:fill="D6E3BC"/>
    </w:rPr>
  </w:style>
  <w:style w:type="character" w:customStyle="1" w:styleId="InlineGraphic">
    <w:name w:val="InlineGraphic"/>
    <w:uiPriority w:val="1"/>
    <w:rsid w:val="00EE4DB5"/>
    <w:rPr>
      <w:bdr w:val="none" w:sz="0" w:space="0" w:color="auto"/>
      <w:shd w:val="clear" w:color="auto" w:fill="00B050"/>
    </w:rPr>
  </w:style>
  <w:style w:type="paragraph" w:customStyle="1" w:styleId="RecipeTableSubhead">
    <w:name w:val="RecipeTableSubhead"/>
    <w:basedOn w:val="TableSubhead"/>
    <w:qFormat/>
    <w:rsid w:val="00EE4DB5"/>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E4DB5"/>
    <w:rPr>
      <w:sz w:val="24"/>
      <w:szCs w:val="24"/>
    </w:rPr>
  </w:style>
  <w:style w:type="paragraph" w:styleId="Heading1">
    <w:name w:val="heading 1"/>
    <w:next w:val="Normal"/>
    <w:qFormat/>
    <w:rsid w:val="00EE4DB5"/>
    <w:pPr>
      <w:keepNext/>
      <w:numPr>
        <w:numId w:val="19"/>
      </w:numPr>
      <w:spacing w:before="240"/>
      <w:outlineLvl w:val="0"/>
    </w:pPr>
    <w:rPr>
      <w:b/>
      <w:caps/>
      <w:sz w:val="28"/>
      <w:szCs w:val="28"/>
    </w:rPr>
  </w:style>
  <w:style w:type="paragraph" w:styleId="Heading2">
    <w:name w:val="heading 2"/>
    <w:basedOn w:val="Normal"/>
    <w:next w:val="Normal"/>
    <w:qFormat/>
    <w:rsid w:val="00EE4DB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E4DB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E4DB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E4DB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E4DB5"/>
    <w:pPr>
      <w:numPr>
        <w:ilvl w:val="5"/>
        <w:numId w:val="19"/>
      </w:numPr>
      <w:outlineLvl w:val="5"/>
    </w:pPr>
    <w:rPr>
      <w:sz w:val="24"/>
    </w:rPr>
  </w:style>
  <w:style w:type="paragraph" w:styleId="Heading7">
    <w:name w:val="heading 7"/>
    <w:next w:val="Normal"/>
    <w:qFormat/>
    <w:rsid w:val="00EE4DB5"/>
    <w:pPr>
      <w:numPr>
        <w:ilvl w:val="6"/>
        <w:numId w:val="19"/>
      </w:numPr>
      <w:outlineLvl w:val="6"/>
    </w:pPr>
    <w:rPr>
      <w:sz w:val="24"/>
    </w:rPr>
  </w:style>
  <w:style w:type="paragraph" w:styleId="Heading8">
    <w:name w:val="heading 8"/>
    <w:next w:val="Normal"/>
    <w:qFormat/>
    <w:rsid w:val="00EE4DB5"/>
    <w:pPr>
      <w:numPr>
        <w:ilvl w:val="7"/>
        <w:numId w:val="19"/>
      </w:numPr>
      <w:outlineLvl w:val="7"/>
    </w:pPr>
    <w:rPr>
      <w:sz w:val="24"/>
    </w:rPr>
  </w:style>
  <w:style w:type="paragraph" w:styleId="Heading9">
    <w:name w:val="heading 9"/>
    <w:next w:val="Normal"/>
    <w:qFormat/>
    <w:rsid w:val="00EE4DB5"/>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EE4DB5"/>
    <w:pPr>
      <w:spacing w:after="120"/>
      <w:ind w:left="720" w:firstLine="720"/>
    </w:pPr>
    <w:rPr>
      <w:snapToGrid w:val="0"/>
      <w:sz w:val="26"/>
    </w:rPr>
  </w:style>
  <w:style w:type="paragraph" w:customStyle="1" w:styleId="AbstractHead">
    <w:name w:val="AbstractHead"/>
    <w:basedOn w:val="Para"/>
    <w:next w:val="Normal"/>
    <w:rsid w:val="00EE4DB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E4DB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E4DB5"/>
    <w:pPr>
      <w:spacing w:after="120"/>
      <w:ind w:left="720" w:firstLine="720"/>
    </w:pPr>
    <w:rPr>
      <w:snapToGrid w:val="0"/>
      <w:sz w:val="26"/>
    </w:rPr>
  </w:style>
  <w:style w:type="paragraph" w:customStyle="1" w:styleId="Address">
    <w:name w:val="Address"/>
    <w:basedOn w:val="Normal"/>
    <w:rsid w:val="00EE4DB5"/>
    <w:pPr>
      <w:widowControl w:val="0"/>
      <w:spacing w:before="120"/>
      <w:ind w:left="2160"/>
    </w:pPr>
    <w:rPr>
      <w:snapToGrid w:val="0"/>
      <w:szCs w:val="20"/>
    </w:rPr>
  </w:style>
  <w:style w:type="paragraph" w:customStyle="1" w:styleId="AddressDescription">
    <w:name w:val="AddressDescription"/>
    <w:basedOn w:val="Normal"/>
    <w:next w:val="Normal"/>
    <w:rsid w:val="00EE4DB5"/>
    <w:pPr>
      <w:widowControl w:val="0"/>
      <w:spacing w:before="120" w:after="120"/>
      <w:ind w:left="2160"/>
    </w:pPr>
    <w:rPr>
      <w:snapToGrid w:val="0"/>
      <w:szCs w:val="20"/>
    </w:rPr>
  </w:style>
  <w:style w:type="paragraph" w:customStyle="1" w:styleId="AddressName">
    <w:name w:val="AddressName"/>
    <w:basedOn w:val="Normal"/>
    <w:next w:val="Normal"/>
    <w:rsid w:val="00EE4DB5"/>
    <w:pPr>
      <w:widowControl w:val="0"/>
      <w:spacing w:before="120"/>
      <w:ind w:left="2160"/>
    </w:pPr>
    <w:rPr>
      <w:snapToGrid w:val="0"/>
      <w:szCs w:val="20"/>
    </w:rPr>
  </w:style>
  <w:style w:type="paragraph" w:customStyle="1" w:styleId="Question">
    <w:name w:val="Question"/>
    <w:next w:val="Normal"/>
    <w:rsid w:val="00EE4DB5"/>
    <w:pPr>
      <w:spacing w:after="120"/>
      <w:ind w:left="2160" w:hanging="720"/>
    </w:pPr>
    <w:rPr>
      <w:sz w:val="26"/>
    </w:rPr>
  </w:style>
  <w:style w:type="paragraph" w:customStyle="1" w:styleId="Option">
    <w:name w:val="Option"/>
    <w:basedOn w:val="Question"/>
    <w:rsid w:val="00EE4DB5"/>
    <w:pPr>
      <w:ind w:left="2880"/>
    </w:pPr>
  </w:style>
  <w:style w:type="paragraph" w:customStyle="1" w:styleId="Answer">
    <w:name w:val="Answer"/>
    <w:basedOn w:val="Option"/>
    <w:next w:val="Normal"/>
    <w:rsid w:val="00EE4DB5"/>
    <w:pPr>
      <w:widowControl w:val="0"/>
    </w:pPr>
    <w:rPr>
      <w:snapToGrid w:val="0"/>
    </w:rPr>
  </w:style>
  <w:style w:type="paragraph" w:customStyle="1" w:styleId="AnswersHead">
    <w:name w:val="AnswersHead"/>
    <w:basedOn w:val="Normal"/>
    <w:next w:val="Para"/>
    <w:rsid w:val="00EE4DB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E4DB5"/>
    <w:pPr>
      <w:spacing w:after="360"/>
      <w:outlineLvl w:val="0"/>
    </w:pPr>
    <w:rPr>
      <w:rFonts w:ascii="Arial" w:hAnsi="Arial"/>
      <w:b/>
      <w:snapToGrid w:val="0"/>
      <w:sz w:val="60"/>
    </w:rPr>
  </w:style>
  <w:style w:type="paragraph" w:customStyle="1" w:styleId="AppendixTitle">
    <w:name w:val="AppendixTitle"/>
    <w:basedOn w:val="ChapterTitle"/>
    <w:next w:val="Para"/>
    <w:rsid w:val="00EE4DB5"/>
    <w:pPr>
      <w:spacing w:before="120" w:after="120"/>
    </w:pPr>
  </w:style>
  <w:style w:type="paragraph" w:customStyle="1" w:styleId="AuthorBio">
    <w:name w:val="AuthorBio"/>
    <w:rsid w:val="00EE4DB5"/>
    <w:pPr>
      <w:spacing w:before="240" w:after="240"/>
      <w:ind w:firstLine="720"/>
    </w:pPr>
    <w:rPr>
      <w:rFonts w:ascii="Arial" w:hAnsi="Arial"/>
    </w:rPr>
  </w:style>
  <w:style w:type="paragraph" w:styleId="BalloonText">
    <w:name w:val="Balloon Text"/>
    <w:semiHidden/>
    <w:rsid w:val="00EE4DB5"/>
    <w:rPr>
      <w:rFonts w:ascii="Tahoma" w:hAnsi="Tahoma" w:cs="Tahoma"/>
      <w:sz w:val="16"/>
      <w:szCs w:val="16"/>
    </w:rPr>
  </w:style>
  <w:style w:type="paragraph" w:styleId="Bibliography">
    <w:name w:val="Bibliography"/>
    <w:basedOn w:val="Normal"/>
    <w:next w:val="Normal"/>
    <w:semiHidden/>
    <w:rsid w:val="00EE4DB5"/>
    <w:pPr>
      <w:spacing w:after="200" w:line="276" w:lineRule="auto"/>
    </w:pPr>
    <w:rPr>
      <w:rFonts w:ascii="Calibri" w:eastAsia="Calibri" w:hAnsi="Calibri"/>
      <w:sz w:val="22"/>
      <w:szCs w:val="22"/>
    </w:rPr>
  </w:style>
  <w:style w:type="paragraph" w:customStyle="1" w:styleId="BibliographyEntry">
    <w:name w:val="BibliographyEntry"/>
    <w:rsid w:val="00EE4DB5"/>
    <w:pPr>
      <w:ind w:left="1440" w:hanging="720"/>
    </w:pPr>
    <w:rPr>
      <w:rFonts w:ascii="Arial" w:hAnsi="Arial" w:cs="Tahoma"/>
      <w:sz w:val="26"/>
      <w:szCs w:val="16"/>
    </w:rPr>
  </w:style>
  <w:style w:type="paragraph" w:customStyle="1" w:styleId="BibliographyHead">
    <w:name w:val="BibliographyHead"/>
    <w:next w:val="BibliographyEntry"/>
    <w:rsid w:val="00EE4DB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E4DB5"/>
    <w:rPr>
      <w:rFonts w:ascii="Arial" w:hAnsi="Arial"/>
      <w:b/>
      <w:smallCaps/>
      <w:sz w:val="60"/>
      <w:szCs w:val="60"/>
    </w:rPr>
  </w:style>
  <w:style w:type="character" w:customStyle="1" w:styleId="BoldItalic">
    <w:name w:val="BoldItalic"/>
    <w:rsid w:val="00EE4DB5"/>
    <w:rPr>
      <w:b/>
      <w:i/>
    </w:rPr>
  </w:style>
  <w:style w:type="character" w:styleId="BookTitle">
    <w:name w:val="Book Title"/>
    <w:qFormat/>
    <w:rsid w:val="00EE4DB5"/>
    <w:rPr>
      <w:b/>
      <w:bCs/>
      <w:smallCaps/>
      <w:spacing w:val="5"/>
    </w:rPr>
  </w:style>
  <w:style w:type="paragraph" w:customStyle="1" w:styleId="BookAuthor">
    <w:name w:val="BookAuthor"/>
    <w:basedOn w:val="Normal"/>
    <w:rsid w:val="00EE4DB5"/>
    <w:pPr>
      <w:spacing w:before="120" w:after="600"/>
      <w:ind w:left="720" w:firstLine="720"/>
      <w:contextualSpacing/>
      <w:jc w:val="center"/>
    </w:pPr>
    <w:rPr>
      <w:sz w:val="32"/>
      <w:szCs w:val="20"/>
    </w:rPr>
  </w:style>
  <w:style w:type="paragraph" w:customStyle="1" w:styleId="BookEdition">
    <w:name w:val="BookEdition"/>
    <w:qFormat/>
    <w:rsid w:val="00EE4DB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E4DB5"/>
    <w:pPr>
      <w:spacing w:before="480" w:after="480"/>
      <w:ind w:left="720" w:firstLine="720"/>
      <w:jc w:val="center"/>
    </w:pPr>
    <w:rPr>
      <w:rFonts w:ascii="Arial" w:hAnsi="Arial"/>
      <w:b/>
      <w:snapToGrid w:val="0"/>
      <w:sz w:val="52"/>
      <w:szCs w:val="20"/>
    </w:rPr>
  </w:style>
  <w:style w:type="paragraph" w:customStyle="1" w:styleId="BookReviewAuthor">
    <w:name w:val="BookReviewAuthor"/>
    <w:rsid w:val="00EE4DB5"/>
    <w:pPr>
      <w:ind w:left="4320"/>
    </w:pPr>
    <w:rPr>
      <w:snapToGrid w:val="0"/>
    </w:rPr>
  </w:style>
  <w:style w:type="paragraph" w:customStyle="1" w:styleId="BookReviewItem">
    <w:name w:val="BookReviewItem"/>
    <w:rsid w:val="00EE4DB5"/>
    <w:pPr>
      <w:spacing w:before="240" w:after="240"/>
      <w:ind w:left="3600" w:right="1440" w:hanging="720"/>
    </w:pPr>
    <w:rPr>
      <w:sz w:val="28"/>
    </w:rPr>
  </w:style>
  <w:style w:type="paragraph" w:customStyle="1" w:styleId="BookTitle0">
    <w:name w:val="BookTitle"/>
    <w:basedOn w:val="Normal"/>
    <w:next w:val="Normal"/>
    <w:rsid w:val="00EE4DB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E4DB5"/>
    <w:pPr>
      <w:pageBreakBefore w:val="0"/>
      <w:spacing w:before="480"/>
    </w:pPr>
    <w:rPr>
      <w:sz w:val="36"/>
    </w:rPr>
  </w:style>
  <w:style w:type="character" w:customStyle="1" w:styleId="Callout">
    <w:name w:val="Callout"/>
    <w:rsid w:val="00EE4DB5"/>
    <w:rPr>
      <w:bdr w:val="none" w:sz="0" w:space="0" w:color="auto"/>
      <w:shd w:val="clear" w:color="auto" w:fill="B2A1C7"/>
    </w:rPr>
  </w:style>
  <w:style w:type="paragraph" w:customStyle="1" w:styleId="ChapterSubtitle">
    <w:name w:val="ChapterSubtitle"/>
    <w:basedOn w:val="ChapterTitle"/>
    <w:next w:val="Para"/>
    <w:rsid w:val="00EE4DB5"/>
    <w:rPr>
      <w:sz w:val="44"/>
    </w:rPr>
  </w:style>
  <w:style w:type="paragraph" w:customStyle="1" w:styleId="ChapterAuthor">
    <w:name w:val="ChapterAuthor"/>
    <w:basedOn w:val="ChapterSubtitle"/>
    <w:next w:val="Normal"/>
    <w:rsid w:val="00EE4DB5"/>
    <w:pPr>
      <w:spacing w:after="120"/>
      <w:outlineLvl w:val="9"/>
    </w:pPr>
    <w:rPr>
      <w:i/>
      <w:sz w:val="36"/>
    </w:rPr>
  </w:style>
  <w:style w:type="paragraph" w:customStyle="1" w:styleId="ChapterAuthorAffiliation">
    <w:name w:val="ChapterAuthorAffiliation"/>
    <w:next w:val="Para"/>
    <w:rsid w:val="00EE4DB5"/>
    <w:pPr>
      <w:spacing w:after="120"/>
    </w:pPr>
    <w:rPr>
      <w:rFonts w:ascii="Arial" w:hAnsi="Arial"/>
      <w:i/>
      <w:smallCaps/>
      <w:snapToGrid w:val="0"/>
      <w:sz w:val="36"/>
    </w:rPr>
  </w:style>
  <w:style w:type="paragraph" w:customStyle="1" w:styleId="FootnoteEntry">
    <w:name w:val="FootnoteEntry"/>
    <w:rsid w:val="00EE4DB5"/>
    <w:pPr>
      <w:ind w:left="1440" w:hanging="720"/>
    </w:pPr>
    <w:rPr>
      <w:snapToGrid w:val="0"/>
    </w:rPr>
  </w:style>
  <w:style w:type="paragraph" w:customStyle="1" w:styleId="ChapterCredit">
    <w:name w:val="ChapterCredit"/>
    <w:basedOn w:val="FootnoteEntry"/>
    <w:next w:val="Para"/>
    <w:rsid w:val="00EE4DB5"/>
    <w:pPr>
      <w:spacing w:before="120" w:after="120"/>
      <w:ind w:left="0" w:firstLine="0"/>
    </w:pPr>
  </w:style>
  <w:style w:type="paragraph" w:customStyle="1" w:styleId="Objective">
    <w:name w:val="Objective"/>
    <w:rsid w:val="00EE4DB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E4DB5"/>
    <w:rPr>
      <w:i w:val="0"/>
    </w:rPr>
  </w:style>
  <w:style w:type="paragraph" w:customStyle="1" w:styleId="ChapterFeaturingList">
    <w:name w:val="ChapterFeaturingList"/>
    <w:basedOn w:val="ChapterObjective"/>
    <w:rsid w:val="00EE4DB5"/>
    <w:rPr>
      <w:b w:val="0"/>
      <w:sz w:val="26"/>
      <w:u w:val="none"/>
    </w:rPr>
  </w:style>
  <w:style w:type="paragraph" w:customStyle="1" w:styleId="ChapterFeaturingListSub">
    <w:name w:val="ChapterFeaturingListSub"/>
    <w:rsid w:val="00EE4DB5"/>
    <w:pPr>
      <w:spacing w:after="120"/>
      <w:ind w:left="2880"/>
      <w:contextualSpacing/>
    </w:pPr>
    <w:rPr>
      <w:rFonts w:ascii="Arial" w:hAnsi="Arial"/>
      <w:snapToGrid w:val="0"/>
      <w:sz w:val="26"/>
    </w:rPr>
  </w:style>
  <w:style w:type="paragraph" w:customStyle="1" w:styleId="ChapterFeaturingListSub2">
    <w:name w:val="ChapterFeaturingListSub2"/>
    <w:rsid w:val="00EE4DB5"/>
    <w:pPr>
      <w:spacing w:after="120"/>
      <w:ind w:left="3600"/>
    </w:pPr>
    <w:rPr>
      <w:rFonts w:ascii="Arial" w:hAnsi="Arial"/>
      <w:snapToGrid w:val="0"/>
      <w:sz w:val="26"/>
    </w:rPr>
  </w:style>
  <w:style w:type="paragraph" w:customStyle="1" w:styleId="ChapterIntroductionHead">
    <w:name w:val="ChapterIntroductionHead"/>
    <w:next w:val="Normal"/>
    <w:rsid w:val="00EE4DB5"/>
    <w:pPr>
      <w:ind w:left="1440"/>
      <w:outlineLvl w:val="0"/>
    </w:pPr>
    <w:rPr>
      <w:rFonts w:ascii="Arial" w:hAnsi="Arial"/>
      <w:b/>
      <w:snapToGrid w:val="0"/>
      <w:sz w:val="26"/>
    </w:rPr>
  </w:style>
  <w:style w:type="paragraph" w:customStyle="1" w:styleId="ChapterIntroductionPara">
    <w:name w:val="ChapterIntroductionPara"/>
    <w:next w:val="Para"/>
    <w:rsid w:val="00EE4DB5"/>
    <w:pPr>
      <w:ind w:left="1440"/>
    </w:pPr>
    <w:rPr>
      <w:rFonts w:ascii="Arial" w:hAnsi="Arial"/>
      <w:snapToGrid w:val="0"/>
      <w:sz w:val="26"/>
    </w:rPr>
  </w:style>
  <w:style w:type="paragraph" w:customStyle="1" w:styleId="ObjectiveTitle">
    <w:name w:val="ObjectiveTitle"/>
    <w:basedOn w:val="Objective"/>
    <w:next w:val="Objective"/>
    <w:rsid w:val="00EE4DB5"/>
    <w:pPr>
      <w:spacing w:before="240"/>
      <w:ind w:left="1800"/>
    </w:pPr>
    <w:rPr>
      <w:u w:val="none"/>
    </w:rPr>
  </w:style>
  <w:style w:type="paragraph" w:customStyle="1" w:styleId="ChapterObjectiveTitle">
    <w:name w:val="ChapterObjectiveTitle"/>
    <w:basedOn w:val="ObjectiveTitle"/>
    <w:next w:val="ChapterObjective"/>
    <w:rsid w:val="00EE4DB5"/>
    <w:pPr>
      <w:ind w:left="1440" w:firstLine="0"/>
    </w:pPr>
    <w:rPr>
      <w:i w:val="0"/>
    </w:rPr>
  </w:style>
  <w:style w:type="paragraph" w:customStyle="1" w:styleId="Subobjective">
    <w:name w:val="Subobjective"/>
    <w:basedOn w:val="Objective"/>
    <w:rsid w:val="00EE4DB5"/>
    <w:pPr>
      <w:keepNext/>
      <w:spacing w:before="180"/>
      <w:ind w:left="2880"/>
    </w:pPr>
  </w:style>
  <w:style w:type="paragraph" w:customStyle="1" w:styleId="ChapterSubobjective">
    <w:name w:val="ChapterSubobjective"/>
    <w:basedOn w:val="Subobjective"/>
    <w:rsid w:val="00EE4DB5"/>
    <w:pPr>
      <w:keepNext w:val="0"/>
    </w:pPr>
    <w:rPr>
      <w:i w:val="0"/>
    </w:rPr>
  </w:style>
  <w:style w:type="paragraph" w:customStyle="1" w:styleId="Code80">
    <w:name w:val="Code80"/>
    <w:rsid w:val="00EE4DB5"/>
    <w:pPr>
      <w:spacing w:before="120" w:after="120"/>
      <w:contextualSpacing/>
    </w:pPr>
    <w:rPr>
      <w:rFonts w:ascii="Courier New" w:hAnsi="Courier New"/>
      <w:noProof/>
      <w:snapToGrid w:val="0"/>
      <w:sz w:val="16"/>
    </w:rPr>
  </w:style>
  <w:style w:type="paragraph" w:customStyle="1" w:styleId="Code80Sub">
    <w:name w:val="Code80Sub"/>
    <w:rsid w:val="00EE4DB5"/>
    <w:pPr>
      <w:ind w:left="1440"/>
    </w:pPr>
    <w:rPr>
      <w:rFonts w:ascii="Courier New" w:hAnsi="Courier New"/>
      <w:noProof/>
      <w:snapToGrid w:val="0"/>
      <w:sz w:val="16"/>
      <w:lang w:val="de-DE"/>
    </w:rPr>
  </w:style>
  <w:style w:type="character" w:customStyle="1" w:styleId="CodeColorBlue">
    <w:name w:val="CodeColorBlue"/>
    <w:rsid w:val="00EE4DB5"/>
    <w:rPr>
      <w:rFonts w:cs="Arial"/>
      <w:color w:val="0000FF"/>
    </w:rPr>
  </w:style>
  <w:style w:type="character" w:customStyle="1" w:styleId="CodeColorBlue2">
    <w:name w:val="CodeColorBlue2"/>
    <w:rsid w:val="00EE4DB5"/>
    <w:rPr>
      <w:rFonts w:cs="Arial"/>
      <w:color w:val="0000A5"/>
    </w:rPr>
  </w:style>
  <w:style w:type="character" w:customStyle="1" w:styleId="CodeColorBlue3">
    <w:name w:val="CodeColorBlue3"/>
    <w:rsid w:val="00EE4DB5"/>
    <w:rPr>
      <w:rFonts w:cs="Arial"/>
      <w:color w:val="6464B9"/>
    </w:rPr>
  </w:style>
  <w:style w:type="character" w:customStyle="1" w:styleId="CodeColorBluegreen">
    <w:name w:val="CodeColorBluegreen"/>
    <w:rsid w:val="00EE4DB5"/>
    <w:rPr>
      <w:rFonts w:cs="Arial"/>
      <w:color w:val="2B91AF"/>
    </w:rPr>
  </w:style>
  <w:style w:type="character" w:customStyle="1" w:styleId="CodeColorBrown">
    <w:name w:val="CodeColorBrown"/>
    <w:rsid w:val="00EE4DB5"/>
    <w:rPr>
      <w:rFonts w:cs="Arial"/>
      <w:color w:val="A31515"/>
    </w:rPr>
  </w:style>
  <w:style w:type="character" w:customStyle="1" w:styleId="CodeColorDkBlue">
    <w:name w:val="CodeColorDkBlue"/>
    <w:rsid w:val="00EE4DB5"/>
    <w:rPr>
      <w:rFonts w:cs="Times New Roman"/>
      <w:color w:val="000080"/>
      <w:szCs w:val="22"/>
    </w:rPr>
  </w:style>
  <w:style w:type="character" w:customStyle="1" w:styleId="CodeColorGreen">
    <w:name w:val="CodeColorGreen"/>
    <w:rsid w:val="00EE4DB5"/>
    <w:rPr>
      <w:rFonts w:cs="Arial"/>
      <w:color w:val="008000"/>
    </w:rPr>
  </w:style>
  <w:style w:type="character" w:customStyle="1" w:styleId="CodeColorGreen2">
    <w:name w:val="CodeColorGreen2"/>
    <w:rsid w:val="00EE4DB5"/>
    <w:rPr>
      <w:rFonts w:cs="Arial"/>
      <w:color w:val="629755"/>
    </w:rPr>
  </w:style>
  <w:style w:type="character" w:customStyle="1" w:styleId="CodeColorGrey30">
    <w:name w:val="CodeColorGrey30"/>
    <w:rsid w:val="00EE4DB5"/>
    <w:rPr>
      <w:rFonts w:cs="Arial"/>
      <w:color w:val="808080"/>
    </w:rPr>
  </w:style>
  <w:style w:type="character" w:customStyle="1" w:styleId="CodeColorGrey55">
    <w:name w:val="CodeColorGrey55"/>
    <w:rsid w:val="00EE4DB5"/>
    <w:rPr>
      <w:rFonts w:cs="Arial"/>
      <w:color w:val="C0C0C0"/>
    </w:rPr>
  </w:style>
  <w:style w:type="character" w:customStyle="1" w:styleId="CodeColorGrey80">
    <w:name w:val="CodeColorGrey80"/>
    <w:rsid w:val="00EE4DB5"/>
    <w:rPr>
      <w:rFonts w:cs="Arial"/>
      <w:color w:val="555555"/>
    </w:rPr>
  </w:style>
  <w:style w:type="character" w:customStyle="1" w:styleId="CodeColorHotPink">
    <w:name w:val="CodeColorHotPink"/>
    <w:rsid w:val="00EE4DB5"/>
    <w:rPr>
      <w:rFonts w:cs="Times New Roman"/>
      <w:color w:val="DF36FA"/>
      <w:szCs w:val="18"/>
    </w:rPr>
  </w:style>
  <w:style w:type="character" w:customStyle="1" w:styleId="CodeColorMagenta">
    <w:name w:val="CodeColorMagenta"/>
    <w:rsid w:val="00EE4DB5"/>
    <w:rPr>
      <w:rFonts w:cs="Arial"/>
      <w:color w:val="A31515"/>
    </w:rPr>
  </w:style>
  <w:style w:type="character" w:customStyle="1" w:styleId="CodeColorOrange">
    <w:name w:val="CodeColorOrange"/>
    <w:rsid w:val="00EE4DB5"/>
    <w:rPr>
      <w:rFonts w:cs="Arial"/>
      <w:color w:val="B96464"/>
    </w:rPr>
  </w:style>
  <w:style w:type="character" w:customStyle="1" w:styleId="CodeColorPeach">
    <w:name w:val="CodeColorPeach"/>
    <w:rsid w:val="00EE4DB5"/>
    <w:rPr>
      <w:rFonts w:cs="Arial"/>
      <w:color w:val="FFDBA3"/>
    </w:rPr>
  </w:style>
  <w:style w:type="character" w:customStyle="1" w:styleId="CodeColorPurple">
    <w:name w:val="CodeColorPurple"/>
    <w:rsid w:val="00EE4DB5"/>
    <w:rPr>
      <w:rFonts w:cs="Arial"/>
      <w:color w:val="951795"/>
    </w:rPr>
  </w:style>
  <w:style w:type="character" w:customStyle="1" w:styleId="CodeColorPurple2">
    <w:name w:val="CodeColorPurple2"/>
    <w:rsid w:val="00EE4DB5"/>
    <w:rPr>
      <w:rFonts w:cs="Arial"/>
      <w:color w:val="800080"/>
    </w:rPr>
  </w:style>
  <w:style w:type="character" w:customStyle="1" w:styleId="CodeColorRed">
    <w:name w:val="CodeColorRed"/>
    <w:rsid w:val="00EE4DB5"/>
    <w:rPr>
      <w:rFonts w:cs="Arial"/>
      <w:color w:val="FF0000"/>
    </w:rPr>
  </w:style>
  <w:style w:type="character" w:customStyle="1" w:styleId="CodeColorRed2">
    <w:name w:val="CodeColorRed2"/>
    <w:rsid w:val="00EE4DB5"/>
    <w:rPr>
      <w:rFonts w:cs="Arial"/>
      <w:color w:val="800000"/>
    </w:rPr>
  </w:style>
  <w:style w:type="character" w:customStyle="1" w:styleId="CodeColorRed3">
    <w:name w:val="CodeColorRed3"/>
    <w:rsid w:val="00EE4DB5"/>
    <w:rPr>
      <w:rFonts w:cs="Arial"/>
      <w:color w:val="A31515"/>
    </w:rPr>
  </w:style>
  <w:style w:type="character" w:customStyle="1" w:styleId="CodeColorTealBlue">
    <w:name w:val="CodeColorTealBlue"/>
    <w:rsid w:val="00EE4DB5"/>
    <w:rPr>
      <w:rFonts w:cs="Times New Roman"/>
      <w:color w:val="008080"/>
      <w:szCs w:val="22"/>
    </w:rPr>
  </w:style>
  <w:style w:type="character" w:customStyle="1" w:styleId="CodeColorWhite">
    <w:name w:val="CodeColorWhite"/>
    <w:rsid w:val="00EE4DB5"/>
    <w:rPr>
      <w:rFonts w:cs="Arial"/>
      <w:color w:val="FFFFFF"/>
      <w:bdr w:val="none" w:sz="0" w:space="0" w:color="auto"/>
    </w:rPr>
  </w:style>
  <w:style w:type="paragraph" w:customStyle="1" w:styleId="CodeHead">
    <w:name w:val="CodeHead"/>
    <w:next w:val="Normal"/>
    <w:rsid w:val="00EE4DB5"/>
    <w:pPr>
      <w:spacing w:before="120" w:after="120"/>
    </w:pPr>
    <w:rPr>
      <w:rFonts w:ascii="Arial" w:hAnsi="Arial"/>
      <w:b/>
      <w:snapToGrid w:val="0"/>
      <w:sz w:val="22"/>
    </w:rPr>
  </w:style>
  <w:style w:type="character" w:customStyle="1" w:styleId="CodeHighlight">
    <w:name w:val="CodeHighlight"/>
    <w:rsid w:val="00EE4DB5"/>
    <w:rPr>
      <w:b/>
      <w:color w:val="7F7F7F"/>
      <w:kern w:val="0"/>
      <w:position w:val="0"/>
      <w:u w:val="none"/>
      <w:bdr w:val="none" w:sz="0" w:space="0" w:color="auto"/>
      <w:shd w:val="clear" w:color="auto" w:fill="auto"/>
    </w:rPr>
  </w:style>
  <w:style w:type="paragraph" w:customStyle="1" w:styleId="CodeLabel">
    <w:name w:val="CodeLabel"/>
    <w:qFormat/>
    <w:rsid w:val="00EE4DB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E4DB5"/>
    <w:pPr>
      <w:widowControl w:val="0"/>
      <w:spacing w:before="120" w:after="120"/>
      <w:contextualSpacing/>
    </w:pPr>
    <w:rPr>
      <w:rFonts w:ascii="Courier New" w:hAnsi="Courier New"/>
      <w:noProof/>
      <w:snapToGrid w:val="0"/>
      <w:sz w:val="18"/>
    </w:rPr>
  </w:style>
  <w:style w:type="paragraph" w:customStyle="1" w:styleId="CodeListing80">
    <w:name w:val="CodeListing80"/>
    <w:rsid w:val="00EE4DB5"/>
    <w:rPr>
      <w:rFonts w:ascii="Courier New" w:hAnsi="Courier New"/>
      <w:noProof/>
      <w:snapToGrid w:val="0"/>
      <w:sz w:val="16"/>
    </w:rPr>
  </w:style>
  <w:style w:type="paragraph" w:customStyle="1" w:styleId="CodeNote">
    <w:name w:val="CodeNote"/>
    <w:qFormat/>
    <w:rsid w:val="00EE4DB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E4DB5"/>
    <w:pPr>
      <w:shd w:val="clear" w:color="auto" w:fill="D9D9D9"/>
    </w:pPr>
    <w:rPr>
      <w:rFonts w:ascii="Courier New" w:hAnsi="Courier New"/>
      <w:noProof/>
      <w:snapToGrid w:val="0"/>
      <w:sz w:val="18"/>
    </w:rPr>
  </w:style>
  <w:style w:type="paragraph" w:customStyle="1" w:styleId="CodeScreen80">
    <w:name w:val="CodeScreen80"/>
    <w:qFormat/>
    <w:rsid w:val="00EE4DB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E4DB5"/>
    <w:pPr>
      <w:ind w:left="720"/>
    </w:pPr>
  </w:style>
  <w:style w:type="paragraph" w:customStyle="1" w:styleId="CodeSnippet">
    <w:name w:val="CodeSnippet"/>
    <w:rsid w:val="00EE4DB5"/>
    <w:pPr>
      <w:spacing w:before="120" w:after="120"/>
      <w:contextualSpacing/>
    </w:pPr>
    <w:rPr>
      <w:rFonts w:ascii="Courier New" w:hAnsi="Courier New"/>
      <w:noProof/>
      <w:snapToGrid w:val="0"/>
      <w:sz w:val="18"/>
    </w:rPr>
  </w:style>
  <w:style w:type="paragraph" w:customStyle="1" w:styleId="CodeSnippetSub">
    <w:name w:val="CodeSnippetSub"/>
    <w:rsid w:val="00EE4DB5"/>
    <w:pPr>
      <w:ind w:left="720"/>
    </w:pPr>
    <w:rPr>
      <w:rFonts w:ascii="Courier New" w:hAnsi="Courier New"/>
      <w:noProof/>
      <w:snapToGrid w:val="0"/>
      <w:sz w:val="18"/>
    </w:rPr>
  </w:style>
  <w:style w:type="paragraph" w:customStyle="1" w:styleId="H5">
    <w:name w:val="H5"/>
    <w:next w:val="Para"/>
    <w:rsid w:val="00EE4DB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E4DB5"/>
    <w:pPr>
      <w:pBdr>
        <w:top w:val="single" w:sz="4" w:space="4" w:color="auto"/>
      </w:pBdr>
      <w:outlineLvl w:val="6"/>
    </w:pPr>
    <w:rPr>
      <w:i/>
      <w:noProof/>
    </w:rPr>
  </w:style>
  <w:style w:type="paragraph" w:customStyle="1" w:styleId="ContentsAbstract">
    <w:name w:val="ContentsAbstract"/>
    <w:qFormat/>
    <w:rsid w:val="00EE4DB5"/>
    <w:pPr>
      <w:spacing w:before="120" w:after="120"/>
      <w:ind w:left="1008"/>
      <w:contextualSpacing/>
    </w:pPr>
    <w:rPr>
      <w:rFonts w:ascii="Arial" w:hAnsi="Arial"/>
      <w:snapToGrid w:val="0"/>
      <w:sz w:val="18"/>
    </w:rPr>
  </w:style>
  <w:style w:type="paragraph" w:customStyle="1" w:styleId="ContentsPartTitle">
    <w:name w:val="ContentsPartTitle"/>
    <w:next w:val="Normal"/>
    <w:rsid w:val="00EE4DB5"/>
    <w:rPr>
      <w:b/>
      <w:sz w:val="28"/>
    </w:rPr>
  </w:style>
  <w:style w:type="paragraph" w:customStyle="1" w:styleId="ContentsChapterTitle">
    <w:name w:val="ContentsChapterTitle"/>
    <w:basedOn w:val="ContentsPartTitle"/>
    <w:next w:val="Normal"/>
    <w:rsid w:val="00EE4DB5"/>
    <w:pPr>
      <w:ind w:left="288"/>
    </w:pPr>
    <w:rPr>
      <w:sz w:val="26"/>
    </w:rPr>
  </w:style>
  <w:style w:type="paragraph" w:customStyle="1" w:styleId="ContentsH1">
    <w:name w:val="ContentsH1"/>
    <w:basedOn w:val="ContentsPartTitle"/>
    <w:rsid w:val="00EE4DB5"/>
    <w:pPr>
      <w:ind w:left="576"/>
    </w:pPr>
    <w:rPr>
      <w:b w:val="0"/>
      <w:sz w:val="24"/>
    </w:rPr>
  </w:style>
  <w:style w:type="paragraph" w:customStyle="1" w:styleId="ContentsH2">
    <w:name w:val="ContentsH2"/>
    <w:basedOn w:val="ContentsPartTitle"/>
    <w:rsid w:val="00EE4DB5"/>
    <w:pPr>
      <w:ind w:left="864"/>
    </w:pPr>
    <w:rPr>
      <w:b w:val="0"/>
      <w:sz w:val="22"/>
    </w:rPr>
  </w:style>
  <w:style w:type="paragraph" w:customStyle="1" w:styleId="ContentsH3">
    <w:name w:val="ContentsH3"/>
    <w:qFormat/>
    <w:rsid w:val="00EE4DB5"/>
    <w:pPr>
      <w:ind w:left="1440"/>
    </w:pPr>
    <w:rPr>
      <w:snapToGrid w:val="0"/>
      <w:color w:val="000000"/>
      <w:sz w:val="22"/>
      <w:szCs w:val="60"/>
    </w:rPr>
  </w:style>
  <w:style w:type="paragraph" w:customStyle="1" w:styleId="Copyright">
    <w:name w:val="Copyright"/>
    <w:rsid w:val="00EE4DB5"/>
    <w:pPr>
      <w:widowControl w:val="0"/>
      <w:spacing w:before="280"/>
      <w:ind w:left="720"/>
    </w:pPr>
    <w:rPr>
      <w:snapToGrid w:val="0"/>
      <w:color w:val="000000"/>
      <w:sz w:val="26"/>
    </w:rPr>
  </w:style>
  <w:style w:type="paragraph" w:customStyle="1" w:styleId="CrossRefPara">
    <w:name w:val="CrossRefPara"/>
    <w:next w:val="Para"/>
    <w:rsid w:val="00EE4DB5"/>
    <w:pPr>
      <w:ind w:left="1440" w:right="1440"/>
    </w:pPr>
    <w:rPr>
      <w:rFonts w:ascii="Arial" w:hAnsi="Arial" w:cs="AGaramond Bold"/>
      <w:color w:val="000000"/>
      <w:sz w:val="18"/>
      <w:szCs w:val="17"/>
    </w:rPr>
  </w:style>
  <w:style w:type="character" w:customStyle="1" w:styleId="CrossRefTerm">
    <w:name w:val="CrossRefTerm"/>
    <w:rsid w:val="00EE4DB5"/>
    <w:rPr>
      <w:i/>
    </w:rPr>
  </w:style>
  <w:style w:type="paragraph" w:customStyle="1" w:styleId="CustomChapterOpener">
    <w:name w:val="CustomChapterOpener"/>
    <w:basedOn w:val="Normal"/>
    <w:next w:val="Para"/>
    <w:rsid w:val="00EE4DB5"/>
    <w:pPr>
      <w:spacing w:after="120"/>
      <w:ind w:left="720" w:firstLine="720"/>
    </w:pPr>
    <w:rPr>
      <w:snapToGrid w:val="0"/>
      <w:sz w:val="26"/>
      <w:szCs w:val="20"/>
    </w:rPr>
  </w:style>
  <w:style w:type="character" w:customStyle="1" w:styleId="CustomCharStyle">
    <w:name w:val="CustomCharStyle"/>
    <w:rsid w:val="00EE4DB5"/>
    <w:rPr>
      <w:b/>
      <w:i/>
    </w:rPr>
  </w:style>
  <w:style w:type="paragraph" w:customStyle="1" w:styleId="ParaContinued">
    <w:name w:val="ParaContinued"/>
    <w:basedOn w:val="Normal"/>
    <w:next w:val="Para"/>
    <w:rsid w:val="00EE4DB5"/>
    <w:pPr>
      <w:spacing w:after="120"/>
      <w:ind w:left="720"/>
    </w:pPr>
    <w:rPr>
      <w:snapToGrid w:val="0"/>
      <w:sz w:val="26"/>
      <w:szCs w:val="20"/>
    </w:rPr>
  </w:style>
  <w:style w:type="paragraph" w:customStyle="1" w:styleId="CustomHead">
    <w:name w:val="CustomHead"/>
    <w:basedOn w:val="ParaContinued"/>
    <w:next w:val="Normal"/>
    <w:rsid w:val="00EE4DB5"/>
    <w:rPr>
      <w:b/>
    </w:rPr>
  </w:style>
  <w:style w:type="paragraph" w:customStyle="1" w:styleId="CustomList">
    <w:name w:val="CustomList"/>
    <w:basedOn w:val="Normal"/>
    <w:rsid w:val="00EE4DB5"/>
    <w:pPr>
      <w:widowControl w:val="0"/>
      <w:spacing w:before="120" w:after="120"/>
      <w:ind w:left="1440"/>
    </w:pPr>
    <w:rPr>
      <w:snapToGrid w:val="0"/>
      <w:szCs w:val="20"/>
    </w:rPr>
  </w:style>
  <w:style w:type="paragraph" w:customStyle="1" w:styleId="CustomStyle1">
    <w:name w:val="CustomStyle1"/>
    <w:basedOn w:val="Normal"/>
    <w:rsid w:val="00EE4DB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E4DB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E4DB5"/>
    <w:rPr>
      <w:i/>
    </w:rPr>
  </w:style>
  <w:style w:type="paragraph" w:customStyle="1" w:styleId="Dialog">
    <w:name w:val="Dialog"/>
    <w:rsid w:val="00EE4DB5"/>
    <w:pPr>
      <w:spacing w:before="120" w:after="120"/>
      <w:ind w:left="1440" w:hanging="720"/>
      <w:contextualSpacing/>
    </w:pPr>
    <w:rPr>
      <w:snapToGrid w:val="0"/>
      <w:sz w:val="26"/>
      <w:szCs w:val="26"/>
    </w:rPr>
  </w:style>
  <w:style w:type="paragraph" w:customStyle="1" w:styleId="Directive">
    <w:name w:val="Directive"/>
    <w:next w:val="Normal"/>
    <w:rsid w:val="00EE4DB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E4DB5"/>
  </w:style>
  <w:style w:type="paragraph" w:customStyle="1" w:styleId="DOI">
    <w:name w:val="DOI"/>
    <w:rsid w:val="00EE4DB5"/>
    <w:rPr>
      <w:rFonts w:ascii="Courier New" w:hAnsi="Courier New"/>
      <w:snapToGrid w:val="0"/>
    </w:rPr>
  </w:style>
  <w:style w:type="character" w:styleId="Emphasis">
    <w:name w:val="Emphasis"/>
    <w:qFormat/>
    <w:rsid w:val="00EE4DB5"/>
    <w:rPr>
      <w:i/>
      <w:iCs/>
    </w:rPr>
  </w:style>
  <w:style w:type="paragraph" w:customStyle="1" w:styleId="EndnoteEntry">
    <w:name w:val="EndnoteEntry"/>
    <w:rsid w:val="00EE4DB5"/>
    <w:pPr>
      <w:spacing w:after="120"/>
      <w:ind w:left="720" w:hanging="720"/>
    </w:pPr>
    <w:rPr>
      <w:sz w:val="24"/>
    </w:rPr>
  </w:style>
  <w:style w:type="paragraph" w:customStyle="1" w:styleId="EndnotesHead">
    <w:name w:val="EndnotesHead"/>
    <w:basedOn w:val="BibliographyHead"/>
    <w:next w:val="EndnoteEntry"/>
    <w:rsid w:val="00EE4DB5"/>
  </w:style>
  <w:style w:type="paragraph" w:customStyle="1" w:styleId="EndnoteTitle">
    <w:name w:val="EndnoteTitle"/>
    <w:next w:val="EndnoteEntry"/>
    <w:rsid w:val="00EE4DB5"/>
    <w:pPr>
      <w:spacing w:after="120"/>
    </w:pPr>
    <w:rPr>
      <w:rFonts w:ascii="Arial" w:hAnsi="Arial"/>
      <w:b/>
      <w:smallCaps/>
      <w:snapToGrid w:val="0"/>
      <w:color w:val="000000"/>
      <w:sz w:val="60"/>
      <w:szCs w:val="60"/>
    </w:rPr>
  </w:style>
  <w:style w:type="paragraph" w:customStyle="1" w:styleId="Epigraph">
    <w:name w:val="Epigraph"/>
    <w:next w:val="Normal"/>
    <w:rsid w:val="00EE4DB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E4DB5"/>
    <w:pPr>
      <w:contextualSpacing/>
    </w:pPr>
    <w:rPr>
      <w:sz w:val="24"/>
    </w:rPr>
  </w:style>
  <w:style w:type="paragraph" w:customStyle="1" w:styleId="Equation">
    <w:name w:val="Equation"/>
    <w:rsid w:val="00EE4DB5"/>
    <w:pPr>
      <w:spacing w:before="120" w:after="120"/>
      <w:ind w:left="1440"/>
    </w:pPr>
    <w:rPr>
      <w:snapToGrid w:val="0"/>
      <w:sz w:val="26"/>
    </w:rPr>
  </w:style>
  <w:style w:type="paragraph" w:customStyle="1" w:styleId="EquationNumbered">
    <w:name w:val="EquationNumbered"/>
    <w:rsid w:val="00EE4DB5"/>
    <w:pPr>
      <w:spacing w:before="120" w:after="120"/>
      <w:ind w:left="1440"/>
    </w:pPr>
    <w:rPr>
      <w:snapToGrid w:val="0"/>
      <w:sz w:val="26"/>
    </w:rPr>
  </w:style>
  <w:style w:type="paragraph" w:customStyle="1" w:styleId="ExercisesHead">
    <w:name w:val="ExercisesHead"/>
    <w:basedOn w:val="Normal"/>
    <w:next w:val="Para"/>
    <w:rsid w:val="00EE4DB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E4DB5"/>
    <w:pPr>
      <w:ind w:left="2160" w:firstLine="0"/>
    </w:pPr>
  </w:style>
  <w:style w:type="paragraph" w:customStyle="1" w:styleId="ExtractAttribution">
    <w:name w:val="ExtractAttribution"/>
    <w:next w:val="Para"/>
    <w:rsid w:val="00EE4DB5"/>
    <w:pPr>
      <w:spacing w:after="120"/>
      <w:ind w:left="3240"/>
    </w:pPr>
    <w:rPr>
      <w:b/>
      <w:sz w:val="24"/>
    </w:rPr>
  </w:style>
  <w:style w:type="paragraph" w:customStyle="1" w:styleId="ExtractPara">
    <w:name w:val="ExtractPara"/>
    <w:rsid w:val="00EE4DB5"/>
    <w:pPr>
      <w:spacing w:before="120" w:after="60"/>
      <w:ind w:left="2160" w:right="720"/>
    </w:pPr>
    <w:rPr>
      <w:snapToGrid w:val="0"/>
      <w:sz w:val="24"/>
    </w:rPr>
  </w:style>
  <w:style w:type="paragraph" w:customStyle="1" w:styleId="ExtractContinued">
    <w:name w:val="ExtractContinued"/>
    <w:basedOn w:val="ExtractPara"/>
    <w:qFormat/>
    <w:rsid w:val="00EE4DB5"/>
    <w:pPr>
      <w:spacing w:before="0"/>
      <w:ind w:firstLine="720"/>
    </w:pPr>
  </w:style>
  <w:style w:type="paragraph" w:customStyle="1" w:styleId="ExtractListBulleted">
    <w:name w:val="ExtractListBulleted"/>
    <w:rsid w:val="00EE4DB5"/>
    <w:pPr>
      <w:numPr>
        <w:numId w:val="14"/>
      </w:numPr>
      <w:spacing w:before="120" w:after="120"/>
      <w:ind w:right="864"/>
      <w:contextualSpacing/>
    </w:pPr>
    <w:rPr>
      <w:snapToGrid w:val="0"/>
      <w:sz w:val="24"/>
      <w:szCs w:val="26"/>
    </w:rPr>
  </w:style>
  <w:style w:type="paragraph" w:customStyle="1" w:styleId="ExtractListNumbered">
    <w:name w:val="ExtractListNumbered"/>
    <w:rsid w:val="00EE4DB5"/>
    <w:pPr>
      <w:spacing w:before="120" w:after="120"/>
      <w:ind w:left="2794" w:right="864" w:hanging="274"/>
      <w:contextualSpacing/>
    </w:pPr>
    <w:rPr>
      <w:snapToGrid w:val="0"/>
      <w:sz w:val="24"/>
      <w:szCs w:val="26"/>
    </w:rPr>
  </w:style>
  <w:style w:type="paragraph" w:customStyle="1" w:styleId="FeatureCode80">
    <w:name w:val="FeatureCode80"/>
    <w:rsid w:val="00EE4DB5"/>
    <w:pPr>
      <w:pBdr>
        <w:left w:val="single" w:sz="36" w:space="17" w:color="C0C0C0"/>
      </w:pBdr>
      <w:ind w:left="216"/>
    </w:pPr>
    <w:rPr>
      <w:rFonts w:ascii="Courier New" w:hAnsi="Courier New"/>
      <w:noProof/>
      <w:sz w:val="16"/>
    </w:rPr>
  </w:style>
  <w:style w:type="paragraph" w:customStyle="1" w:styleId="FeatureCode80Sub">
    <w:name w:val="FeatureCode80Sub"/>
    <w:rsid w:val="00EE4DB5"/>
    <w:pPr>
      <w:pBdr>
        <w:left w:val="single" w:sz="36" w:space="30" w:color="C0C0C0"/>
      </w:pBdr>
      <w:ind w:left="475"/>
    </w:pPr>
    <w:rPr>
      <w:rFonts w:ascii="Courier New" w:hAnsi="Courier New"/>
      <w:noProof/>
      <w:sz w:val="16"/>
    </w:rPr>
  </w:style>
  <w:style w:type="paragraph" w:customStyle="1" w:styleId="FeatureCodeScreen">
    <w:name w:val="FeatureCodeScreen"/>
    <w:rsid w:val="00EE4DB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E4DB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E4DB5"/>
    <w:pPr>
      <w:shd w:val="pct25" w:color="auto" w:fill="auto"/>
    </w:pPr>
  </w:style>
  <w:style w:type="paragraph" w:customStyle="1" w:styleId="FeatureCodeSnippet">
    <w:name w:val="FeatureCodeSnippet"/>
    <w:rsid w:val="00EE4DB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E4DB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E4DB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E4DB5"/>
    <w:pPr>
      <w:pBdr>
        <w:left w:val="single" w:sz="36" w:space="24" w:color="C0C0C0"/>
      </w:pBdr>
      <w:ind w:left="360"/>
    </w:pPr>
    <w:rPr>
      <w:snapToGrid w:val="0"/>
      <w:sz w:val="16"/>
    </w:rPr>
  </w:style>
  <w:style w:type="paragraph" w:customStyle="1" w:styleId="FeatureFigureSource">
    <w:name w:val="FeatureFigureSource"/>
    <w:rsid w:val="00EE4DB5"/>
    <w:pPr>
      <w:pBdr>
        <w:left w:val="single" w:sz="36" w:space="6" w:color="BFBFBF"/>
      </w:pBdr>
      <w:spacing w:after="240"/>
      <w:contextualSpacing/>
    </w:pPr>
    <w:rPr>
      <w:snapToGrid w:val="0"/>
    </w:rPr>
  </w:style>
  <w:style w:type="paragraph" w:customStyle="1" w:styleId="FeatureSource">
    <w:name w:val="FeatureSource"/>
    <w:next w:val="Para"/>
    <w:rsid w:val="00EE4DB5"/>
    <w:pPr>
      <w:pBdr>
        <w:left w:val="single" w:sz="36" w:space="6" w:color="C0C0C0"/>
      </w:pBdr>
      <w:spacing w:after="240"/>
    </w:pPr>
    <w:rPr>
      <w:rFonts w:ascii="Arial" w:hAnsi="Arial"/>
      <w:u w:val="single"/>
    </w:rPr>
  </w:style>
  <w:style w:type="paragraph" w:customStyle="1" w:styleId="FeatureFootnote">
    <w:name w:val="FeatureFootnote"/>
    <w:basedOn w:val="FeatureSource"/>
    <w:rsid w:val="00EE4DB5"/>
    <w:pPr>
      <w:spacing w:before="120" w:after="120"/>
      <w:ind w:left="720" w:hanging="720"/>
      <w:contextualSpacing/>
    </w:pPr>
    <w:rPr>
      <w:sz w:val="22"/>
      <w:u w:val="none"/>
    </w:rPr>
  </w:style>
  <w:style w:type="paragraph" w:customStyle="1" w:styleId="FeatureH1">
    <w:name w:val="FeatureH1"/>
    <w:next w:val="Normal"/>
    <w:rsid w:val="00EE4DB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E4DB5"/>
    <w:pPr>
      <w:contextualSpacing w:val="0"/>
    </w:pPr>
    <w:rPr>
      <w:rFonts w:ascii="Times New Roman" w:hAnsi="Times New Roman"/>
    </w:rPr>
  </w:style>
  <w:style w:type="paragraph" w:customStyle="1" w:styleId="FeatureH2">
    <w:name w:val="FeatureH2"/>
    <w:next w:val="Normal"/>
    <w:rsid w:val="00EE4DB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E4DB5"/>
    <w:pPr>
      <w:spacing w:before="120"/>
    </w:pPr>
    <w:rPr>
      <w:u w:val="single"/>
    </w:rPr>
  </w:style>
  <w:style w:type="paragraph" w:customStyle="1" w:styleId="FeatureH3">
    <w:name w:val="FeatureH3"/>
    <w:next w:val="Normal"/>
    <w:rsid w:val="00EE4DB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E4DB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E4DB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E4DB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E4DB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E4DB5"/>
    <w:pPr>
      <w:pBdr>
        <w:left w:val="single" w:sz="36" w:space="6" w:color="C0C0C0"/>
      </w:pBdr>
    </w:pPr>
    <w:rPr>
      <w:rFonts w:ascii="Arial" w:hAnsi="Arial"/>
      <w:b/>
      <w:snapToGrid w:val="0"/>
      <w:sz w:val="26"/>
    </w:rPr>
  </w:style>
  <w:style w:type="paragraph" w:customStyle="1" w:styleId="FeatureListNumbered">
    <w:name w:val="FeatureListNumbered"/>
    <w:rsid w:val="00EE4DB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E4DB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E4DB5"/>
    <w:pPr>
      <w:pBdr>
        <w:left w:val="single" w:sz="36" w:space="20" w:color="C0C0C0"/>
      </w:pBdr>
      <w:ind w:left="274" w:firstLine="432"/>
    </w:pPr>
    <w:rPr>
      <w:rFonts w:ascii="Arial" w:hAnsi="Arial"/>
      <w:snapToGrid w:val="0"/>
      <w:sz w:val="26"/>
    </w:rPr>
  </w:style>
  <w:style w:type="paragraph" w:customStyle="1" w:styleId="FeatureListParaSub">
    <w:name w:val="FeatureListParaSub"/>
    <w:rsid w:val="00EE4DB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E4DB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E4DB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E4DB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E4DB5"/>
    <w:pPr>
      <w:pBdr>
        <w:left w:val="single" w:sz="36" w:space="6" w:color="C0C0C0"/>
      </w:pBdr>
      <w:spacing w:after="120"/>
    </w:pPr>
    <w:rPr>
      <w:rFonts w:ascii="Arial" w:hAnsi="Arial"/>
      <w:sz w:val="26"/>
    </w:rPr>
  </w:style>
  <w:style w:type="paragraph" w:customStyle="1" w:styleId="FeatureRecipeProcedure">
    <w:name w:val="FeatureRecipeProcedure"/>
    <w:rsid w:val="00EE4DB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E4DB5"/>
    <w:pPr>
      <w:ind w:left="720" w:hanging="288"/>
    </w:pPr>
  </w:style>
  <w:style w:type="paragraph" w:customStyle="1" w:styleId="FeatureRecipeTitle">
    <w:name w:val="FeatureRecipeTitle"/>
    <w:rsid w:val="00EE4DB5"/>
    <w:pPr>
      <w:pBdr>
        <w:left w:val="single" w:sz="36" w:space="6" w:color="C0C0C0"/>
      </w:pBdr>
    </w:pPr>
    <w:rPr>
      <w:rFonts w:ascii="Arial" w:hAnsi="Arial"/>
      <w:b/>
      <w:u w:val="single"/>
    </w:rPr>
  </w:style>
  <w:style w:type="paragraph" w:customStyle="1" w:styleId="FeatureRecipeYield">
    <w:name w:val="FeatureRecipeYield"/>
    <w:rsid w:val="00EE4DB5"/>
    <w:pPr>
      <w:pBdr>
        <w:left w:val="single" w:sz="36" w:space="14" w:color="C0C0C0"/>
      </w:pBdr>
      <w:ind w:left="144"/>
    </w:pPr>
    <w:rPr>
      <w:rFonts w:ascii="Arial" w:hAnsi="Arial"/>
      <w:sz w:val="16"/>
    </w:rPr>
  </w:style>
  <w:style w:type="paragraph" w:customStyle="1" w:styleId="FeatureReference">
    <w:name w:val="FeatureReference"/>
    <w:qFormat/>
    <w:rsid w:val="00EE4DB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E4DB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E4DB5"/>
    <w:pPr>
      <w:pBdr>
        <w:left w:val="single" w:sz="36" w:space="17" w:color="C0C0C0"/>
      </w:pBdr>
      <w:ind w:left="216"/>
    </w:pPr>
  </w:style>
  <w:style w:type="paragraph" w:customStyle="1" w:styleId="FeatureRunInPara">
    <w:name w:val="FeatureRunInPara"/>
    <w:basedOn w:val="FeatureListUnmarked"/>
    <w:next w:val="FeatureRunInHead"/>
    <w:rsid w:val="00EE4DB5"/>
    <w:pPr>
      <w:pBdr>
        <w:left w:val="single" w:sz="36" w:space="6" w:color="C0C0C0"/>
      </w:pBdr>
      <w:spacing w:before="0"/>
      <w:ind w:left="0"/>
    </w:pPr>
  </w:style>
  <w:style w:type="paragraph" w:customStyle="1" w:styleId="FeatureRunInParaSub">
    <w:name w:val="FeatureRunInParaSub"/>
    <w:basedOn w:val="FeatureRunInPara"/>
    <w:next w:val="FeatureRunInHeadSub"/>
    <w:rsid w:val="00EE4DB5"/>
    <w:pPr>
      <w:pBdr>
        <w:left w:val="single" w:sz="36" w:space="17" w:color="C0C0C0"/>
      </w:pBdr>
      <w:ind w:left="216"/>
      <w:contextualSpacing/>
    </w:pPr>
  </w:style>
  <w:style w:type="paragraph" w:customStyle="1" w:styleId="FeatureSlug">
    <w:name w:val="FeatureSlug"/>
    <w:next w:val="FeaturePara"/>
    <w:qFormat/>
    <w:rsid w:val="00EE4DB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E4DB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E4DB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E4DB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E4DB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E4DB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E4DB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E4DB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E4DB5"/>
    <w:pPr>
      <w:pBdr>
        <w:left w:val="single" w:sz="36" w:space="6" w:color="C0C0C0"/>
      </w:pBdr>
      <w:spacing w:before="120"/>
      <w:ind w:left="0" w:firstLine="0"/>
    </w:pPr>
  </w:style>
  <w:style w:type="paragraph" w:customStyle="1" w:styleId="FigureLabel">
    <w:name w:val="FigureLabel"/>
    <w:rsid w:val="00EE4DB5"/>
    <w:pPr>
      <w:ind w:left="1440"/>
    </w:pPr>
    <w:rPr>
      <w:rFonts w:ascii="Arial" w:hAnsi="Arial"/>
    </w:rPr>
  </w:style>
  <w:style w:type="paragraph" w:customStyle="1" w:styleId="FigureSource">
    <w:name w:val="FigureSource"/>
    <w:next w:val="Para"/>
    <w:link w:val="FigureSourceChar"/>
    <w:rsid w:val="00EE4DB5"/>
    <w:pPr>
      <w:spacing w:after="240"/>
      <w:ind w:left="1440"/>
    </w:pPr>
    <w:rPr>
      <w:rFonts w:ascii="Arial" w:hAnsi="Arial"/>
      <w:sz w:val="22"/>
    </w:rPr>
  </w:style>
  <w:style w:type="paragraph" w:customStyle="1" w:styleId="FurtherReadingHead">
    <w:name w:val="FurtherReadingHead"/>
    <w:basedOn w:val="BibliographyHead"/>
    <w:next w:val="Para"/>
    <w:rsid w:val="00EE4DB5"/>
  </w:style>
  <w:style w:type="character" w:customStyle="1" w:styleId="GenusSpecies">
    <w:name w:val="GenusSpecies"/>
    <w:rsid w:val="00EE4DB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E4DB5"/>
    <w:pPr>
      <w:spacing w:after="120"/>
      <w:ind w:left="720" w:firstLine="720"/>
    </w:pPr>
    <w:rPr>
      <w:snapToGrid w:val="0"/>
      <w:sz w:val="26"/>
      <w:szCs w:val="20"/>
    </w:rPr>
  </w:style>
  <w:style w:type="paragraph" w:customStyle="1" w:styleId="H3">
    <w:name w:val="H3"/>
    <w:next w:val="Para"/>
    <w:qFormat/>
    <w:rsid w:val="00EE4DB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E4DB5"/>
    <w:pPr>
      <w:spacing w:before="240"/>
      <w:outlineLvl w:val="9"/>
    </w:pPr>
  </w:style>
  <w:style w:type="paragraph" w:customStyle="1" w:styleId="H4">
    <w:name w:val="H4"/>
    <w:next w:val="Para"/>
    <w:rsid w:val="00EE4DB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E4DB5"/>
  </w:style>
  <w:style w:type="paragraph" w:customStyle="1" w:styleId="GlossaryTitle">
    <w:name w:val="GlossaryTitle"/>
    <w:basedOn w:val="ChapterTitle"/>
    <w:next w:val="Normal"/>
    <w:rsid w:val="00EE4DB5"/>
    <w:pPr>
      <w:spacing w:before="120" w:after="120"/>
    </w:pPr>
  </w:style>
  <w:style w:type="paragraph" w:customStyle="1" w:styleId="H1">
    <w:name w:val="H1"/>
    <w:next w:val="Para"/>
    <w:qFormat/>
    <w:rsid w:val="00EE4DB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E4DB5"/>
    <w:pPr>
      <w:keepNext/>
      <w:widowControl w:val="0"/>
      <w:spacing w:before="360" w:after="240"/>
      <w:outlineLvl w:val="2"/>
    </w:pPr>
    <w:rPr>
      <w:rFonts w:ascii="Arial" w:hAnsi="Arial"/>
      <w:b/>
      <w:snapToGrid w:val="0"/>
      <w:sz w:val="40"/>
      <w:u w:val="single"/>
    </w:rPr>
  </w:style>
  <w:style w:type="paragraph" w:customStyle="1" w:styleId="H6">
    <w:name w:val="H6"/>
    <w:next w:val="Para"/>
    <w:rsid w:val="00EE4DB5"/>
    <w:pPr>
      <w:spacing w:before="240" w:after="120"/>
    </w:pPr>
    <w:rPr>
      <w:rFonts w:ascii="Arial" w:hAnsi="Arial"/>
      <w:snapToGrid w:val="0"/>
      <w:u w:val="single"/>
    </w:rPr>
  </w:style>
  <w:style w:type="paragraph" w:customStyle="1" w:styleId="Index1">
    <w:name w:val="Index1"/>
    <w:rsid w:val="00EE4DB5"/>
    <w:pPr>
      <w:widowControl w:val="0"/>
      <w:ind w:left="1800" w:hanging="360"/>
    </w:pPr>
    <w:rPr>
      <w:snapToGrid w:val="0"/>
      <w:sz w:val="26"/>
    </w:rPr>
  </w:style>
  <w:style w:type="paragraph" w:customStyle="1" w:styleId="Index2">
    <w:name w:val="Index2"/>
    <w:basedOn w:val="Index1"/>
    <w:next w:val="Index1"/>
    <w:rsid w:val="00EE4DB5"/>
    <w:pPr>
      <w:ind w:left="2520"/>
    </w:pPr>
  </w:style>
  <w:style w:type="paragraph" w:customStyle="1" w:styleId="Index3">
    <w:name w:val="Index3"/>
    <w:basedOn w:val="Index1"/>
    <w:rsid w:val="00EE4DB5"/>
    <w:pPr>
      <w:ind w:left="3240"/>
    </w:pPr>
  </w:style>
  <w:style w:type="paragraph" w:customStyle="1" w:styleId="IndexLetter">
    <w:name w:val="IndexLetter"/>
    <w:basedOn w:val="H3"/>
    <w:next w:val="Index1"/>
    <w:rsid w:val="00EE4DB5"/>
  </w:style>
  <w:style w:type="paragraph" w:customStyle="1" w:styleId="IndexNote">
    <w:name w:val="IndexNote"/>
    <w:basedOn w:val="Normal"/>
    <w:rsid w:val="00EE4DB5"/>
    <w:pPr>
      <w:widowControl w:val="0"/>
      <w:spacing w:before="120" w:after="120"/>
      <w:ind w:left="720" w:firstLine="720"/>
    </w:pPr>
    <w:rPr>
      <w:snapToGrid w:val="0"/>
      <w:sz w:val="26"/>
      <w:szCs w:val="20"/>
    </w:rPr>
  </w:style>
  <w:style w:type="paragraph" w:customStyle="1" w:styleId="IndexTitle">
    <w:name w:val="IndexTitle"/>
    <w:basedOn w:val="H2"/>
    <w:next w:val="IndexNote"/>
    <w:rsid w:val="00EE4DB5"/>
    <w:pPr>
      <w:spacing w:line="540" w:lineRule="exact"/>
    </w:pPr>
  </w:style>
  <w:style w:type="character" w:customStyle="1" w:styleId="InlineCode">
    <w:name w:val="InlineCode"/>
    <w:rsid w:val="00EE4DB5"/>
    <w:rPr>
      <w:rFonts w:ascii="Courier New" w:hAnsi="Courier New"/>
      <w:noProof/>
      <w:color w:val="auto"/>
    </w:rPr>
  </w:style>
  <w:style w:type="character" w:customStyle="1" w:styleId="InlineCodeUserInput">
    <w:name w:val="InlineCodeUserInput"/>
    <w:rsid w:val="00EE4DB5"/>
    <w:rPr>
      <w:rFonts w:ascii="Courier New" w:hAnsi="Courier New"/>
      <w:b/>
      <w:noProof/>
      <w:color w:val="auto"/>
    </w:rPr>
  </w:style>
  <w:style w:type="character" w:customStyle="1" w:styleId="InlineCodeUserInputVariable">
    <w:name w:val="InlineCodeUserInputVariable"/>
    <w:rsid w:val="00EE4DB5"/>
    <w:rPr>
      <w:rFonts w:ascii="Courier New" w:hAnsi="Courier New"/>
      <w:b/>
      <w:i/>
      <w:noProof/>
      <w:color w:val="auto"/>
    </w:rPr>
  </w:style>
  <w:style w:type="character" w:customStyle="1" w:styleId="InlineCodeVariable">
    <w:name w:val="InlineCodeVariable"/>
    <w:rsid w:val="00EE4DB5"/>
    <w:rPr>
      <w:rFonts w:ascii="Courier New" w:hAnsi="Courier New"/>
      <w:i/>
      <w:noProof/>
      <w:color w:val="auto"/>
    </w:rPr>
  </w:style>
  <w:style w:type="character" w:customStyle="1" w:styleId="InlineURL">
    <w:name w:val="InlineURL"/>
    <w:rsid w:val="00EE4DB5"/>
    <w:rPr>
      <w:rFonts w:ascii="Courier New" w:hAnsi="Courier New"/>
      <w:noProof/>
      <w:color w:val="auto"/>
      <w:u w:val="single"/>
    </w:rPr>
  </w:style>
  <w:style w:type="character" w:customStyle="1" w:styleId="InlineEmail">
    <w:name w:val="InlineEmail"/>
    <w:rsid w:val="00EE4DB5"/>
    <w:rPr>
      <w:rFonts w:ascii="Courier New" w:hAnsi="Courier New"/>
      <w:noProof/>
      <w:color w:val="auto"/>
      <w:u w:val="double"/>
    </w:rPr>
  </w:style>
  <w:style w:type="paragraph" w:customStyle="1" w:styleId="IntroductionTitle">
    <w:name w:val="IntroductionTitle"/>
    <w:basedOn w:val="ChapterTitle"/>
    <w:next w:val="Para"/>
    <w:rsid w:val="00EE4DB5"/>
    <w:pPr>
      <w:spacing w:before="120" w:after="120"/>
    </w:pPr>
  </w:style>
  <w:style w:type="paragraph" w:customStyle="1" w:styleId="KeyConceptsHead">
    <w:name w:val="KeyConceptsHead"/>
    <w:basedOn w:val="BibliographyHead"/>
    <w:next w:val="Para"/>
    <w:rsid w:val="00EE4DB5"/>
  </w:style>
  <w:style w:type="character" w:customStyle="1" w:styleId="KeyTerm">
    <w:name w:val="KeyTerm"/>
    <w:rsid w:val="00EE4DB5"/>
    <w:rPr>
      <w:i/>
      <w:color w:val="auto"/>
      <w:bdr w:val="none" w:sz="0" w:space="0" w:color="auto"/>
      <w:shd w:val="clear" w:color="auto" w:fill="DBE5F1"/>
    </w:rPr>
  </w:style>
  <w:style w:type="paragraph" w:customStyle="1" w:styleId="KeyTermsHead">
    <w:name w:val="KeyTermsHead"/>
    <w:basedOn w:val="Normal"/>
    <w:next w:val="Normal"/>
    <w:rsid w:val="00EE4DB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E4DB5"/>
    <w:pPr>
      <w:spacing w:before="240" w:after="240"/>
      <w:ind w:left="1440" w:right="720" w:hanging="720"/>
    </w:pPr>
    <w:rPr>
      <w:sz w:val="24"/>
    </w:rPr>
  </w:style>
  <w:style w:type="paragraph" w:styleId="ListBullet">
    <w:name w:val="List Bullet"/>
    <w:rsid w:val="00EE4DB5"/>
    <w:rPr>
      <w:sz w:val="24"/>
    </w:rPr>
  </w:style>
  <w:style w:type="paragraph" w:customStyle="1" w:styleId="ColorfulList-Accent11">
    <w:name w:val="Colorful List - Accent 11"/>
    <w:basedOn w:val="Normal"/>
    <w:qFormat/>
    <w:rsid w:val="00EE4DB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E4DB5"/>
    <w:pPr>
      <w:numPr>
        <w:numId w:val="5"/>
      </w:numPr>
      <w:spacing w:before="120" w:after="120"/>
      <w:contextualSpacing/>
    </w:pPr>
    <w:rPr>
      <w:snapToGrid w:val="0"/>
      <w:sz w:val="26"/>
    </w:rPr>
  </w:style>
  <w:style w:type="paragraph" w:customStyle="1" w:styleId="ListBulletedSub">
    <w:name w:val="ListBulletedSub"/>
    <w:rsid w:val="00EE4DB5"/>
    <w:pPr>
      <w:numPr>
        <w:numId w:val="6"/>
      </w:numPr>
      <w:spacing w:before="120" w:after="120"/>
      <w:contextualSpacing/>
    </w:pPr>
    <w:rPr>
      <w:snapToGrid w:val="0"/>
      <w:sz w:val="26"/>
    </w:rPr>
  </w:style>
  <w:style w:type="paragraph" w:customStyle="1" w:styleId="ListBulletedSub2">
    <w:name w:val="ListBulletedSub2"/>
    <w:basedOn w:val="ListBulletedSub"/>
    <w:rsid w:val="00EE4DB5"/>
    <w:pPr>
      <w:numPr>
        <w:numId w:val="7"/>
      </w:numPr>
    </w:pPr>
  </w:style>
  <w:style w:type="paragraph" w:customStyle="1" w:styleId="ListCheck">
    <w:name w:val="ListCheck"/>
    <w:rsid w:val="00EE4DB5"/>
    <w:pPr>
      <w:numPr>
        <w:numId w:val="8"/>
      </w:numPr>
      <w:spacing w:before="120" w:after="120"/>
      <w:contextualSpacing/>
    </w:pPr>
    <w:rPr>
      <w:snapToGrid w:val="0"/>
      <w:sz w:val="26"/>
    </w:rPr>
  </w:style>
  <w:style w:type="paragraph" w:customStyle="1" w:styleId="ListCheckSub">
    <w:name w:val="ListCheckSub"/>
    <w:basedOn w:val="ListCheck"/>
    <w:rsid w:val="00EE4DB5"/>
    <w:pPr>
      <w:numPr>
        <w:numId w:val="9"/>
      </w:numPr>
    </w:pPr>
  </w:style>
  <w:style w:type="paragraph" w:customStyle="1" w:styleId="ListHead">
    <w:name w:val="ListHead"/>
    <w:rsid w:val="00EE4DB5"/>
    <w:pPr>
      <w:ind w:left="1440"/>
    </w:pPr>
    <w:rPr>
      <w:b/>
      <w:sz w:val="26"/>
    </w:rPr>
  </w:style>
  <w:style w:type="paragraph" w:customStyle="1" w:styleId="ListNumbered">
    <w:name w:val="ListNumbered"/>
    <w:qFormat/>
    <w:rsid w:val="00EE4DB5"/>
    <w:pPr>
      <w:widowControl w:val="0"/>
      <w:spacing w:before="120" w:after="120"/>
      <w:ind w:left="1800" w:hanging="360"/>
      <w:contextualSpacing/>
    </w:pPr>
    <w:rPr>
      <w:snapToGrid w:val="0"/>
      <w:sz w:val="26"/>
    </w:rPr>
  </w:style>
  <w:style w:type="paragraph" w:customStyle="1" w:styleId="ListNumberedSub">
    <w:name w:val="ListNumberedSub"/>
    <w:basedOn w:val="ListNumbered"/>
    <w:rsid w:val="00EE4DB5"/>
    <w:pPr>
      <w:ind w:left="2520"/>
    </w:pPr>
  </w:style>
  <w:style w:type="paragraph" w:customStyle="1" w:styleId="ListNumberedSub2">
    <w:name w:val="ListNumberedSub2"/>
    <w:basedOn w:val="ListNumberedSub"/>
    <w:rsid w:val="00EE4DB5"/>
    <w:pPr>
      <w:ind w:left="3240"/>
    </w:pPr>
  </w:style>
  <w:style w:type="paragraph" w:customStyle="1" w:styleId="ListNumberedSub3">
    <w:name w:val="ListNumberedSub3"/>
    <w:rsid w:val="00EE4DB5"/>
    <w:pPr>
      <w:spacing w:before="120" w:after="120"/>
      <w:ind w:left="3960" w:hanging="360"/>
      <w:contextualSpacing/>
    </w:pPr>
    <w:rPr>
      <w:sz w:val="26"/>
    </w:rPr>
  </w:style>
  <w:style w:type="paragraph" w:customStyle="1" w:styleId="ListPara">
    <w:name w:val="ListPara"/>
    <w:basedOn w:val="Normal"/>
    <w:rsid w:val="00EE4DB5"/>
    <w:pPr>
      <w:widowControl w:val="0"/>
      <w:ind w:left="1800" w:firstLine="360"/>
    </w:pPr>
    <w:rPr>
      <w:snapToGrid w:val="0"/>
      <w:sz w:val="26"/>
      <w:szCs w:val="20"/>
    </w:rPr>
  </w:style>
  <w:style w:type="paragraph" w:customStyle="1" w:styleId="ListParaSub">
    <w:name w:val="ListParaSub"/>
    <w:basedOn w:val="ListPara"/>
    <w:rsid w:val="00EE4DB5"/>
    <w:pPr>
      <w:spacing w:line="260" w:lineRule="exact"/>
      <w:ind w:left="2520"/>
    </w:pPr>
  </w:style>
  <w:style w:type="paragraph" w:customStyle="1" w:styleId="ListParaSub2">
    <w:name w:val="ListParaSub2"/>
    <w:basedOn w:val="ListParaSub"/>
    <w:rsid w:val="00EE4DB5"/>
    <w:pPr>
      <w:ind w:left="3240"/>
    </w:pPr>
  </w:style>
  <w:style w:type="paragraph" w:customStyle="1" w:styleId="ListUnmarked">
    <w:name w:val="ListUnmarked"/>
    <w:qFormat/>
    <w:rsid w:val="00EE4DB5"/>
    <w:pPr>
      <w:spacing w:before="60" w:after="60"/>
      <w:ind w:left="1728"/>
    </w:pPr>
    <w:rPr>
      <w:sz w:val="26"/>
    </w:rPr>
  </w:style>
  <w:style w:type="paragraph" w:customStyle="1" w:styleId="ListUnmarkedSub">
    <w:name w:val="ListUnmarkedSub"/>
    <w:rsid w:val="00EE4DB5"/>
    <w:pPr>
      <w:spacing w:before="60" w:after="60"/>
      <w:ind w:left="2160"/>
    </w:pPr>
    <w:rPr>
      <w:sz w:val="26"/>
    </w:rPr>
  </w:style>
  <w:style w:type="paragraph" w:customStyle="1" w:styleId="ListUnmarkedSub2">
    <w:name w:val="ListUnmarkedSub2"/>
    <w:basedOn w:val="ListUnmarkedSub"/>
    <w:rsid w:val="00EE4DB5"/>
    <w:pPr>
      <w:ind w:left="2880"/>
    </w:pPr>
  </w:style>
  <w:style w:type="paragraph" w:customStyle="1" w:styleId="ListWhere">
    <w:name w:val="ListWhere"/>
    <w:rsid w:val="00EE4DB5"/>
    <w:pPr>
      <w:spacing w:before="120" w:after="120"/>
      <w:ind w:left="2160"/>
      <w:contextualSpacing/>
    </w:pPr>
    <w:rPr>
      <w:snapToGrid w:val="0"/>
      <w:sz w:val="26"/>
    </w:rPr>
  </w:style>
  <w:style w:type="paragraph" w:customStyle="1" w:styleId="MatterTitle">
    <w:name w:val="MatterTitle"/>
    <w:next w:val="Para"/>
    <w:rsid w:val="00EE4DB5"/>
    <w:pPr>
      <w:spacing w:before="120" w:after="120"/>
    </w:pPr>
    <w:rPr>
      <w:rFonts w:ascii="Arial" w:hAnsi="Arial"/>
      <w:b/>
      <w:smallCaps/>
      <w:snapToGrid w:val="0"/>
      <w:color w:val="000000"/>
      <w:sz w:val="60"/>
      <w:szCs w:val="60"/>
    </w:rPr>
  </w:style>
  <w:style w:type="character" w:customStyle="1" w:styleId="MenuArrow">
    <w:name w:val="MenuArrow"/>
    <w:rsid w:val="00EE4DB5"/>
    <w:rPr>
      <w:rFonts w:ascii="Wingdings" w:hAnsi="Wingdings"/>
    </w:rPr>
  </w:style>
  <w:style w:type="paragraph" w:customStyle="1" w:styleId="OnlineReference">
    <w:name w:val="OnlineReference"/>
    <w:qFormat/>
    <w:rsid w:val="00EE4DB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E4DB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E4DB5"/>
    <w:pPr>
      <w:numPr>
        <w:numId w:val="10"/>
      </w:numPr>
      <w:spacing w:before="120" w:after="120"/>
      <w:contextualSpacing/>
    </w:pPr>
    <w:rPr>
      <w:snapToGrid w:val="0"/>
      <w:sz w:val="26"/>
    </w:rPr>
  </w:style>
  <w:style w:type="paragraph" w:customStyle="1" w:styleId="ParaNumbered">
    <w:name w:val="ParaNumbered"/>
    <w:rsid w:val="00EE4DB5"/>
    <w:pPr>
      <w:spacing w:after="120"/>
      <w:ind w:left="720" w:firstLine="720"/>
    </w:pPr>
    <w:rPr>
      <w:snapToGrid w:val="0"/>
      <w:sz w:val="26"/>
    </w:rPr>
  </w:style>
  <w:style w:type="paragraph" w:customStyle="1" w:styleId="PartFeaturingList">
    <w:name w:val="PartFeaturingList"/>
    <w:basedOn w:val="ChapterFeaturingList"/>
    <w:rsid w:val="00EE4DB5"/>
  </w:style>
  <w:style w:type="paragraph" w:customStyle="1" w:styleId="PartIntroductionPara">
    <w:name w:val="PartIntroductionPara"/>
    <w:rsid w:val="00EE4DB5"/>
    <w:pPr>
      <w:spacing w:after="120"/>
      <w:ind w:left="720" w:firstLine="720"/>
    </w:pPr>
    <w:rPr>
      <w:sz w:val="26"/>
    </w:rPr>
  </w:style>
  <w:style w:type="paragraph" w:customStyle="1" w:styleId="PartTitle">
    <w:name w:val="PartTitle"/>
    <w:basedOn w:val="ChapterTitle"/>
    <w:rsid w:val="00EE4DB5"/>
    <w:pPr>
      <w:widowControl w:val="0"/>
      <w:pBdr>
        <w:bottom w:val="single" w:sz="4" w:space="1" w:color="auto"/>
      </w:pBdr>
    </w:pPr>
  </w:style>
  <w:style w:type="paragraph" w:customStyle="1" w:styleId="PoetryPara">
    <w:name w:val="PoetryPara"/>
    <w:next w:val="Normal"/>
    <w:rsid w:val="00EE4DB5"/>
    <w:pPr>
      <w:spacing w:before="360" w:after="60"/>
      <w:ind w:left="2160"/>
      <w:contextualSpacing/>
    </w:pPr>
    <w:rPr>
      <w:snapToGrid w:val="0"/>
      <w:sz w:val="22"/>
    </w:rPr>
  </w:style>
  <w:style w:type="paragraph" w:customStyle="1" w:styleId="PoetryContinued">
    <w:name w:val="PoetryContinued"/>
    <w:basedOn w:val="PoetryPara"/>
    <w:qFormat/>
    <w:rsid w:val="00EE4DB5"/>
    <w:pPr>
      <w:spacing w:before="0"/>
      <w:contextualSpacing w:val="0"/>
    </w:pPr>
  </w:style>
  <w:style w:type="paragraph" w:customStyle="1" w:styleId="PoetrySource">
    <w:name w:val="PoetrySource"/>
    <w:rsid w:val="00EE4DB5"/>
    <w:pPr>
      <w:ind w:left="2880"/>
    </w:pPr>
    <w:rPr>
      <w:snapToGrid w:val="0"/>
      <w:sz w:val="18"/>
    </w:rPr>
  </w:style>
  <w:style w:type="paragraph" w:customStyle="1" w:styleId="PoetryTitle">
    <w:name w:val="PoetryTitle"/>
    <w:basedOn w:val="PoetryPara"/>
    <w:next w:val="PoetryPara"/>
    <w:rsid w:val="00EE4DB5"/>
    <w:rPr>
      <w:b/>
      <w:sz w:val="24"/>
    </w:rPr>
  </w:style>
  <w:style w:type="paragraph" w:customStyle="1" w:styleId="PrefaceTitle">
    <w:name w:val="PrefaceTitle"/>
    <w:next w:val="Para"/>
    <w:rsid w:val="00EE4DB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E4DB5"/>
  </w:style>
  <w:style w:type="character" w:customStyle="1" w:styleId="QueryInline">
    <w:name w:val="QueryInline"/>
    <w:rsid w:val="00EE4DB5"/>
    <w:rPr>
      <w:bdr w:val="none" w:sz="0" w:space="0" w:color="auto"/>
      <w:shd w:val="clear" w:color="auto" w:fill="FFCC99"/>
    </w:rPr>
  </w:style>
  <w:style w:type="paragraph" w:customStyle="1" w:styleId="QueryPara">
    <w:name w:val="QueryPara"/>
    <w:rsid w:val="00EE4DB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E4DB5"/>
  </w:style>
  <w:style w:type="paragraph" w:customStyle="1" w:styleId="QuestionsHead">
    <w:name w:val="QuestionsHead"/>
    <w:basedOn w:val="BibliographyHead"/>
    <w:next w:val="Para"/>
    <w:rsid w:val="00EE4DB5"/>
  </w:style>
  <w:style w:type="paragraph" w:customStyle="1" w:styleId="QuoteSource">
    <w:name w:val="QuoteSource"/>
    <w:basedOn w:val="Normal"/>
    <w:rsid w:val="00EE4DB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E4DB5"/>
    <w:rPr>
      <w:i w:val="0"/>
      <w:sz w:val="24"/>
    </w:rPr>
  </w:style>
  <w:style w:type="paragraph" w:customStyle="1" w:styleId="RecipeFootnote">
    <w:name w:val="RecipeFootnote"/>
    <w:basedOn w:val="Normal"/>
    <w:rsid w:val="00EE4DB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E4DB5"/>
    <w:pPr>
      <w:spacing w:before="240"/>
      <w:ind w:left="720"/>
    </w:pPr>
    <w:rPr>
      <w:rFonts w:ascii="Arial" w:hAnsi="Arial"/>
      <w:b/>
      <w:snapToGrid w:val="0"/>
      <w:sz w:val="26"/>
    </w:rPr>
  </w:style>
  <w:style w:type="paragraph" w:customStyle="1" w:styleId="RecipeIngredientList">
    <w:name w:val="RecipeIngredientList"/>
    <w:basedOn w:val="Normal"/>
    <w:rsid w:val="00EE4DB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E4DB5"/>
    <w:pPr>
      <w:spacing w:before="120" w:after="120"/>
      <w:ind w:left="1440" w:firstLine="360"/>
      <w:contextualSpacing/>
    </w:pPr>
    <w:rPr>
      <w:rFonts w:ascii="Arial" w:hAnsi="Arial"/>
      <w:snapToGrid w:val="0"/>
      <w:sz w:val="26"/>
    </w:rPr>
  </w:style>
  <w:style w:type="paragraph" w:customStyle="1" w:styleId="RecipeMetricMeasure">
    <w:name w:val="RecipeMetricMeasure"/>
    <w:rsid w:val="00EE4DB5"/>
    <w:rPr>
      <w:rFonts w:ascii="Arial" w:hAnsi="Arial"/>
      <w:snapToGrid w:val="0"/>
      <w:sz w:val="26"/>
    </w:rPr>
  </w:style>
  <w:style w:type="paragraph" w:customStyle="1" w:styleId="RecipeNutritionInfo">
    <w:name w:val="RecipeNutritionInfo"/>
    <w:basedOn w:val="Normal"/>
    <w:rsid w:val="00EE4DB5"/>
    <w:pPr>
      <w:spacing w:before="120" w:after="120"/>
      <w:ind w:left="720"/>
      <w:contextualSpacing/>
    </w:pPr>
    <w:rPr>
      <w:rFonts w:ascii="Arial" w:hAnsi="Arial"/>
      <w:snapToGrid w:val="0"/>
      <w:sz w:val="22"/>
      <w:szCs w:val="20"/>
    </w:rPr>
  </w:style>
  <w:style w:type="paragraph" w:customStyle="1" w:styleId="RecipePercentage">
    <w:name w:val="RecipePercentage"/>
    <w:rsid w:val="00EE4DB5"/>
    <w:rPr>
      <w:rFonts w:ascii="Arial" w:hAnsi="Arial"/>
      <w:snapToGrid w:val="0"/>
      <w:sz w:val="26"/>
    </w:rPr>
  </w:style>
  <w:style w:type="paragraph" w:customStyle="1" w:styleId="RecipeProcedure">
    <w:name w:val="RecipeProcedure"/>
    <w:rsid w:val="00EE4DB5"/>
    <w:pPr>
      <w:spacing w:before="120" w:after="120"/>
      <w:ind w:left="1800" w:hanging="720"/>
    </w:pPr>
    <w:rPr>
      <w:rFonts w:ascii="Arial" w:hAnsi="Arial"/>
      <w:snapToGrid w:val="0"/>
      <w:sz w:val="26"/>
    </w:rPr>
  </w:style>
  <w:style w:type="paragraph" w:customStyle="1" w:styleId="RecipeProcedureHead">
    <w:name w:val="RecipeProcedureHead"/>
    <w:rsid w:val="00EE4DB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E4DB5"/>
    <w:pPr>
      <w:ind w:left="720"/>
    </w:pPr>
    <w:rPr>
      <w:rFonts w:ascii="Arial" w:hAnsi="Arial"/>
      <w:b/>
      <w:smallCaps/>
      <w:snapToGrid w:val="0"/>
      <w:sz w:val="32"/>
      <w:u w:val="single"/>
    </w:rPr>
  </w:style>
  <w:style w:type="paragraph" w:customStyle="1" w:styleId="RecipeTableHead">
    <w:name w:val="RecipeTableHead"/>
    <w:rsid w:val="00EE4DB5"/>
    <w:rPr>
      <w:rFonts w:ascii="Arial" w:hAnsi="Arial"/>
      <w:b/>
      <w:smallCaps/>
      <w:snapToGrid w:val="0"/>
      <w:sz w:val="26"/>
    </w:rPr>
  </w:style>
  <w:style w:type="paragraph" w:customStyle="1" w:styleId="RecipeTime">
    <w:name w:val="RecipeTime"/>
    <w:rsid w:val="00EE4DB5"/>
    <w:pPr>
      <w:spacing w:before="120" w:after="120"/>
      <w:ind w:left="720"/>
      <w:contextualSpacing/>
    </w:pPr>
    <w:rPr>
      <w:rFonts w:ascii="Arial" w:hAnsi="Arial"/>
      <w:i/>
      <w:snapToGrid w:val="0"/>
      <w:sz w:val="26"/>
    </w:rPr>
  </w:style>
  <w:style w:type="paragraph" w:customStyle="1" w:styleId="RecipeTitle">
    <w:name w:val="RecipeTitle"/>
    <w:next w:val="RecipeIngredientList"/>
    <w:rsid w:val="00EE4DB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E4DB5"/>
    <w:pPr>
      <w:ind w:left="720"/>
    </w:pPr>
    <w:rPr>
      <w:rFonts w:ascii="Arial" w:hAnsi="Arial"/>
      <w:b/>
      <w:i/>
      <w:smallCaps/>
      <w:snapToGrid w:val="0"/>
      <w:sz w:val="36"/>
      <w:szCs w:val="40"/>
    </w:rPr>
  </w:style>
  <w:style w:type="paragraph" w:customStyle="1" w:styleId="RecipeUSMeasure">
    <w:name w:val="RecipeUSMeasure"/>
    <w:rsid w:val="00EE4DB5"/>
    <w:rPr>
      <w:rFonts w:ascii="Arial" w:hAnsi="Arial"/>
      <w:snapToGrid w:val="0"/>
      <w:sz w:val="26"/>
    </w:rPr>
  </w:style>
  <w:style w:type="paragraph" w:customStyle="1" w:styleId="RecipeVariationPara">
    <w:name w:val="RecipeVariationPara"/>
    <w:basedOn w:val="RecipeTime"/>
    <w:rsid w:val="00EE4DB5"/>
    <w:rPr>
      <w:i w:val="0"/>
      <w:sz w:val="24"/>
      <w:u w:val="single"/>
    </w:rPr>
  </w:style>
  <w:style w:type="paragraph" w:customStyle="1" w:styleId="RecipeVariationHead">
    <w:name w:val="RecipeVariationHead"/>
    <w:rsid w:val="00EE4DB5"/>
    <w:pPr>
      <w:spacing w:before="60" w:after="60"/>
      <w:ind w:left="720"/>
    </w:pPr>
    <w:rPr>
      <w:rFonts w:ascii="Arial" w:hAnsi="Arial"/>
      <w:b/>
      <w:snapToGrid w:val="0"/>
      <w:sz w:val="22"/>
      <w:u w:val="single"/>
    </w:rPr>
  </w:style>
  <w:style w:type="paragraph" w:customStyle="1" w:styleId="RecipeNoteHead">
    <w:name w:val="RecipeNoteHead"/>
    <w:rsid w:val="00EE4DB5"/>
    <w:pPr>
      <w:spacing w:before="60" w:after="60"/>
      <w:ind w:left="720"/>
    </w:pPr>
    <w:rPr>
      <w:rFonts w:ascii="Arial" w:hAnsi="Arial"/>
      <w:b/>
      <w:snapToGrid w:val="0"/>
    </w:rPr>
  </w:style>
  <w:style w:type="paragraph" w:customStyle="1" w:styleId="RecipeNotePara">
    <w:name w:val="RecipeNotePara"/>
    <w:basedOn w:val="RecipeTime"/>
    <w:rsid w:val="00EE4DB5"/>
    <w:rPr>
      <w:i w:val="0"/>
      <w:sz w:val="24"/>
      <w:u w:val="single"/>
    </w:rPr>
  </w:style>
  <w:style w:type="paragraph" w:customStyle="1" w:styleId="RecipeYield">
    <w:name w:val="RecipeYield"/>
    <w:rsid w:val="00EE4DB5"/>
    <w:pPr>
      <w:ind w:left="720"/>
    </w:pPr>
    <w:rPr>
      <w:rFonts w:ascii="Arial" w:hAnsi="Arial"/>
      <w:snapToGrid w:val="0"/>
    </w:rPr>
  </w:style>
  <w:style w:type="paragraph" w:customStyle="1" w:styleId="Reference">
    <w:name w:val="Reference"/>
    <w:basedOn w:val="Normal"/>
    <w:rsid w:val="00EE4DB5"/>
    <w:pPr>
      <w:spacing w:before="120" w:after="120"/>
      <w:ind w:left="720" w:hanging="720"/>
    </w:pPr>
    <w:rPr>
      <w:szCs w:val="20"/>
    </w:rPr>
  </w:style>
  <w:style w:type="paragraph" w:customStyle="1" w:styleId="ReferenceAnnotation">
    <w:name w:val="ReferenceAnnotation"/>
    <w:basedOn w:val="Reference"/>
    <w:rsid w:val="00EE4DB5"/>
    <w:pPr>
      <w:spacing w:before="0" w:after="0"/>
      <w:ind w:firstLine="0"/>
    </w:pPr>
    <w:rPr>
      <w:snapToGrid w:val="0"/>
    </w:rPr>
  </w:style>
  <w:style w:type="paragraph" w:customStyle="1" w:styleId="ReferencesHead">
    <w:name w:val="ReferencesHead"/>
    <w:basedOn w:val="BibliographyHead"/>
    <w:next w:val="Reference"/>
    <w:rsid w:val="00EE4DB5"/>
  </w:style>
  <w:style w:type="paragraph" w:customStyle="1" w:styleId="ReferenceTitle">
    <w:name w:val="ReferenceTitle"/>
    <w:basedOn w:val="MatterTitle"/>
    <w:next w:val="Reference"/>
    <w:rsid w:val="00EE4DB5"/>
  </w:style>
  <w:style w:type="paragraph" w:customStyle="1" w:styleId="ReviewHead">
    <w:name w:val="ReviewHead"/>
    <w:basedOn w:val="BibliographyHead"/>
    <w:next w:val="Para"/>
    <w:rsid w:val="00EE4DB5"/>
  </w:style>
  <w:style w:type="paragraph" w:customStyle="1" w:styleId="RunInHead">
    <w:name w:val="RunInHead"/>
    <w:next w:val="Normal"/>
    <w:rsid w:val="00EE4DB5"/>
    <w:pPr>
      <w:spacing w:before="240"/>
      <w:ind w:left="1440"/>
    </w:pPr>
    <w:rPr>
      <w:rFonts w:ascii="Arial" w:hAnsi="Arial"/>
      <w:b/>
      <w:sz w:val="26"/>
    </w:rPr>
  </w:style>
  <w:style w:type="paragraph" w:customStyle="1" w:styleId="RunInHeadSub">
    <w:name w:val="RunInHeadSub"/>
    <w:basedOn w:val="RunInHead"/>
    <w:next w:val="Normal"/>
    <w:rsid w:val="00EE4DB5"/>
    <w:pPr>
      <w:ind w:left="2160"/>
    </w:pPr>
    <w:rPr>
      <w:snapToGrid w:val="0"/>
    </w:rPr>
  </w:style>
  <w:style w:type="paragraph" w:customStyle="1" w:styleId="RunInPara">
    <w:name w:val="RunInPara"/>
    <w:basedOn w:val="Normal"/>
    <w:rsid w:val="00EE4DB5"/>
    <w:pPr>
      <w:widowControl w:val="0"/>
      <w:spacing w:after="120"/>
      <w:ind w:left="1440"/>
    </w:pPr>
    <w:rPr>
      <w:snapToGrid w:val="0"/>
      <w:szCs w:val="20"/>
    </w:rPr>
  </w:style>
  <w:style w:type="paragraph" w:customStyle="1" w:styleId="RunInParaSub">
    <w:name w:val="RunInParaSub"/>
    <w:basedOn w:val="RunInPara"/>
    <w:rsid w:val="00EE4DB5"/>
    <w:pPr>
      <w:ind w:left="2160"/>
    </w:pPr>
  </w:style>
  <w:style w:type="paragraph" w:styleId="Salutation">
    <w:name w:val="Salutation"/>
    <w:next w:val="Normal"/>
    <w:rsid w:val="00EE4DB5"/>
    <w:rPr>
      <w:sz w:val="24"/>
    </w:rPr>
  </w:style>
  <w:style w:type="paragraph" w:customStyle="1" w:styleId="SectionTitle">
    <w:name w:val="SectionTitle"/>
    <w:basedOn w:val="ChapterTitle"/>
    <w:next w:val="ChapterTitle"/>
    <w:rsid w:val="00EE4DB5"/>
    <w:pPr>
      <w:pBdr>
        <w:bottom w:val="single" w:sz="4" w:space="1" w:color="auto"/>
      </w:pBdr>
    </w:pPr>
  </w:style>
  <w:style w:type="paragraph" w:customStyle="1" w:styleId="Series">
    <w:name w:val="Series"/>
    <w:rsid w:val="00EE4DB5"/>
    <w:pPr>
      <w:ind w:left="720"/>
    </w:pPr>
    <w:rPr>
      <w:sz w:val="24"/>
    </w:rPr>
  </w:style>
  <w:style w:type="paragraph" w:customStyle="1" w:styleId="SignatureLine">
    <w:name w:val="SignatureLine"/>
    <w:qFormat/>
    <w:rsid w:val="00EE4DB5"/>
    <w:pPr>
      <w:spacing w:before="240" w:after="240"/>
      <w:ind w:left="4320"/>
      <w:contextualSpacing/>
      <w:jc w:val="right"/>
    </w:pPr>
    <w:rPr>
      <w:rFonts w:ascii="Arial" w:hAnsi="Arial"/>
      <w:snapToGrid w:val="0"/>
      <w:sz w:val="18"/>
    </w:rPr>
  </w:style>
  <w:style w:type="paragraph" w:customStyle="1" w:styleId="Slug">
    <w:name w:val="Slug"/>
    <w:basedOn w:val="Normal"/>
    <w:next w:val="Para"/>
    <w:rsid w:val="00EE4DB5"/>
    <w:pPr>
      <w:spacing w:before="360" w:after="360"/>
      <w:ind w:left="1440"/>
    </w:pPr>
    <w:rPr>
      <w:rFonts w:ascii="Arial" w:hAnsi="Arial"/>
      <w:b/>
      <w:szCs w:val="20"/>
    </w:rPr>
  </w:style>
  <w:style w:type="character" w:customStyle="1" w:styleId="Subscript">
    <w:name w:val="Subscript"/>
    <w:rsid w:val="00EE4DB5"/>
    <w:rPr>
      <w:vertAlign w:val="subscript"/>
    </w:rPr>
  </w:style>
  <w:style w:type="paragraph" w:styleId="Subtitle">
    <w:name w:val="Subtitle"/>
    <w:basedOn w:val="Normal"/>
    <w:qFormat/>
    <w:rsid w:val="00EE4DB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E4DB5"/>
  </w:style>
  <w:style w:type="character" w:customStyle="1" w:styleId="Superscript">
    <w:name w:val="Superscript"/>
    <w:rsid w:val="00EE4DB5"/>
    <w:rPr>
      <w:vertAlign w:val="superscript"/>
    </w:rPr>
  </w:style>
  <w:style w:type="paragraph" w:customStyle="1" w:styleId="SupplementInstruction">
    <w:name w:val="SupplementInstruction"/>
    <w:rsid w:val="00EE4DB5"/>
    <w:pPr>
      <w:spacing w:before="120" w:after="120"/>
      <w:ind w:left="720"/>
    </w:pPr>
    <w:rPr>
      <w:i/>
      <w:sz w:val="26"/>
    </w:rPr>
  </w:style>
  <w:style w:type="paragraph" w:customStyle="1" w:styleId="TableCaption">
    <w:name w:val="TableCaption"/>
    <w:basedOn w:val="Slug"/>
    <w:qFormat/>
    <w:rsid w:val="00EE4DB5"/>
    <w:pPr>
      <w:keepNext/>
      <w:widowControl w:val="0"/>
      <w:spacing w:before="240" w:after="120"/>
      <w:ind w:left="0"/>
    </w:pPr>
    <w:rPr>
      <w:snapToGrid w:val="0"/>
    </w:rPr>
  </w:style>
  <w:style w:type="paragraph" w:customStyle="1" w:styleId="TableEntry">
    <w:name w:val="TableEntry"/>
    <w:qFormat/>
    <w:rsid w:val="00EE4DB5"/>
    <w:pPr>
      <w:spacing w:after="60"/>
    </w:pPr>
    <w:rPr>
      <w:rFonts w:ascii="Arial" w:hAnsi="Arial"/>
      <w:sz w:val="22"/>
    </w:rPr>
  </w:style>
  <w:style w:type="paragraph" w:customStyle="1" w:styleId="TableFootnote">
    <w:name w:val="TableFootnote"/>
    <w:rsid w:val="00EE4DB5"/>
    <w:pPr>
      <w:spacing w:after="240"/>
      <w:ind w:left="1440"/>
      <w:contextualSpacing/>
    </w:pPr>
    <w:rPr>
      <w:rFonts w:ascii="Arial" w:hAnsi="Arial"/>
      <w:sz w:val="18"/>
    </w:rPr>
  </w:style>
  <w:style w:type="paragraph" w:customStyle="1" w:styleId="TableHead">
    <w:name w:val="TableHead"/>
    <w:qFormat/>
    <w:rsid w:val="00EE4DB5"/>
    <w:pPr>
      <w:keepNext/>
    </w:pPr>
    <w:rPr>
      <w:rFonts w:ascii="Arial" w:hAnsi="Arial"/>
      <w:b/>
      <w:sz w:val="22"/>
    </w:rPr>
  </w:style>
  <w:style w:type="paragraph" w:customStyle="1" w:styleId="TableSource">
    <w:name w:val="TableSource"/>
    <w:next w:val="Normal"/>
    <w:rsid w:val="00EE4DB5"/>
    <w:pPr>
      <w:pBdr>
        <w:top w:val="single" w:sz="4" w:space="1" w:color="auto"/>
      </w:pBdr>
      <w:spacing w:after="240"/>
      <w:ind w:left="1440"/>
      <w:contextualSpacing/>
    </w:pPr>
    <w:rPr>
      <w:rFonts w:ascii="Arial" w:hAnsi="Arial"/>
      <w:snapToGrid w:val="0"/>
    </w:rPr>
  </w:style>
  <w:style w:type="paragraph" w:customStyle="1" w:styleId="TabularEntry">
    <w:name w:val="TabularEntry"/>
    <w:rsid w:val="00EE4DB5"/>
    <w:pPr>
      <w:widowControl w:val="0"/>
    </w:pPr>
    <w:rPr>
      <w:snapToGrid w:val="0"/>
      <w:sz w:val="26"/>
    </w:rPr>
  </w:style>
  <w:style w:type="paragraph" w:customStyle="1" w:styleId="TabularEntrySub">
    <w:name w:val="TabularEntrySub"/>
    <w:basedOn w:val="TabularEntry"/>
    <w:rsid w:val="00EE4DB5"/>
    <w:pPr>
      <w:ind w:left="360"/>
    </w:pPr>
  </w:style>
  <w:style w:type="paragraph" w:customStyle="1" w:styleId="TabularHead">
    <w:name w:val="TabularHead"/>
    <w:qFormat/>
    <w:rsid w:val="00EE4DB5"/>
    <w:pPr>
      <w:spacing w:line="276" w:lineRule="auto"/>
    </w:pPr>
    <w:rPr>
      <w:b/>
      <w:snapToGrid w:val="0"/>
      <w:sz w:val="26"/>
    </w:rPr>
  </w:style>
  <w:style w:type="paragraph" w:customStyle="1" w:styleId="TextBreak">
    <w:name w:val="TextBreak"/>
    <w:next w:val="Para"/>
    <w:rsid w:val="00EE4DB5"/>
    <w:pPr>
      <w:jc w:val="center"/>
    </w:pPr>
    <w:rPr>
      <w:rFonts w:ascii="Arial" w:hAnsi="Arial"/>
      <w:b/>
      <w:snapToGrid w:val="0"/>
      <w:sz w:val="24"/>
    </w:rPr>
  </w:style>
  <w:style w:type="paragraph" w:customStyle="1" w:styleId="TOCTitle">
    <w:name w:val="TOCTitle"/>
    <w:next w:val="Para"/>
    <w:rsid w:val="00EE4DB5"/>
    <w:pPr>
      <w:spacing w:before="120" w:after="120"/>
    </w:pPr>
    <w:rPr>
      <w:rFonts w:ascii="Arial" w:hAnsi="Arial"/>
      <w:b/>
      <w:smallCaps/>
      <w:snapToGrid w:val="0"/>
      <w:color w:val="000000"/>
      <w:sz w:val="60"/>
      <w:szCs w:val="60"/>
    </w:rPr>
  </w:style>
  <w:style w:type="character" w:customStyle="1" w:styleId="UserInput">
    <w:name w:val="UserInput"/>
    <w:rsid w:val="00EE4DB5"/>
    <w:rPr>
      <w:b/>
    </w:rPr>
  </w:style>
  <w:style w:type="character" w:customStyle="1" w:styleId="UserInputVariable">
    <w:name w:val="UserInputVariable"/>
    <w:rsid w:val="00EE4DB5"/>
    <w:rPr>
      <w:b/>
      <w:i/>
    </w:rPr>
  </w:style>
  <w:style w:type="character" w:customStyle="1" w:styleId="Variable">
    <w:name w:val="Variable"/>
    <w:rsid w:val="00EE4DB5"/>
    <w:rPr>
      <w:i/>
    </w:rPr>
  </w:style>
  <w:style w:type="character" w:customStyle="1" w:styleId="WileyBold">
    <w:name w:val="WileyBold"/>
    <w:rsid w:val="00EE4DB5"/>
    <w:rPr>
      <w:b/>
    </w:rPr>
  </w:style>
  <w:style w:type="character" w:customStyle="1" w:styleId="WileyBoldItalic">
    <w:name w:val="WileyBoldItalic"/>
    <w:rsid w:val="00EE4DB5"/>
    <w:rPr>
      <w:b/>
      <w:i/>
    </w:rPr>
  </w:style>
  <w:style w:type="character" w:customStyle="1" w:styleId="WileyItalic">
    <w:name w:val="WileyItalic"/>
    <w:rsid w:val="00EE4DB5"/>
    <w:rPr>
      <w:i/>
    </w:rPr>
  </w:style>
  <w:style w:type="character" w:customStyle="1" w:styleId="WileySymbol">
    <w:name w:val="WileySymbol"/>
    <w:rsid w:val="00EE4DB5"/>
    <w:rPr>
      <w:rFonts w:ascii="Symbol" w:hAnsi="Symbol"/>
    </w:rPr>
  </w:style>
  <w:style w:type="character" w:customStyle="1" w:styleId="wileyTemp">
    <w:name w:val="wileyTemp"/>
    <w:rsid w:val="00EE4DB5"/>
  </w:style>
  <w:style w:type="paragraph" w:customStyle="1" w:styleId="wsBlockA">
    <w:name w:val="wsBlockA"/>
    <w:basedOn w:val="Normal"/>
    <w:qFormat/>
    <w:rsid w:val="00EE4DB5"/>
    <w:pPr>
      <w:spacing w:before="120" w:after="120"/>
      <w:ind w:left="2160" w:right="1440"/>
    </w:pPr>
    <w:rPr>
      <w:rFonts w:ascii="Arial" w:eastAsia="Calibri" w:hAnsi="Arial"/>
      <w:sz w:val="20"/>
      <w:szCs w:val="22"/>
    </w:rPr>
  </w:style>
  <w:style w:type="paragraph" w:customStyle="1" w:styleId="wsBlockB">
    <w:name w:val="wsBlockB"/>
    <w:basedOn w:val="Normal"/>
    <w:qFormat/>
    <w:rsid w:val="00EE4DB5"/>
    <w:pPr>
      <w:spacing w:before="120" w:after="120"/>
      <w:ind w:left="2160" w:right="1440"/>
    </w:pPr>
    <w:rPr>
      <w:rFonts w:eastAsia="Calibri"/>
      <w:sz w:val="20"/>
      <w:szCs w:val="22"/>
    </w:rPr>
  </w:style>
  <w:style w:type="paragraph" w:customStyle="1" w:styleId="wsBlockC">
    <w:name w:val="wsBlockC"/>
    <w:basedOn w:val="Normal"/>
    <w:qFormat/>
    <w:rsid w:val="00EE4DB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E4DB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E4DB5"/>
    <w:pPr>
      <w:spacing w:before="120" w:after="120"/>
      <w:ind w:left="720"/>
    </w:pPr>
    <w:rPr>
      <w:rFonts w:eastAsia="Calibri"/>
      <w:b/>
      <w:sz w:val="28"/>
      <w:szCs w:val="22"/>
      <w:u w:val="wave"/>
    </w:rPr>
  </w:style>
  <w:style w:type="paragraph" w:customStyle="1" w:styleId="wsHeadStyleC">
    <w:name w:val="wsHeadStyleC"/>
    <w:basedOn w:val="Normal"/>
    <w:qFormat/>
    <w:rsid w:val="00EE4DB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E4DB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E4DB5"/>
    <w:pPr>
      <w:numPr>
        <w:numId w:val="12"/>
      </w:numPr>
      <w:spacing w:before="120" w:after="120"/>
    </w:pPr>
    <w:rPr>
      <w:rFonts w:eastAsia="Calibri"/>
      <w:sz w:val="26"/>
      <w:szCs w:val="22"/>
    </w:rPr>
  </w:style>
  <w:style w:type="paragraph" w:customStyle="1" w:styleId="wsListBulletedC">
    <w:name w:val="wsListBulletedC"/>
    <w:basedOn w:val="Normal"/>
    <w:qFormat/>
    <w:rsid w:val="00EE4DB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E4DB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E4DB5"/>
    <w:pPr>
      <w:spacing w:before="120" w:after="120"/>
      <w:ind w:left="2160" w:hanging="720"/>
    </w:pPr>
    <w:rPr>
      <w:rFonts w:eastAsia="Calibri"/>
      <w:sz w:val="26"/>
      <w:szCs w:val="22"/>
    </w:rPr>
  </w:style>
  <w:style w:type="paragraph" w:customStyle="1" w:styleId="wsListNumberedC">
    <w:name w:val="wsListNumberedC"/>
    <w:basedOn w:val="Normal"/>
    <w:qFormat/>
    <w:rsid w:val="00EE4DB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E4DB5"/>
    <w:pPr>
      <w:spacing w:before="120" w:after="120"/>
      <w:ind w:left="1440"/>
    </w:pPr>
    <w:rPr>
      <w:rFonts w:ascii="Arial" w:eastAsia="Calibri" w:hAnsi="Arial"/>
      <w:sz w:val="26"/>
      <w:szCs w:val="22"/>
    </w:rPr>
  </w:style>
  <w:style w:type="paragraph" w:customStyle="1" w:styleId="wsListUnmarkedB">
    <w:name w:val="wsListUnmarkedB"/>
    <w:basedOn w:val="Normal"/>
    <w:qFormat/>
    <w:rsid w:val="00EE4DB5"/>
    <w:pPr>
      <w:spacing w:before="120" w:after="120"/>
      <w:ind w:left="1440"/>
    </w:pPr>
    <w:rPr>
      <w:rFonts w:eastAsia="Calibri"/>
      <w:sz w:val="26"/>
      <w:szCs w:val="22"/>
    </w:rPr>
  </w:style>
  <w:style w:type="paragraph" w:customStyle="1" w:styleId="wsListUnmarkedC">
    <w:name w:val="wsListUnmarkedC"/>
    <w:basedOn w:val="Normal"/>
    <w:qFormat/>
    <w:rsid w:val="00EE4DB5"/>
    <w:pPr>
      <w:spacing w:before="120" w:after="120"/>
      <w:ind w:left="1440"/>
    </w:pPr>
    <w:rPr>
      <w:rFonts w:ascii="Verdana" w:eastAsia="Calibri" w:hAnsi="Verdana"/>
      <w:sz w:val="26"/>
      <w:szCs w:val="22"/>
    </w:rPr>
  </w:style>
  <w:style w:type="paragraph" w:customStyle="1" w:styleId="wsNameDate">
    <w:name w:val="wsNameDate"/>
    <w:qFormat/>
    <w:rsid w:val="00EE4DB5"/>
    <w:pPr>
      <w:spacing w:before="240" w:after="240"/>
    </w:pPr>
    <w:rPr>
      <w:rFonts w:ascii="Arial" w:eastAsia="Calibri" w:hAnsi="Arial"/>
      <w:b/>
      <w:sz w:val="28"/>
      <w:szCs w:val="22"/>
    </w:rPr>
  </w:style>
  <w:style w:type="paragraph" w:customStyle="1" w:styleId="wsParaA">
    <w:name w:val="wsParaA"/>
    <w:basedOn w:val="Normal"/>
    <w:qFormat/>
    <w:rsid w:val="00EE4DB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E4DB5"/>
    <w:pPr>
      <w:spacing w:before="120" w:after="120"/>
      <w:ind w:left="720" w:firstLine="720"/>
      <w:contextualSpacing/>
    </w:pPr>
    <w:rPr>
      <w:rFonts w:eastAsia="Calibri"/>
      <w:sz w:val="26"/>
      <w:szCs w:val="22"/>
    </w:rPr>
  </w:style>
  <w:style w:type="paragraph" w:customStyle="1" w:styleId="wsParaC">
    <w:name w:val="wsParaC"/>
    <w:basedOn w:val="Normal"/>
    <w:qFormat/>
    <w:rsid w:val="00EE4DB5"/>
    <w:pPr>
      <w:spacing w:before="120" w:after="120"/>
      <w:ind w:left="720" w:firstLine="720"/>
      <w:contextualSpacing/>
    </w:pPr>
    <w:rPr>
      <w:rFonts w:ascii="Verdana" w:eastAsia="Calibri" w:hAnsi="Verdana"/>
      <w:sz w:val="26"/>
      <w:szCs w:val="22"/>
    </w:rPr>
  </w:style>
  <w:style w:type="paragraph" w:customStyle="1" w:styleId="wsTitle">
    <w:name w:val="wsTitle"/>
    <w:qFormat/>
    <w:rsid w:val="00EE4DB5"/>
    <w:rPr>
      <w:rFonts w:ascii="Arial" w:eastAsia="Calibri" w:hAnsi="Arial"/>
      <w:b/>
      <w:sz w:val="36"/>
      <w:szCs w:val="32"/>
    </w:rPr>
  </w:style>
  <w:style w:type="character" w:styleId="CommentReference">
    <w:name w:val="annotation reference"/>
    <w:semiHidden/>
    <w:rsid w:val="00EE4DB5"/>
    <w:rPr>
      <w:sz w:val="16"/>
      <w:szCs w:val="16"/>
    </w:rPr>
  </w:style>
  <w:style w:type="paragraph" w:styleId="CommentText">
    <w:name w:val="annotation text"/>
    <w:basedOn w:val="Normal"/>
    <w:semiHidden/>
    <w:rsid w:val="00EE4DB5"/>
    <w:rPr>
      <w:sz w:val="20"/>
      <w:szCs w:val="20"/>
    </w:rPr>
  </w:style>
  <w:style w:type="paragraph" w:styleId="CommentSubject">
    <w:name w:val="annotation subject"/>
    <w:basedOn w:val="CommentText"/>
    <w:next w:val="CommentText"/>
    <w:semiHidden/>
    <w:rsid w:val="00EE4DB5"/>
    <w:rPr>
      <w:b/>
      <w:bCs/>
    </w:rPr>
  </w:style>
  <w:style w:type="character" w:styleId="FollowedHyperlink">
    <w:name w:val="FollowedHyperlink"/>
    <w:rsid w:val="00EE4DB5"/>
    <w:rPr>
      <w:color w:val="800080"/>
      <w:u w:val="single"/>
    </w:rPr>
  </w:style>
  <w:style w:type="character" w:styleId="HTMLAcronym">
    <w:name w:val="HTML Acronym"/>
    <w:basedOn w:val="DefaultParagraphFont"/>
    <w:rsid w:val="00EE4DB5"/>
  </w:style>
  <w:style w:type="character" w:styleId="HTMLCite">
    <w:name w:val="HTML Cite"/>
    <w:rsid w:val="00EE4DB5"/>
    <w:rPr>
      <w:i/>
      <w:iCs/>
    </w:rPr>
  </w:style>
  <w:style w:type="character" w:styleId="HTMLCode">
    <w:name w:val="HTML Code"/>
    <w:rsid w:val="00EE4DB5"/>
    <w:rPr>
      <w:rFonts w:ascii="Courier New" w:hAnsi="Courier New" w:cs="Courier New"/>
      <w:sz w:val="20"/>
      <w:szCs w:val="20"/>
    </w:rPr>
  </w:style>
  <w:style w:type="character" w:styleId="HTMLDefinition">
    <w:name w:val="HTML Definition"/>
    <w:rsid w:val="00EE4DB5"/>
    <w:rPr>
      <w:i/>
      <w:iCs/>
    </w:rPr>
  </w:style>
  <w:style w:type="character" w:styleId="HTMLKeyboard">
    <w:name w:val="HTML Keyboard"/>
    <w:rsid w:val="00EE4DB5"/>
    <w:rPr>
      <w:rFonts w:ascii="Courier New" w:hAnsi="Courier New" w:cs="Courier New"/>
      <w:sz w:val="20"/>
      <w:szCs w:val="20"/>
    </w:rPr>
  </w:style>
  <w:style w:type="character" w:styleId="HTMLSample">
    <w:name w:val="HTML Sample"/>
    <w:rsid w:val="00EE4DB5"/>
    <w:rPr>
      <w:rFonts w:ascii="Courier New" w:hAnsi="Courier New" w:cs="Courier New"/>
    </w:rPr>
  </w:style>
  <w:style w:type="character" w:styleId="HTMLTypewriter">
    <w:name w:val="HTML Typewriter"/>
    <w:rsid w:val="00EE4DB5"/>
    <w:rPr>
      <w:rFonts w:ascii="Courier New" w:hAnsi="Courier New" w:cs="Courier New"/>
      <w:sz w:val="20"/>
      <w:szCs w:val="20"/>
    </w:rPr>
  </w:style>
  <w:style w:type="character" w:styleId="HTMLVariable">
    <w:name w:val="HTML Variable"/>
    <w:rsid w:val="00EE4DB5"/>
    <w:rPr>
      <w:i/>
      <w:iCs/>
    </w:rPr>
  </w:style>
  <w:style w:type="character" w:styleId="Hyperlink">
    <w:name w:val="Hyperlink"/>
    <w:rsid w:val="00EE4DB5"/>
    <w:rPr>
      <w:color w:val="0000FF"/>
      <w:u w:val="single"/>
    </w:rPr>
  </w:style>
  <w:style w:type="character" w:styleId="LineNumber">
    <w:name w:val="line number"/>
    <w:basedOn w:val="DefaultParagraphFont"/>
    <w:rsid w:val="00EE4DB5"/>
  </w:style>
  <w:style w:type="character" w:styleId="PageNumber">
    <w:name w:val="page number"/>
    <w:basedOn w:val="DefaultParagraphFont"/>
    <w:rsid w:val="00EE4DB5"/>
  </w:style>
  <w:style w:type="character" w:styleId="Strong">
    <w:name w:val="Strong"/>
    <w:qFormat/>
    <w:rsid w:val="00EE4DB5"/>
    <w:rPr>
      <w:b/>
      <w:bCs/>
    </w:rPr>
  </w:style>
  <w:style w:type="paragraph" w:customStyle="1" w:styleId="RecipeTool">
    <w:name w:val="RecipeTool"/>
    <w:qFormat/>
    <w:rsid w:val="00EE4DB5"/>
    <w:pPr>
      <w:spacing w:before="240" w:after="240"/>
      <w:ind w:left="1440"/>
      <w:contextualSpacing/>
    </w:pPr>
    <w:rPr>
      <w:rFonts w:ascii="Arial" w:hAnsi="Arial"/>
      <w:b/>
      <w:snapToGrid w:val="0"/>
      <w:sz w:val="24"/>
    </w:rPr>
  </w:style>
  <w:style w:type="character" w:customStyle="1" w:styleId="TextCircled">
    <w:name w:val="TextCircled"/>
    <w:uiPriority w:val="1"/>
    <w:qFormat/>
    <w:rsid w:val="00EE4DB5"/>
    <w:rPr>
      <w:bdr w:val="single" w:sz="18" w:space="0" w:color="92D050"/>
    </w:rPr>
  </w:style>
  <w:style w:type="character" w:customStyle="1" w:styleId="TextHighlighted">
    <w:name w:val="TextHighlighted"/>
    <w:uiPriority w:val="1"/>
    <w:qFormat/>
    <w:rsid w:val="00EE4DB5"/>
    <w:rPr>
      <w:bdr w:val="none" w:sz="0" w:space="0" w:color="auto"/>
      <w:shd w:val="clear" w:color="auto" w:fill="92D050"/>
    </w:rPr>
  </w:style>
  <w:style w:type="paragraph" w:customStyle="1" w:styleId="PullQuoteAttribution">
    <w:name w:val="PullQuoteAttribution"/>
    <w:next w:val="Para"/>
    <w:qFormat/>
    <w:rsid w:val="00EE4DB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E4DB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E4DB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E4DB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E4DB5"/>
    <w:pPr>
      <w:spacing w:line="276" w:lineRule="auto"/>
      <w:ind w:left="576"/>
    </w:pPr>
    <w:rPr>
      <w:b/>
      <w:i/>
      <w:sz w:val="24"/>
    </w:rPr>
  </w:style>
  <w:style w:type="paragraph" w:customStyle="1" w:styleId="DialogContinued">
    <w:name w:val="DialogContinued"/>
    <w:basedOn w:val="Dialog"/>
    <w:qFormat/>
    <w:rsid w:val="00EE4DB5"/>
    <w:pPr>
      <w:ind w:firstLine="0"/>
    </w:pPr>
  </w:style>
  <w:style w:type="paragraph" w:customStyle="1" w:styleId="ParaListUnmarked">
    <w:name w:val="ParaListUnmarked"/>
    <w:qFormat/>
    <w:rsid w:val="00EE4DB5"/>
    <w:pPr>
      <w:spacing w:before="240" w:after="240"/>
      <w:ind w:left="720"/>
    </w:pPr>
    <w:rPr>
      <w:snapToGrid w:val="0"/>
      <w:sz w:val="26"/>
    </w:rPr>
  </w:style>
  <w:style w:type="paragraph" w:customStyle="1" w:styleId="RecipeContributor">
    <w:name w:val="RecipeContributor"/>
    <w:next w:val="RecipeIngredientList"/>
    <w:qFormat/>
    <w:rsid w:val="00EE4DB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E4DB5"/>
    <w:rPr>
      <w:b/>
    </w:rPr>
  </w:style>
  <w:style w:type="paragraph" w:customStyle="1" w:styleId="RecipeNutritionHead">
    <w:name w:val="RecipeNutritionHead"/>
    <w:basedOn w:val="RecipeNutritionInfo"/>
    <w:next w:val="RecipeNutritionInfo"/>
    <w:qFormat/>
    <w:rsid w:val="00EE4DB5"/>
    <w:pPr>
      <w:spacing w:after="0"/>
    </w:pPr>
    <w:rPr>
      <w:b/>
    </w:rPr>
  </w:style>
  <w:style w:type="paragraph" w:styleId="TOC5">
    <w:name w:val="toc 5"/>
    <w:basedOn w:val="Normal"/>
    <w:next w:val="Normal"/>
    <w:autoRedefine/>
    <w:uiPriority w:val="39"/>
    <w:semiHidden/>
    <w:rsid w:val="00EE4DB5"/>
    <w:pPr>
      <w:ind w:left="1800"/>
    </w:pPr>
    <w:rPr>
      <w:rFonts w:eastAsia="Calibri" w:cs="Cordia New"/>
      <w:sz w:val="22"/>
      <w:szCs w:val="22"/>
    </w:rPr>
  </w:style>
  <w:style w:type="paragraph" w:styleId="TOC6">
    <w:name w:val="toc 6"/>
    <w:basedOn w:val="Normal"/>
    <w:next w:val="Normal"/>
    <w:autoRedefine/>
    <w:uiPriority w:val="39"/>
    <w:semiHidden/>
    <w:rsid w:val="00EE4DB5"/>
    <w:pPr>
      <w:ind w:left="2160"/>
    </w:pPr>
    <w:rPr>
      <w:rFonts w:eastAsia="Calibri" w:cs="Cordia New"/>
      <w:sz w:val="22"/>
      <w:szCs w:val="22"/>
    </w:rPr>
  </w:style>
  <w:style w:type="paragraph" w:customStyle="1" w:styleId="RecipeSubhead">
    <w:name w:val="RecipeSubhead"/>
    <w:basedOn w:val="RecipeProcedureHead"/>
    <w:rsid w:val="00EE4DB5"/>
    <w:rPr>
      <w:i/>
    </w:rPr>
  </w:style>
  <w:style w:type="character" w:customStyle="1" w:styleId="KeyTermDefinition">
    <w:name w:val="KeyTermDefinition"/>
    <w:uiPriority w:val="1"/>
    <w:rsid w:val="00EE4DB5"/>
    <w:rPr>
      <w:bdr w:val="none" w:sz="0" w:space="0" w:color="auto"/>
      <w:shd w:val="clear" w:color="auto" w:fill="auto"/>
    </w:rPr>
  </w:style>
  <w:style w:type="paragraph" w:styleId="Header">
    <w:name w:val="header"/>
    <w:basedOn w:val="Normal"/>
    <w:rsid w:val="00EE4DB5"/>
    <w:pPr>
      <w:tabs>
        <w:tab w:val="center" w:pos="4320"/>
        <w:tab w:val="right" w:pos="8640"/>
      </w:tabs>
    </w:pPr>
  </w:style>
  <w:style w:type="paragraph" w:styleId="Footer">
    <w:name w:val="footer"/>
    <w:basedOn w:val="Normal"/>
    <w:rsid w:val="00EE4DB5"/>
    <w:pPr>
      <w:tabs>
        <w:tab w:val="center" w:pos="4320"/>
        <w:tab w:val="right" w:pos="8640"/>
      </w:tabs>
    </w:pPr>
  </w:style>
  <w:style w:type="character" w:customStyle="1" w:styleId="TwitterLink">
    <w:name w:val="TwitterLink"/>
    <w:uiPriority w:val="1"/>
    <w:rsid w:val="00EE4DB5"/>
    <w:rPr>
      <w:rFonts w:ascii="Courier New" w:hAnsi="Courier New"/>
      <w:u w:val="dash"/>
    </w:rPr>
  </w:style>
  <w:style w:type="character" w:customStyle="1" w:styleId="DigitalLinkID">
    <w:name w:val="DigitalLinkID"/>
    <w:uiPriority w:val="1"/>
    <w:rsid w:val="00EE4DB5"/>
    <w:rPr>
      <w:rFonts w:cs="Courier New"/>
      <w:color w:val="FF0000"/>
      <w:sz w:val="16"/>
      <w:szCs w:val="16"/>
      <w:bdr w:val="none" w:sz="0" w:space="0" w:color="auto"/>
      <w:shd w:val="clear" w:color="auto" w:fill="FFFFFF"/>
    </w:rPr>
  </w:style>
  <w:style w:type="paragraph" w:customStyle="1" w:styleId="DialogSource">
    <w:name w:val="DialogSource"/>
    <w:basedOn w:val="Dialog"/>
    <w:rsid w:val="00EE4DB5"/>
    <w:pPr>
      <w:ind w:left="2880" w:firstLine="0"/>
    </w:pPr>
  </w:style>
  <w:style w:type="character" w:customStyle="1" w:styleId="DigitalOnlyText">
    <w:name w:val="DigitalOnlyText"/>
    <w:uiPriority w:val="1"/>
    <w:rsid w:val="00EE4DB5"/>
    <w:rPr>
      <w:bdr w:val="single" w:sz="2" w:space="0" w:color="002060"/>
      <w:shd w:val="clear" w:color="auto" w:fill="auto"/>
    </w:rPr>
  </w:style>
  <w:style w:type="character" w:customStyle="1" w:styleId="PrintOnlyText">
    <w:name w:val="PrintOnlyText"/>
    <w:uiPriority w:val="1"/>
    <w:rsid w:val="00EE4DB5"/>
    <w:rPr>
      <w:bdr w:val="single" w:sz="2" w:space="0" w:color="FF0000"/>
    </w:rPr>
  </w:style>
  <w:style w:type="paragraph" w:customStyle="1" w:styleId="TableListBulleted">
    <w:name w:val="TableListBulleted"/>
    <w:qFormat/>
    <w:rsid w:val="00EE4DB5"/>
    <w:pPr>
      <w:numPr>
        <w:numId w:val="15"/>
      </w:numPr>
      <w:spacing w:before="120" w:after="120"/>
    </w:pPr>
    <w:rPr>
      <w:rFonts w:ascii="Arial" w:hAnsi="Arial"/>
      <w:snapToGrid w:val="0"/>
      <w:sz w:val="22"/>
    </w:rPr>
  </w:style>
  <w:style w:type="paragraph" w:customStyle="1" w:styleId="TableListNumbered">
    <w:name w:val="TableListNumbered"/>
    <w:qFormat/>
    <w:rsid w:val="00EE4DB5"/>
    <w:pPr>
      <w:spacing w:before="120" w:after="120"/>
      <w:ind w:left="288" w:hanging="288"/>
    </w:pPr>
    <w:rPr>
      <w:rFonts w:ascii="Arial" w:hAnsi="Arial"/>
      <w:snapToGrid w:val="0"/>
      <w:sz w:val="22"/>
    </w:rPr>
  </w:style>
  <w:style w:type="paragraph" w:customStyle="1" w:styleId="TableListUnmarked">
    <w:name w:val="TableListUnmarked"/>
    <w:qFormat/>
    <w:rsid w:val="00EE4DB5"/>
    <w:pPr>
      <w:spacing w:before="120" w:after="120"/>
      <w:ind w:left="288"/>
    </w:pPr>
    <w:rPr>
      <w:rFonts w:ascii="Arial" w:hAnsi="Arial"/>
      <w:snapToGrid w:val="0"/>
      <w:sz w:val="22"/>
    </w:rPr>
  </w:style>
  <w:style w:type="paragraph" w:customStyle="1" w:styleId="TableSubhead">
    <w:name w:val="TableSubhead"/>
    <w:qFormat/>
    <w:rsid w:val="00EE4DB5"/>
    <w:pPr>
      <w:ind w:left="144"/>
    </w:pPr>
    <w:rPr>
      <w:rFonts w:ascii="Arial" w:hAnsi="Arial"/>
      <w:b/>
      <w:snapToGrid w:val="0"/>
      <w:sz w:val="22"/>
    </w:rPr>
  </w:style>
  <w:style w:type="paragraph" w:customStyle="1" w:styleId="TabularSource">
    <w:name w:val="TabularSource"/>
    <w:basedOn w:val="TabularEntry"/>
    <w:qFormat/>
    <w:rsid w:val="00EE4DB5"/>
    <w:pPr>
      <w:spacing w:before="120" w:after="120"/>
      <w:ind w:left="1440"/>
    </w:pPr>
    <w:rPr>
      <w:sz w:val="20"/>
    </w:rPr>
  </w:style>
  <w:style w:type="paragraph" w:customStyle="1" w:styleId="ExtractListUnmarked">
    <w:name w:val="ExtractListUnmarked"/>
    <w:qFormat/>
    <w:rsid w:val="00EE4DB5"/>
    <w:pPr>
      <w:spacing w:before="120" w:after="120"/>
      <w:ind w:left="2880"/>
    </w:pPr>
    <w:rPr>
      <w:noProof/>
      <w:sz w:val="24"/>
    </w:rPr>
  </w:style>
  <w:style w:type="character" w:customStyle="1" w:styleId="DigitalLinkAnchorText">
    <w:name w:val="DigitalLinkAnchorText"/>
    <w:rsid w:val="00EE4DB5"/>
    <w:rPr>
      <w:bdr w:val="none" w:sz="0" w:space="0" w:color="auto"/>
      <w:shd w:val="clear" w:color="auto" w:fill="D6E3BC"/>
    </w:rPr>
  </w:style>
  <w:style w:type="character" w:customStyle="1" w:styleId="DigitalLinkDestination">
    <w:name w:val="DigitalLinkDestination"/>
    <w:rsid w:val="00EE4DB5"/>
    <w:rPr>
      <w:bdr w:val="none" w:sz="0" w:space="0" w:color="auto"/>
      <w:shd w:val="clear" w:color="auto" w:fill="EAF1DD"/>
    </w:rPr>
  </w:style>
  <w:style w:type="paragraph" w:customStyle="1" w:styleId="FeatureRecipeTitleAlternative">
    <w:name w:val="FeatureRecipeTitleAlternative"/>
    <w:basedOn w:val="RecipeTitleAlternative"/>
    <w:rsid w:val="00EE4DB5"/>
    <w:pPr>
      <w:shd w:val="pct20" w:color="auto" w:fill="auto"/>
    </w:pPr>
  </w:style>
  <w:style w:type="paragraph" w:customStyle="1" w:styleId="FeatureSubRecipeTitle">
    <w:name w:val="FeatureSubRecipeTitle"/>
    <w:basedOn w:val="RecipeSubrecipeTitle"/>
    <w:rsid w:val="00EE4DB5"/>
    <w:pPr>
      <w:shd w:val="pct20" w:color="auto" w:fill="auto"/>
    </w:pPr>
  </w:style>
  <w:style w:type="paragraph" w:customStyle="1" w:styleId="FeatureRecipeTool">
    <w:name w:val="FeatureRecipeTool"/>
    <w:basedOn w:val="RecipeTool"/>
    <w:rsid w:val="00EE4DB5"/>
    <w:pPr>
      <w:shd w:val="pct20" w:color="auto" w:fill="auto"/>
    </w:pPr>
  </w:style>
  <w:style w:type="paragraph" w:customStyle="1" w:styleId="FeatureRecipeIntro">
    <w:name w:val="FeatureRecipeIntro"/>
    <w:basedOn w:val="RecipeIntro"/>
    <w:rsid w:val="00EE4DB5"/>
    <w:pPr>
      <w:shd w:val="pct20" w:color="auto" w:fill="auto"/>
    </w:pPr>
  </w:style>
  <w:style w:type="paragraph" w:customStyle="1" w:styleId="FeatureRecipeIntroHead">
    <w:name w:val="FeatureRecipeIntroHead"/>
    <w:basedOn w:val="RecipeIntroHead"/>
    <w:rsid w:val="00EE4DB5"/>
    <w:pPr>
      <w:shd w:val="pct20" w:color="auto" w:fill="auto"/>
    </w:pPr>
  </w:style>
  <w:style w:type="paragraph" w:customStyle="1" w:styleId="FeatureRecipeContributor">
    <w:name w:val="FeatureRecipeContributor"/>
    <w:basedOn w:val="RecipeContributor"/>
    <w:rsid w:val="00EE4DB5"/>
    <w:pPr>
      <w:shd w:val="pct20" w:color="auto" w:fill="auto"/>
    </w:pPr>
  </w:style>
  <w:style w:type="paragraph" w:customStyle="1" w:styleId="FeatureRecipeIngredientHead">
    <w:name w:val="FeatureRecipeIngredientHead"/>
    <w:basedOn w:val="RecipeIngredientHead"/>
    <w:rsid w:val="00EE4DB5"/>
    <w:pPr>
      <w:shd w:val="pct20" w:color="auto" w:fill="auto"/>
    </w:pPr>
  </w:style>
  <w:style w:type="paragraph" w:customStyle="1" w:styleId="FeatureRecipeIngredientSubhead">
    <w:name w:val="FeatureRecipeIngredientSubhead"/>
    <w:basedOn w:val="RecipeIngredientSubhead"/>
    <w:rsid w:val="00EE4DB5"/>
    <w:pPr>
      <w:shd w:val="pct20" w:color="auto" w:fill="auto"/>
    </w:pPr>
  </w:style>
  <w:style w:type="paragraph" w:customStyle="1" w:styleId="FeatureRecipeProcedureHead">
    <w:name w:val="FeatureRecipeProcedureHead"/>
    <w:basedOn w:val="RecipeProcedureHead"/>
    <w:rsid w:val="00EE4DB5"/>
    <w:pPr>
      <w:shd w:val="pct20" w:color="auto" w:fill="FFFFFF"/>
    </w:pPr>
  </w:style>
  <w:style w:type="paragraph" w:customStyle="1" w:styleId="FeatureRecipeTime">
    <w:name w:val="FeatureRecipeTime"/>
    <w:basedOn w:val="RecipeTime"/>
    <w:rsid w:val="00EE4DB5"/>
    <w:pPr>
      <w:shd w:val="pct20" w:color="auto" w:fill="auto"/>
    </w:pPr>
  </w:style>
  <w:style w:type="paragraph" w:customStyle="1" w:styleId="FeatureRecipeSubhead">
    <w:name w:val="FeatureRecipeSubhead"/>
    <w:basedOn w:val="RecipeSubhead"/>
    <w:rsid w:val="00EE4DB5"/>
    <w:pPr>
      <w:shd w:val="pct20" w:color="auto" w:fill="FFFFFF"/>
    </w:pPr>
  </w:style>
  <w:style w:type="paragraph" w:customStyle="1" w:styleId="FeatureRecipeVariationTitle">
    <w:name w:val="FeatureRecipeVariationTitle"/>
    <w:basedOn w:val="RecipeVariationTitle"/>
    <w:rsid w:val="00EE4DB5"/>
    <w:pPr>
      <w:shd w:val="pct20" w:color="auto" w:fill="auto"/>
    </w:pPr>
  </w:style>
  <w:style w:type="paragraph" w:customStyle="1" w:styleId="FeatureRecipeVariationHead">
    <w:name w:val="FeatureRecipeVariationHead"/>
    <w:basedOn w:val="RecipeVariationHead"/>
    <w:rsid w:val="00EE4DB5"/>
    <w:pPr>
      <w:shd w:val="pct20" w:color="auto" w:fill="auto"/>
    </w:pPr>
  </w:style>
  <w:style w:type="paragraph" w:customStyle="1" w:styleId="FeaturerecipeVariationPara">
    <w:name w:val="FeaturerecipeVariationPara"/>
    <w:basedOn w:val="RecipeVariationPara"/>
    <w:rsid w:val="00EE4DB5"/>
    <w:pPr>
      <w:shd w:val="pct20" w:color="auto" w:fill="auto"/>
    </w:pPr>
  </w:style>
  <w:style w:type="paragraph" w:customStyle="1" w:styleId="FeatureRecipeNoteHead">
    <w:name w:val="FeatureRecipeNoteHead"/>
    <w:basedOn w:val="RecipeNoteHead"/>
    <w:rsid w:val="00EE4DB5"/>
    <w:pPr>
      <w:shd w:val="pct20" w:color="auto" w:fill="auto"/>
    </w:pPr>
  </w:style>
  <w:style w:type="paragraph" w:customStyle="1" w:styleId="FeatureRecipeNotePara">
    <w:name w:val="FeatureRecipeNotePara"/>
    <w:basedOn w:val="RecipeNotePara"/>
    <w:rsid w:val="00EE4DB5"/>
    <w:pPr>
      <w:shd w:val="pct20" w:color="auto" w:fill="auto"/>
    </w:pPr>
  </w:style>
  <w:style w:type="paragraph" w:customStyle="1" w:styleId="FeatureRecipeNutritionInfo">
    <w:name w:val="FeatureRecipeNutritionInfo"/>
    <w:basedOn w:val="RecipeNutritionInfo"/>
    <w:rsid w:val="00EE4DB5"/>
    <w:pPr>
      <w:shd w:val="pct20" w:color="auto" w:fill="auto"/>
    </w:pPr>
  </w:style>
  <w:style w:type="paragraph" w:customStyle="1" w:styleId="FeatureRecipeNutritionHead">
    <w:name w:val="FeatureRecipeNutritionHead"/>
    <w:basedOn w:val="RecipeNutritionHead"/>
    <w:rsid w:val="00EE4DB5"/>
    <w:pPr>
      <w:shd w:val="pct20" w:color="auto" w:fill="auto"/>
    </w:pPr>
  </w:style>
  <w:style w:type="paragraph" w:customStyle="1" w:styleId="FeatureRecipeFootnote">
    <w:name w:val="FeatureRecipeFootnote"/>
    <w:basedOn w:val="RecipeFootnote"/>
    <w:rsid w:val="00EE4DB5"/>
    <w:pPr>
      <w:shd w:val="pct20" w:color="auto" w:fill="auto"/>
    </w:pPr>
  </w:style>
  <w:style w:type="paragraph" w:customStyle="1" w:styleId="FeatureRecipeTableHead">
    <w:name w:val="FeatureRecipeTableHead"/>
    <w:basedOn w:val="RecipeTableHead"/>
    <w:rsid w:val="00EE4DB5"/>
    <w:pPr>
      <w:shd w:val="pct20" w:color="auto" w:fill="auto"/>
    </w:pPr>
  </w:style>
  <w:style w:type="paragraph" w:customStyle="1" w:styleId="CopyrightLine">
    <w:name w:val="CopyrightLine"/>
    <w:qFormat/>
    <w:rsid w:val="00EE4DB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E4DB5"/>
    <w:rPr>
      <w:rFonts w:ascii="Courier New" w:hAnsi="Courier New"/>
      <w:bdr w:val="single" w:sz="2" w:space="0" w:color="FF0000"/>
    </w:rPr>
  </w:style>
  <w:style w:type="character" w:customStyle="1" w:styleId="DigitalOnlyURL">
    <w:name w:val="DigitalOnlyURL"/>
    <w:uiPriority w:val="1"/>
    <w:rsid w:val="00EE4DB5"/>
    <w:rPr>
      <w:rFonts w:ascii="Courier New" w:hAnsi="Courier New"/>
      <w:bdr w:val="single" w:sz="2" w:space="0" w:color="002060"/>
      <w:shd w:val="clear" w:color="auto" w:fill="auto"/>
    </w:rPr>
  </w:style>
  <w:style w:type="paragraph" w:styleId="TOC1">
    <w:name w:val="toc 1"/>
    <w:basedOn w:val="Normal"/>
    <w:next w:val="Normal"/>
    <w:autoRedefine/>
    <w:semiHidden/>
    <w:rsid w:val="00EE4DB5"/>
  </w:style>
  <w:style w:type="paragraph" w:styleId="TOC2">
    <w:name w:val="toc 2"/>
    <w:basedOn w:val="Normal"/>
    <w:next w:val="Normal"/>
    <w:autoRedefine/>
    <w:semiHidden/>
    <w:rsid w:val="00EE4DB5"/>
    <w:pPr>
      <w:ind w:left="240"/>
    </w:pPr>
  </w:style>
  <w:style w:type="paragraph" w:styleId="TOC3">
    <w:name w:val="toc 3"/>
    <w:basedOn w:val="Normal"/>
    <w:next w:val="Normal"/>
    <w:autoRedefine/>
    <w:semiHidden/>
    <w:rsid w:val="00EE4DB5"/>
    <w:pPr>
      <w:ind w:left="480"/>
    </w:pPr>
  </w:style>
  <w:style w:type="character" w:customStyle="1" w:styleId="FigureSourceChar">
    <w:name w:val="FigureSource Char"/>
    <w:link w:val="FigureSource"/>
    <w:rsid w:val="00EE4DB5"/>
    <w:rPr>
      <w:rFonts w:ascii="Arial" w:hAnsi="Arial"/>
      <w:sz w:val="22"/>
    </w:rPr>
  </w:style>
  <w:style w:type="numbering" w:styleId="111111">
    <w:name w:val="Outline List 2"/>
    <w:basedOn w:val="NoList"/>
    <w:rsid w:val="00EE4DB5"/>
    <w:pPr>
      <w:numPr>
        <w:numId w:val="17"/>
      </w:numPr>
    </w:pPr>
  </w:style>
  <w:style w:type="numbering" w:styleId="1ai">
    <w:name w:val="Outline List 1"/>
    <w:basedOn w:val="NoList"/>
    <w:rsid w:val="00EE4DB5"/>
    <w:pPr>
      <w:numPr>
        <w:numId w:val="18"/>
      </w:numPr>
    </w:pPr>
  </w:style>
  <w:style w:type="numbering" w:styleId="ArticleSection">
    <w:name w:val="Outline List 3"/>
    <w:basedOn w:val="NoList"/>
    <w:rsid w:val="00EE4DB5"/>
    <w:pPr>
      <w:numPr>
        <w:numId w:val="19"/>
      </w:numPr>
    </w:pPr>
  </w:style>
  <w:style w:type="paragraph" w:styleId="BlockText">
    <w:name w:val="Block Text"/>
    <w:basedOn w:val="Normal"/>
    <w:rsid w:val="00EE4DB5"/>
    <w:pPr>
      <w:spacing w:after="120"/>
      <w:ind w:left="1440" w:right="1440"/>
    </w:pPr>
  </w:style>
  <w:style w:type="paragraph" w:styleId="BodyText">
    <w:name w:val="Body Text"/>
    <w:basedOn w:val="Normal"/>
    <w:rsid w:val="00EE4DB5"/>
    <w:pPr>
      <w:spacing w:after="120"/>
    </w:pPr>
  </w:style>
  <w:style w:type="paragraph" w:styleId="BodyText2">
    <w:name w:val="Body Text 2"/>
    <w:basedOn w:val="Normal"/>
    <w:rsid w:val="00EE4DB5"/>
    <w:pPr>
      <w:spacing w:after="120" w:line="480" w:lineRule="auto"/>
    </w:pPr>
  </w:style>
  <w:style w:type="paragraph" w:styleId="BodyText3">
    <w:name w:val="Body Text 3"/>
    <w:basedOn w:val="Normal"/>
    <w:rsid w:val="00EE4DB5"/>
    <w:pPr>
      <w:spacing w:after="120"/>
    </w:pPr>
    <w:rPr>
      <w:sz w:val="16"/>
      <w:szCs w:val="16"/>
    </w:rPr>
  </w:style>
  <w:style w:type="paragraph" w:styleId="BodyTextFirstIndent">
    <w:name w:val="Body Text First Indent"/>
    <w:basedOn w:val="BodyText"/>
    <w:rsid w:val="00EE4DB5"/>
    <w:pPr>
      <w:ind w:firstLine="210"/>
    </w:pPr>
  </w:style>
  <w:style w:type="paragraph" w:styleId="BodyTextIndent">
    <w:name w:val="Body Text Indent"/>
    <w:basedOn w:val="Normal"/>
    <w:rsid w:val="00EE4DB5"/>
    <w:pPr>
      <w:spacing w:after="120"/>
      <w:ind w:left="360"/>
    </w:pPr>
  </w:style>
  <w:style w:type="paragraph" w:styleId="BodyTextFirstIndent2">
    <w:name w:val="Body Text First Indent 2"/>
    <w:basedOn w:val="BodyTextIndent"/>
    <w:rsid w:val="00EE4DB5"/>
    <w:pPr>
      <w:ind w:firstLine="210"/>
    </w:pPr>
  </w:style>
  <w:style w:type="paragraph" w:styleId="BodyTextIndent2">
    <w:name w:val="Body Text Indent 2"/>
    <w:basedOn w:val="Normal"/>
    <w:rsid w:val="00EE4DB5"/>
    <w:pPr>
      <w:spacing w:after="120" w:line="480" w:lineRule="auto"/>
      <w:ind w:left="360"/>
    </w:pPr>
  </w:style>
  <w:style w:type="paragraph" w:styleId="BodyTextIndent3">
    <w:name w:val="Body Text Indent 3"/>
    <w:basedOn w:val="Normal"/>
    <w:rsid w:val="00EE4DB5"/>
    <w:pPr>
      <w:spacing w:after="120"/>
      <w:ind w:left="360"/>
    </w:pPr>
    <w:rPr>
      <w:sz w:val="16"/>
      <w:szCs w:val="16"/>
    </w:rPr>
  </w:style>
  <w:style w:type="paragraph" w:styleId="Caption">
    <w:name w:val="caption"/>
    <w:basedOn w:val="Normal"/>
    <w:next w:val="Normal"/>
    <w:qFormat/>
    <w:rsid w:val="00EE4DB5"/>
    <w:rPr>
      <w:b/>
      <w:bCs/>
      <w:sz w:val="20"/>
      <w:szCs w:val="20"/>
    </w:rPr>
  </w:style>
  <w:style w:type="paragraph" w:styleId="Closing">
    <w:name w:val="Closing"/>
    <w:basedOn w:val="Normal"/>
    <w:rsid w:val="00EE4DB5"/>
    <w:pPr>
      <w:ind w:left="4320"/>
    </w:pPr>
  </w:style>
  <w:style w:type="paragraph" w:styleId="Date">
    <w:name w:val="Date"/>
    <w:basedOn w:val="Normal"/>
    <w:next w:val="Normal"/>
    <w:rsid w:val="00EE4DB5"/>
  </w:style>
  <w:style w:type="paragraph" w:styleId="DocumentMap">
    <w:name w:val="Document Map"/>
    <w:basedOn w:val="Normal"/>
    <w:semiHidden/>
    <w:rsid w:val="00EE4DB5"/>
    <w:pPr>
      <w:shd w:val="clear" w:color="auto" w:fill="000080"/>
    </w:pPr>
    <w:rPr>
      <w:rFonts w:ascii="Tahoma" w:hAnsi="Tahoma" w:cs="Tahoma"/>
      <w:sz w:val="20"/>
      <w:szCs w:val="20"/>
    </w:rPr>
  </w:style>
  <w:style w:type="paragraph" w:styleId="E-mailSignature">
    <w:name w:val="E-mail Signature"/>
    <w:basedOn w:val="Normal"/>
    <w:rsid w:val="00EE4DB5"/>
  </w:style>
  <w:style w:type="character" w:styleId="EndnoteReference">
    <w:name w:val="endnote reference"/>
    <w:semiHidden/>
    <w:rsid w:val="00EE4DB5"/>
    <w:rPr>
      <w:vertAlign w:val="superscript"/>
    </w:rPr>
  </w:style>
  <w:style w:type="paragraph" w:styleId="EndnoteText">
    <w:name w:val="endnote text"/>
    <w:basedOn w:val="Normal"/>
    <w:semiHidden/>
    <w:rsid w:val="00EE4DB5"/>
    <w:rPr>
      <w:sz w:val="20"/>
      <w:szCs w:val="20"/>
    </w:rPr>
  </w:style>
  <w:style w:type="paragraph" w:styleId="EnvelopeAddress">
    <w:name w:val="envelope address"/>
    <w:basedOn w:val="Normal"/>
    <w:rsid w:val="00EE4D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E4DB5"/>
    <w:rPr>
      <w:rFonts w:ascii="Arial" w:hAnsi="Arial" w:cs="Arial"/>
      <w:sz w:val="20"/>
      <w:szCs w:val="20"/>
    </w:rPr>
  </w:style>
  <w:style w:type="character" w:styleId="FootnoteReference">
    <w:name w:val="footnote reference"/>
    <w:semiHidden/>
    <w:rsid w:val="00EE4DB5"/>
    <w:rPr>
      <w:vertAlign w:val="superscript"/>
    </w:rPr>
  </w:style>
  <w:style w:type="paragraph" w:styleId="FootnoteText">
    <w:name w:val="footnote text"/>
    <w:basedOn w:val="Normal"/>
    <w:semiHidden/>
    <w:rsid w:val="00EE4DB5"/>
    <w:rPr>
      <w:sz w:val="20"/>
      <w:szCs w:val="20"/>
    </w:rPr>
  </w:style>
  <w:style w:type="paragraph" w:styleId="HTMLAddress">
    <w:name w:val="HTML Address"/>
    <w:basedOn w:val="Normal"/>
    <w:rsid w:val="00EE4DB5"/>
    <w:rPr>
      <w:i/>
      <w:iCs/>
    </w:rPr>
  </w:style>
  <w:style w:type="paragraph" w:styleId="HTMLPreformatted">
    <w:name w:val="HTML Preformatted"/>
    <w:basedOn w:val="Normal"/>
    <w:rsid w:val="00EE4DB5"/>
    <w:rPr>
      <w:rFonts w:ascii="Courier New" w:hAnsi="Courier New" w:cs="Courier New"/>
      <w:sz w:val="20"/>
      <w:szCs w:val="20"/>
    </w:rPr>
  </w:style>
  <w:style w:type="paragraph" w:styleId="Index10">
    <w:name w:val="index 1"/>
    <w:basedOn w:val="Normal"/>
    <w:next w:val="Normal"/>
    <w:autoRedefine/>
    <w:semiHidden/>
    <w:rsid w:val="00EE4DB5"/>
    <w:pPr>
      <w:ind w:left="240" w:hanging="240"/>
    </w:pPr>
  </w:style>
  <w:style w:type="paragraph" w:styleId="Index20">
    <w:name w:val="index 2"/>
    <w:basedOn w:val="Normal"/>
    <w:next w:val="Normal"/>
    <w:autoRedefine/>
    <w:semiHidden/>
    <w:rsid w:val="00EE4DB5"/>
    <w:pPr>
      <w:ind w:left="480" w:hanging="240"/>
    </w:pPr>
  </w:style>
  <w:style w:type="paragraph" w:styleId="Index30">
    <w:name w:val="index 3"/>
    <w:basedOn w:val="Normal"/>
    <w:next w:val="Normal"/>
    <w:autoRedefine/>
    <w:semiHidden/>
    <w:rsid w:val="00EE4DB5"/>
    <w:pPr>
      <w:ind w:left="720" w:hanging="240"/>
    </w:pPr>
  </w:style>
  <w:style w:type="paragraph" w:styleId="Index4">
    <w:name w:val="index 4"/>
    <w:basedOn w:val="Normal"/>
    <w:next w:val="Normal"/>
    <w:autoRedefine/>
    <w:semiHidden/>
    <w:rsid w:val="00EE4DB5"/>
    <w:pPr>
      <w:ind w:left="960" w:hanging="240"/>
    </w:pPr>
  </w:style>
  <w:style w:type="paragraph" w:styleId="Index5">
    <w:name w:val="index 5"/>
    <w:basedOn w:val="Normal"/>
    <w:next w:val="Normal"/>
    <w:autoRedefine/>
    <w:semiHidden/>
    <w:rsid w:val="00EE4DB5"/>
    <w:pPr>
      <w:ind w:left="1200" w:hanging="240"/>
    </w:pPr>
  </w:style>
  <w:style w:type="paragraph" w:styleId="Index6">
    <w:name w:val="index 6"/>
    <w:basedOn w:val="Normal"/>
    <w:next w:val="Normal"/>
    <w:autoRedefine/>
    <w:semiHidden/>
    <w:rsid w:val="00EE4DB5"/>
    <w:pPr>
      <w:ind w:left="1440" w:hanging="240"/>
    </w:pPr>
  </w:style>
  <w:style w:type="paragraph" w:styleId="Index7">
    <w:name w:val="index 7"/>
    <w:basedOn w:val="Normal"/>
    <w:next w:val="Normal"/>
    <w:autoRedefine/>
    <w:semiHidden/>
    <w:rsid w:val="00EE4DB5"/>
    <w:pPr>
      <w:ind w:left="1680" w:hanging="240"/>
    </w:pPr>
  </w:style>
  <w:style w:type="paragraph" w:styleId="Index8">
    <w:name w:val="index 8"/>
    <w:basedOn w:val="Normal"/>
    <w:next w:val="Normal"/>
    <w:autoRedefine/>
    <w:semiHidden/>
    <w:rsid w:val="00EE4DB5"/>
    <w:pPr>
      <w:ind w:left="1920" w:hanging="240"/>
    </w:pPr>
  </w:style>
  <w:style w:type="paragraph" w:styleId="Index9">
    <w:name w:val="index 9"/>
    <w:basedOn w:val="Normal"/>
    <w:next w:val="Normal"/>
    <w:autoRedefine/>
    <w:semiHidden/>
    <w:rsid w:val="00EE4DB5"/>
    <w:pPr>
      <w:ind w:left="2160" w:hanging="240"/>
    </w:pPr>
  </w:style>
  <w:style w:type="paragraph" w:styleId="IndexHeading">
    <w:name w:val="index heading"/>
    <w:basedOn w:val="Normal"/>
    <w:next w:val="Index10"/>
    <w:semiHidden/>
    <w:rsid w:val="00EE4DB5"/>
    <w:rPr>
      <w:rFonts w:ascii="Arial" w:hAnsi="Arial" w:cs="Arial"/>
      <w:b/>
      <w:bCs/>
    </w:rPr>
  </w:style>
  <w:style w:type="paragraph" w:styleId="List">
    <w:name w:val="List"/>
    <w:basedOn w:val="Normal"/>
    <w:rsid w:val="00EE4DB5"/>
    <w:pPr>
      <w:ind w:left="360" w:hanging="360"/>
    </w:pPr>
  </w:style>
  <w:style w:type="paragraph" w:styleId="List2">
    <w:name w:val="List 2"/>
    <w:basedOn w:val="Normal"/>
    <w:rsid w:val="00EE4DB5"/>
    <w:pPr>
      <w:ind w:left="720" w:hanging="360"/>
    </w:pPr>
  </w:style>
  <w:style w:type="paragraph" w:styleId="List3">
    <w:name w:val="List 3"/>
    <w:basedOn w:val="Normal"/>
    <w:rsid w:val="00EE4DB5"/>
    <w:pPr>
      <w:ind w:left="1080" w:hanging="360"/>
    </w:pPr>
  </w:style>
  <w:style w:type="paragraph" w:styleId="List4">
    <w:name w:val="List 4"/>
    <w:basedOn w:val="Normal"/>
    <w:rsid w:val="00EE4DB5"/>
    <w:pPr>
      <w:ind w:left="1440" w:hanging="360"/>
    </w:pPr>
  </w:style>
  <w:style w:type="paragraph" w:styleId="List5">
    <w:name w:val="List 5"/>
    <w:basedOn w:val="Normal"/>
    <w:rsid w:val="00EE4DB5"/>
    <w:pPr>
      <w:ind w:left="1800" w:hanging="360"/>
    </w:pPr>
  </w:style>
  <w:style w:type="paragraph" w:styleId="ListBullet2">
    <w:name w:val="List Bullet 2"/>
    <w:basedOn w:val="Normal"/>
    <w:rsid w:val="00EE4DB5"/>
    <w:pPr>
      <w:numPr>
        <w:numId w:val="20"/>
      </w:numPr>
    </w:pPr>
  </w:style>
  <w:style w:type="paragraph" w:styleId="ListBullet3">
    <w:name w:val="List Bullet 3"/>
    <w:basedOn w:val="Normal"/>
    <w:rsid w:val="00EE4DB5"/>
    <w:pPr>
      <w:numPr>
        <w:numId w:val="21"/>
      </w:numPr>
    </w:pPr>
  </w:style>
  <w:style w:type="paragraph" w:styleId="ListBullet4">
    <w:name w:val="List Bullet 4"/>
    <w:basedOn w:val="Normal"/>
    <w:rsid w:val="00EE4DB5"/>
    <w:pPr>
      <w:numPr>
        <w:numId w:val="22"/>
      </w:numPr>
    </w:pPr>
  </w:style>
  <w:style w:type="paragraph" w:styleId="ListBullet5">
    <w:name w:val="List Bullet 5"/>
    <w:basedOn w:val="Normal"/>
    <w:rsid w:val="00EE4DB5"/>
    <w:pPr>
      <w:numPr>
        <w:numId w:val="23"/>
      </w:numPr>
    </w:pPr>
  </w:style>
  <w:style w:type="paragraph" w:styleId="ListContinue">
    <w:name w:val="List Continue"/>
    <w:basedOn w:val="Normal"/>
    <w:rsid w:val="00EE4DB5"/>
    <w:pPr>
      <w:spacing w:after="120"/>
      <w:ind w:left="360"/>
    </w:pPr>
  </w:style>
  <w:style w:type="paragraph" w:styleId="ListContinue2">
    <w:name w:val="List Continue 2"/>
    <w:basedOn w:val="Normal"/>
    <w:rsid w:val="00EE4DB5"/>
    <w:pPr>
      <w:spacing w:after="120"/>
      <w:ind w:left="720"/>
    </w:pPr>
  </w:style>
  <w:style w:type="paragraph" w:styleId="ListContinue3">
    <w:name w:val="List Continue 3"/>
    <w:basedOn w:val="Normal"/>
    <w:rsid w:val="00EE4DB5"/>
    <w:pPr>
      <w:spacing w:after="120"/>
      <w:ind w:left="1080"/>
    </w:pPr>
  </w:style>
  <w:style w:type="paragraph" w:styleId="ListContinue4">
    <w:name w:val="List Continue 4"/>
    <w:basedOn w:val="Normal"/>
    <w:rsid w:val="00EE4DB5"/>
    <w:pPr>
      <w:spacing w:after="120"/>
      <w:ind w:left="1440"/>
    </w:pPr>
  </w:style>
  <w:style w:type="paragraph" w:styleId="ListContinue5">
    <w:name w:val="List Continue 5"/>
    <w:basedOn w:val="Normal"/>
    <w:rsid w:val="00EE4DB5"/>
    <w:pPr>
      <w:spacing w:after="120"/>
      <w:ind w:left="1800"/>
    </w:pPr>
  </w:style>
  <w:style w:type="paragraph" w:styleId="ListNumber">
    <w:name w:val="List Number"/>
    <w:basedOn w:val="Normal"/>
    <w:rsid w:val="00EE4DB5"/>
    <w:pPr>
      <w:numPr>
        <w:numId w:val="24"/>
      </w:numPr>
    </w:pPr>
  </w:style>
  <w:style w:type="paragraph" w:styleId="ListNumber2">
    <w:name w:val="List Number 2"/>
    <w:basedOn w:val="Normal"/>
    <w:rsid w:val="00EE4DB5"/>
    <w:pPr>
      <w:numPr>
        <w:numId w:val="25"/>
      </w:numPr>
    </w:pPr>
  </w:style>
  <w:style w:type="paragraph" w:styleId="ListNumber3">
    <w:name w:val="List Number 3"/>
    <w:basedOn w:val="Normal"/>
    <w:rsid w:val="00EE4DB5"/>
    <w:pPr>
      <w:numPr>
        <w:numId w:val="26"/>
      </w:numPr>
    </w:pPr>
  </w:style>
  <w:style w:type="paragraph" w:styleId="ListNumber4">
    <w:name w:val="List Number 4"/>
    <w:basedOn w:val="Normal"/>
    <w:rsid w:val="00EE4DB5"/>
    <w:pPr>
      <w:numPr>
        <w:numId w:val="27"/>
      </w:numPr>
    </w:pPr>
  </w:style>
  <w:style w:type="paragraph" w:styleId="ListNumber5">
    <w:name w:val="List Number 5"/>
    <w:basedOn w:val="Normal"/>
    <w:rsid w:val="00EE4DB5"/>
    <w:pPr>
      <w:numPr>
        <w:numId w:val="28"/>
      </w:numPr>
    </w:pPr>
  </w:style>
  <w:style w:type="paragraph" w:styleId="MacroText">
    <w:name w:val="macro"/>
    <w:semiHidden/>
    <w:rsid w:val="00EE4D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E4D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E4DB5"/>
  </w:style>
  <w:style w:type="paragraph" w:styleId="NormalIndent">
    <w:name w:val="Normal Indent"/>
    <w:basedOn w:val="Normal"/>
    <w:rsid w:val="00EE4DB5"/>
    <w:pPr>
      <w:ind w:left="720"/>
    </w:pPr>
  </w:style>
  <w:style w:type="paragraph" w:styleId="NoteHeading">
    <w:name w:val="Note Heading"/>
    <w:basedOn w:val="Normal"/>
    <w:next w:val="Normal"/>
    <w:rsid w:val="00EE4DB5"/>
  </w:style>
  <w:style w:type="paragraph" w:styleId="PlainText">
    <w:name w:val="Plain Text"/>
    <w:basedOn w:val="Normal"/>
    <w:rsid w:val="00EE4DB5"/>
    <w:rPr>
      <w:rFonts w:ascii="Courier New" w:hAnsi="Courier New" w:cs="Courier New"/>
      <w:sz w:val="20"/>
      <w:szCs w:val="20"/>
    </w:rPr>
  </w:style>
  <w:style w:type="paragraph" w:styleId="Signature">
    <w:name w:val="Signature"/>
    <w:basedOn w:val="Normal"/>
    <w:rsid w:val="00EE4DB5"/>
    <w:pPr>
      <w:ind w:left="4320"/>
    </w:pPr>
  </w:style>
  <w:style w:type="table" w:styleId="Table3Deffects1">
    <w:name w:val="Table 3D effects 1"/>
    <w:basedOn w:val="TableNormal"/>
    <w:rsid w:val="00EE4DB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E4DB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E4DB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E4D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E4D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E4DB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E4DB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E4DB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E4DB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E4DB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E4DB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E4DB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E4DB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E4DB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E4DB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E4DB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E4D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E4D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E4DB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E4DB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E4DB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E4DB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E4DB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E4DB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E4DB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E4DB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E4DB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E4DB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E4DB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E4DB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E4DB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E4DB5"/>
    <w:pPr>
      <w:ind w:left="240" w:hanging="240"/>
    </w:pPr>
  </w:style>
  <w:style w:type="paragraph" w:styleId="TableofFigures">
    <w:name w:val="table of figures"/>
    <w:basedOn w:val="Normal"/>
    <w:next w:val="Normal"/>
    <w:semiHidden/>
    <w:rsid w:val="00EE4DB5"/>
  </w:style>
  <w:style w:type="table" w:styleId="TableProfessional">
    <w:name w:val="Table Professional"/>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E4DB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E4DB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E4DB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E4DB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E4DB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E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E4DB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E4DB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E4D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E4D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E4DB5"/>
    <w:pPr>
      <w:spacing w:before="120"/>
    </w:pPr>
    <w:rPr>
      <w:rFonts w:ascii="Arial" w:hAnsi="Arial" w:cs="Arial"/>
      <w:b/>
      <w:bCs/>
    </w:rPr>
  </w:style>
  <w:style w:type="paragraph" w:styleId="TOC4">
    <w:name w:val="toc 4"/>
    <w:basedOn w:val="Normal"/>
    <w:next w:val="Normal"/>
    <w:autoRedefine/>
    <w:semiHidden/>
    <w:rsid w:val="00EE4DB5"/>
    <w:pPr>
      <w:ind w:left="720"/>
    </w:pPr>
  </w:style>
  <w:style w:type="paragraph" w:styleId="TOC7">
    <w:name w:val="toc 7"/>
    <w:basedOn w:val="Normal"/>
    <w:next w:val="Normal"/>
    <w:autoRedefine/>
    <w:semiHidden/>
    <w:rsid w:val="00EE4DB5"/>
    <w:pPr>
      <w:ind w:left="1440"/>
    </w:pPr>
  </w:style>
  <w:style w:type="paragraph" w:styleId="TOC8">
    <w:name w:val="toc 8"/>
    <w:basedOn w:val="Normal"/>
    <w:next w:val="Normal"/>
    <w:autoRedefine/>
    <w:semiHidden/>
    <w:rsid w:val="00EE4DB5"/>
    <w:pPr>
      <w:ind w:left="1680"/>
    </w:pPr>
  </w:style>
  <w:style w:type="paragraph" w:styleId="TOC9">
    <w:name w:val="toc 9"/>
    <w:basedOn w:val="Normal"/>
    <w:next w:val="Normal"/>
    <w:autoRedefine/>
    <w:semiHidden/>
    <w:rsid w:val="00EE4DB5"/>
    <w:pPr>
      <w:ind w:left="1920"/>
    </w:pPr>
  </w:style>
  <w:style w:type="character" w:customStyle="1" w:styleId="DigitalLinkAnchorCode">
    <w:name w:val="DigitalLinkAnchorCode"/>
    <w:uiPriority w:val="1"/>
    <w:rsid w:val="00EE4DB5"/>
    <w:rPr>
      <w:rFonts w:ascii="Courier New" w:hAnsi="Courier New"/>
      <w:bdr w:val="none" w:sz="0" w:space="0" w:color="auto"/>
      <w:shd w:val="clear" w:color="auto" w:fill="D6E3BC"/>
    </w:rPr>
  </w:style>
  <w:style w:type="character" w:customStyle="1" w:styleId="InlineGraphic">
    <w:name w:val="InlineGraphic"/>
    <w:uiPriority w:val="1"/>
    <w:rsid w:val="00EE4DB5"/>
    <w:rPr>
      <w:bdr w:val="none" w:sz="0" w:space="0" w:color="auto"/>
      <w:shd w:val="clear" w:color="auto" w:fill="00B050"/>
    </w:rPr>
  </w:style>
  <w:style w:type="paragraph" w:customStyle="1" w:styleId="RecipeTableSubhead">
    <w:name w:val="RecipeTableSubhead"/>
    <w:basedOn w:val="TableSubhead"/>
    <w:qFormat/>
    <w:rsid w:val="00EE4DB5"/>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2914">
      <w:bodyDiv w:val="1"/>
      <w:marLeft w:val="0"/>
      <w:marRight w:val="0"/>
      <w:marTop w:val="0"/>
      <w:marBottom w:val="0"/>
      <w:divBdr>
        <w:top w:val="none" w:sz="0" w:space="0" w:color="auto"/>
        <w:left w:val="none" w:sz="0" w:space="0" w:color="auto"/>
        <w:bottom w:val="none" w:sz="0" w:space="0" w:color="auto"/>
        <w:right w:val="none" w:sz="0" w:space="0" w:color="auto"/>
      </w:divBdr>
    </w:div>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196964931">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964702974">
      <w:bodyDiv w:val="1"/>
      <w:marLeft w:val="0"/>
      <w:marRight w:val="0"/>
      <w:marTop w:val="0"/>
      <w:marBottom w:val="0"/>
      <w:divBdr>
        <w:top w:val="none" w:sz="0" w:space="0" w:color="auto"/>
        <w:left w:val="none" w:sz="0" w:space="0" w:color="auto"/>
        <w:bottom w:val="none" w:sz="0" w:space="0" w:color="auto"/>
        <w:right w:val="none" w:sz="0" w:space="0" w:color="auto"/>
      </w:divBdr>
    </w:div>
    <w:div w:id="1123187728">
      <w:bodyDiv w:val="1"/>
      <w:marLeft w:val="0"/>
      <w:marRight w:val="0"/>
      <w:marTop w:val="0"/>
      <w:marBottom w:val="0"/>
      <w:divBdr>
        <w:top w:val="none" w:sz="0" w:space="0" w:color="auto"/>
        <w:left w:val="none" w:sz="0" w:space="0" w:color="auto"/>
        <w:bottom w:val="none" w:sz="0" w:space="0" w:color="auto"/>
        <w:right w:val="none" w:sz="0" w:space="0" w:color="auto"/>
      </w:divBdr>
      <w:divsChild>
        <w:div w:id="303971230">
          <w:marLeft w:val="0"/>
          <w:marRight w:val="0"/>
          <w:marTop w:val="0"/>
          <w:marBottom w:val="0"/>
          <w:divBdr>
            <w:top w:val="none" w:sz="0" w:space="0" w:color="auto"/>
            <w:left w:val="none" w:sz="0" w:space="0" w:color="auto"/>
            <w:bottom w:val="none" w:sz="0" w:space="0" w:color="auto"/>
            <w:right w:val="none" w:sz="0" w:space="0" w:color="auto"/>
          </w:divBdr>
          <w:divsChild>
            <w:div w:id="216087940">
              <w:marLeft w:val="0"/>
              <w:marRight w:val="0"/>
              <w:marTop w:val="0"/>
              <w:marBottom w:val="0"/>
              <w:divBdr>
                <w:top w:val="none" w:sz="0" w:space="0" w:color="auto"/>
                <w:left w:val="none" w:sz="0" w:space="0" w:color="auto"/>
                <w:bottom w:val="none" w:sz="0" w:space="0" w:color="auto"/>
                <w:right w:val="none" w:sz="0" w:space="0" w:color="auto"/>
              </w:divBdr>
            </w:div>
            <w:div w:id="124392633">
              <w:marLeft w:val="0"/>
              <w:marRight w:val="300"/>
              <w:marTop w:val="225"/>
              <w:marBottom w:val="150"/>
              <w:divBdr>
                <w:top w:val="none" w:sz="0" w:space="0" w:color="auto"/>
                <w:left w:val="none" w:sz="0" w:space="0" w:color="auto"/>
                <w:bottom w:val="none" w:sz="0" w:space="0" w:color="auto"/>
                <w:right w:val="none" w:sz="0" w:space="0" w:color="auto"/>
              </w:divBdr>
            </w:div>
            <w:div w:id="2062169357">
              <w:marLeft w:val="0"/>
              <w:marRight w:val="0"/>
              <w:marTop w:val="0"/>
              <w:marBottom w:val="0"/>
              <w:divBdr>
                <w:top w:val="none" w:sz="0" w:space="0" w:color="auto"/>
                <w:left w:val="none" w:sz="0" w:space="0" w:color="auto"/>
                <w:bottom w:val="none" w:sz="0" w:space="0" w:color="auto"/>
                <w:right w:val="none" w:sz="0" w:space="0" w:color="auto"/>
              </w:divBdr>
            </w:div>
            <w:div w:id="1122453866">
              <w:marLeft w:val="0"/>
              <w:marRight w:val="0"/>
              <w:marTop w:val="0"/>
              <w:marBottom w:val="0"/>
              <w:divBdr>
                <w:top w:val="none" w:sz="0" w:space="0" w:color="auto"/>
                <w:left w:val="none" w:sz="0" w:space="0" w:color="auto"/>
                <w:bottom w:val="none" w:sz="0" w:space="0" w:color="auto"/>
                <w:right w:val="none" w:sz="0" w:space="0" w:color="auto"/>
              </w:divBdr>
            </w:div>
            <w:div w:id="3021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663">
      <w:bodyDiv w:val="1"/>
      <w:marLeft w:val="0"/>
      <w:marRight w:val="0"/>
      <w:marTop w:val="0"/>
      <w:marBottom w:val="0"/>
      <w:divBdr>
        <w:top w:val="none" w:sz="0" w:space="0" w:color="auto"/>
        <w:left w:val="none" w:sz="0" w:space="0" w:color="auto"/>
        <w:bottom w:val="none" w:sz="0" w:space="0" w:color="auto"/>
        <w:right w:val="none" w:sz="0" w:space="0" w:color="auto"/>
      </w:divBdr>
    </w:div>
    <w:div w:id="1727145027">
      <w:bodyDiv w:val="1"/>
      <w:marLeft w:val="0"/>
      <w:marRight w:val="0"/>
      <w:marTop w:val="0"/>
      <w:marBottom w:val="0"/>
      <w:divBdr>
        <w:top w:val="none" w:sz="0" w:space="0" w:color="auto"/>
        <w:left w:val="none" w:sz="0" w:space="0" w:color="auto"/>
        <w:bottom w:val="none" w:sz="0" w:space="0" w:color="auto"/>
        <w:right w:val="none" w:sz="0" w:space="0" w:color="auto"/>
      </w:divBdr>
      <w:divsChild>
        <w:div w:id="254019710">
          <w:marLeft w:val="0"/>
          <w:marRight w:val="0"/>
          <w:marTop w:val="0"/>
          <w:marBottom w:val="0"/>
          <w:divBdr>
            <w:top w:val="none" w:sz="0" w:space="0" w:color="auto"/>
            <w:left w:val="none" w:sz="0" w:space="0" w:color="auto"/>
            <w:bottom w:val="none" w:sz="0" w:space="0" w:color="auto"/>
            <w:right w:val="none" w:sz="0" w:space="0" w:color="auto"/>
          </w:divBdr>
        </w:div>
      </w:divsChild>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53073846">
      <w:bodyDiv w:val="1"/>
      <w:marLeft w:val="0"/>
      <w:marRight w:val="0"/>
      <w:marTop w:val="0"/>
      <w:marBottom w:val="0"/>
      <w:divBdr>
        <w:top w:val="none" w:sz="0" w:space="0" w:color="auto"/>
        <w:left w:val="none" w:sz="0" w:space="0" w:color="auto"/>
        <w:bottom w:val="none" w:sz="0" w:space="0" w:color="auto"/>
        <w:right w:val="none" w:sz="0" w:space="0" w:color="auto"/>
      </w:divBdr>
      <w:divsChild>
        <w:div w:id="24252412">
          <w:marLeft w:val="0"/>
          <w:marRight w:val="0"/>
          <w:marTop w:val="0"/>
          <w:marBottom w:val="0"/>
          <w:divBdr>
            <w:top w:val="none" w:sz="0" w:space="0" w:color="auto"/>
            <w:left w:val="none" w:sz="0" w:space="0" w:color="auto"/>
            <w:bottom w:val="none" w:sz="0" w:space="0" w:color="auto"/>
            <w:right w:val="none" w:sz="0" w:space="0" w:color="auto"/>
          </w:divBdr>
        </w:div>
      </w:divsChild>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 w:id="2135710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19</TotalTime>
  <Pages>20</Pages>
  <Words>6170</Words>
  <Characters>35171</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3</cp:revision>
  <dcterms:created xsi:type="dcterms:W3CDTF">2013-09-29T22:50:00Z</dcterms:created>
  <dcterms:modified xsi:type="dcterms:W3CDTF">2013-09-30T00:53:00Z</dcterms:modified>
</cp:coreProperties>
</file>