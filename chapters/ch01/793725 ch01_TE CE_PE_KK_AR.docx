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30200" w14:textId="77777777" w:rsidR="002E2046" w:rsidRDefault="00091570" w:rsidP="002E2046">
      <w:pPr>
        <w:pStyle w:val="QueryPara"/>
        <w:numPr>
          <w:ins w:id="0" w:author="Kezia Endsley" w:date="2013-08-12T07:04:00Z"/>
        </w:numPr>
        <w:rPr>
          <w:ins w:id="1" w:author="Kezia Endsley" w:date="2013-08-12T07:04:00Z"/>
        </w:rPr>
      </w:pPr>
      <w:del w:id="2" w:author="John Sleeva" w:date="2013-09-27T04:53:00Z">
        <w:r w:rsidDel="00091570">
          <w:delText xml:space="preserve"> </w:delText>
        </w:r>
      </w:del>
      <w:ins w:id="3" w:author="Kezia Endsley" w:date="2013-08-12T07:04:00Z">
        <w:r w:rsidR="002E2046">
          <w:t xml:space="preserve">[[CE by </w:t>
        </w:r>
        <w:proofErr w:type="spellStart"/>
        <w:r w:rsidR="002E2046">
          <w:t>Kezia</w:t>
        </w:r>
        <w:proofErr w:type="spellEnd"/>
        <w:r w:rsidR="002E2046">
          <w:t xml:space="preserve"> </w:t>
        </w:r>
        <w:proofErr w:type="spellStart"/>
        <w:r w:rsidR="002E2046">
          <w:t>Endsley</w:t>
        </w:r>
        <w:proofErr w:type="spellEnd"/>
        <w:r w:rsidR="002E2046">
          <w:t xml:space="preserve">]] </w:t>
        </w:r>
      </w:ins>
    </w:p>
    <w:p w14:paraId="7A7094E3" w14:textId="407A4FE4" w:rsidR="00AC0165" w:rsidRDefault="00CC0314" w:rsidP="001C057A">
      <w:pPr>
        <w:pStyle w:val="ChapterTitle"/>
        <w:rPr>
          <w:ins w:id="4" w:author="Russell Thomas" w:date="2013-07-31T14:05:00Z"/>
        </w:rPr>
      </w:pPr>
      <w:bookmarkStart w:id="5" w:name="_Toc241876900"/>
      <w:r w:rsidRPr="00EF4364">
        <w:t>Chapter 1</w:t>
      </w:r>
      <w:r w:rsidR="00AC246C" w:rsidRPr="00EF4364">
        <w:t>:</w:t>
      </w:r>
      <w:r w:rsidR="00DF3898" w:rsidRPr="00EF4364">
        <w:rPr>
          <w:rFonts w:ascii="Times New Roman" w:hAnsi="Times New Roman"/>
          <w:b w:val="0"/>
          <w:snapToGrid/>
          <w:sz w:val="24"/>
          <w:szCs w:val="24"/>
        </w:rPr>
        <w:t xml:space="preserve"> </w:t>
      </w:r>
      <w:del w:id="6" w:author="Jay Jacobs" w:date="2013-10-16T11:53:00Z">
        <w:r w:rsidR="004A2E31" w:rsidRPr="004A2E31" w:rsidDel="00096EEE">
          <w:rPr>
            <w:rPrChange w:id="7" w:author="Russell Thomas" w:date="2013-07-31T14:04:00Z">
              <w:rPr>
                <w:rFonts w:asciiTheme="minorHAnsi" w:eastAsiaTheme="minorHAnsi" w:hAnsiTheme="minorHAnsi" w:cstheme="minorBidi"/>
                <w:b w:val="0"/>
                <w:snapToGrid/>
                <w:sz w:val="22"/>
                <w:szCs w:val="22"/>
              </w:rPr>
            </w:rPrChange>
          </w:rPr>
          <w:delText xml:space="preserve">Unleashing </w:delText>
        </w:r>
      </w:del>
      <w:ins w:id="8" w:author="Kezia Endsley" w:date="2013-08-12T06:55:00Z">
        <w:del w:id="9" w:author="Jay Jacobs" w:date="2013-10-16T11:53:00Z">
          <w:r w:rsidR="00AA5601" w:rsidRPr="00EF4364" w:rsidDel="00096EEE">
            <w:delText>t</w:delText>
          </w:r>
        </w:del>
      </w:ins>
      <w:del w:id="10" w:author="Jay Jacobs" w:date="2013-10-16T11:53:00Z">
        <w:r w:rsidR="004A2E31" w:rsidRPr="004A2E31" w:rsidDel="00096EEE">
          <w:rPr>
            <w:rPrChange w:id="11" w:author="Russell Thomas" w:date="2013-07-31T14:04:00Z">
              <w:rPr>
                <w:rFonts w:asciiTheme="minorHAnsi" w:eastAsiaTheme="minorHAnsi" w:hAnsiTheme="minorHAnsi" w:cstheme="minorBidi"/>
                <w:b w:val="0"/>
                <w:snapToGrid/>
                <w:sz w:val="22"/>
                <w:szCs w:val="22"/>
              </w:rPr>
            </w:rPrChange>
          </w:rPr>
          <w:delText xml:space="preserve">The Securing Power </w:delText>
        </w:r>
      </w:del>
      <w:ins w:id="12" w:author="Kezia Endsley" w:date="2013-08-12T06:55:00Z">
        <w:del w:id="13" w:author="Jay Jacobs" w:date="2013-10-16T11:53:00Z">
          <w:r w:rsidR="00AA5601" w:rsidRPr="00EF4364" w:rsidDel="00096EEE">
            <w:delText>o</w:delText>
          </w:r>
        </w:del>
      </w:ins>
      <w:del w:id="14" w:author="Jay Jacobs" w:date="2013-10-16T11:53:00Z">
        <w:r w:rsidR="004A2E31" w:rsidRPr="004A2E31" w:rsidDel="00096EEE">
          <w:rPr>
            <w:rPrChange w:id="15" w:author="Russell Thomas" w:date="2013-07-31T14:04:00Z">
              <w:rPr>
                <w:rFonts w:asciiTheme="minorHAnsi" w:eastAsiaTheme="minorHAnsi" w:hAnsiTheme="minorHAnsi" w:cstheme="minorBidi"/>
                <w:b w:val="0"/>
                <w:snapToGrid/>
                <w:sz w:val="22"/>
                <w:szCs w:val="22"/>
              </w:rPr>
            </w:rPrChange>
          </w:rPr>
          <w:delText>Of Data</w:delText>
        </w:r>
      </w:del>
      <w:bookmarkEnd w:id="5"/>
      <w:ins w:id="16" w:author="Jay Jacobs" w:date="2013-10-16T11:53:00Z">
        <w:r w:rsidR="00096EEE">
          <w:t>The Journey to Data Driven Security</w:t>
        </w:r>
      </w:ins>
    </w:p>
    <w:p w14:paraId="4C0CAEF7" w14:textId="77777777" w:rsidR="00570E17" w:rsidRDefault="00B346E0" w:rsidP="00570E17">
      <w:pPr>
        <w:pStyle w:val="QueryPara"/>
      </w:pPr>
      <w:r>
        <w:t>AU</w:t>
      </w:r>
      <w:r w:rsidR="00570E17">
        <w:t>:</w:t>
      </w:r>
      <w:r>
        <w:t xml:space="preserve"> </w:t>
      </w:r>
      <w:r w:rsidR="00570E17">
        <w:t>I’m not a fan of this title, given the content</w:t>
      </w:r>
      <w:r w:rsidR="002E2046">
        <w:t xml:space="preserve">. </w:t>
      </w:r>
      <w:r w:rsidR="00570E17">
        <w:t>First, it’s not “data” that has the power, or unleashed or not</w:t>
      </w:r>
      <w:r w:rsidR="002E2046">
        <w:t xml:space="preserve">. </w:t>
      </w:r>
      <w:r w:rsidR="00570E17">
        <w:t xml:space="preserve">It’s the analyst who </w:t>
      </w:r>
      <w:r w:rsidR="004135AB" w:rsidRPr="004135AB">
        <w:rPr>
          <w:i/>
        </w:rPr>
        <w:t>learns</w:t>
      </w:r>
      <w:r w:rsidR="004135AB">
        <w:t xml:space="preserve"> </w:t>
      </w:r>
      <w:r w:rsidR="00570E17">
        <w:t xml:space="preserve">from data, and in the course of that </w:t>
      </w:r>
      <w:r w:rsidR="004135AB" w:rsidRPr="004135AB">
        <w:rPr>
          <w:i/>
        </w:rPr>
        <w:t>learning</w:t>
      </w:r>
      <w:r w:rsidR="00570E17">
        <w:t>, is able to make better decisions, influence executives, collaborate, etc</w:t>
      </w:r>
      <w:r w:rsidR="002E2046">
        <w:t xml:space="preserve">. </w:t>
      </w:r>
      <w:r w:rsidR="00570E17">
        <w:t>From this, the organization has more power to dramatically improve security.</w:t>
      </w:r>
    </w:p>
    <w:p w14:paraId="1DA12627" w14:textId="77777777" w:rsidR="00570E17" w:rsidRDefault="00570E17" w:rsidP="00570E17">
      <w:pPr>
        <w:pStyle w:val="QueryPara"/>
      </w:pPr>
    </w:p>
    <w:p w14:paraId="4A4179A3" w14:textId="77777777" w:rsidR="008E61F4" w:rsidRDefault="00570E17" w:rsidP="008E61F4">
      <w:pPr>
        <w:pStyle w:val="QueryPara"/>
        <w:rPr>
          <w:ins w:id="17" w:author="John Sleeva" w:date="2013-09-27T04:28:00Z"/>
        </w:rPr>
      </w:pPr>
      <w:r>
        <w:t xml:space="preserve">The chapter has two main sections: 1) lessons of history (incl. some role model pioneers) and 2) skills. Together, it seems like this chapter is about: </w:t>
      </w:r>
      <w:r w:rsidR="008E61F4" w:rsidRPr="008E61F4">
        <w:rPr>
          <w:b/>
        </w:rPr>
        <w:t>Getting Started</w:t>
      </w:r>
      <w:r>
        <w:rPr>
          <w:b/>
        </w:rPr>
        <w:t xml:space="preserve">, </w:t>
      </w:r>
      <w:r w:rsidRPr="00570E17">
        <w:t>or</w:t>
      </w:r>
      <w:r>
        <w:rPr>
          <w:b/>
        </w:rPr>
        <w:t xml:space="preserve"> Gearing Up </w:t>
      </w:r>
      <w:r>
        <w:t xml:space="preserve">or maybe </w:t>
      </w:r>
      <w:r w:rsidR="008E61F4" w:rsidRPr="008E61F4">
        <w:rPr>
          <w:b/>
        </w:rPr>
        <w:t>The Journey of Learning – Where We’ve Been, Where We</w:t>
      </w:r>
      <w:r w:rsidR="00EF4364">
        <w:rPr>
          <w:b/>
        </w:rPr>
        <w:t>’</w:t>
      </w:r>
      <w:r w:rsidR="008E61F4" w:rsidRPr="008E61F4">
        <w:rPr>
          <w:b/>
        </w:rPr>
        <w:t>re Going.</w:t>
      </w:r>
      <w:r w:rsidR="00B346E0">
        <w:rPr>
          <w:b/>
        </w:rPr>
        <w:t xml:space="preserve"> </w:t>
      </w:r>
      <w:del w:id="18" w:author="John Sleeva" w:date="2013-09-27T04:28:00Z">
        <w:r w:rsidR="00B346E0" w:rsidRPr="00B346E0" w:rsidDel="00F74085">
          <w:delText>--</w:delText>
        </w:r>
      </w:del>
      <w:ins w:id="19" w:author="John Sleeva" w:date="2013-09-27T04:28:00Z">
        <w:r w:rsidR="00F74085">
          <w:t>–</w:t>
        </w:r>
      </w:ins>
      <w:r w:rsidR="00B346E0" w:rsidRPr="00B346E0">
        <w:t>TE</w:t>
      </w:r>
    </w:p>
    <w:p w14:paraId="4CE44964" w14:textId="77777777" w:rsidR="00F74085" w:rsidRDefault="00F74085" w:rsidP="008E61F4">
      <w:pPr>
        <w:pStyle w:val="QueryPara"/>
        <w:numPr>
          <w:ins w:id="20" w:author="John Sleeva" w:date="2013-09-27T04:28:00Z"/>
        </w:numPr>
        <w:rPr>
          <w:ins w:id="21" w:author="John Sleeva" w:date="2013-09-27T04:28:00Z"/>
        </w:rPr>
      </w:pPr>
    </w:p>
    <w:p w14:paraId="6CE05FBC" w14:textId="77777777" w:rsidR="00F74085" w:rsidRDefault="00F74085" w:rsidP="008E61F4">
      <w:pPr>
        <w:pStyle w:val="QueryPara"/>
        <w:numPr>
          <w:ins w:id="22" w:author="John Sleeva" w:date="2013-09-27T04:28:00Z"/>
        </w:numPr>
      </w:pPr>
      <w:ins w:id="23" w:author="John Sleeva" w:date="2013-09-27T04:28:00Z">
        <w:r>
          <w:t xml:space="preserve">AU: I would agree </w:t>
        </w:r>
      </w:ins>
      <w:ins w:id="24" w:author="John Sleeva" w:date="2013-09-27T04:29:00Z">
        <w:r>
          <w:t>about revising the chapter’s title. As the TE mentions, data doesn’t have securing power. --John</w:t>
        </w:r>
      </w:ins>
    </w:p>
    <w:p w14:paraId="76C5AA67" w14:textId="77777777" w:rsidR="00EA2C65" w:rsidRDefault="00EA2C65" w:rsidP="00DF3898">
      <w:pPr>
        <w:pStyle w:val="Epigraph"/>
      </w:pPr>
      <w:r>
        <w:t xml:space="preserve">“It </w:t>
      </w:r>
      <w:proofErr w:type="spellStart"/>
      <w:r>
        <w:t>ain’t</w:t>
      </w:r>
      <w:proofErr w:type="spellEnd"/>
      <w:r w:rsidRPr="00EA2C65">
        <w:t xml:space="preserve"> so much the things we don't know that get us into trouble. It's the things we know that just ain't so.</w:t>
      </w:r>
      <w:r>
        <w:t>”</w:t>
      </w:r>
    </w:p>
    <w:p w14:paraId="18271C0B" w14:textId="77777777" w:rsidR="00EA2C65" w:rsidRPr="00EA2C65" w:rsidRDefault="00EA2C65" w:rsidP="00DF3898">
      <w:pPr>
        <w:pStyle w:val="EpigraphSource"/>
        <w:jc w:val="right"/>
      </w:pPr>
      <w:r>
        <w:t>Josh Billings, Humorist</w:t>
      </w:r>
    </w:p>
    <w:p w14:paraId="2F6B97C1" w14:textId="77777777" w:rsidR="00716ACB" w:rsidRDefault="00AB2204" w:rsidP="00F40279">
      <w:pPr>
        <w:pStyle w:val="Para"/>
        <w:rPr>
          <w:ins w:id="25" w:author="Russell Thomas" w:date="2013-07-31T12:45:00Z"/>
        </w:rPr>
      </w:pPr>
      <w:r>
        <w:t xml:space="preserve">This book isn’t </w:t>
      </w:r>
      <w:r w:rsidRPr="00AB2204">
        <w:t>really</w:t>
      </w:r>
      <w:r>
        <w:t xml:space="preserve"> about data analysis and visualization. </w:t>
      </w:r>
    </w:p>
    <w:p w14:paraId="4DA9A513" w14:textId="77777777" w:rsidR="001B7793" w:rsidRDefault="00DE09D0" w:rsidP="00F40279">
      <w:pPr>
        <w:pStyle w:val="Para"/>
        <w:numPr>
          <w:ins w:id="26" w:author="Russell Thomas" w:date="2013-07-31T12:44:00Z"/>
        </w:numPr>
      </w:pPr>
      <w:r>
        <w:t>Yes</w:t>
      </w:r>
      <w:r w:rsidR="00AB2204">
        <w:t xml:space="preserve">, </w:t>
      </w:r>
      <w:ins w:id="27" w:author="Kezia Endsley" w:date="2013-08-12T07:09:00Z">
        <w:r w:rsidR="00524834">
          <w:t>al</w:t>
        </w:r>
      </w:ins>
      <w:r w:rsidR="00AB2204">
        <w:t xml:space="preserve">most every section </w:t>
      </w:r>
      <w:del w:id="28" w:author="Kezia Endsley" w:date="2013-08-12T07:04:00Z">
        <w:r w:rsidR="00AB2204" w:rsidDel="002E2046">
          <w:delText>will be</w:delText>
        </w:r>
      </w:del>
      <w:ins w:id="29" w:author="Kezia Endsley" w:date="2013-08-12T07:04:00Z">
        <w:r w:rsidR="002E2046">
          <w:t>is</w:t>
        </w:r>
      </w:ins>
      <w:r w:rsidR="00AB2204">
        <w:t xml:space="preserve"> focused on those topics, but </w:t>
      </w:r>
      <w:r w:rsidR="0075551E">
        <w:t xml:space="preserve">being able to </w:t>
      </w:r>
      <w:r w:rsidR="00C9335B">
        <w:t>perform</w:t>
      </w:r>
      <w:r w:rsidR="0075551E">
        <w:t xml:space="preserve"> good </w:t>
      </w:r>
      <w:r w:rsidR="00AB2204">
        <w:t xml:space="preserve">data analysis and </w:t>
      </w:r>
      <w:r w:rsidR="00C9335B">
        <w:t xml:space="preserve">produce informative </w:t>
      </w:r>
      <w:r w:rsidR="00AB2204">
        <w:t>visualization</w:t>
      </w:r>
      <w:r w:rsidR="00C9335B">
        <w:t>s</w:t>
      </w:r>
      <w:r w:rsidR="00AB2204">
        <w:t xml:space="preserve"> is </w:t>
      </w:r>
      <w:r w:rsidR="0075551E">
        <w:t>just a means to an end</w:t>
      </w:r>
      <w:r w:rsidR="002E2046">
        <w:t xml:space="preserve">. </w:t>
      </w:r>
      <w:del w:id="30" w:author="Kezia Endsley" w:date="2013-08-12T07:05:00Z">
        <w:r w:rsidDel="002E2046">
          <w:delText xml:space="preserve">We </w:delText>
        </w:r>
      </w:del>
      <w:ins w:id="31" w:author="Kezia Endsley" w:date="2013-08-12T07:05:00Z">
        <w:r w:rsidR="002E2046">
          <w:t xml:space="preserve">You </w:t>
        </w:r>
      </w:ins>
      <w:r>
        <w:t>never (okay, rarely) analyze data for the sheer joy of analyzing data</w:t>
      </w:r>
      <w:r w:rsidR="002E2046">
        <w:t xml:space="preserve">. </w:t>
      </w:r>
      <w:del w:id="32" w:author="Kezia Endsley" w:date="2013-08-12T07:05:00Z">
        <w:r w:rsidDel="002E2046">
          <w:delText xml:space="preserve">We </w:delText>
        </w:r>
      </w:del>
      <w:ins w:id="33" w:author="Kezia Endsley" w:date="2013-08-12T07:05:00Z">
        <w:r w:rsidR="002E2046">
          <w:t xml:space="preserve">You </w:t>
        </w:r>
      </w:ins>
      <w:r w:rsidR="001B7793">
        <w:t xml:space="preserve">analyze data and create visualizations to gain </w:t>
      </w:r>
      <w:r>
        <w:t>new perspective</w:t>
      </w:r>
      <w:r w:rsidR="001B7793">
        <w:t>s</w:t>
      </w:r>
      <w:r>
        <w:t xml:space="preserve">, </w:t>
      </w:r>
      <w:del w:id="34" w:author="Kezia Endsley" w:date="2013-08-12T07:05:00Z">
        <w:r w:rsidDel="002E2046">
          <w:delText xml:space="preserve">see </w:delText>
        </w:r>
      </w:del>
      <w:ins w:id="35" w:author="Kezia Endsley" w:date="2013-08-12T07:09:00Z">
        <w:r w:rsidR="00524834">
          <w:t xml:space="preserve">to </w:t>
        </w:r>
      </w:ins>
      <w:ins w:id="36" w:author="Kezia Endsley" w:date="2013-08-12T07:05:00Z">
        <w:r w:rsidR="002E2046">
          <w:t xml:space="preserve">find </w:t>
        </w:r>
      </w:ins>
      <w:r>
        <w:t>relation</w:t>
      </w:r>
      <w:r w:rsidR="001B7793">
        <w:t xml:space="preserve">ships </w:t>
      </w:r>
      <w:del w:id="37" w:author="Kezia Endsley" w:date="2013-08-12T07:05:00Z">
        <w:r w:rsidR="001B7793" w:rsidDel="002E2046">
          <w:delText xml:space="preserve">we </w:delText>
        </w:r>
      </w:del>
      <w:ins w:id="38" w:author="Kezia Endsley" w:date="2013-08-12T07:05:00Z">
        <w:r w:rsidR="002E2046">
          <w:t xml:space="preserve">you </w:t>
        </w:r>
      </w:ins>
      <w:r w:rsidR="001B7793">
        <w:t>didn’t know existed</w:t>
      </w:r>
      <w:ins w:id="39" w:author="Kezia Endsley" w:date="2013-08-12T07:05:00Z">
        <w:r w:rsidR="002E2046">
          <w:t>,</w:t>
        </w:r>
      </w:ins>
      <w:r w:rsidR="001B7793">
        <w:t xml:space="preserve"> </w:t>
      </w:r>
      <w:r w:rsidR="00561519">
        <w:t>or</w:t>
      </w:r>
      <w:r w:rsidR="001B7793">
        <w:t xml:space="preserve"> to </w:t>
      </w:r>
      <w:r w:rsidR="00886874">
        <w:t>simply discover</w:t>
      </w:r>
      <w:r>
        <w:t xml:space="preserve"> new information</w:t>
      </w:r>
      <w:del w:id="40" w:author="Kezia Endsley" w:date="2013-08-12T07:09:00Z">
        <w:r w:rsidDel="00524834">
          <w:delText xml:space="preserve"> </w:delText>
        </w:r>
      </w:del>
      <w:del w:id="41" w:author="Kezia Endsley" w:date="2013-08-12T07:05:00Z">
        <w:r w:rsidDel="002E2046">
          <w:delText xml:space="preserve">we </w:delText>
        </w:r>
      </w:del>
      <w:del w:id="42" w:author="Kezia Endsley" w:date="2013-08-12T07:09:00Z">
        <w:r w:rsidDel="00524834">
          <w:delText>didn’t have before</w:delText>
        </w:r>
      </w:del>
      <w:r w:rsidR="002E2046">
        <w:t xml:space="preserve">. </w:t>
      </w:r>
      <w:r>
        <w:t xml:space="preserve">In short, </w:t>
      </w:r>
      <w:del w:id="43" w:author="Kezia Endsley" w:date="2013-08-12T07:05:00Z">
        <w:r w:rsidDel="002E2046">
          <w:delText xml:space="preserve">we </w:delText>
        </w:r>
      </w:del>
      <w:ins w:id="44" w:author="Kezia Endsley" w:date="2013-08-12T07:05:00Z">
        <w:r w:rsidR="002E2046">
          <w:t xml:space="preserve">you </w:t>
        </w:r>
      </w:ins>
      <w:r>
        <w:t>do data analysi</w:t>
      </w:r>
      <w:r w:rsidR="00886874">
        <w:t>s and visualizations to learn, and that is what this book</w:t>
      </w:r>
      <w:ins w:id="45" w:author="Kezia Endsley" w:date="2013-08-12T07:09:00Z">
        <w:r w:rsidR="00524834">
          <w:t xml:space="preserve"> is</w:t>
        </w:r>
      </w:ins>
      <w:r w:rsidR="00886874">
        <w:t xml:space="preserve"> about</w:t>
      </w:r>
      <w:r w:rsidR="002E2046">
        <w:t xml:space="preserve">. </w:t>
      </w:r>
      <w:del w:id="46" w:author="Kezia Endsley" w:date="2013-08-12T07:05:00Z">
        <w:r w:rsidR="00886874" w:rsidDel="002E2046">
          <w:delText xml:space="preserve">We </w:delText>
        </w:r>
      </w:del>
      <w:ins w:id="47" w:author="Kezia Endsley" w:date="2013-08-12T07:05:00Z">
        <w:r w:rsidR="002E2046">
          <w:t xml:space="preserve">You </w:t>
        </w:r>
      </w:ins>
      <w:r w:rsidR="00886874">
        <w:t xml:space="preserve">want to learn how </w:t>
      </w:r>
      <w:ins w:id="48" w:author="Kezia Endsley" w:date="2013-08-12T07:05:00Z">
        <w:r w:rsidR="002E2046">
          <w:t>y</w:t>
        </w:r>
      </w:ins>
      <w:r w:rsidR="00886874">
        <w:t>our information systems are functioning, or more imp</w:t>
      </w:r>
      <w:r w:rsidR="00561519">
        <w:t xml:space="preserve">ortantly how they are failing and what </w:t>
      </w:r>
      <w:del w:id="49" w:author="Kezia Endsley" w:date="2013-08-12T07:05:00Z">
        <w:r w:rsidR="00561519" w:rsidDel="002E2046">
          <w:delText xml:space="preserve">we </w:delText>
        </w:r>
      </w:del>
      <w:ins w:id="50" w:author="Kezia Endsley" w:date="2013-08-12T07:05:00Z">
        <w:r w:rsidR="002E2046">
          <w:t xml:space="preserve">you </w:t>
        </w:r>
      </w:ins>
      <w:r w:rsidR="00561519">
        <w:t xml:space="preserve">can do </w:t>
      </w:r>
      <w:del w:id="51" w:author="Kezia Endsley" w:date="2013-08-12T07:05:00Z">
        <w:r w:rsidR="00561519" w:rsidDel="002E2046">
          <w:delText>about it</w:delText>
        </w:r>
      </w:del>
      <w:ins w:id="52" w:author="Kezia Endsley" w:date="2013-08-12T07:05:00Z">
        <w:r w:rsidR="002E2046">
          <w:t>to fix them</w:t>
        </w:r>
      </w:ins>
      <w:r w:rsidR="00561519">
        <w:t>.</w:t>
      </w:r>
    </w:p>
    <w:p w14:paraId="002E9B34" w14:textId="77777777" w:rsidR="003F6AF8" w:rsidRDefault="00886874" w:rsidP="00D42BB5">
      <w:pPr>
        <w:pStyle w:val="Para"/>
      </w:pPr>
      <w:r>
        <w:t>The cyber-world is just too large, has too many components</w:t>
      </w:r>
      <w:ins w:id="53" w:author="Kezia Endsley" w:date="2013-08-12T07:06:00Z">
        <w:r w:rsidR="00DA34E6">
          <w:t>,</w:t>
        </w:r>
      </w:ins>
      <w:r>
        <w:t xml:space="preserve"> and has grown far too complex to simply rely on </w:t>
      </w:r>
      <w:del w:id="54" w:author="Kezia Endsley" w:date="2013-08-12T07:09:00Z">
        <w:r w:rsidDel="00524834">
          <w:delText xml:space="preserve">our </w:delText>
        </w:r>
      </w:del>
      <w:r>
        <w:t>intuition</w:t>
      </w:r>
      <w:r w:rsidR="002E2046">
        <w:t xml:space="preserve">. </w:t>
      </w:r>
      <w:del w:id="55" w:author="Kezia Endsley" w:date="2013-08-12T07:06:00Z">
        <w:r w:rsidDel="00DA34E6">
          <w:delText>We believe it is only by</w:delText>
        </w:r>
      </w:del>
      <w:ins w:id="56" w:author="Kezia Endsley" w:date="2013-08-12T07:06:00Z">
        <w:r w:rsidR="00524834">
          <w:t>Only b</w:t>
        </w:r>
        <w:r w:rsidR="00DA34E6">
          <w:t>y</w:t>
        </w:r>
      </w:ins>
      <w:r>
        <w:t xml:space="preserve"> augmenting and supporting </w:t>
      </w:r>
      <w:ins w:id="57" w:author="Kezia Endsley" w:date="2013-08-12T07:06:00Z">
        <w:r w:rsidR="00DA34E6">
          <w:t>y</w:t>
        </w:r>
      </w:ins>
      <w:r>
        <w:t xml:space="preserve">our natural intuition with the science of data analysis </w:t>
      </w:r>
      <w:del w:id="58" w:author="Kezia Endsley" w:date="2013-08-12T07:06:00Z">
        <w:r w:rsidDel="00DA34E6">
          <w:delText xml:space="preserve">that we </w:delText>
        </w:r>
      </w:del>
      <w:r>
        <w:t xml:space="preserve">will </w:t>
      </w:r>
      <w:ins w:id="59" w:author="Kezia Endsley" w:date="2013-08-12T07:06:00Z">
        <w:r w:rsidR="00DA34E6">
          <w:t xml:space="preserve">you </w:t>
        </w:r>
      </w:ins>
      <w:r>
        <w:t xml:space="preserve">be </w:t>
      </w:r>
      <w:r w:rsidR="001B7793">
        <w:t xml:space="preserve">able to maintain and protect </w:t>
      </w:r>
      <w:del w:id="60" w:author="Kezia Endsley" w:date="2013-08-12T07:06:00Z">
        <w:r w:rsidR="001B7793" w:rsidDel="00DA34E6">
          <w:delText>our</w:delText>
        </w:r>
        <w:r w:rsidDel="00DA34E6">
          <w:delText xml:space="preserve"> </w:delText>
        </w:r>
      </w:del>
      <w:ins w:id="61" w:author="Kezia Endsley" w:date="2013-08-12T07:10:00Z">
        <w:r w:rsidR="00524834">
          <w:t>an</w:t>
        </w:r>
      </w:ins>
      <w:ins w:id="62" w:author="Kezia Endsley" w:date="2013-08-12T07:06:00Z">
        <w:r w:rsidR="00DA34E6">
          <w:t xml:space="preserve"> </w:t>
        </w:r>
      </w:ins>
      <w:r>
        <w:t xml:space="preserve">ever-growing and </w:t>
      </w:r>
      <w:r w:rsidR="001B7793">
        <w:t xml:space="preserve">increasingly </w:t>
      </w:r>
      <w:r>
        <w:t>complex infrastructure</w:t>
      </w:r>
      <w:r w:rsidR="002E2046">
        <w:t xml:space="preserve">. </w:t>
      </w:r>
      <w:r w:rsidR="001B7793">
        <w:t>We are not advocating replacing people with algorithms</w:t>
      </w:r>
      <w:ins w:id="63" w:author="Kezia Endsley" w:date="2013-08-12T07:10:00Z">
        <w:r w:rsidR="00524834">
          <w:t>;</w:t>
        </w:r>
      </w:ins>
      <w:del w:id="64" w:author="Kezia Endsley" w:date="2013-08-12T07:10:00Z">
        <w:r w:rsidR="001B7793" w:rsidDel="00524834">
          <w:delText>,</w:delText>
        </w:r>
      </w:del>
      <w:r w:rsidR="001B7793">
        <w:t xml:space="preserve"> we are advocating </w:t>
      </w:r>
      <w:r w:rsidR="00561519">
        <w:t>arming</w:t>
      </w:r>
      <w:r w:rsidR="00744797">
        <w:t xml:space="preserve"> people </w:t>
      </w:r>
      <w:r w:rsidR="00561519">
        <w:t xml:space="preserve">with </w:t>
      </w:r>
      <w:r w:rsidR="001B7793">
        <w:t xml:space="preserve">algorithms </w:t>
      </w:r>
      <w:r w:rsidR="00AB5B3C">
        <w:t xml:space="preserve">so </w:t>
      </w:r>
      <w:ins w:id="65" w:author="John Sleeva" w:date="2013-09-22T13:07:00Z">
        <w:r w:rsidR="0028082C">
          <w:t xml:space="preserve">that </w:t>
        </w:r>
      </w:ins>
      <w:r w:rsidR="00AB5B3C">
        <w:t>they</w:t>
      </w:r>
      <w:r w:rsidR="001B7793">
        <w:t xml:space="preserve"> can </w:t>
      </w:r>
      <w:r w:rsidR="00AB5B3C">
        <w:t xml:space="preserve">learn more </w:t>
      </w:r>
      <w:r w:rsidR="00AB5B3C">
        <w:lastRenderedPageBreak/>
        <w:t xml:space="preserve">and </w:t>
      </w:r>
      <w:del w:id="66" w:author="Kezia Endsley" w:date="2013-08-12T07:07:00Z">
        <w:r w:rsidR="00744797" w:rsidDel="00DA34E6">
          <w:delText xml:space="preserve">we can </w:delText>
        </w:r>
      </w:del>
      <w:r w:rsidR="001B7793">
        <w:t>do a better job</w:t>
      </w:r>
      <w:r w:rsidR="002E2046">
        <w:t xml:space="preserve">. </w:t>
      </w:r>
      <w:r w:rsidR="001B7793">
        <w:t xml:space="preserve">The data contains information, and </w:t>
      </w:r>
      <w:del w:id="67" w:author="Kezia Endsley" w:date="2013-08-12T07:07:00Z">
        <w:r w:rsidR="00AB5B3C" w:rsidDel="00DA34E6">
          <w:delText xml:space="preserve">we </w:delText>
        </w:r>
        <w:r w:rsidR="00D42BB5" w:rsidDel="00DA34E6">
          <w:delText>believe we</w:delText>
        </w:r>
      </w:del>
      <w:ins w:id="68" w:author="Kezia Endsley" w:date="2013-08-12T07:07:00Z">
        <w:r w:rsidR="00DA34E6">
          <w:t>you</w:t>
        </w:r>
      </w:ins>
      <w:r w:rsidR="00D42BB5">
        <w:t xml:space="preserve"> can learn better with the</w:t>
      </w:r>
      <w:r w:rsidR="00AB5B3C">
        <w:t xml:space="preserve"> </w:t>
      </w:r>
      <w:r w:rsidR="00D42BB5">
        <w:t>information in the data</w:t>
      </w:r>
      <w:r w:rsidR="00C9335B">
        <w:t xml:space="preserve"> tha</w:t>
      </w:r>
      <w:r w:rsidR="00AB5B3C">
        <w:t xml:space="preserve">n without it. </w:t>
      </w:r>
    </w:p>
    <w:p w14:paraId="1704D071" w14:textId="77777777" w:rsidR="00CC0877" w:rsidRDefault="00D42BB5" w:rsidP="00744797">
      <w:pPr>
        <w:pStyle w:val="Para"/>
      </w:pPr>
      <w:r>
        <w:t xml:space="preserve">This book </w:t>
      </w:r>
      <w:del w:id="69" w:author="Kezia Endsley" w:date="2013-08-12T07:07:00Z">
        <w:r w:rsidDel="00DA34E6">
          <w:delText xml:space="preserve">will </w:delText>
        </w:r>
      </w:del>
      <w:r>
        <w:t>focus</w:t>
      </w:r>
      <w:ins w:id="70" w:author="Kezia Endsley" w:date="2013-08-12T07:07:00Z">
        <w:r w:rsidR="00DA34E6">
          <w:t>es</w:t>
        </w:r>
      </w:ins>
      <w:r w:rsidR="00F35D3B">
        <w:t xml:space="preserve"> on using real data</w:t>
      </w:r>
      <w:r w:rsidR="00F35D3B">
        <w:sym w:font="Symbol" w:char="F0BE"/>
      </w:r>
      <w:r>
        <w:t xml:space="preserve">the types of data </w:t>
      </w:r>
      <w:ins w:id="71" w:author="Kezia Endsley" w:date="2013-08-12T07:07:00Z">
        <w:r w:rsidR="00F35D3B">
          <w:t xml:space="preserve">you have probably </w:t>
        </w:r>
      </w:ins>
      <w:del w:id="72" w:author="Kezia Endsley" w:date="2013-08-12T07:07:00Z">
        <w:r w:rsidDel="00F35D3B">
          <w:delText xml:space="preserve">most of the readers may have </w:delText>
        </w:r>
      </w:del>
      <w:r>
        <w:t xml:space="preserve">come across in </w:t>
      </w:r>
      <w:del w:id="73" w:author="Kezia Endsley" w:date="2013-08-12T07:07:00Z">
        <w:r w:rsidDel="00F35D3B">
          <w:delText xml:space="preserve">their </w:delText>
        </w:r>
      </w:del>
      <w:ins w:id="74" w:author="Kezia Endsley" w:date="2013-08-12T07:07:00Z">
        <w:r w:rsidR="00F35D3B">
          <w:t xml:space="preserve">your </w:t>
        </w:r>
      </w:ins>
      <w:r>
        <w:t>work</w:t>
      </w:r>
      <w:r w:rsidR="002E2046">
        <w:t xml:space="preserve">. </w:t>
      </w:r>
      <w:r>
        <w:t>But rather than focus on huge discoveries in the data</w:t>
      </w:r>
      <w:ins w:id="75" w:author="Kezia Endsley" w:date="2013-08-12T07:08:00Z">
        <w:r w:rsidR="004343AD">
          <w:t>,</w:t>
        </w:r>
      </w:ins>
      <w:r>
        <w:t xml:space="preserve"> </w:t>
      </w:r>
      <w:ins w:id="76" w:author="Kezia Endsley" w:date="2013-08-12T07:08:00Z">
        <w:r w:rsidR="004343AD">
          <w:t>this book</w:t>
        </w:r>
      </w:ins>
      <w:del w:id="77" w:author="Kezia Endsley" w:date="2013-08-12T07:08:00Z">
        <w:r w:rsidDel="004343AD">
          <w:delText>we</w:delText>
        </w:r>
      </w:del>
      <w:r>
        <w:t xml:space="preserve"> </w:t>
      </w:r>
      <w:del w:id="78" w:author="Kezia Endsley" w:date="2013-08-12T07:08:00Z">
        <w:r w:rsidDel="004343AD">
          <w:delText xml:space="preserve">have made the decision to </w:delText>
        </w:r>
      </w:del>
      <w:r>
        <w:t>focus</w:t>
      </w:r>
      <w:ins w:id="79" w:author="Kezia Endsley" w:date="2013-08-12T07:08:00Z">
        <w:r w:rsidR="004343AD">
          <w:t>es</w:t>
        </w:r>
      </w:ins>
      <w:r>
        <w:t xml:space="preserve"> </w:t>
      </w:r>
      <w:ins w:id="80" w:author="Kezia Endsley" w:date="2013-08-12T07:10:00Z">
        <w:r w:rsidR="00524834">
          <w:t xml:space="preserve">more </w:t>
        </w:r>
      </w:ins>
      <w:r>
        <w:t>on the process and less on the result</w:t>
      </w:r>
      <w:r w:rsidR="002E2046">
        <w:t xml:space="preserve">. </w:t>
      </w:r>
      <w:r>
        <w:t xml:space="preserve">As a result of that decision, the </w:t>
      </w:r>
      <w:r w:rsidR="00CC0877">
        <w:t>use cases are intended to be exemplary and introductory</w:t>
      </w:r>
      <w:r>
        <w:t xml:space="preserve"> rather th</w:t>
      </w:r>
      <w:r w:rsidR="00DC5C1A">
        <w:t>a</w:t>
      </w:r>
      <w:r>
        <w:t>n knock-your-socks-off cool</w:t>
      </w:r>
      <w:r w:rsidR="002E2046">
        <w:t xml:space="preserve">. </w:t>
      </w:r>
      <w:del w:id="81" w:author="Kezia Endsley" w:date="2013-08-12T07:08:00Z">
        <w:r w:rsidR="00CC0877" w:rsidDel="004343AD">
          <w:delText xml:space="preserve">Our </w:delText>
        </w:r>
      </w:del>
      <w:ins w:id="82" w:author="Kezia Endsley" w:date="2013-08-12T07:08:00Z">
        <w:r w:rsidR="004343AD">
          <w:t xml:space="preserve">The </w:t>
        </w:r>
      </w:ins>
      <w:r w:rsidR="00CC0877">
        <w:t xml:space="preserve">goal </w:t>
      </w:r>
      <w:r>
        <w:t xml:space="preserve">here </w:t>
      </w:r>
      <w:r w:rsidR="00CC0877">
        <w:t xml:space="preserve">is to teach you </w:t>
      </w:r>
      <w:del w:id="83" w:author="Kezia Endsley" w:date="2013-08-12T07:08:00Z">
        <w:r w:rsidR="00CC0877" w:rsidDel="004343AD">
          <w:delText xml:space="preserve">the reader </w:delText>
        </w:r>
      </w:del>
      <w:r w:rsidR="00CC0877">
        <w:t>new ways of looking at and learning from data</w:t>
      </w:r>
      <w:r w:rsidR="002E2046">
        <w:t xml:space="preserve">. </w:t>
      </w:r>
      <w:r w:rsidR="00CC0877">
        <w:t xml:space="preserve">Therefore, the analysis </w:t>
      </w:r>
      <w:del w:id="84" w:author="Kezia Endsley" w:date="2013-08-12T07:08:00Z">
        <w:r w:rsidR="00CC0877" w:rsidDel="004343AD">
          <w:delText>contained h</w:delText>
        </w:r>
        <w:r w:rsidR="00FF4C7E" w:rsidDel="004343AD">
          <w:delText xml:space="preserve">ere </w:delText>
        </w:r>
      </w:del>
      <w:r w:rsidR="00FF4C7E">
        <w:t>is intended to be new ground in terms of technique</w:t>
      </w:r>
      <w:del w:id="85" w:author="Kezia Endsley" w:date="2013-08-12T07:08:00Z">
        <w:r w:rsidR="0018035A" w:rsidDel="004343AD">
          <w:delText xml:space="preserve"> for the reader</w:delText>
        </w:r>
      </w:del>
      <w:r w:rsidR="00FF4C7E">
        <w:t xml:space="preserve">, not </w:t>
      </w:r>
      <w:r w:rsidR="00DC5C1A">
        <w:t xml:space="preserve">necessarily </w:t>
      </w:r>
      <w:r w:rsidR="0018035A">
        <w:t xml:space="preserve">in </w:t>
      </w:r>
      <w:r w:rsidR="00FF4C7E">
        <w:t xml:space="preserve">conclusion. </w:t>
      </w:r>
    </w:p>
    <w:p w14:paraId="2EBD3B85" w14:textId="77777777" w:rsidR="00D92E91" w:rsidRDefault="00D92E91" w:rsidP="00D92E91">
      <w:pPr>
        <w:pStyle w:val="QueryPara"/>
        <w:numPr>
          <w:ins w:id="86" w:author="Kezia Endsley" w:date="2013-08-12T08:01:00Z"/>
        </w:numPr>
        <w:rPr>
          <w:ins w:id="87" w:author="Kezia Endsley" w:date="2013-08-12T08:01:00Z"/>
        </w:rPr>
      </w:pPr>
      <w:ins w:id="88" w:author="Kezia Endsley" w:date="2013-08-12T08:01: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Again, just FYI in case you’re wondering. Kezia]] </w:t>
        </w:r>
      </w:ins>
      <w:ins w:id="89" w:author="Jay Jacobs" w:date="2013-10-15T08:34:00Z">
        <w:r w:rsidR="00123984">
          <w:t>Thank you!</w:t>
        </w:r>
      </w:ins>
    </w:p>
    <w:p w14:paraId="2CA13591" w14:textId="77777777" w:rsidR="003F6AF8" w:rsidRDefault="003F6AF8" w:rsidP="003F6AF8">
      <w:pPr>
        <w:pStyle w:val="H1"/>
      </w:pPr>
      <w:bookmarkStart w:id="90" w:name="_Toc241472463"/>
      <w:bookmarkStart w:id="91" w:name="_Toc241876901"/>
      <w:r>
        <w:t xml:space="preserve">A </w:t>
      </w:r>
      <w:r w:rsidR="004343AD">
        <w:t xml:space="preserve">Brief History </w:t>
      </w:r>
      <w:r>
        <w:t xml:space="preserve">of </w:t>
      </w:r>
      <w:r w:rsidR="004343AD">
        <w:t xml:space="preserve">Learning </w:t>
      </w:r>
      <w:del w:id="92" w:author="John Sleeva" w:date="2013-09-27T04:53:00Z">
        <w:r w:rsidR="004343AD" w:rsidDel="0098432D">
          <w:delText xml:space="preserve">From </w:delText>
        </w:r>
      </w:del>
      <w:ins w:id="93" w:author="John Sleeva" w:date="2013-09-27T04:53:00Z">
        <w:r w:rsidR="0098432D">
          <w:t xml:space="preserve">from </w:t>
        </w:r>
      </w:ins>
      <w:r w:rsidR="004343AD">
        <w:t>Da</w:t>
      </w:r>
      <w:r>
        <w:t>ta</w:t>
      </w:r>
      <w:bookmarkEnd w:id="90"/>
      <w:bookmarkEnd w:id="91"/>
    </w:p>
    <w:p w14:paraId="3F90B5F8" w14:textId="77777777" w:rsidR="00C775AA" w:rsidRDefault="00AB5B3C" w:rsidP="00744797">
      <w:pPr>
        <w:pStyle w:val="Para"/>
        <w:rPr>
          <w:ins w:id="94" w:author="Russell Thomas" w:date="2013-07-31T13:04:00Z"/>
        </w:rPr>
      </w:pPr>
      <w:del w:id="95" w:author="Kezia Endsley" w:date="2013-08-12T07:11:00Z">
        <w:r w:rsidDel="00524834">
          <w:delText xml:space="preserve">We </w:delText>
        </w:r>
      </w:del>
      <w:ins w:id="96" w:author="Jay Jacobs" w:date="2013-10-15T08:34:00Z">
        <w:r w:rsidR="00123984" w:rsidRPr="00123984">
          <w:t>One of the best ways of appreciating the power of statistical data analysis and visualization is to look back in history to a time just as these methods were first put to use. The following cases provide a vivid picture of “before” vs. “after”, demonstrating the dramatic benefits of the then-new methods.</w:t>
        </w:r>
      </w:ins>
      <w:ins w:id="97" w:author="Kezia Endsley" w:date="2013-08-12T07:11:00Z">
        <w:del w:id="98" w:author="Jay Jacobs" w:date="2013-10-15T08:34:00Z">
          <w:r w:rsidR="00524834" w:rsidDel="00123984">
            <w:delText xml:space="preserve">People </w:delText>
          </w:r>
        </w:del>
      </w:ins>
      <w:del w:id="99" w:author="Jay Jacobs" w:date="2013-10-15T08:34:00Z">
        <w:r w:rsidDel="00123984">
          <w:delText xml:space="preserve">have a rich history of learning </w:delText>
        </w:r>
        <w:r w:rsidR="00F80733" w:rsidDel="00123984">
          <w:delText xml:space="preserve">how to learn </w:delText>
        </w:r>
        <w:r w:rsidDel="00123984">
          <w:delText>from data</w:delText>
        </w:r>
        <w:r w:rsidR="00F80733" w:rsidDel="00123984">
          <w:delText xml:space="preserve"> and then doing great things with that knowledge</w:delText>
        </w:r>
        <w:r w:rsidR="002E2046" w:rsidDel="00123984">
          <w:delText xml:space="preserve">. </w:delText>
        </w:r>
        <w:r w:rsidDel="00123984">
          <w:delText>By l</w:delText>
        </w:r>
      </w:del>
      <w:ins w:id="100" w:author="Kezia Endsley" w:date="2013-08-12T07:12:00Z">
        <w:del w:id="101" w:author="Jay Jacobs" w:date="2013-10-15T08:34:00Z">
          <w:r w:rsidR="00524834" w:rsidDel="00123984">
            <w:delText>L</w:delText>
          </w:r>
        </w:del>
      </w:ins>
      <w:del w:id="102" w:author="Jay Jacobs" w:date="2013-10-15T08:34:00Z">
        <w:r w:rsidDel="00123984">
          <w:delText>ooking backwards and underst</w:delText>
        </w:r>
        <w:r w:rsidR="00744797" w:rsidDel="00123984">
          <w:delText xml:space="preserve">anding where we are coming from may </w:delText>
        </w:r>
      </w:del>
      <w:ins w:id="103" w:author="Kezia Endsley" w:date="2013-08-12T07:12:00Z">
        <w:del w:id="104" w:author="Jay Jacobs" w:date="2013-10-15T08:34:00Z">
          <w:r w:rsidR="00524834" w:rsidDel="00123984">
            <w:delText xml:space="preserve">can </w:delText>
          </w:r>
        </w:del>
      </w:ins>
      <w:del w:id="105" w:author="Jay Jacobs" w:date="2013-10-15T08:34:00Z">
        <w:r w:rsidR="00744797" w:rsidDel="00123984">
          <w:delText>help establish the context.</w:delText>
        </w:r>
      </w:del>
    </w:p>
    <w:p w14:paraId="2DA1D113" w14:textId="77777777" w:rsidR="00C775AA" w:rsidRPr="00C775AA" w:rsidRDefault="004A2E31" w:rsidP="00C775AA">
      <w:pPr>
        <w:pStyle w:val="QueryPara"/>
        <w:numPr>
          <w:ins w:id="106" w:author="Russell Thomas" w:date="2013-07-31T13:04:00Z"/>
        </w:numPr>
        <w:rPr>
          <w:ins w:id="107" w:author="Russell Thomas" w:date="2013-07-31T13:04:00Z"/>
          <w:i/>
          <w:rPrChange w:id="108" w:author="Russell Thomas" w:date="2013-07-31T13:06:00Z">
            <w:rPr>
              <w:ins w:id="109" w:author="Russell Thomas" w:date="2013-07-31T13:04:00Z"/>
            </w:rPr>
          </w:rPrChange>
        </w:rPr>
      </w:pPr>
      <w:ins w:id="110" w:author="Russell Thomas" w:date="2013-07-31T13:04:00Z">
        <w:r w:rsidRPr="004A2E31">
          <w:rPr>
            <w:i/>
            <w:rPrChange w:id="111" w:author="Russell Thomas" w:date="2013-07-31T13:06:00Z">
              <w:rPr>
                <w:rFonts w:ascii="Arial" w:eastAsiaTheme="minorHAnsi" w:hAnsi="Arial" w:cstheme="minorBidi"/>
                <w:b/>
                <w:snapToGrid/>
                <w:sz w:val="60"/>
                <w:szCs w:val="22"/>
              </w:rPr>
            </w:rPrChange>
          </w:rPr>
          <w:t>Maybe this instead:</w:t>
        </w:r>
      </w:ins>
    </w:p>
    <w:p w14:paraId="33DE818C" w14:textId="77777777" w:rsidR="004D0626" w:rsidRDefault="007F2282">
      <w:pPr>
        <w:pStyle w:val="QueryPara"/>
        <w:numPr>
          <w:ins w:id="112" w:author="Russell Thomas" w:date="2013-07-31T13:05:00Z"/>
        </w:numPr>
        <w:pPrChange w:id="113" w:author="Russell Thomas" w:date="2013-07-31T13:04:00Z">
          <w:pPr>
            <w:pStyle w:val="Para"/>
          </w:pPr>
        </w:pPrChange>
      </w:pPr>
      <w:ins w:id="114" w:author="Russell Thomas" w:date="2013-07-31T13:09:00Z">
        <w:r>
          <w:t>“</w:t>
        </w:r>
      </w:ins>
      <w:ins w:id="115" w:author="Russell Thomas" w:date="2013-07-31T13:05:00Z">
        <w:r w:rsidR="00C775AA">
          <w:t>One of the best ways of appreciating the power of statistical data analysis and visualization is to look back in history</w:t>
        </w:r>
      </w:ins>
      <w:ins w:id="116" w:author="Russell Thomas" w:date="2013-07-31T13:06:00Z">
        <w:r w:rsidR="00C775AA">
          <w:t xml:space="preserve"> to a time just as these methods were first put to use</w:t>
        </w:r>
      </w:ins>
      <w:r w:rsidR="002E2046">
        <w:t xml:space="preserve">. </w:t>
      </w:r>
      <w:ins w:id="117" w:author="Russell Thomas" w:date="2013-07-31T13:07:00Z">
        <w:r w:rsidR="00C775AA">
          <w:t>The following cases provide a vivid picture of “before” vs. “after”, demonstrating the dramatic benefits of the then-new methods.</w:t>
        </w:r>
      </w:ins>
      <w:ins w:id="118" w:author="Russell Thomas" w:date="2013-07-31T13:09:00Z">
        <w:r>
          <w:t>”</w:t>
        </w:r>
      </w:ins>
      <w:ins w:id="119" w:author="Jay Jacobs" w:date="2013-10-15T08:34:00Z">
        <w:r w:rsidR="00123984">
          <w:t xml:space="preserve">  Change OK</w:t>
        </w:r>
      </w:ins>
    </w:p>
    <w:p w14:paraId="7A1CA1CF" w14:textId="77777777" w:rsidR="00BD6314" w:rsidRDefault="00D42BB5" w:rsidP="00D94A23">
      <w:pPr>
        <w:pStyle w:val="H2"/>
      </w:pPr>
      <w:bookmarkStart w:id="120" w:name="_Toc241876902"/>
      <w:del w:id="121" w:author="Kezia Endsley" w:date="2013-08-12T07:11:00Z">
        <w:r w:rsidDel="00524834">
          <w:delText>19</w:delText>
        </w:r>
      </w:del>
      <w:bookmarkStart w:id="122" w:name="_Toc241472464"/>
      <w:ins w:id="123" w:author="Kezia Endsley" w:date="2013-08-12T07:11:00Z">
        <w:r w:rsidR="00524834">
          <w:t>Nineteenth</w:t>
        </w:r>
      </w:ins>
      <w:del w:id="124" w:author="Kezia Endsley" w:date="2013-08-12T07:11:00Z">
        <w:r w:rsidRPr="00D42BB5" w:rsidDel="00524834">
          <w:rPr>
            <w:vertAlign w:val="superscript"/>
          </w:rPr>
          <w:delText>th</w:delText>
        </w:r>
      </w:del>
      <w:r>
        <w:t xml:space="preserve"> Century Data Analysis</w:t>
      </w:r>
      <w:bookmarkEnd w:id="122"/>
      <w:bookmarkEnd w:id="120"/>
    </w:p>
    <w:p w14:paraId="37788D1E" w14:textId="77777777" w:rsidR="00012D5C" w:rsidRDefault="00FF4C7E" w:rsidP="00BF332A">
      <w:pPr>
        <w:pStyle w:val="Para"/>
        <w:rPr>
          <w:ins w:id="125" w:author="Kent, Kevin - Indianapolis" w:date="2013-09-30T10:48:00Z"/>
        </w:rPr>
      </w:pPr>
      <w:r>
        <w:t xml:space="preserve">Prior to the </w:t>
      </w:r>
      <w:del w:id="126" w:author="Kezia Endsley" w:date="2013-08-12T07:11:00Z">
        <w:r w:rsidDel="00524834">
          <w:delText xml:space="preserve">twentieth </w:delText>
        </w:r>
      </w:del>
      <w:ins w:id="127" w:author="Kezia Endsley" w:date="2013-08-12T07:11:00Z">
        <w:r w:rsidR="00524834">
          <w:t xml:space="preserve">20th </w:t>
        </w:r>
      </w:ins>
      <w:r w:rsidR="00313032">
        <w:t>Century</w:t>
      </w:r>
      <w:r>
        <w:t xml:space="preserve">, the </w:t>
      </w:r>
      <w:r w:rsidR="00012D5C">
        <w:t xml:space="preserve">use of data and </w:t>
      </w:r>
      <w:r w:rsidR="00617EF7">
        <w:t>statistics</w:t>
      </w:r>
      <w:r>
        <w:t xml:space="preserve"> was </w:t>
      </w:r>
      <w:r w:rsidR="00012D5C">
        <w:t xml:space="preserve">still </w:t>
      </w:r>
      <w:r w:rsidR="00617EF7">
        <w:t xml:space="preserve">relatively </w:t>
      </w:r>
      <w:r>
        <w:t>undeveloped</w:t>
      </w:r>
      <w:r w:rsidR="002E2046">
        <w:t xml:space="preserve">. </w:t>
      </w:r>
      <w:del w:id="128" w:author="Kezia Endsley" w:date="2013-08-12T07:11:00Z">
        <w:r w:rsidR="00617EF7" w:rsidDel="00524834">
          <w:delText xml:space="preserve">While </w:delText>
        </w:r>
      </w:del>
      <w:ins w:id="129" w:author="Kezia Endsley" w:date="2013-08-12T07:11:00Z">
        <w:r w:rsidR="00524834">
          <w:t xml:space="preserve">Although </w:t>
        </w:r>
      </w:ins>
      <w:r w:rsidR="00617EF7">
        <w:t>great strides were made in the 18</w:t>
      </w:r>
      <w:ins w:id="130" w:author="Kezia Endsley" w:date="2013-08-12T07:11:00Z">
        <w:r w:rsidR="00524834">
          <w:t>th</w:t>
        </w:r>
      </w:ins>
      <w:del w:id="131" w:author="Kezia Endsley" w:date="2013-08-12T07:11:00Z">
        <w:r w:rsidR="00617EF7" w:rsidRPr="00617EF7" w:rsidDel="00524834">
          <w:rPr>
            <w:vertAlign w:val="superscript"/>
          </w:rPr>
          <w:delText>th</w:delText>
        </w:r>
      </w:del>
      <w:r w:rsidR="00617EF7">
        <w:t xml:space="preserve"> </w:t>
      </w:r>
      <w:r w:rsidR="00313032">
        <w:t>Century</w:t>
      </w:r>
      <w:r w:rsidR="00617EF7">
        <w:t xml:space="preserve">, </w:t>
      </w:r>
      <w:r w:rsidR="00F51781">
        <w:t>much</w:t>
      </w:r>
      <w:r w:rsidR="00617EF7">
        <w:t xml:space="preserve"> of the scientific research of the day </w:t>
      </w:r>
      <w:del w:id="132" w:author="Kezia Endsley" w:date="2013-08-12T07:12:00Z">
        <w:r w:rsidR="00617EF7" w:rsidDel="00524834">
          <w:delText xml:space="preserve">would </w:delText>
        </w:r>
        <w:r w:rsidR="00F51781" w:rsidDel="00524834">
          <w:delText>calculate</w:delText>
        </w:r>
      </w:del>
      <w:ins w:id="133" w:author="Kezia Endsley" w:date="2013-08-12T07:12:00Z">
        <w:r w:rsidR="00524834">
          <w:t>used</w:t>
        </w:r>
      </w:ins>
      <w:r w:rsidR="00F51781">
        <w:t xml:space="preserve"> basic </w:t>
      </w:r>
      <w:ins w:id="134" w:author="Jay Jacobs" w:date="2013-10-15T08:35:00Z">
        <w:r w:rsidR="00123984">
          <w:t xml:space="preserve">descriptive </w:t>
        </w:r>
      </w:ins>
      <w:r w:rsidR="00617EF7">
        <w:t xml:space="preserve">statistics </w:t>
      </w:r>
      <w:del w:id="135" w:author="Kezia Endsley" w:date="2013-08-12T07:12:00Z">
        <w:r w:rsidR="00617EF7" w:rsidDel="00524834">
          <w:delText xml:space="preserve">and </w:delText>
        </w:r>
        <w:r w:rsidR="00F51781" w:rsidDel="00524834">
          <w:delText xml:space="preserve">use those </w:delText>
        </w:r>
      </w:del>
      <w:r w:rsidR="00F51781">
        <w:t xml:space="preserve">as </w:t>
      </w:r>
      <w:r w:rsidR="0018035A">
        <w:t xml:space="preserve">evidence </w:t>
      </w:r>
      <w:r w:rsidR="00F51781">
        <w:t>for</w:t>
      </w:r>
      <w:r w:rsidR="00617EF7">
        <w:t xml:space="preserve"> </w:t>
      </w:r>
      <w:r w:rsidR="00012D5C">
        <w:t>the validity of the hypothesis</w:t>
      </w:r>
      <w:r w:rsidR="002E2046">
        <w:t xml:space="preserve">. </w:t>
      </w:r>
      <w:r w:rsidR="00012D5C">
        <w:t xml:space="preserve">The inability to draw clear conclusions from noisy data (and almost all real data is </w:t>
      </w:r>
      <w:r w:rsidR="0018035A">
        <w:t xml:space="preserve">more or less </w:t>
      </w:r>
      <w:r w:rsidR="00012D5C">
        <w:t>noisy) made much of the scientific debates more about opinions of the data th</w:t>
      </w:r>
      <w:r w:rsidR="00DC5C1A">
        <w:t>a</w:t>
      </w:r>
      <w:r w:rsidR="00012D5C">
        <w:t>n t</w:t>
      </w:r>
      <w:r w:rsidR="0018035A">
        <w:t>he data itself</w:t>
      </w:r>
      <w:r w:rsidR="002E2046">
        <w:t xml:space="preserve">. </w:t>
      </w:r>
      <w:r w:rsidR="0018035A">
        <w:t xml:space="preserve">One such fierce </w:t>
      </w:r>
      <w:r w:rsidR="004A2E31" w:rsidRPr="00B51FAE">
        <w:t>debate</w:t>
      </w:r>
      <w:ins w:id="136" w:author="Kent, Kevin - Indianapolis" w:date="2013-09-30T10:49:00Z">
        <w:r w:rsidR="00B51FAE" w:rsidRPr="00B51FAE">
          <w:rPr>
            <w:vertAlign w:val="superscript"/>
            <w:rPrChange w:id="137" w:author="Kent, Kevin - Indianapolis" w:date="2013-09-30T10:49:00Z">
              <w:rPr/>
            </w:rPrChange>
          </w:rPr>
          <w:t>1</w:t>
        </w:r>
      </w:ins>
      <w:del w:id="138" w:author="Kent, Kevin - Indianapolis" w:date="2013-09-30T10:49:00Z">
        <w:r w:rsidR="00740D06" w:rsidRPr="00265B8D" w:rsidDel="00B51FAE">
          <w:rPr>
            <w:rStyle w:val="FootnoteReference"/>
          </w:rPr>
          <w:footnoteReference w:id="1"/>
        </w:r>
      </w:del>
      <w:r w:rsidR="0018035A">
        <w:t xml:space="preserve"> in the 19</w:t>
      </w:r>
      <w:ins w:id="153" w:author="Kezia Endsley" w:date="2013-08-12T07:12:00Z">
        <w:r w:rsidR="00524834">
          <w:t>th</w:t>
        </w:r>
      </w:ins>
      <w:del w:id="154" w:author="Kezia Endsley" w:date="2013-08-12T07:12:00Z">
        <w:r w:rsidR="0018035A" w:rsidRPr="0018035A" w:rsidDel="00524834">
          <w:rPr>
            <w:vertAlign w:val="superscript"/>
          </w:rPr>
          <w:delText>th</w:delText>
        </w:r>
      </w:del>
      <w:r w:rsidR="0018035A">
        <w:t xml:space="preserve"> </w:t>
      </w:r>
      <w:r w:rsidR="00313032">
        <w:t xml:space="preserve">Century </w:t>
      </w:r>
      <w:r w:rsidR="0018035A">
        <w:t xml:space="preserve">was between two medical professionals in which they debated (both with data) the </w:t>
      </w:r>
      <w:r w:rsidR="00012D5C">
        <w:t xml:space="preserve">cause of cholera, a bacterial infection that was often </w:t>
      </w:r>
      <w:r w:rsidR="00242319">
        <w:t>fatal</w:t>
      </w:r>
      <w:del w:id="155" w:author="Kezia Endsley" w:date="2013-08-12T07:13:00Z">
        <w:r w:rsidR="00242319" w:rsidDel="00524834">
          <w:delText xml:space="preserve"> for the victim</w:delText>
        </w:r>
      </w:del>
      <w:r w:rsidR="00242319">
        <w:t>.</w:t>
      </w:r>
    </w:p>
    <w:p w14:paraId="26CA88BF" w14:textId="77777777" w:rsidR="00B51FAE" w:rsidRDefault="00B51FAE">
      <w:pPr>
        <w:pStyle w:val="Directive"/>
        <w:rPr>
          <w:ins w:id="156" w:author="Kent, Kevin - Indianapolis" w:date="2013-09-30T10:50:00Z"/>
        </w:rPr>
        <w:pPrChange w:id="157" w:author="Kent, Kevin - Indianapolis" w:date="2013-09-30T10:50:00Z">
          <w:pPr>
            <w:pStyle w:val="FootnoteEntry"/>
          </w:pPr>
        </w:pPrChange>
      </w:pPr>
      <w:ins w:id="158" w:author="Kent, Kevin - Indianapolis" w:date="2013-09-30T10:50:00Z">
        <w:r>
          <w:t>Production: Please make sure the following footnote is place a the bottom of the page the preceding paragraph appears on. Tha</w:t>
        </w:r>
      </w:ins>
      <w:ins w:id="159" w:author="Kent, Kevin - Indianapolis" w:date="2013-09-30T11:06:00Z">
        <w:r w:rsidR="00992828">
          <w:t>n</w:t>
        </w:r>
      </w:ins>
      <w:ins w:id="160" w:author="Kent, Kevin - Indianapolis" w:date="2013-09-30T10:50:00Z">
        <w:r>
          <w:t>ks, Kevin (PjE)</w:t>
        </w:r>
      </w:ins>
    </w:p>
    <w:p w14:paraId="42ECE0DA" w14:textId="77777777" w:rsidR="00B51FAE" w:rsidRDefault="00B51FAE">
      <w:pPr>
        <w:pStyle w:val="FootnoteEntry"/>
        <w:pPrChange w:id="161" w:author="Kent, Kevin - Indianapolis" w:date="2013-09-30T10:48:00Z">
          <w:pPr>
            <w:pStyle w:val="Para"/>
          </w:pPr>
        </w:pPrChange>
      </w:pPr>
      <w:ins w:id="162" w:author="Kent, Kevin - Indianapolis" w:date="2013-09-30T10:48:00Z">
        <w:r>
          <w:t xml:space="preserve">1 </w:t>
        </w:r>
      </w:ins>
      <w:ins w:id="163" w:author="Kent, Kevin - Indianapolis" w:date="2013-09-30T10:49:00Z">
        <w:r w:rsidRPr="00B51FAE">
          <w:t xml:space="preserve">And worthy of a bona fide Hollywood plot as well. See </w:t>
        </w:r>
        <w:r w:rsidRPr="00B51FAE">
          <w:rPr>
            <w:rStyle w:val="InlineURL"/>
            <w:rPrChange w:id="164" w:author="Kent, Kevin - Indianapolis" w:date="2013-09-30T10:49:00Z">
              <w:rPr/>
            </w:rPrChange>
          </w:rPr>
          <w:t>http://snowthemovie.com/</w:t>
        </w:r>
      </w:ins>
    </w:p>
    <w:p w14:paraId="147AE064" w14:textId="77777777" w:rsidR="00A2116A" w:rsidRDefault="00A2116A" w:rsidP="00A2116A">
      <w:pPr>
        <w:pStyle w:val="QueryPara"/>
        <w:numPr>
          <w:ins w:id="165" w:author="Kezia Endsley" w:date="2013-08-12T07:14:00Z"/>
        </w:numPr>
        <w:rPr>
          <w:ins w:id="166" w:author="John Sleeva" w:date="2013-09-27T03:49:00Z"/>
        </w:rPr>
      </w:pPr>
      <w:ins w:id="167" w:author="Kezia Endsley" w:date="2013-08-12T07:14:00Z">
        <w:r>
          <w:t xml:space="preserve">[[Kevin: Use of footnotes okay? </w:t>
        </w:r>
      </w:ins>
      <w:ins w:id="168" w:author="Kezia Endsley" w:date="2013-08-12T07:15:00Z">
        <w:r w:rsidR="00A571DF">
          <w:t xml:space="preserve">There are three in this chapter. </w:t>
        </w:r>
      </w:ins>
      <w:proofErr w:type="spellStart"/>
      <w:ins w:id="169" w:author="Kezia Endsley" w:date="2013-08-12T07:14:00Z">
        <w:r>
          <w:t>Kezia</w:t>
        </w:r>
        <w:proofErr w:type="spellEnd"/>
        <w:r>
          <w:t xml:space="preserve">]] </w:t>
        </w:r>
      </w:ins>
      <w:ins w:id="170" w:author="Kent, Kevin - Indianapolis" w:date="2013-09-30T10:49:00Z">
        <w:r w:rsidR="00B51FAE">
          <w:t>//Authors, We can’t use Word’s footnote feature so I’ve changed the footnotes to use the template</w:t>
        </w:r>
      </w:ins>
      <w:ins w:id="171" w:author="Kent, Kevin - Indianapolis" w:date="2013-09-30T10:50:00Z">
        <w:r w:rsidR="00B51FAE">
          <w:t>’s styles for them. Thanks, Kevin (</w:t>
        </w:r>
        <w:proofErr w:type="spellStart"/>
        <w:r w:rsidR="00B51FAE">
          <w:t>PjE</w:t>
        </w:r>
        <w:proofErr w:type="spellEnd"/>
        <w:r w:rsidR="00B51FAE">
          <w:t>)</w:t>
        </w:r>
      </w:ins>
    </w:p>
    <w:p w14:paraId="48FF23F6" w14:textId="77777777" w:rsidR="009C77E6" w:rsidRDefault="002D4682" w:rsidP="00BF332A">
      <w:pPr>
        <w:pStyle w:val="Para"/>
        <w:rPr>
          <w:ins w:id="172" w:author="Russell Thomas" w:date="2013-07-31T12:57:00Z"/>
        </w:rPr>
      </w:pPr>
      <w:r>
        <w:t xml:space="preserve">The </w:t>
      </w:r>
      <w:r w:rsidR="00242319">
        <w:t xml:space="preserve">cholera </w:t>
      </w:r>
      <w:r w:rsidRPr="00716E14">
        <w:t xml:space="preserve">outbreak in </w:t>
      </w:r>
      <w:del w:id="173" w:author="Kezia Endsley" w:date="2013-08-12T07:19:00Z">
        <w:r w:rsidR="004A2E31" w:rsidRPr="004A2E31">
          <w:rPr>
            <w:rPrChange w:id="174" w:author="John Sleeva" w:date="2013-09-22T12:49:00Z">
              <w:rPr>
                <w:vertAlign w:val="superscript"/>
              </w:rPr>
            </w:rPrChange>
          </w:rPr>
          <w:delText xml:space="preserve">1849 </w:delText>
        </w:r>
      </w:del>
      <w:r w:rsidR="004A2E31" w:rsidRPr="004A2E31">
        <w:rPr>
          <w:rPrChange w:id="175" w:author="John Sleeva" w:date="2013-09-22T12:49:00Z">
            <w:rPr>
              <w:vertAlign w:val="superscript"/>
            </w:rPr>
          </w:rPrChange>
        </w:rPr>
        <w:t>London</w:t>
      </w:r>
      <w:r w:rsidR="009C77E6" w:rsidRPr="00716E14">
        <w:t xml:space="preserve"> </w:t>
      </w:r>
      <w:ins w:id="176" w:author="Kezia Endsley" w:date="2013-08-12T07:19:00Z">
        <w:r w:rsidR="009B148F" w:rsidRPr="00716E14">
          <w:t xml:space="preserve">in 1849 </w:t>
        </w:r>
      </w:ins>
      <w:r w:rsidR="009C77E6" w:rsidRPr="00716E14">
        <w:t>was especially brutal</w:t>
      </w:r>
      <w:ins w:id="177" w:author="Kezia Endsley" w:date="2013-08-12T07:15:00Z">
        <w:r w:rsidR="00A571DF" w:rsidRPr="00716E14">
          <w:t>,</w:t>
        </w:r>
      </w:ins>
      <w:r w:rsidR="004A2E31" w:rsidRPr="004A2E31">
        <w:rPr>
          <w:rPrChange w:id="178" w:author="John Sleeva" w:date="2013-09-22T12:49:00Z">
            <w:rPr>
              <w:vertAlign w:val="superscript"/>
            </w:rPr>
          </w:rPrChange>
        </w:rPr>
        <w:t xml:space="preserve"> claiming </w:t>
      </w:r>
      <w:del w:id="179" w:author="John Sleeva" w:date="2013-09-27T04:45:00Z">
        <w:r w:rsidR="004A2E31" w:rsidRPr="004A2E31">
          <w:rPr>
            <w:rPrChange w:id="180" w:author="John Sleeva" w:date="2013-09-22T12:49:00Z">
              <w:rPr>
                <w:vertAlign w:val="superscript"/>
              </w:rPr>
            </w:rPrChange>
          </w:rPr>
          <w:delText>over</w:delText>
        </w:r>
      </w:del>
      <w:ins w:id="181" w:author="John Sleeva" w:date="2013-09-27T04:45:00Z">
        <w:r w:rsidR="00A35199">
          <w:t>more than</w:t>
        </w:r>
      </w:ins>
      <w:r w:rsidR="004A2E31" w:rsidRPr="004A2E31">
        <w:rPr>
          <w:rPrChange w:id="182" w:author="John Sleeva" w:date="2013-09-22T12:49:00Z">
            <w:rPr>
              <w:vertAlign w:val="superscript"/>
            </w:rPr>
          </w:rPrChange>
        </w:rPr>
        <w:t xml:space="preserve"> </w:t>
      </w:r>
      <w:del w:id="183" w:author="Kezia Endsley" w:date="2013-08-12T07:18:00Z">
        <w:r w:rsidR="004A2E31" w:rsidRPr="004A2E31">
          <w:rPr>
            <w:rPrChange w:id="184" w:author="John Sleeva" w:date="2013-09-22T12:49:00Z">
              <w:rPr>
                <w:vertAlign w:val="superscript"/>
              </w:rPr>
            </w:rPrChange>
          </w:rPr>
          <w:delText>14 thousand</w:delText>
        </w:r>
      </w:del>
      <w:ins w:id="185" w:author="Kezia Endsley" w:date="2013-08-12T07:18:00Z">
        <w:r w:rsidR="004A2E31" w:rsidRPr="004A2E31">
          <w:rPr>
            <w:rPrChange w:id="186" w:author="John Sleeva" w:date="2013-09-22T12:49:00Z">
              <w:rPr>
                <w:vertAlign w:val="superscript"/>
              </w:rPr>
            </w:rPrChange>
          </w:rPr>
          <w:t>14,000</w:t>
        </w:r>
      </w:ins>
      <w:r w:rsidR="00473278" w:rsidRPr="00716E14">
        <w:t xml:space="preserve"> </w:t>
      </w:r>
      <w:r w:rsidR="009C77E6" w:rsidRPr="00716E14">
        <w:t>lives in a single year</w:t>
      </w:r>
      <w:r w:rsidR="002E2046" w:rsidRPr="00716E14">
        <w:t xml:space="preserve">. </w:t>
      </w:r>
      <w:r w:rsidR="009C77E6" w:rsidRPr="00716E14">
        <w:t xml:space="preserve">The cause of </w:t>
      </w:r>
      <w:r w:rsidR="00242319" w:rsidRPr="00716E14">
        <w:t>the illness</w:t>
      </w:r>
      <w:r w:rsidR="004A2E31" w:rsidRPr="004A2E31">
        <w:rPr>
          <w:rPrChange w:id="187" w:author="John Sleeva" w:date="2013-09-22T12:49:00Z">
            <w:rPr>
              <w:vertAlign w:val="superscript"/>
            </w:rPr>
          </w:rPrChange>
        </w:rPr>
        <w:t xml:space="preserve"> was unknown at that time and two competing theories from two </w:t>
      </w:r>
      <w:del w:id="188" w:author="Jay Jacobs" w:date="2013-10-15T08:38:00Z">
        <w:r w:rsidR="004A2E31" w:rsidRPr="004A2E31" w:rsidDel="00123984">
          <w:rPr>
            <w:rPrChange w:id="189" w:author="John Sleeva" w:date="2013-09-22T12:49:00Z">
              <w:rPr>
                <w:vertAlign w:val="superscript"/>
              </w:rPr>
            </w:rPrChange>
          </w:rPr>
          <w:delText xml:space="preserve">competing </w:delText>
        </w:r>
      </w:del>
      <w:r w:rsidR="004A2E31" w:rsidRPr="004A2E31">
        <w:rPr>
          <w:rPrChange w:id="190" w:author="John Sleeva" w:date="2013-09-22T12:49:00Z">
            <w:rPr>
              <w:vertAlign w:val="superscript"/>
            </w:rPr>
          </w:rPrChange>
        </w:rPr>
        <w:t>researchers emerged. Dr. William Farr</w:t>
      </w:r>
      <w:ins w:id="191" w:author="Kezia Endsley" w:date="2013-08-12T07:18:00Z">
        <w:r w:rsidR="009B148F" w:rsidRPr="00716E14">
          <w:t>,</w:t>
        </w:r>
      </w:ins>
      <w:r w:rsidR="009C77E6" w:rsidRPr="00716E14">
        <w:t xml:space="preserve"> a well-respected and established epidemiologist</w:t>
      </w:r>
      <w:ins w:id="192" w:author="Kezia Endsley" w:date="2013-08-12T07:18:00Z">
        <w:r w:rsidR="009B148F" w:rsidRPr="00716E14">
          <w:t>,</w:t>
        </w:r>
      </w:ins>
      <w:r w:rsidR="009C77E6" w:rsidRPr="00716E14">
        <w:t xml:space="preserve"> argued that c</w:t>
      </w:r>
      <w:r w:rsidR="00473278" w:rsidRPr="00716E14">
        <w:t xml:space="preserve">holera was caused by </w:t>
      </w:r>
      <w:r w:rsidR="004A2E31" w:rsidRPr="004A2E31">
        <w:rPr>
          <w:rPrChange w:id="193" w:author="John Sleeva" w:date="2013-09-22T12:49:00Z">
            <w:rPr>
              <w:vertAlign w:val="superscript"/>
            </w:rPr>
          </w:rPrChange>
        </w:rPr>
        <w:t xml:space="preserve">air pollution created by decomposing and unsanitary matter (officially called </w:t>
      </w:r>
      <w:ins w:id="194" w:author="Kezia Endsley" w:date="2013-08-12T07:18:00Z">
        <w:r w:rsidR="004A2E31" w:rsidRPr="004A2E31">
          <w:rPr>
            <w:rPrChange w:id="195" w:author="John Sleeva" w:date="2013-09-22T12:49:00Z">
              <w:rPr>
                <w:vertAlign w:val="superscript"/>
              </w:rPr>
            </w:rPrChange>
          </w:rPr>
          <w:t xml:space="preserve">the </w:t>
        </w:r>
      </w:ins>
      <w:r w:rsidR="004A2E31" w:rsidRPr="004A2E31">
        <w:rPr>
          <w:i/>
          <w:rPrChange w:id="196" w:author="John Sleeva" w:date="2013-09-22T12:49:00Z">
            <w:rPr>
              <w:vertAlign w:val="superscript"/>
            </w:rPr>
          </w:rPrChange>
        </w:rPr>
        <w:t>miasma</w:t>
      </w:r>
      <w:r w:rsidR="00242319" w:rsidRPr="00716E14">
        <w:t xml:space="preserve"> theory)</w:t>
      </w:r>
      <w:r w:rsidR="002E2046" w:rsidRPr="00716E14">
        <w:t xml:space="preserve">. </w:t>
      </w:r>
      <w:r w:rsidR="004A2E31" w:rsidRPr="004A2E31">
        <w:rPr>
          <w:rPrChange w:id="197" w:author="John Sleeva" w:date="2013-09-22T12:49:00Z">
            <w:rPr>
              <w:vertAlign w:val="superscript"/>
            </w:rPr>
          </w:rPrChange>
        </w:rPr>
        <w:t>Dr. John Snow</w:t>
      </w:r>
      <w:r w:rsidR="00473278" w:rsidRPr="00716E14">
        <w:t>,</w:t>
      </w:r>
      <w:r w:rsidR="00242319" w:rsidRPr="00716E14">
        <w:t xml:space="preserve"> </w:t>
      </w:r>
      <w:r w:rsidR="00561519" w:rsidRPr="00716E14">
        <w:t xml:space="preserve">also </w:t>
      </w:r>
      <w:r w:rsidR="00554362" w:rsidRPr="00716E14">
        <w:t>a successful epidemiologist</w:t>
      </w:r>
      <w:r w:rsidR="00242319" w:rsidRPr="00716E14">
        <w:t xml:space="preserve"> </w:t>
      </w:r>
      <w:r w:rsidR="004A2E31" w:rsidRPr="004A2E31">
        <w:rPr>
          <w:rPrChange w:id="198" w:author="John Sleeva" w:date="2013-09-22T12:49:00Z">
            <w:rPr>
              <w:vertAlign w:val="superscript"/>
            </w:rPr>
          </w:rPrChange>
        </w:rPr>
        <w:t>who</w:t>
      </w:r>
      <w:r w:rsidR="00554362">
        <w:t xml:space="preserve">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w:t>
      </w:r>
      <w:ins w:id="199" w:author="Jay Jacobs" w:date="2013-10-15T08:38:00Z">
        <w:r w:rsidR="00123984">
          <w:t xml:space="preserve">bacteria and </w:t>
        </w:r>
      </w:ins>
      <w:r w:rsidR="00561519">
        <w:t>germs)</w:t>
      </w:r>
      <w:ins w:id="200" w:author="Kezia Endsley" w:date="2013-08-12T07:18:00Z">
        <w:r w:rsidR="009B148F">
          <w:t>.</w:t>
        </w:r>
      </w:ins>
      <w:r w:rsidR="00561519">
        <w:t xml:space="preserve"> </w:t>
      </w:r>
      <w:del w:id="201" w:author="Kezia Endsley" w:date="2013-08-12T07:18:00Z">
        <w:r w:rsidR="00242319" w:rsidDel="009B148F">
          <w:delText>and t</w:delText>
        </w:r>
      </w:del>
      <w:ins w:id="202" w:author="Kezia Endsley" w:date="2013-08-12T07:18:00Z">
        <w:r w:rsidR="009B148F">
          <w:t>T</w:t>
        </w:r>
      </w:ins>
      <w:r w:rsidR="00242319">
        <w:t xml:space="preserve">he two </w:t>
      </w:r>
      <w:r w:rsidR="00561519">
        <w:t>debated</w:t>
      </w:r>
      <w:r w:rsidR="00242319">
        <w:t xml:space="preserve"> for years.</w:t>
      </w:r>
    </w:p>
    <w:p w14:paraId="7F1360B7" w14:textId="77777777" w:rsidR="004D0626" w:rsidRDefault="00716ACB">
      <w:pPr>
        <w:pStyle w:val="QueryPara"/>
        <w:numPr>
          <w:ins w:id="203" w:author="Russell Thomas" w:date="2013-07-31T12:57:00Z"/>
        </w:numPr>
        <w:pPrChange w:id="204" w:author="Russell Thomas" w:date="2013-07-31T12:58:00Z">
          <w:pPr>
            <w:pStyle w:val="Para"/>
          </w:pPr>
        </w:pPrChange>
      </w:pPr>
      <w:ins w:id="205" w:author="Russell Thomas" w:date="2013-07-31T12:58:00Z">
        <w:r>
          <w:t xml:space="preserve">Assertions in </w:t>
        </w:r>
        <w:r w:rsidR="004A2E31" w:rsidRPr="004A2E31">
          <w:rPr>
            <w:highlight w:val="green"/>
            <w:rPrChange w:id="206" w:author="Russell Thomas" w:date="2013-07-31T12:59:00Z">
              <w:rPr>
                <w:vertAlign w:val="superscript"/>
              </w:rPr>
            </w:rPrChange>
          </w:rPr>
          <w:t>GREEN</w:t>
        </w:r>
        <w:r>
          <w:t xml:space="preserve"> are </w:t>
        </w:r>
        <w:proofErr w:type="gramStart"/>
        <w:r>
          <w:t>Confirmed</w:t>
        </w:r>
      </w:ins>
      <w:proofErr w:type="gramEnd"/>
      <w:r w:rsidR="002E2046">
        <w:t xml:space="preserve">. </w:t>
      </w:r>
      <w:ins w:id="207" w:author="Russell Thomas" w:date="2013-07-31T13:39:00Z">
        <w:r w:rsidR="004A2E31" w:rsidRPr="004A2E31">
          <w:rPr>
            <w:highlight w:val="red"/>
            <w:rPrChange w:id="208" w:author="Russell Thomas" w:date="2013-07-31T13:39:00Z">
              <w:rPr>
                <w:vertAlign w:val="superscript"/>
              </w:rPr>
            </w:rPrChange>
          </w:rPr>
          <w:t>RED</w:t>
        </w:r>
        <w:r w:rsidR="004E6E8E">
          <w:t xml:space="preserve"> are errors (with corrections if possible)</w:t>
        </w:r>
      </w:ins>
    </w:p>
    <w:p w14:paraId="25725035" w14:textId="77777777" w:rsidR="00613ECE" w:rsidRDefault="00613ECE" w:rsidP="00613ECE">
      <w:pPr>
        <w:pStyle w:val="QueryPara"/>
        <w:numPr>
          <w:ins w:id="209" w:author="John Sleeva" w:date="2013-09-22T12:45:00Z"/>
        </w:numPr>
        <w:rPr>
          <w:ins w:id="210" w:author="John Sleeva" w:date="2013-09-22T12:45:00Z"/>
        </w:rPr>
      </w:pPr>
    </w:p>
    <w:p w14:paraId="2D7BC152" w14:textId="77777777" w:rsidR="004D0626" w:rsidRDefault="00613ECE">
      <w:pPr>
        <w:pStyle w:val="QueryPara"/>
        <w:numPr>
          <w:ins w:id="211" w:author="John Sleeva" w:date="2013-09-22T12:45:00Z"/>
        </w:numPr>
        <w:rPr>
          <w:ins w:id="212" w:author="John Sleeva" w:date="2013-09-22T12:45:00Z"/>
        </w:rPr>
        <w:pPrChange w:id="213" w:author="John Sleeva" w:date="2013-09-22T12:45:00Z">
          <w:pPr>
            <w:pStyle w:val="Para"/>
          </w:pPr>
        </w:pPrChange>
      </w:pPr>
      <w:ins w:id="214" w:author="John Sleeva" w:date="2013-09-22T12:45:00Z">
        <w:r>
          <w:t xml:space="preserve">AU: To make the chapter a bit </w:t>
        </w:r>
      </w:ins>
      <w:ins w:id="215" w:author="John Sleeva" w:date="2013-09-22T12:47:00Z">
        <w:r>
          <w:t>less cluttered</w:t>
        </w:r>
      </w:ins>
      <w:ins w:id="216" w:author="John Sleeva" w:date="2013-09-22T12:45:00Z">
        <w:r>
          <w:t>, I</w:t>
        </w:r>
      </w:ins>
      <w:ins w:id="217" w:author="John Sleeva" w:date="2013-09-22T12:46:00Z">
        <w:r>
          <w:t>’ve removed the TE’s green highlights. I assum</w:t>
        </w:r>
      </w:ins>
      <w:ins w:id="218" w:author="John Sleeva" w:date="2013-09-22T12:47:00Z">
        <w:r>
          <w:t xml:space="preserve">e you don’t need such confirmation. The </w:t>
        </w:r>
      </w:ins>
      <w:ins w:id="219" w:author="John Sleeva" w:date="2013-09-22T12:48:00Z">
        <w:r>
          <w:t xml:space="preserve">(few) </w:t>
        </w:r>
      </w:ins>
      <w:ins w:id="220" w:author="John Sleeva" w:date="2013-09-22T12:47:00Z">
        <w:r>
          <w:t>“red</w:t>
        </w:r>
      </w:ins>
      <w:ins w:id="221" w:author="John Sleeva" w:date="2013-09-22T12:48:00Z">
        <w:r>
          <w:t xml:space="preserve">” highlights </w:t>
        </w:r>
        <w:r w:rsidR="00A4254F">
          <w:t>appear later in the chapter. --John</w:t>
        </w:r>
      </w:ins>
    </w:p>
    <w:p w14:paraId="7FB425E0" w14:textId="77777777" w:rsidR="0003583F" w:rsidRDefault="009F36B5" w:rsidP="00BF332A">
      <w:pPr>
        <w:pStyle w:val="Para"/>
      </w:pPr>
      <w:r w:rsidRPr="00716E14">
        <w:t xml:space="preserve">Farr published </w:t>
      </w:r>
      <w:r w:rsidR="004410E3" w:rsidRPr="00716E14">
        <w:t>the</w:t>
      </w:r>
      <w:r w:rsidRPr="00716E14">
        <w:t xml:space="preserve"> “</w:t>
      </w:r>
      <w:r w:rsidR="004A2E31" w:rsidRPr="004A2E31">
        <w:rPr>
          <w:rPrChange w:id="222" w:author="John Sleeva" w:date="2013-09-22T12:49:00Z">
            <w:rPr>
              <w:vertAlign w:val="superscript"/>
            </w:rPr>
          </w:rPrChange>
        </w:rPr>
        <w:t>Report on the Mortality of Cholera in England 1848-49</w:t>
      </w:r>
      <w:r w:rsidRPr="00716E14">
        <w:t xml:space="preserve">” </w:t>
      </w:r>
      <w:r w:rsidR="009059A2" w:rsidRPr="00716E14">
        <w:t>in 1852</w:t>
      </w:r>
      <w:ins w:id="223" w:author="Kezia Endsley" w:date="2013-08-12T07:19:00Z">
        <w:r w:rsidR="009B148F" w:rsidRPr="00716E14">
          <w:t>,</w:t>
        </w:r>
      </w:ins>
      <w:r w:rsidR="009059A2" w:rsidRPr="00716E14">
        <w:t xml:space="preserve"> </w:t>
      </w:r>
      <w:r w:rsidRPr="00716E14">
        <w:t xml:space="preserve">in which he </w:t>
      </w:r>
      <w:r w:rsidR="004A2E31" w:rsidRPr="004A2E31">
        <w:rPr>
          <w:rPrChange w:id="224" w:author="John Sleeva" w:date="2013-09-22T12:49:00Z">
            <w:rPr>
              <w:vertAlign w:val="superscript"/>
            </w:rPr>
          </w:rPrChange>
        </w:rPr>
        <w:t>included a table of data with eight possible</w:t>
      </w:r>
      <w:r>
        <w:t xml:space="preserve"> explanatory variables collected from the 38 registration districts of London</w:t>
      </w:r>
      <w:r w:rsidR="002E2046">
        <w:t xml:space="preserve">. </w:t>
      </w:r>
      <w:r>
        <w:t xml:space="preserve">In the paper, Farr </w:t>
      </w:r>
      <w:del w:id="225" w:author="Kezia Endsley" w:date="2013-08-12T07:19:00Z">
        <w:r w:rsidDel="009B148F">
          <w:delText>had done</w:delText>
        </w:r>
      </w:del>
      <w:ins w:id="226" w:author="Kezia Endsley" w:date="2013-08-12T07:19:00Z">
        <w:r w:rsidR="009B148F">
          <w:t>presented</w:t>
        </w:r>
      </w:ins>
      <w:r>
        <w:t xml:space="preserve"> some relatively simple (by today</w:t>
      </w:r>
      <w:ins w:id="227" w:author="Kezia Endsley" w:date="2013-08-12T07:19:00Z">
        <w:r w:rsidR="009B148F">
          <w:t>’</w:t>
        </w:r>
      </w:ins>
      <w:r>
        <w:t xml:space="preserve">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2E2046">
        <w:t xml:space="preserve">. </w:t>
      </w:r>
      <w:del w:id="228" w:author="Kezia Endsley" w:date="2013-08-12T07:19:00Z">
        <w:r w:rsidR="00780C23" w:rsidDel="009B148F">
          <w:delText xml:space="preserve">While </w:delText>
        </w:r>
      </w:del>
      <w:ins w:id="229" w:author="Kezia Endsley" w:date="2013-08-12T07:19:00Z">
        <w:r w:rsidR="009B148F">
          <w:t xml:space="preserve">Although </w:t>
        </w:r>
      </w:ins>
      <w:r w:rsidR="00554362">
        <w:t>there was also a relationship</w:t>
      </w:r>
      <w:r w:rsidR="00780C23">
        <w:t xml:space="preserve"> between cholera deaths and the source of drinking water (</w:t>
      </w:r>
      <w:r w:rsidR="004410E3">
        <w:t xml:space="preserve">another </w:t>
      </w:r>
      <w:r w:rsidR="00780C23">
        <w:t xml:space="preserve">one of the eight variables he gathered), he </w:t>
      </w:r>
      <w:del w:id="230" w:author="Kezia Endsley" w:date="2013-08-12T07:19:00Z">
        <w:r w:rsidR="00780C23" w:rsidDel="009B148F">
          <w:delText xml:space="preserve">had </w:delText>
        </w:r>
      </w:del>
      <w:r w:rsidR="00780C23">
        <w:t>concluded that it was not</w:t>
      </w:r>
      <w:r w:rsidR="0003583F">
        <w:t xml:space="preserve"> nearly as significant as the elevation</w:t>
      </w:r>
      <w:r w:rsidR="002E2046">
        <w:t xml:space="preserve">. </w:t>
      </w:r>
      <w:r w:rsidR="0003583F">
        <w:t xml:space="preserve">Farr’s </w:t>
      </w:r>
      <w:r w:rsidR="00280BA3">
        <w:t>theory</w:t>
      </w:r>
      <w:r w:rsidR="0003583F">
        <w:t xml:space="preserve"> </w:t>
      </w:r>
      <w:r w:rsidR="00554362">
        <w:t xml:space="preserve">had data and logic and </w:t>
      </w:r>
      <w:r w:rsidR="0003583F">
        <w:t>was accepted by his peers</w:t>
      </w:r>
      <w:ins w:id="231" w:author="Kezia Endsley" w:date="2013-08-12T07:20:00Z">
        <w:r w:rsidR="009B148F">
          <w:t>.</w:t>
        </w:r>
      </w:ins>
      <w:r w:rsidR="0003583F">
        <w:t xml:space="preserve"> </w:t>
      </w:r>
      <w:del w:id="232" w:author="Kezia Endsley" w:date="2013-08-12T07:20:00Z">
        <w:r w:rsidR="0003583F" w:rsidDel="009B148F">
          <w:delText xml:space="preserve">and </w:delText>
        </w:r>
        <w:r w:rsidR="00554362" w:rsidDel="009B148F">
          <w:delText>i</w:delText>
        </w:r>
      </w:del>
      <w:ins w:id="233" w:author="Kezia Endsley" w:date="2013-08-12T07:20:00Z">
        <w:r w:rsidR="009B148F">
          <w:t>I</w:t>
        </w:r>
      </w:ins>
      <w:r w:rsidR="00554362">
        <w:t>t was</w:t>
      </w:r>
      <w:r w:rsidR="0003583F">
        <w:t xml:space="preserve"> </w:t>
      </w:r>
      <w:r w:rsidR="00280BA3">
        <w:t>adopted</w:t>
      </w:r>
      <w:r w:rsidR="0003583F">
        <w:t xml:space="preserve"> as fact of the day.</w:t>
      </w:r>
    </w:p>
    <w:p w14:paraId="3D1E0054" w14:textId="77777777" w:rsidR="004D7F27" w:rsidRDefault="004410E3" w:rsidP="00BF332A">
      <w:pPr>
        <w:pStyle w:val="Para"/>
        <w:rPr>
          <w:ins w:id="234" w:author="Russell Thomas" w:date="2013-07-31T13:01:00Z"/>
        </w:rPr>
      </w:pPr>
      <w:r>
        <w:t xml:space="preserve">Dr. John Snow was passionate and vocal about his disbelief in Farr’s theory and </w:t>
      </w:r>
      <w:r w:rsidR="00B06EA7">
        <w:t xml:space="preserve">relentless </w:t>
      </w:r>
      <w:r>
        <w:t xml:space="preserve">in </w:t>
      </w:r>
      <w:r w:rsidR="00B06EA7">
        <w:t xml:space="preserve">proving </w:t>
      </w:r>
      <w:r>
        <w:t>his own</w:t>
      </w:r>
      <w:del w:id="235" w:author="Kezia Endsley" w:date="2013-08-12T07:20:00Z">
        <w:r w:rsidDel="009B148F">
          <w:delText xml:space="preserve"> theory</w:delText>
        </w:r>
      </w:del>
      <w:r w:rsidR="002E2046">
        <w:t xml:space="preserve">. </w:t>
      </w:r>
      <w:r w:rsidR="00B06EA7">
        <w:t xml:space="preserve">It’s said he even </w:t>
      </w:r>
      <w:r>
        <w:t>collected</w:t>
      </w:r>
      <w:r w:rsidR="00B06EA7">
        <w:t xml:space="preserve"> data by going door to door during the cholera outbreak in the Soho district of 1854</w:t>
      </w:r>
      <w:r w:rsidR="002E2046">
        <w:t xml:space="preserve">. </w:t>
      </w:r>
      <w:r w:rsidR="00B06EA7">
        <w:t xml:space="preserve">It was from that outbreak and his collected data that he made his now </w:t>
      </w:r>
      <w:del w:id="236" w:author="Kezia Endsley" w:date="2013-08-12T07:21:00Z">
        <w:r w:rsidR="004A2E31" w:rsidRPr="004A2E31">
          <w:rPr>
            <w:highlight w:val="yellow"/>
            <w:rPrChange w:id="237" w:author="Russell Thomas" w:date="2013-07-31T13:01:00Z">
              <w:rPr>
                <w:vertAlign w:val="superscript"/>
              </w:rPr>
            </w:rPrChange>
          </w:rPr>
          <w:delText>in</w:delText>
        </w:r>
      </w:del>
      <w:r w:rsidR="004A2E31" w:rsidRPr="004A2E31">
        <w:rPr>
          <w:highlight w:val="yellow"/>
          <w:rPrChange w:id="238" w:author="Russell Thomas" w:date="2013-07-31T13:01:00Z">
            <w:rPr>
              <w:vertAlign w:val="superscript"/>
            </w:rPr>
          </w:rPrChange>
        </w:rPr>
        <w:t>famous</w:t>
      </w:r>
      <w:r w:rsidR="00B06EA7">
        <w:t xml:space="preserve"> map in Figure </w:t>
      </w:r>
      <w:ins w:id="239" w:author="Kent, Kevin - Indianapolis" w:date="2013-07-31T09:45:00Z">
        <w:r w:rsidR="004D7F27">
          <w:t>1-</w:t>
        </w:r>
      </w:ins>
      <w:r w:rsidR="00B06EA7">
        <w:t>1</w:t>
      </w:r>
      <w:r w:rsidR="002E2046">
        <w:t xml:space="preserve">. </w:t>
      </w:r>
      <w:r w:rsidR="00B06EA7" w:rsidRPr="00716E14">
        <w:t xml:space="preserve">The </w:t>
      </w:r>
      <w:r w:rsidR="004A2E31" w:rsidRPr="004A2E31">
        <w:rPr>
          <w:rPrChange w:id="240" w:author="John Sleeva" w:date="2013-09-22T12:49:00Z">
            <w:rPr>
              <w:vertAlign w:val="superscript"/>
            </w:rPr>
          </w:rPrChange>
        </w:rPr>
        <w:t>hand</w:t>
      </w:r>
      <w:ins w:id="241" w:author="Kezia Endsley" w:date="2013-08-12T07:20:00Z">
        <w:r w:rsidR="004A2E31" w:rsidRPr="004A2E31">
          <w:rPr>
            <w:rPrChange w:id="242" w:author="John Sleeva" w:date="2013-09-22T12:49:00Z">
              <w:rPr>
                <w:highlight w:val="green"/>
                <w:vertAlign w:val="superscript"/>
              </w:rPr>
            </w:rPrChange>
          </w:rPr>
          <w:t>-</w:t>
        </w:r>
      </w:ins>
      <w:del w:id="243" w:author="Kezia Endsley" w:date="2013-08-12T07:20:00Z">
        <w:r w:rsidR="004A2E31" w:rsidRPr="004A2E31">
          <w:rPr>
            <w:rPrChange w:id="244" w:author="John Sleeva" w:date="2013-09-22T12:49:00Z">
              <w:rPr>
                <w:vertAlign w:val="superscript"/>
              </w:rPr>
            </w:rPrChange>
          </w:rPr>
          <w:delText xml:space="preserve"> </w:delText>
        </w:r>
      </w:del>
      <w:r w:rsidR="004A2E31" w:rsidRPr="004A2E31">
        <w:rPr>
          <w:rPrChange w:id="245" w:author="John Sleeva" w:date="2013-09-22T12:49:00Z">
            <w:rPr>
              <w:vertAlign w:val="superscript"/>
            </w:rPr>
          </w:rPrChange>
        </w:rPr>
        <w:t>drawn map</w:t>
      </w:r>
      <w:r w:rsidR="00B06EA7" w:rsidRPr="00716E14">
        <w:t xml:space="preserve"> of</w:t>
      </w:r>
      <w:r w:rsidR="00B06EA7">
        <w:t xml:space="preserve"> the Soho district included little </w:t>
      </w:r>
      <w:r w:rsidR="00E01613">
        <w:t xml:space="preserve">tick </w:t>
      </w:r>
      <w:r w:rsidR="00B06EA7">
        <w:t>marks at the addresses where cholera deaths were reported</w:t>
      </w:r>
      <w:r w:rsidR="002E2046">
        <w:t xml:space="preserve">. </w:t>
      </w:r>
      <w:r w:rsidR="00B06EA7">
        <w:t>Overlaying the location of water pumps where residents got their drinking water showed a rather obvious clustering around the water pump on Broad Street</w:t>
      </w:r>
      <w:r w:rsidR="002E2046">
        <w:t xml:space="preserve">. </w:t>
      </w:r>
      <w:r w:rsidR="00B06EA7">
        <w:t>With his map and his passionate pleas, the city did allow the pump handle to be removed and the epidemic in that region subsided</w:t>
      </w:r>
      <w:ins w:id="246" w:author="Kezia Endsley" w:date="2013-08-12T07:20:00Z">
        <w:r w:rsidR="009B148F">
          <w:t>. However,</w:t>
        </w:r>
      </w:ins>
      <w:r w:rsidR="00B06EA7">
        <w:t xml:space="preserve"> </w:t>
      </w:r>
      <w:del w:id="247" w:author="Kezia Endsley" w:date="2013-08-12T07:21:00Z">
        <w:r w:rsidR="00B06EA7" w:rsidDel="009B148F">
          <w:delText xml:space="preserve">but </w:delText>
        </w:r>
      </w:del>
      <w:r w:rsidR="00B06EA7">
        <w:t>this wasn’t enough to convince his critics</w:t>
      </w:r>
      <w:r w:rsidR="002E2046">
        <w:t xml:space="preserve">. </w:t>
      </w:r>
      <w:r w:rsidR="00B06EA7">
        <w:t xml:space="preserve">The cause of </w:t>
      </w:r>
      <w:r w:rsidR="00361273">
        <w:t xml:space="preserve">cholera </w:t>
      </w:r>
      <w:r w:rsidR="00B06EA7">
        <w:t>was heavily debated even beyon</w:t>
      </w:r>
      <w:r w:rsidR="00BE56C7">
        <w:t>d John Snow’s death in 1858</w:t>
      </w:r>
      <w:r w:rsidR="002E2046">
        <w:t xml:space="preserve">. </w:t>
      </w:r>
    </w:p>
    <w:p w14:paraId="42FF7D64" w14:textId="77777777" w:rsidR="004D0626" w:rsidRDefault="00C775AA">
      <w:pPr>
        <w:pStyle w:val="QueryPara"/>
        <w:numPr>
          <w:ins w:id="248" w:author="Russell Thomas" w:date="2013-07-31T13:01:00Z"/>
        </w:numPr>
        <w:pPrChange w:id="249" w:author="Russell Thomas" w:date="2013-07-31T13:02:00Z">
          <w:pPr>
            <w:pStyle w:val="Para"/>
          </w:pPr>
        </w:pPrChange>
      </w:pPr>
      <w:ins w:id="250" w:author="Russell Thomas" w:date="2013-07-31T13:02:00Z">
        <w:r>
          <w:t>“</w:t>
        </w:r>
        <w:proofErr w:type="gramStart"/>
        <w:r>
          <w:t>famous</w:t>
        </w:r>
        <w:proofErr w:type="gramEnd"/>
        <w:r>
          <w:t>” would be a better word choice here</w:t>
        </w:r>
      </w:ins>
      <w:r w:rsidR="002E2046">
        <w:t xml:space="preserve">. </w:t>
      </w:r>
      <w:ins w:id="251" w:author="Russell Thomas" w:date="2013-07-31T13:02:00Z">
        <w:r>
          <w:t>“</w:t>
        </w:r>
        <w:proofErr w:type="gramStart"/>
        <w:r>
          <w:t>infamous</w:t>
        </w:r>
        <w:proofErr w:type="gramEnd"/>
        <w:r>
          <w:t>” implies widespread disrepute</w:t>
        </w:r>
      </w:ins>
      <w:ins w:id="252" w:author="Russell Thomas" w:date="2013-07-31T13:03:00Z">
        <w:r>
          <w:t xml:space="preserve"> to some degree.</w:t>
        </w:r>
      </w:ins>
    </w:p>
    <w:p w14:paraId="5E7A4E3A" w14:textId="77777777" w:rsidR="004D0626" w:rsidRDefault="004D7F27">
      <w:pPr>
        <w:pStyle w:val="Slug"/>
        <w:rPr>
          <w:ins w:id="253" w:author="Kent, Kevin - Indianapolis" w:date="2013-07-31T09:46:00Z"/>
        </w:rPr>
        <w:pPrChange w:id="254" w:author="Kent, Kevin - Indianapolis" w:date="2013-07-31T09:46:00Z">
          <w:pPr>
            <w:pStyle w:val="Para"/>
          </w:pPr>
        </w:pPrChange>
      </w:pPr>
      <w:ins w:id="255" w:author="Kent, Kevin - Indianapolis" w:date="2013-07-31T09:46:00Z">
        <w:r>
          <w:t>Figure 1-1</w:t>
        </w:r>
        <w:r>
          <w:tab/>
        </w:r>
      </w:ins>
      <w:ins w:id="256" w:author="Kezia Endsley" w:date="2013-08-12T07:27:00Z">
        <w:r w:rsidR="00732652">
          <w:t>Hand-</w:t>
        </w:r>
        <w:del w:id="257" w:author="John Sleeva" w:date="2013-09-27T04:14:00Z">
          <w:r w:rsidR="00732652" w:rsidDel="00693FB3">
            <w:delText>D</w:delText>
          </w:r>
        </w:del>
      </w:ins>
      <w:ins w:id="258" w:author="John Sleeva" w:date="2013-09-27T04:14:00Z">
        <w:r w:rsidR="00693FB3">
          <w:t>d</w:t>
        </w:r>
      </w:ins>
      <w:ins w:id="259" w:author="Kezia Endsley" w:date="2013-08-12T07:27:00Z">
        <w:r w:rsidR="00732652">
          <w:t xml:space="preserve">rawn </w:t>
        </w:r>
        <w:del w:id="260" w:author="John Sleeva" w:date="2013-09-27T04:14:00Z">
          <w:r w:rsidR="00732652" w:rsidDel="00693FB3">
            <w:delText>M</w:delText>
          </w:r>
        </w:del>
      </w:ins>
      <w:ins w:id="261" w:author="John Sleeva" w:date="2013-09-27T04:14:00Z">
        <w:r w:rsidR="00693FB3">
          <w:t>p</w:t>
        </w:r>
      </w:ins>
      <w:ins w:id="262" w:author="Kezia Endsley" w:date="2013-08-12T07:27:00Z">
        <w:r w:rsidR="00732652">
          <w:t xml:space="preserve">ap of the </w:t>
        </w:r>
        <w:del w:id="263" w:author="John Sleeva" w:date="2013-09-27T04:14:00Z">
          <w:r w:rsidR="00732652" w:rsidDel="00693FB3">
            <w:delText>A</w:delText>
          </w:r>
        </w:del>
      </w:ins>
      <w:ins w:id="264" w:author="John Sleeva" w:date="2013-09-27T04:14:00Z">
        <w:r w:rsidR="00693FB3">
          <w:t>a</w:t>
        </w:r>
      </w:ins>
      <w:ins w:id="265" w:author="Kezia Endsley" w:date="2013-08-12T07:27:00Z">
        <w:r w:rsidR="00732652">
          <w:t xml:space="preserve">reas </w:t>
        </w:r>
        <w:del w:id="266" w:author="John Sleeva" w:date="2013-09-27T04:14:00Z">
          <w:r w:rsidR="00732652" w:rsidDel="00693FB3">
            <w:delText>A</w:delText>
          </w:r>
        </w:del>
      </w:ins>
      <w:ins w:id="267" w:author="John Sleeva" w:date="2013-09-27T04:14:00Z">
        <w:r w:rsidR="00693FB3">
          <w:t>a</w:t>
        </w:r>
      </w:ins>
      <w:ins w:id="268" w:author="Kezia Endsley" w:date="2013-08-12T07:27:00Z">
        <w:r w:rsidR="00732652">
          <w:t xml:space="preserve">ffected by </w:t>
        </w:r>
        <w:del w:id="269" w:author="John Sleeva" w:date="2013-09-27T04:14:00Z">
          <w:r w:rsidR="00732652" w:rsidDel="00693FB3">
            <w:delText>C</w:delText>
          </w:r>
        </w:del>
      </w:ins>
      <w:ins w:id="270" w:author="John Sleeva" w:date="2013-09-27T04:14:00Z">
        <w:r w:rsidR="00693FB3">
          <w:t>c</w:t>
        </w:r>
      </w:ins>
      <w:ins w:id="271" w:author="Kezia Endsley" w:date="2013-08-12T07:27:00Z">
        <w:r w:rsidR="00732652">
          <w:t>holera</w:t>
        </w:r>
        <w:r w:rsidR="00732652">
          <w:tab/>
        </w:r>
      </w:ins>
      <w:ins w:id="272" w:author="Kent, Kevin - Indianapolis" w:date="2013-07-31T09:46:00Z">
        <w:r>
          <w:t>[</w:t>
        </w:r>
      </w:ins>
      <w:ins w:id="273" w:author="John Sleeva" w:date="2013-09-22T11:39:00Z">
        <w:r w:rsidR="001E7245">
          <w:t>9781118</w:t>
        </w:r>
      </w:ins>
      <w:ins w:id="274" w:author="Kent, Kevin - Indianapolis" w:date="2013-07-31T09:46:00Z">
        <w:r>
          <w:t>793725 c01f001</w:t>
        </w:r>
      </w:ins>
      <w:ins w:id="275" w:author="Kent, Kevin - Indianapolis" w:date="2013-07-31T09:50:00Z">
        <w:r>
          <w:t>.</w:t>
        </w:r>
      </w:ins>
      <w:ins w:id="276" w:author="Kent, Kevin - Indianapolis" w:date="2013-09-30T10:54:00Z">
        <w:r w:rsidR="00802DB5">
          <w:t>jpg</w:t>
        </w:r>
      </w:ins>
      <w:ins w:id="277" w:author="Kent, Kevin - Indianapolis" w:date="2013-07-31T09:46:00Z">
        <w:r>
          <w:t>]</w:t>
        </w:r>
      </w:ins>
    </w:p>
    <w:p w14:paraId="1517EC4D" w14:textId="77777777" w:rsidR="00802DB5" w:rsidRDefault="00802DB5">
      <w:pPr>
        <w:pStyle w:val="QueryPara"/>
        <w:rPr>
          <w:ins w:id="278" w:author="Jay Jacobs" w:date="2013-10-15T08:50:00Z"/>
        </w:rPr>
        <w:pPrChange w:id="279" w:author="Kent, Kevin - Indianapolis" w:date="2013-09-30T10:54:00Z">
          <w:pPr>
            <w:pStyle w:val="Para"/>
          </w:pPr>
        </w:pPrChange>
      </w:pPr>
      <w:ins w:id="280" w:author="Kent, Kevin - Indianapolis" w:date="2013-09-30T10:54:00Z">
        <w:r>
          <w:t xml:space="preserve">[AU: The copy of Figure 1-1 you gave us is a jpeg which doesn’t often translate well in print. Can you give us a </w:t>
        </w:r>
        <w:proofErr w:type="spellStart"/>
        <w:r>
          <w:t>tif</w:t>
        </w:r>
        <w:proofErr w:type="spellEnd"/>
        <w:r>
          <w:t xml:space="preserve">, </w:t>
        </w:r>
        <w:proofErr w:type="spellStart"/>
        <w:r>
          <w:t>png</w:t>
        </w:r>
        <w:proofErr w:type="spellEnd"/>
        <w:r>
          <w:t xml:space="preserve"> or bmp of this map? Thanks, Kevin (</w:t>
        </w:r>
        <w:proofErr w:type="spellStart"/>
        <w:r>
          <w:t>PjE</w:t>
        </w:r>
        <w:proofErr w:type="spellEnd"/>
        <w:r>
          <w:t>)]</w:t>
        </w:r>
      </w:ins>
    </w:p>
    <w:p w14:paraId="51D108A8" w14:textId="77777777" w:rsidR="00594140" w:rsidRDefault="00594140">
      <w:pPr>
        <w:pStyle w:val="QueryPara"/>
        <w:rPr>
          <w:ins w:id="281" w:author="Jay Jacobs" w:date="2013-10-15T08:48:00Z"/>
        </w:rPr>
        <w:pPrChange w:id="282" w:author="Kent, Kevin - Indianapolis" w:date="2013-09-30T10:54:00Z">
          <w:pPr>
            <w:pStyle w:val="Para"/>
          </w:pPr>
        </w:pPrChange>
      </w:pPr>
      <w:ins w:id="283" w:author="Jay Jacobs" w:date="2013-10-15T08:50:00Z">
        <w:r>
          <w:t>[AR: I was only successful in finding a larger JPG file, but I saved it off as the original and as a TIFF and PNG</w:t>
        </w:r>
      </w:ins>
      <w:ins w:id="284" w:author="Jay Jacobs" w:date="2013-10-15T09:11:00Z">
        <w:r w:rsidR="007A4899">
          <w:t xml:space="preserve">.  </w:t>
        </w:r>
        <w:proofErr w:type="gramStart"/>
        <w:r w:rsidR="007A4899">
          <w:t>the</w:t>
        </w:r>
        <w:proofErr w:type="gramEnd"/>
        <w:r w:rsidR="007A4899">
          <w:t xml:space="preserve"> image is public domain.</w:t>
        </w:r>
      </w:ins>
      <w:ins w:id="285" w:author="Jay Jacobs" w:date="2013-10-15T08:50:00Z">
        <w:r>
          <w:t>]</w:t>
        </w:r>
      </w:ins>
    </w:p>
    <w:p w14:paraId="5B460832" w14:textId="77777777" w:rsidR="00594140" w:rsidDel="00594140" w:rsidRDefault="00594140">
      <w:pPr>
        <w:pStyle w:val="QueryPara"/>
        <w:rPr>
          <w:ins w:id="286" w:author="Kent, Kevin - Indianapolis" w:date="2013-09-30T10:54:00Z"/>
          <w:del w:id="287" w:author="Jay Jacobs" w:date="2013-10-15T08:49:00Z"/>
        </w:rPr>
        <w:pPrChange w:id="288" w:author="Kent, Kevin - Indianapolis" w:date="2013-09-30T10:54:00Z">
          <w:pPr>
            <w:pStyle w:val="Para"/>
          </w:pPr>
        </w:pPrChange>
      </w:pPr>
    </w:p>
    <w:p w14:paraId="28B546F9" w14:textId="77777777"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w:t>
      </w:r>
      <w:ins w:id="289" w:author="Kezia Endsley" w:date="2013-08-12T07:21:00Z">
        <w:r w:rsidR="00361273">
          <w:t>,</w:t>
        </w:r>
      </w:ins>
      <w:r>
        <w:t xml:space="preserve"> </w:t>
      </w:r>
      <w:r w:rsidR="008117DA">
        <w:t xml:space="preserve">yet neither </w:t>
      </w:r>
      <w:del w:id="290" w:author="John Sleeva" w:date="2013-09-22T11:41:00Z">
        <w:r w:rsidR="00664CD1" w:rsidDel="00116941">
          <w:delText xml:space="preserve">had </w:delText>
        </w:r>
      </w:del>
      <w:r w:rsidR="00664CD1">
        <w:t xml:space="preserve">had been able to </w:t>
      </w:r>
      <w:r w:rsidRPr="00716E14">
        <w:t>convince the opposition</w:t>
      </w:r>
      <w:r w:rsidR="002E2046" w:rsidRPr="00716E14">
        <w:t xml:space="preserve">. </w:t>
      </w:r>
      <w:r w:rsidR="00D060B1" w:rsidRPr="00716E14">
        <w:t>The</w:t>
      </w:r>
      <w:r w:rsidR="00664CD1" w:rsidRPr="00716E14">
        <w:t xml:space="preserve"> debate</w:t>
      </w:r>
      <w:r w:rsidR="004A2E31" w:rsidRPr="004A2E31">
        <w:rPr>
          <w:rPrChange w:id="291" w:author="John Sleeva" w:date="2013-09-22T12:49:00Z">
            <w:rPr>
              <w:vertAlign w:val="superscript"/>
            </w:rPr>
          </w:rPrChange>
        </w:rPr>
        <w:t xml:space="preserve"> between Snow and Farr was re-examined in 2003</w:t>
      </w:r>
      <w:r w:rsidR="00D060B1" w:rsidRPr="00716E14">
        <w:t xml:space="preserve"> when statisticians in the</w:t>
      </w:r>
      <w:r w:rsidR="008117DA" w:rsidRPr="00716E14">
        <w:t xml:space="preserve"> UK </w:t>
      </w:r>
      <w:r w:rsidR="00D060B1" w:rsidRPr="00716E14">
        <w:t xml:space="preserve">evaluated the data </w:t>
      </w:r>
      <w:r w:rsidRPr="00716E14">
        <w:t>Farr</w:t>
      </w:r>
      <w:r w:rsidR="004A2E31" w:rsidRPr="004A2E31">
        <w:rPr>
          <w:rPrChange w:id="292" w:author="John Sleeva" w:date="2013-09-22T12:49:00Z">
            <w:rPr>
              <w:vertAlign w:val="superscript"/>
            </w:rPr>
          </w:rPrChange>
        </w:rPr>
        <w:t xml:space="preserve"> published in 1852 with modern methods. They found that the data Farr pointed to as proof</w:t>
      </w:r>
      <w:r w:rsidR="008117DA">
        <w:t xml:space="preserve"> of an </w:t>
      </w:r>
      <w:del w:id="293" w:author="Kezia Endsley" w:date="2013-08-12T09:18:00Z">
        <w:r w:rsidR="008117DA" w:rsidDel="008B238C">
          <w:delText>airborn</w:delText>
        </w:r>
      </w:del>
      <w:ins w:id="294" w:author="Kezia Endsley" w:date="2013-08-12T09:18:00Z">
        <w:r w:rsidR="008B238C">
          <w:t>airborne</w:t>
        </w:r>
      </w:ins>
      <w:r w:rsidR="008117DA">
        <w:t xml:space="preserve"> cause actually supported Snow’s position</w:t>
      </w:r>
      <w:r w:rsidR="002E2046">
        <w:t xml:space="preserve">. </w:t>
      </w:r>
      <w:r w:rsidR="008117DA">
        <w:t>They concluded that if modern statistic</w:t>
      </w:r>
      <w:r w:rsidR="009059A2">
        <w:t>al method</w:t>
      </w:r>
      <w:r w:rsidR="008117DA">
        <w:t xml:space="preserve">s were available to Farr, the data he collected </w:t>
      </w:r>
      <w:r w:rsidR="00644F9C">
        <w:t>would have changed his conclusion</w:t>
      </w:r>
      <w:r w:rsidR="002E2046">
        <w:t xml:space="preserve">. </w:t>
      </w:r>
      <w:r w:rsidR="009059A2">
        <w:t xml:space="preserve">The good news of course, is that these statistical methods are available </w:t>
      </w:r>
      <w:del w:id="295" w:author="Kezia Endsley" w:date="2013-08-12T07:22:00Z">
        <w:r w:rsidR="009059A2" w:rsidDel="00361273">
          <w:delText>to us</w:delText>
        </w:r>
        <w:r w:rsidR="00653504" w:rsidDel="00361273">
          <w:delText xml:space="preserve"> </w:delText>
        </w:r>
      </w:del>
      <w:r w:rsidR="00653504">
        <w:t>today</w:t>
      </w:r>
      <w:ins w:id="296" w:author="Jay Jacobs" w:date="2013-10-15T09:12:00Z">
        <w:r w:rsidR="007A4899">
          <w:t xml:space="preserve"> to you</w:t>
        </w:r>
      </w:ins>
      <w:r w:rsidR="009059A2">
        <w:t>.</w:t>
      </w:r>
    </w:p>
    <w:p w14:paraId="4D708C02" w14:textId="77777777" w:rsidR="00BD6314" w:rsidRDefault="00BD6314" w:rsidP="00D94A23">
      <w:pPr>
        <w:pStyle w:val="H2"/>
      </w:pPr>
      <w:bookmarkStart w:id="297" w:name="_Toc241876903"/>
      <w:del w:id="298" w:author="Kezia Endsley" w:date="2013-08-12T07:22:00Z">
        <w:r w:rsidDel="00361273">
          <w:delText>20</w:delText>
        </w:r>
        <w:r w:rsidRPr="00BD6314" w:rsidDel="00361273">
          <w:rPr>
            <w:vertAlign w:val="superscript"/>
          </w:rPr>
          <w:delText>th</w:delText>
        </w:r>
        <w:r w:rsidR="009059A2" w:rsidDel="00361273">
          <w:delText xml:space="preserve"> </w:delText>
        </w:r>
      </w:del>
      <w:bookmarkStart w:id="299" w:name="_Toc241472465"/>
      <w:ins w:id="300" w:author="Kezia Endsley" w:date="2013-08-12T07:22:00Z">
        <w:r w:rsidR="00361273">
          <w:t xml:space="preserve">Twentieth </w:t>
        </w:r>
      </w:ins>
      <w:r w:rsidR="009059A2">
        <w:t>C</w:t>
      </w:r>
      <w:r>
        <w:t>entury</w:t>
      </w:r>
      <w:r w:rsidR="009059A2">
        <w:t xml:space="preserve"> Data Analysis</w:t>
      </w:r>
      <w:bookmarkEnd w:id="299"/>
      <w:bookmarkEnd w:id="297"/>
    </w:p>
    <w:p w14:paraId="71B8027D" w14:textId="77777777"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at Rothamsted</w:t>
      </w:r>
      <w:del w:id="301" w:author="Kezia Endsley" w:date="2013-08-12T07:22:00Z">
        <w:r w:rsidR="00B24CED" w:rsidDel="00361273">
          <w:delText>,</w:delText>
        </w:r>
      </w:del>
      <w:r w:rsidR="00B24CED">
        <w:t xml:space="preserve"> </w:t>
      </w:r>
      <w:r w:rsidR="00644F9C">
        <w:t>began conducting experiments on the effects of fertilizer on crop yield</w:t>
      </w:r>
      <w:r w:rsidR="002E2046">
        <w:t xml:space="preserve">. </w:t>
      </w:r>
      <w:r w:rsidR="00644F9C">
        <w:t xml:space="preserve">They </w:t>
      </w:r>
      <w:r w:rsidR="00C35C4C">
        <w:t xml:space="preserve">spent decades conducting experiments and collecting data on various </w:t>
      </w:r>
      <w:del w:id="302" w:author="Kezia Endsley" w:date="2013-08-12T07:23:00Z">
        <w:r w:rsidR="00C35C4C" w:rsidDel="00207915">
          <w:delText xml:space="preserve">things </w:delText>
        </w:r>
      </w:del>
      <w:ins w:id="303" w:author="Kezia Endsley" w:date="2013-08-12T07:23:00Z">
        <w:r w:rsidR="00207915">
          <w:t xml:space="preserve">aspects </w:t>
        </w:r>
      </w:ins>
      <w:r w:rsidR="00C35C4C">
        <w:t>such as crop yield, soil measurements</w:t>
      </w:r>
      <w:ins w:id="304" w:author="Kezia Endsley" w:date="2013-08-12T07:23:00Z">
        <w:r w:rsidR="00207915">
          <w:t>,</w:t>
        </w:r>
      </w:ins>
      <w:r w:rsidR="00C35C4C">
        <w:t xml:space="preserve"> and weather </w:t>
      </w:r>
      <w:r w:rsidR="00250DCC">
        <w:t>variables</w:t>
      </w:r>
      <w:r w:rsidR="002E2046">
        <w:t xml:space="preserve">. </w:t>
      </w:r>
      <w:ins w:id="305" w:author="Kezia Endsley" w:date="2013-08-12T07:25:00Z">
        <w:r w:rsidR="00294D0B" w:rsidRPr="00294D0B">
          <w:t xml:space="preserve">Following a </w:t>
        </w:r>
      </w:ins>
      <w:del w:id="306" w:author="Kezia Endsley" w:date="2013-08-12T07:25:00Z">
        <w:r w:rsidR="003A491C" w:rsidRPr="00294D0B" w:rsidDel="00294D0B">
          <w:delText xml:space="preserve">Like many </w:delText>
        </w:r>
      </w:del>
      <w:r w:rsidR="003A491C" w:rsidRPr="00294D0B">
        <w:t xml:space="preserve">modern-day logging </w:t>
      </w:r>
      <w:del w:id="307" w:author="Jay Jacobs" w:date="2013-10-15T09:12:00Z">
        <w:r w:rsidR="003A491C" w:rsidRPr="00294D0B" w:rsidDel="007A4899">
          <w:delText>implementations</w:delText>
        </w:r>
      </w:del>
      <w:ins w:id="308" w:author="Kezia Endsley" w:date="2013-08-12T07:25:00Z">
        <w:del w:id="309" w:author="Jay Jacobs" w:date="2013-10-15T09:12:00Z">
          <w:r w:rsidR="00294D0B" w:rsidRPr="00294D0B" w:rsidDel="007A4899">
            <w:delText xml:space="preserve"> </w:delText>
          </w:r>
        </w:del>
        <w:r w:rsidR="00294D0B" w:rsidRPr="00294D0B">
          <w:t>approach</w:t>
        </w:r>
      </w:ins>
      <w:r w:rsidR="00C35C4C" w:rsidRPr="00294D0B">
        <w:t>,</w:t>
      </w:r>
      <w:r w:rsidR="00294D0B" w:rsidRPr="00294D0B">
        <w:t xml:space="preserve"> </w:t>
      </w:r>
      <w:r w:rsidR="00C35C4C" w:rsidRPr="00294D0B">
        <w:t>they gathered th</w:t>
      </w:r>
      <w:r w:rsidR="00250DCC" w:rsidRPr="00294D0B">
        <w:t xml:space="preserve">e data and diligently stored it, but </w:t>
      </w:r>
      <w:r w:rsidR="00C35C4C" w:rsidRPr="00294D0B">
        <w:t>they were unable extract the</w:t>
      </w:r>
      <w:r w:rsidR="00C35C4C">
        <w:t xml:space="preserve"> full value from it</w:t>
      </w:r>
      <w:r w:rsidR="002E2046">
        <w:t xml:space="preserve">. </w:t>
      </w:r>
      <w:del w:id="310" w:author="Kezia Endsley" w:date="2013-08-12T07:24:00Z">
        <w:r w:rsidR="00C35C4C" w:rsidDel="00207915">
          <w:delText xml:space="preserve">Finally, </w:delText>
        </w:r>
        <w:r w:rsidR="00644F9C" w:rsidDel="00207915">
          <w:delText>in</w:delText>
        </w:r>
      </w:del>
      <w:ins w:id="311" w:author="Kezia Endsley" w:date="2013-08-12T07:24:00Z">
        <w:r w:rsidR="00207915">
          <w:t>In</w:t>
        </w:r>
      </w:ins>
      <w:r w:rsidR="00644F9C">
        <w:t xml:space="preserve"> 1919 they hired a </w:t>
      </w:r>
      <w:r w:rsidR="00C35C4C">
        <w:t xml:space="preserve">brilliant </w:t>
      </w:r>
      <w:r w:rsidR="00644F9C">
        <w:t xml:space="preserve">young </w:t>
      </w:r>
      <w:r>
        <w:t>statistician named</w:t>
      </w:r>
      <w:r w:rsidR="00644F9C">
        <w:t xml:space="preserve"> Ronald Aylmer Fisher</w:t>
      </w:r>
      <w:r w:rsidR="00C35C4C">
        <w:t xml:space="preserve"> to </w:t>
      </w:r>
      <w:del w:id="312" w:author="Kezia Endsley" w:date="2013-08-12T07:24:00Z">
        <w:r w:rsidR="00C35C4C" w:rsidDel="00207915">
          <w:delText xml:space="preserve">pour </w:delText>
        </w:r>
      </w:del>
      <w:ins w:id="313" w:author="Kezia Endsley" w:date="2013-08-12T07:24:00Z">
        <w:r w:rsidR="00207915">
          <w:t xml:space="preserve">pore </w:t>
        </w:r>
      </w:ins>
      <w:r w:rsidR="00C35C4C">
        <w:t xml:space="preserve">through </w:t>
      </w:r>
      <w:r w:rsidR="00250DCC">
        <w:t xml:space="preserve">more than </w:t>
      </w:r>
      <w:del w:id="314" w:author="Kezia Endsley" w:date="2013-08-12T07:24:00Z">
        <w:r w:rsidR="00250DCC" w:rsidDel="00207915">
          <w:delText>seventy</w:delText>
        </w:r>
        <w:r w:rsidDel="00207915">
          <w:delText xml:space="preserve"> </w:delText>
        </w:r>
      </w:del>
      <w:ins w:id="315" w:author="Kezia Endsley" w:date="2013-08-12T07:24:00Z">
        <w:r w:rsidR="00207915">
          <w:t xml:space="preserve">70 </w:t>
        </w:r>
      </w:ins>
      <w:r>
        <w:t>years of</w:t>
      </w:r>
      <w:r w:rsidR="00C35C4C">
        <w:t xml:space="preserve"> data and help them understand it</w:t>
      </w:r>
      <w:r w:rsidR="002E2046">
        <w:t xml:space="preserve">. </w:t>
      </w:r>
      <w:r>
        <w:t>Fisher quickly ran into a challenge with the data being confounded and he found it difficult to isolate the effect of the fertilizer from other effects</w:t>
      </w:r>
      <w:ins w:id="316" w:author="Kezia Endsley" w:date="2013-08-12T07:25:00Z">
        <w:r w:rsidR="00294D0B">
          <w:t>,</w:t>
        </w:r>
      </w:ins>
      <w:r>
        <w:t xml:space="preserve"> such as weather</w:t>
      </w:r>
      <w:r w:rsidR="00B24CED">
        <w:t xml:space="preserve"> or soil quality</w:t>
      </w:r>
      <w:r w:rsidR="002E2046">
        <w:t xml:space="preserve">. </w:t>
      </w:r>
      <w:r w:rsidR="00BD6314">
        <w:t>This</w:t>
      </w:r>
      <w:r w:rsidR="00B24CED">
        <w:t xml:space="preserve"> challenge would lead Fisher toward</w:t>
      </w:r>
      <w:del w:id="317" w:author="Kezia Endsley" w:date="2013-08-12T07:26:00Z">
        <w:r w:rsidR="00B24CED" w:rsidDel="00294D0B">
          <w:delText>s</w:delText>
        </w:r>
      </w:del>
      <w:r w:rsidR="00B24CED">
        <w:t xml:space="preserve"> </w:t>
      </w:r>
      <w:r w:rsidR="00BD6314">
        <w:t xml:space="preserve">discoveries that would </w:t>
      </w:r>
      <w:del w:id="318" w:author="Jay Jacobs" w:date="2013-10-15T09:13:00Z">
        <w:r w:rsidR="009059A2" w:rsidDel="007A4899">
          <w:delText xml:space="preserve">help </w:delText>
        </w:r>
      </w:del>
      <w:r w:rsidR="00BD6314">
        <w:t xml:space="preserve">forever </w:t>
      </w:r>
      <w:r w:rsidR="00B24CED">
        <w:t xml:space="preserve">change not just the world of statistics, but </w:t>
      </w:r>
      <w:del w:id="319" w:author="Kezia Endsley" w:date="2013-08-12T07:26:00Z">
        <w:r w:rsidR="00B24CED" w:rsidDel="00294D0B">
          <w:delText xml:space="preserve">the </w:delText>
        </w:r>
      </w:del>
      <w:ins w:id="320" w:author="Kezia Endsley" w:date="2013-08-12T07:26:00Z">
        <w:r w:rsidR="00294D0B">
          <w:t>al</w:t>
        </w:r>
      </w:ins>
      <w:r w:rsidR="00B24CED">
        <w:t xml:space="preserve">most every scientific field in the </w:t>
      </w:r>
      <w:del w:id="321" w:author="Kezia Endsley" w:date="2013-08-12T07:26:00Z">
        <w:r w:rsidR="00B24CED" w:rsidDel="00294D0B">
          <w:delText xml:space="preserve">twentieth </w:delText>
        </w:r>
      </w:del>
      <w:ins w:id="322" w:author="Kezia Endsley" w:date="2013-08-12T07:26:00Z">
        <w:r w:rsidR="00294D0B">
          <w:t xml:space="preserve">20th </w:t>
        </w:r>
      </w:ins>
      <w:r w:rsidR="00313032">
        <w:t>Century</w:t>
      </w:r>
      <w:r w:rsidR="00B24CED">
        <w:t xml:space="preserve">. </w:t>
      </w:r>
    </w:p>
    <w:p w14:paraId="3B44667A" w14:textId="77777777" w:rsidR="00A117C1" w:rsidRDefault="009059A2" w:rsidP="00A117C1">
      <w:pPr>
        <w:pStyle w:val="Para"/>
      </w:pPr>
      <w:r>
        <w:t xml:space="preserve">What Fisher discovered (among many revolutionary contributions to statistics) is that </w:t>
      </w:r>
      <w:r w:rsidR="00B24CED">
        <w:t xml:space="preserve">if an experiment was designed correctly, the influence of various effects could not just be separated, but also </w:t>
      </w:r>
      <w:ins w:id="323" w:author="Kezia Endsley" w:date="2013-08-12T07:26:00Z">
        <w:r w:rsidR="00294D0B">
          <w:t xml:space="preserve">could be </w:t>
        </w:r>
      </w:ins>
      <w:r w:rsidR="00B24CED">
        <w:t>measured and their influence calculated</w:t>
      </w:r>
      <w:r w:rsidR="002E2046">
        <w:t xml:space="preserve">. </w:t>
      </w:r>
      <w:r w:rsidR="00B24CED">
        <w:t>With a proper</w:t>
      </w:r>
      <w:r>
        <w:t>ly</w:t>
      </w:r>
      <w:r w:rsidR="00B24CED">
        <w:t xml:space="preserve"> designed experiment</w:t>
      </w:r>
      <w:ins w:id="324" w:author="Kezia Endsley" w:date="2013-08-12T07:28:00Z">
        <w:r w:rsidR="002F349D">
          <w:t>,</w:t>
        </w:r>
      </w:ins>
      <w:r w:rsidR="00B24CED">
        <w:t xml:space="preserve"> he was able to isolate the effects of weather, soil quality</w:t>
      </w:r>
      <w:ins w:id="325" w:author="Kezia Endsley" w:date="2013-08-12T07:28:00Z">
        <w:r w:rsidR="002F349D">
          <w:t>,</w:t>
        </w:r>
      </w:ins>
      <w:r w:rsidR="00B24CED">
        <w:t xml:space="preserve"> and other factors so </w:t>
      </w:r>
      <w:del w:id="326" w:author="Kezia Endsley" w:date="2013-08-12T07:28:00Z">
        <w:r w:rsidR="00B24CED" w:rsidDel="002F349D">
          <w:delText xml:space="preserve">they </w:delText>
        </w:r>
      </w:del>
      <w:ins w:id="327" w:author="Kezia Endsley" w:date="2013-08-12T07:28:00Z">
        <w:r w:rsidR="002F349D">
          <w:t xml:space="preserve">he </w:t>
        </w:r>
      </w:ins>
      <w:r w:rsidR="00B24CED">
        <w:t>could compare the effect</w:t>
      </w:r>
      <w:r>
        <w:t>s</w:t>
      </w:r>
      <w:r w:rsidR="00B24CED">
        <w:t xml:space="preserve"> of various fertilizer mixtures</w:t>
      </w:r>
      <w:r w:rsidR="002E2046">
        <w:t xml:space="preserve">. </w:t>
      </w:r>
      <w:r w:rsidR="00B24CED">
        <w:t xml:space="preserve">And this work was not limited to </w:t>
      </w:r>
      <w:del w:id="328" w:author="Kezia Endsley" w:date="2013-08-12T07:28:00Z">
        <w:r w:rsidDel="002F349D">
          <w:delText xml:space="preserve">just </w:delText>
        </w:r>
      </w:del>
      <w:r w:rsidR="00B24CED">
        <w:t>agriculture</w:t>
      </w:r>
      <w:ins w:id="329" w:author="Kezia Endsley" w:date="2013-08-12T07:28:00Z">
        <w:r w:rsidR="002F349D">
          <w:t>;</w:t>
        </w:r>
      </w:ins>
      <w:del w:id="330" w:author="Kezia Endsley" w:date="2013-08-12T07:28:00Z">
        <w:r w:rsidR="00B24CED" w:rsidDel="002F349D">
          <w:delText>,</w:delText>
        </w:r>
      </w:del>
      <w:r w:rsidR="00B24CED">
        <w:t xml:space="preserve"> the same techniques Fisher develop</w:t>
      </w:r>
      <w:r w:rsidR="00A117C1">
        <w:t xml:space="preserve">ed at Rothamsted </w:t>
      </w:r>
      <w:r>
        <w:t>are</w:t>
      </w:r>
      <w:r w:rsidR="00A117C1">
        <w:t xml:space="preserve"> still </w:t>
      </w:r>
      <w:ins w:id="331" w:author="Kezia Endsley" w:date="2013-08-12T07:29:00Z">
        <w:r w:rsidR="002F349D">
          <w:t xml:space="preserve">used </w:t>
        </w:r>
      </w:ins>
      <w:r>
        <w:t>widely</w:t>
      </w:r>
      <w:r w:rsidR="00A117C1">
        <w:t xml:space="preserve"> </w:t>
      </w:r>
      <w:del w:id="332" w:author="Kezia Endsley" w:date="2013-08-12T07:29:00Z">
        <w:r w:rsidR="00A117C1" w:rsidDel="002F349D">
          <w:delText xml:space="preserve">in use </w:delText>
        </w:r>
      </w:del>
      <w:r w:rsidR="00A117C1">
        <w:t>today in everything from medical trials to archaeology dig sites</w:t>
      </w:r>
      <w:r w:rsidR="002E2046">
        <w:t xml:space="preserve">. </w:t>
      </w:r>
      <w:r>
        <w:t>Fisher’s</w:t>
      </w:r>
      <w:r w:rsidR="00A117C1">
        <w:t xml:space="preserve"> work</w:t>
      </w:r>
      <w:r>
        <w:t>,</w:t>
      </w:r>
      <w:r w:rsidR="00A117C1">
        <w:t xml:space="preserve"> and the work of his peers</w:t>
      </w:r>
      <w:ins w:id="333" w:author="Kezia Endsley" w:date="2013-08-12T07:29:00Z">
        <w:r w:rsidR="002F349D">
          <w:t>,</w:t>
        </w:r>
      </w:ins>
      <w:r w:rsidR="00A117C1">
        <w:t xml:space="preserve"> </w:t>
      </w:r>
      <w:r w:rsidR="007A6EDD">
        <w:t xml:space="preserve">helped revolutionized science in the </w:t>
      </w:r>
      <w:del w:id="334" w:author="Kezia Endsley" w:date="2013-08-12T07:29:00Z">
        <w:r w:rsidR="007A6EDD" w:rsidDel="002F349D">
          <w:delText xml:space="preserve">twentieth </w:delText>
        </w:r>
      </w:del>
      <w:ins w:id="335" w:author="Kezia Endsley" w:date="2013-08-12T07:29:00Z">
        <w:r w:rsidR="002F349D">
          <w:t xml:space="preserve">20th </w:t>
        </w:r>
      </w:ins>
      <w:r w:rsidR="00313032">
        <w:t>Century</w:t>
      </w:r>
      <w:r w:rsidR="002E2046">
        <w:t xml:space="preserve">. </w:t>
      </w:r>
      <w:r w:rsidR="00D73133">
        <w:t>No longer could scientists simply collect and present their data as evidence of their claim</w:t>
      </w:r>
      <w:r>
        <w:t xml:space="preserve"> as they had in the </w:t>
      </w:r>
      <w:del w:id="336" w:author="Kezia Endsley" w:date="2013-08-12T07:29:00Z">
        <w:r w:rsidDel="002F349D">
          <w:delText xml:space="preserve">eighteenth </w:delText>
        </w:r>
      </w:del>
      <w:ins w:id="337" w:author="Kezia Endsley" w:date="2013-08-12T07:29:00Z">
        <w:r w:rsidR="002F349D">
          <w:t xml:space="preserve">18th </w:t>
        </w:r>
      </w:ins>
      <w:r w:rsidR="00313032">
        <w:t>Century</w:t>
      </w:r>
      <w:r w:rsidR="002E2046">
        <w:t xml:space="preserve">. </w:t>
      </w:r>
      <w:r w:rsidR="00D73133">
        <w:t>They now had t</w:t>
      </w:r>
      <w:r>
        <w:t>he t</w:t>
      </w:r>
      <w:r w:rsidR="00D73133">
        <w:t>ools t</w:t>
      </w:r>
      <w:r>
        <w:t xml:space="preserve">o design robust experiments and </w:t>
      </w:r>
      <w:del w:id="338" w:author="Kezia Endsley" w:date="2013-08-12T07:29:00Z">
        <w:r w:rsidDel="009F76DD">
          <w:delText xml:space="preserve">new </w:delText>
        </w:r>
      </w:del>
      <w:ins w:id="339" w:author="Kezia Endsley" w:date="2013-08-12T07:29:00Z">
        <w:r w:rsidR="009F76DD">
          <w:t xml:space="preserve">the </w:t>
        </w:r>
      </w:ins>
      <w:r w:rsidR="00D73133">
        <w:t xml:space="preserve">techniques to </w:t>
      </w:r>
      <w:r>
        <w:t>model</w:t>
      </w:r>
      <w:r w:rsidR="00D73133">
        <w:t xml:space="preserve"> how </w:t>
      </w:r>
      <w:r>
        <w:t>the variables</w:t>
      </w:r>
      <w:r w:rsidR="00D73133">
        <w:t xml:space="preserve"> affected their experiment and observations</w:t>
      </w:r>
      <w:r w:rsidR="002E2046">
        <w:t xml:space="preserve">. </w:t>
      </w:r>
    </w:p>
    <w:p w14:paraId="4A1C33E8" w14:textId="77777777" w:rsidR="00AC343B" w:rsidRDefault="004510DE" w:rsidP="00A117C1">
      <w:pPr>
        <w:pStyle w:val="Para"/>
      </w:pPr>
      <w:ins w:id="340" w:author="Kezia Endsley" w:date="2013-08-12T07:31:00Z">
        <w:r>
          <w:t>At this point, t</w:t>
        </w:r>
      </w:ins>
      <w:del w:id="341" w:author="Kezia Endsley" w:date="2013-08-12T07:31:00Z">
        <w:r w:rsidR="00A117C1" w:rsidDel="004510DE">
          <w:delText>T</w:delText>
        </w:r>
      </w:del>
      <w:r w:rsidR="00A117C1">
        <w:t xml:space="preserve">he world of science </w:t>
      </w:r>
      <w:del w:id="342" w:author="Kezia Endsley" w:date="2013-08-12T07:31:00Z">
        <w:r w:rsidR="00A117C1" w:rsidDel="004510DE">
          <w:delText xml:space="preserve">now </w:delText>
        </w:r>
      </w:del>
      <w:r w:rsidR="00A117C1">
        <w:t>included statistical models</w:t>
      </w:r>
      <w:ins w:id="343" w:author="Kezia Endsley" w:date="2013-08-12T07:29:00Z">
        <w:r w:rsidR="009F76DD">
          <w:t>.</w:t>
        </w:r>
      </w:ins>
      <w:del w:id="344" w:author="Kezia Endsley" w:date="2013-08-12T07:29:00Z">
        <w:r w:rsidR="00A117C1" w:rsidDel="009F76DD">
          <w:delText xml:space="preserve"> and m</w:delText>
        </w:r>
      </w:del>
      <w:ins w:id="345" w:author="Kezia Endsley" w:date="2013-08-12T07:29:00Z">
        <w:r w:rsidR="009F76DD">
          <w:t xml:space="preserve"> M</w:t>
        </w:r>
      </w:ins>
      <w:r w:rsidR="00A117C1">
        <w:t xml:space="preserve">uch of the statistical and science education </w:t>
      </w:r>
      <w:del w:id="346" w:author="Kezia Endsley" w:date="2013-08-12T07:31:00Z">
        <w:r w:rsidR="00A117C1" w:rsidDel="004510DE">
          <w:delText xml:space="preserve">has </w:delText>
        </w:r>
      </w:del>
      <w:r w:rsidR="00A117C1">
        <w:t xml:space="preserve">focused on </w:t>
      </w:r>
      <w:del w:id="347" w:author="Kezia Endsley" w:date="2013-08-12T07:29:00Z">
        <w:r w:rsidR="00A117C1" w:rsidDel="009F76DD">
          <w:delText xml:space="preserve">learning, </w:delText>
        </w:r>
      </w:del>
      <w:r w:rsidR="00A117C1">
        <w:t>developing and testing these models and the assumptions behind them</w:t>
      </w:r>
      <w:r w:rsidR="002E2046">
        <w:t xml:space="preserve">. </w:t>
      </w:r>
      <w:del w:id="348" w:author="Kezia Endsley" w:date="2013-08-12T07:30:00Z">
        <w:r w:rsidR="00A117C1" w:rsidDel="009F76DD">
          <w:delText xml:space="preserve">Most </w:delText>
        </w:r>
      </w:del>
      <w:ins w:id="349" w:author="Kezia Endsley" w:date="2013-08-12T07:30:00Z">
        <w:r w:rsidR="009F76DD">
          <w:t xml:space="preserve">Nearly </w:t>
        </w:r>
      </w:ins>
      <w:r w:rsidR="00A117C1">
        <w:t xml:space="preserve">every </w:t>
      </w:r>
      <w:r w:rsidR="00AC343B">
        <w:t>statistical</w:t>
      </w:r>
      <w:r w:rsidR="00A117C1">
        <w:t xml:space="preserve"> problem started </w:t>
      </w:r>
      <w:del w:id="350" w:author="Kezia Endsley" w:date="2013-08-12T07:31:00Z">
        <w:r w:rsidR="00A117C1" w:rsidDel="004510DE">
          <w:delText xml:space="preserve">out </w:delText>
        </w:r>
      </w:del>
      <w:r w:rsidR="00A117C1">
        <w:t>with the question</w:t>
      </w:r>
      <w:ins w:id="351" w:author="Kezia Endsley" w:date="2013-08-12T07:30:00Z">
        <w:r w:rsidR="009F76DD">
          <w:sym w:font="Symbol" w:char="F0BE"/>
        </w:r>
      </w:ins>
      <w:del w:id="352" w:author="Kezia Endsley" w:date="2013-08-12T07:30:00Z">
        <w:r w:rsidR="00A117C1" w:rsidDel="009F76DD">
          <w:delText xml:space="preserve"> </w:delText>
        </w:r>
      </w:del>
      <w:r w:rsidR="00A117C1">
        <w:t>“</w:t>
      </w:r>
      <w:r w:rsidR="00A859B2">
        <w:t xml:space="preserve">What’s </w:t>
      </w:r>
      <w:r w:rsidR="00A117C1">
        <w:t>the model?”</w:t>
      </w:r>
      <w:ins w:id="353" w:author="Kezia Endsley" w:date="2013-08-12T07:30:00Z">
        <w:r w:rsidR="009F76DD">
          <w:sym w:font="Symbol" w:char="F0BE"/>
        </w:r>
      </w:ins>
      <w:del w:id="354" w:author="Kezia Endsley" w:date="2013-08-12T07:30:00Z">
        <w:r w:rsidR="00AC343B" w:rsidDel="009F76DD">
          <w:delText xml:space="preserve"> </w:delText>
        </w:r>
      </w:del>
      <w:proofErr w:type="gramStart"/>
      <w:r w:rsidR="00AC343B">
        <w:t>and</w:t>
      </w:r>
      <w:proofErr w:type="gramEnd"/>
      <w:r w:rsidR="00AC343B">
        <w:t xml:space="preserve"> ended with the model populated to allow description and even prediction using the model</w:t>
      </w:r>
      <w:r w:rsidR="002E2046">
        <w:t xml:space="preserve">. </w:t>
      </w:r>
      <w:r w:rsidR="00AC343B">
        <w:t xml:space="preserve">This represented a huge leap forward and </w:t>
      </w:r>
      <w:del w:id="355" w:author="Kezia Endsley" w:date="2013-08-12T07:32:00Z">
        <w:r w:rsidR="00AC343B" w:rsidDel="004510DE">
          <w:delText xml:space="preserve">has </w:delText>
        </w:r>
      </w:del>
      <w:r w:rsidR="00AC343B">
        <w:t>enabled research never before possible</w:t>
      </w:r>
      <w:r w:rsidR="002E2046">
        <w:t xml:space="preserve">. </w:t>
      </w:r>
      <w:r w:rsidR="00AC343B">
        <w:t>If it weren’t for computers</w:t>
      </w:r>
      <w:del w:id="356" w:author="Kezia Endsley" w:date="2013-08-12T07:30:00Z">
        <w:r w:rsidR="00AC343B" w:rsidDel="009F76DD">
          <w:delText xml:space="preserve"> becoming ubiquitous</w:delText>
        </w:r>
      </w:del>
      <w:r w:rsidR="00AC343B">
        <w:t>, the world would probably still consider these techniques to be modern</w:t>
      </w:r>
      <w:r w:rsidR="002E2046">
        <w:t xml:space="preserve">. </w:t>
      </w:r>
      <w:r w:rsidR="00AC343B">
        <w:t xml:space="preserve">But computers are ubiquitous and they have enabled a whole new approach to data analysis that was both impossible and unfathomable prior to </w:t>
      </w:r>
      <w:del w:id="357" w:author="Kezia Endsley" w:date="2013-08-12T07:30:00Z">
        <w:r w:rsidR="00AC343B" w:rsidDel="009F76DD">
          <w:delText>the technology</w:delText>
        </w:r>
      </w:del>
      <w:ins w:id="358" w:author="Kezia Endsley" w:date="2013-08-12T07:30:00Z">
        <w:r w:rsidR="009F76DD">
          <w:t>their development</w:t>
        </w:r>
      </w:ins>
      <w:r w:rsidR="002E2046">
        <w:t xml:space="preserve">. </w:t>
      </w:r>
    </w:p>
    <w:p w14:paraId="3700201A" w14:textId="77777777" w:rsidR="002D10FE" w:rsidRDefault="00F51781" w:rsidP="00D94A23">
      <w:pPr>
        <w:pStyle w:val="H2"/>
      </w:pPr>
      <w:bookmarkStart w:id="359" w:name="_Toc241876904"/>
      <w:del w:id="360" w:author="Kezia Endsley" w:date="2013-08-12T07:31:00Z">
        <w:r w:rsidDel="004510DE">
          <w:delText>21</w:delText>
        </w:r>
        <w:r w:rsidRPr="00F51781" w:rsidDel="004510DE">
          <w:rPr>
            <w:vertAlign w:val="superscript"/>
          </w:rPr>
          <w:delText>st</w:delText>
        </w:r>
        <w:r w:rsidDel="004510DE">
          <w:delText xml:space="preserve"> </w:delText>
        </w:r>
      </w:del>
      <w:bookmarkStart w:id="361" w:name="_Toc241472466"/>
      <w:ins w:id="362" w:author="Kezia Endsley" w:date="2013-08-12T07:31:00Z">
        <w:r w:rsidR="004510DE">
          <w:t xml:space="preserve">Twenty-First </w:t>
        </w:r>
      </w:ins>
      <w:r>
        <w:t>Century Data Analysis</w:t>
      </w:r>
      <w:bookmarkEnd w:id="361"/>
      <w:bookmarkEnd w:id="359"/>
    </w:p>
    <w:p w14:paraId="1ADC509A" w14:textId="77777777" w:rsidR="00083C9E" w:rsidRDefault="00D42D07" w:rsidP="00D42D07">
      <w:pPr>
        <w:pStyle w:val="Para"/>
        <w:rPr>
          <w:ins w:id="363" w:author="John Sleeva" w:date="2013-09-27T04:31:00Z"/>
        </w:rPr>
      </w:pPr>
      <w:r>
        <w:t xml:space="preserve">It’s difficult to pull out any single </w:t>
      </w:r>
      <w:ins w:id="364" w:author="Kezia Endsley" w:date="2013-08-12T07:32:00Z">
        <w:r w:rsidR="004510DE">
          <w:t xml:space="preserve">person or </w:t>
        </w:r>
      </w:ins>
      <w:r>
        <w:t xml:space="preserve">event </w:t>
      </w:r>
      <w:del w:id="365" w:author="Kezia Endsley" w:date="2013-08-12T07:32:00Z">
        <w:r w:rsidDel="004510DE">
          <w:delText xml:space="preserve">or person </w:delText>
        </w:r>
      </w:del>
      <w:r>
        <w:t xml:space="preserve">that captures </w:t>
      </w:r>
      <w:r w:rsidR="00AD6685">
        <w:t>where data analysis is today</w:t>
      </w:r>
      <w:r>
        <w:t xml:space="preserve"> like Farr and Fisher capture the previous </w:t>
      </w:r>
      <w:r w:rsidR="007F5390">
        <w:t>stages of data analysis</w:t>
      </w:r>
      <w:r w:rsidR="002E2046">
        <w:t xml:space="preserve">. </w:t>
      </w:r>
      <w:r w:rsidR="00C35293">
        <w:t xml:space="preserve">The first glimpse </w:t>
      </w:r>
      <w:r w:rsidR="00C35293" w:rsidRPr="00716E14">
        <w:t xml:space="preserve">at what was on the horizon came from </w:t>
      </w:r>
      <w:r w:rsidR="004A2E31" w:rsidRPr="004A2E31">
        <w:rPr>
          <w:highlight w:val="cyan"/>
          <w:rPrChange w:id="366" w:author="John Sleeva" w:date="2013-09-27T04:31:00Z">
            <w:rPr>
              <w:vertAlign w:val="superscript"/>
            </w:rPr>
          </w:rPrChange>
        </w:rPr>
        <w:t xml:space="preserve">John </w:t>
      </w:r>
      <w:proofErr w:type="spellStart"/>
      <w:r w:rsidR="004A2E31" w:rsidRPr="004A2E31">
        <w:rPr>
          <w:highlight w:val="cyan"/>
          <w:rPrChange w:id="367" w:author="John Sleeva" w:date="2013-09-27T04:31:00Z">
            <w:rPr>
              <w:vertAlign w:val="superscript"/>
            </w:rPr>
          </w:rPrChange>
        </w:rPr>
        <w:t>Tukey</w:t>
      </w:r>
      <w:proofErr w:type="spellEnd"/>
      <w:ins w:id="368" w:author="John Sleeva" w:date="2013-09-27T04:31:00Z">
        <w:r w:rsidR="004A2E31" w:rsidRPr="004A2E31">
          <w:rPr>
            <w:highlight w:val="cyan"/>
            <w:rPrChange w:id="369" w:author="John Sleeva" w:date="2013-09-27T04:31:00Z">
              <w:rPr/>
            </w:rPrChange>
          </w:rPr>
          <w:t>,</w:t>
        </w:r>
      </w:ins>
      <w:r w:rsidR="004A2E31" w:rsidRPr="004A2E31">
        <w:rPr>
          <w:highlight w:val="cyan"/>
          <w:rPrChange w:id="370" w:author="John Sleeva" w:date="2013-09-27T04:31:00Z">
            <w:rPr>
              <w:vertAlign w:val="superscript"/>
            </w:rPr>
          </w:rPrChange>
        </w:rPr>
        <w:t xml:space="preserve"> who wrote in 1962</w:t>
      </w:r>
      <w:r w:rsidR="004A2E31" w:rsidRPr="004A2E31">
        <w:rPr>
          <w:rPrChange w:id="371" w:author="John Sleeva" w:date="2013-09-22T12:49:00Z">
            <w:rPr>
              <w:vertAlign w:val="superscript"/>
            </w:rPr>
          </w:rPrChange>
        </w:rPr>
        <w:t xml:space="preserve"> that data analysis should be thought of as different from statistics</w:t>
      </w:r>
      <w:r w:rsidR="00C35293" w:rsidRPr="00716E14">
        <w:t xml:space="preserve"> (</w:t>
      </w:r>
      <w:ins w:id="372" w:author="Kezia Endsley" w:date="2013-08-12T07:32:00Z">
        <w:r w:rsidR="004510DE" w:rsidRPr="00716E14">
          <w:t>al</w:t>
        </w:r>
      </w:ins>
      <w:r w:rsidR="00C35293" w:rsidRPr="00716E14">
        <w:t>though analysis leveraged statistics)</w:t>
      </w:r>
      <w:r w:rsidR="004A2E31" w:rsidRPr="004A2E31">
        <w:rPr>
          <w:rPrChange w:id="373" w:author="John Sleeva" w:date="2013-09-22T12:49:00Z">
            <w:rPr>
              <w:vertAlign w:val="superscript"/>
            </w:rPr>
          </w:rPrChange>
        </w:rPr>
        <w:t>. He stated that data analysis must draw from science more than mathematics (can you see the term “data science” in there?)</w:t>
      </w:r>
      <w:ins w:id="374" w:author="Kezia Endsley" w:date="2013-08-12T07:33:00Z">
        <w:r w:rsidR="004A2E31" w:rsidRPr="004A2E31">
          <w:rPr>
            <w:rPrChange w:id="375" w:author="John Sleeva" w:date="2013-09-22T12:49:00Z">
              <w:rPr>
                <w:vertAlign w:val="superscript"/>
              </w:rPr>
            </w:rPrChange>
          </w:rPr>
          <w:t>.</w:t>
        </w:r>
      </w:ins>
      <w:del w:id="376" w:author="Kezia Endsley" w:date="2013-08-12T07:33:00Z">
        <w:r w:rsidR="004A2E31" w:rsidRPr="004A2E31">
          <w:rPr>
            <w:rPrChange w:id="377" w:author="John Sleeva" w:date="2013-09-22T12:49:00Z">
              <w:rPr>
                <w:vertAlign w:val="superscript"/>
              </w:rPr>
            </w:rPrChange>
          </w:rPr>
          <w:delText xml:space="preserve"> </w:delText>
        </w:r>
      </w:del>
      <w:r w:rsidR="004A2E31" w:rsidRPr="004A2E31">
        <w:rPr>
          <w:rPrChange w:id="378" w:author="John Sleeva" w:date="2013-09-22T12:49:00Z">
            <w:rPr>
              <w:vertAlign w:val="superscript"/>
            </w:rPr>
          </w:rPrChange>
        </w:rPr>
        <w:t xml:space="preserve"> Tukey was not only an accomplished statistician</w:t>
      </w:r>
      <w:ins w:id="379" w:author="Kezia Endsley" w:date="2013-08-12T07:33:00Z">
        <w:r w:rsidR="004A2E31" w:rsidRPr="004A2E31">
          <w:rPr>
            <w:rPrChange w:id="380" w:author="John Sleeva" w:date="2013-09-22T12:49:00Z">
              <w:rPr>
                <w:vertAlign w:val="superscript"/>
              </w:rPr>
            </w:rPrChange>
          </w:rPr>
          <w:t>,</w:t>
        </w:r>
      </w:ins>
      <w:r w:rsidR="004A2E31" w:rsidRPr="004A2E31">
        <w:rPr>
          <w:rPrChange w:id="381" w:author="John Sleeva" w:date="2013-09-22T12:49:00Z">
            <w:rPr>
              <w:vertAlign w:val="superscript"/>
            </w:rPr>
          </w:rPrChange>
        </w:rPr>
        <w:t xml:space="preserve"> having contributed numerous procedures and techniques to the field, but he was also an early proponent of visualization techniques for the purpose of describing and exploring the data. </w:t>
      </w:r>
      <w:del w:id="382" w:author="Kezia Endsley" w:date="2013-08-12T07:33:00Z">
        <w:r w:rsidR="004A2E31" w:rsidRPr="004A2E31">
          <w:rPr>
            <w:rPrChange w:id="383" w:author="John Sleeva" w:date="2013-09-22T12:49:00Z">
              <w:rPr>
                <w:vertAlign w:val="superscript"/>
              </w:rPr>
            </w:rPrChange>
          </w:rPr>
          <w:delText xml:space="preserve">We </w:delText>
        </w:r>
      </w:del>
      <w:ins w:id="384" w:author="Kezia Endsley" w:date="2013-08-12T07:33:00Z">
        <w:r w:rsidR="004A2E31" w:rsidRPr="004A2E31">
          <w:rPr>
            <w:rPrChange w:id="385" w:author="John Sleeva" w:date="2013-09-22T12:49:00Z">
              <w:rPr>
                <w:vertAlign w:val="superscript"/>
              </w:rPr>
            </w:rPrChange>
          </w:rPr>
          <w:t xml:space="preserve">You </w:t>
        </w:r>
      </w:ins>
      <w:r w:rsidR="004A2E31" w:rsidRPr="004A2E31">
        <w:rPr>
          <w:rPrChange w:id="386" w:author="John Sleeva" w:date="2013-09-22T12:49:00Z">
            <w:rPr>
              <w:vertAlign w:val="superscript"/>
            </w:rPr>
          </w:rPrChange>
        </w:rPr>
        <w:t>will come back to some of Tukey’s work later in this chapter.</w:t>
      </w:r>
    </w:p>
    <w:p w14:paraId="110CDE8B" w14:textId="77777777" w:rsidR="006342D3" w:rsidRDefault="00F74085" w:rsidP="006342D3">
      <w:pPr>
        <w:pStyle w:val="QueryPara"/>
        <w:numPr>
          <w:ins w:id="387" w:author="John Sleeva" w:date="2013-09-27T04:31:00Z"/>
        </w:numPr>
        <w:pBdr>
          <w:top w:val="single" w:sz="4" w:space="2" w:color="auto"/>
        </w:pBdr>
        <w:rPr>
          <w:ins w:id="388" w:author="Jay Jacobs" w:date="2013-10-15T09:19:00Z"/>
        </w:rPr>
      </w:pPr>
      <w:ins w:id="389" w:author="John Sleeva" w:date="2013-09-27T04:31:00Z">
        <w:r>
          <w:t xml:space="preserve">AU: Where did </w:t>
        </w:r>
        <w:proofErr w:type="spellStart"/>
        <w:r>
          <w:t>Tukey</w:t>
        </w:r>
        <w:proofErr w:type="spellEnd"/>
        <w:r>
          <w:t xml:space="preserve"> write this? Please reference. </w:t>
        </w:r>
      </w:ins>
      <w:proofErr w:type="gramStart"/>
      <w:ins w:id="390" w:author="John Sleeva" w:date="2013-09-27T04:32:00Z">
        <w:r w:rsidR="00B30851">
          <w:t xml:space="preserve">Same for </w:t>
        </w:r>
        <w:proofErr w:type="spellStart"/>
        <w:r w:rsidR="00B30851">
          <w:t>Brieman</w:t>
        </w:r>
        <w:proofErr w:type="spellEnd"/>
        <w:r w:rsidR="00B30851">
          <w:t xml:space="preserve"> below.</w:t>
        </w:r>
        <w:proofErr w:type="gramEnd"/>
        <w:r w:rsidR="00B30851">
          <w:t xml:space="preserve"> </w:t>
        </w:r>
      </w:ins>
    </w:p>
    <w:p w14:paraId="35C22F9F" w14:textId="77777777" w:rsidR="00D51474" w:rsidRDefault="00D51474" w:rsidP="006342D3">
      <w:pPr>
        <w:pStyle w:val="QueryPara"/>
        <w:numPr>
          <w:ins w:id="391" w:author="John Sleeva" w:date="2013-09-27T04:31:00Z"/>
        </w:numPr>
        <w:pBdr>
          <w:top w:val="single" w:sz="4" w:space="2" w:color="auto"/>
        </w:pBdr>
        <w:rPr>
          <w:ins w:id="392" w:author="John Sleeva" w:date="2013-09-27T04:46:00Z"/>
        </w:rPr>
      </w:pPr>
      <w:ins w:id="393" w:author="Jay Jacobs" w:date="2013-10-15T09:19:00Z">
        <w:r>
          <w:t xml:space="preserve">AR: I’ve got a list of </w:t>
        </w:r>
      </w:ins>
      <w:ins w:id="394" w:author="Jay Jacobs" w:date="2013-10-15T09:21:00Z">
        <w:r>
          <w:t>references</w:t>
        </w:r>
      </w:ins>
      <w:ins w:id="395" w:author="Jay Jacobs" w:date="2013-10-15T09:19:00Z">
        <w:r>
          <w:t xml:space="preserve"> in a separate doc that wasn’t submitted with this chapter.  Does this require explicit citation, or the fact </w:t>
        </w:r>
      </w:ins>
      <w:ins w:id="396" w:author="Jay Jacobs" w:date="2013-10-15T09:20:00Z">
        <w:r>
          <w:t>that</w:t>
        </w:r>
      </w:ins>
      <w:ins w:id="397" w:author="Jay Jacobs" w:date="2013-10-15T09:19:00Z">
        <w:r>
          <w:t xml:space="preserve"> </w:t>
        </w:r>
      </w:ins>
      <w:ins w:id="398" w:author="Jay Jacobs" w:date="2013-10-15T09:20:00Z">
        <w:r>
          <w:t xml:space="preserve">there is a reference to </w:t>
        </w:r>
        <w:proofErr w:type="spellStart"/>
        <w:r>
          <w:t>Tukey</w:t>
        </w:r>
        <w:proofErr w:type="spellEnd"/>
        <w:r>
          <w:t>, 1962 in the references enough?</w:t>
        </w:r>
      </w:ins>
      <w:ins w:id="399" w:author="Jay Jacobs" w:date="2013-10-15T09:21:00Z">
        <w:r>
          <w:t xml:space="preserve">  (</w:t>
        </w:r>
        <w:proofErr w:type="gramStart"/>
        <w:r>
          <w:t>same</w:t>
        </w:r>
        <w:proofErr w:type="gramEnd"/>
        <w:r>
          <w:t xml:space="preserve"> with </w:t>
        </w:r>
        <w:proofErr w:type="spellStart"/>
        <w:r>
          <w:t>Breiman</w:t>
        </w:r>
        <w:proofErr w:type="spellEnd"/>
        <w:r>
          <w:t xml:space="preserve"> below)</w:t>
        </w:r>
      </w:ins>
    </w:p>
    <w:p w14:paraId="75A9B848" w14:textId="77777777" w:rsidR="006342D3" w:rsidRDefault="006342D3" w:rsidP="006342D3">
      <w:pPr>
        <w:pStyle w:val="QueryPara"/>
        <w:numPr>
          <w:ins w:id="400" w:author="John Sleeva" w:date="2013-09-27T04:46:00Z"/>
        </w:numPr>
        <w:pBdr>
          <w:top w:val="single" w:sz="4" w:space="2" w:color="auto"/>
        </w:pBdr>
        <w:rPr>
          <w:ins w:id="401" w:author="John Sleeva" w:date="2013-09-27T04:46:00Z"/>
        </w:rPr>
      </w:pPr>
    </w:p>
    <w:p w14:paraId="0B0F93FA" w14:textId="77777777" w:rsidR="004D0626" w:rsidRDefault="006342D3">
      <w:pPr>
        <w:pStyle w:val="QueryPara"/>
        <w:numPr>
          <w:ins w:id="402" w:author="John Sleeva" w:date="2013-09-27T04:46:00Z"/>
        </w:numPr>
        <w:pBdr>
          <w:top w:val="single" w:sz="4" w:space="2" w:color="auto"/>
        </w:pBdr>
        <w:rPr>
          <w:ins w:id="403" w:author="Jay Jacobs" w:date="2013-10-15T09:22:00Z"/>
        </w:rPr>
        <w:pPrChange w:id="404" w:author="John Sleeva" w:date="2013-09-27T04:46:00Z">
          <w:pPr>
            <w:pStyle w:val="Para"/>
          </w:pPr>
        </w:pPrChange>
      </w:pPr>
      <w:ins w:id="405" w:author="John Sleeva" w:date="2013-09-27T04:46:00Z">
        <w:r>
          <w:t xml:space="preserve">Also, please confirm the chapter 10 reference below. </w:t>
        </w:r>
      </w:ins>
      <w:ins w:id="406" w:author="John Sleeva" w:date="2013-09-27T04:47:00Z">
        <w:r>
          <w:t>To confirm, m</w:t>
        </w:r>
      </w:ins>
      <w:ins w:id="407" w:author="John Sleeva" w:date="2013-09-27T04:46:00Z">
        <w:r>
          <w:t xml:space="preserve">y TOC has chapter 10 as </w:t>
        </w:r>
      </w:ins>
      <w:ins w:id="408" w:author="John Sleeva" w:date="2013-09-27T04:47:00Z">
        <w:r>
          <w:t>“</w:t>
        </w:r>
        <w:r w:rsidRPr="00D05381">
          <w:t>Designing Effective Security Dashboards</w:t>
        </w:r>
        <w:r>
          <w:t xml:space="preserve">.” </w:t>
        </w:r>
      </w:ins>
      <w:ins w:id="409" w:author="John Sleeva" w:date="2013-09-27T04:31:00Z">
        <w:r w:rsidR="00F74085">
          <w:t>--John</w:t>
        </w:r>
      </w:ins>
    </w:p>
    <w:p w14:paraId="6FAC8DFF" w14:textId="77777777" w:rsidR="00D51474" w:rsidRDefault="00D51474">
      <w:pPr>
        <w:pStyle w:val="QueryPara"/>
        <w:numPr>
          <w:ins w:id="410" w:author="John Sleeva" w:date="2013-09-27T04:46:00Z"/>
        </w:numPr>
        <w:pBdr>
          <w:top w:val="single" w:sz="4" w:space="2" w:color="auto"/>
        </w:pBdr>
        <w:pPrChange w:id="411" w:author="John Sleeva" w:date="2013-09-27T04:46:00Z">
          <w:pPr>
            <w:pStyle w:val="Para"/>
          </w:pPr>
        </w:pPrChange>
      </w:pPr>
      <w:ins w:id="412" w:author="Jay Jacobs" w:date="2013-10-15T09:22:00Z">
        <w:r>
          <w:t>AR: it’s the chapter on machine learning, chapter 9.</w:t>
        </w:r>
      </w:ins>
    </w:p>
    <w:p w14:paraId="49D067F9" w14:textId="77777777" w:rsidR="00791789" w:rsidRDefault="004A2E31" w:rsidP="00D42D07">
      <w:pPr>
        <w:pStyle w:val="Para"/>
      </w:pPr>
      <w:r w:rsidRPr="004A2E31">
        <w:rPr>
          <w:rPrChange w:id="413" w:author="John Sleeva" w:date="2013-09-22T12:49:00Z">
            <w:rPr>
              <w:vertAlign w:val="superscript"/>
            </w:rPr>
          </w:rPrChange>
        </w:rPr>
        <w:t xml:space="preserve">Let’s jump ahead to a </w:t>
      </w:r>
      <w:r w:rsidRPr="004A2E31">
        <w:rPr>
          <w:highlight w:val="cyan"/>
          <w:rPrChange w:id="414" w:author="John Sleeva" w:date="2013-09-27T04:32:00Z">
            <w:rPr>
              <w:vertAlign w:val="superscript"/>
            </w:rPr>
          </w:rPrChange>
        </w:rPr>
        <w:t>paper written in 2001 by Leo Breiman</w:t>
      </w:r>
      <w:r w:rsidR="00083C9E" w:rsidRPr="00716E14">
        <w:t>, a</w:t>
      </w:r>
      <w:r w:rsidR="00083C9E">
        <w:t xml:space="preserve"> statistician who </w:t>
      </w:r>
      <w:r w:rsidR="0017051A">
        <w:t>focused on machine learning algorithms</w:t>
      </w:r>
      <w:r w:rsidR="00E372F3">
        <w:t xml:space="preserve"> (which </w:t>
      </w:r>
      <w:del w:id="415" w:author="Kezia Endsley" w:date="2013-08-12T07:33:00Z">
        <w:r w:rsidR="00E372F3" w:rsidDel="004510DE">
          <w:delText>we will</w:delText>
        </w:r>
      </w:del>
      <w:ins w:id="416" w:author="Kezia Endsley" w:date="2013-08-12T07:33:00Z">
        <w:r w:rsidR="004510DE">
          <w:t>are</w:t>
        </w:r>
      </w:ins>
      <w:r w:rsidR="00E372F3">
        <w:t xml:space="preserve"> </w:t>
      </w:r>
      <w:del w:id="417" w:author="Kezia Endsley" w:date="2013-08-12T07:33:00Z">
        <w:r w:rsidR="00E372F3" w:rsidDel="004510DE">
          <w:delText>focus on</w:delText>
        </w:r>
      </w:del>
      <w:ins w:id="418" w:author="Kezia Endsley" w:date="2013-08-12T07:33:00Z">
        <w:r w:rsidR="004510DE">
          <w:t>discussed</w:t>
        </w:r>
      </w:ins>
      <w:r w:rsidR="00E372F3">
        <w:t xml:space="preserve"> in </w:t>
      </w:r>
      <w:r w:rsidRPr="004A2E31">
        <w:rPr>
          <w:highlight w:val="cyan"/>
          <w:rPrChange w:id="419" w:author="John Sleeva" w:date="2013-09-27T04:46:00Z">
            <w:rPr/>
          </w:rPrChange>
        </w:rPr>
        <w:t xml:space="preserve">Chapter </w:t>
      </w:r>
      <w:ins w:id="420" w:author="Jay Jacobs" w:date="2013-10-15T09:21:00Z">
        <w:r w:rsidR="00D51474">
          <w:rPr>
            <w:highlight w:val="cyan"/>
          </w:rPr>
          <w:t>9</w:t>
        </w:r>
      </w:ins>
      <w:del w:id="421" w:author="Jay Jacobs" w:date="2013-10-15T09:21:00Z">
        <w:r w:rsidRPr="004A2E31" w:rsidDel="00D51474">
          <w:rPr>
            <w:highlight w:val="cyan"/>
            <w:rPrChange w:id="422" w:author="John Sleeva" w:date="2013-09-27T04:46:00Z">
              <w:rPr/>
            </w:rPrChange>
          </w:rPr>
          <w:delText>10</w:delText>
        </w:r>
      </w:del>
      <w:r w:rsidR="00E372F3">
        <w:t>)</w:t>
      </w:r>
      <w:r w:rsidR="002E2046">
        <w:t xml:space="preserve">. </w:t>
      </w:r>
      <w:r w:rsidR="00DC4539">
        <w:t>In the paper</w:t>
      </w:r>
      <w:r w:rsidR="00E372F3">
        <w:t xml:space="preserve"> </w:t>
      </w:r>
      <w:r w:rsidR="00AD6685">
        <w:t xml:space="preserve">he describes </w:t>
      </w:r>
      <w:r w:rsidR="00356E6F">
        <w:t>a</w:t>
      </w:r>
      <w:r w:rsidR="00AD6685">
        <w:t xml:space="preserve"> new culture of data </w:t>
      </w:r>
      <w:r w:rsidR="00AD6685" w:rsidRPr="0080322F">
        <w:t>analysis</w:t>
      </w:r>
      <w:r w:rsidR="003F70C7" w:rsidRPr="0080322F">
        <w:t xml:space="preserve"> that does not focus </w:t>
      </w:r>
      <w:r w:rsidR="00AD6685" w:rsidRPr="0080322F">
        <w:t xml:space="preserve">on defining a </w:t>
      </w:r>
      <w:r w:rsidR="0001093E" w:rsidRPr="0080322F">
        <w:t xml:space="preserve">data </w:t>
      </w:r>
      <w:r w:rsidRPr="004A2E31">
        <w:rPr>
          <w:rPrChange w:id="423" w:author="John Sleeva" w:date="2013-09-22T12:50:00Z">
            <w:rPr>
              <w:vertAlign w:val="superscript"/>
            </w:rPr>
          </w:rPrChange>
        </w:rPr>
        <w:t xml:space="preserve">model </w:t>
      </w:r>
      <w:r w:rsidRPr="004A2E31">
        <w:rPr>
          <w:i/>
          <w:rPrChange w:id="424" w:author="John Sleeva" w:date="2013-09-22T12:50:00Z">
            <w:rPr>
              <w:i/>
              <w:vertAlign w:val="superscript"/>
            </w:rPr>
          </w:rPrChange>
        </w:rPr>
        <w:t>of nature</w:t>
      </w:r>
      <w:r w:rsidRPr="004A2E31">
        <w:rPr>
          <w:rPrChange w:id="425" w:author="John Sleeva" w:date="2013-09-22T12:50:00Z">
            <w:rPr>
              <w:vertAlign w:val="superscript"/>
            </w:rPr>
          </w:rPrChange>
        </w:rPr>
        <w:t xml:space="preserve"> but instead derives an algorithmic model </w:t>
      </w:r>
      <w:r w:rsidRPr="004A2E31">
        <w:rPr>
          <w:i/>
          <w:rPrChange w:id="426" w:author="John Sleeva" w:date="2013-09-22T12:50:00Z">
            <w:rPr>
              <w:i/>
              <w:vertAlign w:val="superscript"/>
            </w:rPr>
          </w:rPrChange>
        </w:rPr>
        <w:t>from nature</w:t>
      </w:r>
      <w:r w:rsidR="002E2046" w:rsidRPr="0080322F">
        <w:t xml:space="preserve">. </w:t>
      </w:r>
      <w:r w:rsidR="002B4C69" w:rsidRPr="0080322F">
        <w:t>Th</w:t>
      </w:r>
      <w:r w:rsidR="00575A2C" w:rsidRPr="0080322F">
        <w:t xml:space="preserve">is new culture has evolved </w:t>
      </w:r>
      <w:r w:rsidR="0001093E" w:rsidRPr="0080322F">
        <w:t>with</w:t>
      </w:r>
      <w:r w:rsidRPr="004A2E31">
        <w:rPr>
          <w:rPrChange w:id="427" w:author="John Sleeva" w:date="2013-09-22T12:50:00Z">
            <w:rPr>
              <w:vertAlign w:val="superscript"/>
            </w:rPr>
          </w:rPrChange>
        </w:rPr>
        <w:t>in computer</w:t>
      </w:r>
      <w:r w:rsidR="0001093E">
        <w:t xml:space="preserve"> science and engineering largely </w:t>
      </w:r>
      <w:r w:rsidR="00575A2C">
        <w:t>outside (or perhaps alo</w:t>
      </w:r>
      <w:r w:rsidR="0001093E">
        <w:t>ng side) traditional statistics</w:t>
      </w:r>
      <w:r w:rsidR="002E2046">
        <w:t xml:space="preserve">. </w:t>
      </w:r>
      <w:r w:rsidR="00356E6F">
        <w:t xml:space="preserve">New approaches are </w:t>
      </w:r>
      <w:del w:id="428" w:author="Kezia Endsley" w:date="2013-08-12T07:34:00Z">
        <w:r w:rsidR="00356E6F" w:rsidDel="00C61401">
          <w:delText xml:space="preserve">being </w:delText>
        </w:r>
      </w:del>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w:t>
      </w:r>
      <w:del w:id="429" w:author="Kezia Endsley" w:date="2013-08-12T07:34:00Z">
        <w:r w:rsidR="00575A2C" w:rsidDel="00C61401">
          <w:delText xml:space="preserve">has brought </w:delText>
        </w:r>
      </w:del>
      <w:ins w:id="430" w:author="Kezia Endsley" w:date="2013-08-12T07:34:00Z">
        <w:r w:rsidR="00C61401">
          <w:t xml:space="preserve">created </w:t>
        </w:r>
      </w:ins>
      <w:r w:rsidR="00575A2C">
        <w:t>large quantities of complex and noisy data</w:t>
      </w:r>
      <w:r w:rsidR="002E2046">
        <w:t xml:space="preserve">. </w:t>
      </w:r>
      <w:r w:rsidR="0001093E">
        <w:t>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B318A81" w14:textId="77777777" w:rsidR="00D42D07" w:rsidRDefault="0001093E" w:rsidP="00872AC4">
      <w:pPr>
        <w:pStyle w:val="Para"/>
      </w:pPr>
      <w:r>
        <w:t xml:space="preserve">At face value </w:t>
      </w:r>
      <w:del w:id="431" w:author="Kezia Endsley" w:date="2013-08-12T07:34:00Z">
        <w:r w:rsidDel="00C61401">
          <w:delText xml:space="preserve">we </w:delText>
        </w:r>
      </w:del>
      <w:ins w:id="432" w:author="Kezia Endsley" w:date="2013-08-12T07:34:00Z">
        <w:r w:rsidR="00C61401">
          <w:t xml:space="preserve">you </w:t>
        </w:r>
      </w:ins>
      <w:r>
        <w:t xml:space="preserve">may think </w:t>
      </w:r>
      <w:r w:rsidR="00872AC4">
        <w:t xml:space="preserve">of testing “predictive accuracy” by </w:t>
      </w:r>
      <w:r>
        <w:t>gather</w:t>
      </w:r>
      <w:r w:rsidR="00872AC4">
        <w:t>ing</w:t>
      </w:r>
      <w:r>
        <w:t xml:space="preserve"> </w:t>
      </w:r>
      <w:r w:rsidR="00791789">
        <w:t xml:space="preserve">data </w:t>
      </w:r>
      <w:r>
        <w:t xml:space="preserve">today and </w:t>
      </w:r>
      <w:del w:id="433" w:author="Kezia Endsley" w:date="2013-08-12T07:34:00Z">
        <w:r w:rsidDel="00C61401">
          <w:delText xml:space="preserve">see </w:delText>
        </w:r>
      </w:del>
      <w:ins w:id="434" w:author="Kezia Endsley" w:date="2013-08-12T07:34:00Z">
        <w:r w:rsidR="00C61401">
          <w:t xml:space="preserve">determining </w:t>
        </w:r>
      </w:ins>
      <w:r>
        <w:t>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w:t>
      </w:r>
      <w:r w:rsidR="002E2046">
        <w:t xml:space="preserve">. </w:t>
      </w:r>
      <w:del w:id="435" w:author="Kezia Endsley" w:date="2013-08-12T07:34:00Z">
        <w:r w:rsidR="00872AC4" w:rsidDel="00C61401">
          <w:delText xml:space="preserve">We </w:delText>
        </w:r>
      </w:del>
      <w:ins w:id="436" w:author="Kezia Endsley" w:date="2013-08-12T07:34:00Z">
        <w:del w:id="437" w:author="Jay Jacobs" w:date="2013-10-15T09:23:00Z">
          <w:r w:rsidR="00C61401" w:rsidDel="00D51474">
            <w:delText>You need</w:delText>
          </w:r>
        </w:del>
      </w:ins>
      <w:ins w:id="438" w:author="Jay Jacobs" w:date="2013-10-15T09:23:00Z">
        <w:r w:rsidR="00D51474">
          <w:t>The idea is about splitting</w:t>
        </w:r>
      </w:ins>
      <w:ins w:id="439" w:author="Kezia Endsley" w:date="2013-08-12T07:34:00Z">
        <w:del w:id="440" w:author="Jay Jacobs" w:date="2013-10-15T09:23:00Z">
          <w:r w:rsidR="00C61401" w:rsidDel="00D51474">
            <w:delText xml:space="preserve"> </w:delText>
          </w:r>
        </w:del>
      </w:ins>
      <w:del w:id="441" w:author="Kezia Endsley" w:date="2013-08-12T07:34:00Z">
        <w:r w:rsidR="00872AC4" w:rsidDel="00C61401">
          <w:delText xml:space="preserve">want </w:delText>
        </w:r>
      </w:del>
      <w:del w:id="442" w:author="Jay Jacobs" w:date="2013-10-15T09:23:00Z">
        <w:r w:rsidR="00872AC4" w:rsidDel="00D51474">
          <w:delText>to split</w:delText>
        </w:r>
      </w:del>
      <w:r w:rsidR="00872AC4">
        <w:t xml:space="preserve"> the data of today into two data sets</w:t>
      </w:r>
      <w:ins w:id="443" w:author="Jay Jacobs" w:date="2013-10-15T09:24:00Z">
        <w:r w:rsidR="00D51474">
          <w:t xml:space="preserve">, </w:t>
        </w:r>
      </w:ins>
      <w:del w:id="444" w:author="Jay Jacobs" w:date="2013-10-15T09:24:00Z">
        <w:r w:rsidR="002E2046" w:rsidDel="00D51474">
          <w:delText xml:space="preserve">. </w:delText>
        </w:r>
        <w:r w:rsidR="00872AC4" w:rsidDel="00D51474">
          <w:delText>We</w:delText>
        </w:r>
      </w:del>
      <w:del w:id="445" w:author="Kezia Endsley" w:date="2013-08-12T07:35:00Z">
        <w:r w:rsidR="00872AC4" w:rsidDel="00C61401">
          <w:delText xml:space="preserve"> </w:delText>
        </w:r>
      </w:del>
      <w:ins w:id="446" w:author="Kezia Endsley" w:date="2013-08-12T07:35:00Z">
        <w:del w:id="447" w:author="Jay Jacobs" w:date="2013-10-15T09:24:00Z">
          <w:r w:rsidR="00C61401" w:rsidDel="00D51474">
            <w:delText xml:space="preserve">You </w:delText>
          </w:r>
        </w:del>
      </w:ins>
      <w:r w:rsidR="00872AC4">
        <w:t>us</w:t>
      </w:r>
      <w:ins w:id="448" w:author="Jay Jacobs" w:date="2013-10-15T09:24:00Z">
        <w:r w:rsidR="00D51474">
          <w:t>ing</w:t>
        </w:r>
      </w:ins>
      <w:del w:id="449" w:author="Jay Jacobs" w:date="2013-10-15T09:24:00Z">
        <w:r w:rsidR="00872AC4" w:rsidDel="00D51474">
          <w:delText>e</w:delText>
        </w:r>
      </w:del>
      <w:r w:rsidR="00872AC4">
        <w:t xml:space="preserve"> the first data</w:t>
      </w:r>
      <w:r w:rsidR="00F51781">
        <w:t xml:space="preserve"> set to generate (or “train”) an algorithm </w:t>
      </w:r>
      <w:r w:rsidR="00872AC4">
        <w:t xml:space="preserve">and then </w:t>
      </w:r>
      <w:del w:id="450" w:author="Kezia Endsley" w:date="2013-08-12T07:35:00Z">
        <w:r w:rsidR="00872AC4" w:rsidDel="00C61401">
          <w:delText xml:space="preserve">we </w:delText>
        </w:r>
      </w:del>
      <w:ins w:id="451" w:author="Kezia Endsley" w:date="2013-08-12T07:35:00Z">
        <w:del w:id="452" w:author="Jay Jacobs" w:date="2013-10-15T09:24:00Z">
          <w:r w:rsidR="00C61401" w:rsidDel="00D51474">
            <w:delText xml:space="preserve">you </w:delText>
          </w:r>
        </w:del>
      </w:ins>
      <w:del w:id="453" w:author="Jay Jacobs" w:date="2013-10-15T09:24:00Z">
        <w:r w:rsidR="00872AC4" w:rsidDel="00D51474">
          <w:delText>can validate</w:delText>
        </w:r>
      </w:del>
      <w:ins w:id="454" w:author="Jay Jacobs" w:date="2013-10-15T09:24:00Z">
        <w:r w:rsidR="00D51474">
          <w:t>validating</w:t>
        </w:r>
      </w:ins>
      <w:r w:rsidR="00872AC4">
        <w:t xml:space="preserve"> (or “test”) its predictive accuracy on the second data set. </w:t>
      </w:r>
      <w:r w:rsidR="00A32F38">
        <w:t>To increase the power of this ap</w:t>
      </w:r>
      <w:r w:rsidR="00872AC4">
        <w:t xml:space="preserve">proach, </w:t>
      </w:r>
      <w:del w:id="455" w:author="Kezia Endsley" w:date="2013-08-12T07:35:00Z">
        <w:r w:rsidR="00A32F38" w:rsidDel="00C61401">
          <w:delText xml:space="preserve">we </w:delText>
        </w:r>
      </w:del>
      <w:ins w:id="456" w:author="Kezia Endsley" w:date="2013-08-12T07:35:00Z">
        <w:r w:rsidR="00C61401">
          <w:t xml:space="preserve">you </w:t>
        </w:r>
      </w:ins>
      <w:r w:rsidR="00872AC4">
        <w:t>can i</w:t>
      </w:r>
      <w:r w:rsidR="00F077BC">
        <w:t xml:space="preserve">terate through this process multiple times, splitting </w:t>
      </w:r>
      <w:del w:id="457" w:author="Kezia Endsley" w:date="2013-08-12T07:35:00Z">
        <w:r w:rsidR="00F077BC" w:rsidDel="00C61401">
          <w:delText xml:space="preserve">our </w:delText>
        </w:r>
      </w:del>
      <w:ins w:id="458" w:author="Kezia Endsley" w:date="2013-08-12T07:35:00Z">
        <w:r w:rsidR="00C61401">
          <w:t xml:space="preserve">the </w:t>
        </w:r>
      </w:ins>
      <w:r w:rsidR="00F077BC">
        <w:t xml:space="preserve">data into various training and test sets, generating and validating as </w:t>
      </w:r>
      <w:del w:id="459" w:author="Kezia Endsley" w:date="2013-08-12T07:35:00Z">
        <w:r w:rsidR="00F077BC" w:rsidDel="00C61401">
          <w:delText xml:space="preserve">we </w:delText>
        </w:r>
      </w:del>
      <w:ins w:id="460" w:author="Kezia Endsley" w:date="2013-08-12T07:35:00Z">
        <w:r w:rsidR="00C61401">
          <w:t xml:space="preserve">you </w:t>
        </w:r>
      </w:ins>
      <w:r w:rsidR="00F077BC">
        <w:t>go</w:t>
      </w:r>
      <w:r w:rsidR="002E2046">
        <w:t xml:space="preserve">. </w:t>
      </w:r>
      <w:r w:rsidR="00872AC4">
        <w:t>This approach is not well suited to small data sets, but works remarkably well with modern data sets</w:t>
      </w:r>
      <w:r w:rsidR="002E2046">
        <w:t xml:space="preserve">. </w:t>
      </w:r>
    </w:p>
    <w:p w14:paraId="169B68E8" w14:textId="77777777" w:rsidR="009A77DA"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agricultural fields of Rothamsted</w:t>
      </w:r>
      <w:r w:rsidR="002E2046">
        <w:t xml:space="preserve">. </w:t>
      </w:r>
      <w:r>
        <w:t xml:space="preserve">First, </w:t>
      </w:r>
      <w:r w:rsidR="00E744DB">
        <w:t>there is a large difference in the available sample size</w:t>
      </w:r>
      <w:r w:rsidR="002E2046">
        <w:t xml:space="preserve">. </w:t>
      </w:r>
      <w:r w:rsidR="0063277A">
        <w:t xml:space="preserve">“Classic” statistical techniques were largely </w:t>
      </w:r>
      <w:r w:rsidR="00E744DB">
        <w:t>limited by what the computers of the day could handle (“computers” were the people h</w:t>
      </w:r>
      <w:r w:rsidR="00653504">
        <w:t>ired to “compute” all day long)</w:t>
      </w:r>
      <w:r w:rsidR="002E2046">
        <w:t xml:space="preserve">. </w:t>
      </w:r>
      <w:r w:rsidR="00653504">
        <w:t xml:space="preserve">With generally smaller samples, </w:t>
      </w:r>
      <w:r w:rsidR="00E744DB">
        <w:t>generating a training and test was impractical</w:t>
      </w:r>
      <w:r w:rsidR="002E2046">
        <w:t xml:space="preserve">. </w:t>
      </w:r>
      <w:r w:rsidR="00E744DB">
        <w:t>However</w:t>
      </w:r>
      <w:ins w:id="461" w:author="Kezia Endsley" w:date="2013-08-12T07:36:00Z">
        <w:r w:rsidR="009A77DA">
          <w:t>,</w:t>
        </w:r>
      </w:ins>
      <w:r w:rsidR="00E744DB">
        <w:t xml:space="preserve"> </w:t>
      </w:r>
      <w:del w:id="462" w:author="Kezia Endsley" w:date="2013-08-12T07:36:00Z">
        <w:r w:rsidR="00E744DB" w:rsidDel="009A77DA">
          <w:delText xml:space="preserve">our </w:delText>
        </w:r>
      </w:del>
      <w:r w:rsidR="00E744DB">
        <w:t>modern environments are recording hundreds of variables generated across thousands of systems</w:t>
      </w:r>
      <w:ins w:id="463" w:author="Kezia Endsley" w:date="2013-08-12T07:36:00Z">
        <w:r w:rsidR="009A77DA">
          <w:t>.</w:t>
        </w:r>
      </w:ins>
      <w:r w:rsidR="00E744DB">
        <w:t xml:space="preserve"> </w:t>
      </w:r>
      <w:del w:id="464" w:author="Kezia Endsley" w:date="2013-08-12T07:36:00Z">
        <w:r w:rsidR="00E744DB" w:rsidDel="009A77DA">
          <w:delText>and l</w:delText>
        </w:r>
      </w:del>
      <w:ins w:id="465" w:author="Kezia Endsley" w:date="2013-08-12T07:36:00Z">
        <w:r w:rsidR="009A77DA">
          <w:t>L</w:t>
        </w:r>
      </w:ins>
      <w:r w:rsidR="00E744DB">
        <w:t>arge sample sizes are the norm, not the exception</w:t>
      </w:r>
      <w:r w:rsidR="009A77DA">
        <w:t>.</w:t>
      </w:r>
    </w:p>
    <w:p w14:paraId="6314514A" w14:textId="77777777" w:rsidR="009A77DA" w:rsidRDefault="00E744DB" w:rsidP="00D114B1">
      <w:pPr>
        <w:pStyle w:val="Para"/>
      </w:pPr>
      <w:r>
        <w:t>Second</w:t>
      </w:r>
      <w:del w:id="466" w:author="John Sleeva" w:date="2013-09-22T11:42:00Z">
        <w:r w:rsidDel="00116941">
          <w:delText>ly</w:delText>
        </w:r>
      </w:del>
      <w:r>
        <w:t xml:space="preserve">, </w:t>
      </w:r>
      <w:r w:rsidR="00653504">
        <w:t xml:space="preserve">for many environments and industries, </w:t>
      </w:r>
      <w:r w:rsidR="003047E0">
        <w:t>a properly designed experiment is unlikely if not completely impossible</w:t>
      </w:r>
      <w:r w:rsidR="002E2046">
        <w:t xml:space="preserve">. </w:t>
      </w:r>
      <w:del w:id="467" w:author="Kezia Endsley" w:date="2013-08-12T07:37:00Z">
        <w:r w:rsidR="003047E0" w:rsidDel="009A77DA">
          <w:delText xml:space="preserve">We </w:delText>
        </w:r>
      </w:del>
      <w:ins w:id="468" w:author="Kezia Endsley" w:date="2013-08-12T07:37:00Z">
        <w:r w:rsidR="009A77DA">
          <w:t xml:space="preserve">You </w:t>
        </w:r>
      </w:ins>
      <w:r w:rsidR="003047E0">
        <w:t xml:space="preserve">cannot divide </w:t>
      </w:r>
      <w:ins w:id="469" w:author="Kezia Endsley" w:date="2013-08-12T07:37:00Z">
        <w:r w:rsidR="009A77DA">
          <w:t>y</w:t>
        </w:r>
      </w:ins>
      <w:r w:rsidR="003047E0">
        <w:t xml:space="preserve">our </w:t>
      </w:r>
      <w:r w:rsidR="00653504">
        <w:t>networks</w:t>
      </w:r>
      <w:r w:rsidR="003047E0">
        <w:t xml:space="preserve"> into control and test groups, nor would </w:t>
      </w:r>
      <w:del w:id="470" w:author="Kezia Endsley" w:date="2013-08-12T07:37:00Z">
        <w:r w:rsidR="003047E0" w:rsidDel="009A77DA">
          <w:delText xml:space="preserve">we </w:delText>
        </w:r>
      </w:del>
      <w:ins w:id="471" w:author="Kezia Endsley" w:date="2013-08-12T07:37:00Z">
        <w:r w:rsidR="009A77DA">
          <w:t xml:space="preserve">you </w:t>
        </w:r>
      </w:ins>
      <w:r w:rsidR="003047E0">
        <w:t>want to test the efficacy of a web application firewall by only protecting a portion of a crit</w:t>
      </w:r>
      <w:r w:rsidR="00653504">
        <w:t>ical application</w:t>
      </w:r>
      <w:r w:rsidR="002E2046">
        <w:t xml:space="preserve">. </w:t>
      </w:r>
      <w:r w:rsidR="00653504">
        <w:t>One</w:t>
      </w:r>
      <w:r>
        <w:t xml:space="preserve"> effect of these environmental limits is a much higher noi</w:t>
      </w:r>
      <w:r w:rsidR="0061653B">
        <w:t xml:space="preserve">se-to-signal ratio in </w:t>
      </w:r>
      <w:del w:id="472" w:author="Kezia Endsley" w:date="2013-08-12T07:37:00Z">
        <w:r w:rsidR="0061653B" w:rsidDel="009A77DA">
          <w:delText xml:space="preserve">our </w:delText>
        </w:r>
      </w:del>
      <w:ins w:id="473" w:author="Kezia Endsley" w:date="2013-08-12T07:37:00Z">
        <w:r w:rsidR="009A77DA">
          <w:t xml:space="preserve">the </w:t>
        </w:r>
      </w:ins>
      <w:r w:rsidR="0061653B">
        <w:t>data</w:t>
      </w:r>
      <w:r w:rsidR="002E2046">
        <w:t xml:space="preserve">. </w:t>
      </w:r>
      <w:r w:rsidR="0061653B">
        <w:t xml:space="preserve">The techniques </w:t>
      </w:r>
      <w:del w:id="474" w:author="Kezia Endsley" w:date="2013-08-12T07:37:00Z">
        <w:r w:rsidR="0061653B" w:rsidDel="009A77DA">
          <w:delText xml:space="preserve">within </w:delText>
        </w:r>
      </w:del>
      <w:ins w:id="475" w:author="Kezia Endsley" w:date="2013-08-12T07:37:00Z">
        <w:r w:rsidR="009A77DA">
          <w:t xml:space="preserve">of </w:t>
        </w:r>
      </w:ins>
      <w:r w:rsidR="0061653B">
        <w:t xml:space="preserve">machine learning (and the related field of data mining) </w:t>
      </w:r>
      <w:r w:rsidR="00653504">
        <w:t>have evolved</w:t>
      </w:r>
      <w:r w:rsidR="0061653B">
        <w:t xml:space="preserve"> with </w:t>
      </w:r>
      <w:ins w:id="476" w:author="Jay Jacobs" w:date="2013-10-15T09:25:00Z">
        <w:r w:rsidR="00D51474">
          <w:t xml:space="preserve">the challenges of </w:t>
        </w:r>
      </w:ins>
      <w:r w:rsidR="0061653B">
        <w:t>modern data in mind</w:t>
      </w:r>
      <w:r w:rsidR="009A77DA">
        <w:t>.</w:t>
      </w:r>
    </w:p>
    <w:p w14:paraId="1D7F68E3" w14:textId="77777777" w:rsidR="00D114B1" w:rsidRDefault="00D114B1" w:rsidP="00D114B1">
      <w:pPr>
        <w:pStyle w:val="Para"/>
      </w:pPr>
      <w:r>
        <w:t>Finally, knowledge of statistics is just one skill of many that contribute</w:t>
      </w:r>
      <w:ins w:id="477" w:author="Kezia Endsley" w:date="2013-08-12T07:37:00Z">
        <w:r w:rsidR="00313032">
          <w:t>s</w:t>
        </w:r>
      </w:ins>
      <w:r>
        <w:t xml:space="preserve"> to successful data analysis in the 21</w:t>
      </w:r>
      <w:ins w:id="478" w:author="Kezia Endsley" w:date="2013-08-12T07:37:00Z">
        <w:r w:rsidR="00313032">
          <w:t>st</w:t>
        </w:r>
      </w:ins>
      <w:del w:id="479" w:author="Kezia Endsley" w:date="2013-08-12T07:37:00Z">
        <w:r w:rsidRPr="00D114B1" w:rsidDel="00313032">
          <w:rPr>
            <w:vertAlign w:val="superscript"/>
          </w:rPr>
          <w:delText>st</w:delText>
        </w:r>
      </w:del>
      <w:r>
        <w:t xml:space="preserve"> </w:t>
      </w:r>
      <w:r w:rsidR="00313032">
        <w:t>Century</w:t>
      </w:r>
      <w:r w:rsidR="002E2046">
        <w:t xml:space="preserve">. </w:t>
      </w:r>
      <w:r>
        <w:t xml:space="preserve">With that in mind, </w:t>
      </w:r>
      <w:del w:id="480" w:author="Kezia Endsley" w:date="2013-08-12T07:37:00Z">
        <w:r w:rsidDel="00313032">
          <w:delText xml:space="preserve">let’s </w:delText>
        </w:r>
      </w:del>
      <w:ins w:id="481" w:author="Kezia Endsley" w:date="2013-08-12T07:37:00Z">
        <w:r w:rsidR="00313032">
          <w:t xml:space="preserve">the next section </w:t>
        </w:r>
      </w:ins>
      <w:r>
        <w:t>spend</w:t>
      </w:r>
      <w:ins w:id="482" w:author="Kezia Endsley" w:date="2013-08-12T07:37:00Z">
        <w:r w:rsidR="00313032">
          <w:t>s</w:t>
        </w:r>
      </w:ins>
      <w:r>
        <w:t xml:space="preserve"> some time looking at the various skills and attributes that </w:t>
      </w:r>
      <w:r w:rsidR="00404B93">
        <w:t xml:space="preserve">support </w:t>
      </w:r>
      <w:r>
        <w:t>a good data analysis.</w:t>
      </w:r>
    </w:p>
    <w:p w14:paraId="3BE7A09C" w14:textId="77777777" w:rsidR="00D03642" w:rsidRDefault="00D114B1" w:rsidP="00D114B1">
      <w:pPr>
        <w:pStyle w:val="H1"/>
      </w:pPr>
      <w:bookmarkStart w:id="483" w:name="_Toc241472467"/>
      <w:bookmarkStart w:id="484" w:name="_Toc241876905"/>
      <w:r>
        <w:t xml:space="preserve">Gathering </w:t>
      </w:r>
      <w:r w:rsidR="00313032">
        <w:t>Data Analysis Skills</w:t>
      </w:r>
      <w:bookmarkEnd w:id="483"/>
      <w:bookmarkEnd w:id="484"/>
    </w:p>
    <w:p w14:paraId="400959D6" w14:textId="77777777"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313032">
        <w:t>analysis</w:t>
      </w:r>
      <w:r w:rsidR="002E2046">
        <w:t xml:space="preserve">. </w:t>
      </w:r>
      <w:del w:id="485" w:author="Kezia Endsley" w:date="2013-08-12T07:39:00Z">
        <w:r w:rsidR="00D94A23" w:rsidDel="00313032">
          <w:delText xml:space="preserve">While </w:delText>
        </w:r>
      </w:del>
      <w:ins w:id="486" w:author="Kezia Endsley" w:date="2013-08-12T07:39:00Z">
        <w:r w:rsidR="00313032">
          <w:t xml:space="preserve">Although </w:t>
        </w:r>
      </w:ins>
      <w:r w:rsidR="00D94A23">
        <w:t>we have focused on this concept of data analysis so far, it takes more than ju</w:t>
      </w:r>
      <w:r w:rsidR="0023510F">
        <w:t>st analytic skills</w:t>
      </w:r>
      <w:r w:rsidR="00D94A23">
        <w:t xml:space="preserve"> to </w:t>
      </w:r>
      <w:r w:rsidR="0063277A">
        <w:t xml:space="preserve">create </w:t>
      </w:r>
      <w:del w:id="487" w:author="Kezia Endsley" w:date="2013-08-12T07:39:00Z">
        <w:r w:rsidR="0063277A" w:rsidDel="00313032">
          <w:delText xml:space="preserve">that </w:delText>
        </w:r>
      </w:del>
      <w:ins w:id="488" w:author="Kezia Endsley" w:date="2013-08-12T07:39:00Z">
        <w:r w:rsidR="00313032">
          <w:t xml:space="preserve">the </w:t>
        </w:r>
      </w:ins>
      <w:r w:rsidR="0063277A">
        <w:t>mystique that everyone is seeking</w:t>
      </w:r>
      <w:r w:rsidR="002E2046">
        <w:t xml:space="preserve">. </w:t>
      </w:r>
      <w:del w:id="489" w:author="Kezia Endsley" w:date="2013-08-12T07:39:00Z">
        <w:r w:rsidR="0063277A" w:rsidDel="00313032">
          <w:delText>We want</w:delText>
        </w:r>
      </w:del>
      <w:ins w:id="490" w:author="Kezia Endsley" w:date="2013-08-12T07:39:00Z">
        <w:r w:rsidR="00313032">
          <w:t>You need</w:t>
        </w:r>
      </w:ins>
      <w:r w:rsidR="0063277A">
        <w:t xml:space="preserve"> to combine statistics and data analysis with visualization techniques, </w:t>
      </w:r>
      <w:ins w:id="491" w:author="Kezia Endsley" w:date="2013-08-12T07:39:00Z">
        <w:r w:rsidR="00313032">
          <w:t xml:space="preserve">and </w:t>
        </w:r>
      </w:ins>
      <w:r w:rsidR="0063277A">
        <w:t xml:space="preserve">then leverage the computing power and mix with a healthy dose of domain (information security) knowledge. </w:t>
      </w:r>
      <w:del w:id="492" w:author="Kezia Endsley" w:date="2013-08-12T07:39:00Z">
        <w:r w:rsidR="0063277A" w:rsidDel="00313032">
          <w:delText>And all</w:delText>
        </w:r>
      </w:del>
      <w:ins w:id="493" w:author="Kezia Endsley" w:date="2013-08-12T07:39:00Z">
        <w:r w:rsidR="00313032">
          <w:t>All</w:t>
        </w:r>
      </w:ins>
      <w:r w:rsidR="0063277A">
        <w:t xml:space="preserve"> of </w:t>
      </w:r>
      <w:ins w:id="494" w:author="Kezia Endsley" w:date="2013-08-12T07:39:00Z">
        <w:r w:rsidR="00313032">
          <w:t>this</w:t>
        </w:r>
      </w:ins>
      <w:del w:id="495" w:author="Kezia Endsley" w:date="2013-08-12T07:39:00Z">
        <w:r w:rsidR="0063277A" w:rsidDel="00313032">
          <w:delText>that</w:delText>
        </w:r>
      </w:del>
      <w:r w:rsidR="0063277A">
        <w:t xml:space="preserve"> begins not with products or tools</w:t>
      </w:r>
      <w:del w:id="496" w:author="John Sleeva" w:date="2013-09-22T13:13:00Z">
        <w:r w:rsidR="0063277A" w:rsidDel="00C94498">
          <w:delText>,</w:delText>
        </w:r>
      </w:del>
      <w:r w:rsidR="0063277A">
        <w:t xml:space="preserve"> but with </w:t>
      </w:r>
      <w:ins w:id="497" w:author="Kezia Endsley" w:date="2013-08-12T07:40:00Z">
        <w:r w:rsidR="00313032">
          <w:t>y</w:t>
        </w:r>
      </w:ins>
      <w:r w:rsidR="0063277A">
        <w:t xml:space="preserve">our own skills and abilities. </w:t>
      </w:r>
    </w:p>
    <w:p w14:paraId="41C8466D" w14:textId="77777777" w:rsidR="002715DB" w:rsidRDefault="002A4EEB" w:rsidP="00BF332A">
      <w:pPr>
        <w:pStyle w:val="Para"/>
      </w:pPr>
      <w:r>
        <w:t xml:space="preserve">Before </w:t>
      </w:r>
      <w:del w:id="498" w:author="Kezia Endsley" w:date="2013-08-12T07:40:00Z">
        <w:r w:rsidDel="00313032">
          <w:delText>we get</w:delText>
        </w:r>
      </w:del>
      <w:ins w:id="499" w:author="Kezia Endsley" w:date="2013-08-12T07:40:00Z">
        <w:r w:rsidR="00313032">
          <w:t>getting</w:t>
        </w:r>
      </w:ins>
      <w:r>
        <w:t xml:space="preserve"> to the skills</w:t>
      </w:r>
      <w:del w:id="500" w:author="Kezia Endsley" w:date="2013-08-12T07:40:00Z">
        <w:r w:rsidDel="00313032">
          <w:delText xml:space="preserve"> though</w:delText>
        </w:r>
      </w:del>
      <w:r>
        <w:t>, there are a couple underlying personality traits we see in dat</w:t>
      </w:r>
      <w:r w:rsidR="001968E0">
        <w:t xml:space="preserve">a analysts that </w:t>
      </w:r>
      <w:ins w:id="501" w:author="Kezia Endsley" w:date="2013-08-12T07:40:00Z">
        <w:r w:rsidR="00313032">
          <w:t xml:space="preserve">we </w:t>
        </w:r>
      </w:ins>
      <w:r w:rsidR="001968E0">
        <w:t>want to discuss:</w:t>
      </w:r>
      <w:r>
        <w:t xml:space="preserve"> </w:t>
      </w:r>
      <w:r w:rsidR="001421BD">
        <w:t xml:space="preserve">curiosity and </w:t>
      </w:r>
      <w:r w:rsidR="001A5E04">
        <w:t>communication</w:t>
      </w:r>
      <w:r w:rsidR="002E2046">
        <w:t xml:space="preserve">. </w:t>
      </w:r>
      <w:r w:rsidR="001421BD">
        <w:t xml:space="preserve">Working with data can at times be a bit like </w:t>
      </w:r>
      <w:ins w:id="502" w:author="Kezia Endsley" w:date="2013-08-12T07:40:00Z">
        <w:r w:rsidR="00313032">
          <w:t xml:space="preserve">an </w:t>
        </w:r>
      </w:ins>
      <w:del w:id="503" w:author="Kezia Endsley" w:date="2013-08-12T07:40:00Z">
        <w:r w:rsidR="001421BD" w:rsidDel="00313032">
          <w:delText xml:space="preserve">how we imagine </w:delText>
        </w:r>
      </w:del>
      <w:r w:rsidR="001421BD">
        <w:t>archeolog</w:t>
      </w:r>
      <w:ins w:id="504" w:author="Kezia Endsley" w:date="2013-08-12T07:40:00Z">
        <w:r w:rsidR="00313032">
          <w:t>ical dig</w:t>
        </w:r>
      </w:ins>
      <w:del w:id="505" w:author="Kezia Endsley" w:date="2013-08-12T07:40:00Z">
        <w:r w:rsidR="001421BD" w:rsidDel="00313032">
          <w:delText>y</w:delText>
        </w:r>
      </w:del>
      <w:ins w:id="506" w:author="Kezia Endsley" w:date="2013-08-12T07:40:00Z">
        <w:r w:rsidR="00313032">
          <w:sym w:font="Symbol" w:char="F0BE"/>
        </w:r>
      </w:ins>
      <w:del w:id="507" w:author="Kezia Endsley" w:date="2013-08-12T07:40:00Z">
        <w:r w:rsidR="001421BD" w:rsidDel="00313032">
          <w:delText xml:space="preserve">: </w:delText>
        </w:r>
      </w:del>
      <w:r w:rsidR="001421BD">
        <w:t xml:space="preserve">spending hour after hour with </w:t>
      </w:r>
      <w:r w:rsidR="003E53E9">
        <w:t xml:space="preserve">small </w:t>
      </w:r>
      <w:r w:rsidR="001421BD">
        <w:t>tools in the hope of uncovering even the tiniest of insights</w:t>
      </w:r>
      <w:del w:id="508" w:author="Kezia Endsley" w:date="2013-08-12T07:40:00Z">
        <w:r w:rsidR="001421BD" w:rsidDel="00313032">
          <w:delText xml:space="preserve"> in the dirt</w:delText>
        </w:r>
      </w:del>
      <w:r w:rsidR="002E2046">
        <w:t xml:space="preserve">. </w:t>
      </w:r>
      <w:r w:rsidR="001421BD">
        <w:t>So it is with data analysis</w:t>
      </w:r>
      <w:ins w:id="509" w:author="Kezia Endsley" w:date="2013-08-12T07:41:00Z">
        <w:r w:rsidR="00313032">
          <w:sym w:font="Symbol" w:char="F0BE"/>
        </w:r>
      </w:ins>
      <w:del w:id="510" w:author="Kezia Endsley" w:date="2013-08-12T07:41:00Z">
        <w:r w:rsidR="001421BD" w:rsidDel="00313032">
          <w:delText xml:space="preserve">: </w:delText>
        </w:r>
      </w:del>
      <w:r w:rsidR="001421BD">
        <w:t xml:space="preserve">pearls of wisdom are nestled deep within data just waiting </w:t>
      </w:r>
      <w:r w:rsidR="003936B7">
        <w:t xml:space="preserve">to be discovered </w:t>
      </w:r>
      <w:r w:rsidR="00246BAD">
        <w:t>and presented to an eagerly awaiting audience</w:t>
      </w:r>
      <w:r w:rsidR="002E2046">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h every moment</w:t>
      </w:r>
      <w:r w:rsidR="002E2046">
        <w:t xml:space="preserve">. </w:t>
      </w:r>
      <w:r w:rsidR="001968E0">
        <w:t xml:space="preserve">Because there is that moment, when </w:t>
      </w:r>
      <w:del w:id="511" w:author="Kezia Endsley" w:date="2013-08-12T07:41:00Z">
        <w:r w:rsidR="001968E0" w:rsidDel="00313032">
          <w:delText>we are</w:delText>
        </w:r>
      </w:del>
      <w:ins w:id="512" w:author="Kezia Endsley" w:date="2013-08-12T07:41:00Z">
        <w:r w:rsidR="00313032">
          <w:t>you’re</w:t>
        </w:r>
      </w:ins>
      <w:r w:rsidR="001968E0">
        <w:t xml:space="preserve"> able to turn a light on in an otherwise dark room, </w:t>
      </w:r>
      <w:r w:rsidR="003E53E9">
        <w:t xml:space="preserve">when </w:t>
      </w:r>
      <w:del w:id="513" w:author="Kezia Endsley" w:date="2013-08-12T07:41:00Z">
        <w:r w:rsidR="001968E0" w:rsidDel="00313032">
          <w:delText xml:space="preserve">we </w:delText>
        </w:r>
      </w:del>
      <w:ins w:id="514" w:author="Kezia Endsley" w:date="2013-08-12T07:41:00Z">
        <w:r w:rsidR="00313032">
          <w:t xml:space="preserve">you </w:t>
        </w:r>
      </w:ins>
      <w:r w:rsidR="001968E0">
        <w:t xml:space="preserve">can describe some phenomenon or </w:t>
      </w:r>
      <w:del w:id="515" w:author="Kezia Endsley" w:date="2013-08-12T07:41:00Z">
        <w:r w:rsidR="001968E0" w:rsidDel="00313032">
          <w:delText>point in a direction to trav</w:delText>
        </w:r>
        <w:r w:rsidR="003E53E9" w:rsidDel="00313032">
          <w:delText>el</w:delText>
        </w:r>
      </w:del>
      <w:ins w:id="516" w:author="Kezia Endsley" w:date="2013-08-12T07:41:00Z">
        <w:r w:rsidR="00313032">
          <w:t>explain some pattern, when it all becomes worth it.</w:t>
        </w:r>
      </w:ins>
      <w:r w:rsidR="003E53E9">
        <w:t xml:space="preserve"> </w:t>
      </w:r>
      <w:del w:id="517" w:author="Kezia Endsley" w:date="2013-08-12T07:42:00Z">
        <w:r w:rsidR="003E53E9" w:rsidDel="00313032">
          <w:delText>and t</w:delText>
        </w:r>
      </w:del>
      <w:ins w:id="518" w:author="Kezia Endsley" w:date="2013-08-12T07:42:00Z">
        <w:r w:rsidR="00313032">
          <w:t>T</w:t>
        </w:r>
      </w:ins>
      <w:r w:rsidR="003E53E9">
        <w:t xml:space="preserve">hat’s what </w:t>
      </w:r>
      <w:ins w:id="519" w:author="Kezia Endsley" w:date="2013-08-12T07:42:00Z">
        <w:r w:rsidR="00313032">
          <w:t>you</w:t>
        </w:r>
      </w:ins>
      <w:del w:id="520" w:author="Kezia Endsley" w:date="2013-08-12T07:42:00Z">
        <w:r w:rsidR="003E53E9" w:rsidDel="00313032">
          <w:delText>we</w:delText>
        </w:r>
      </w:del>
      <w:r w:rsidR="003E53E9">
        <w:t>’re after</w:t>
      </w:r>
      <w:r w:rsidR="002E2046">
        <w:t xml:space="preserve">. </w:t>
      </w:r>
      <w:del w:id="521" w:author="Kezia Endsley" w:date="2013-08-12T07:42:00Z">
        <w:r w:rsidR="003E53E9" w:rsidDel="00313032">
          <w:delText xml:space="preserve">We </w:delText>
        </w:r>
      </w:del>
      <w:ins w:id="522" w:author="Kezia Endsley" w:date="2013-08-12T07:42:00Z">
        <w:r w:rsidR="00313032">
          <w:t xml:space="preserve">You </w:t>
        </w:r>
      </w:ins>
      <w:r w:rsidR="003E53E9">
        <w:t xml:space="preserve">are </w:t>
      </w:r>
      <w:r w:rsidR="001968E0">
        <w:t>uncovering those tiny moments of enlightenment hidden in plain site</w:t>
      </w:r>
      <w:r w:rsidR="003E53E9">
        <w:t xml:space="preserve"> </w:t>
      </w:r>
      <w:ins w:id="523" w:author="Kezia Endsley" w:date="2013-08-12T07:42:00Z">
        <w:r w:rsidR="00313032">
          <w:t xml:space="preserve">if you know where </w:t>
        </w:r>
      </w:ins>
      <w:del w:id="524" w:author="Kezia Endsley" w:date="2013-08-12T07:42:00Z">
        <w:r w:rsidR="003E53E9" w:rsidDel="00313032">
          <w:delText xml:space="preserve">for those who know where </w:delText>
        </w:r>
      </w:del>
      <w:r w:rsidR="003E53E9">
        <w:t>to look</w:t>
      </w:r>
      <w:r w:rsidR="001968E0">
        <w:t>.</w:t>
      </w:r>
    </w:p>
    <w:p w14:paraId="3B429BB7" w14:textId="77777777" w:rsidR="002715DB" w:rsidRDefault="001A5E04" w:rsidP="004B366F">
      <w:pPr>
        <w:pStyle w:val="Para"/>
      </w:pPr>
      <w:r>
        <w:t xml:space="preserve">Once </w:t>
      </w:r>
      <w:del w:id="525" w:author="Kezia Endsley" w:date="2013-08-12T07:42:00Z">
        <w:r w:rsidR="007E2748" w:rsidDel="00313032">
          <w:delText xml:space="preserve">we </w:delText>
        </w:r>
      </w:del>
      <w:ins w:id="526" w:author="Kezia Endsley" w:date="2013-08-12T07:42:00Z">
        <w:r w:rsidR="00313032">
          <w:t xml:space="preserve">you </w:t>
        </w:r>
      </w:ins>
      <w:r w:rsidR="007E2748">
        <w:t>turn that light on</w:t>
      </w:r>
      <w:r>
        <w:t>,</w:t>
      </w:r>
      <w:r w:rsidR="007E2748">
        <w:t xml:space="preserve"> </w:t>
      </w:r>
      <w:del w:id="527" w:author="Kezia Endsley" w:date="2013-08-12T07:42:00Z">
        <w:r w:rsidR="007E2748" w:rsidDel="00313032">
          <w:delText xml:space="preserve">we </w:delText>
        </w:r>
      </w:del>
      <w:ins w:id="528" w:author="Kezia Endsley" w:date="2013-08-12T07:42:00Z">
        <w:r w:rsidR="00313032">
          <w:t xml:space="preserve">you </w:t>
        </w:r>
      </w:ins>
      <w:r w:rsidR="007E2748">
        <w:t xml:space="preserve">have to </w:t>
      </w:r>
      <w:del w:id="529" w:author="Kezia Endsley" w:date="2013-08-12T07:43:00Z">
        <w:r w:rsidR="007E2748" w:rsidDel="0097023E">
          <w:delText xml:space="preserve">be able to </w:delText>
        </w:r>
      </w:del>
      <w:r w:rsidR="007E2748">
        <w:t>bring others into the room for the discovery</w:t>
      </w:r>
      <w:del w:id="530" w:author="Kezia Endsley" w:date="2013-08-12T07:42:00Z">
        <w:r w:rsidR="007E2748" w:rsidDel="00313032">
          <w:delText xml:space="preserve"> to have value</w:delText>
        </w:r>
      </w:del>
      <w:del w:id="531" w:author="John Sleeva" w:date="2013-09-22T13:13:00Z">
        <w:r w:rsidR="007E2748" w:rsidDel="00C94498">
          <w:delText>.</w:delText>
        </w:r>
        <w:r w:rsidR="001968E0" w:rsidDel="00C94498">
          <w:delText xml:space="preserve"> O</w:delText>
        </w:r>
      </w:del>
      <w:ins w:id="532" w:author="John Sleeva" w:date="2013-09-22T13:13:00Z">
        <w:r w:rsidR="00C94498">
          <w:t>; o</w:t>
        </w:r>
      </w:ins>
      <w:r w:rsidR="001968E0">
        <w:t xml:space="preserve">therwise, </w:t>
      </w:r>
      <w:del w:id="533" w:author="Kezia Endsley" w:date="2013-08-12T07:42:00Z">
        <w:r w:rsidR="001968E0" w:rsidDel="00313032">
          <w:delText xml:space="preserve">we </w:delText>
        </w:r>
      </w:del>
      <w:ins w:id="534" w:author="Kezia Endsley" w:date="2013-08-12T07:42:00Z">
        <w:r w:rsidR="00313032">
          <w:t xml:space="preserve">you </w:t>
        </w:r>
      </w:ins>
      <w:r w:rsidR="001968E0">
        <w:t>will have constructed a house that nobody lives in</w:t>
      </w:r>
      <w:r w:rsidR="002E2046">
        <w:t xml:space="preserve">. </w:t>
      </w:r>
      <w:r w:rsidR="007E2748">
        <w:t>I</w:t>
      </w:r>
      <w:r w:rsidR="001968E0">
        <w:t xml:space="preserve">t’s not </w:t>
      </w:r>
      <w:r w:rsidR="007E2748">
        <w:t xml:space="preserve">enough to point at </w:t>
      </w:r>
      <w:ins w:id="535" w:author="Kezia Endsley" w:date="2013-08-12T07:43:00Z">
        <w:r w:rsidR="00313032">
          <w:t>y</w:t>
        </w:r>
      </w:ins>
      <w:r w:rsidR="007E2748">
        <w:t xml:space="preserve">our work and say, </w:t>
      </w:r>
      <w:r w:rsidR="001968E0">
        <w:t xml:space="preserve">“see!” </w:t>
      </w:r>
      <w:del w:id="536" w:author="Kezia Endsley" w:date="2013-08-12T07:43:00Z">
        <w:r w:rsidR="00140A7E" w:rsidDel="00313032">
          <w:delText xml:space="preserve"> We </w:delText>
        </w:r>
      </w:del>
      <w:ins w:id="537" w:author="Kezia Endsley" w:date="2013-08-12T07:43:00Z">
        <w:r w:rsidR="00313032">
          <w:t xml:space="preserve">You </w:t>
        </w:r>
      </w:ins>
      <w:r w:rsidR="00140A7E">
        <w:t>have to step back and think of the best w</w:t>
      </w:r>
      <w:r w:rsidR="003E53E9">
        <w:t xml:space="preserve">ay to communicate </w:t>
      </w:r>
      <w:ins w:id="538" w:author="Kezia Endsley" w:date="2013-08-12T07:43:00Z">
        <w:r w:rsidR="00313032">
          <w:t>y</w:t>
        </w:r>
      </w:ins>
      <w:r w:rsidR="003E53E9">
        <w:t>our discovery</w:t>
      </w:r>
      <w:r w:rsidR="002E2046">
        <w:t xml:space="preserve">. </w:t>
      </w:r>
      <w:r w:rsidR="00140A7E">
        <w:t>T</w:t>
      </w:r>
      <w:r>
        <w:t>he complexity</w:t>
      </w:r>
      <w:r w:rsidR="00357A18">
        <w:t xml:space="preserve"> present</w:t>
      </w:r>
      <w:r>
        <w:t xml:space="preserve"> </w:t>
      </w:r>
      <w:r w:rsidR="00FA48DE">
        <w:t xml:space="preserve">in </w:t>
      </w:r>
      <w:del w:id="539" w:author="Kezia Endsley" w:date="2013-08-12T07:43:00Z">
        <w:r w:rsidR="00FA48DE" w:rsidDel="0097023E">
          <w:delText xml:space="preserve">both our </w:delText>
        </w:r>
      </w:del>
      <w:ins w:id="540" w:author="Kezia Endsley" w:date="2013-08-12T07:43:00Z">
        <w:r w:rsidR="0097023E">
          <w:t xml:space="preserve">the </w:t>
        </w:r>
      </w:ins>
      <w:r w:rsidR="00FA48DE">
        <w:t xml:space="preserve">systems and </w:t>
      </w:r>
      <w:ins w:id="541" w:author="Kezia Endsley" w:date="2013-08-12T07:43:00Z">
        <w:r w:rsidR="0097023E">
          <w:t xml:space="preserve">the </w:t>
        </w:r>
      </w:ins>
      <w:r w:rsidR="00FA48DE">
        <w:t>analysis make</w:t>
      </w:r>
      <w:ins w:id="542" w:author="Kezia Endsley" w:date="2013-08-12T07:43:00Z">
        <w:r w:rsidR="0097023E">
          <w:t>s</w:t>
        </w:r>
      </w:ins>
      <w:r w:rsidR="00FA48DE">
        <w:t xml:space="preserve"> it </w:t>
      </w:r>
      <w:r>
        <w:t xml:space="preserve">difficult to convey </w:t>
      </w:r>
      <w:r w:rsidR="00FA48DE">
        <w:t xml:space="preserve">the results in a way that everyone </w:t>
      </w:r>
      <w:r w:rsidR="00357A18">
        <w:t xml:space="preserve">will understand </w:t>
      </w:r>
      <w:r w:rsidR="00B931DC">
        <w:t xml:space="preserve">what </w:t>
      </w:r>
      <w:ins w:id="543" w:author="Kezia Endsley" w:date="2013-08-12T07:43:00Z">
        <w:r w:rsidR="0097023E">
          <w:t>you</w:t>
        </w:r>
      </w:ins>
      <w:del w:id="544" w:author="Kezia Endsley" w:date="2013-08-12T07:43:00Z">
        <w:r w:rsidR="00B931DC" w:rsidDel="0097023E">
          <w:delText>we</w:delText>
        </w:r>
      </w:del>
      <w:r w:rsidR="00B931DC">
        <w:t xml:space="preserve"> </w:t>
      </w:r>
      <w:r w:rsidR="00140A7E">
        <w:t>have discovered</w:t>
      </w:r>
      <w:r w:rsidR="00B931DC">
        <w:t xml:space="preserve">. </w:t>
      </w:r>
      <w:r>
        <w:t xml:space="preserve">Often times it takes a combination of words, </w:t>
      </w:r>
      <w:r w:rsidR="00357A18">
        <w:t>numbers</w:t>
      </w:r>
      <w:ins w:id="545" w:author="Kezia Endsley" w:date="2013-08-12T07:43:00Z">
        <w:r w:rsidR="0097023E">
          <w:t>,</w:t>
        </w:r>
      </w:ins>
      <w:r>
        <w:t xml:space="preserve"> and pictures to communicate the </w:t>
      </w:r>
      <w:ins w:id="546" w:author="Kezia Endsley" w:date="2013-08-12T07:43:00Z">
        <w:r w:rsidR="0097023E">
          <w:t xml:space="preserve">data’s </w:t>
        </w:r>
      </w:ins>
      <w:r>
        <w:t>insights</w:t>
      </w:r>
      <w:del w:id="547" w:author="Kezia Endsley" w:date="2013-08-12T07:43:00Z">
        <w:r w:rsidDel="0097023E">
          <w:delText xml:space="preserve"> in </w:delText>
        </w:r>
        <w:r w:rsidR="00357A18" w:rsidDel="0097023E">
          <w:delText>data</w:delText>
        </w:r>
      </w:del>
      <w:r w:rsidR="002E2046">
        <w:t xml:space="preserve">. </w:t>
      </w:r>
      <w:r w:rsidR="00357A18">
        <w:t>E</w:t>
      </w:r>
      <w:r w:rsidR="00B931DC">
        <w:t>ven then some people will take away nothing and others will take away too much</w:t>
      </w:r>
      <w:r w:rsidR="002E2046">
        <w:t xml:space="preserve">. </w:t>
      </w:r>
      <w:r w:rsidR="00B931DC">
        <w:t xml:space="preserve">But there is still a </w:t>
      </w:r>
      <w:r w:rsidR="00357A18">
        <w:t xml:space="preserve">need </w:t>
      </w:r>
      <w:r w:rsidR="002715DB">
        <w:t xml:space="preserve">to condense </w:t>
      </w:r>
      <w:r w:rsidR="00357A18">
        <w:t xml:space="preserve">this </w:t>
      </w:r>
      <w:r w:rsidR="002715DB">
        <w:t>complexity into a paragraph, table</w:t>
      </w:r>
      <w:ins w:id="548" w:author="Kezia Endsley" w:date="2013-08-12T07:44:00Z">
        <w:r w:rsidR="0097023E">
          <w:t>,</w:t>
        </w:r>
      </w:ins>
      <w:r w:rsidR="0097023E">
        <w:t xml:space="preserve"> </w:t>
      </w:r>
      <w:del w:id="549" w:author="Kezia Endsley" w:date="2013-08-12T07:44:00Z">
        <w:r w:rsidR="0097023E" w:rsidDel="0097023E">
          <w:delText>and/</w:delText>
        </w:r>
      </w:del>
      <w:r w:rsidR="0097023E">
        <w:t>or graphic.</w:t>
      </w:r>
    </w:p>
    <w:p w14:paraId="055C8656" w14:textId="77777777" w:rsidR="0097023E" w:rsidRDefault="004B366F" w:rsidP="00357A18">
      <w:pPr>
        <w:pStyle w:val="Para"/>
        <w:rPr>
          <w:b/>
        </w:rPr>
      </w:pPr>
      <w:del w:id="550" w:author="Kezia Endsley" w:date="2013-08-12T07:44:00Z">
        <w:r w:rsidDel="0097023E">
          <w:delText xml:space="preserve">While </w:delText>
        </w:r>
        <w:r w:rsidR="00B931DC" w:rsidDel="0097023E">
          <w:delText>we</w:delText>
        </w:r>
      </w:del>
      <w:ins w:id="551" w:author="Kezia Endsley" w:date="2013-08-12T07:44:00Z">
        <w:r w:rsidR="0097023E">
          <w:t>Although one</w:t>
        </w:r>
      </w:ins>
      <w:r w:rsidR="00B931DC">
        <w:t xml:space="preserve"> could spend </w:t>
      </w:r>
      <w:del w:id="552" w:author="Kezia Endsley" w:date="2013-08-12T07:44:00Z">
        <w:r w:rsidR="00B931DC" w:rsidDel="0097023E">
          <w:delText xml:space="preserve">the </w:delText>
        </w:r>
      </w:del>
      <w:ins w:id="553" w:author="Kezia Endsley" w:date="2013-08-12T07:44:00Z">
        <w:r w:rsidR="0097023E">
          <w:t xml:space="preserve">an </w:t>
        </w:r>
      </w:ins>
      <w:r w:rsidR="00B931DC">
        <w:t xml:space="preserve">entire book </w:t>
      </w:r>
      <w:del w:id="554" w:author="Kezia Endsley" w:date="2013-08-12T07:44:00Z">
        <w:r w:rsidDel="0097023E">
          <w:delText>to create</w:delText>
        </w:r>
      </w:del>
      <w:ins w:id="555" w:author="Kezia Endsley" w:date="2013-08-12T07:44:00Z">
        <w:r w:rsidR="0097023E">
          <w:t>creating</w:t>
        </w:r>
      </w:ins>
      <w:r>
        <w:t xml:space="preserve"> an exhaustive list of skills </w:t>
      </w:r>
      <w:ins w:id="556" w:author="Kezia Endsley" w:date="2013-08-12T07:44:00Z">
        <w:r w:rsidR="0097023E">
          <w:t xml:space="preserve">needed </w:t>
        </w:r>
      </w:ins>
      <w:r>
        <w:t xml:space="preserve">to be a good </w:t>
      </w:r>
      <w:r w:rsidR="00140A7E">
        <w:t xml:space="preserve">security </w:t>
      </w:r>
      <w:r>
        <w:t>data</w:t>
      </w:r>
      <w:r w:rsidR="001A5E04">
        <w:t xml:space="preserve"> </w:t>
      </w:r>
      <w:r w:rsidR="00140A7E">
        <w:t>scientist</w:t>
      </w:r>
      <w:r w:rsidR="00F21FE2">
        <w:t xml:space="preserve">, </w:t>
      </w:r>
      <w:del w:id="557" w:author="Kezia Endsley" w:date="2013-08-12T07:44:00Z">
        <w:r w:rsidR="00F21FE2" w:rsidDel="0097023E">
          <w:delText xml:space="preserve">we </w:delText>
        </w:r>
      </w:del>
      <w:ins w:id="558" w:author="Kezia Endsley" w:date="2013-08-12T07:44:00Z">
        <w:r w:rsidR="0097023E">
          <w:t xml:space="preserve">this </w:t>
        </w:r>
      </w:ins>
      <w:ins w:id="559" w:author="Kezia Endsley" w:date="2013-08-12T07:47:00Z">
        <w:r w:rsidR="00F307E1">
          <w:t>chapter</w:t>
        </w:r>
      </w:ins>
      <w:ins w:id="560" w:author="Kezia Endsley" w:date="2013-08-12T07:44:00Z">
        <w:r w:rsidR="0097023E">
          <w:t xml:space="preserve"> </w:t>
        </w:r>
      </w:ins>
      <w:del w:id="561" w:author="Kezia Endsley" w:date="2013-08-12T07:44:00Z">
        <w:r w:rsidR="00F21FE2" w:rsidDel="0097023E">
          <w:delText xml:space="preserve">are going to </w:delText>
        </w:r>
      </w:del>
      <w:r w:rsidR="00C70202">
        <w:t>cover</w:t>
      </w:r>
      <w:ins w:id="562" w:author="Kezia Endsley" w:date="2013-08-12T07:44:00Z">
        <w:r w:rsidR="0097023E">
          <w:t>s</w:t>
        </w:r>
      </w:ins>
      <w:r w:rsidR="00C70202">
        <w:t xml:space="preserve"> the following skills/domains that </w:t>
      </w:r>
      <w:r w:rsidR="00B931DC">
        <w:t xml:space="preserve">a data </w:t>
      </w:r>
      <w:r w:rsidR="00140A7E">
        <w:t>scientist</w:t>
      </w:r>
      <w:r w:rsidR="00B931DC">
        <w:t xml:space="preserve"> will</w:t>
      </w:r>
      <w:r w:rsidR="00F21FE2">
        <w:t xml:space="preserve"> benefit from knowing within information security:</w:t>
      </w:r>
    </w:p>
    <w:p w14:paraId="499A5653" w14:textId="77777777" w:rsidR="0097023E" w:rsidRDefault="0097023E" w:rsidP="0097023E">
      <w:pPr>
        <w:pStyle w:val="ListBulleted"/>
      </w:pPr>
      <w:r>
        <w:rPr>
          <w:b/>
        </w:rPr>
        <w:t xml:space="preserve">Domain </w:t>
      </w:r>
      <w:r w:rsidR="004F660D">
        <w:rPr>
          <w:b/>
        </w:rPr>
        <w:t>expertise</w:t>
      </w:r>
      <w:r>
        <w:rPr>
          <w:b/>
        </w:rPr>
        <w:sym w:font="Symbol" w:char="F0BE"/>
      </w:r>
      <w:r>
        <w:t xml:space="preserve">Setting </w:t>
      </w:r>
      <w:r w:rsidR="004F660D">
        <w:t>and maint</w:t>
      </w:r>
      <w:r w:rsidR="00EF3418">
        <w:t>aining</w:t>
      </w:r>
      <w:ins w:id="563" w:author="Kezia Endsley" w:date="2013-08-12T07:46:00Z">
        <w:r w:rsidR="00EF3418">
          <w:t xml:space="preserve"> a</w:t>
        </w:r>
      </w:ins>
      <w:r w:rsidR="00EF3418">
        <w:t xml:space="preserve"> purpose to the analysis</w:t>
      </w:r>
    </w:p>
    <w:p w14:paraId="40EE9A20" w14:textId="77777777" w:rsidR="0097023E" w:rsidRDefault="0097023E" w:rsidP="0097023E">
      <w:pPr>
        <w:pStyle w:val="ListBulleted"/>
      </w:pPr>
      <w:r>
        <w:rPr>
          <w:b/>
        </w:rPr>
        <w:t xml:space="preserve">Data </w:t>
      </w:r>
      <w:r w:rsidR="00C70202">
        <w:rPr>
          <w:b/>
        </w:rPr>
        <w:t>management</w:t>
      </w:r>
      <w:r>
        <w:rPr>
          <w:b/>
        </w:rPr>
        <w:sym w:font="Symbol" w:char="F0BE"/>
      </w:r>
      <w:r>
        <w:t xml:space="preserve">Being </w:t>
      </w:r>
      <w:r w:rsidR="00C70202">
        <w:t>able to prepare, store</w:t>
      </w:r>
      <w:ins w:id="564" w:author="Kezia Endsley" w:date="2013-08-12T07:46:00Z">
        <w:r w:rsidR="00EF3418">
          <w:t>,</w:t>
        </w:r>
      </w:ins>
      <w:r w:rsidR="00C70202">
        <w:t xml:space="preserve"> and </w:t>
      </w:r>
      <w:r w:rsidR="003E53E9">
        <w:t>maintain</w:t>
      </w:r>
      <w:r w:rsidR="00EF3418">
        <w:t xml:space="preserve"> data</w:t>
      </w:r>
    </w:p>
    <w:p w14:paraId="1C9B8DA7" w14:textId="77777777" w:rsidR="0097023E" w:rsidRDefault="0097023E" w:rsidP="0097023E">
      <w:pPr>
        <w:pStyle w:val="ListBulleted"/>
      </w:pPr>
      <w:r>
        <w:rPr>
          <w:b/>
        </w:rPr>
        <w:t>Programming</w:t>
      </w:r>
      <w:r>
        <w:rPr>
          <w:b/>
        </w:rPr>
        <w:sym w:font="Symbol" w:char="F0BE"/>
      </w:r>
      <w:r>
        <w:t xml:space="preserve">The </w:t>
      </w:r>
      <w:r w:rsidR="00C70202">
        <w:t>glue t</w:t>
      </w:r>
      <w:r>
        <w:t>hat connects data to analysis</w:t>
      </w:r>
    </w:p>
    <w:p w14:paraId="1695F2D9" w14:textId="77777777" w:rsidR="0097023E" w:rsidRDefault="0097023E" w:rsidP="0097023E">
      <w:pPr>
        <w:pStyle w:val="ListBulleted"/>
      </w:pPr>
      <w:r>
        <w:rPr>
          <w:b/>
        </w:rPr>
        <w:t>Statistics</w:t>
      </w:r>
      <w:r>
        <w:sym w:font="Symbol" w:char="F0BE"/>
      </w:r>
      <w:r>
        <w:t xml:space="preserve">To </w:t>
      </w:r>
      <w:r w:rsidR="00140A7E">
        <w:t>learn from the data</w:t>
      </w:r>
    </w:p>
    <w:p w14:paraId="119224A2" w14:textId="77777777" w:rsidR="00D52A4D" w:rsidRDefault="0097023E" w:rsidP="0097023E">
      <w:pPr>
        <w:pStyle w:val="ListBulleted"/>
        <w:rPr>
          <w:ins w:id="565" w:author="Russell Thomas" w:date="2013-07-31T13:25:00Z"/>
        </w:rPr>
      </w:pPr>
      <w:r>
        <w:rPr>
          <w:b/>
        </w:rPr>
        <w:t>Visualization</w:t>
      </w:r>
      <w:r>
        <w:rPr>
          <w:b/>
        </w:rPr>
        <w:sym w:font="Symbol" w:char="F0BE"/>
      </w:r>
      <w:r>
        <w:t xml:space="preserve">Communicating </w:t>
      </w:r>
      <w:r w:rsidR="00C70202">
        <w:t xml:space="preserve">the </w:t>
      </w:r>
      <w:r w:rsidR="00140A7E">
        <w:t>results effectively</w:t>
      </w:r>
      <w:r w:rsidR="002E2046">
        <w:t xml:space="preserve"> </w:t>
      </w:r>
    </w:p>
    <w:p w14:paraId="2E941E5D" w14:textId="77777777" w:rsidR="004D0626" w:rsidRDefault="00D52A4D">
      <w:pPr>
        <w:pStyle w:val="QueryPara"/>
        <w:numPr>
          <w:ins w:id="566" w:author="Russell Thomas" w:date="2013-07-31T13:25:00Z"/>
        </w:numPr>
        <w:rPr>
          <w:ins w:id="567" w:author="Jay Jacobs" w:date="2013-10-15T09:38:00Z"/>
        </w:rPr>
        <w:pPrChange w:id="568" w:author="Russell Thomas" w:date="2013-07-31T13:25:00Z">
          <w:pPr>
            <w:pStyle w:val="Para"/>
          </w:pPr>
        </w:pPrChange>
      </w:pPr>
      <w:ins w:id="569" w:author="Russell Thomas" w:date="2013-07-31T13:25:00Z">
        <w:r>
          <w:t xml:space="preserve">I’d suggest adding one more vital skill: </w:t>
        </w:r>
      </w:ins>
      <w:ins w:id="570" w:author="Russell Thomas" w:date="2013-07-31T13:26:00Z">
        <w:r>
          <w:t>“</w:t>
        </w:r>
      </w:ins>
      <w:ins w:id="571" w:author="Russell Thomas" w:date="2013-07-31T13:25:00Z">
        <w:r w:rsidR="004A2E31" w:rsidRPr="004A2E31">
          <w:rPr>
            <w:b/>
            <w:rPrChange w:id="572" w:author="Russell Thomas" w:date="2013-07-31T13:26:00Z">
              <w:rPr>
                <w:vertAlign w:val="superscript"/>
              </w:rPr>
            </w:rPrChange>
          </w:rPr>
          <w:t>reasoning about uncertainty</w:t>
        </w:r>
        <w:r>
          <w:t xml:space="preserve"> (knowing what you know and what you don’t know, </w:t>
        </w:r>
      </w:ins>
      <w:ins w:id="573" w:author="Russell Thomas" w:date="2013-07-31T13:28:00Z">
        <w:r>
          <w:t xml:space="preserve">being both curious and skeptical about what you think you know, </w:t>
        </w:r>
      </w:ins>
      <w:ins w:id="574" w:author="Russell Thomas" w:date="2013-07-31T13:25:00Z">
        <w:r>
          <w:t xml:space="preserve">and how to deal </w:t>
        </w:r>
      </w:ins>
      <w:ins w:id="575" w:author="Russell Thomas" w:date="2013-07-31T13:26:00Z">
        <w:r>
          <w:t xml:space="preserve">responsibly </w:t>
        </w:r>
      </w:ins>
      <w:ins w:id="576" w:author="Russell Thomas" w:date="2013-07-31T13:25:00Z">
        <w:r>
          <w:t>with what you don’t know)</w:t>
        </w:r>
      </w:ins>
      <w:ins w:id="577" w:author="Russell Thomas" w:date="2013-07-31T13:26:00Z">
        <w:r>
          <w:t>”</w:t>
        </w:r>
      </w:ins>
    </w:p>
    <w:p w14:paraId="035DA284" w14:textId="5D76F9CB" w:rsidR="00860395" w:rsidRDefault="00860395">
      <w:pPr>
        <w:pStyle w:val="QueryPara"/>
        <w:numPr>
          <w:ins w:id="578" w:author="Russell Thomas" w:date="2013-07-31T13:25:00Z"/>
        </w:numPr>
        <w:rPr>
          <w:ins w:id="579" w:author="Russell Thomas" w:date="2013-07-31T13:25:00Z"/>
        </w:rPr>
        <w:pPrChange w:id="580" w:author="Russell Thomas" w:date="2013-07-31T13:25:00Z">
          <w:pPr>
            <w:pStyle w:val="Para"/>
          </w:pPr>
        </w:pPrChange>
      </w:pPr>
      <w:ins w:id="581" w:author="Jay Jacobs" w:date="2013-10-15T09:38:00Z">
        <w:r>
          <w:t>AR: Excellent point</w:t>
        </w:r>
      </w:ins>
      <w:ins w:id="582" w:author="Jay Jacobs" w:date="2013-10-15T11:33:00Z">
        <w:r w:rsidR="00DA756A">
          <w:t>.  I did try to reference this in the “</w:t>
        </w:r>
        <w:r w:rsidR="00DA756A" w:rsidRPr="00DA756A">
          <w:t>But we will fall off the edge of the world</w:t>
        </w:r>
      </w:ins>
      <w:ins w:id="583" w:author="Jay Jacobs" w:date="2013-10-15T11:34:00Z">
        <w:r w:rsidR="00DA756A">
          <w:t>” section below.  I would also agree it is more important than that, but at this point I’d rather it be a blog post later than a new section here.</w:t>
        </w:r>
      </w:ins>
    </w:p>
    <w:p w14:paraId="3A30556E" w14:textId="77777777" w:rsidR="002F6C35" w:rsidRDefault="002F6C35" w:rsidP="00357A18">
      <w:pPr>
        <w:pStyle w:val="Para"/>
        <w:numPr>
          <w:ins w:id="584" w:author="Russell Thomas" w:date="2013-07-31T13:25:00Z"/>
        </w:numPr>
      </w:pPr>
      <w:del w:id="585" w:author="Kezia Endsley" w:date="2013-08-12T07:47:00Z">
        <w:r w:rsidDel="00EF3418">
          <w:delText xml:space="preserve">It’d </w:delText>
        </w:r>
      </w:del>
      <w:ins w:id="586" w:author="Kezia Endsley" w:date="2013-08-12T07:47:00Z">
        <w:r w:rsidR="00EF3418">
          <w:t xml:space="preserve">It might </w:t>
        </w:r>
      </w:ins>
      <w:r>
        <w:t xml:space="preserve">be easy </w:t>
      </w:r>
      <w:del w:id="587" w:author="Kezia Endsley" w:date="2013-08-12T07:47:00Z">
        <w:r w:rsidDel="00EF3418">
          <w:delText xml:space="preserve">for us </w:delText>
        </w:r>
      </w:del>
      <w:r>
        <w:t xml:space="preserve">to label </w:t>
      </w:r>
      <w:del w:id="588" w:author="Kezia Endsley" w:date="2013-08-12T07:47:00Z">
        <w:r w:rsidDel="00F307E1">
          <w:delText xml:space="preserve">each </w:delText>
        </w:r>
      </w:del>
      <w:ins w:id="589" w:author="Kezia Endsley" w:date="2013-08-12T07:47:00Z">
        <w:r w:rsidR="00F307E1">
          <w:t xml:space="preserve">any </w:t>
        </w:r>
      </w:ins>
      <w:r>
        <w:t>one of these skills as the most important, but in reality, the whole is greater than the sum of its parts</w:t>
      </w:r>
      <w:r w:rsidR="002E2046">
        <w:t xml:space="preserve">. </w:t>
      </w:r>
      <w:r>
        <w:t xml:space="preserve">Each of these </w:t>
      </w:r>
      <w:r w:rsidR="00D54510">
        <w:t>contributes</w:t>
      </w:r>
      <w:r>
        <w:t xml:space="preserve"> a significant </w:t>
      </w:r>
      <w:r w:rsidR="00D54510">
        <w:t xml:space="preserve">and important </w:t>
      </w:r>
      <w:r w:rsidR="00FF791E">
        <w:t xml:space="preserve">piece to the workings of </w:t>
      </w:r>
      <w:r w:rsidR="00357A18">
        <w:t xml:space="preserve">security </w:t>
      </w:r>
      <w:r w:rsidR="00FF791E">
        <w:t>data science</w:t>
      </w:r>
      <w:r>
        <w:t>.</w:t>
      </w:r>
    </w:p>
    <w:p w14:paraId="6B4A2EA1" w14:textId="77777777" w:rsidR="004D0626" w:rsidRDefault="004F660D">
      <w:pPr>
        <w:pStyle w:val="H2"/>
        <w:pPrChange w:id="590" w:author="Kezia Endsley" w:date="2013-08-12T07:47:00Z">
          <w:pPr>
            <w:pStyle w:val="H3"/>
          </w:pPr>
        </w:pPrChange>
      </w:pPr>
      <w:bookmarkStart w:id="591" w:name="_Toc241472468"/>
      <w:bookmarkStart w:id="592" w:name="_Toc241876906"/>
      <w:r>
        <w:t>Domain Expertise</w:t>
      </w:r>
      <w:bookmarkEnd w:id="591"/>
      <w:bookmarkEnd w:id="592"/>
    </w:p>
    <w:p w14:paraId="17EBD63E" w14:textId="77777777" w:rsidR="00567766" w:rsidRDefault="00A53D6D" w:rsidP="004F660D">
      <w:pPr>
        <w:pStyle w:val="Para"/>
        <w:rPr>
          <w:ins w:id="593" w:author="Jay Jacobs" w:date="2013-10-15T09:56:00Z"/>
        </w:rPr>
      </w:pPr>
      <w:del w:id="594" w:author="Kezia Endsley" w:date="2013-08-12T07:51:00Z">
        <w:r w:rsidDel="00574F70">
          <w:delText xml:space="preserve">Saying </w:delText>
        </w:r>
        <w:r w:rsidR="00235001" w:rsidDel="00574F70">
          <w:delText>that</w:delText>
        </w:r>
      </w:del>
      <w:ins w:id="595" w:author="Kezia Endsley" w:date="2013-08-12T07:51:00Z">
        <w:r w:rsidR="00574F70">
          <w:t>The fact that</w:t>
        </w:r>
      </w:ins>
      <w:r w:rsidR="00235001">
        <w:t xml:space="preserve"> a data scientist needs </w:t>
      </w:r>
      <w:r>
        <w:t>domain expert</w:t>
      </w:r>
      <w:r w:rsidR="00076078">
        <w:t>ise should go without saying and i</w:t>
      </w:r>
      <w:r>
        <w:t xml:space="preserve">t </w:t>
      </w:r>
      <w:r w:rsidR="003D6A6B">
        <w:t>may seem</w:t>
      </w:r>
      <w:r>
        <w:t xml:space="preserve"> obvious</w:t>
      </w:r>
      <w:ins w:id="596" w:author="Kezia Endsley" w:date="2013-08-12T07:51:00Z">
        <w:r w:rsidR="00574F70">
          <w:t>,</w:t>
        </w:r>
      </w:ins>
      <w:r>
        <w:t xml:space="preserve"> </w:t>
      </w:r>
      <w:del w:id="597" w:author="Kezia Endsley" w:date="2013-08-12T07:51:00Z">
        <w:r w:rsidDel="00574F70">
          <w:delText xml:space="preserve">when we lay it out like this, </w:delText>
        </w:r>
      </w:del>
      <w:r>
        <w:t xml:space="preserve">but </w:t>
      </w:r>
      <w:r w:rsidR="00567766">
        <w:t>data analysis</w:t>
      </w:r>
      <w:r w:rsidR="003E126B">
        <w:t xml:space="preserve"> is</w:t>
      </w:r>
      <w:r w:rsidR="00567766">
        <w:t xml:space="preserve"> </w:t>
      </w:r>
      <w:del w:id="598" w:author="Jay Jacobs" w:date="2013-10-15T09:40:00Z">
        <w:r w:rsidR="00F80733" w:rsidDel="00860395">
          <w:delText xml:space="preserve">most </w:delText>
        </w:r>
      </w:del>
      <w:ins w:id="599" w:author="Jay Jacobs" w:date="2013-10-15T09:40:00Z">
        <w:r w:rsidR="00860395">
          <w:t xml:space="preserve">only </w:t>
        </w:r>
      </w:ins>
      <w:r w:rsidR="00FF6347">
        <w:t>meaningful</w:t>
      </w:r>
      <w:r w:rsidR="00F80733">
        <w:t xml:space="preserve"> when performed</w:t>
      </w:r>
      <w:r w:rsidR="00567766">
        <w:t xml:space="preserve"> with a higher purpose in mind</w:t>
      </w:r>
      <w:r w:rsidR="002E2046">
        <w:t xml:space="preserve">. </w:t>
      </w:r>
      <w:del w:id="600" w:author="Kezia Endsley" w:date="2013-08-12T07:51:00Z">
        <w:r w:rsidR="00567766" w:rsidDel="00574F70">
          <w:delText>It is our</w:delText>
        </w:r>
      </w:del>
      <w:ins w:id="601" w:author="Kezia Endsley" w:date="2013-08-12T07:51:00Z">
        <w:r w:rsidR="00574F70">
          <w:t>It’s your</w:t>
        </w:r>
      </w:ins>
      <w:r w:rsidR="00567766">
        <w:t xml:space="preserve"> experience with information security that will guide the direction of the analysis, provide context to the data</w:t>
      </w:r>
      <w:ins w:id="602" w:author="Kezia Endsley" w:date="2013-08-12T07:51:00Z">
        <w:r w:rsidR="00574F70">
          <w:t>,</w:t>
        </w:r>
      </w:ins>
      <w:r w:rsidR="00567766">
        <w:t xml:space="preserve"> and help apply meaning to the results</w:t>
      </w:r>
      <w:r w:rsidR="002E2046">
        <w:t xml:space="preserve">. </w:t>
      </w:r>
      <w:r w:rsidR="00567766">
        <w:t>In other words, domain expertise is beneficial in the beginning, middle</w:t>
      </w:r>
      <w:ins w:id="603" w:author="Kezia Endsley" w:date="2013-08-12T07:51:00Z">
        <w:r w:rsidR="00574F70">
          <w:t>,</w:t>
        </w:r>
      </w:ins>
      <w:r w:rsidR="00567766">
        <w:t xml:space="preserve"> and end of all </w:t>
      </w:r>
      <w:del w:id="604" w:author="John Sleeva" w:date="2013-09-22T13:11:00Z">
        <w:r w:rsidR="00567766" w:rsidDel="00C94498">
          <w:delText xml:space="preserve">of </w:delText>
        </w:r>
      </w:del>
      <w:ins w:id="605" w:author="Kezia Endsley" w:date="2013-08-12T07:51:00Z">
        <w:r w:rsidR="00574F70">
          <w:t>y</w:t>
        </w:r>
      </w:ins>
      <w:r w:rsidR="00567766">
        <w:t>our data analysis efforts</w:t>
      </w:r>
      <w:r w:rsidR="002E2046">
        <w:t xml:space="preserve">. </w:t>
      </w:r>
    </w:p>
    <w:p w14:paraId="020CDE61" w14:textId="169C2EF9" w:rsidR="006E75A4" w:rsidRDefault="006E75A4" w:rsidP="006E75A4">
      <w:pPr>
        <w:pStyle w:val="H3"/>
        <w:pPrChange w:id="606" w:author="Jay Jacobs" w:date="2013-10-15T09:56:00Z">
          <w:pPr>
            <w:pStyle w:val="Para"/>
          </w:pPr>
        </w:pPrChange>
      </w:pPr>
      <w:ins w:id="607" w:author="Jay Jacobs" w:date="2013-10-15T09:56:00Z">
        <w:r>
          <w:t xml:space="preserve">And Why </w:t>
        </w:r>
      </w:ins>
      <w:ins w:id="608" w:author="Jay Jacobs" w:date="2013-10-15T09:57:00Z">
        <w:r>
          <w:t>Expertise</w:t>
        </w:r>
      </w:ins>
      <w:ins w:id="609" w:author="Jay Jacobs" w:date="2013-10-15T09:56:00Z">
        <w:r>
          <w:t xml:space="preserve"> Shouldn’t Get in the Way</w:t>
        </w:r>
      </w:ins>
    </w:p>
    <w:p w14:paraId="4D86D6D3" w14:textId="096E6C16" w:rsidR="00567766" w:rsidRDefault="006E75A4" w:rsidP="004F660D">
      <w:pPr>
        <w:pStyle w:val="Para"/>
        <w:rPr>
          <w:ins w:id="610" w:author="Russell Thomas" w:date="2013-07-31T13:29:00Z"/>
        </w:rPr>
      </w:pPr>
      <w:ins w:id="611" w:author="Jay Jacobs" w:date="2013-10-15T09:55:00Z">
        <w:r>
          <w:t xml:space="preserve">We are probably preaching to the choir here.  </w:t>
        </w:r>
      </w:ins>
      <w:r w:rsidR="00567766">
        <w:t xml:space="preserve">If you are reading this book, it is probably safe </w:t>
      </w:r>
      <w:del w:id="612" w:author="Kezia Endsley" w:date="2013-08-12T07:51:00Z">
        <w:r w:rsidR="00567766" w:rsidDel="00574F70">
          <w:delText xml:space="preserve">for us </w:delText>
        </w:r>
      </w:del>
      <w:r w:rsidR="00567766">
        <w:t xml:space="preserve">to assume that you </w:t>
      </w:r>
      <w:del w:id="613" w:author="Jay Jacobs" w:date="2013-10-15T09:57:00Z">
        <w:r w:rsidR="00567766" w:rsidDel="00DB315A">
          <w:delText xml:space="preserve">already </w:delText>
        </w:r>
      </w:del>
      <w:ins w:id="614" w:author="Jay Jacobs" w:date="2013-10-15T09:57:00Z">
        <w:r w:rsidR="00DB315A">
          <w:t xml:space="preserve">have domain expertise and </w:t>
        </w:r>
      </w:ins>
      <w:r w:rsidR="00567766">
        <w:t>see value in moving toward</w:t>
      </w:r>
      <w:del w:id="615" w:author="Kezia Endsley" w:date="2013-08-12T07:26:00Z">
        <w:r w:rsidR="00567766" w:rsidDel="00294D0B">
          <w:delText>s</w:delText>
        </w:r>
      </w:del>
      <w:r w:rsidR="00567766">
        <w:t xml:space="preserve"> a data-driven approach</w:t>
      </w:r>
      <w:r w:rsidR="003E126B">
        <w:t xml:space="preserve"> in information security</w:t>
      </w:r>
      <w:r w:rsidR="002E2046">
        <w:t xml:space="preserve">. </w:t>
      </w:r>
      <w:r w:rsidR="007E2748">
        <w:t>Therefore, r</w:t>
      </w:r>
      <w:r w:rsidR="00BA126D">
        <w:t>ather than spend the ef</w:t>
      </w:r>
      <w:r w:rsidR="006E451F">
        <w:t xml:space="preserve">fort discussing the benefits of domain expertise in data analysis, </w:t>
      </w:r>
      <w:del w:id="616" w:author="Kezia Endsley" w:date="2013-08-12T07:51:00Z">
        <w:r w:rsidR="006E451F" w:rsidDel="00574F70">
          <w:delText>we w</w:delText>
        </w:r>
        <w:r w:rsidR="00567766" w:rsidDel="00574F70">
          <w:delText>ill</w:delText>
        </w:r>
      </w:del>
      <w:ins w:id="617" w:author="Kezia Endsley" w:date="2013-08-12T07:51:00Z">
        <w:r w:rsidR="00574F70">
          <w:t>this section</w:t>
        </w:r>
      </w:ins>
      <w:r w:rsidR="00567766">
        <w:t xml:space="preserve"> cover</w:t>
      </w:r>
      <w:ins w:id="618" w:author="Kezia Endsley" w:date="2013-08-12T07:51:00Z">
        <w:r w:rsidR="00574F70">
          <w:t>s</w:t>
        </w:r>
      </w:ins>
      <w:r w:rsidR="00567766">
        <w:t xml:space="preserve"> some obje</w:t>
      </w:r>
      <w:r w:rsidR="00843847">
        <w:t xml:space="preserve">ctions </w:t>
      </w:r>
      <w:del w:id="619" w:author="Kezia Endsley" w:date="2013-08-12T07:51:00Z">
        <w:r w:rsidR="006E451F" w:rsidDel="00574F70">
          <w:delText>readers</w:delText>
        </w:r>
        <w:r w:rsidR="00843847" w:rsidDel="00574F70">
          <w:delText xml:space="preserve"> may</w:delText>
        </w:r>
      </w:del>
      <w:ins w:id="620" w:author="Kezia Endsley" w:date="2013-08-12T07:51:00Z">
        <w:r w:rsidR="00574F70">
          <w:t>you might</w:t>
        </w:r>
      </w:ins>
      <w:r w:rsidR="00843847">
        <w:t xml:space="preserve"> </w:t>
      </w:r>
      <w:del w:id="621" w:author="Kezia Endsley" w:date="2013-08-12T07:51:00Z">
        <w:r w:rsidR="00843847" w:rsidDel="00574F70">
          <w:delText xml:space="preserve">likely </w:delText>
        </w:r>
      </w:del>
      <w:r w:rsidR="00843847">
        <w:t xml:space="preserve">encounter as </w:t>
      </w:r>
      <w:r w:rsidR="006E451F">
        <w:t>other domain experts (or skeptical leadership) are brought into the data analysis effort.</w:t>
      </w:r>
    </w:p>
    <w:p w14:paraId="48EC2F5F" w14:textId="77777777" w:rsidR="004D0626" w:rsidRDefault="00D52A4D">
      <w:pPr>
        <w:pStyle w:val="QueryPara"/>
        <w:numPr>
          <w:ins w:id="622" w:author="Russell Thomas" w:date="2013-07-31T13:29:00Z"/>
        </w:numPr>
        <w:rPr>
          <w:ins w:id="623" w:author="Jay Jacobs" w:date="2013-10-15T09:58:00Z"/>
        </w:rPr>
        <w:pPrChange w:id="624" w:author="Russell Thomas" w:date="2013-07-31T13:29:00Z">
          <w:pPr>
            <w:pStyle w:val="Para"/>
          </w:pPr>
        </w:pPrChange>
      </w:pPr>
      <w:ins w:id="625" w:author="Russell Thomas" w:date="2013-07-31T13:29:00Z">
        <w:r>
          <w:t xml:space="preserve">The discussion below is excellent, but needs better set-up, maybe even in the title of this section: </w:t>
        </w:r>
      </w:ins>
      <w:ins w:id="626" w:author="Russell Thomas" w:date="2013-07-31T13:30:00Z">
        <w:r>
          <w:t>“</w:t>
        </w:r>
        <w:r w:rsidR="004A2E31" w:rsidRPr="004A2E31">
          <w:rPr>
            <w:b/>
            <w:rPrChange w:id="627" w:author="Russell Thomas" w:date="2013-07-31T13:30:00Z">
              <w:rPr>
                <w:vertAlign w:val="superscript"/>
              </w:rPr>
            </w:rPrChange>
          </w:rPr>
          <w:t>Domain Expertise – And Why It Shouldn’t Stand In the Way</w:t>
        </w:r>
        <w:r>
          <w:t>”</w:t>
        </w:r>
      </w:ins>
    </w:p>
    <w:p w14:paraId="56FBBC9E" w14:textId="09694484" w:rsidR="00DB315A" w:rsidRDefault="00DB315A">
      <w:pPr>
        <w:pStyle w:val="QueryPara"/>
        <w:numPr>
          <w:ins w:id="628" w:author="Russell Thomas" w:date="2013-07-31T13:29:00Z"/>
        </w:numPr>
        <w:pPrChange w:id="629" w:author="Russell Thomas" w:date="2013-07-31T13:29:00Z">
          <w:pPr>
            <w:pStyle w:val="Para"/>
          </w:pPr>
        </w:pPrChange>
      </w:pPr>
      <w:ins w:id="630" w:author="Jay Jacobs" w:date="2013-10-15T09:58:00Z">
        <w:r>
          <w:t>AR: created a subsection in here and tried to set it up a little better in the opening paragraph</w:t>
        </w:r>
      </w:ins>
    </w:p>
    <w:p w14:paraId="27E23DBC" w14:textId="1596EA0F" w:rsidR="005C1223" w:rsidRDefault="004A2E31" w:rsidP="00BD4D1F">
      <w:pPr>
        <w:pStyle w:val="Para"/>
      </w:pPr>
      <w:r w:rsidRPr="004A2E31">
        <w:rPr>
          <w:i/>
          <w:rPrChange w:id="631" w:author="Kezia Endsley" w:date="2013-08-12T07:52:00Z">
            <w:rPr>
              <w:b/>
              <w:vertAlign w:val="superscript"/>
            </w:rPr>
          </w:rPrChange>
        </w:rPr>
        <w:t>“People are smarter than models.”</w:t>
      </w:r>
      <w:r w:rsidR="002F5578">
        <w:rPr>
          <w:b/>
        </w:rPr>
        <w:t xml:space="preserve"> </w:t>
      </w:r>
      <w:r w:rsidR="002F5578">
        <w:t>There are those who hold the opinion that people will always outperform algorithms (</w:t>
      </w:r>
      <w:r w:rsidR="007E2748">
        <w:t xml:space="preserve">or </w:t>
      </w:r>
      <w:r w:rsidR="002F5578">
        <w:t>statistics,</w:t>
      </w:r>
      <w:r w:rsidR="007E2748">
        <w:t xml:space="preserve"> or </w:t>
      </w:r>
      <w:r w:rsidR="002F5578">
        <w:t xml:space="preserve">models) and there is </w:t>
      </w:r>
      <w:r w:rsidR="00104A1E">
        <w:t xml:space="preserve">some </w:t>
      </w:r>
      <w:r w:rsidR="002F5578">
        <w:t xml:space="preserve">truth </w:t>
      </w:r>
      <w:r w:rsidR="00104A1E">
        <w:t>to this</w:t>
      </w:r>
      <w:r w:rsidR="002E2046">
        <w:t xml:space="preserve">. </w:t>
      </w:r>
      <w:r w:rsidR="002F5578" w:rsidRPr="0080322F">
        <w:t>Teaching a machine, for example, to catch a fly b</w:t>
      </w:r>
      <w:r w:rsidR="00104A1E" w:rsidRPr="0080322F">
        <w:t xml:space="preserve">all is </w:t>
      </w:r>
      <w:del w:id="632" w:author="Kezia Endsley" w:date="2013-08-12T07:52:00Z">
        <w:r w:rsidR="00104A1E" w:rsidRPr="0080322F" w:rsidDel="00574F70">
          <w:delText xml:space="preserve">a </w:delText>
        </w:r>
      </w:del>
      <w:r w:rsidR="00104A1E" w:rsidRPr="0080322F">
        <w:t>remarkably challenging</w:t>
      </w:r>
      <w:del w:id="633" w:author="Kezia Endsley" w:date="2013-08-12T07:52:00Z">
        <w:r w:rsidRPr="004A2E31">
          <w:rPr>
            <w:rPrChange w:id="634" w:author="John Sleeva" w:date="2013-09-22T12:50:00Z">
              <w:rPr>
                <w:vertAlign w:val="superscript"/>
              </w:rPr>
            </w:rPrChange>
          </w:rPr>
          <w:delText xml:space="preserve"> and it may never outperform a person catching a fly ball</w:delText>
        </w:r>
      </w:del>
      <w:r w:rsidRPr="004A2E31">
        <w:rPr>
          <w:rPrChange w:id="635" w:author="John Sleeva" w:date="2013-09-22T12:50:00Z">
            <w:rPr>
              <w:vertAlign w:val="superscript"/>
            </w:rPr>
          </w:rPrChange>
        </w:rPr>
        <w:t xml:space="preserve">. </w:t>
      </w:r>
      <w:del w:id="636" w:author="John Sleeva" w:date="2013-09-22T12:50:00Z">
        <w:r w:rsidRPr="004A2E31">
          <w:rPr>
            <w:rPrChange w:id="637" w:author="John Sleeva" w:date="2013-09-22T12:50:00Z">
              <w:rPr>
                <w:vertAlign w:val="superscript"/>
              </w:rPr>
            </w:rPrChange>
          </w:rPr>
          <w:delText>But a</w:delText>
        </w:r>
      </w:del>
      <w:ins w:id="638" w:author="John Sleeva" w:date="2013-09-22T12:50:00Z">
        <w:r w:rsidR="0080322F">
          <w:t>A</w:t>
        </w:r>
      </w:ins>
      <w:r w:rsidR="00104A1E" w:rsidRPr="0080322F">
        <w:t xml:space="preserve">s </w:t>
      </w:r>
      <w:proofErr w:type="spellStart"/>
      <w:r w:rsidRPr="004A2E31">
        <w:rPr>
          <w:rPrChange w:id="639" w:author="John Sleeva" w:date="2013-09-22T12:50:00Z">
            <w:rPr>
              <w:vertAlign w:val="superscript"/>
            </w:rPr>
          </w:rPrChange>
        </w:rPr>
        <w:t>Kahneman</w:t>
      </w:r>
      <w:proofErr w:type="spellEnd"/>
      <w:r w:rsidRPr="004A2E31">
        <w:rPr>
          <w:rPrChange w:id="640" w:author="John Sleeva" w:date="2013-09-22T12:50:00Z">
            <w:rPr>
              <w:vertAlign w:val="superscript"/>
            </w:rPr>
          </w:rPrChange>
        </w:rPr>
        <w:t xml:space="preserve"> and Klein point out in their 2009</w:t>
      </w:r>
      <w:r w:rsidR="00BD4D1F" w:rsidRPr="0080322F">
        <w:t xml:space="preserve"> paper, </w:t>
      </w:r>
      <w:ins w:id="641" w:author="John Sleeva" w:date="2013-09-22T12:50:00Z">
        <w:r w:rsidR="0080322F">
          <w:t xml:space="preserve">however, </w:t>
        </w:r>
      </w:ins>
      <w:r w:rsidR="00BD4D1F" w:rsidRPr="0080322F">
        <w:t>determining when</w:t>
      </w:r>
      <w:r w:rsidR="00BD4D1F">
        <w:t xml:space="preserve"> people will outperform algorithms is </w:t>
      </w:r>
      <w:r w:rsidR="007E2748">
        <w:t xml:space="preserve">heavily </w:t>
      </w:r>
      <w:r w:rsidR="00BD4D1F">
        <w:t xml:space="preserve">dependent on the environment </w:t>
      </w:r>
      <w:del w:id="642" w:author="Kezia Endsley" w:date="2013-08-12T07:52:00Z">
        <w:r w:rsidR="00BD4D1F" w:rsidDel="00574F70">
          <w:delText xml:space="preserve">for </w:delText>
        </w:r>
      </w:del>
      <w:ins w:id="643" w:author="Kezia Endsley" w:date="2013-08-12T07:52:00Z">
        <w:r w:rsidR="00574F70">
          <w:t xml:space="preserve">of </w:t>
        </w:r>
      </w:ins>
      <w:r w:rsidR="00BD4D1F">
        <w:t>the task</w:t>
      </w:r>
      <w:r w:rsidR="002E2046">
        <w:t xml:space="preserve">. </w:t>
      </w:r>
      <w:r w:rsidR="00BD4D1F">
        <w:t>If the environment is complex and feedback is delayed or ambiguous, algorithms will generally and relatively consistently outperform human judgment</w:t>
      </w:r>
      <w:r w:rsidR="002E2046">
        <w:t xml:space="preserve">. </w:t>
      </w:r>
      <w:r w:rsidR="00BD4D1F">
        <w:t>So</w:t>
      </w:r>
      <w:ins w:id="644" w:author="John Sleeva" w:date="2013-09-22T12:51:00Z">
        <w:r w:rsidR="0080322F">
          <w:t>,</w:t>
        </w:r>
      </w:ins>
      <w:r w:rsidR="00BD4D1F">
        <w:t xml:space="preserve"> the question then becomes</w:t>
      </w:r>
      <w:ins w:id="645" w:author="John Sleeva" w:date="2013-09-25T03:17:00Z">
        <w:r w:rsidR="008D6E46">
          <w:t>,</w:t>
        </w:r>
      </w:ins>
      <w:r w:rsidR="00BD4D1F">
        <w:t xml:space="preserve"> how complex is the security of </w:t>
      </w:r>
      <w:del w:id="646" w:author="Kezia Endsley" w:date="2013-08-12T07:53:00Z">
        <w:r w:rsidR="00BD4D1F" w:rsidDel="00574F70">
          <w:delText xml:space="preserve">our </w:delText>
        </w:r>
      </w:del>
      <w:ins w:id="647" w:author="Kezia Endsley" w:date="2013-08-12T07:53:00Z">
        <w:r w:rsidR="00574F70">
          <w:t xml:space="preserve">the </w:t>
        </w:r>
      </w:ins>
      <w:r w:rsidR="00BD4D1F">
        <w:t>information systems</w:t>
      </w:r>
      <w:r w:rsidR="007E2748">
        <w:t xml:space="preserve"> and how clear is </w:t>
      </w:r>
      <w:del w:id="648" w:author="Kezia Endsley" w:date="2013-08-12T07:53:00Z">
        <w:r w:rsidR="007E2748" w:rsidDel="00574F70">
          <w:delText xml:space="preserve">our </w:delText>
        </w:r>
      </w:del>
      <w:ins w:id="649" w:author="Kezia Endsley" w:date="2013-08-12T07:53:00Z">
        <w:r w:rsidR="00574F70">
          <w:t xml:space="preserve">the </w:t>
        </w:r>
      </w:ins>
      <w:r w:rsidR="007E2748">
        <w:t>feedback</w:t>
      </w:r>
      <w:r w:rsidR="00BD4D1F">
        <w:t>?</w:t>
      </w:r>
      <w:del w:id="650" w:author="Kezia Endsley" w:date="2013-08-12T07:53:00Z">
        <w:r w:rsidR="00BD4D1F" w:rsidDel="00574F70">
          <w:delText xml:space="preserve"> </w:delText>
        </w:r>
      </w:del>
      <w:r w:rsidR="00BD4D1F">
        <w:t xml:space="preserve"> When </w:t>
      </w:r>
      <w:del w:id="651" w:author="Kezia Endsley" w:date="2013-08-12T07:53:00Z">
        <w:r w:rsidR="00BD4D1F" w:rsidDel="00574F70">
          <w:delText xml:space="preserve">we </w:delText>
        </w:r>
      </w:del>
      <w:ins w:id="652" w:author="Kezia Endsley" w:date="2013-08-12T07:53:00Z">
        <w:r w:rsidR="00574F70">
          <w:t xml:space="preserve">you </w:t>
        </w:r>
      </w:ins>
      <w:r w:rsidR="00BD4D1F">
        <w:t>make a change</w:t>
      </w:r>
      <w:del w:id="653" w:author="Kezia Endsley" w:date="2013-08-12T07:53:00Z">
        <w:r w:rsidR="00BD4D1F" w:rsidDel="00574F70">
          <w:delText>,</w:delText>
        </w:r>
      </w:del>
      <w:r w:rsidR="00BD4D1F">
        <w:t xml:space="preserve"> or add a </w:t>
      </w:r>
      <w:ins w:id="654" w:author="Jay Jacobs" w:date="2013-10-15T09:59:00Z">
        <w:r w:rsidR="00DB315A">
          <w:t xml:space="preserve">security </w:t>
        </w:r>
      </w:ins>
      <w:r w:rsidR="00BD4D1F">
        <w:t>control, how much feedba</w:t>
      </w:r>
      <w:r w:rsidR="007E2748">
        <w:t xml:space="preserve">ck do </w:t>
      </w:r>
      <w:del w:id="655" w:author="Kezia Endsley" w:date="2013-08-12T07:53:00Z">
        <w:r w:rsidR="007E2748" w:rsidDel="00574F70">
          <w:delText xml:space="preserve">we </w:delText>
        </w:r>
      </w:del>
      <w:ins w:id="656" w:author="Kezia Endsley" w:date="2013-08-12T07:53:00Z">
        <w:r w:rsidR="00574F70">
          <w:t xml:space="preserve">you </w:t>
        </w:r>
      </w:ins>
      <w:r w:rsidR="007E2748">
        <w:t>receive on how well it is actually protecting the information asset</w:t>
      </w:r>
      <w:r w:rsidR="00BD4D1F">
        <w:t>?</w:t>
      </w:r>
      <w:del w:id="657" w:author="Kezia Endsley" w:date="2013-08-12T07:53:00Z">
        <w:r w:rsidR="007E2748" w:rsidDel="00574F70">
          <w:delText xml:space="preserve"> </w:delText>
        </w:r>
        <w:r w:rsidR="00BD4D1F" w:rsidDel="00574F70">
          <w:delText xml:space="preserve">  </w:delText>
        </w:r>
      </w:del>
    </w:p>
    <w:p w14:paraId="2D671031" w14:textId="77777777" w:rsidR="00BD4D1F" w:rsidRPr="005C1223" w:rsidRDefault="007E2748" w:rsidP="00BD4D1F">
      <w:pPr>
        <w:pStyle w:val="Para"/>
      </w:pPr>
      <w:r>
        <w:t>The result is that i</w:t>
      </w:r>
      <w:r w:rsidR="00BD4D1F">
        <w:t>nformation security occur</w:t>
      </w:r>
      <w:r w:rsidR="005C1223">
        <w:t xml:space="preserve">s in a very complex environment, but that doesn’t mean </w:t>
      </w:r>
      <w:del w:id="658" w:author="Kezia Endsley" w:date="2013-08-12T07:53:00Z">
        <w:r w:rsidR="005C1223" w:rsidDel="00574F70">
          <w:delText xml:space="preserve">we </w:delText>
        </w:r>
      </w:del>
      <w:ins w:id="659" w:author="Kezia Endsley" w:date="2013-08-12T07:53:00Z">
        <w:r w:rsidR="00574F70">
          <w:t xml:space="preserve">you </w:t>
        </w:r>
      </w:ins>
      <w:r w:rsidR="005C1223">
        <w:t xml:space="preserve">put all </w:t>
      </w:r>
      <w:ins w:id="660" w:author="Kezia Endsley" w:date="2013-08-12T07:53:00Z">
        <w:r w:rsidR="00574F70">
          <w:t>y</w:t>
        </w:r>
      </w:ins>
      <w:r w:rsidR="005C1223">
        <w:t>our eggs in the algorithm basket</w:t>
      </w:r>
      <w:r w:rsidR="002E2046">
        <w:t xml:space="preserve">. </w:t>
      </w:r>
      <w:r w:rsidR="005C1223">
        <w:t xml:space="preserve">What it does mean is that </w:t>
      </w:r>
      <w:del w:id="661" w:author="Kezia Endsley" w:date="2013-08-12T07:53:00Z">
        <w:r w:rsidR="005C1223" w:rsidDel="00574F70">
          <w:delText xml:space="preserve">we </w:delText>
        </w:r>
      </w:del>
      <w:ins w:id="662" w:author="Kezia Endsley" w:date="2013-08-12T07:53:00Z">
        <w:r w:rsidR="00574F70">
          <w:t xml:space="preserve">you </w:t>
        </w:r>
      </w:ins>
      <w:r w:rsidR="005C1223">
        <w:t>should have some healthy skepticism about an</w:t>
      </w:r>
      <w:r>
        <w:t>y</w:t>
      </w:r>
      <w:r w:rsidR="005C1223">
        <w:t xml:space="preserve"> approach that relies </w:t>
      </w:r>
      <w:del w:id="663" w:author="Kezia Endsley" w:date="2013-08-12T07:53:00Z">
        <w:r w:rsidR="005C1223" w:rsidDel="00574F70">
          <w:delText xml:space="preserve">on </w:delText>
        </w:r>
      </w:del>
      <w:r w:rsidR="005C1223">
        <w:t xml:space="preserve">purely </w:t>
      </w:r>
      <w:ins w:id="664" w:author="Kezia Endsley" w:date="2013-08-12T07:53:00Z">
        <w:r w:rsidR="00574F70">
          <w:t xml:space="preserve">on </w:t>
        </w:r>
      </w:ins>
      <w:r w:rsidR="005C1223">
        <w:t xml:space="preserve">human judgment and </w:t>
      </w:r>
      <w:del w:id="665" w:author="Kezia Endsley" w:date="2013-08-12T07:53:00Z">
        <w:r w:rsidR="005C1223" w:rsidDel="00574F70">
          <w:delText xml:space="preserve">we </w:delText>
        </w:r>
      </w:del>
      <w:ins w:id="666" w:author="Kezia Endsley" w:date="2013-08-12T07:53:00Z">
        <w:r w:rsidR="00574F70">
          <w:t xml:space="preserve">you </w:t>
        </w:r>
      </w:ins>
      <w:r w:rsidR="005C1223">
        <w:t>should seek ways to augment and support that expertise</w:t>
      </w:r>
      <w:r w:rsidR="002E2046">
        <w:t xml:space="preserve">. </w:t>
      </w:r>
      <w:del w:id="667" w:author="Kezia Endsley" w:date="2013-08-12T07:54:00Z">
        <w:r w:rsidR="005C1223" w:rsidDel="00574F70">
          <w:delText>Notice how</w:delText>
        </w:r>
        <w:r w:rsidDel="00574F70">
          <w:delText xml:space="preserve"> we worded that last sentence because the distinction we are making here is important</w:delText>
        </w:r>
        <w:r w:rsidR="002E2046" w:rsidDel="00574F70">
          <w:delText xml:space="preserve">. </w:delText>
        </w:r>
        <w:r w:rsidDel="00574F70">
          <w:delText>W</w:delText>
        </w:r>
        <w:r w:rsidR="005C1223" w:rsidDel="00574F70">
          <w:delText>e</w:delText>
        </w:r>
      </w:del>
      <w:ins w:id="668" w:author="Kezia Endsley" w:date="2013-08-12T07:54:00Z">
        <w:r w:rsidR="00574F70">
          <w:t>That’s not</w:t>
        </w:r>
      </w:ins>
      <w:r w:rsidR="005C1223">
        <w:t xml:space="preserve"> </w:t>
      </w:r>
      <w:del w:id="669" w:author="Kezia Endsley" w:date="2013-08-12T07:54:00Z">
        <w:r w:rsidR="005C1223" w:rsidDel="00574F70">
          <w:delText xml:space="preserve">do not want </w:delText>
        </w:r>
      </w:del>
      <w:r w:rsidR="005C1223">
        <w:t xml:space="preserve">to compare algorithms </w:t>
      </w:r>
      <w:r w:rsidR="008B25BF">
        <w:t xml:space="preserve">to </w:t>
      </w:r>
      <w:r w:rsidR="00C41B8A">
        <w:t>human judgment</w:t>
      </w:r>
      <w:r w:rsidR="002E2046">
        <w:t xml:space="preserve">. </w:t>
      </w:r>
      <w:del w:id="670" w:author="Kezia Endsley" w:date="2013-08-12T07:54:00Z">
        <w:r w:rsidR="00C41B8A" w:rsidDel="00574F70">
          <w:delText xml:space="preserve">We </w:delText>
        </w:r>
      </w:del>
      <w:ins w:id="671" w:author="Kezia Endsley" w:date="2013-08-12T07:54:00Z">
        <w:r w:rsidR="00574F70">
          <w:t xml:space="preserve">It’s not wise </w:t>
        </w:r>
      </w:ins>
      <w:del w:id="672" w:author="Kezia Endsley" w:date="2013-08-12T07:54:00Z">
        <w:r w:rsidR="00C41B8A" w:rsidDel="00574F70">
          <w:delText xml:space="preserve">do not want </w:delText>
        </w:r>
      </w:del>
      <w:r w:rsidR="00C41B8A">
        <w:t>to set up an either-or choice</w:t>
      </w:r>
      <w:r w:rsidR="002E2046">
        <w:t xml:space="preserve">. </w:t>
      </w:r>
      <w:del w:id="673" w:author="Kezia Endsley" w:date="2013-08-12T07:54:00Z">
        <w:r w:rsidR="005C1223" w:rsidDel="00574F70">
          <w:delText xml:space="preserve">We </w:delText>
        </w:r>
      </w:del>
      <w:ins w:id="674" w:author="Kezia Endsley" w:date="2013-08-12T07:54:00Z">
        <w:r w:rsidR="00574F70">
          <w:t xml:space="preserve">You </w:t>
        </w:r>
      </w:ins>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del w:id="675" w:author="Kezia Endsley" w:date="2013-08-12T07:54:00Z">
        <w:r w:rsidR="00C41B8A" w:rsidDel="00574F70">
          <w:delText>W</w:delText>
        </w:r>
        <w:r w:rsidR="008B25BF" w:rsidDel="00574F70">
          <w:delText xml:space="preserve">e </w:delText>
        </w:r>
      </w:del>
      <w:ins w:id="676" w:author="Kezia Endsley" w:date="2013-08-12T07:54:00Z">
        <w:r w:rsidR="00574F70">
          <w:t xml:space="preserve">You </w:t>
        </w:r>
      </w:ins>
      <w:r w:rsidR="004D39BF">
        <w:t xml:space="preserve">do not </w:t>
      </w:r>
      <w:r w:rsidR="008B25BF">
        <w:t xml:space="preserve">want to </w:t>
      </w:r>
      <w:r w:rsidR="004D39BF">
        <w:t>remove</w:t>
      </w:r>
      <w:r w:rsidR="008B25BF">
        <w:t xml:space="preserve"> </w:t>
      </w:r>
      <w:r w:rsidR="004D39BF">
        <w:t>the human element</w:t>
      </w:r>
      <w:r w:rsidR="00C41B8A">
        <w:t xml:space="preserve">, but </w:t>
      </w:r>
      <w:del w:id="677" w:author="Kezia Endsley" w:date="2013-08-12T07:54:00Z">
        <w:r w:rsidR="00C41B8A" w:rsidDel="00574F70">
          <w:delText xml:space="preserve">we </w:delText>
        </w:r>
      </w:del>
      <w:ins w:id="678" w:author="Kezia Endsley" w:date="2013-08-12T07:54:00Z">
        <w:r w:rsidR="00574F70">
          <w:t xml:space="preserve">you should </w:t>
        </w:r>
      </w:ins>
      <w:del w:id="679" w:author="Kezia Endsley" w:date="2013-08-12T07:54:00Z">
        <w:r w:rsidR="00C41B8A" w:rsidDel="00574F70">
          <w:delText xml:space="preserve">want to </w:delText>
        </w:r>
      </w:del>
      <w:r w:rsidR="00C41B8A">
        <w:t>be skeptical of unsupported opinion</w:t>
      </w:r>
      <w:r w:rsidR="002E2046">
        <w:t xml:space="preserve">. </w:t>
      </w:r>
      <w:r w:rsidR="005C1223">
        <w:t xml:space="preserve">In </w:t>
      </w:r>
      <w:del w:id="680" w:author="Kezia Endsley" w:date="2013-08-12T07:54:00Z">
        <w:r w:rsidR="005C1223" w:rsidDel="00574F70">
          <w:delText xml:space="preserve">our </w:delText>
        </w:r>
      </w:del>
      <w:ins w:id="681" w:author="Kezia Endsley" w:date="2013-08-12T07:54:00Z">
        <w:r w:rsidR="00574F70">
          <w:t xml:space="preserve">a </w:t>
        </w:r>
      </w:ins>
      <w:r w:rsidR="005C1223">
        <w:t xml:space="preserve">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w:t>
      </w:r>
      <w:del w:id="682" w:author="Kezia Endsley" w:date="2013-08-12T07:54:00Z">
        <w:r w:rsidR="00944923" w:rsidDel="00574F70">
          <w:delText xml:space="preserve">our </w:delText>
        </w:r>
      </w:del>
      <w:ins w:id="683" w:author="Kezia Endsley" w:date="2013-08-12T07:54:00Z">
        <w:r w:rsidR="00574F70">
          <w:t xml:space="preserve">the </w:t>
        </w:r>
      </w:ins>
      <w:r w:rsidR="00944923">
        <w:t>infrastructure.</w:t>
      </w:r>
    </w:p>
    <w:p w14:paraId="65E4F8CC" w14:textId="77777777" w:rsidR="005C1223" w:rsidRDefault="005C1223" w:rsidP="004A3EFB">
      <w:pPr>
        <w:pStyle w:val="Para"/>
      </w:pPr>
      <w:del w:id="684" w:author="Kezia Endsley" w:date="2013-08-12T07:54:00Z">
        <w:r w:rsidDel="0059641D">
          <w:rPr>
            <w:b/>
          </w:rPr>
          <w:delText xml:space="preserve"> </w:delText>
        </w:r>
      </w:del>
      <w:r w:rsidR="004A2E31" w:rsidRPr="004A2E31">
        <w:rPr>
          <w:i/>
          <w:rPrChange w:id="685" w:author="Kezia Endsley" w:date="2013-08-12T07:54:00Z">
            <w:rPr>
              <w:b/>
              <w:vertAlign w:val="superscript"/>
            </w:rPr>
          </w:rPrChange>
        </w:rPr>
        <w:t>“It’s just lying with statistics</w:t>
      </w:r>
      <w:ins w:id="686" w:author="Kezia Endsley" w:date="2013-08-12T07:55:00Z">
        <w:r w:rsidR="0059641D">
          <w:rPr>
            <w:i/>
          </w:rPr>
          <w:t>.</w:t>
        </w:r>
      </w:ins>
      <w:r w:rsidR="004A2E31" w:rsidRPr="004A2E31">
        <w:rPr>
          <w:i/>
          <w:rPrChange w:id="687" w:author="Kezia Endsley" w:date="2013-08-12T07:54:00Z">
            <w:rPr>
              <w:b/>
              <w:vertAlign w:val="superscript"/>
            </w:rPr>
          </w:rPrChange>
        </w:rPr>
        <w:t>”</w:t>
      </w:r>
      <w:r w:rsidR="00316FB8" w:rsidRPr="00316FB8">
        <w:t xml:space="preserve"> </w:t>
      </w:r>
      <w:ins w:id="688" w:author="Kezia Endsley" w:date="2013-08-12T07:55:00Z">
        <w:r w:rsidR="0059641D">
          <w:t xml:space="preserve">This </w:t>
        </w:r>
      </w:ins>
      <w:del w:id="689" w:author="Kezia Endsley" w:date="2013-08-12T07:55:00Z">
        <w:r w:rsidR="004A3EFB" w:rsidDel="0059641D">
          <w:delText xml:space="preserve">is meant to </w:delText>
        </w:r>
      </w:del>
      <w:r w:rsidR="004A3EFB">
        <w:t>express</w:t>
      </w:r>
      <w:ins w:id="690" w:author="Kezia Endsley" w:date="2013-08-12T07:55:00Z">
        <w:r w:rsidR="0059641D">
          <w:t>es</w:t>
        </w:r>
      </w:ins>
      <w:r w:rsidR="004A3EFB">
        <w:t xml:space="preserve">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w:t>
      </w:r>
      <w:r w:rsidR="002E2046">
        <w:t xml:space="preserve">. </w:t>
      </w:r>
      <w:r w:rsidR="003E126B">
        <w:t xml:space="preserve">In a way, this distrust is grounded in </w:t>
      </w:r>
      <w:ins w:id="691" w:author="Kezia Endsley" w:date="2013-08-12T07:55:00Z">
        <w:r w:rsidR="0059641D">
          <w:t>a</w:t>
        </w:r>
      </w:ins>
      <w:del w:id="692" w:author="Kezia Endsley" w:date="2013-08-12T07:55:00Z">
        <w:r w:rsidR="003E126B" w:rsidDel="0059641D">
          <w:delText>our</w:delText>
        </w:r>
      </w:del>
      <w:r w:rsidR="003E126B">
        <w:t xml:space="preserve"> collective knowledge of just how easy it is to social</w:t>
      </w:r>
      <w:ins w:id="693" w:author="Kezia Endsley" w:date="2013-08-12T07:56:00Z">
        <w:r w:rsidR="0059641D">
          <w:t>-</w:t>
        </w:r>
      </w:ins>
      <w:del w:id="694" w:author="Kezia Endsley" w:date="2013-08-12T07:56:00Z">
        <w:r w:rsidR="003E126B" w:rsidDel="0059641D">
          <w:delText xml:space="preserve"> </w:delText>
        </w:r>
      </w:del>
      <w:r w:rsidR="003E126B">
        <w:t xml:space="preserve">engineer people. </w:t>
      </w:r>
      <w:r w:rsidR="004A3EFB" w:rsidRPr="004A3EFB">
        <w:t xml:space="preserve">However, </w:t>
      </w:r>
      <w:del w:id="695" w:author="Kezia Endsley" w:date="2013-08-12T07:55:00Z">
        <w:r w:rsidR="004A3EFB" w:rsidRPr="004A3EFB" w:rsidDel="0059641D">
          <w:delText xml:space="preserve">we </w:delText>
        </w:r>
      </w:del>
      <w:ins w:id="696" w:author="Kezia Endsley" w:date="2013-08-12T07:55:00Z">
        <w:r w:rsidR="0059641D">
          <w:t>you</w:t>
        </w:r>
        <w:r w:rsidR="0059641D" w:rsidRPr="004A3EFB">
          <w:t xml:space="preserve"> </w:t>
        </w:r>
      </w:ins>
      <w:r w:rsidR="004A3EFB" w:rsidRPr="004A3EFB">
        <w:t>are in a different situation</w:t>
      </w:r>
      <w:r w:rsidR="004A3EFB">
        <w:t xml:space="preserve"> </w:t>
      </w:r>
      <w:r>
        <w:t>since</w:t>
      </w:r>
      <w:r w:rsidR="004A3EFB">
        <w:t xml:space="preserve"> </w:t>
      </w:r>
      <w:ins w:id="697" w:author="Kezia Endsley" w:date="2013-08-12T07:55:00Z">
        <w:r w:rsidR="0059641D">
          <w:t>y</w:t>
        </w:r>
      </w:ins>
      <w:r w:rsidR="004A3EFB">
        <w:t>our motive is to learn from the data</w:t>
      </w:r>
      <w:r w:rsidR="002E2046">
        <w:t xml:space="preserve">. </w:t>
      </w:r>
      <w:del w:id="698" w:author="Kezia Endsley" w:date="2013-08-12T07:56:00Z">
        <w:r w:rsidR="004A3EFB" w:rsidRPr="004A3EFB" w:rsidDel="0059641D">
          <w:delText>W</w:delText>
        </w:r>
        <w:r w:rsidR="004A3EFB" w:rsidDel="0059641D">
          <w:delText xml:space="preserve">e </w:delText>
        </w:r>
      </w:del>
      <w:ins w:id="699" w:author="Kezia Endsley" w:date="2013-08-12T07:56:00Z">
        <w:r w:rsidR="0059641D">
          <w:t xml:space="preserve">You </w:t>
        </w:r>
      </w:ins>
      <w:r w:rsidR="004A3EFB">
        <w:t>are sitting on</w:t>
      </w:r>
      <w:r w:rsidR="004A3EFB" w:rsidRPr="004A3EFB">
        <w:t xml:space="preserve"> mound</w:t>
      </w:r>
      <w:r w:rsidR="004A3EFB">
        <w:t>s</w:t>
      </w:r>
      <w:r w:rsidR="004A3EFB" w:rsidRPr="004A3EFB">
        <w:t xml:space="preserve"> of data </w:t>
      </w:r>
      <w:r w:rsidR="004A3EFB">
        <w:t>that hold information and patterns just waiting to be discovered</w:t>
      </w:r>
      <w:r w:rsidR="002E2046">
        <w:t xml:space="preserve">. </w:t>
      </w:r>
      <w:r w:rsidR="008B25BF">
        <w:t xml:space="preserve">Not leveraging data analysis because statistics are </w:t>
      </w:r>
      <w:r>
        <w:t xml:space="preserve">misused is like not </w:t>
      </w:r>
      <w:del w:id="700" w:author="Kezia Endsley" w:date="2013-08-12T07:56:00Z">
        <w:r w:rsidDel="0059641D">
          <w:delText xml:space="preserve">using </w:delText>
        </w:r>
      </w:del>
      <w:ins w:id="701" w:author="Kezia Endsley" w:date="2013-08-12T07:56:00Z">
        <w:r w:rsidR="0059641D">
          <w:t xml:space="preserve">driving </w:t>
        </w:r>
      </w:ins>
      <w:r>
        <w:t xml:space="preserve">a car because they are </w:t>
      </w:r>
      <w:ins w:id="702" w:author="Kezia Endsley" w:date="2013-08-12T07:56:00Z">
        <w:r w:rsidR="0059641D">
          <w:t xml:space="preserve">sometimes </w:t>
        </w:r>
      </w:ins>
      <w:r>
        <w:t xml:space="preserve">used </w:t>
      </w:r>
      <w:r w:rsidR="00C41B8A">
        <w:t>as get-away vehicles</w:t>
      </w:r>
      <w:r w:rsidR="002E2046">
        <w:t xml:space="preserve">. </w:t>
      </w:r>
      <w:del w:id="703" w:author="Kezia Endsley" w:date="2013-08-12T07:56:00Z">
        <w:r w:rsidR="008B25BF" w:rsidDel="0059641D">
          <w:delText xml:space="preserve">We </w:delText>
        </w:r>
      </w:del>
      <w:ins w:id="704" w:author="Kezia Endsley" w:date="2013-08-12T07:56:00Z">
        <w:r w:rsidR="0059641D">
          <w:t xml:space="preserve">You </w:t>
        </w:r>
      </w:ins>
      <w:r w:rsidR="003E126B">
        <w:t xml:space="preserve">need to be comfortable with adding statistics to </w:t>
      </w:r>
      <w:del w:id="705" w:author="Kezia Endsley" w:date="2013-08-12T07:56:00Z">
        <w:r w:rsidR="003E126B" w:rsidDel="0059641D">
          <w:delText xml:space="preserve">our </w:delText>
        </w:r>
      </w:del>
      <w:ins w:id="706" w:author="Kezia Endsley" w:date="2013-08-12T07:56:00Z">
        <w:r w:rsidR="0059641D">
          <w:t xml:space="preserve">your </w:t>
        </w:r>
      </w:ins>
      <w:r w:rsidR="003E126B">
        <w:t>information security toolkit</w:t>
      </w:r>
      <w:r w:rsidR="00C41B8A">
        <w:t>.</w:t>
      </w:r>
    </w:p>
    <w:p w14:paraId="1C299183" w14:textId="77777777" w:rsidR="00944923" w:rsidRPr="00944923" w:rsidRDefault="00944923" w:rsidP="004A3EFB">
      <w:pPr>
        <w:pStyle w:val="Para"/>
      </w:pPr>
      <w:r>
        <w:t>This is not to say that data analysis is infallible</w:t>
      </w:r>
      <w:r w:rsidR="002E2046">
        <w:t xml:space="preserve">. </w:t>
      </w:r>
      <w:r>
        <w:t>There may be times when the analy</w:t>
      </w:r>
      <w:r w:rsidR="008B25BF">
        <w:t>sis provides the wrong answer</w:t>
      </w:r>
      <w:r w:rsidR="002E2046">
        <w:t xml:space="preserve">. </w:t>
      </w:r>
      <w:r w:rsidR="008B25BF">
        <w:t>Perhaps through poor data collection, under-trained analysts, a mistake in the process</w:t>
      </w:r>
      <w:ins w:id="707" w:author="Kezia Endsley" w:date="2013-08-12T07:56:00Z">
        <w:r w:rsidR="0059641D">
          <w:t>,</w:t>
        </w:r>
      </w:ins>
      <w:r w:rsidR="008B25BF">
        <w:t xml:space="preserve"> or simply using Excel (couldn’t resist)</w:t>
      </w:r>
      <w:del w:id="708" w:author="Kezia Endsley" w:date="2013-08-12T07:56:00Z">
        <w:r w:rsidR="008B25BF" w:rsidDel="0059641D">
          <w:delText xml:space="preserve"> can lead to a misleading conclusion</w:delText>
        </w:r>
      </w:del>
      <w:r w:rsidR="002E2046">
        <w:t xml:space="preserve">. </w:t>
      </w:r>
      <w:r w:rsidR="00C41B8A">
        <w:t xml:space="preserve">But what </w:t>
      </w:r>
      <w:del w:id="709" w:author="Kezia Endsley" w:date="2013-08-12T07:56:00Z">
        <w:r w:rsidR="00C41B8A" w:rsidDel="0059641D">
          <w:delText xml:space="preserve">we </w:delText>
        </w:r>
      </w:del>
      <w:ins w:id="710" w:author="Kezia Endsley" w:date="2013-08-12T07:56:00Z">
        <w:r w:rsidR="0059641D">
          <w:t xml:space="preserve">you </w:t>
        </w:r>
      </w:ins>
      <w:r w:rsidR="00C41B8A">
        <w:t xml:space="preserve">should see is simply </w:t>
      </w:r>
      <w:del w:id="711" w:author="Kezia Endsley" w:date="2013-08-12T07:56:00Z">
        <w:r w:rsidR="00C41B8A" w:rsidDel="0059641D">
          <w:delText xml:space="preserve">less </w:delText>
        </w:r>
      </w:del>
      <w:ins w:id="712" w:author="Kezia Endsley" w:date="2013-08-12T07:56:00Z">
        <w:r w:rsidR="0059641D">
          <w:t xml:space="preserve">fewer </w:t>
        </w:r>
      </w:ins>
      <w:r w:rsidR="00C41B8A">
        <w:t xml:space="preserve">mistakes when </w:t>
      </w:r>
      <w:del w:id="713" w:author="Kezia Endsley" w:date="2013-08-12T07:56:00Z">
        <w:r w:rsidR="00C41B8A" w:rsidDel="0059641D">
          <w:delText xml:space="preserve">we </w:delText>
        </w:r>
      </w:del>
      <w:ins w:id="714" w:author="Kezia Endsley" w:date="2013-08-12T07:56:00Z">
        <w:r w:rsidR="0059641D">
          <w:t xml:space="preserve">you </w:t>
        </w:r>
      </w:ins>
      <w:r w:rsidR="00C41B8A">
        <w:t xml:space="preserve">apply the rigor of data analysis </w:t>
      </w:r>
      <w:ins w:id="715" w:author="Kezia Endsley" w:date="2013-08-12T07:57:00Z">
        <w:r w:rsidR="0059641D">
          <w:t xml:space="preserve">combined </w:t>
        </w:r>
      </w:ins>
      <w:r w:rsidR="00C41B8A">
        <w:t xml:space="preserve">with </w:t>
      </w:r>
      <w:del w:id="716" w:author="Kezia Endsley" w:date="2013-08-12T07:57:00Z">
        <w:r w:rsidR="00C41B8A" w:rsidDel="0059641D">
          <w:delText xml:space="preserve">our </w:delText>
        </w:r>
      </w:del>
      <w:ins w:id="717" w:author="Kezia Endsley" w:date="2013-08-12T07:57:00Z">
        <w:r w:rsidR="0059641D">
          <w:t xml:space="preserve">your </w:t>
        </w:r>
      </w:ins>
      <w:r w:rsidR="00C41B8A">
        <w:t>expertise</w:t>
      </w:r>
      <w:r w:rsidR="002E2046">
        <w:t xml:space="preserve">. </w:t>
      </w:r>
      <w:r w:rsidR="004D39BF">
        <w:t xml:space="preserve">Again, </w:t>
      </w:r>
      <w:ins w:id="718" w:author="Kezia Endsley" w:date="2013-08-12T07:57:00Z">
        <w:r w:rsidR="0059641D">
          <w:t xml:space="preserve">the key is </w:t>
        </w:r>
      </w:ins>
      <w:del w:id="719" w:author="Kezia Endsley" w:date="2013-08-12T07:57:00Z">
        <w:r w:rsidR="004D39BF" w:rsidDel="0059641D">
          <w:delText>we arrive at the combinatio</w:delText>
        </w:r>
      </w:del>
      <w:ins w:id="720" w:author="Kezia Endsley" w:date="2013-08-12T07:57:00Z">
        <w:r w:rsidR="0059641D">
          <w:t>combining</w:t>
        </w:r>
      </w:ins>
      <w:del w:id="721" w:author="Kezia Endsley" w:date="2013-08-12T07:57:00Z">
        <w:r w:rsidR="004D39BF" w:rsidDel="0059641D">
          <w:delText>n of</w:delText>
        </w:r>
      </w:del>
      <w:r w:rsidR="004D39BF">
        <w:t xml:space="preserve"> data analysis and expertise. </w:t>
      </w:r>
    </w:p>
    <w:p w14:paraId="01C01B8C" w14:textId="02FD41D8" w:rsidR="0061263E" w:rsidRDefault="004A2E31" w:rsidP="004D39BF">
      <w:pPr>
        <w:pStyle w:val="Para"/>
      </w:pPr>
      <w:del w:id="722" w:author="Kezia Endsley" w:date="2013-08-12T07:57:00Z">
        <w:r w:rsidRPr="004A2E31">
          <w:rPr>
            <w:i/>
            <w:rPrChange w:id="723" w:author="Kezia Endsley" w:date="2013-08-12T07:57:00Z">
              <w:rPr>
                <w:b/>
                <w:vertAlign w:val="superscript"/>
              </w:rPr>
            </w:rPrChange>
          </w:rPr>
          <w:delText xml:space="preserve"> </w:delText>
        </w:r>
      </w:del>
      <w:r w:rsidRPr="004A2E31">
        <w:rPr>
          <w:i/>
          <w:rPrChange w:id="724" w:author="Kezia Endsley" w:date="2013-08-12T07:57:00Z">
            <w:rPr>
              <w:b/>
              <w:vertAlign w:val="superscript"/>
            </w:rPr>
          </w:rPrChange>
        </w:rPr>
        <w:t xml:space="preserve">“This ain’t rocket science.” </w:t>
      </w:r>
      <w:del w:id="725" w:author="Kezia Endsley" w:date="2013-08-12T07:57:00Z">
        <w:r w:rsidR="006E451F" w:rsidDel="0059641D">
          <w:rPr>
            <w:b/>
          </w:rPr>
          <w:delText xml:space="preserve"> </w:delText>
        </w:r>
      </w:del>
      <w:r w:rsidR="006E451F">
        <w:t xml:space="preserve">This statement has two </w:t>
      </w:r>
      <w:del w:id="726" w:author="Kezia Endsley" w:date="2013-08-12T07:58:00Z">
        <w:r w:rsidR="006E451F" w:rsidDel="0059641D">
          <w:delText>implications</w:delText>
        </w:r>
      </w:del>
      <w:ins w:id="727" w:author="Kezia Endsley" w:date="2013-08-12T07:58:00Z">
        <w:r w:rsidR="0059641D">
          <w:t>insinuations</w:t>
        </w:r>
      </w:ins>
      <w:ins w:id="728" w:author="Kezia Endsley" w:date="2013-08-12T07:57:00Z">
        <w:r w:rsidR="0059641D">
          <w:t>.</w:t>
        </w:r>
      </w:ins>
      <w:del w:id="729" w:author="Kezia Endsley" w:date="2013-08-12T07:57:00Z">
        <w:r w:rsidR="006E451F" w:rsidDel="0059641D">
          <w:delText>,</w:delText>
        </w:r>
      </w:del>
      <w:r w:rsidR="006E451F">
        <w:t xml:space="preserve"> </w:t>
      </w:r>
      <w:ins w:id="730" w:author="Kezia Endsley" w:date="2013-08-12T07:57:00Z">
        <w:r w:rsidR="0059641D">
          <w:t>F</w:t>
        </w:r>
      </w:ins>
      <w:del w:id="731" w:author="Kezia Endsley" w:date="2013-08-12T07:57:00Z">
        <w:r w:rsidR="006E451F" w:rsidDel="0059641D">
          <w:delText>f</w:delText>
        </w:r>
      </w:del>
      <w:r w:rsidR="006E451F">
        <w:t>irst</w:t>
      </w:r>
      <w:ins w:id="732" w:author="John Sleeva" w:date="2013-09-27T04:34:00Z">
        <w:r w:rsidR="00B30851">
          <w:t>,</w:t>
        </w:r>
      </w:ins>
      <w:r w:rsidR="006E451F">
        <w:t xml:space="preserve"> it says that whatever the problem is </w:t>
      </w:r>
      <w:ins w:id="733" w:author="Kezia Endsley" w:date="2013-08-12T07:58:00Z">
        <w:r w:rsidR="0059641D">
          <w:t>you</w:t>
        </w:r>
      </w:ins>
      <w:del w:id="734" w:author="Kezia Endsley" w:date="2013-08-12T07:58:00Z">
        <w:r w:rsidR="006E451F" w:rsidDel="0059641D">
          <w:delText>we</w:delText>
        </w:r>
      </w:del>
      <w:r w:rsidR="006E451F">
        <w:t xml:space="preserve">’re trying to solve, </w:t>
      </w:r>
      <w:del w:id="735" w:author="Kezia Endsley" w:date="2013-08-12T07:58:00Z">
        <w:r w:rsidR="006E451F" w:rsidDel="0059641D">
          <w:delText xml:space="preserve">we </w:delText>
        </w:r>
      </w:del>
      <w:ins w:id="736" w:author="Kezia Endsley" w:date="2013-08-12T07:58:00Z">
        <w:r w:rsidR="0059641D">
          <w:t xml:space="preserve">you </w:t>
        </w:r>
      </w:ins>
      <w:r w:rsidR="006E451F">
        <w:t>should be able to solve it with common sense.</w:t>
      </w:r>
      <w:r w:rsidR="00651862">
        <w:t xml:space="preserve"> </w:t>
      </w:r>
      <w:r w:rsidR="0061263E">
        <w:t>But this concern</w:t>
      </w:r>
      <w:r w:rsidR="004D39BF">
        <w:t xml:space="preserve"> </w:t>
      </w:r>
      <w:del w:id="737" w:author="Kezia Endsley" w:date="2013-08-12T07:58:00Z">
        <w:r w:rsidR="004D39BF" w:rsidDel="0059641D">
          <w:delText xml:space="preserve">is </w:delText>
        </w:r>
      </w:del>
      <w:r w:rsidR="004D39BF">
        <w:t xml:space="preserve">goes back to </w:t>
      </w:r>
      <w:del w:id="738" w:author="Kezia Endsley" w:date="2013-08-12T07:58:00Z">
        <w:r w:rsidR="004D39BF" w:rsidDel="0059641D">
          <w:delText xml:space="preserve">our </w:delText>
        </w:r>
      </w:del>
      <w:ins w:id="739" w:author="Kezia Endsley" w:date="2013-08-12T07:58:00Z">
        <w:r w:rsidR="0059641D">
          <w:t xml:space="preserve">the </w:t>
        </w:r>
      </w:ins>
      <w:r w:rsidR="004D39BF">
        <w:t xml:space="preserve">first point, </w:t>
      </w:r>
      <w:ins w:id="740" w:author="Kezia Endsley" w:date="2013-08-12T07:58:00Z">
        <w:r w:rsidR="0059641D">
          <w:t xml:space="preserve">which is </w:t>
        </w:r>
      </w:ins>
      <w:r w:rsidR="004D39BF">
        <w:t xml:space="preserve">thinking that people </w:t>
      </w:r>
      <w:del w:id="741" w:author="Jay Jacobs" w:date="2013-10-15T10:24:00Z">
        <w:r w:rsidR="004D39BF" w:rsidDel="00977548">
          <w:delText xml:space="preserve">sitting </w:delText>
        </w:r>
      </w:del>
      <w:ins w:id="742" w:author="Jay Jacobs" w:date="2013-10-15T10:24:00Z">
        <w:r w:rsidR="00977548">
          <w:t xml:space="preserve">outperform algorithms consistently and a group of people </w:t>
        </w:r>
      </w:ins>
      <w:r w:rsidR="004D39BF">
        <w:t xml:space="preserve">around a conference table looking at a complex environment </w:t>
      </w:r>
      <w:del w:id="743" w:author="Kezia Endsley" w:date="2013-08-12T07:58:00Z">
        <w:r w:rsidR="004D39BF" w:rsidDel="0059641D">
          <w:delText>should be able to</w:delText>
        </w:r>
      </w:del>
      <w:ins w:id="744" w:author="Kezia Endsley" w:date="2013-08-12T07:58:00Z">
        <w:r w:rsidR="0059641D">
          <w:t>can</w:t>
        </w:r>
      </w:ins>
      <w:r w:rsidR="004D39BF">
        <w:t xml:space="preserve"> solve the (complex) problem without the need for data analysis. </w:t>
      </w:r>
      <w:r w:rsidRPr="004A2E31">
        <w:rPr>
          <w:highlight w:val="yellow"/>
          <w:rPrChange w:id="745" w:author="Kezia Endsley" w:date="2013-08-12T07:59:00Z">
            <w:rPr>
              <w:vertAlign w:val="superscript"/>
            </w:rPr>
          </w:rPrChange>
        </w:rPr>
        <w:t xml:space="preserve">But as </w:t>
      </w:r>
      <w:del w:id="746" w:author="Kezia Endsley" w:date="2013-08-12T07:58:00Z">
        <w:r w:rsidRPr="004A2E31">
          <w:rPr>
            <w:highlight w:val="yellow"/>
            <w:rPrChange w:id="747" w:author="Kezia Endsley" w:date="2013-08-12T07:59:00Z">
              <w:rPr>
                <w:vertAlign w:val="superscript"/>
              </w:rPr>
            </w:rPrChange>
          </w:rPr>
          <w:delText xml:space="preserve">we </w:delText>
        </w:r>
      </w:del>
      <w:ins w:id="748" w:author="Kezia Endsley" w:date="2013-08-12T07:58:00Z">
        <w:del w:id="749" w:author="Jay Jacobs" w:date="2013-10-15T10:25:00Z">
          <w:r w:rsidRPr="004A2E31" w:rsidDel="00977548">
            <w:rPr>
              <w:highlight w:val="yellow"/>
              <w:rPrChange w:id="750" w:author="Kezia Endsley" w:date="2013-08-12T07:59:00Z">
                <w:rPr>
                  <w:vertAlign w:val="superscript"/>
                </w:rPr>
              </w:rPrChange>
            </w:rPr>
            <w:delText xml:space="preserve">you </w:delText>
          </w:r>
        </w:del>
      </w:ins>
      <w:del w:id="751" w:author="Jay Jacobs" w:date="2013-10-15T10:25:00Z">
        <w:r w:rsidRPr="004A2E31" w:rsidDel="00977548">
          <w:rPr>
            <w:highlight w:val="yellow"/>
            <w:rPrChange w:id="752" w:author="Kezia Endsley" w:date="2013-08-12T07:59:00Z">
              <w:rPr>
                <w:vertAlign w:val="superscript"/>
              </w:rPr>
            </w:rPrChange>
          </w:rPr>
          <w:delText>saw</w:delText>
        </w:r>
      </w:del>
      <w:ins w:id="753" w:author="Jay Jacobs" w:date="2013-10-15T10:25:00Z">
        <w:r w:rsidR="00977548">
          <w:rPr>
            <w:highlight w:val="yellow"/>
          </w:rPr>
          <w:t>we discussed</w:t>
        </w:r>
      </w:ins>
      <w:r w:rsidRPr="004A2E31">
        <w:rPr>
          <w:highlight w:val="yellow"/>
          <w:rPrChange w:id="754" w:author="Kezia Endsley" w:date="2013-08-12T07:59:00Z">
            <w:rPr>
              <w:vertAlign w:val="superscript"/>
            </w:rPr>
          </w:rPrChange>
        </w:rPr>
        <w:t xml:space="preserve">, </w:t>
      </w:r>
      <w:del w:id="755" w:author="Kezia Endsley" w:date="2013-08-12T07:58:00Z">
        <w:r w:rsidRPr="004A2E31">
          <w:rPr>
            <w:highlight w:val="yellow"/>
            <w:rPrChange w:id="756" w:author="Kezia Endsley" w:date="2013-08-12T07:59:00Z">
              <w:rPr>
                <w:vertAlign w:val="superscript"/>
              </w:rPr>
            </w:rPrChange>
          </w:rPr>
          <w:delText xml:space="preserve">we </w:delText>
        </w:r>
      </w:del>
      <w:ins w:id="757" w:author="Kezia Endsley" w:date="2013-08-12T07:58:00Z">
        <w:r w:rsidRPr="004A2E31">
          <w:rPr>
            <w:highlight w:val="yellow"/>
            <w:rPrChange w:id="758" w:author="Kezia Endsley" w:date="2013-08-12T07:59:00Z">
              <w:rPr>
                <w:vertAlign w:val="superscript"/>
              </w:rPr>
            </w:rPrChange>
          </w:rPr>
          <w:t xml:space="preserve">you </w:t>
        </w:r>
      </w:ins>
      <w:r w:rsidRPr="004A2E31">
        <w:rPr>
          <w:highlight w:val="yellow"/>
          <w:rPrChange w:id="759" w:author="Kezia Endsley" w:date="2013-08-12T07:59:00Z">
            <w:rPr>
              <w:vertAlign w:val="superscript"/>
            </w:rPr>
          </w:rPrChange>
        </w:rPr>
        <w:t xml:space="preserve">should pull </w:t>
      </w:r>
      <w:del w:id="760" w:author="Jay Jacobs" w:date="2013-10-15T10:26:00Z">
        <w:r w:rsidRPr="004A2E31" w:rsidDel="00977548">
          <w:rPr>
            <w:highlight w:val="yellow"/>
            <w:rPrChange w:id="761" w:author="Kezia Endsley" w:date="2013-08-12T07:59:00Z">
              <w:rPr>
                <w:vertAlign w:val="superscript"/>
              </w:rPr>
            </w:rPrChange>
          </w:rPr>
          <w:delText xml:space="preserve">up </w:delText>
        </w:r>
      </w:del>
      <w:r w:rsidRPr="004A2E31">
        <w:rPr>
          <w:highlight w:val="yellow"/>
          <w:rPrChange w:id="762" w:author="Kezia Endsley" w:date="2013-08-12T07:59:00Z">
            <w:rPr>
              <w:vertAlign w:val="superscript"/>
            </w:rPr>
          </w:rPrChange>
        </w:rPr>
        <w:t>a chair</w:t>
      </w:r>
      <w:ins w:id="763" w:author="Jay Jacobs" w:date="2013-10-15T10:26:00Z">
        <w:r w:rsidR="00977548">
          <w:rPr>
            <w:highlight w:val="yellow"/>
          </w:rPr>
          <w:t xml:space="preserve"> up to the conference table</w:t>
        </w:r>
      </w:ins>
      <w:r w:rsidRPr="004A2E31">
        <w:rPr>
          <w:highlight w:val="yellow"/>
          <w:rPrChange w:id="764" w:author="Kezia Endsley" w:date="2013-08-12T07:59:00Z">
            <w:rPr>
              <w:vertAlign w:val="superscript"/>
            </w:rPr>
          </w:rPrChange>
        </w:rPr>
        <w:t xml:space="preserve"> for the data </w:t>
      </w:r>
      <w:ins w:id="765" w:author="Jay Jacobs" w:date="2013-10-15T10:27:00Z">
        <w:r w:rsidR="00977548">
          <w:rPr>
            <w:highlight w:val="yellow"/>
          </w:rPr>
          <w:t xml:space="preserve">analysis </w:t>
        </w:r>
      </w:ins>
      <w:r w:rsidRPr="004A2E31">
        <w:rPr>
          <w:highlight w:val="yellow"/>
          <w:rPrChange w:id="766" w:author="Kezia Endsley" w:date="2013-08-12T07:59:00Z">
            <w:rPr>
              <w:vertAlign w:val="superscript"/>
            </w:rPr>
          </w:rPrChange>
        </w:rPr>
        <w:t xml:space="preserve">as well as </w:t>
      </w:r>
      <w:del w:id="767" w:author="Kezia Endsley" w:date="2013-08-12T07:58:00Z">
        <w:r w:rsidRPr="004A2E31">
          <w:rPr>
            <w:highlight w:val="yellow"/>
            <w:rPrChange w:id="768" w:author="Kezia Endsley" w:date="2013-08-12T07:59:00Z">
              <w:rPr>
                <w:vertAlign w:val="superscript"/>
              </w:rPr>
            </w:rPrChange>
          </w:rPr>
          <w:delText xml:space="preserve">we </w:delText>
        </w:r>
      </w:del>
      <w:ins w:id="769" w:author="Kezia Endsley" w:date="2013-08-12T07:58:00Z">
        <w:r w:rsidRPr="004A2E31">
          <w:rPr>
            <w:highlight w:val="yellow"/>
            <w:rPrChange w:id="770" w:author="Kezia Endsley" w:date="2013-08-12T07:59:00Z">
              <w:rPr>
                <w:vertAlign w:val="superscript"/>
              </w:rPr>
            </w:rPrChange>
          </w:rPr>
          <w:t xml:space="preserve">you </w:t>
        </w:r>
      </w:ins>
      <w:r w:rsidRPr="004A2E31">
        <w:rPr>
          <w:highlight w:val="yellow"/>
          <w:rPrChange w:id="771" w:author="Kezia Endsley" w:date="2013-08-12T07:59:00Z">
            <w:rPr>
              <w:vertAlign w:val="superscript"/>
            </w:rPr>
          </w:rPrChange>
        </w:rPr>
        <w:t>are generally better off with</w:t>
      </w:r>
      <w:ins w:id="772" w:author="Jay Jacobs" w:date="2013-10-15T10:27:00Z">
        <w:r w:rsidR="00977548">
          <w:rPr>
            <w:highlight w:val="yellow"/>
          </w:rPr>
          <w:t xml:space="preserve"> it</w:t>
        </w:r>
      </w:ins>
      <w:r w:rsidRPr="004A2E31">
        <w:rPr>
          <w:highlight w:val="yellow"/>
          <w:rPrChange w:id="773" w:author="Kezia Endsley" w:date="2013-08-12T07:59:00Z">
            <w:rPr>
              <w:vertAlign w:val="superscript"/>
            </w:rPr>
          </w:rPrChange>
        </w:rPr>
        <w:t xml:space="preserve"> than without it.</w:t>
      </w:r>
      <w:r w:rsidR="002E2046">
        <w:t xml:space="preserve"> </w:t>
      </w:r>
    </w:p>
    <w:p w14:paraId="41ED6BE1" w14:textId="77777777" w:rsidR="000A70DA" w:rsidRDefault="000A70DA" w:rsidP="000A70DA">
      <w:pPr>
        <w:pStyle w:val="QueryPara"/>
        <w:numPr>
          <w:ins w:id="774" w:author="Kezia Endsley" w:date="2013-08-12T07:59:00Z"/>
        </w:numPr>
        <w:rPr>
          <w:ins w:id="775" w:author="Jay Jacobs" w:date="2013-10-15T10:26:00Z"/>
        </w:rPr>
      </w:pPr>
      <w:ins w:id="776" w:author="Kezia Endsley" w:date="2013-08-12T07:59:00Z">
        <w:r w:rsidRPr="00071ED2">
          <w:t xml:space="preserve">[[Authors: </w:t>
        </w:r>
        <w:r>
          <w:t xml:space="preserve">I have no idea what you’re trying to say in that last </w:t>
        </w:r>
        <w:r w:rsidR="002033E4">
          <w:t>sentence</w:t>
        </w:r>
        <w:r>
          <w:t>--can you please rephrase it? Thanks,</w:t>
        </w:r>
        <w:r w:rsidRPr="00071ED2">
          <w:t xml:space="preserve"> Kezia]]</w:t>
        </w:r>
      </w:ins>
    </w:p>
    <w:p w14:paraId="660AFC39" w14:textId="293AD835" w:rsidR="00977548" w:rsidRPr="00071ED2" w:rsidRDefault="00977548" w:rsidP="000A70DA">
      <w:pPr>
        <w:pStyle w:val="QueryPara"/>
        <w:numPr>
          <w:ins w:id="777" w:author="Kezia Endsley" w:date="2013-08-12T07:59:00Z"/>
        </w:numPr>
        <w:rPr>
          <w:ins w:id="778" w:author="Kezia Endsley" w:date="2013-08-12T07:59:00Z"/>
        </w:rPr>
      </w:pPr>
      <w:ins w:id="779" w:author="Jay Jacobs" w:date="2013-10-15T10:26:00Z">
        <w:r>
          <w:t xml:space="preserve">AR: it </w:t>
        </w:r>
      </w:ins>
      <w:ins w:id="780" w:author="Jay Jacobs" w:date="2013-10-15T10:27:00Z">
        <w:r>
          <w:t>is</w:t>
        </w:r>
      </w:ins>
      <w:ins w:id="781" w:author="Jay Jacobs" w:date="2013-10-15T10:26:00Z">
        <w:r>
          <w:t xml:space="preserve"> a reference to just </w:t>
        </w:r>
      </w:ins>
      <w:ins w:id="782" w:author="Jay Jacobs" w:date="2013-10-15T10:27:00Z">
        <w:r>
          <w:t>people around a conference table, and that there should be a chair at the table for the data analysis.</w:t>
        </w:r>
      </w:ins>
    </w:p>
    <w:p w14:paraId="4C505C0D" w14:textId="11E1A256" w:rsidR="00357CB9" w:rsidRDefault="004D39BF" w:rsidP="004D39BF">
      <w:pPr>
        <w:pStyle w:val="Para"/>
      </w:pPr>
      <w:r>
        <w:t xml:space="preserve">The second implication </w:t>
      </w:r>
      <w:del w:id="783" w:author="Kezia Endsley" w:date="2013-08-12T07:59:00Z">
        <w:r w:rsidDel="002033E4">
          <w:delText xml:space="preserve">to </w:delText>
        </w:r>
      </w:del>
      <w:ins w:id="784" w:author="Kezia Endsley" w:date="2013-08-12T07:59:00Z">
        <w:r w:rsidR="002033E4">
          <w:t xml:space="preserve">of </w:t>
        </w:r>
      </w:ins>
      <w:r>
        <w:t xml:space="preserve">the statement is that </w:t>
      </w:r>
      <w:r w:rsidR="006E451F">
        <w:t xml:space="preserve">data analysis is too complicated and will cost too much (in </w:t>
      </w:r>
      <w:del w:id="785" w:author="Kezia Endsley" w:date="2013-08-12T07:59:00Z">
        <w:r w:rsidR="006E451F" w:rsidDel="002033E4">
          <w:delText xml:space="preserve">either </w:delText>
        </w:r>
      </w:del>
      <w:r w:rsidR="006E451F">
        <w:t>time, money</w:t>
      </w:r>
      <w:ins w:id="786" w:author="Kezia Endsley" w:date="2013-08-12T07:59:00Z">
        <w:r w:rsidR="002033E4">
          <w:t>,</w:t>
        </w:r>
      </w:ins>
      <w:r w:rsidR="006E451F">
        <w:t xml:space="preserve"> or resources)</w:t>
      </w:r>
      <w:r w:rsidR="002E2046">
        <w:t xml:space="preserve">. </w:t>
      </w:r>
      <w:r>
        <w:t xml:space="preserve">This </w:t>
      </w:r>
      <w:del w:id="787" w:author="Kezia Endsley" w:date="2013-08-12T07:59:00Z">
        <w:r w:rsidDel="002033E4">
          <w:delText xml:space="preserve">point </w:delText>
        </w:r>
      </w:del>
      <w:ins w:id="788" w:author="Kezia Endsley" w:date="2013-08-12T07:59:00Z">
        <w:r w:rsidR="002033E4">
          <w:t xml:space="preserve">view </w:t>
        </w:r>
      </w:ins>
      <w:r>
        <w:t xml:space="preserve">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DC5C1A">
        <w:t xml:space="preserve"> </w:t>
      </w:r>
      <w:r w:rsidR="00C41B8A">
        <w:t>th</w:t>
      </w:r>
      <w:r w:rsidR="00DC5C1A">
        <w:t>a</w:t>
      </w:r>
      <w:r w:rsidR="00C41B8A">
        <w:t xml:space="preserve">n a concern about </w:t>
      </w:r>
      <w:r>
        <w:t>time spent with data analysis. Many of the tools are open</w:t>
      </w:r>
      <w:ins w:id="789" w:author="Kezia Endsley" w:date="2013-08-12T07:59:00Z">
        <w:r w:rsidR="002033E4">
          <w:t xml:space="preserve"> </w:t>
        </w:r>
      </w:ins>
      <w:del w:id="790" w:author="Kezia Endsley" w:date="2013-08-12T07:59:00Z">
        <w:r w:rsidDel="002033E4">
          <w:delText>-</w:delText>
        </w:r>
      </w:del>
      <w:r w:rsidR="00651862">
        <w:t>source</w:t>
      </w:r>
      <w:r>
        <w:t xml:space="preserve"> (if the organization is averse to open</w:t>
      </w:r>
      <w:ins w:id="791" w:author="Kezia Endsley" w:date="2013-08-12T07:59:00Z">
        <w:r w:rsidR="002033E4">
          <w:t xml:space="preserve"> </w:t>
        </w:r>
      </w:ins>
      <w:del w:id="792" w:author="Kezia Endsley" w:date="2013-08-12T07:59:00Z">
        <w:r w:rsidDel="002033E4">
          <w:delText>-</w:delText>
        </w:r>
      </w:del>
      <w:r>
        <w:t>source</w:t>
      </w:r>
      <w:ins w:id="793" w:author="Kezia Endsley" w:date="2013-08-12T07:59:00Z">
        <w:r w:rsidR="002033E4">
          <w:t>,</w:t>
        </w:r>
      </w:ins>
      <w:r>
        <w:t xml:space="preserv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t>
      </w:r>
      <w:del w:id="794" w:author="Kezia Endsley" w:date="2013-08-12T08:00:00Z">
        <w:r w:rsidR="00651862" w:rsidDel="002033E4">
          <w:delText xml:space="preserve">we are showing </w:delText>
        </w:r>
      </w:del>
      <w:r w:rsidR="00651862">
        <w:t>in this book</w:t>
      </w:r>
      <w:r w:rsidR="002E2046">
        <w:t xml:space="preserve">. </w:t>
      </w:r>
      <w:r w:rsidR="00316FB8">
        <w:t>The actual analysis itself can be fairly quick</w:t>
      </w:r>
      <w:ins w:id="795" w:author="Jay Jacobs" w:date="2013-10-15T11:14:00Z">
        <w:r w:rsidR="003439B6">
          <w:t xml:space="preserve"> and with the right combination of tools experience, it can be done in real time</w:t>
        </w:r>
      </w:ins>
      <w:r w:rsidR="00357CB9">
        <w:t>.</w:t>
      </w:r>
    </w:p>
    <w:p w14:paraId="41E829E0" w14:textId="2364582E" w:rsidR="006E451F" w:rsidDel="003439B6" w:rsidRDefault="003439B6" w:rsidP="004D39BF">
      <w:pPr>
        <w:pStyle w:val="Para"/>
        <w:rPr>
          <w:del w:id="796" w:author="Jay Jacobs" w:date="2013-10-15T11:14:00Z"/>
        </w:rPr>
      </w:pPr>
      <w:ins w:id="797" w:author="Jay Jacobs" w:date="2013-10-15T11:14:00Z">
        <w:r w:rsidDel="003439B6">
          <w:t xml:space="preserve"> </w:t>
        </w:r>
      </w:ins>
      <w:del w:id="798" w:author="Jay Jacobs" w:date="2013-10-15T11:14:00Z">
        <w:r w:rsidR="00F86100" w:rsidDel="003439B6">
          <w:delText>At one point</w:delText>
        </w:r>
        <w:r w:rsidR="0061263E" w:rsidDel="003439B6">
          <w:delText>, I</w:delText>
        </w:r>
        <w:r w:rsidR="00651862" w:rsidDel="003439B6">
          <w:delText xml:space="preserve"> (Jay) was presenting </w:delText>
        </w:r>
        <w:r w:rsidR="0061263E" w:rsidDel="003439B6">
          <w:delText xml:space="preserve">the results of some data analysis </w:delText>
        </w:r>
        <w:r w:rsidR="004D39BF" w:rsidDel="003439B6">
          <w:delText xml:space="preserve">and someone made </w:delText>
        </w:r>
        <w:r w:rsidR="0061263E" w:rsidDel="003439B6">
          <w:delText xml:space="preserve">a </w:delText>
        </w:r>
        <w:r w:rsidR="004D39BF" w:rsidDel="003439B6">
          <w:delText>comment about h</w:delText>
        </w:r>
        <w:r w:rsidR="0061263E" w:rsidDel="003439B6">
          <w:delText>ow it would’ve been cool to see a specific relationship in the data</w:delText>
        </w:r>
        <w:r w:rsidR="002E2046" w:rsidDel="003439B6">
          <w:delText xml:space="preserve">. </w:delText>
        </w:r>
        <w:r w:rsidR="0061263E" w:rsidDel="003439B6">
          <w:delText xml:space="preserve">While still in the meeting, I was able to fulfill the request and create a descriptive visualization while sitting at the table. </w:delText>
        </w:r>
        <w:r w:rsidR="00F86100" w:rsidDel="003439B6">
          <w:delText>It was a quick and simple task and helped answer questions in the room.</w:delText>
        </w:r>
      </w:del>
    </w:p>
    <w:p w14:paraId="029B5756" w14:textId="7FCA8055" w:rsidR="00701946" w:rsidRDefault="004A2E31" w:rsidP="00701946">
      <w:pPr>
        <w:pStyle w:val="Para"/>
      </w:pPr>
      <w:r w:rsidRPr="004A2E31">
        <w:rPr>
          <w:i/>
          <w:rPrChange w:id="799" w:author="Kezia Endsley" w:date="2013-08-12T08:02:00Z">
            <w:rPr>
              <w:b/>
              <w:vertAlign w:val="superscript"/>
            </w:rPr>
          </w:rPrChange>
        </w:rPr>
        <w:t>“We don’t have the data.”</w:t>
      </w:r>
      <w:r w:rsidR="0061263E">
        <w:rPr>
          <w:b/>
        </w:rPr>
        <w:t xml:space="preserve"> </w:t>
      </w:r>
      <w:del w:id="800" w:author="Kezia Endsley" w:date="2013-08-12T08:02:00Z">
        <w:r w:rsidR="0061263E" w:rsidDel="00357CB9">
          <w:delText xml:space="preserve"> </w:delText>
        </w:r>
      </w:del>
      <w:r w:rsidR="00EC2496">
        <w:t>An alternate form of this objection</w:t>
      </w:r>
      <w:r w:rsidR="0061263E">
        <w:t xml:space="preserve"> is saying </w:t>
      </w:r>
      <w:ins w:id="801" w:author="Kezia Endsley" w:date="2013-08-12T08:02:00Z">
        <w:r w:rsidR="00357CB9">
          <w:t xml:space="preserve">that </w:t>
        </w:r>
      </w:ins>
      <w:r w:rsidR="0061263E">
        <w:t>we don’t have actuarial-quality data (</w:t>
      </w:r>
      <w:r w:rsidR="00B201B1">
        <w:t xml:space="preserve">which is </w:t>
      </w:r>
      <w:r w:rsidR="00F86100">
        <w:t xml:space="preserve">more prevalent </w:t>
      </w:r>
      <w:r w:rsidR="0061263E">
        <w:t xml:space="preserve">when </w:t>
      </w:r>
      <w:ins w:id="802" w:author="Kezia Endsley" w:date="2013-08-12T08:02:00Z">
        <w:r w:rsidR="00357CB9">
          <w:t>you</w:t>
        </w:r>
      </w:ins>
      <w:del w:id="803" w:author="Kezia Endsley" w:date="2013-08-12T08:02:00Z">
        <w:r w:rsidR="0061263E" w:rsidDel="00357CB9">
          <w:delText>we</w:delText>
        </w:r>
      </w:del>
      <w:r w:rsidR="0061263E">
        <w:t xml:space="preserve"> start talking about risk analysis). </w:t>
      </w:r>
      <w:r w:rsidR="00EC2496">
        <w:t xml:space="preserve">Data-detractors argue that anything less than perfect data is </w:t>
      </w:r>
      <w:del w:id="804" w:author="Kezia Endsley" w:date="2013-08-12T08:02:00Z">
        <w:r w:rsidR="00EC2496" w:rsidDel="00357CB9">
          <w:delText xml:space="preserve">nigh </w:delText>
        </w:r>
      </w:del>
      <w:r w:rsidR="00EC2496">
        <w:t xml:space="preserve">worthless </w:t>
      </w:r>
      <w:del w:id="805" w:author="Kezia Endsley" w:date="2013-08-12T08:02:00Z">
        <w:r w:rsidR="00EC2496" w:rsidDel="00357CB9">
          <w:delText xml:space="preserve">to us </w:delText>
        </w:r>
      </w:del>
      <w:r w:rsidR="00EC2496">
        <w:t xml:space="preserve">and prevents </w:t>
      </w:r>
      <w:del w:id="806" w:author="Kezia Endsley" w:date="2013-08-12T08:02:00Z">
        <w:r w:rsidR="00EC2496" w:rsidDel="00357CB9">
          <w:delText xml:space="preserve">us </w:delText>
        </w:r>
      </w:del>
      <w:ins w:id="807" w:author="Kezia Endsley" w:date="2013-08-12T08:02:00Z">
        <w:r w:rsidR="00357CB9">
          <w:t xml:space="preserve">one from </w:t>
        </w:r>
      </w:ins>
      <w:r w:rsidR="00EC2496">
        <w:t xml:space="preserve">creating </w:t>
      </w:r>
      <w:r w:rsidR="00701946">
        <w:t>well-designed</w:t>
      </w:r>
      <w:r w:rsidR="00EC2496">
        <w:t xml:space="preserve"> experiments</w:t>
      </w:r>
      <w:r w:rsidR="002E2046">
        <w:t xml:space="preserve">. </w:t>
      </w:r>
      <w:r w:rsidR="00701946">
        <w:t xml:space="preserve">This </w:t>
      </w:r>
      <w:r w:rsidR="00FF6347">
        <w:t>statement</w:t>
      </w:r>
      <w:r w:rsidR="00EC2496">
        <w:t xml:space="preserve"> </w:t>
      </w:r>
      <w:r w:rsidR="00701946">
        <w:t>is untrue</w:t>
      </w:r>
      <w:r w:rsidR="00EC2496">
        <w:t xml:space="preserve"> and</w:t>
      </w:r>
      <w:r w:rsidR="00B201B1">
        <w:t xml:space="preserve"> quite</w:t>
      </w:r>
      <w:r w:rsidR="00701946">
        <w:t xml:space="preserve"> harmful</w:t>
      </w:r>
      <w:ins w:id="808" w:author="Kezia Endsley" w:date="2013-08-12T08:02:00Z">
        <w:r w:rsidR="00357CB9">
          <w:t>.</w:t>
        </w:r>
      </w:ins>
      <w:del w:id="809" w:author="Kezia Endsley" w:date="2013-08-12T08:02:00Z">
        <w:r w:rsidR="00B201B1" w:rsidDel="00357CB9">
          <w:delText xml:space="preserve"> to progress</w:delText>
        </w:r>
        <w:r w:rsidR="00EC2496" w:rsidDel="00357CB9">
          <w:delText xml:space="preserve">, </w:delText>
        </w:r>
      </w:del>
      <w:r w:rsidR="003E126B">
        <w:t xml:space="preserve"> </w:t>
      </w:r>
      <w:del w:id="810" w:author="Kezia Endsley" w:date="2013-08-12T08:02:00Z">
        <w:r w:rsidR="003E126B" w:rsidDel="00357CB9">
          <w:delText>for</w:delText>
        </w:r>
        <w:r w:rsidR="00EC2496" w:rsidDel="00357CB9">
          <w:delText xml:space="preserve"> i</w:delText>
        </w:r>
        <w:r w:rsidR="00701946" w:rsidDel="00357CB9">
          <w:delText xml:space="preserve">f we </w:delText>
        </w:r>
        <w:r w:rsidR="00FF496E" w:rsidDel="00357CB9">
          <w:delText>just</w:delText>
        </w:r>
      </w:del>
      <w:ins w:id="811" w:author="Kezia Endsley" w:date="2013-08-12T08:02:00Z">
        <w:r w:rsidR="00357CB9">
          <w:t>If you were to</w:t>
        </w:r>
      </w:ins>
      <w:r w:rsidR="00FF496E">
        <w:t xml:space="preserve"> wait</w:t>
      </w:r>
      <w:r w:rsidR="00701946">
        <w:t xml:space="preserve"> around for perfect data, </w:t>
      </w:r>
      <w:del w:id="812" w:author="Kezia Endsley" w:date="2013-08-12T08:02:00Z">
        <w:r w:rsidR="00701946" w:rsidDel="00357CB9">
          <w:delText>we will</w:delText>
        </w:r>
      </w:del>
      <w:ins w:id="813" w:author="Kezia Endsley" w:date="2013-08-12T08:02:00Z">
        <w:r w:rsidR="00357CB9">
          <w:t>you would</w:t>
        </w:r>
      </w:ins>
      <w:r w:rsidR="00701946">
        <w:t xml:space="preserve"> always be waiting</w:t>
      </w:r>
      <w:r w:rsidR="00FF496E">
        <w:t xml:space="preserve"> and many learning opportunities </w:t>
      </w:r>
      <w:del w:id="814" w:author="Kezia Endsley" w:date="2013-08-12T08:02:00Z">
        <w:r w:rsidR="00FF496E" w:rsidDel="00357CB9">
          <w:delText>will be</w:delText>
        </w:r>
      </w:del>
      <w:ins w:id="815" w:author="Kezia Endsley" w:date="2013-08-12T08:02:00Z">
        <w:r w:rsidR="00357CB9">
          <w:t>would be</w:t>
        </w:r>
      </w:ins>
      <w:r w:rsidR="00FF496E">
        <w:t xml:space="preserve"> missed</w:t>
      </w:r>
      <w:r w:rsidR="00701946">
        <w:t xml:space="preserve">. </w:t>
      </w:r>
      <w:r w:rsidR="00EC2496">
        <w:t>M</w:t>
      </w:r>
      <w:r w:rsidR="00701946">
        <w:t>ore importantly</w:t>
      </w:r>
      <w:r w:rsidR="00FF496E">
        <w:t xml:space="preserve"> and to the heart of this objection,</w:t>
      </w:r>
      <w:r w:rsidR="00701946">
        <w:t xml:space="preserve"> </w:t>
      </w:r>
      <w:del w:id="816" w:author="Kezia Endsley" w:date="2013-08-12T08:02:00Z">
        <w:r w:rsidR="00701946" w:rsidDel="00357CB9">
          <w:delText xml:space="preserve">we </w:delText>
        </w:r>
      </w:del>
      <w:ins w:id="817" w:author="Kezia Endsley" w:date="2013-08-12T08:02:00Z">
        <w:r w:rsidR="00357CB9">
          <w:t xml:space="preserve">you </w:t>
        </w:r>
      </w:ins>
      <w:r w:rsidR="00701946">
        <w:t xml:space="preserve">don’t </w:t>
      </w:r>
      <w:r w:rsidR="00701946" w:rsidRPr="00FF6347">
        <w:rPr>
          <w:i/>
        </w:rPr>
        <w:t>need</w:t>
      </w:r>
      <w:r w:rsidR="00701946">
        <w:t xml:space="preserve"> perfect data</w:t>
      </w:r>
      <w:ins w:id="818" w:author="Kezia Endsley" w:date="2013-08-12T08:03:00Z">
        <w:r w:rsidR="00357CB9">
          <w:t xml:space="preserve">. You </w:t>
        </w:r>
      </w:ins>
      <w:del w:id="819" w:author="Kezia Endsley" w:date="2013-08-12T08:03:00Z">
        <w:r w:rsidR="00EC2496" w:rsidDel="00357CB9">
          <w:delText xml:space="preserve">; </w:delText>
        </w:r>
        <w:r w:rsidR="00701946" w:rsidDel="00357CB9">
          <w:delText xml:space="preserve">we </w:delText>
        </w:r>
      </w:del>
      <w:r w:rsidR="00B201B1">
        <w:t xml:space="preserve">just </w:t>
      </w:r>
      <w:r w:rsidR="00701946">
        <w:t xml:space="preserve">need methods to learn from the messy data </w:t>
      </w:r>
      <w:del w:id="820" w:author="Kezia Endsley" w:date="2013-08-12T08:03:00Z">
        <w:r w:rsidR="00701946" w:rsidDel="00357CB9">
          <w:delText xml:space="preserve">we </w:delText>
        </w:r>
      </w:del>
      <w:ins w:id="821" w:author="Kezia Endsley" w:date="2013-08-12T08:03:00Z">
        <w:r w:rsidR="00357CB9">
          <w:t xml:space="preserve">you </w:t>
        </w:r>
      </w:ins>
      <w:r w:rsidR="00701946">
        <w:t>do have</w:t>
      </w:r>
      <w:r w:rsidR="002E2046">
        <w:t xml:space="preserve">. </w:t>
      </w:r>
      <w:r w:rsidRPr="004A2E31">
        <w:rPr>
          <w:highlight w:val="green"/>
          <w:rPrChange w:id="822" w:author="Russell Thomas" w:date="2013-07-31T13:31:00Z">
            <w:rPr>
              <w:vertAlign w:val="superscript"/>
            </w:rPr>
          </w:rPrChange>
        </w:rPr>
        <w:t>As Douglas Hubbard wrote</w:t>
      </w:r>
      <w:ins w:id="823" w:author="Jay Jacobs" w:date="2013-10-15T11:17:00Z">
        <w:r w:rsidR="00A9786E">
          <w:t xml:space="preserve"> in 2010</w:t>
        </w:r>
      </w:ins>
      <w:r w:rsidR="00701946">
        <w:t xml:space="preserve">, </w:t>
      </w:r>
      <w:r w:rsidR="00701946" w:rsidRPr="00A859B2">
        <w:t>“</w:t>
      </w:r>
      <w:r w:rsidRPr="004A2E31">
        <w:rPr>
          <w:rPrChange w:id="824" w:author="Kezia Endsley" w:date="2013-08-12T09:15:00Z">
            <w:rPr>
              <w:i/>
              <w:vertAlign w:val="superscript"/>
            </w:rPr>
          </w:rPrChange>
        </w:rPr>
        <w:t>The fact is that we often have more data than we think, we need less data than we think, and getting more data through observation is simpler than we think</w:t>
      </w:r>
      <w:r w:rsidR="00701946" w:rsidRPr="00A859B2">
        <w:t>.”</w:t>
      </w:r>
      <w:r w:rsidR="00701946">
        <w:t xml:space="preserve"> </w:t>
      </w:r>
      <w:del w:id="825" w:author="Kezia Endsley" w:date="2013-08-12T08:03:00Z">
        <w:r w:rsidR="00701946" w:rsidDel="00357CB9">
          <w:delText xml:space="preserve"> </w:delText>
        </w:r>
      </w:del>
      <w:r w:rsidR="00EC2496">
        <w:t>So, g</w:t>
      </w:r>
      <w:r w:rsidR="00701946">
        <w:t>enerally speaking</w:t>
      </w:r>
      <w:r w:rsidR="00AE3E17">
        <w:t xml:space="preserve">, data for security analysis absolutely exists, often times </w:t>
      </w:r>
      <w:r w:rsidR="00FF6347">
        <w:t xml:space="preserve">it is </w:t>
      </w:r>
      <w:r w:rsidR="00AE3E17">
        <w:t>just waiting to be collected</w:t>
      </w:r>
      <w:r w:rsidR="002E2046">
        <w:t xml:space="preserve">. </w:t>
      </w:r>
      <w:ins w:id="826" w:author="Kezia Endsley" w:date="2013-08-12T08:03:00Z">
        <w:r w:rsidR="00357CB9">
          <w:t xml:space="preserve">You can, with a few alterations, </w:t>
        </w:r>
      </w:ins>
      <w:del w:id="827" w:author="Kezia Endsley" w:date="2013-08-12T08:04:00Z">
        <w:r w:rsidR="00AE3E17" w:rsidDel="00357CB9">
          <w:delText>And, even somewhat</w:delText>
        </w:r>
      </w:del>
      <w:ins w:id="828" w:author="Kezia Endsley" w:date="2013-08-12T08:04:00Z">
        <w:r w:rsidR="00357CB9">
          <w:t>collect and accurately analyze even</w:t>
        </w:r>
      </w:ins>
      <w:r w:rsidR="00AE3E17">
        <w:t xml:space="preserve"> sketchy data</w:t>
      </w:r>
      <w:ins w:id="829" w:author="Kezia Endsley" w:date="2013-08-12T08:04:00Z">
        <w:r w:rsidR="00357CB9">
          <w:t>.</w:t>
        </w:r>
      </w:ins>
      <w:r w:rsidR="00AE3E17">
        <w:t xml:space="preserve"> </w:t>
      </w:r>
      <w:del w:id="830" w:author="Kezia Endsley" w:date="2013-08-12T08:04:00Z">
        <w:r w:rsidR="00701946" w:rsidDel="00357CB9">
          <w:delText>can be co</w:delText>
        </w:r>
        <w:r w:rsidR="00B201B1" w:rsidDel="00357CB9">
          <w:delText xml:space="preserve">llected with a few alterations and </w:delText>
        </w:r>
        <w:r w:rsidR="00AE3E17" w:rsidDel="00357CB9">
          <w:delText xml:space="preserve">analyzed with </w:delText>
        </w:r>
        <w:r w:rsidR="00B201B1" w:rsidDel="00357CB9">
          <w:delText>m</w:delText>
        </w:r>
      </w:del>
      <w:ins w:id="831" w:author="Kezia Endsley" w:date="2013-08-12T08:04:00Z">
        <w:r w:rsidR="00357CB9">
          <w:t>M</w:t>
        </w:r>
      </w:ins>
      <w:r w:rsidR="00B201B1">
        <w:t xml:space="preserve">odern data analysis methods </w:t>
      </w:r>
      <w:del w:id="832" w:author="Kezia Endsley" w:date="2013-08-12T08:04:00Z">
        <w:r w:rsidR="00AE3E17" w:rsidDel="00357CB9">
          <w:delText xml:space="preserve">that </w:delText>
        </w:r>
      </w:del>
      <w:r w:rsidR="00B201B1">
        <w:t>have evolved to work with</w:t>
      </w:r>
      <w:ins w:id="833" w:author="Jay Jacobs" w:date="2013-10-15T11:18:00Z">
        <w:r w:rsidR="00A9786E">
          <w:t xml:space="preserve"> the</w:t>
        </w:r>
      </w:ins>
      <w:r w:rsidR="00B201B1">
        <w:t xml:space="preserve"> </w:t>
      </w:r>
      <w:r w:rsidR="003E126B">
        <w:t>noisy, incomplete</w:t>
      </w:r>
      <w:ins w:id="834" w:author="Kezia Endsley" w:date="2013-08-12T08:03:00Z">
        <w:r w:rsidR="00357CB9">
          <w:t>,</w:t>
        </w:r>
      </w:ins>
      <w:r w:rsidR="003E126B">
        <w:t xml:space="preserve"> and imperfect data</w:t>
      </w:r>
      <w:ins w:id="835" w:author="Jay Jacobs" w:date="2013-10-15T11:18:00Z">
        <w:r w:rsidR="00A9786E">
          <w:t xml:space="preserve"> you have</w:t>
        </w:r>
      </w:ins>
      <w:r w:rsidR="00B201B1">
        <w:t>.</w:t>
      </w:r>
    </w:p>
    <w:p w14:paraId="1C72335E" w14:textId="77777777" w:rsidR="00802DB5" w:rsidRDefault="00802DB5">
      <w:pPr>
        <w:pStyle w:val="QueryPara"/>
        <w:rPr>
          <w:ins w:id="836" w:author="Jay Jacobs" w:date="2013-10-15T11:18:00Z"/>
        </w:rPr>
        <w:pPrChange w:id="837" w:author="Kent, Kevin - Indianapolis" w:date="2013-09-30T10:56:00Z">
          <w:pPr>
            <w:pStyle w:val="Para"/>
          </w:pPr>
        </w:pPrChange>
      </w:pPr>
      <w:ins w:id="838" w:author="Kent, Kevin - Indianapolis" w:date="2013-09-30T10:56:00Z">
        <w:r>
          <w:t>[AU: Hubbard wrote this where and when? Should have a footnote for that source with the bibliographic information if you are going to quote him. Thanks, Kevin (</w:t>
        </w:r>
        <w:proofErr w:type="spellStart"/>
        <w:r>
          <w:t>PjE</w:t>
        </w:r>
        <w:proofErr w:type="spellEnd"/>
        <w:r>
          <w:t>)]</w:t>
        </w:r>
      </w:ins>
    </w:p>
    <w:p w14:paraId="4B00CCA0" w14:textId="49A2B8FD" w:rsidR="00A9786E" w:rsidRDefault="00A9786E">
      <w:pPr>
        <w:pStyle w:val="QueryPara"/>
        <w:rPr>
          <w:ins w:id="839" w:author="Kent, Kevin - Indianapolis" w:date="2013-09-30T10:56:00Z"/>
        </w:rPr>
        <w:pPrChange w:id="840" w:author="Kent, Kevin - Indianapolis" w:date="2013-09-30T10:56:00Z">
          <w:pPr>
            <w:pStyle w:val="Para"/>
          </w:pPr>
        </w:pPrChange>
      </w:pPr>
      <w:ins w:id="841" w:author="Jay Jacobs" w:date="2013-10-15T11:18:00Z">
        <w:r>
          <w:t>AR: Again, this is in the references and I added the year since he has multiple publications.</w:t>
        </w:r>
      </w:ins>
      <w:ins w:id="842" w:author="Jay Jacobs" w:date="2013-10-15T11:19:00Z">
        <w:r>
          <w:t xml:space="preserve">  We could make all of these </w:t>
        </w:r>
      </w:ins>
      <w:ins w:id="843" w:author="Jay Jacobs" w:date="2013-10-15T11:23:00Z">
        <w:r>
          <w:t>footnotes</w:t>
        </w:r>
      </w:ins>
      <w:ins w:id="844" w:author="Jay Jacobs" w:date="2013-10-15T11:19:00Z">
        <w:r>
          <w:t xml:space="preserve"> if that’d be helpful.</w:t>
        </w:r>
      </w:ins>
    </w:p>
    <w:p w14:paraId="64296EAC" w14:textId="77777777" w:rsidR="005B37A2" w:rsidRDefault="004A2E31" w:rsidP="00701946">
      <w:pPr>
        <w:pStyle w:val="Para"/>
      </w:pPr>
      <w:r w:rsidRPr="004A2E31">
        <w:rPr>
          <w:i/>
          <w:rPrChange w:id="845" w:author="Kezia Endsley" w:date="2013-08-12T08:04:00Z">
            <w:rPr>
              <w:b/>
              <w:vertAlign w:val="superscript"/>
            </w:rPr>
          </w:rPrChange>
        </w:rPr>
        <w:t>“But we will fall off the edge of the world.”</w:t>
      </w:r>
      <w:del w:id="846" w:author="Kezia Endsley" w:date="2013-08-12T08:04:00Z">
        <w:r w:rsidR="00F63FEF" w:rsidDel="007D10B8">
          <w:rPr>
            <w:b/>
          </w:rPr>
          <w:delText xml:space="preserve"> </w:delText>
        </w:r>
      </w:del>
      <w:r w:rsidR="00F63FEF">
        <w:rPr>
          <w:b/>
        </w:rPr>
        <w:t xml:space="preserve"> </w:t>
      </w:r>
      <w:r w:rsidR="00B201B1">
        <w:t xml:space="preserve">There is one last point </w:t>
      </w:r>
      <w:del w:id="847" w:author="Kezia Endsley" w:date="2013-08-12T08:04:00Z">
        <w:r w:rsidR="00B201B1" w:rsidDel="007D10B8">
          <w:delText xml:space="preserve">we </w:delText>
        </w:r>
      </w:del>
      <w:ins w:id="848" w:author="Kezia Endsley" w:date="2013-08-12T08:04:00Z">
        <w:r w:rsidR="007D10B8">
          <w:t xml:space="preserve">to </w:t>
        </w:r>
      </w:ins>
      <w:del w:id="849" w:author="Kezia Endsley" w:date="2013-08-12T08:04:00Z">
        <w:r w:rsidR="00B201B1" w:rsidDel="007D10B8">
          <w:delText xml:space="preserve">should </w:delText>
        </w:r>
        <w:r w:rsidR="00282B67" w:rsidDel="007D10B8">
          <w:delText>discuss</w:delText>
        </w:r>
      </w:del>
      <w:ins w:id="850" w:author="Kezia Endsley" w:date="2013-08-12T08:04:00Z">
        <w:r w:rsidR="007D10B8">
          <w:t>consider</w:t>
        </w:r>
      </w:ins>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w:t>
      </w:r>
      <w:r w:rsidR="002E2046">
        <w:t xml:space="preserve">. </w:t>
      </w:r>
      <w:r w:rsidR="0031234B">
        <w:t xml:space="preserve">When </w:t>
      </w:r>
      <w:del w:id="851" w:author="Kezia Endsley" w:date="2013-08-12T08:04:00Z">
        <w:r w:rsidR="0031234B" w:rsidDel="007D10B8">
          <w:delText xml:space="preserve">we </w:delText>
        </w:r>
      </w:del>
      <w:ins w:id="852" w:author="Kezia Endsley" w:date="2013-08-12T08:04:00Z">
        <w:r w:rsidR="007D10B8">
          <w:t xml:space="preserve">you </w:t>
        </w:r>
      </w:ins>
      <w:r w:rsidR="0031234B">
        <w:t xml:space="preserve">are seen as a domain expert, </w:t>
      </w:r>
      <w:del w:id="853" w:author="Kezia Endsley" w:date="2013-08-12T08:05:00Z">
        <w:r w:rsidR="00072FE8" w:rsidDel="007D10B8">
          <w:delText xml:space="preserve">we </w:delText>
        </w:r>
      </w:del>
      <w:ins w:id="854" w:author="Kezia Endsley" w:date="2013-08-12T08:05:00Z">
        <w:r w:rsidR="007D10B8">
          <w:t xml:space="preserve">you </w:t>
        </w:r>
      </w:ins>
      <w:r w:rsidR="004E0201">
        <w:t xml:space="preserve">are </w:t>
      </w:r>
      <w:r w:rsidR="00072FE8">
        <w:t>expected to provide answers with confidence</w:t>
      </w:r>
      <w:r w:rsidR="002E2046">
        <w:t xml:space="preserve">. </w:t>
      </w:r>
      <w:del w:id="855" w:author="Kezia Endsley" w:date="2013-08-12T08:05:00Z">
        <w:r w:rsidR="004E0201" w:rsidDel="007D10B8">
          <w:delText xml:space="preserve">Which is fine, but a </w:delText>
        </w:r>
      </w:del>
      <w:ins w:id="856" w:author="Kezia Endsley" w:date="2013-08-12T08:05:00Z">
        <w:r w:rsidR="006A254D">
          <w:t>The</w:t>
        </w:r>
        <w:r w:rsidR="007D10B8">
          <w:t xml:space="preserve"> </w:t>
        </w:r>
      </w:ins>
      <w:r w:rsidR="004E0201">
        <w:t xml:space="preserve">conflict arises </w:t>
      </w:r>
      <w:del w:id="857" w:author="Kezia Endsley" w:date="2013-08-12T08:06:00Z">
        <w:r w:rsidR="004E0201" w:rsidDel="006A254D">
          <w:delText xml:space="preserve">within data analysis </w:delText>
        </w:r>
      </w:del>
      <w:r w:rsidR="004E0201">
        <w:t xml:space="preserve">when </w:t>
      </w:r>
      <w:r w:rsidR="001275C6">
        <w:t>confidence is confused with certainty. Data analysis</w:t>
      </w:r>
      <w:r w:rsidR="004E0201">
        <w:t xml:space="preserve"> requires </w:t>
      </w:r>
      <w:r w:rsidR="001275C6">
        <w:t xml:space="preserve">just enough self-awareness and humility to create space for doubt in the things </w:t>
      </w:r>
      <w:del w:id="858" w:author="Kezia Endsley" w:date="2013-08-12T08:05:00Z">
        <w:r w:rsidR="001275C6" w:rsidDel="007D10B8">
          <w:delText xml:space="preserve">we </w:delText>
        </w:r>
      </w:del>
      <w:ins w:id="859" w:author="Kezia Endsley" w:date="2013-08-12T08:05:00Z">
        <w:r w:rsidR="007D10B8">
          <w:t xml:space="preserve">you </w:t>
        </w:r>
      </w:ins>
      <w:r w:rsidR="001275C6">
        <w:t xml:space="preserve">think </w:t>
      </w:r>
      <w:ins w:id="860" w:author="Kezia Endsley" w:date="2013-08-12T08:05:00Z">
        <w:r w:rsidR="007D10B8">
          <w:t>you</w:t>
        </w:r>
      </w:ins>
      <w:del w:id="861" w:author="Kezia Endsley" w:date="2013-08-12T08:05:00Z">
        <w:r w:rsidR="001275C6" w:rsidDel="007D10B8">
          <w:delText>we</w:delText>
        </w:r>
      </w:del>
      <w:r w:rsidR="001275C6">
        <w:t xml:space="preserve"> know</w:t>
      </w:r>
      <w:r w:rsidR="002E2046">
        <w:t xml:space="preserve">. </w:t>
      </w:r>
      <w:r w:rsidR="001275C6">
        <w:t xml:space="preserve">Even though </w:t>
      </w:r>
      <w:ins w:id="862" w:author="Kezia Endsley" w:date="2013-08-12T08:05:00Z">
        <w:r w:rsidR="007D10B8">
          <w:t>you</w:t>
        </w:r>
      </w:ins>
      <w:del w:id="863" w:author="Kezia Endsley" w:date="2013-08-12T08:05:00Z">
        <w:r w:rsidR="001275C6" w:rsidDel="007D10B8">
          <w:delText>we</w:delText>
        </w:r>
      </w:del>
      <w:r w:rsidR="001275C6">
        <w:t xml:space="preserve"> may </w:t>
      </w:r>
      <w:r w:rsidR="005B37A2">
        <w:t>confidently state</w:t>
      </w:r>
      <w:r w:rsidR="001275C6">
        <w:t xml:space="preserve"> that</w:t>
      </w:r>
      <w:r w:rsidR="005B37A2">
        <w:t xml:space="preserve"> passwords should be so many characters long with </w:t>
      </w:r>
      <w:del w:id="864" w:author="Kezia Endsley" w:date="2013-08-12T08:06:00Z">
        <w:r w:rsidR="005B37A2" w:rsidDel="006A254D">
          <w:delText>so much</w:delText>
        </w:r>
      </w:del>
      <w:ins w:id="865" w:author="Kezia Endsley" w:date="2013-08-12T08:06:00Z">
        <w:r w:rsidR="006A254D">
          <w:t>a certain amount of</w:t>
        </w:r>
      </w:ins>
      <w:r w:rsidR="005B37A2">
        <w:t xml:space="preserve"> complexity, the reality is </w:t>
      </w:r>
      <w:del w:id="866" w:author="Kezia Endsley" w:date="2013-08-12T08:05:00Z">
        <w:r w:rsidR="003603CC" w:rsidDel="007D10B8">
          <w:delText xml:space="preserve">we </w:delText>
        </w:r>
      </w:del>
      <w:ins w:id="867" w:author="Kezia Endsley" w:date="2013-08-12T08:05:00Z">
        <w:r w:rsidR="007D10B8">
          <w:t xml:space="preserve">you </w:t>
        </w:r>
      </w:ins>
      <w:r w:rsidR="00964EDC">
        <w:t xml:space="preserve">just don’t know </w:t>
      </w:r>
      <w:r w:rsidR="003603CC">
        <w:t>where the balance is between usability and security</w:t>
      </w:r>
      <w:r w:rsidR="002E2046">
        <w:t xml:space="preserve">. </w:t>
      </w:r>
      <w:r w:rsidR="00F936C4">
        <w:t xml:space="preserve">Confidence needs to be balanced with humility and the ability to update </w:t>
      </w:r>
      <w:ins w:id="868" w:author="Kezia Endsley" w:date="2013-08-12T08:05:00Z">
        <w:r w:rsidR="007D10B8">
          <w:t>y</w:t>
        </w:r>
      </w:ins>
      <w:r w:rsidR="00F936C4">
        <w:t>our belief</w:t>
      </w:r>
      <w:ins w:id="869" w:author="Kezia Endsley" w:date="2013-08-12T08:05:00Z">
        <w:r w:rsidR="007D10B8">
          <w:t>s</w:t>
        </w:r>
      </w:ins>
      <w:r w:rsidR="00F936C4">
        <w:t xml:space="preserve"> based on new evidence. </w:t>
      </w:r>
      <w:r w:rsidR="005B37A2">
        <w:t xml:space="preserve">This obstacle in data analysis is not just limited to the </w:t>
      </w:r>
      <w:r w:rsidR="003E126B">
        <w:t xml:space="preserve">primary </w:t>
      </w:r>
      <w:r w:rsidR="005B37A2">
        <w:t>analyst</w:t>
      </w:r>
      <w:r w:rsidR="002E2046">
        <w:t xml:space="preserve">. </w:t>
      </w:r>
      <w:r w:rsidR="00F936C4">
        <w:t xml:space="preserve">Other domain experts </w:t>
      </w:r>
      <w:r w:rsidR="003E126B">
        <w:t xml:space="preserve">involved in </w:t>
      </w:r>
      <w:r w:rsidR="005B37A2">
        <w:t xml:space="preserve">the analysis will have to come face to face with </w:t>
      </w:r>
      <w:r w:rsidR="00964EDC">
        <w:t>their</w:t>
      </w:r>
      <w:r w:rsidR="005B37A2">
        <w:t xml:space="preserve"> own humility</w:t>
      </w:r>
      <w:r w:rsidR="002E2046">
        <w:t xml:space="preserve">. </w:t>
      </w:r>
      <w:r w:rsidR="005B37A2">
        <w:t xml:space="preserve">Not everyone will want to hear that </w:t>
      </w:r>
      <w:r w:rsidR="00C9335B">
        <w:t>his or her</w:t>
      </w:r>
      <w:r w:rsidR="005B37A2">
        <w:t xml:space="preserve"> world isn’t flat.</w:t>
      </w:r>
    </w:p>
    <w:p w14:paraId="24879EF1" w14:textId="77777777" w:rsidR="004D0626" w:rsidRDefault="005030FC">
      <w:pPr>
        <w:pStyle w:val="FeatureType"/>
        <w:rPr>
          <w:del w:id="870" w:author="Unknown"/>
        </w:rPr>
        <w:pPrChange w:id="871" w:author="John Sleeva" w:date="2013-09-27T04:11:00Z">
          <w:pPr>
            <w:pStyle w:val="FeatureTitle"/>
          </w:pPr>
        </w:pPrChange>
      </w:pPr>
      <w:proofErr w:type="gramStart"/>
      <w:r>
        <w:t>type</w:t>
      </w:r>
      <w:proofErr w:type="gramEnd"/>
      <w:r>
        <w:t>="</w:t>
      </w:r>
      <w:del w:id="872" w:author="John Sleeva" w:date="2013-09-27T03:52:00Z">
        <w:r w:rsidDel="009C7858">
          <w:delText>caseStudy</w:delText>
        </w:r>
      </w:del>
      <w:ins w:id="873" w:author="John Sleeva" w:date="2013-09-27T03:52:00Z">
        <w:r w:rsidR="009C7858">
          <w:t>general</w:t>
        </w:r>
      </w:ins>
      <w:r>
        <w:t>"</w:t>
      </w:r>
    </w:p>
    <w:p w14:paraId="01E950F5" w14:textId="77777777" w:rsidR="00644282" w:rsidRPr="00644282" w:rsidDel="009C7858" w:rsidRDefault="00644282" w:rsidP="00644282">
      <w:pPr>
        <w:pStyle w:val="FeatureType"/>
        <w:numPr>
          <w:ins w:id="874" w:author="John Sleeva" w:date="2013-09-27T04:10:00Z"/>
        </w:numPr>
        <w:rPr>
          <w:ins w:id="875" w:author="John Sleeva" w:date="2013-09-27T04:10:00Z"/>
        </w:rPr>
      </w:pPr>
    </w:p>
    <w:p w14:paraId="6ED36C77" w14:textId="77777777" w:rsidR="00FF6347" w:rsidRDefault="00FF6347" w:rsidP="005030FC">
      <w:pPr>
        <w:pStyle w:val="FeatureTitle"/>
      </w:pPr>
      <w:r>
        <w:t>AES-256</w:t>
      </w:r>
      <w:ins w:id="876" w:author="Kezia Endsley" w:date="2013-08-12T08:07:00Z">
        <w:r w:rsidR="006A254D">
          <w:t xml:space="preserve"> </w:t>
        </w:r>
      </w:ins>
      <w:del w:id="877" w:author="Kezia Endsley" w:date="2013-08-12T08:07:00Z">
        <w:r w:rsidDel="006A254D">
          <w:delText>-</w:delText>
        </w:r>
      </w:del>
      <w:r w:rsidR="006A254D">
        <w:t xml:space="preserve">Bit Keys Are Twice </w:t>
      </w:r>
      <w:r>
        <w:t xml:space="preserve">as </w:t>
      </w:r>
      <w:r w:rsidR="006A254D">
        <w:t xml:space="preserve">Good </w:t>
      </w:r>
      <w:r>
        <w:t xml:space="preserve">as AES-128, </w:t>
      </w:r>
      <w:r w:rsidR="006A254D">
        <w:t>Right</w:t>
      </w:r>
      <w:r>
        <w:t>?</w:t>
      </w:r>
    </w:p>
    <w:p w14:paraId="3FF50A8B" w14:textId="7F3086C0" w:rsidR="00FF6347" w:rsidRDefault="00254909" w:rsidP="00E32503">
      <w:pPr>
        <w:pStyle w:val="FeaturePara"/>
      </w:pPr>
      <w:r>
        <w:t>One natural assumption about</w:t>
      </w:r>
      <w:r w:rsidR="007C7056">
        <w:t xml:space="preserve"> </w:t>
      </w:r>
      <w:r w:rsidR="00713FB9">
        <w:t xml:space="preserve">AES-256 bit </w:t>
      </w:r>
      <w:r>
        <w:t>keys is</w:t>
      </w:r>
      <w:r w:rsidR="00061086">
        <w:t xml:space="preserve"> </w:t>
      </w:r>
      <w:r w:rsidR="00713FB9">
        <w:t xml:space="preserve">that </w:t>
      </w:r>
      <w:ins w:id="878" w:author="Russell Thomas" w:date="2013-07-31T13:45:00Z">
        <w:r w:rsidR="007E0BE0">
          <w:t xml:space="preserve">because </w:t>
        </w:r>
      </w:ins>
      <w:r>
        <w:t xml:space="preserve">they are </w:t>
      </w:r>
      <w:r w:rsidR="00713FB9">
        <w:t xml:space="preserve">twice as </w:t>
      </w:r>
      <w:r w:rsidR="00713FB9" w:rsidRPr="007E0BE0">
        <w:t>long</w:t>
      </w:r>
      <w:r w:rsidR="00713FB9">
        <w:t xml:space="preserve"> as AES-128 bit keys</w:t>
      </w:r>
      <w:ins w:id="879" w:author="Russell Thomas" w:date="2013-07-31T13:45:00Z">
        <w:r w:rsidR="007E0BE0">
          <w:t>, they are twice as secure.</w:t>
        </w:r>
      </w:ins>
      <w:del w:id="880" w:author="Russell Thomas" w:date="2013-07-31T13:45:00Z">
        <w:r w:rsidDel="007E0BE0">
          <w:delText>,</w:delText>
        </w:r>
      </w:del>
      <w:r>
        <w:t xml:space="preserve"> </w:t>
      </w:r>
      <w:ins w:id="881" w:author="Russell Thomas" w:date="2013-07-31T13:46:00Z">
        <w:del w:id="882" w:author="John Sleeva" w:date="2013-09-27T03:54:00Z">
          <w:r w:rsidR="007E0BE0" w:rsidDel="009C7858">
            <w:delText xml:space="preserve"> </w:delText>
          </w:r>
        </w:del>
      </w:ins>
      <w:del w:id="883" w:author="Russell Thomas" w:date="2013-07-31T13:46:00Z">
        <w:r w:rsidDel="007E0BE0">
          <w:delText>an</w:delText>
        </w:r>
        <w:r w:rsidR="00713FB9" w:rsidDel="007E0BE0">
          <w:delText>d</w:delText>
        </w:r>
        <w:r w:rsidDel="007E0BE0">
          <w:delText>,</w:delText>
        </w:r>
        <w:r w:rsidR="00713FB9" w:rsidDel="007E0BE0">
          <w:delText xml:space="preserve"> </w:delText>
        </w:r>
      </w:del>
      <w:ins w:id="884" w:author="Russell Thomas" w:date="2013-07-31T13:46:00Z">
        <w:r w:rsidR="007E0BE0">
          <w:t>W</w:t>
        </w:r>
      </w:ins>
      <w:del w:id="885" w:author="Russell Thomas" w:date="2013-07-31T13:46:00Z">
        <w:r w:rsidR="00713FB9" w:rsidDel="007E0BE0">
          <w:delText>w</w:delText>
        </w:r>
      </w:del>
      <w:proofErr w:type="gramStart"/>
      <w:r w:rsidR="00713FB9">
        <w:t>e’ve</w:t>
      </w:r>
      <w:proofErr w:type="gramEnd"/>
      <w:r w:rsidR="00713FB9">
        <w:t xml:space="preserve"> been around information security people when they force a project to use 256-bit keys because they are “twice as good</w:t>
      </w:r>
      <w:ins w:id="886" w:author="Kezia Endsley" w:date="2013-08-12T08:07:00Z">
        <w:r w:rsidR="006A254D">
          <w:t>.</w:t>
        </w:r>
      </w:ins>
      <w:r w:rsidR="00713FB9">
        <w:t>”</w:t>
      </w:r>
      <w:del w:id="887" w:author="Kezia Endsley" w:date="2013-08-12T08:07:00Z">
        <w:r w:rsidR="002E2046" w:rsidDel="006A254D">
          <w:delText>.</w:delText>
        </w:r>
      </w:del>
      <w:r w:rsidR="002E2046">
        <w:t xml:space="preserve"> </w:t>
      </w:r>
      <w:r w:rsidR="00713FB9">
        <w:t>Well, let’s look into the math</w:t>
      </w:r>
      <w:del w:id="888" w:author="John Sleeva" w:date="2013-09-27T04:11:00Z">
        <w:r w:rsidR="00713FB9" w:rsidDel="00644282">
          <w:delText xml:space="preserve"> for a bit</w:delText>
        </w:r>
      </w:del>
      <w:r w:rsidR="002E2046">
        <w:t xml:space="preserve">. </w:t>
      </w:r>
      <w:r w:rsidR="00713FB9">
        <w:t xml:space="preserve">First, </w:t>
      </w:r>
      <w:del w:id="889" w:author="Kezia Endsley" w:date="2013-08-12T08:07:00Z">
        <w:r w:rsidR="00713FB9" w:rsidDel="006A254D">
          <w:delText xml:space="preserve">we </w:delText>
        </w:r>
      </w:del>
      <w:ins w:id="890" w:author="Kezia Endsley" w:date="2013-08-12T08:07:00Z">
        <w:r w:rsidR="006A254D">
          <w:t xml:space="preserve">you </w:t>
        </w:r>
      </w:ins>
      <w:r w:rsidR="00713FB9">
        <w:t xml:space="preserve">are talking about bits here, and </w:t>
      </w:r>
      <w:del w:id="891" w:author="Kezia Endsley" w:date="2013-08-12T08:07:00Z">
        <w:r w:rsidR="00E32503" w:rsidDel="006A254D">
          <w:delText xml:space="preserve">while </w:delText>
        </w:r>
      </w:del>
      <w:ins w:id="892" w:author="Kezia Endsley" w:date="2013-08-12T08:07:00Z">
        <w:r w:rsidR="006A254D">
          <w:t xml:space="preserve">although </w:t>
        </w:r>
      </w:ins>
      <w:r w:rsidR="00713FB9">
        <w:t xml:space="preserve">256 bits is </w:t>
      </w:r>
      <w:r w:rsidR="00E32503">
        <w:t xml:space="preserve">twice as many bits as 128, </w:t>
      </w:r>
      <w:del w:id="893" w:author="Kezia Endsley" w:date="2013-08-12T08:07:00Z">
        <w:r w:rsidR="00E32503" w:rsidDel="006A254D">
          <w:delText>it will have</w:delText>
        </w:r>
      </w:del>
      <w:ins w:id="894" w:author="Kezia Endsley" w:date="2013-08-12T08:07:00Z">
        <w:r w:rsidR="006A254D">
          <w:t xml:space="preserve">256-bit keys </w:t>
        </w:r>
      </w:ins>
      <w:ins w:id="895" w:author="Jay Jacobs" w:date="2013-10-15T11:25:00Z">
        <w:r w:rsidR="00A9786E">
          <w:t xml:space="preserve">actually </w:t>
        </w:r>
      </w:ins>
      <w:ins w:id="896" w:author="Kezia Endsley" w:date="2013-08-12T08:07:00Z">
        <w:r w:rsidR="006A254D">
          <w:t xml:space="preserve">have </w:t>
        </w:r>
        <w:del w:id="897" w:author="Jay Jacobs" w:date="2013-10-15T11:24:00Z">
          <w:r w:rsidR="006A254D" w:rsidDel="00A9786E">
            <w:delText>only</w:delText>
          </w:r>
        </w:del>
      </w:ins>
      <w:del w:id="898" w:author="Jay Jacobs" w:date="2013-10-15T11:24:00Z">
        <w:r w:rsidR="00E32503" w:rsidDel="00A9786E">
          <w:delText xml:space="preserve"> </w:delText>
        </w:r>
      </w:del>
      <w:r w:rsidR="00713FB9">
        <w:t>2</w:t>
      </w:r>
      <w:r w:rsidR="00713FB9" w:rsidRPr="00E32503">
        <w:rPr>
          <w:vertAlign w:val="superscript"/>
        </w:rPr>
        <w:t>128</w:t>
      </w:r>
      <w:r w:rsidR="00713FB9">
        <w:t xml:space="preserve"> </w:t>
      </w:r>
      <w:r w:rsidR="00713FB9" w:rsidRPr="00A9786E">
        <w:rPr>
          <w:i/>
          <w:rPrChange w:id="899" w:author="Jay Jacobs" w:date="2013-10-15T11:25:00Z">
            <w:rPr/>
          </w:rPrChange>
        </w:rPr>
        <w:t>times</w:t>
      </w:r>
      <w:r w:rsidR="00713FB9">
        <w:t xml:space="preserve"> </w:t>
      </w:r>
      <w:r w:rsidR="00E32503">
        <w:t>more keys</w:t>
      </w:r>
      <w:r w:rsidR="002E2046">
        <w:t xml:space="preserve">. </w:t>
      </w:r>
      <w:del w:id="900" w:author="Kezia Endsley" w:date="2013-08-12T08:08:00Z">
        <w:r w:rsidR="00713FB9" w:rsidDel="006A254D">
          <w:delText>But</w:delText>
        </w:r>
        <w:r w:rsidDel="006A254D">
          <w:delText>,</w:delText>
        </w:r>
        <w:r w:rsidR="00713FB9" w:rsidDel="006A254D">
          <w:delText xml:space="preserve"> let’s </w:delText>
        </w:r>
        <w:r w:rsidDel="006A254D">
          <w:delText>break</w:delText>
        </w:r>
      </w:del>
      <w:ins w:id="901" w:author="Kezia Endsley" w:date="2013-08-12T08:08:00Z">
        <w:r w:rsidR="006A254D">
          <w:t>Break</w:t>
        </w:r>
      </w:ins>
      <w:r>
        <w:t xml:space="preserve"> out </w:t>
      </w:r>
      <w:ins w:id="902" w:author="Kezia Endsley" w:date="2013-08-12T08:08:00Z">
        <w:r w:rsidR="006A254D">
          <w:t>y</w:t>
        </w:r>
      </w:ins>
      <w:r>
        <w:t xml:space="preserve">our slide rules and work through an exercise to </w:t>
      </w:r>
      <w:r w:rsidR="00713FB9">
        <w:t>tr</w:t>
      </w:r>
      <w:r>
        <w:t>y to answer a simple question</w:t>
      </w:r>
      <w:ins w:id="903" w:author="Kezia Endsley" w:date="2013-08-12T08:08:00Z">
        <w:del w:id="904" w:author="John Sleeva" w:date="2013-09-27T04:11:00Z">
          <w:r w:rsidR="006A254D" w:rsidDel="0021699C">
            <w:sym w:font="Symbol" w:char="F0BE"/>
          </w:r>
        </w:del>
      </w:ins>
      <w:ins w:id="905" w:author="John Sleeva" w:date="2013-09-27T04:11:00Z">
        <w:r w:rsidR="0021699C">
          <w:t xml:space="preserve">: </w:t>
        </w:r>
      </w:ins>
      <w:del w:id="906" w:author="Kezia Endsley" w:date="2013-08-12T08:08:00Z">
        <w:r w:rsidDel="006A254D">
          <w:delText xml:space="preserve">: </w:delText>
        </w:r>
      </w:del>
      <w:del w:id="907" w:author="John Sleeva" w:date="2013-09-27T04:11:00Z">
        <w:r w:rsidDel="0021699C">
          <w:delText>i</w:delText>
        </w:r>
      </w:del>
      <w:ins w:id="908" w:author="John Sleeva" w:date="2013-09-27T04:11:00Z">
        <w:r w:rsidR="0021699C">
          <w:t>I</w:t>
        </w:r>
      </w:ins>
      <w:r w:rsidR="00713FB9">
        <w:t xml:space="preserve">f </w:t>
      </w:r>
      <w:del w:id="909" w:author="Kezia Endsley" w:date="2013-08-12T08:08:00Z">
        <w:r w:rsidR="00713FB9" w:rsidDel="006A254D">
          <w:delText xml:space="preserve">we </w:delText>
        </w:r>
      </w:del>
      <w:ins w:id="910" w:author="Kezia Endsley" w:date="2013-08-12T08:08:00Z">
        <w:r w:rsidR="006A254D">
          <w:t xml:space="preserve">you </w:t>
        </w:r>
      </w:ins>
      <w:r w:rsidR="00713FB9">
        <w:t xml:space="preserve">had access to the world’s fastest super-computer, how </w:t>
      </w:r>
      <w:r w:rsidR="00061086">
        <w:t xml:space="preserve">many 128-bit keys could </w:t>
      </w:r>
      <w:del w:id="911" w:author="Kezia Endsley" w:date="2013-08-12T08:08:00Z">
        <w:r w:rsidR="00061086" w:rsidDel="006A254D">
          <w:delText xml:space="preserve">we </w:delText>
        </w:r>
      </w:del>
      <w:ins w:id="912" w:author="Kezia Endsley" w:date="2013-08-12T08:08:00Z">
        <w:r w:rsidR="006A254D">
          <w:t xml:space="preserve">you </w:t>
        </w:r>
      </w:ins>
      <w:r w:rsidR="00061086">
        <w:t>crack</w:t>
      </w:r>
      <w:r w:rsidR="00713FB9">
        <w:t xml:space="preserve">?  </w:t>
      </w:r>
    </w:p>
    <w:p w14:paraId="36A243E6" w14:textId="7326A7D2" w:rsidR="008D616D" w:rsidRDefault="00713FB9" w:rsidP="008D616D">
      <w:pPr>
        <w:pStyle w:val="FeaturePara"/>
      </w:pPr>
      <w:r>
        <w:t xml:space="preserve">The </w:t>
      </w:r>
      <w:r w:rsidR="00E32503">
        <w:t>world’s</w:t>
      </w:r>
      <w:r>
        <w:t xml:space="preserve"> fastest super computer (at the time of this writing) </w:t>
      </w:r>
      <w:r w:rsidR="008D616D">
        <w:t xml:space="preserve">is the </w:t>
      </w:r>
      <w:r w:rsidR="004A2E31" w:rsidRPr="004A2E31">
        <w:rPr>
          <w:i/>
          <w:iCs/>
          <w:highlight w:val="green"/>
          <w:rPrChange w:id="913" w:author="Russell Thomas" w:date="2013-07-31T13:34:00Z">
            <w:rPr>
              <w:rFonts w:ascii="Times New Roman" w:hAnsi="Times New Roman"/>
              <w:b/>
              <w:i/>
              <w:iCs/>
              <w:snapToGrid w:val="0"/>
              <w:sz w:val="28"/>
              <w:szCs w:val="26"/>
              <w:vertAlign w:val="superscript"/>
            </w:rPr>
          </w:rPrChange>
        </w:rPr>
        <w:t>Tianhe-2</w:t>
      </w:r>
      <w:r w:rsidR="008D616D">
        <w:t xml:space="preserve"> </w:t>
      </w:r>
      <w:r w:rsidR="00061086">
        <w:t xml:space="preserve">in </w:t>
      </w:r>
      <w:r w:rsidR="00E32503">
        <w:t>China, which</w:t>
      </w:r>
      <w:r w:rsidR="008D616D">
        <w:t xml:space="preserve"> does </w:t>
      </w:r>
      <w:r w:rsidR="00061086">
        <w:t xml:space="preserve">around </w:t>
      </w:r>
      <w:r w:rsidR="004A2E31" w:rsidRPr="004A2E31">
        <w:rPr>
          <w:highlight w:val="green"/>
          <w:rPrChange w:id="914" w:author="Russell Thomas" w:date="2013-07-31T13:34:00Z">
            <w:rPr>
              <w:rFonts w:ascii="Times New Roman" w:hAnsi="Times New Roman"/>
              <w:b/>
              <w:snapToGrid w:val="0"/>
              <w:sz w:val="28"/>
              <w:szCs w:val="26"/>
              <w:vertAlign w:val="superscript"/>
            </w:rPr>
          </w:rPrChange>
        </w:rPr>
        <w:t>34 petaflops (34 x 10</w:t>
      </w:r>
      <w:r w:rsidR="004A2E31" w:rsidRPr="004A2E31">
        <w:rPr>
          <w:highlight w:val="green"/>
          <w:vertAlign w:val="superscript"/>
          <w:rPrChange w:id="915" w:author="Russell Thomas" w:date="2013-07-31T13:34:00Z">
            <w:rPr>
              <w:rFonts w:ascii="Times New Roman" w:hAnsi="Times New Roman"/>
              <w:b/>
              <w:snapToGrid w:val="0"/>
              <w:sz w:val="28"/>
              <w:szCs w:val="26"/>
              <w:vertAlign w:val="superscript"/>
            </w:rPr>
          </w:rPrChange>
        </w:rPr>
        <w:t>15</w:t>
      </w:r>
      <w:r w:rsidR="00061086">
        <w:t xml:space="preserve"> floating point operations</w:t>
      </w:r>
      <w:ins w:id="916" w:author="Kezia Endsley" w:date="2013-08-12T08:08:00Z">
        <w:r w:rsidR="00ED4AE5">
          <w:t>)</w:t>
        </w:r>
      </w:ins>
      <w:r w:rsidR="00061086">
        <w:t xml:space="preserve"> per second</w:t>
      </w:r>
      <w:del w:id="917" w:author="Kezia Endsley" w:date="2013-08-12T08:08:00Z">
        <w:r w:rsidR="00061086" w:rsidDel="00ED4AE5">
          <w:delText>)</w:delText>
        </w:r>
      </w:del>
      <w:r w:rsidR="002E2046">
        <w:t xml:space="preserve">. </w:t>
      </w:r>
      <w:r w:rsidR="00061086">
        <w:t xml:space="preserve">If </w:t>
      </w:r>
      <w:del w:id="918" w:author="Kezia Endsley" w:date="2013-08-12T08:08:00Z">
        <w:r w:rsidR="00061086" w:rsidDel="00ED4AE5">
          <w:delText xml:space="preserve">we </w:delText>
        </w:r>
      </w:del>
      <w:ins w:id="919" w:author="Kezia Endsley" w:date="2013-08-12T08:08:00Z">
        <w:r w:rsidR="00ED4AE5">
          <w:t xml:space="preserve">you </w:t>
        </w:r>
      </w:ins>
      <w:r w:rsidR="00061086">
        <w:t>assume it takes one operation to generate a key and one operation to test it (this is an abs</w:t>
      </w:r>
      <w:r w:rsidR="0033709C">
        <w:t>urd and conservative assumption</w:t>
      </w:r>
      <w:r w:rsidR="00061086">
        <w:t xml:space="preserve">), </w:t>
      </w:r>
      <w:del w:id="920" w:author="Kezia Endsley" w:date="2013-08-12T08:09:00Z">
        <w:r w:rsidR="00061086" w:rsidDel="00ED4AE5">
          <w:delText xml:space="preserve">we </w:delText>
        </w:r>
      </w:del>
      <w:ins w:id="921" w:author="Kezia Endsley" w:date="2013-08-12T08:09:00Z">
        <w:r w:rsidR="00ED4AE5">
          <w:t xml:space="preserve">you </w:t>
        </w:r>
      </w:ins>
      <w:r w:rsidR="00061086">
        <w:t xml:space="preserve">can test an amazing </w:t>
      </w:r>
      <w:del w:id="922" w:author="Jay Jacobs" w:date="2013-10-15T11:31:00Z">
        <w:r w:rsidR="004A2E31" w:rsidRPr="004A2E31" w:rsidDel="00DA756A">
          <w:rPr>
            <w:highlight w:val="red"/>
            <w:rPrChange w:id="923" w:author="Russell Thomas" w:date="2013-07-31T13:35:00Z">
              <w:rPr>
                <w:rFonts w:ascii="Times New Roman" w:hAnsi="Times New Roman"/>
                <w:b/>
                <w:snapToGrid w:val="0"/>
                <w:sz w:val="28"/>
                <w:szCs w:val="26"/>
                <w:vertAlign w:val="superscript"/>
              </w:rPr>
            </w:rPrChange>
          </w:rPr>
          <w:delText>34 x 10</w:delText>
        </w:r>
        <w:r w:rsidR="004A2E31" w:rsidRPr="004A2E31" w:rsidDel="00DA756A">
          <w:rPr>
            <w:highlight w:val="red"/>
            <w:vertAlign w:val="superscript"/>
            <w:rPrChange w:id="924" w:author="Russell Thomas" w:date="2013-07-31T13:35:00Z">
              <w:rPr>
                <w:rFonts w:ascii="Times New Roman" w:hAnsi="Times New Roman"/>
                <w:b/>
                <w:snapToGrid w:val="0"/>
                <w:sz w:val="28"/>
                <w:szCs w:val="26"/>
                <w:vertAlign w:val="superscript"/>
              </w:rPr>
            </w:rPrChange>
          </w:rPr>
          <w:delText>14</w:delText>
        </w:r>
        <w:r w:rsidR="00061086" w:rsidDel="00DA756A">
          <w:delText xml:space="preserve"> </w:delText>
        </w:r>
      </w:del>
      <w:ins w:id="925" w:author="Russell Thomas" w:date="2013-07-31T13:36:00Z">
        <w:r w:rsidR="004E6E8E">
          <w:t>17</w:t>
        </w:r>
      </w:ins>
      <w:ins w:id="926" w:author="Russell Thomas" w:date="2013-07-31T13:35:00Z">
        <w:r w:rsidR="004A2E31" w:rsidRPr="004A2E31">
          <w:rPr>
            <w:rPrChange w:id="927" w:author="Russell Thomas" w:date="2013-07-31T13:36:00Z">
              <w:rPr>
                <w:rFonts w:ascii="Times New Roman" w:hAnsi="Times New Roman"/>
                <w:b/>
                <w:snapToGrid w:val="0"/>
                <w:sz w:val="28"/>
                <w:szCs w:val="26"/>
                <w:highlight w:val="red"/>
                <w:vertAlign w:val="superscript"/>
              </w:rPr>
            </w:rPrChange>
          </w:rPr>
          <w:t xml:space="preserve"> x 10</w:t>
        </w:r>
        <w:r w:rsidR="004A2E31" w:rsidRPr="004A2E31">
          <w:rPr>
            <w:vertAlign w:val="superscript"/>
            <w:rPrChange w:id="928" w:author="Russell Thomas" w:date="2013-07-31T13:36:00Z">
              <w:rPr>
                <w:rFonts w:ascii="Times New Roman" w:hAnsi="Times New Roman"/>
                <w:b/>
                <w:snapToGrid w:val="0"/>
                <w:sz w:val="28"/>
                <w:szCs w:val="26"/>
                <w:highlight w:val="red"/>
                <w:vertAlign w:val="superscript"/>
              </w:rPr>
            </w:rPrChange>
          </w:rPr>
          <w:t>1</w:t>
        </w:r>
        <w:r w:rsidR="004E6E8E">
          <w:rPr>
            <w:vertAlign w:val="superscript"/>
          </w:rPr>
          <w:t>5</w:t>
        </w:r>
        <w:r w:rsidR="004E6E8E">
          <w:t xml:space="preserve"> </w:t>
        </w:r>
      </w:ins>
      <w:r w:rsidR="00061086">
        <w:t>keys per second</w:t>
      </w:r>
      <w:r w:rsidR="002E2046">
        <w:t xml:space="preserve">. </w:t>
      </w:r>
      <w:r w:rsidR="00812C2A">
        <w:t xml:space="preserve">But a 128-bit key </w:t>
      </w:r>
      <w:r w:rsidR="00254909">
        <w:t>h</w:t>
      </w:r>
      <w:r w:rsidR="00812C2A">
        <w:t xml:space="preserve">as </w:t>
      </w:r>
      <w:r w:rsidR="004A2E31" w:rsidRPr="004A2E31">
        <w:rPr>
          <w:highlight w:val="green"/>
          <w:rPrChange w:id="929" w:author="Russell Thomas" w:date="2013-07-31T13:39:00Z">
            <w:rPr>
              <w:rFonts w:ascii="Times New Roman" w:hAnsi="Times New Roman"/>
              <w:b/>
              <w:snapToGrid w:val="0"/>
              <w:sz w:val="28"/>
              <w:szCs w:val="26"/>
              <w:vertAlign w:val="superscript"/>
            </w:rPr>
          </w:rPrChange>
        </w:rPr>
        <w:t>3.4 x 10</w:t>
      </w:r>
      <w:r w:rsidR="004A2E31" w:rsidRPr="004A2E31">
        <w:rPr>
          <w:highlight w:val="green"/>
          <w:vertAlign w:val="superscript"/>
          <w:rPrChange w:id="930" w:author="Russell Thomas" w:date="2013-07-31T13:39:00Z">
            <w:rPr>
              <w:rFonts w:ascii="Times New Roman" w:hAnsi="Times New Roman"/>
              <w:b/>
              <w:snapToGrid w:val="0"/>
              <w:sz w:val="28"/>
              <w:szCs w:val="26"/>
              <w:vertAlign w:val="superscript"/>
            </w:rPr>
          </w:rPrChange>
        </w:rPr>
        <w:t>38</w:t>
      </w:r>
      <w:r w:rsidR="00061086">
        <w:t xml:space="preserve"> possibilities, which means</w:t>
      </w:r>
      <w:r w:rsidR="00812C2A">
        <w:t xml:space="preserve"> after a full year of cracking 128-bit </w:t>
      </w:r>
      <w:proofErr w:type="gramStart"/>
      <w:r w:rsidR="00812C2A">
        <w:t>keys,</w:t>
      </w:r>
      <w:proofErr w:type="gramEnd"/>
      <w:r w:rsidR="00812C2A">
        <w:t xml:space="preserve"> </w:t>
      </w:r>
      <w:del w:id="931" w:author="Kezia Endsley" w:date="2013-08-12T08:09:00Z">
        <w:r w:rsidR="00812C2A" w:rsidDel="00ED4AE5">
          <w:delText xml:space="preserve">we </w:delText>
        </w:r>
      </w:del>
      <w:ins w:id="932" w:author="Kezia Endsley" w:date="2013-08-12T08:09:00Z">
        <w:r w:rsidR="00ED4AE5">
          <w:t xml:space="preserve">you </w:t>
        </w:r>
      </w:ins>
      <w:r w:rsidR="00812C2A">
        <w:t>will have exhausted</w:t>
      </w:r>
      <w:del w:id="933" w:author="Jay Jacobs" w:date="2013-10-15T11:32:00Z">
        <w:r w:rsidR="00812C2A" w:rsidDel="00DA756A">
          <w:delText xml:space="preserve"> </w:delText>
        </w:r>
        <w:r w:rsidR="004A2E31" w:rsidRPr="004A2E31" w:rsidDel="00DA756A">
          <w:rPr>
            <w:highlight w:val="red"/>
            <w:rPrChange w:id="934" w:author="Russell Thomas" w:date="2013-07-31T13:43:00Z">
              <w:rPr>
                <w:rFonts w:ascii="Times New Roman" w:hAnsi="Times New Roman"/>
                <w:b/>
                <w:snapToGrid w:val="0"/>
                <w:sz w:val="28"/>
                <w:szCs w:val="26"/>
                <w:vertAlign w:val="superscript"/>
              </w:rPr>
            </w:rPrChange>
          </w:rPr>
          <w:delText>3</w:delText>
        </w:r>
      </w:del>
      <w:r w:rsidR="00812C2A">
        <w:t xml:space="preserve"> </w:t>
      </w:r>
      <w:ins w:id="935" w:author="Russell Thomas" w:date="2013-07-31T13:43:00Z">
        <w:r w:rsidR="00F6788B">
          <w:t xml:space="preserve">1.6 </w:t>
        </w:r>
      </w:ins>
      <w:r w:rsidR="00812C2A">
        <w:t>x 10</w:t>
      </w:r>
      <w:r w:rsidR="00812C2A" w:rsidRPr="00E32503">
        <w:rPr>
          <w:vertAlign w:val="superscript"/>
        </w:rPr>
        <w:t>-13</w:t>
      </w:r>
      <w:r w:rsidR="00812C2A">
        <w:t xml:space="preserve"> percent of the key</w:t>
      </w:r>
      <w:r w:rsidR="00EF56F5">
        <w:t xml:space="preserve"> </w:t>
      </w:r>
      <w:r w:rsidR="00812C2A">
        <w:t>space</w:t>
      </w:r>
      <w:r w:rsidR="002E2046">
        <w:t xml:space="preserve">. </w:t>
      </w:r>
      <w:r w:rsidR="00812C2A">
        <w:t xml:space="preserve">Even if </w:t>
      </w:r>
      <w:del w:id="936" w:author="Kezia Endsley" w:date="2013-08-12T08:09:00Z">
        <w:r w:rsidR="00812C2A" w:rsidDel="008431FC">
          <w:delText xml:space="preserve">we </w:delText>
        </w:r>
      </w:del>
      <w:ins w:id="937" w:author="Kezia Endsley" w:date="2013-08-12T08:09:00Z">
        <w:r w:rsidR="008431FC">
          <w:t xml:space="preserve">you </w:t>
        </w:r>
      </w:ins>
      <w:r w:rsidR="00812C2A">
        <w:t>run the super</w:t>
      </w:r>
      <w:ins w:id="938" w:author="Kezia Endsley" w:date="2013-08-12T08:09:00Z">
        <w:r w:rsidR="008431FC">
          <w:t>-</w:t>
        </w:r>
      </w:ins>
      <w:del w:id="939" w:author="Kezia Endsley" w:date="2013-08-12T08:09:00Z">
        <w:r w:rsidR="00812C2A" w:rsidDel="008431FC">
          <w:delText xml:space="preserve"> </w:delText>
        </w:r>
      </w:del>
      <w:r w:rsidR="00812C2A">
        <w:t xml:space="preserve">computer for </w:t>
      </w:r>
      <w:del w:id="940" w:author="Kezia Endsley" w:date="2013-08-12T09:13:00Z">
        <w:r w:rsidR="00812C2A" w:rsidDel="007A60D5">
          <w:delText>a thousand</w:delText>
        </w:r>
      </w:del>
      <w:ins w:id="941" w:author="Kezia Endsley" w:date="2013-08-12T09:13:00Z">
        <w:r w:rsidR="007A60D5">
          <w:t>1,000</w:t>
        </w:r>
      </w:ins>
      <w:r w:rsidR="00812C2A">
        <w:t xml:space="preserve"> years, </w:t>
      </w:r>
      <w:del w:id="942" w:author="Kezia Endsley" w:date="2013-08-12T08:09:00Z">
        <w:r w:rsidR="00812C2A" w:rsidDel="008431FC">
          <w:delText xml:space="preserve">we </w:delText>
        </w:r>
      </w:del>
      <w:ins w:id="943" w:author="Kezia Endsley" w:date="2013-08-12T08:09:00Z">
        <w:r w:rsidR="008431FC">
          <w:t xml:space="preserve">you </w:t>
        </w:r>
      </w:ins>
      <w:r w:rsidR="00812C2A">
        <w:t>will only have searched</w:t>
      </w:r>
      <w:del w:id="944" w:author="Jay Jacobs" w:date="2013-10-15T11:32:00Z">
        <w:r w:rsidR="00812C2A" w:rsidDel="00DA756A">
          <w:delText xml:space="preserve"> </w:delText>
        </w:r>
        <w:r w:rsidR="004A2E31" w:rsidRPr="004A2E31" w:rsidDel="00DA756A">
          <w:rPr>
            <w:highlight w:val="red"/>
            <w:rPrChange w:id="945" w:author="Russell Thomas" w:date="2013-07-31T13:44:00Z">
              <w:rPr>
                <w:rFonts w:ascii="Times New Roman" w:hAnsi="Times New Roman"/>
                <w:b/>
                <w:snapToGrid w:val="0"/>
                <w:sz w:val="28"/>
                <w:szCs w:val="26"/>
                <w:vertAlign w:val="superscript"/>
              </w:rPr>
            </w:rPrChange>
          </w:rPr>
          <w:delText>0.000000000003%</w:delText>
        </w:r>
      </w:del>
      <w:r w:rsidR="00812C2A">
        <w:t xml:space="preserve"> </w:t>
      </w:r>
      <w:ins w:id="946" w:author="Russell Thomas" w:date="2013-07-31T13:44:00Z">
        <w:r w:rsidR="00DB623E">
          <w:t xml:space="preserve">0.0000000000016% </w:t>
        </w:r>
      </w:ins>
      <w:r w:rsidR="00812C2A">
        <w:t>of all the possible keys</w:t>
      </w:r>
      <w:r w:rsidR="00E32503">
        <w:t xml:space="preserve"> (and spent a fortune on electricity)</w:t>
      </w:r>
      <w:r w:rsidR="00812C2A">
        <w:t xml:space="preserve">. </w:t>
      </w:r>
    </w:p>
    <w:p w14:paraId="0A139A63" w14:textId="77777777" w:rsidR="00EF56F5" w:rsidRDefault="004A2E31" w:rsidP="007C7056">
      <w:pPr>
        <w:pStyle w:val="FeaturePara"/>
        <w:rPr>
          <w:ins w:id="947" w:author="Jay Jacobs" w:date="2013-10-15T11:27:00Z"/>
        </w:rPr>
      </w:pPr>
      <w:r w:rsidRPr="004A2E31">
        <w:rPr>
          <w:rPrChange w:id="948" w:author="John Sleeva" w:date="2013-09-27T04:12:00Z">
            <w:rPr>
              <w:rFonts w:ascii="Times New Roman" w:hAnsi="Times New Roman"/>
              <w:b/>
              <w:snapToGrid w:val="0"/>
              <w:sz w:val="28"/>
              <w:szCs w:val="26"/>
              <w:vertAlign w:val="superscript"/>
            </w:rPr>
          </w:rPrChange>
        </w:rPr>
        <w:t xml:space="preserve">To put this simply, </w:t>
      </w:r>
      <w:r w:rsidRPr="004A2E31">
        <w:rPr>
          <w:i/>
          <w:rPrChange w:id="949" w:author="Kezia Endsley" w:date="2013-08-12T08:09:00Z">
            <w:rPr>
              <w:rFonts w:ascii="Times New Roman" w:hAnsi="Times New Roman"/>
              <w:b/>
              <w:snapToGrid w:val="0"/>
              <w:sz w:val="28"/>
              <w:szCs w:val="26"/>
              <w:vertAlign w:val="superscript"/>
            </w:rPr>
          </w:rPrChange>
        </w:rPr>
        <w:t xml:space="preserve">the probability of brute-force cracking a 128-bit key is already so infinitesimally small </w:t>
      </w:r>
      <w:del w:id="950" w:author="Kezia Endsley" w:date="2013-08-12T08:09:00Z">
        <w:r w:rsidRPr="004A2E31">
          <w:rPr>
            <w:i/>
            <w:rPrChange w:id="951" w:author="Kezia Endsley" w:date="2013-08-12T08:09:00Z">
              <w:rPr>
                <w:rFonts w:ascii="Times New Roman" w:hAnsi="Times New Roman"/>
                <w:b/>
                <w:snapToGrid w:val="0"/>
                <w:sz w:val="28"/>
                <w:szCs w:val="26"/>
                <w:vertAlign w:val="superscript"/>
              </w:rPr>
            </w:rPrChange>
          </w:rPr>
          <w:delText xml:space="preserve">we </w:delText>
        </w:r>
      </w:del>
      <w:ins w:id="952" w:author="Kezia Endsley" w:date="2013-08-12T08:09:00Z">
        <w:r w:rsidR="008431FC">
          <w:rPr>
            <w:i/>
          </w:rPr>
          <w:t>that you</w:t>
        </w:r>
        <w:r w:rsidRPr="004A2E31">
          <w:rPr>
            <w:i/>
            <w:rPrChange w:id="953" w:author="Kezia Endsley" w:date="2013-08-12T08:09:00Z">
              <w:rPr>
                <w:rFonts w:ascii="Times New Roman" w:hAnsi="Times New Roman"/>
                <w:b/>
                <w:snapToGrid w:val="0"/>
                <w:sz w:val="28"/>
                <w:szCs w:val="26"/>
                <w:vertAlign w:val="superscript"/>
              </w:rPr>
            </w:rPrChange>
          </w:rPr>
          <w:t xml:space="preserve"> </w:t>
        </w:r>
      </w:ins>
      <w:r w:rsidRPr="004A2E31">
        <w:rPr>
          <w:i/>
          <w:rPrChange w:id="954" w:author="Kezia Endsley" w:date="2013-08-12T08:09:00Z">
            <w:rPr>
              <w:rFonts w:ascii="Times New Roman" w:hAnsi="Times New Roman"/>
              <w:b/>
              <w:snapToGrid w:val="0"/>
              <w:sz w:val="28"/>
              <w:szCs w:val="26"/>
              <w:vertAlign w:val="superscript"/>
            </w:rPr>
          </w:rPrChange>
        </w:rPr>
        <w:t>could easily round off that probability to zero.</w:t>
      </w:r>
      <w:r w:rsidR="002E2046">
        <w:rPr>
          <w:b/>
        </w:rPr>
        <w:t xml:space="preserve"> </w:t>
      </w:r>
      <w:r w:rsidR="00EF56F5">
        <w:t>But let’s be professional here and say, “</w:t>
      </w:r>
      <w:r w:rsidR="00A859B2">
        <w:t xml:space="preserve">Moving </w:t>
      </w:r>
      <w:r w:rsidR="00EF56F5">
        <w:t>from a 128-bit key to a 256 is moving the probability from really-super-duper-infinitesimally-small to really-super-duper-infinitesimally-small x 2</w:t>
      </w:r>
      <w:r w:rsidR="00EF56F5" w:rsidRPr="00EF56F5">
        <w:rPr>
          <w:vertAlign w:val="superscript"/>
        </w:rPr>
        <w:t>128</w:t>
      </w:r>
      <w:ins w:id="955" w:author="Kezia Endsley" w:date="2013-08-12T08:09:00Z">
        <w:r w:rsidRPr="004A2E31">
          <w:rPr>
            <w:rPrChange w:id="956" w:author="Kezia Endsley" w:date="2013-08-12T08:09:00Z">
              <w:rPr>
                <w:rFonts w:ascii="Times New Roman" w:hAnsi="Times New Roman"/>
                <w:b/>
                <w:snapToGrid w:val="0"/>
                <w:sz w:val="28"/>
                <w:szCs w:val="26"/>
                <w:vertAlign w:val="superscript"/>
              </w:rPr>
            </w:rPrChange>
          </w:rPr>
          <w:t>.</w:t>
        </w:r>
      </w:ins>
      <w:r w:rsidR="00EF56F5">
        <w:t>”</w:t>
      </w:r>
      <w:del w:id="957" w:author="Kezia Endsley" w:date="2013-08-12T08:09:00Z">
        <w:r w:rsidR="00EF56F5" w:rsidDel="008431FC">
          <w:delText>.</w:delText>
        </w:r>
      </w:del>
    </w:p>
    <w:p w14:paraId="227E4D49" w14:textId="10374098" w:rsidR="00A9786E" w:rsidRDefault="00DA756A" w:rsidP="00DA756A">
      <w:pPr>
        <w:pStyle w:val="QueryPara"/>
        <w:pPrChange w:id="958" w:author="Jay Jacobs" w:date="2013-10-15T11:28:00Z">
          <w:pPr>
            <w:pStyle w:val="FeaturePara"/>
          </w:pPr>
        </w:pPrChange>
      </w:pPr>
      <w:ins w:id="959" w:author="Jay Jacobs" w:date="2013-10-15T11:29:00Z">
        <w:r>
          <w:t xml:space="preserve">[AR] </w:t>
        </w:r>
      </w:ins>
      <w:ins w:id="960" w:author="Jay Jacobs" w:date="2013-10-15T11:28:00Z">
        <w:r>
          <w:t xml:space="preserve">Note to TE: Russ, </w:t>
        </w:r>
      </w:ins>
      <w:ins w:id="961" w:author="Jay Jacobs" w:date="2013-10-15T11:30:00Z">
        <w:r>
          <w:t xml:space="preserve">I </w:t>
        </w:r>
      </w:ins>
      <w:ins w:id="962" w:author="Jay Jacobs" w:date="2013-10-15T11:42:00Z">
        <w:r w:rsidR="007C3124">
          <w:t>double-checked</w:t>
        </w:r>
      </w:ins>
      <w:ins w:id="963" w:author="Jay Jacobs" w:date="2013-10-15T11:30:00Z">
        <w:r>
          <w:t xml:space="preserve"> and it looks like your additions were correct, thanks for </w:t>
        </w:r>
        <w:proofErr w:type="gramStart"/>
        <w:r>
          <w:t>double checking</w:t>
        </w:r>
        <w:proofErr w:type="gramEnd"/>
        <w:r>
          <w:t xml:space="preserve"> that.</w:t>
        </w:r>
      </w:ins>
      <w:ins w:id="964" w:author="Jay Jacobs" w:date="2013-10-15T11:33:00Z">
        <w:r>
          <w:t xml:space="preserve">  I think I had misplaced parenthesis.</w:t>
        </w:r>
      </w:ins>
    </w:p>
    <w:p w14:paraId="2D16748C" w14:textId="77777777" w:rsidR="004D0626" w:rsidRDefault="004F660D">
      <w:pPr>
        <w:pStyle w:val="H2"/>
        <w:pPrChange w:id="965" w:author="Kezia Endsley" w:date="2013-08-12T07:47:00Z">
          <w:pPr>
            <w:pStyle w:val="H3"/>
          </w:pPr>
        </w:pPrChange>
      </w:pPr>
      <w:bookmarkStart w:id="966" w:name="_Toc241472469"/>
      <w:bookmarkStart w:id="967" w:name="_Toc241876907"/>
      <w:r>
        <w:t>Programming</w:t>
      </w:r>
      <w:r w:rsidR="00054843">
        <w:t xml:space="preserve"> Skills</w:t>
      </w:r>
      <w:bookmarkEnd w:id="966"/>
      <w:bookmarkEnd w:id="967"/>
    </w:p>
    <w:p w14:paraId="5181FB9F" w14:textId="77777777"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w:t>
      </w:r>
      <w:r w:rsidR="002E2046">
        <w:t xml:space="preserve">. </w:t>
      </w:r>
      <w:r>
        <w:t>Okay, that’s an understatement</w:t>
      </w:r>
      <w:r w:rsidR="002E2046">
        <w:t xml:space="preserve">. </w:t>
      </w:r>
      <w:r w:rsidR="007F0A70">
        <w:t xml:space="preserve">Working with data is </w:t>
      </w:r>
      <w:r w:rsidR="003E126B">
        <w:t>a great deal</w:t>
      </w:r>
      <w:r w:rsidR="007F0A70">
        <w:t xml:space="preserve"> more uncertain and </w:t>
      </w:r>
      <w:r w:rsidR="003E126B">
        <w:t xml:space="preserve">unkempt </w:t>
      </w:r>
      <w:r w:rsidR="007F0A70">
        <w:t>th</w:t>
      </w:r>
      <w:r w:rsidR="00DC5C1A">
        <w:t>a</w:t>
      </w:r>
      <w:r w:rsidR="007F0A70">
        <w:t>n people think</w:t>
      </w:r>
      <w:r w:rsidR="00203060">
        <w:t xml:space="preserve"> and</w:t>
      </w:r>
      <w:r w:rsidR="003E126B">
        <w:t>,</w:t>
      </w:r>
      <w:r w:rsidR="00203060">
        <w:t xml:space="preserve"> unfortunately</w:t>
      </w:r>
      <w:r w:rsidR="003E126B">
        <w:t>,</w:t>
      </w:r>
      <w:r w:rsidR="00203060">
        <w:t xml:space="preserve"> the mess usually </w:t>
      </w:r>
      <w:r w:rsidR="007F0A70">
        <w:t>appears</w:t>
      </w:r>
      <w:r w:rsidR="00203060">
        <w:t xml:space="preserve"> early on when </w:t>
      </w:r>
      <w:del w:id="968" w:author="Kezia Endsley" w:date="2013-08-12T08:10:00Z">
        <w:r w:rsidR="00203060" w:rsidDel="00511F8E">
          <w:delText>we</w:delText>
        </w:r>
        <w:r w:rsidR="003E126B" w:rsidDel="00511F8E">
          <w:delText xml:space="preserve"> are</w:delText>
        </w:r>
      </w:del>
      <w:ins w:id="969" w:author="Kezia Endsley" w:date="2013-08-12T08:10:00Z">
        <w:r w:rsidR="00511F8E">
          <w:t>you’re</w:t>
        </w:r>
      </w:ins>
      <w:r w:rsidR="003E126B">
        <w:t xml:space="preserve"> attempting to</w:t>
      </w:r>
      <w:r w:rsidR="00203060">
        <w:t xml:space="preserve"> collect and prepare the data</w:t>
      </w:r>
      <w:r w:rsidR="002E2046">
        <w:t xml:space="preserve">. </w:t>
      </w:r>
      <w:r w:rsidR="00203060">
        <w:t>This is something that many classes in statistics never p</w:t>
      </w:r>
      <w:r w:rsidR="009B6253">
        <w:t>repare their students for</w:t>
      </w:r>
      <w:r w:rsidR="002E2046">
        <w:t xml:space="preserve">. </w:t>
      </w:r>
      <w:r w:rsidR="003E126B">
        <w:t>Professors</w:t>
      </w:r>
      <w:r w:rsidR="00203060">
        <w:t xml:space="preserve"> hand out rather nice and neat data sets</w:t>
      </w:r>
      <w:r w:rsidR="00683BC6">
        <w:t xml:space="preserve"> ready to be imported into the analysis tool du jour. </w:t>
      </w:r>
      <w:r w:rsidR="003E126B">
        <w:t>O</w:t>
      </w:r>
      <w:r w:rsidR="00683BC6">
        <w:t xml:space="preserve">nce </w:t>
      </w:r>
      <w:ins w:id="970" w:author="Kezia Endsley" w:date="2013-08-12T08:10:00Z">
        <w:r w:rsidR="00511F8E">
          <w:t>you</w:t>
        </w:r>
      </w:ins>
      <w:del w:id="971" w:author="Kezia Endsley" w:date="2013-08-12T08:10:00Z">
        <w:r w:rsidR="00C31C31" w:rsidDel="00511F8E">
          <w:delText>we</w:delText>
        </w:r>
      </w:del>
      <w:r w:rsidR="00C31C31">
        <w:t xml:space="preserve"> leave the comfort of the classroom</w:t>
      </w:r>
      <w:ins w:id="972" w:author="Kezia Endsley" w:date="2013-08-12T08:10:00Z">
        <w:r w:rsidR="00511F8E">
          <w:t>,</w:t>
        </w:r>
      </w:ins>
      <w:r w:rsidR="00C31C31">
        <w:t xml:space="preserve"> </w:t>
      </w:r>
      <w:ins w:id="973" w:author="Kezia Endsley" w:date="2013-08-12T08:10:00Z">
        <w:r w:rsidR="00511F8E">
          <w:t>you</w:t>
        </w:r>
      </w:ins>
      <w:del w:id="974" w:author="Kezia Endsley" w:date="2013-08-12T08:10:00Z">
        <w:r w:rsidR="00C31C31" w:rsidDel="00511F8E">
          <w:delText>we</w:delText>
        </w:r>
      </w:del>
      <w:r w:rsidR="00C31C31">
        <w:t xml:space="preserve"> quickly realize that </w:t>
      </w:r>
      <w:r w:rsidR="00683BC6">
        <w:t xml:space="preserve">the world is a disorganized and </w:t>
      </w:r>
      <w:r w:rsidR="0001611D">
        <w:t>chaotic</w:t>
      </w:r>
      <w:r w:rsidR="00683BC6">
        <w:t xml:space="preserve"> place and data </w:t>
      </w:r>
      <w:r w:rsidR="00795A95">
        <w:t xml:space="preserve">(and </w:t>
      </w:r>
      <w:del w:id="975" w:author="Kezia Endsley" w:date="2013-08-12T08:10:00Z">
        <w:r w:rsidR="00795A95" w:rsidDel="00511F8E">
          <w:delText xml:space="preserve">our </w:delText>
        </w:r>
      </w:del>
      <w:ins w:id="976" w:author="Kezia Endsley" w:date="2013-08-12T08:10:00Z">
        <w:r w:rsidR="00511F8E">
          <w:t xml:space="preserve">its subsequent </w:t>
        </w:r>
      </w:ins>
      <w:r w:rsidR="00795A95">
        <w:t xml:space="preserve">analyses) </w:t>
      </w:r>
      <w:r w:rsidR="00511F8E">
        <w:t xml:space="preserve">are </w:t>
      </w:r>
      <w:r w:rsidR="00683BC6">
        <w:t xml:space="preserve">a reflection of </w:t>
      </w:r>
      <w:r w:rsidR="00266E29">
        <w:t>that fact.</w:t>
      </w:r>
    </w:p>
    <w:p w14:paraId="029ED7A9" w14:textId="3DF0DB10" w:rsidR="007E0BE0" w:rsidRDefault="00397178" w:rsidP="00206230">
      <w:pPr>
        <w:pStyle w:val="Para"/>
        <w:rPr>
          <w:ins w:id="977" w:author="Russell Thomas" w:date="2013-07-31T13:46:00Z"/>
        </w:rPr>
      </w:pPr>
      <w:r>
        <w:t xml:space="preserve">This is a </w:t>
      </w:r>
      <w:r w:rsidR="00683BC6">
        <w:t>cold</w:t>
      </w:r>
      <w:ins w:id="978" w:author="Kezia Endsley" w:date="2013-08-12T08:10:00Z">
        <w:r w:rsidR="00ED1639">
          <w:t xml:space="preserve">, </w:t>
        </w:r>
      </w:ins>
      <w:del w:id="979" w:author="Kezia Endsley" w:date="2013-08-12T08:10:00Z">
        <w:r w:rsidR="00683BC6" w:rsidDel="00ED1639">
          <w:delText>-</w:delText>
        </w:r>
      </w:del>
      <w:r w:rsidR="00683BC6">
        <w:t xml:space="preserve">hard lesson in data science: </w:t>
      </w:r>
      <w:del w:id="980" w:author="John Sleeva" w:date="2013-09-22T12:39:00Z">
        <w:r w:rsidR="00683BC6" w:rsidDel="00C01493">
          <w:delText xml:space="preserve">data </w:delText>
        </w:r>
      </w:del>
      <w:ins w:id="981" w:author="John Sleeva" w:date="2013-09-22T12:39:00Z">
        <w:r w:rsidR="00C01493">
          <w:t xml:space="preserve">Data </w:t>
        </w:r>
      </w:ins>
      <w:r w:rsidR="00683BC6">
        <w:t xml:space="preserve">comes to </w:t>
      </w:r>
      <w:del w:id="982" w:author="Kezia Endsley" w:date="2013-08-12T08:10:00Z">
        <w:r w:rsidR="00683BC6" w:rsidDel="00ED1639">
          <w:delText xml:space="preserve">us </w:delText>
        </w:r>
      </w:del>
      <w:ins w:id="983" w:author="Kezia Endsley" w:date="2013-08-12T08:10:00Z">
        <w:r w:rsidR="00ED1639">
          <w:t xml:space="preserve">you </w:t>
        </w:r>
      </w:ins>
      <w:r w:rsidR="009B6253">
        <w:t xml:space="preserve">in a wide range of formats, </w:t>
      </w:r>
      <w:r w:rsidR="00FC3429">
        <w:t>states</w:t>
      </w:r>
      <w:ins w:id="984" w:author="Kezia Endsley" w:date="2013-08-12T08:10:00Z">
        <w:r w:rsidR="00ED1639">
          <w:t>,</w:t>
        </w:r>
      </w:ins>
      <w:r w:rsidR="00206230">
        <w:t xml:space="preserve"> and </w:t>
      </w:r>
      <w:del w:id="985" w:author="Kezia Endsley" w:date="2013-08-12T08:10:00Z">
        <w:r w:rsidR="00206230" w:rsidDel="00ED1639">
          <w:delText xml:space="preserve">overall </w:delText>
        </w:r>
      </w:del>
      <w:r w:rsidR="00206230">
        <w:t>quality</w:t>
      </w:r>
      <w:r w:rsidR="002E2046">
        <w:t xml:space="preserve">. </w:t>
      </w:r>
      <w:r w:rsidR="0001611D">
        <w:t>It</w:t>
      </w:r>
      <w:r w:rsidR="00206230">
        <w:t xml:space="preserve"> may be embedded in unstructured or semi-structured log files</w:t>
      </w:r>
      <w:r w:rsidR="0001611D">
        <w:t xml:space="preserve">. It may need </w:t>
      </w:r>
      <w:r w:rsidR="00206230">
        <w:t>to be scraped from a website</w:t>
      </w:r>
      <w:r w:rsidR="0001611D">
        <w:t>. Or,</w:t>
      </w:r>
      <w:r w:rsidR="00206230">
        <w:t xml:space="preserve"> in </w:t>
      </w:r>
      <w:r w:rsidR="0001611D">
        <w:t xml:space="preserve">extreme </w:t>
      </w:r>
      <w:r w:rsidR="00206230">
        <w:t xml:space="preserve">cases, data </w:t>
      </w:r>
      <w:r w:rsidR="0001611D">
        <w:t xml:space="preserve">may come </w:t>
      </w:r>
      <w:r w:rsidR="00206230">
        <w:t>in an overly complex and thoroughly frustrating format known as XML</w:t>
      </w:r>
      <w:r w:rsidR="002E2046">
        <w:t xml:space="preserve">. </w:t>
      </w:r>
      <w:r w:rsidR="00206230">
        <w:t>Somehow</w:t>
      </w:r>
      <w:r w:rsidR="0001611D">
        <w:t xml:space="preserve">, </w:t>
      </w:r>
      <w:del w:id="986" w:author="Kezia Endsley" w:date="2013-08-12T08:11:00Z">
        <w:r w:rsidR="0001611D" w:rsidDel="00ED1639">
          <w:delText xml:space="preserve">we </w:delText>
        </w:r>
      </w:del>
      <w:ins w:id="987" w:author="Kezia Endsley" w:date="2013-08-12T08:11:00Z">
        <w:r w:rsidR="00ED1639">
          <w:t xml:space="preserve">you </w:t>
        </w:r>
      </w:ins>
      <w:r w:rsidR="0001611D">
        <w:t>must find a way to collect, coax, combine</w:t>
      </w:r>
      <w:ins w:id="988" w:author="Kezia Endsley" w:date="2013-08-12T08:11:00Z">
        <w:r w:rsidR="00ED1639">
          <w:t>,</w:t>
        </w:r>
      </w:ins>
      <w:r w:rsidR="0001611D">
        <w:t xml:space="preserve"> and massage </w:t>
      </w:r>
      <w:r w:rsidR="003E126B">
        <w:t xml:space="preserve">what </w:t>
      </w:r>
      <w:ins w:id="989" w:author="Kezia Endsley" w:date="2013-08-12T08:11:00Z">
        <w:r w:rsidR="00ED1639">
          <w:t>you</w:t>
        </w:r>
      </w:ins>
      <w:del w:id="990" w:author="Kezia Endsley" w:date="2013-08-12T08:11:00Z">
        <w:r w:rsidR="003E126B" w:rsidDel="00ED1639">
          <w:delText>we</w:delText>
        </w:r>
      </w:del>
      <w:r w:rsidR="003E126B">
        <w:t>’re given</w:t>
      </w:r>
      <w:r w:rsidR="00206230">
        <w:t xml:space="preserve"> into a format that supports further analysis</w:t>
      </w:r>
      <w:r w:rsidR="002E2046">
        <w:t xml:space="preserve">. </w:t>
      </w:r>
      <w:del w:id="991" w:author="Kezia Endsley" w:date="2013-08-12T08:11:00Z">
        <w:r w:rsidR="00206230" w:rsidDel="00ED1639">
          <w:delText xml:space="preserve">While </w:delText>
        </w:r>
      </w:del>
      <w:ins w:id="992" w:author="Kezia Endsley" w:date="2013-08-12T08:11:00Z">
        <w:r w:rsidR="00ED1639">
          <w:t xml:space="preserve">Although </w:t>
        </w:r>
      </w:ins>
      <w:r w:rsidR="00206230">
        <w:t xml:space="preserve">this could be done with </w:t>
      </w:r>
      <w:del w:id="993" w:author="Jay Jacobs" w:date="2013-10-15T11:41:00Z">
        <w:r w:rsidR="003E126B" w:rsidDel="007C3124">
          <w:delText>the</w:delText>
        </w:r>
        <w:r w:rsidR="00206230" w:rsidDel="007C3124">
          <w:delText xml:space="preserve"> </w:delText>
        </w:r>
      </w:del>
      <w:ins w:id="994" w:author="Jay Jacobs" w:date="2013-10-15T11:41:00Z">
        <w:r w:rsidR="007C3124">
          <w:t xml:space="preserve">a lot of </w:t>
        </w:r>
      </w:ins>
      <w:r w:rsidR="00206230">
        <w:t>patience</w:t>
      </w:r>
      <w:del w:id="995" w:author="Jay Jacobs" w:date="2013-10-15T11:42:00Z">
        <w:r w:rsidR="003E126B" w:rsidDel="007C3124">
          <w:delText xml:space="preserve"> of </w:delText>
        </w:r>
        <w:r w:rsidR="004A2E31" w:rsidRPr="004A2E31" w:rsidDel="007C3124">
          <w:rPr>
            <w:highlight w:val="red"/>
            <w:rPrChange w:id="996" w:author="Russell Thomas" w:date="2013-07-31T13:46:00Z">
              <w:rPr>
                <w:rFonts w:ascii="Arial" w:hAnsi="Arial"/>
                <w:b/>
                <w:sz w:val="32"/>
                <w:vertAlign w:val="superscript"/>
              </w:rPr>
            </w:rPrChange>
          </w:rPr>
          <w:delText>Heracles</w:delText>
        </w:r>
      </w:del>
      <w:r w:rsidR="0001611D">
        <w:t>,</w:t>
      </w:r>
      <w:r w:rsidR="00206230">
        <w:t xml:space="preserve"> a text editor</w:t>
      </w:r>
      <w:ins w:id="997" w:author="Kezia Endsley" w:date="2013-08-12T08:13:00Z">
        <w:r w:rsidR="00ED1639">
          <w:t>,</w:t>
        </w:r>
      </w:ins>
      <w:r w:rsidR="0001611D">
        <w:t xml:space="preserve"> and judicious use of summer interns</w:t>
      </w:r>
      <w:r w:rsidR="003E126B">
        <w:t xml:space="preserve">, </w:t>
      </w:r>
      <w:r w:rsidR="007F0A70">
        <w:t xml:space="preserve">the </w:t>
      </w:r>
      <w:r w:rsidR="00FC3429">
        <w:t xml:space="preserve">ability to </w:t>
      </w:r>
    </w:p>
    <w:p w14:paraId="22C41A28" w14:textId="7703D992" w:rsidR="004D0626" w:rsidRDefault="007E0BE0">
      <w:pPr>
        <w:pStyle w:val="QueryPara"/>
        <w:numPr>
          <w:ins w:id="998" w:author="Russell Thomas" w:date="2013-07-31T13:46:00Z"/>
        </w:numPr>
        <w:rPr>
          <w:ins w:id="999" w:author="Russell Thomas" w:date="2013-07-31T13:46:00Z"/>
        </w:rPr>
        <w:pPrChange w:id="1000" w:author="Russell Thomas" w:date="2013-07-31T13:47:00Z">
          <w:pPr>
            <w:pStyle w:val="Para"/>
          </w:pPr>
        </w:pPrChange>
      </w:pPr>
      <w:ins w:id="1001" w:author="Russell Thomas" w:date="2013-07-31T13:47:00Z">
        <w:r>
          <w:t>“Heracles”</w:t>
        </w:r>
      </w:ins>
      <w:ins w:id="1002" w:author="Russell Thomas" w:date="2013-07-31T13:48:00Z">
        <w:r>
          <w:t xml:space="preserve"> isn’t primarily known for his patience</w:t>
        </w:r>
      </w:ins>
      <w:r w:rsidR="002E2046">
        <w:t xml:space="preserve">. </w:t>
      </w:r>
      <w:ins w:id="1003" w:author="Russell Thomas" w:date="2013-07-31T13:48:00Z">
        <w:r>
          <w:t>Better:  “</w:t>
        </w:r>
      </w:ins>
      <w:ins w:id="1004" w:author="Russell Thomas" w:date="2013-07-31T13:49:00Z">
        <w:r>
          <w:t>…with the patience of Job…</w:t>
        </w:r>
        <w:proofErr w:type="gramStart"/>
        <w:r>
          <w:t>”</w:t>
        </w:r>
      </w:ins>
      <w:ins w:id="1005" w:author="Jay Jacobs" w:date="2013-10-15T11:42:00Z">
        <w:r w:rsidR="007C3124">
          <w:t xml:space="preserve">   </w:t>
        </w:r>
        <w:proofErr w:type="gramEnd"/>
        <w:r w:rsidR="007C3124">
          <w:t>AR: Fixed it in a much simpler way</w:t>
        </w:r>
      </w:ins>
    </w:p>
    <w:p w14:paraId="582C2701" w14:textId="77777777" w:rsidR="00242F80" w:rsidRDefault="00FC3429" w:rsidP="007C3124">
      <w:pPr>
        <w:pStyle w:val="Para"/>
        <w:numPr>
          <w:ins w:id="1006" w:author="Russell Thomas" w:date="2013-07-31T13:46:00Z"/>
        </w:numPr>
        <w:ind w:firstLine="0"/>
        <w:pPrChange w:id="1007" w:author="Jay Jacobs" w:date="2013-10-15T11:43:00Z">
          <w:pPr>
            <w:pStyle w:val="Para"/>
          </w:pPr>
        </w:pPrChange>
      </w:pPr>
      <w:proofErr w:type="gramStart"/>
      <w:r>
        <w:t>whip</w:t>
      </w:r>
      <w:proofErr w:type="gramEnd"/>
      <w:r>
        <w:t xml:space="preserve"> together </w:t>
      </w:r>
      <w:r w:rsidR="00795A95">
        <w:t xml:space="preserve">a script </w:t>
      </w:r>
      <w:r w:rsidR="003E126B">
        <w:t xml:space="preserve">to do the work </w:t>
      </w:r>
      <w:r w:rsidR="00206230">
        <w:t>will provide more functionality, flexibility</w:t>
      </w:r>
      <w:ins w:id="1008" w:author="Kezia Endsley" w:date="2013-08-12T08:13:00Z">
        <w:r w:rsidR="00ED1639">
          <w:t>,</w:t>
        </w:r>
      </w:ins>
      <w:r w:rsidR="00206230">
        <w:t xml:space="preserve"> and efficiency in the long run</w:t>
      </w:r>
      <w:r w:rsidR="002E2046">
        <w:t xml:space="preserve">. </w:t>
      </w:r>
      <w:r w:rsidR="009B6253">
        <w:t xml:space="preserve">Learning even basic </w:t>
      </w:r>
      <w:del w:id="1009" w:author="Kezia Endsley" w:date="2013-08-12T09:19:00Z">
        <w:r w:rsidR="009B6253" w:rsidDel="008B238C">
          <w:delText>programing</w:delText>
        </w:r>
      </w:del>
      <w:ins w:id="1010" w:author="Kezia Endsley" w:date="2013-08-12T09:19:00Z">
        <w:r w:rsidR="008B238C">
          <w:t>programming</w:t>
        </w:r>
      </w:ins>
      <w:r w:rsidR="009B6253">
        <w:t xml:space="preserve"> skills opens up a whole range of possibilities when </w:t>
      </w:r>
      <w:del w:id="1011" w:author="Kezia Endsley" w:date="2013-08-12T08:14:00Z">
        <w:r w:rsidR="009B6253" w:rsidDel="00ED1639">
          <w:delText>we are</w:delText>
        </w:r>
      </w:del>
      <w:ins w:id="1012" w:author="Kezia Endsley" w:date="2013-08-12T08:14:00Z">
        <w:r w:rsidR="00ED1639">
          <w:t>you’re</w:t>
        </w:r>
      </w:ins>
      <w:r w:rsidR="009B6253">
        <w:t xml:space="preserve"> working with data</w:t>
      </w:r>
      <w:r w:rsidR="002E2046">
        <w:t xml:space="preserve">. </w:t>
      </w:r>
      <w:r w:rsidR="009B6253">
        <w:t xml:space="preserve">It frees </w:t>
      </w:r>
      <w:del w:id="1013" w:author="Kezia Endsley" w:date="2013-08-12T08:14:00Z">
        <w:r w:rsidR="009B6253" w:rsidDel="00ED1639">
          <w:delText xml:space="preserve">us </w:delText>
        </w:r>
      </w:del>
      <w:ins w:id="1014" w:author="Kezia Endsley" w:date="2013-08-12T08:14:00Z">
        <w:r w:rsidR="00ED1639">
          <w:t xml:space="preserve">you </w:t>
        </w:r>
      </w:ins>
      <w:r w:rsidR="009B6253">
        <w:t xml:space="preserve">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w:t>
      </w:r>
      <w:r w:rsidR="003E126B">
        <w:t xml:space="preserve">work best with the analysis software </w:t>
      </w:r>
      <w:del w:id="1015" w:author="Kezia Endsley" w:date="2013-08-12T08:14:00Z">
        <w:r w:rsidR="003E126B" w:rsidDel="00ED1639">
          <w:delText xml:space="preserve">we </w:delText>
        </w:r>
      </w:del>
      <w:ins w:id="1016" w:author="Kezia Endsley" w:date="2013-08-12T08:14:00Z">
        <w:r w:rsidR="00ED1639">
          <w:t xml:space="preserve">you </w:t>
        </w:r>
      </w:ins>
      <w:r w:rsidR="003E126B">
        <w:t>have</w:t>
      </w:r>
      <w:r w:rsidR="002E2046">
        <w:t xml:space="preserve">. </w:t>
      </w:r>
      <w:del w:id="1017" w:author="Kezia Endsley" w:date="2013-08-12T08:14:00Z">
        <w:r w:rsidR="00964EDC" w:rsidDel="00ED1639">
          <w:delText xml:space="preserve">While </w:delText>
        </w:r>
      </w:del>
      <w:ins w:id="1018" w:author="Kezia Endsley" w:date="2013-08-12T08:14:00Z">
        <w:r w:rsidR="00ED1639">
          <w:t xml:space="preserve">Although </w:t>
        </w:r>
      </w:ins>
      <w:r w:rsidR="00964EDC">
        <w:t>there are</w:t>
      </w:r>
      <w:r w:rsidR="009B6253">
        <w:t xml:space="preserve"> certainly a large </w:t>
      </w:r>
      <w:r w:rsidR="00242F80">
        <w:t>collection</w:t>
      </w:r>
      <w:r w:rsidR="009B6253">
        <w:t xml:space="preserve"> of </w:t>
      </w:r>
      <w:r w:rsidR="003E126B">
        <w:t xml:space="preserve">handy </w:t>
      </w:r>
      <w:r w:rsidR="009B6253">
        <w:t xml:space="preserve">data conversion tools </w:t>
      </w:r>
      <w:r w:rsidR="00242F80">
        <w:t xml:space="preserve">available </w:t>
      </w:r>
      <w:r w:rsidR="00206230">
        <w:t>(</w:t>
      </w:r>
      <w:ins w:id="1019" w:author="Kezia Endsley" w:date="2013-08-12T08:14:00Z">
        <w:r w:rsidR="00ED1639">
          <w:t xml:space="preserve">see </w:t>
        </w:r>
      </w:ins>
      <w:r w:rsidR="00ED1639">
        <w:t xml:space="preserve">Appendix </w:t>
      </w:r>
      <w:r w:rsidR="00206230">
        <w:t>A)</w:t>
      </w:r>
      <w:r w:rsidR="003E126B">
        <w:t>,</w:t>
      </w:r>
      <w:r w:rsidR="009B6253">
        <w:t xml:space="preserve"> they cannot anticipate or handle everything </w:t>
      </w:r>
      <w:ins w:id="1020" w:author="Kezia Endsley" w:date="2013-08-12T08:14:00Z">
        <w:r w:rsidR="00ED1639">
          <w:t>you</w:t>
        </w:r>
      </w:ins>
      <w:del w:id="1021" w:author="Kezia Endsley" w:date="2013-08-12T08:14:00Z">
        <w:r w:rsidR="009B6253" w:rsidDel="00ED1639">
          <w:delText>we</w:delText>
        </w:r>
      </w:del>
      <w:r w:rsidR="009B6253">
        <w:t xml:space="preserve"> will come across</w:t>
      </w:r>
      <w:r w:rsidR="002E2046">
        <w:t xml:space="preserve">. </w:t>
      </w:r>
      <w:r w:rsidR="009B6253">
        <w:t xml:space="preserve">To be </w:t>
      </w:r>
      <w:r w:rsidR="0001611D">
        <w:t xml:space="preserve">truly </w:t>
      </w:r>
      <w:r w:rsidR="009B6253">
        <w:t xml:space="preserve">effective while working with data, </w:t>
      </w:r>
      <w:del w:id="1022" w:author="Kezia Endsley" w:date="2013-08-12T08:14:00Z">
        <w:r w:rsidR="009B6253" w:rsidDel="00ED1639">
          <w:delText xml:space="preserve">we </w:delText>
        </w:r>
      </w:del>
      <w:ins w:id="1023" w:author="Kezia Endsley" w:date="2013-08-12T08:14:00Z">
        <w:r w:rsidR="00ED1639">
          <w:t xml:space="preserve">you </w:t>
        </w:r>
      </w:ins>
      <w:r w:rsidR="009B6253">
        <w:t xml:space="preserve">need to </w:t>
      </w:r>
      <w:r w:rsidR="00242F80">
        <w:t xml:space="preserve">adapt to </w:t>
      </w:r>
      <w:r w:rsidR="00206230">
        <w:t>the</w:t>
      </w:r>
      <w:r w:rsidR="00242F80">
        <w:t xml:space="preserve"> data</w:t>
      </w:r>
      <w:r w:rsidR="00206230">
        <w:t xml:space="preserve"> in </w:t>
      </w:r>
      <w:ins w:id="1024" w:author="Kezia Endsley" w:date="2013-08-12T08:14:00Z">
        <w:r w:rsidR="00ED1639">
          <w:t>y</w:t>
        </w:r>
      </w:ins>
      <w:r w:rsidR="00206230">
        <w:t>our world</w:t>
      </w:r>
      <w:r w:rsidR="00242F80">
        <w:t>, not vice versa.</w:t>
      </w:r>
    </w:p>
    <w:p w14:paraId="30E1443B" w14:textId="7EE56769" w:rsidR="00242F80" w:rsidRDefault="008F351C" w:rsidP="00242F80">
      <w:pPr>
        <w:pStyle w:val="Para"/>
        <w:rPr>
          <w:ins w:id="1025" w:author="Russell Thomas" w:date="2013-07-31T13:50:00Z"/>
        </w:rPr>
      </w:pPr>
      <w:r>
        <w:t>Any</w:t>
      </w:r>
      <w:r w:rsidR="00242F80">
        <w:t xml:space="preserve"> modern language will support basic data manipulation tasks, but </w:t>
      </w:r>
      <w:r w:rsidR="003E126B">
        <w:t xml:space="preserve">scripting </w:t>
      </w:r>
      <w:r w:rsidR="00795A95">
        <w:t>languages</w:t>
      </w:r>
      <w:r w:rsidR="003E126B">
        <w:t xml:space="preserve"> such as </w:t>
      </w:r>
      <w:r w:rsidR="00DC5C1A">
        <w:t>P</w:t>
      </w:r>
      <w:r w:rsidR="00795A95">
        <w:t>ython</w:t>
      </w:r>
      <w:r w:rsidR="003E126B">
        <w:t xml:space="preserve"> </w:t>
      </w:r>
      <w:ins w:id="1026" w:author="Kezia Endsley" w:date="2013-08-12T08:14:00Z">
        <w:r w:rsidR="00ED1639">
          <w:t>and</w:t>
        </w:r>
      </w:ins>
      <w:del w:id="1027" w:author="Kezia Endsley" w:date="2013-08-12T08:14:00Z">
        <w:r w:rsidR="003E126B" w:rsidDel="00ED1639">
          <w:delText>or</w:delText>
        </w:r>
      </w:del>
      <w:r w:rsidR="003E126B">
        <w:t xml:space="preserve"> </w:t>
      </w:r>
      <w:r w:rsidR="00795A95">
        <w:t>R</w:t>
      </w:r>
      <w:r w:rsidR="00242F80">
        <w:t xml:space="preserve"> </w:t>
      </w:r>
      <w:r w:rsidR="00206230">
        <w:t>appear to be</w:t>
      </w:r>
      <w:r w:rsidR="00242F80">
        <w:t xml:space="preserve"> used </w:t>
      </w:r>
      <w:r w:rsidR="007B4948">
        <w:t xml:space="preserve">slightly </w:t>
      </w:r>
      <w:r w:rsidR="00242F80">
        <w:t>more often in data analysis th</w:t>
      </w:r>
      <w:r w:rsidR="00DC5C1A">
        <w:t>a</w:t>
      </w:r>
      <w:r w:rsidR="00242F80">
        <w:t>n their compiled counterparts (Java</w:t>
      </w:r>
      <w:r w:rsidR="003E126B">
        <w:t xml:space="preserve"> and</w:t>
      </w:r>
      <w:r w:rsidR="00242F80">
        <w:t xml:space="preserve"> C)</w:t>
      </w:r>
      <w:r w:rsidR="002E2046">
        <w:t xml:space="preserve">. </w:t>
      </w:r>
      <w:r w:rsidR="00001C5A">
        <w:t>However, t</w:t>
      </w:r>
      <w:r w:rsidR="00242F80">
        <w:t>he programming language is somewhat irrelevant</w:t>
      </w:r>
      <w:ins w:id="1028" w:author="Kezia Endsley" w:date="2013-08-12T08:14:00Z">
        <w:r w:rsidR="00ED1639">
          <w:t xml:space="preserve">. </w:t>
        </w:r>
      </w:ins>
      <w:del w:id="1029" w:author="Kezia Endsley" w:date="2013-08-12T08:15:00Z">
        <w:r w:rsidR="00242F80" w:rsidDel="00ED1639">
          <w:delText>, as t</w:delText>
        </w:r>
      </w:del>
      <w:ins w:id="1030" w:author="Kezia Endsley" w:date="2013-08-12T08:15:00Z">
        <w:r w:rsidR="00ED1639">
          <w:t>T</w:t>
        </w:r>
      </w:ins>
      <w:r w:rsidR="00242F80">
        <w:t xml:space="preserve">he </w:t>
      </w:r>
      <w:r w:rsidR="00001C5A">
        <w:t xml:space="preserve">end </w:t>
      </w:r>
      <w:r w:rsidR="00242F80">
        <w:t xml:space="preserve">results </w:t>
      </w:r>
      <w:r w:rsidR="00001C5A">
        <w:t>(</w:t>
      </w:r>
      <w:r w:rsidR="00242F80">
        <w:t>and a happy analyst</w:t>
      </w:r>
      <w:r w:rsidR="00001C5A">
        <w:t>)</w:t>
      </w:r>
      <w:r w:rsidR="00242F80">
        <w:t xml:space="preserve"> </w:t>
      </w:r>
      <w:r w:rsidR="0001611D">
        <w:t>ar</w:t>
      </w:r>
      <w:r w:rsidR="003E126B">
        <w:t>e</w:t>
      </w:r>
      <w:r w:rsidR="00206230">
        <w:t xml:space="preserve"> </w:t>
      </w:r>
      <w:r w:rsidR="00242F80">
        <w:t>more</w:t>
      </w:r>
      <w:r w:rsidR="00206230">
        <w:t xml:space="preserve"> important</w:t>
      </w:r>
      <w:r w:rsidR="00242F80">
        <w:t xml:space="preserve"> th</w:t>
      </w:r>
      <w:r w:rsidR="00DC5C1A">
        <w:t>a</w:t>
      </w:r>
      <w:r w:rsidR="00242F80">
        <w:t>n picking a</w:t>
      </w:r>
      <w:r w:rsidR="00001C5A">
        <w:t>ny</w:t>
      </w:r>
      <w:r w:rsidR="00242F80">
        <w:t xml:space="preserve"> “best” language. Whatever gets the job done </w:t>
      </w:r>
      <w:r w:rsidR="00206230">
        <w:t xml:space="preserve">with the least amount of effort </w:t>
      </w:r>
      <w:r w:rsidR="00242F80">
        <w:t>is the best language to use</w:t>
      </w:r>
      <w:r w:rsidR="002E2046">
        <w:t xml:space="preserve">. </w:t>
      </w:r>
      <w:r w:rsidR="00242F80">
        <w:t xml:space="preserve">We </w:t>
      </w:r>
      <w:r w:rsidR="00795A95">
        <w:t xml:space="preserve">generally </w:t>
      </w:r>
      <w:del w:id="1031" w:author="Kezia Endsley" w:date="2013-08-12T08:15:00Z">
        <w:r w:rsidR="00795A95" w:rsidDel="00ED1639">
          <w:delText xml:space="preserve">will </w:delText>
        </w:r>
      </w:del>
      <w:r w:rsidR="00795A95">
        <w:t xml:space="preserve">flip between </w:t>
      </w:r>
      <w:r w:rsidR="00242F80">
        <w:t>Python</w:t>
      </w:r>
      <w:r w:rsidR="00964EDC">
        <w:t xml:space="preserve"> (</w:t>
      </w:r>
      <w:r w:rsidR="00F80733">
        <w:t>p</w:t>
      </w:r>
      <w:r w:rsidR="00964EDC">
        <w:t>andas)</w:t>
      </w:r>
      <w:r w:rsidR="00242F80">
        <w:t xml:space="preserve"> </w:t>
      </w:r>
      <w:r w:rsidR="00795A95">
        <w:t xml:space="preserve">and R </w:t>
      </w:r>
      <w:r w:rsidR="00242F80">
        <w:t xml:space="preserve">for cleaning and converting data (or perhaps some </w:t>
      </w:r>
      <w:r w:rsidR="00001C5A">
        <w:t>Perl if we’re feeling nostalgic</w:t>
      </w:r>
      <w:r w:rsidR="00242F80">
        <w:t xml:space="preserve">) and then R </w:t>
      </w:r>
      <w:del w:id="1032" w:author="Kezia Endsley" w:date="2013-08-12T09:25:00Z">
        <w:r w:rsidR="00242F80" w:rsidDel="00DC7453">
          <w:delText>and/</w:delText>
        </w:r>
      </w:del>
      <w:r w:rsidR="00242F80">
        <w:t xml:space="preserve">or </w:t>
      </w:r>
      <w:r w:rsidR="00F80733">
        <w:t>p</w:t>
      </w:r>
      <w:r w:rsidR="00795A95">
        <w:t xml:space="preserve">andas </w:t>
      </w:r>
      <w:r w:rsidR="00242F80">
        <w:t>for the analysis and visualization</w:t>
      </w:r>
      <w:r w:rsidR="002E2046">
        <w:t xml:space="preserve">. </w:t>
      </w:r>
      <w:r w:rsidR="00242F80">
        <w:t>Learning web-centric languages like HTML, CSS</w:t>
      </w:r>
      <w:ins w:id="1033" w:author="Kezia Endsley" w:date="2013-08-12T08:15:00Z">
        <w:r w:rsidR="00ED1639">
          <w:t>,</w:t>
        </w:r>
      </w:ins>
      <w:r w:rsidR="00242F80">
        <w:t xml:space="preserve"> and JavaScript will help create interactive visualizations for the web, as </w:t>
      </w:r>
      <w:ins w:id="1034" w:author="Kezia Endsley" w:date="2013-08-12T08:15:00Z">
        <w:r w:rsidR="00ED1639">
          <w:t>you</w:t>
        </w:r>
      </w:ins>
      <w:del w:id="1035" w:author="Kezia Endsley" w:date="2013-08-12T08:15:00Z">
        <w:r w:rsidR="00242F80" w:rsidDel="00ED1639">
          <w:delText>we</w:delText>
        </w:r>
      </w:del>
      <w:r w:rsidR="00242F80">
        <w:t xml:space="preserve">’ll see in </w:t>
      </w:r>
      <w:r w:rsidR="004A2E31" w:rsidRPr="004A2E31">
        <w:rPr>
          <w:highlight w:val="cyan"/>
          <w:rPrChange w:id="1036" w:author="John Sleeva" w:date="2013-09-27T04:48:00Z">
            <w:rPr>
              <w:highlight w:val="yellow"/>
            </w:rPr>
          </w:rPrChange>
        </w:rPr>
        <w:t>Chapter 1</w:t>
      </w:r>
      <w:ins w:id="1037" w:author="Jay Jacobs" w:date="2013-10-15T11:50:00Z">
        <w:r w:rsidR="007D616A">
          <w:rPr>
            <w:highlight w:val="cyan"/>
          </w:rPr>
          <w:t>1</w:t>
        </w:r>
      </w:ins>
      <w:del w:id="1038" w:author="Jay Jacobs" w:date="2013-10-15T11:50:00Z">
        <w:r w:rsidR="004A2E31" w:rsidRPr="004A2E31" w:rsidDel="007D616A">
          <w:rPr>
            <w:highlight w:val="cyan"/>
            <w:rPrChange w:id="1039" w:author="John Sleeva" w:date="2013-09-27T04:48:00Z">
              <w:rPr>
                <w:highlight w:val="yellow"/>
              </w:rPr>
            </w:rPrChange>
          </w:rPr>
          <w:delText>2</w:delText>
        </w:r>
      </w:del>
      <w:r w:rsidR="00242F80">
        <w:t>, but web languages are not typically involved in the preparation and analysis</w:t>
      </w:r>
      <w:r w:rsidR="00036F11">
        <w:t xml:space="preserve"> of data</w:t>
      </w:r>
      <w:r w:rsidR="00242F80">
        <w:t>.</w:t>
      </w:r>
    </w:p>
    <w:p w14:paraId="4D03505E" w14:textId="77777777" w:rsidR="009C7858" w:rsidRDefault="007E0BE0">
      <w:pPr>
        <w:pStyle w:val="QueryPara"/>
        <w:numPr>
          <w:ins w:id="1040" w:author="Russell Thomas" w:date="2013-07-31T13:50:00Z"/>
        </w:numPr>
        <w:rPr>
          <w:ins w:id="1041" w:author="John Sleeva" w:date="2013-09-27T04:48:00Z"/>
        </w:rPr>
      </w:pPr>
      <w:ins w:id="1042" w:author="Russell Thomas" w:date="2013-07-31T13:50:00Z">
        <w:r>
          <w:t xml:space="preserve">It might be worth mentioning several of the integrated computational mathematics software:  </w:t>
        </w:r>
        <w:r w:rsidR="004A2E31" w:rsidRPr="004A2E31">
          <w:rPr>
            <w:i/>
            <w:rPrChange w:id="1043" w:author="Russell Thomas" w:date="2013-07-31T13:51:00Z">
              <w:rPr>
                <w:vertAlign w:val="superscript"/>
              </w:rPr>
            </w:rPrChange>
          </w:rPr>
          <w:t>Mathematica</w:t>
        </w:r>
        <w:r>
          <w:t xml:space="preserve">, </w:t>
        </w:r>
        <w:r w:rsidR="004A2E31" w:rsidRPr="004A2E31">
          <w:rPr>
            <w:i/>
            <w:rPrChange w:id="1044" w:author="Russell Thomas" w:date="2013-07-31T13:51:00Z">
              <w:rPr>
                <w:vertAlign w:val="superscript"/>
              </w:rPr>
            </w:rPrChange>
          </w:rPr>
          <w:t>MatLab</w:t>
        </w:r>
        <w:r>
          <w:t xml:space="preserve">, </w:t>
        </w:r>
        <w:r w:rsidR="004A2E31" w:rsidRPr="004A2E31">
          <w:rPr>
            <w:i/>
            <w:rPrChange w:id="1045" w:author="Russell Thomas" w:date="2013-07-31T13:51:00Z">
              <w:rPr>
                <w:vertAlign w:val="superscript"/>
              </w:rPr>
            </w:rPrChange>
          </w:rPr>
          <w:t>Maple</w:t>
        </w:r>
      </w:ins>
      <w:ins w:id="1046" w:author="Russell Thomas" w:date="2013-07-31T13:52:00Z">
        <w:r w:rsidR="005B2D6A">
          <w:rPr>
            <w:i/>
          </w:rPr>
          <w:t xml:space="preserve">, </w:t>
        </w:r>
        <w:r w:rsidR="004A2E31" w:rsidRPr="004A2E31">
          <w:rPr>
            <w:rPrChange w:id="1047" w:author="Russell Thomas" w:date="2013-07-31T13:52:00Z">
              <w:rPr>
                <w:i/>
                <w:vertAlign w:val="superscript"/>
              </w:rPr>
            </w:rPrChange>
          </w:rPr>
          <w:t>etc</w:t>
        </w:r>
      </w:ins>
      <w:r w:rsidR="002E2046">
        <w:rPr>
          <w:i/>
        </w:rPr>
        <w:t xml:space="preserve">. </w:t>
      </w:r>
      <w:ins w:id="1048" w:author="Russell Thomas" w:date="2013-07-31T13:51:00Z">
        <w:r w:rsidR="005B2D6A">
          <w:t xml:space="preserve">They are very viable and capable, and also provide a </w:t>
        </w:r>
      </w:ins>
      <w:ins w:id="1049" w:author="Russell Thomas" w:date="2013-07-31T13:52:00Z">
        <w:r w:rsidR="005B2D6A">
          <w:t xml:space="preserve">“gateway” for people who have previous experience with them, eg. </w:t>
        </w:r>
        <w:proofErr w:type="gramStart"/>
        <w:r w:rsidR="005B2D6A">
          <w:t>recent</w:t>
        </w:r>
        <w:proofErr w:type="gramEnd"/>
        <w:r w:rsidR="005B2D6A">
          <w:t xml:space="preserve"> math and engineering graduates and academics in general.</w:t>
        </w:r>
      </w:ins>
      <w:ins w:id="1050" w:author="John Sleeva" w:date="2013-09-27T04:48:00Z">
        <w:r w:rsidR="0098432D">
          <w:t xml:space="preserve"> --TE</w:t>
        </w:r>
      </w:ins>
    </w:p>
    <w:p w14:paraId="132F0430" w14:textId="77777777" w:rsidR="0098432D" w:rsidRDefault="0098432D">
      <w:pPr>
        <w:pStyle w:val="QueryPara"/>
        <w:numPr>
          <w:ins w:id="1051" w:author="John Sleeva" w:date="2013-09-27T04:48:00Z"/>
        </w:numPr>
        <w:rPr>
          <w:ins w:id="1052" w:author="John Sleeva" w:date="2013-09-27T04:48:00Z"/>
        </w:rPr>
      </w:pPr>
    </w:p>
    <w:p w14:paraId="0DC05758" w14:textId="77777777" w:rsidR="004D0626" w:rsidRDefault="0098432D">
      <w:pPr>
        <w:pStyle w:val="QueryPara"/>
        <w:numPr>
          <w:ins w:id="1053" w:author="John Sleeva" w:date="2013-09-27T04:48:00Z"/>
        </w:numPr>
        <w:rPr>
          <w:ins w:id="1054" w:author="Jay Jacobs" w:date="2013-10-15T11:51:00Z"/>
        </w:rPr>
        <w:pPrChange w:id="1055" w:author="Russell Thomas" w:date="2013-07-31T13:50:00Z">
          <w:pPr>
            <w:pStyle w:val="Para"/>
          </w:pPr>
        </w:pPrChange>
      </w:pPr>
      <w:ins w:id="1056" w:author="John Sleeva" w:date="2013-09-27T04:48:00Z">
        <w:r>
          <w:t>AU: Please confirm the chapter 12 reference above. My TOC has it as “</w:t>
        </w:r>
      </w:ins>
      <w:ins w:id="1057" w:author="John Sleeva" w:date="2013-09-27T04:49:00Z">
        <w:r w:rsidRPr="009C078E">
          <w:t>Keeping It Simple</w:t>
        </w:r>
        <w:r>
          <w:t>.” --John</w:t>
        </w:r>
      </w:ins>
    </w:p>
    <w:p w14:paraId="5AD68AA0" w14:textId="3528C022" w:rsidR="007D616A" w:rsidRDefault="007D616A">
      <w:pPr>
        <w:pStyle w:val="QueryPara"/>
        <w:numPr>
          <w:ins w:id="1058" w:author="John Sleeva" w:date="2013-09-27T04:48:00Z"/>
        </w:numPr>
        <w:pPrChange w:id="1059" w:author="Russell Thomas" w:date="2013-07-31T13:50:00Z">
          <w:pPr>
            <w:pStyle w:val="Para"/>
          </w:pPr>
        </w:pPrChange>
      </w:pPr>
      <w:ins w:id="1060" w:author="Jay Jacobs" w:date="2013-10-15T11:51:00Z">
        <w:r>
          <w:t xml:space="preserve">AR: corrected it to Chapter 11: the interactive </w:t>
        </w:r>
        <w:proofErr w:type="spellStart"/>
        <w:r>
          <w:t>Viz</w:t>
        </w:r>
        <w:proofErr w:type="spellEnd"/>
        <w:r>
          <w:t xml:space="preserve"> chapter</w:t>
        </w:r>
      </w:ins>
    </w:p>
    <w:p w14:paraId="26E37D66" w14:textId="77777777" w:rsidR="00242F80" w:rsidRDefault="00242F80" w:rsidP="00242F80">
      <w:pPr>
        <w:pStyle w:val="Para"/>
      </w:pPr>
      <w:r>
        <w:t>There is a tool worth mentioning</w:t>
      </w:r>
      <w:r w:rsidR="00964EDC">
        <w:t xml:space="preserve"> in this section</w:t>
      </w:r>
      <w:ins w:id="1061" w:author="Kezia Endsley" w:date="2013-08-12T08:16:00Z">
        <w:r w:rsidR="00ED1639">
          <w:sym w:font="Symbol" w:char="F0BE"/>
        </w:r>
      </w:ins>
      <w:del w:id="1062" w:author="Kezia Endsley" w:date="2013-08-12T08:16:00Z">
        <w:r w:rsidDel="00ED1639">
          <w:delText xml:space="preserve">, which we </w:delText>
        </w:r>
      </w:del>
      <w:del w:id="1063" w:author="Kezia Endsley" w:date="2013-08-12T08:15:00Z">
        <w:r w:rsidDel="00ED1639">
          <w:delText xml:space="preserve">will label </w:delText>
        </w:r>
      </w:del>
      <w:ins w:id="1064" w:author="Kezia Endsley" w:date="2013-08-12T08:15:00Z">
        <w:r w:rsidR="00ED1639">
          <w:t>the</w:t>
        </w:r>
      </w:ins>
      <w:del w:id="1065" w:author="Kezia Endsley" w:date="2013-08-12T08:15:00Z">
        <w:r w:rsidDel="00ED1639">
          <w:delText>as a</w:delText>
        </w:r>
      </w:del>
      <w:r>
        <w:t xml:space="preserve"> “gateway tool” between a text editor and programming</w:t>
      </w:r>
      <w:ins w:id="1066" w:author="Kezia Endsley" w:date="2013-08-12T08:16:00Z">
        <w:r w:rsidR="00ED1639">
          <w:sym w:font="Symbol" w:char="F0BE"/>
        </w:r>
      </w:ins>
      <w:del w:id="1067" w:author="Kezia Endsley" w:date="2013-08-12T08:16:00Z">
        <w:r w:rsidDel="00ED1639">
          <w:delText xml:space="preserve"> </w:delText>
        </w:r>
      </w:del>
      <w:r>
        <w:t xml:space="preserve">known as the </w:t>
      </w:r>
      <w:r w:rsidR="004A2E31" w:rsidRPr="004A2E31">
        <w:rPr>
          <w:i/>
          <w:rPrChange w:id="1068" w:author="John Sleeva" w:date="2013-09-27T04:12:00Z">
            <w:rPr/>
          </w:rPrChange>
        </w:rPr>
        <w:t>spreadsheet</w:t>
      </w:r>
      <w:r>
        <w:t xml:space="preserve"> (</w:t>
      </w:r>
      <w:del w:id="1069" w:author="Kezia Endsley" w:date="2013-08-12T08:16:00Z">
        <w:r w:rsidR="0001611D" w:rsidDel="00ED1639">
          <w:delText>e.g.</w:delText>
        </w:r>
      </w:del>
      <w:ins w:id="1070" w:author="Kezia Endsley" w:date="2013-08-12T08:16:00Z">
        <w:r w:rsidR="00ED1639">
          <w:t>such as</w:t>
        </w:r>
      </w:ins>
      <w:r w:rsidR="0001611D">
        <w:t xml:space="preserve"> </w:t>
      </w:r>
      <w:r>
        <w:t>M</w:t>
      </w:r>
      <w:r w:rsidR="00DC5C1A">
        <w:t>icrosoft</w:t>
      </w:r>
      <w:r>
        <w:t xml:space="preserve"> Excel</w:t>
      </w:r>
      <w:ins w:id="1071" w:author="Kezia Endsley" w:date="2013-08-12T08:16:00Z">
        <w:r w:rsidR="00ED1639">
          <w:t xml:space="preserve"> or</w:t>
        </w:r>
      </w:ins>
      <w:del w:id="1072" w:author="Kezia Endsley" w:date="2013-08-12T08:16:00Z">
        <w:r w:rsidDel="00ED1639">
          <w:delText>,</w:delText>
        </w:r>
      </w:del>
      <w:r>
        <w:t xml:space="preserve"> OpenOffice Calc)</w:t>
      </w:r>
      <w:r w:rsidR="002E2046">
        <w:t xml:space="preserve">. </w:t>
      </w:r>
      <w:r w:rsidR="0001611D">
        <w:t>Spreadsheets allow</w:t>
      </w:r>
      <w:r>
        <w:t xml:space="preserve"> non-programmers to do some amazing things and get some quick and accessible results</w:t>
      </w:r>
      <w:r w:rsidR="002E2046">
        <w:t xml:space="preserve">. </w:t>
      </w:r>
      <w:ins w:id="1073" w:author="Kezia Endsley" w:date="2013-08-12T08:16:00Z">
        <w:r w:rsidR="00ED1639">
          <w:t>Alt</w:t>
        </w:r>
      </w:ins>
      <w:del w:id="1074" w:author="Kezia Endsley" w:date="2013-08-12T08:16:00Z">
        <w:r w:rsidR="00036F11" w:rsidDel="00ED1639">
          <w:delText>T</w:delText>
        </w:r>
      </w:del>
      <w:proofErr w:type="gramStart"/>
      <w:r w:rsidR="00036F11">
        <w:t>hough</w:t>
      </w:r>
      <w:proofErr w:type="gramEnd"/>
      <w:r w:rsidR="00036F11">
        <w:t xml:space="preserve"> spreadsheets</w:t>
      </w:r>
      <w:r>
        <w:t xml:space="preserve"> have their own sets of challenges and </w:t>
      </w:r>
      <w:r w:rsidR="00001C5A">
        <w:t>drawbacks</w:t>
      </w:r>
      <w:r>
        <w:t>, they also have some benefits</w:t>
      </w:r>
      <w:r w:rsidR="002E2046">
        <w:t xml:space="preserve">. </w:t>
      </w:r>
      <w:r>
        <w:t xml:space="preserve">If the </w:t>
      </w:r>
      <w:r w:rsidR="00001C5A">
        <w:t xml:space="preserve">data </w:t>
      </w:r>
      <w:del w:id="1075" w:author="Kezia Endsley" w:date="2013-08-12T08:16:00Z">
        <w:r w:rsidR="00001C5A" w:rsidDel="00ED1639">
          <w:delText>are</w:delText>
        </w:r>
        <w:r w:rsidDel="00ED1639">
          <w:delText xml:space="preserve"> </w:delText>
        </w:r>
      </w:del>
      <w:ins w:id="1076" w:author="Kezia Endsley" w:date="2013-08-12T08:16:00Z">
        <w:r w:rsidR="00ED1639">
          <w:t xml:space="preserve">is </w:t>
        </w:r>
      </w:ins>
      <w:r>
        <w:t xml:space="preserve">not too large </w:t>
      </w:r>
      <w:r w:rsidR="00001C5A">
        <w:t xml:space="preserve">or complex </w:t>
      </w:r>
      <w:r>
        <w:t xml:space="preserve">and the task is not deciding the future of the world economy (see </w:t>
      </w:r>
      <w:ins w:id="1077" w:author="Kezia Endsley" w:date="2013-08-12T08:16:00Z">
        <w:r w:rsidR="00ED1639">
          <w:t xml:space="preserve">the </w:t>
        </w:r>
      </w:ins>
      <w:ins w:id="1078" w:author="Kezia Endsley" w:date="2013-08-12T08:18:00Z">
        <w:r w:rsidR="00D95C5C">
          <w:t xml:space="preserve">following </w:t>
        </w:r>
      </w:ins>
      <w:del w:id="1079" w:author="John Sleeva" w:date="2013-09-27T03:55:00Z">
        <w:r w:rsidDel="009C7858">
          <w:delText>case study</w:delText>
        </w:r>
      </w:del>
      <w:ins w:id="1080" w:author="John Sleeva" w:date="2013-09-27T03:55:00Z">
        <w:r w:rsidR="009C7858">
          <w:t>sidebar</w:t>
        </w:r>
      </w:ins>
      <w:r>
        <w:t xml:space="preserve">), </w:t>
      </w:r>
      <w:del w:id="1081" w:author="Kezia Endsley" w:date="2013-08-12T08:16:00Z">
        <w:r w:rsidDel="00ED1639">
          <w:delText xml:space="preserve">then </w:delText>
        </w:r>
      </w:del>
      <w:r w:rsidR="00DC5C1A">
        <w:t>E</w:t>
      </w:r>
      <w:r>
        <w:t>xcel may be the best tool for the job</w:t>
      </w:r>
      <w:r w:rsidR="002E2046">
        <w:t xml:space="preserve">. </w:t>
      </w:r>
      <w:r>
        <w:t xml:space="preserve">We </w:t>
      </w:r>
      <w:del w:id="1082" w:author="Kezia Endsley" w:date="2013-08-12T08:16:00Z">
        <w:r w:rsidDel="00ED1639">
          <w:delText xml:space="preserve">would </w:delText>
        </w:r>
      </w:del>
      <w:r>
        <w:t xml:space="preserve">strongly suggest seeing </w:t>
      </w:r>
      <w:r w:rsidR="00DC5C1A">
        <w:t>E</w:t>
      </w:r>
      <w:r>
        <w:t>xcel as a temporary solution</w:t>
      </w:r>
      <w:del w:id="1083" w:author="Kezia Endsley" w:date="2013-08-12T08:16:00Z">
        <w:r w:rsidR="008F351C" w:rsidDel="00ED1639">
          <w:delText xml:space="preserve"> though</w:delText>
        </w:r>
      </w:del>
      <w:r w:rsidR="002E2046">
        <w:t xml:space="preserve">. </w:t>
      </w:r>
      <w:r>
        <w:t>It does well at quick one-shot tasks</w:t>
      </w:r>
      <w:r w:rsidR="002E2046">
        <w:t xml:space="preserve">. </w:t>
      </w:r>
      <w:r>
        <w:t xml:space="preserve">But if </w:t>
      </w:r>
      <w:del w:id="1084" w:author="Kezia Endsley" w:date="2013-08-12T08:16:00Z">
        <w:r w:rsidDel="00ED1639">
          <w:delText>there is a</w:delText>
        </w:r>
      </w:del>
      <w:ins w:id="1085" w:author="Kezia Endsley" w:date="2013-08-12T08:16:00Z">
        <w:r w:rsidR="00ED1639">
          <w:t>you have a</w:t>
        </w:r>
      </w:ins>
      <w:r>
        <w:t xml:space="preserve"> repeating analytic task or model that is used </w:t>
      </w:r>
      <w:del w:id="1086" w:author="Kezia Endsley" w:date="2013-08-12T08:17:00Z">
        <w:r w:rsidR="00001C5A" w:rsidDel="00ED1639">
          <w:delText>over and over</w:delText>
        </w:r>
      </w:del>
      <w:ins w:id="1087" w:author="Kezia Endsley" w:date="2013-08-12T08:17:00Z">
        <w:r w:rsidR="00ED1639">
          <w:t>repeatedly</w:t>
        </w:r>
      </w:ins>
      <w:r w:rsidR="00036F11">
        <w:t xml:space="preserve">, </w:t>
      </w:r>
      <w:ins w:id="1088" w:author="Kezia Endsley" w:date="2013-08-12T08:17:00Z">
        <w:r w:rsidR="00ED1639">
          <w:t xml:space="preserve">it’s best to </w:t>
        </w:r>
      </w:ins>
      <w:r w:rsidR="00036F11">
        <w:t>mov</w:t>
      </w:r>
      <w:ins w:id="1089" w:author="Kezia Endsley" w:date="2013-08-12T08:17:00Z">
        <w:r w:rsidR="00ED1639">
          <w:t>e</w:t>
        </w:r>
      </w:ins>
      <w:del w:id="1090" w:author="Kezia Endsley" w:date="2013-08-12T08:17:00Z">
        <w:r w:rsidR="00036F11" w:rsidDel="00ED1639">
          <w:delText>ing</w:delText>
        </w:r>
      </w:del>
      <w:r w:rsidR="00036F11">
        <w:t xml:space="preserve"> to some type of structured </w:t>
      </w:r>
      <w:r>
        <w:t>programming language</w:t>
      </w:r>
      <w:del w:id="1091" w:author="Kezia Endsley" w:date="2013-08-12T08:17:00Z">
        <w:r w:rsidDel="00ED1639">
          <w:delText xml:space="preserve"> is highly recommended</w:delText>
        </w:r>
      </w:del>
      <w:r>
        <w:t>.</w:t>
      </w:r>
    </w:p>
    <w:p w14:paraId="004E6EE7" w14:textId="77777777" w:rsidR="003F67D0" w:rsidRDefault="00242F80" w:rsidP="00242F80">
      <w:pPr>
        <w:pStyle w:val="Para"/>
      </w:pPr>
      <w:r>
        <w:t>As a cleaning tool, spreadsheets seem like a very good solution at first (especially for those who have developed some skill with them)</w:t>
      </w:r>
      <w:r w:rsidR="002E2046">
        <w:t xml:space="preserve">. </w:t>
      </w:r>
      <w:r>
        <w:t>But spreadsheets are event-driven, mea</w:t>
      </w:r>
      <w:r w:rsidR="003F67D0">
        <w:t>ning they work through clicking</w:t>
      </w:r>
      <w:r w:rsidR="00036F11">
        <w:t>, typing</w:t>
      </w:r>
      <w:ins w:id="1092" w:author="Kezia Endsley" w:date="2013-08-12T08:17:00Z">
        <w:r w:rsidR="00D95C5C">
          <w:t>,</w:t>
        </w:r>
      </w:ins>
      <w:r w:rsidR="00036F11">
        <w:t xml:space="preserve"> and dragging</w:t>
      </w:r>
      <w:r w:rsidR="002E2046">
        <w:t xml:space="preserve">. </w:t>
      </w:r>
      <w:r w:rsidR="00036F11">
        <w:t>I</w:t>
      </w:r>
      <w:r w:rsidR="003F67D0">
        <w:t xml:space="preserve">f </w:t>
      </w:r>
      <w:del w:id="1093" w:author="Kezia Endsley" w:date="2013-08-12T08:17:00Z">
        <w:r w:rsidR="003F67D0" w:rsidDel="00D95C5C">
          <w:delText xml:space="preserve">we </w:delText>
        </w:r>
      </w:del>
      <w:ins w:id="1094" w:author="Kezia Endsley" w:date="2013-08-12T08:17:00Z">
        <w:r w:rsidR="00D95C5C">
          <w:t xml:space="preserve">you </w:t>
        </w:r>
      </w:ins>
      <w:r w:rsidR="003F67D0">
        <w:t xml:space="preserve">want to apply a conversion to a row of data, </w:t>
      </w:r>
      <w:del w:id="1095" w:author="Kezia Endsley" w:date="2013-08-12T08:17:00Z">
        <w:r w:rsidR="003F67D0" w:rsidDel="00D95C5C">
          <w:delText xml:space="preserve">we </w:delText>
        </w:r>
      </w:del>
      <w:ins w:id="1096" w:author="Kezia Endsley" w:date="2013-08-12T08:17:00Z">
        <w:r w:rsidR="00D95C5C">
          <w:t xml:space="preserve">you </w:t>
        </w:r>
      </w:ins>
      <w:r w:rsidR="003F67D0">
        <w:t>have to click to select the row and apply a conversion</w:t>
      </w:r>
      <w:r w:rsidR="002E2046">
        <w:t xml:space="preserve">. </w:t>
      </w:r>
      <w:r w:rsidR="003F67D0">
        <w:t xml:space="preserve">This works for small </w:t>
      </w:r>
      <w:r w:rsidR="00863D2C">
        <w:t xml:space="preserve">data sets </w:t>
      </w:r>
      <w:r w:rsidR="003F67D0">
        <w:t>or quick</w:t>
      </w:r>
      <w:r w:rsidR="00863D2C">
        <w:t xml:space="preserve"> tasks</w:t>
      </w:r>
      <w:r w:rsidR="003F67D0">
        <w:t>, but trust us, you will (more often th</w:t>
      </w:r>
      <w:r w:rsidR="00DC5C1A">
        <w:t>a</w:t>
      </w:r>
      <w:r w:rsidR="003F67D0">
        <w:t>n you think) have to go back to the source data and re-clean it</w:t>
      </w:r>
      <w:r w:rsidR="002E2046">
        <w:t xml:space="preserve">. </w:t>
      </w:r>
      <w:del w:id="1097" w:author="Kezia Endsley" w:date="2013-08-12T08:17:00Z">
        <w:r w:rsidR="003F67D0" w:rsidDel="00D95C5C">
          <w:delText xml:space="preserve">Either </w:delText>
        </w:r>
        <w:r w:rsidR="00001C5A" w:rsidDel="00D95C5C">
          <w:delText>a</w:delText>
        </w:r>
      </w:del>
      <w:ins w:id="1098" w:author="Kezia Endsley" w:date="2013-08-12T08:17:00Z">
        <w:r w:rsidR="00D95C5C">
          <w:t>A</w:t>
        </w:r>
      </w:ins>
      <w:r w:rsidR="00001C5A">
        <w:t xml:space="preserve">nother </w:t>
      </w:r>
      <w:r w:rsidR="003F67D0">
        <w:t>day of log files</w:t>
      </w:r>
      <w:r w:rsidR="00001C5A">
        <w:t xml:space="preserve"> needs to </w:t>
      </w:r>
      <w:r w:rsidR="00863D2C">
        <w:t xml:space="preserve">be </w:t>
      </w:r>
      <w:r w:rsidR="00001C5A">
        <w:t>processed</w:t>
      </w:r>
      <w:r w:rsidR="003F67D0">
        <w:t xml:space="preserve">, or </w:t>
      </w:r>
      <w:del w:id="1099" w:author="Kezia Endsley" w:date="2013-08-12T08:17:00Z">
        <w:r w:rsidR="00001C5A" w:rsidDel="00D95C5C">
          <w:delText xml:space="preserve">we </w:delText>
        </w:r>
      </w:del>
      <w:ins w:id="1100" w:author="Kezia Endsley" w:date="2013-08-12T08:17:00Z">
        <w:r w:rsidR="00D95C5C">
          <w:t xml:space="preserve">you </w:t>
        </w:r>
      </w:ins>
      <w:r w:rsidR="00001C5A">
        <w:t xml:space="preserve">realize </w:t>
      </w:r>
      <w:del w:id="1101" w:author="Kezia Endsley" w:date="2013-08-12T08:17:00Z">
        <w:r w:rsidR="00001C5A" w:rsidDel="00D95C5C">
          <w:delText xml:space="preserve">we </w:delText>
        </w:r>
      </w:del>
      <w:ins w:id="1102" w:author="Kezia Endsley" w:date="2013-08-12T08:17:00Z">
        <w:r w:rsidR="00D95C5C">
          <w:t xml:space="preserve">you </w:t>
        </w:r>
      </w:ins>
      <w:r w:rsidR="00001C5A">
        <w:t>should have pulled</w:t>
      </w:r>
      <w:r w:rsidR="003F67D0">
        <w:t xml:space="preserve"> another </w:t>
      </w:r>
      <w:r w:rsidR="00CC5019">
        <w:t>relationship</w:t>
      </w:r>
      <w:r w:rsidR="003F67D0">
        <w:t xml:space="preserve"> from the source data, or </w:t>
      </w:r>
      <w:r w:rsidR="00001C5A">
        <w:t xml:space="preserve">(gasp) </w:t>
      </w:r>
      <w:del w:id="1103" w:author="Kezia Endsley" w:date="2013-08-12T08:17:00Z">
        <w:r w:rsidR="00001C5A" w:rsidDel="00D95C5C">
          <w:delText xml:space="preserve">we </w:delText>
        </w:r>
      </w:del>
      <w:ins w:id="1104" w:author="Kezia Endsley" w:date="2013-08-12T08:17:00Z">
        <w:r w:rsidR="00D95C5C">
          <w:t xml:space="preserve">you </w:t>
        </w:r>
      </w:ins>
      <w:r w:rsidR="00001C5A">
        <w:t>identif</w:t>
      </w:r>
      <w:ins w:id="1105" w:author="Kezia Endsley" w:date="2013-08-12T08:18:00Z">
        <w:r w:rsidR="00D95C5C">
          <w:t>y</w:t>
        </w:r>
      </w:ins>
      <w:del w:id="1106" w:author="Kezia Endsley" w:date="2013-08-12T08:18:00Z">
        <w:r w:rsidR="00001C5A" w:rsidDel="00D95C5C">
          <w:delText>i</w:delText>
        </w:r>
      </w:del>
      <w:del w:id="1107" w:author="Kezia Endsley" w:date="2013-08-12T08:17:00Z">
        <w:r w:rsidR="00001C5A" w:rsidDel="00D95C5C">
          <w:delText>ed</w:delText>
        </w:r>
      </w:del>
      <w:r w:rsidR="00001C5A">
        <w:t xml:space="preserve"> </w:t>
      </w:r>
      <w:r w:rsidR="003F67D0">
        <w:t xml:space="preserve">an error in the </w:t>
      </w:r>
      <w:r w:rsidR="00863D2C">
        <w:t xml:space="preserve">cleaning </w:t>
      </w:r>
      <w:r w:rsidR="00964EDC">
        <w:t>process</w:t>
      </w:r>
      <w:r w:rsidR="002E2046">
        <w:t xml:space="preserve">. </w:t>
      </w:r>
      <w:r w:rsidR="00964EDC">
        <w:t xml:space="preserve">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del w:id="1108" w:author="Kezia Endsley" w:date="2013-08-12T08:18:00Z">
        <w:r w:rsidR="00001C5A" w:rsidDel="00D95C5C">
          <w:delText>us</w:delText>
        </w:r>
        <w:r w:rsidR="003F67D0" w:rsidDel="00D95C5C">
          <w:delText xml:space="preserve"> </w:delText>
        </w:r>
      </w:del>
      <w:ins w:id="1109" w:author="Kezia Endsley" w:date="2013-08-12T08:18:00Z">
        <w:r w:rsidR="00D95C5C">
          <w:t xml:space="preserve">you </w:t>
        </w:r>
      </w:ins>
      <w:r w:rsidR="003F67D0">
        <w:t>to go back to the source and repeat the data cleaning and conversion</w:t>
      </w:r>
      <w:r w:rsidR="002E2046">
        <w:t xml:space="preserve">. </w:t>
      </w:r>
      <w:r w:rsidR="003F67D0">
        <w:t xml:space="preserve">Leveraging a spreadsheet means </w:t>
      </w:r>
      <w:r w:rsidR="00001C5A">
        <w:t>a lot more clicking</w:t>
      </w:r>
      <w:ins w:id="1110" w:author="Kezia Endsley" w:date="2013-08-12T08:18:00Z">
        <w:r w:rsidR="00D95C5C">
          <w:t xml:space="preserve">. </w:t>
        </w:r>
      </w:ins>
      <w:del w:id="1111" w:author="Kezia Endsley" w:date="2013-08-12T08:18:00Z">
        <w:r w:rsidR="00001C5A" w:rsidDel="00D95C5C">
          <w:delText>, while w</w:delText>
        </w:r>
      </w:del>
      <w:ins w:id="1112" w:author="Kezia Endsley" w:date="2013-08-12T08:18:00Z">
        <w:r w:rsidR="00D95C5C">
          <w:t>W</w:t>
        </w:r>
      </w:ins>
      <w:r w:rsidR="00001C5A">
        <w:t>riting</w:t>
      </w:r>
      <w:r w:rsidR="003F67D0">
        <w:t xml:space="preserve"> a script</w:t>
      </w:r>
      <w:ins w:id="1113" w:author="Kezia Endsley" w:date="2013-08-12T08:18:00Z">
        <w:r w:rsidR="00D95C5C">
          <w:t>, on the other hand,</w:t>
        </w:r>
      </w:ins>
      <w:r w:rsidR="003F67D0">
        <w:t xml:space="preserve"> enable</w:t>
      </w:r>
      <w:r w:rsidR="00001C5A">
        <w:t>s</w:t>
      </w:r>
      <w:r w:rsidR="003F67D0">
        <w:t xml:space="preserve"> </w:t>
      </w:r>
      <w:r w:rsidR="00863D2C">
        <w:t>an easy, flexible</w:t>
      </w:r>
      <w:ins w:id="1114" w:author="Kezia Endsley" w:date="2013-08-12T08:18:00Z">
        <w:r w:rsidR="00D95C5C">
          <w:t>,</w:t>
        </w:r>
      </w:ins>
      <w:r w:rsidR="00863D2C">
        <w:t xml:space="preserve"> </w:t>
      </w:r>
      <w:r w:rsidR="00001C5A">
        <w:t xml:space="preserve">and </w:t>
      </w:r>
      <w:r w:rsidR="003F67D0">
        <w:t xml:space="preserve">consistent execution of the </w:t>
      </w:r>
      <w:r w:rsidR="00001C5A">
        <w:t>cleaning process each time it runs</w:t>
      </w:r>
      <w:r w:rsidR="002E2046">
        <w:t xml:space="preserve">. </w:t>
      </w:r>
    </w:p>
    <w:p w14:paraId="5C0133E9" w14:textId="77777777" w:rsidR="00CE53D9" w:rsidRDefault="00CE53D9" w:rsidP="00CE53D9">
      <w:pPr>
        <w:pStyle w:val="FeatureType"/>
      </w:pPr>
      <w:proofErr w:type="gramStart"/>
      <w:r>
        <w:t>type</w:t>
      </w:r>
      <w:proofErr w:type="gramEnd"/>
      <w:r>
        <w:t>="</w:t>
      </w:r>
      <w:del w:id="1115" w:author="John Sleeva" w:date="2013-09-27T03:54:00Z">
        <w:r w:rsidDel="009C7858">
          <w:delText>caseStudy</w:delText>
        </w:r>
      </w:del>
      <w:ins w:id="1116" w:author="John Sleeva" w:date="2013-09-27T03:54:00Z">
        <w:r w:rsidR="009C7858">
          <w:t>general</w:t>
        </w:r>
      </w:ins>
      <w:r>
        <w:t>"</w:t>
      </w:r>
    </w:p>
    <w:p w14:paraId="353160FE" w14:textId="77777777" w:rsidR="00CE53D9" w:rsidRDefault="00CE53D9" w:rsidP="00CE53D9">
      <w:pPr>
        <w:pStyle w:val="FeatureTitle"/>
      </w:pPr>
      <w:r>
        <w:t>The Limits of Spreadsheets</w:t>
      </w:r>
    </w:p>
    <w:p w14:paraId="4262AEFD" w14:textId="77777777" w:rsidR="00890752" w:rsidRDefault="00CE53D9" w:rsidP="00AE02C9">
      <w:pPr>
        <w:pStyle w:val="FeaturePara"/>
        <w:rPr>
          <w:ins w:id="1117" w:author="Kent, Kevin - Indianapolis" w:date="2013-09-30T11:05:00Z"/>
        </w:rPr>
      </w:pPr>
      <w:r>
        <w:t xml:space="preserve">On </w:t>
      </w:r>
      <w:r w:rsidR="004A2E31" w:rsidRPr="004A2E31">
        <w:rPr>
          <w:highlight w:val="green"/>
          <w:rPrChange w:id="1118" w:author="Russell Thomas" w:date="2013-07-31T13:53:00Z">
            <w:rPr>
              <w:rFonts w:ascii="Times New Roman" w:hAnsi="Times New Roman"/>
              <w:snapToGrid w:val="0"/>
              <w:vertAlign w:val="superscript"/>
            </w:rPr>
          </w:rPrChange>
        </w:rPr>
        <w:t>January 16</w:t>
      </w:r>
      <w:r w:rsidR="004A2E31" w:rsidRPr="004A2E31">
        <w:rPr>
          <w:highlight w:val="green"/>
          <w:vertAlign w:val="superscript"/>
          <w:rPrChange w:id="1119" w:author="Russell Thomas" w:date="2013-07-31T13:53:00Z">
            <w:rPr>
              <w:rFonts w:ascii="Times New Roman" w:hAnsi="Times New Roman"/>
              <w:snapToGrid w:val="0"/>
              <w:vertAlign w:val="superscript"/>
            </w:rPr>
          </w:rPrChange>
        </w:rPr>
        <w:t>th</w:t>
      </w:r>
      <w:r w:rsidR="004A2E31" w:rsidRPr="004A2E31">
        <w:rPr>
          <w:highlight w:val="green"/>
          <w:rPrChange w:id="1120" w:author="Russell Thomas" w:date="2013-07-31T13:53:00Z">
            <w:rPr>
              <w:rFonts w:ascii="Times New Roman" w:hAnsi="Times New Roman"/>
              <w:snapToGrid w:val="0"/>
              <w:vertAlign w:val="superscript"/>
            </w:rPr>
          </w:rPrChange>
        </w:rPr>
        <w:t>, 2013</w:t>
      </w:r>
      <w:r>
        <w:t>, J.P. Morgan issued a report to shareholders titled “</w:t>
      </w:r>
      <w:r w:rsidR="004A2E31" w:rsidRPr="004A2E31">
        <w:rPr>
          <w:highlight w:val="green"/>
          <w:rPrChange w:id="1121" w:author="Russell Thomas" w:date="2013-07-31T13:53:00Z">
            <w:rPr>
              <w:rFonts w:ascii="Times New Roman" w:hAnsi="Times New Roman"/>
              <w:snapToGrid w:val="0"/>
              <w:vertAlign w:val="superscript"/>
            </w:rPr>
          </w:rPrChange>
        </w:rPr>
        <w:t>Report of JPMorgan Chase &amp; Co. Management Task Force Regarding 2012 CIO Losses</w:t>
      </w:r>
      <w:r>
        <w:t xml:space="preserve">” in which they investigate the loss of </w:t>
      </w:r>
      <w:r w:rsidR="004A2E31" w:rsidRPr="004A2E31">
        <w:rPr>
          <w:highlight w:val="green"/>
          <w:rPrChange w:id="1122" w:author="Russell Thomas" w:date="2013-07-31T13:53:00Z">
            <w:rPr>
              <w:rFonts w:ascii="Times New Roman" w:hAnsi="Times New Roman"/>
              <w:snapToGrid w:val="0"/>
              <w:vertAlign w:val="superscript"/>
            </w:rPr>
          </w:rPrChange>
        </w:rPr>
        <w:t>$6 billion</w:t>
      </w:r>
      <w:r>
        <w:t xml:space="preserve"> in trades. </w:t>
      </w:r>
      <w:r w:rsidR="00863D2C">
        <w:t>They perform a detailed examination of the breakdown and describe the sprea</w:t>
      </w:r>
      <w:r w:rsidR="00AE02C9">
        <w:t>dsheet as a contributory factor</w:t>
      </w:r>
      <w:r w:rsidR="002E2046">
        <w:t xml:space="preserve">. </w:t>
      </w:r>
      <w:r w:rsidR="00AE02C9">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xml:space="preserve">” </w:t>
      </w:r>
      <w:del w:id="1123" w:author="Kezia Endsley" w:date="2013-08-12T08:18:00Z">
        <w:r w:rsidR="00AE02C9" w:rsidDel="00D95C5C">
          <w:delText xml:space="preserve"> </w:delText>
        </w:r>
      </w:del>
      <w:r w:rsidR="00AE02C9">
        <w:t xml:space="preserve">They </w:t>
      </w:r>
      <w:del w:id="1124" w:author="Kezia Endsley" w:date="2013-08-12T08:19:00Z">
        <w:r w:rsidR="00AE02C9" w:rsidDel="00D95C5C">
          <w:delText xml:space="preserve">also have </w:delText>
        </w:r>
      </w:del>
      <w:r w:rsidR="00AE02C9">
        <w:t>uncovered a huge challenge with spreadsheets</w:t>
      </w:r>
      <w:ins w:id="1125" w:author="Kezia Endsley" w:date="2013-08-12T08:19:00Z">
        <w:r w:rsidR="00D95C5C">
          <w:t>, which</w:t>
        </w:r>
      </w:ins>
      <w:r w:rsidR="00AE02C9">
        <w:t xml:space="preserve"> </w:t>
      </w:r>
      <w:del w:id="1126" w:author="Kezia Endsley" w:date="2013-08-12T08:19:00Z">
        <w:r w:rsidR="00AE02C9" w:rsidDel="00D95C5C">
          <w:delText xml:space="preserve">and that </w:delText>
        </w:r>
      </w:del>
      <w:r w:rsidR="00AE02C9">
        <w:t xml:space="preserve">is </w:t>
      </w:r>
      <w:ins w:id="1127" w:author="Kezia Endsley" w:date="2013-08-12T08:19:00Z">
        <w:r w:rsidR="00D95C5C">
          <w:t xml:space="preserve">the </w:t>
        </w:r>
      </w:ins>
      <w:r w:rsidR="00AE02C9">
        <w:t>consistency and integrity of the computations made in the data</w:t>
      </w:r>
      <w:r w:rsidR="002E2046">
        <w:t xml:space="preserve">. </w:t>
      </w:r>
      <w:r w:rsidR="00AE02C9">
        <w:t>“</w:t>
      </w:r>
      <w:r w:rsidR="00863D2C">
        <w:t>Data were uploaded manually without sufficient quality control. Spreadsheet-based calculations were conducted with insufficient controls and frequent formula and code changes were made.</w:t>
      </w:r>
      <w:r w:rsidR="00AE02C9">
        <w:t xml:space="preserve">” </w:t>
      </w:r>
      <w:del w:id="1128" w:author="Kezia Endsley" w:date="2013-08-12T08:19:00Z">
        <w:r w:rsidR="00AE02C9" w:rsidDel="00D95C5C">
          <w:delText xml:space="preserve"> </w:delText>
        </w:r>
      </w:del>
      <w:r w:rsidR="00AE02C9">
        <w:t>They continue on and label t</w:t>
      </w:r>
      <w:r w:rsidR="00863D2C">
        <w:t xml:space="preserve">he </w:t>
      </w:r>
      <w:r w:rsidR="00DC5C1A">
        <w:t>E</w:t>
      </w:r>
      <w:r w:rsidR="00863D2C">
        <w:t xml:space="preserve">xcel-based model as </w:t>
      </w:r>
      <w:r w:rsidR="00A91487">
        <w:t>“error prone” and “not easily scalable</w:t>
      </w:r>
      <w:r w:rsidR="00863D2C">
        <w:t>”</w:t>
      </w:r>
      <w:r w:rsidR="002E2046">
        <w:t xml:space="preserve">. </w:t>
      </w:r>
      <w:r w:rsidR="00890752">
        <w:t>As with any complex system, catastrophe requires multiple failures</w:t>
      </w:r>
      <w:ins w:id="1129" w:author="Kent, Kevin - Indianapolis" w:date="2013-09-30T11:06:00Z">
        <w:r w:rsidR="00992828" w:rsidRPr="00992828">
          <w:rPr>
            <w:vertAlign w:val="superscript"/>
            <w:rPrChange w:id="1130" w:author="Kent, Kevin - Indianapolis" w:date="2013-09-30T11:06:00Z">
              <w:rPr/>
            </w:rPrChange>
          </w:rPr>
          <w:t>2</w:t>
        </w:r>
      </w:ins>
      <w:del w:id="1131" w:author="Kent, Kevin - Indianapolis" w:date="2013-09-30T11:06:00Z">
        <w:r w:rsidR="00890752" w:rsidDel="00992828">
          <w:rPr>
            <w:rStyle w:val="FootnoteReference"/>
          </w:rPr>
          <w:footnoteReference w:id="2"/>
        </w:r>
      </w:del>
      <w:r w:rsidR="002E2046">
        <w:t xml:space="preserve">. </w:t>
      </w:r>
      <w:r w:rsidR="00890752">
        <w:t>We</w:t>
      </w:r>
      <w:r w:rsidR="00863D2C">
        <w:t xml:space="preserve"> cannot point to their use of an “error</w:t>
      </w:r>
      <w:ins w:id="1140" w:author="Kezia Endsley" w:date="2013-08-12T08:19:00Z">
        <w:r w:rsidR="00786974">
          <w:t>-</w:t>
        </w:r>
      </w:ins>
      <w:del w:id="1141" w:author="Kezia Endsley" w:date="2013-08-12T08:19:00Z">
        <w:r w:rsidR="00863D2C" w:rsidDel="00786974">
          <w:delText xml:space="preserve"> </w:delText>
        </w:r>
      </w:del>
      <w:r w:rsidR="00863D2C">
        <w:t xml:space="preserve">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5EDFFB05" w14:textId="1F029664" w:rsidR="00992828" w:rsidRDefault="00992828">
      <w:pPr>
        <w:pStyle w:val="FootnoteEntry"/>
        <w:pPrChange w:id="1142" w:author="Kent, Kevin - Indianapolis" w:date="2013-09-30T11:05:00Z">
          <w:pPr>
            <w:pStyle w:val="FeaturePara"/>
          </w:pPr>
        </w:pPrChange>
      </w:pPr>
      <w:ins w:id="1143" w:author="Kent, Kevin - Indianapolis" w:date="2013-09-30T11:05:00Z">
        <w:r>
          <w:t xml:space="preserve">2 </w:t>
        </w:r>
        <w:r w:rsidRPr="00992828">
          <w:t xml:space="preserve">See Richard Cook’s “How Complex Systems Fail” for a brief and wonderful </w:t>
        </w:r>
        <w:del w:id="1144" w:author="Jay Jacobs" w:date="2013-10-15T12:05:00Z">
          <w:r w:rsidRPr="00992828" w:rsidDel="006B7E9B">
            <w:delText>dissection</w:delText>
          </w:r>
        </w:del>
      </w:ins>
      <w:ins w:id="1145" w:author="Jay Jacobs" w:date="2013-10-15T12:05:00Z">
        <w:r w:rsidR="006B7E9B">
          <w:t>discussion</w:t>
        </w:r>
      </w:ins>
      <w:ins w:id="1146" w:author="Kent, Kevin - Indianapolis" w:date="2013-09-30T11:05:00Z">
        <w:r w:rsidRPr="00992828">
          <w:t xml:space="preserve"> of this topic: </w:t>
        </w:r>
        <w:r w:rsidRPr="00F654D3">
          <w:rPr>
            <w:rStyle w:val="InlineURL"/>
            <w:rPrChange w:id="1147" w:author="Kent, Kevin - Indianapolis" w:date="2013-09-30T11:08:00Z">
              <w:rPr/>
            </w:rPrChange>
          </w:rPr>
          <w:t>http://www.ctlab.org/documents/How%20Complex%20Systems%20Fail.pdf</w:t>
        </w:r>
      </w:ins>
    </w:p>
    <w:p w14:paraId="51ADEA39" w14:textId="2AE6F6E4" w:rsidR="00A750B3" w:rsidRDefault="008312B3" w:rsidP="00E95BF3">
      <w:pPr>
        <w:pStyle w:val="Para"/>
        <w:rPr>
          <w:ins w:id="1148" w:author="John Sleeva" w:date="2013-09-27T04:49:00Z"/>
        </w:rPr>
      </w:pPr>
      <w:r>
        <w:t xml:space="preserve">After the data is ready for analysis, </w:t>
      </w:r>
      <w:del w:id="1149" w:author="Kezia Endsley" w:date="2013-08-12T08:19:00Z">
        <w:r w:rsidDel="00786974">
          <w:delText xml:space="preserve">we </w:delText>
        </w:r>
      </w:del>
      <w:ins w:id="1150" w:author="Kezia Endsley" w:date="2013-08-12T08:19:00Z">
        <w:r w:rsidR="00786974">
          <w:t xml:space="preserve">you </w:t>
        </w:r>
      </w:ins>
      <w:r>
        <w:t>can continue to benefit from understanding how to program</w:t>
      </w:r>
      <w:ins w:id="1151" w:author="Kezia Endsley" w:date="2013-08-12T08:21:00Z">
        <w:r w:rsidR="00494425">
          <w:t>.</w:t>
        </w:r>
      </w:ins>
      <w:r>
        <w:t xml:space="preserve"> </w:t>
      </w:r>
      <w:del w:id="1152" w:author="Kezia Endsley" w:date="2013-08-12T08:21:00Z">
        <w:r w:rsidDel="00494425">
          <w:delText>as m</w:delText>
        </w:r>
      </w:del>
      <w:ins w:id="1153" w:author="Kezia Endsley" w:date="2013-08-12T08:21:00Z">
        <w:r w:rsidR="00494425">
          <w:t>M</w:t>
        </w:r>
      </w:ins>
      <w:r>
        <w:t>an</w:t>
      </w:r>
      <w:r w:rsidR="003D61DE">
        <w:t xml:space="preserve">y of the languages </w:t>
      </w:r>
      <w:del w:id="1154" w:author="Kezia Endsley" w:date="2013-08-12T08:21:00Z">
        <w:r w:rsidR="003D61DE" w:rsidDel="00494425">
          <w:delText xml:space="preserve">we </w:delText>
        </w:r>
      </w:del>
      <w:r w:rsidR="003D61DE">
        <w:t xml:space="preserve">mentioned </w:t>
      </w:r>
      <w:ins w:id="1155" w:author="Kezia Endsley" w:date="2013-08-12T08:22:00Z">
        <w:r w:rsidR="00494425">
          <w:t xml:space="preserve">here </w:t>
        </w:r>
      </w:ins>
      <w:r w:rsidR="003D61DE">
        <w:t>have robust data analysis features built in</w:t>
      </w:r>
      <w:r>
        <w:t>to (or onto) the</w:t>
      </w:r>
      <w:ins w:id="1156" w:author="Kezia Endsley" w:date="2013-08-12T08:22:00Z">
        <w:r w:rsidR="00494425">
          <w:t>m</w:t>
        </w:r>
      </w:ins>
      <w:del w:id="1157" w:author="Kezia Endsley" w:date="2013-08-12T08:22:00Z">
        <w:r w:rsidDel="00494425">
          <w:delText xml:space="preserve"> language</w:delText>
        </w:r>
      </w:del>
      <w:r>
        <w:t xml:space="preserve">. </w:t>
      </w:r>
      <w:r w:rsidR="003D61DE">
        <w:t xml:space="preserve">For example, </w:t>
      </w:r>
      <w:r w:rsidR="00C9335B">
        <w:t>statisticians developed the R language specifically for the purpose of performing data analysis</w:t>
      </w:r>
      <w:r w:rsidR="002E2046">
        <w:t xml:space="preserve">. </w:t>
      </w:r>
      <w:r w:rsidR="00C90382">
        <w:t>Python</w:t>
      </w:r>
      <w:ins w:id="1158" w:author="Kezia Endsley" w:date="2013-08-12T08:22:00Z">
        <w:r w:rsidR="00494425">
          <w:sym w:font="Symbol" w:char="F0BE"/>
        </w:r>
      </w:ins>
      <w:del w:id="1159" w:author="Kezia Endsley" w:date="2013-08-12T08:22:00Z">
        <w:r w:rsidR="00C90382" w:rsidDel="00494425">
          <w:delText xml:space="preserve">, </w:delText>
        </w:r>
      </w:del>
      <w:r w:rsidR="00C90382">
        <w:t xml:space="preserve">with the </w:t>
      </w:r>
      <w:r w:rsidR="0067768B">
        <w:t xml:space="preserve">addition of packages like NumPy, </w:t>
      </w:r>
      <w:r w:rsidR="00C90382">
        <w:t>SciPy</w:t>
      </w:r>
      <w:ins w:id="1160" w:author="Kezia Endsley" w:date="2013-08-12T08:22:00Z">
        <w:r w:rsidR="00494425">
          <w:t>,</w:t>
        </w:r>
      </w:ins>
      <w:r w:rsidR="00C90382">
        <w:t xml:space="preserve"> </w:t>
      </w:r>
      <w:r w:rsidR="00C9335B">
        <w:t>and p</w:t>
      </w:r>
      <w:r w:rsidR="0067768B">
        <w:t>andas</w:t>
      </w:r>
      <w:ins w:id="1161" w:author="Kezia Endsley" w:date="2013-08-12T08:22:00Z">
        <w:r w:rsidR="00494425">
          <w:sym w:font="Symbol" w:char="F0BE"/>
        </w:r>
      </w:ins>
      <w:del w:id="1162" w:author="Kezia Endsley" w:date="2013-08-12T08:22:00Z">
        <w:r w:rsidR="003E126B" w:rsidDel="00494425">
          <w:delText>,</w:delText>
        </w:r>
        <w:r w:rsidR="0067768B" w:rsidDel="00494425">
          <w:delText xml:space="preserve"> </w:delText>
        </w:r>
      </w:del>
      <w:r w:rsidR="00C90382">
        <w:t>offers a rich and</w:t>
      </w:r>
      <w:r>
        <w:t xml:space="preserve"> </w:t>
      </w:r>
      <w:r w:rsidR="00C90382">
        <w:t>comparable data analysis environment</w:t>
      </w:r>
      <w:r w:rsidR="002E2046">
        <w:t xml:space="preserve">. </w:t>
      </w:r>
      <w:r w:rsidR="00E95BF3">
        <w:t>But</w:t>
      </w:r>
      <w:r w:rsidR="003E126B">
        <w:t xml:space="preserve">, </w:t>
      </w:r>
      <w:r w:rsidR="00E95BF3">
        <w:t>preparing and analyzing the data is not enough</w:t>
      </w:r>
      <w:r w:rsidR="00E91D52">
        <w:t xml:space="preserve">. </w:t>
      </w:r>
      <w:del w:id="1163" w:author="Kezia Endsley" w:date="2013-08-12T08:22:00Z">
        <w:r w:rsidR="00E91D52" w:rsidDel="00494425">
          <w:delText>We</w:delText>
        </w:r>
        <w:r w:rsidR="00E95BF3" w:rsidDel="00494425">
          <w:delText xml:space="preserve"> </w:delText>
        </w:r>
      </w:del>
      <w:ins w:id="1164" w:author="Kezia Endsley" w:date="2013-08-12T08:22:00Z">
        <w:r w:rsidR="00494425">
          <w:t xml:space="preserve">You </w:t>
        </w:r>
      </w:ins>
      <w:r w:rsidR="00E95BF3">
        <w:t xml:space="preserve">also need to communicate </w:t>
      </w:r>
      <w:ins w:id="1165" w:author="Kezia Endsley" w:date="2013-08-12T08:22:00Z">
        <w:r w:rsidR="00494425">
          <w:t>y</w:t>
        </w:r>
      </w:ins>
      <w:r w:rsidR="00E95BF3">
        <w:t>our results and one of the most effective methods for that is data visualization (</w:t>
      </w:r>
      <w:ins w:id="1166" w:author="Kezia Endsley" w:date="2013-08-12T08:22:00Z">
        <w:r w:rsidR="00494425">
          <w:t xml:space="preserve">covered in </w:t>
        </w:r>
      </w:ins>
      <w:del w:id="1167" w:author="Kezia Endsley" w:date="2013-08-12T08:22:00Z">
        <w:r w:rsidR="00E95BF3" w:rsidDel="00494425">
          <w:delText xml:space="preserve">of which we devote </w:delText>
        </w:r>
      </w:del>
      <w:r w:rsidR="00E95BF3">
        <w:t xml:space="preserve">several chapters </w:t>
      </w:r>
      <w:del w:id="1168" w:author="Kezia Endsley" w:date="2013-08-12T08:22:00Z">
        <w:r w:rsidR="00E95BF3" w:rsidDel="00494425">
          <w:delText xml:space="preserve">to </w:delText>
        </w:r>
        <w:r w:rsidR="004719EC" w:rsidDel="00494425">
          <w:delText xml:space="preserve">in </w:delText>
        </w:r>
      </w:del>
      <w:ins w:id="1169" w:author="Kezia Endsley" w:date="2013-08-12T08:22:00Z">
        <w:r w:rsidR="00494425">
          <w:t xml:space="preserve">of </w:t>
        </w:r>
      </w:ins>
      <w:r w:rsidR="004719EC">
        <w:t>this book</w:t>
      </w:r>
      <w:r w:rsidR="00E95BF3">
        <w:t>)</w:t>
      </w:r>
      <w:r w:rsidR="002E2046">
        <w:t xml:space="preserve">. </w:t>
      </w:r>
      <w:r w:rsidR="00E95BF3">
        <w:t xml:space="preserve">Again, Excel </w:t>
      </w:r>
      <w:del w:id="1170" w:author="Kezia Endsley" w:date="2013-08-12T08:22:00Z">
        <w:r w:rsidR="00E95BF3" w:rsidDel="00494425">
          <w:delText>has the ability to</w:delText>
        </w:r>
      </w:del>
      <w:ins w:id="1171" w:author="Kezia Endsley" w:date="2013-08-12T08:22:00Z">
        <w:r w:rsidR="00494425">
          <w:t>can</w:t>
        </w:r>
      </w:ins>
      <w:r w:rsidR="00E95BF3">
        <w:t xml:space="preserve"> produce graphics</w:t>
      </w:r>
      <w:ins w:id="1172" w:author="Kezia Endsley" w:date="2013-08-12T08:23:00Z">
        <w:r w:rsidR="00494425">
          <w:t>.</w:t>
        </w:r>
      </w:ins>
      <w:r w:rsidR="00E95BF3">
        <w:t xml:space="preserve"> </w:t>
      </w:r>
      <w:del w:id="1173" w:author="Kezia Endsley" w:date="2013-08-12T08:23:00Z">
        <w:r w:rsidR="00E95BF3" w:rsidDel="00494425">
          <w:delText>and w</w:delText>
        </w:r>
      </w:del>
      <w:ins w:id="1174" w:author="Kezia Endsley" w:date="2013-08-12T08:23:00Z">
        <w:r w:rsidR="00494425">
          <w:t>W</w:t>
        </w:r>
      </w:ins>
      <w:r w:rsidR="00E95BF3">
        <w:t xml:space="preserve">ith judicial modification of the default settings, </w:t>
      </w:r>
      <w:ins w:id="1175" w:author="Kezia Endsley" w:date="2013-08-12T08:23:00Z">
        <w:r w:rsidR="00494425">
          <w:t xml:space="preserve">you can get </w:t>
        </w:r>
      </w:ins>
      <w:r w:rsidR="00E95BF3">
        <w:t xml:space="preserve">good visualization </w:t>
      </w:r>
      <w:del w:id="1176" w:author="Kezia Endsley" w:date="2013-08-12T08:23:00Z">
        <w:r w:rsidR="00E95BF3" w:rsidDel="00494425">
          <w:delText xml:space="preserve">can be done </w:delText>
        </w:r>
      </w:del>
      <w:r w:rsidR="00E95BF3">
        <w:t>with Excel</w:t>
      </w:r>
      <w:r w:rsidR="002E2046">
        <w:t xml:space="preserve">. </w:t>
      </w:r>
      <w:r w:rsidR="00E95BF3">
        <w:t xml:space="preserve">However, in our opinion, flexibility and detail in data visualization </w:t>
      </w:r>
      <w:del w:id="1177" w:author="Kezia Endsley" w:date="2013-08-12T08:23:00Z">
        <w:r w:rsidR="00E95BF3" w:rsidDel="00494425">
          <w:delText xml:space="preserve">is </w:delText>
        </w:r>
      </w:del>
      <w:ins w:id="1178" w:author="Kezia Endsley" w:date="2013-08-12T08:23:00Z">
        <w:r w:rsidR="00494425">
          <w:t xml:space="preserve">are </w:t>
        </w:r>
      </w:ins>
      <w:r w:rsidR="00E95BF3">
        <w:t>best achieved through programming</w:t>
      </w:r>
      <w:r w:rsidR="002E2046">
        <w:t xml:space="preserve">. </w:t>
      </w:r>
      <w:r w:rsidR="00E95BF3">
        <w:t>Both Python and R have some feature-rich packages for generating and exporting data visualization</w:t>
      </w:r>
      <w:del w:id="1179" w:author="Jay Jacobs" w:date="2013-10-15T12:06:00Z">
        <w:r w:rsidR="0098432D" w:rsidDel="006B7E9B">
          <w:delText>,</w:delText>
        </w:r>
        <w:r w:rsidR="00E95BF3" w:rsidDel="006B7E9B">
          <w:delText xml:space="preserve"> and we will cover some examples in </w:delText>
        </w:r>
        <w:r w:rsidR="00E95BF3" w:rsidRPr="0098432D" w:rsidDel="006B7E9B">
          <w:rPr>
            <w:highlight w:val="cyan"/>
          </w:rPr>
          <w:delText>later chapters</w:delText>
        </w:r>
      </w:del>
      <w:r w:rsidR="002E2046">
        <w:t xml:space="preserve">. </w:t>
      </w:r>
      <w:del w:id="1180" w:author="John Sleeva" w:date="2013-09-22T13:10:00Z">
        <w:r w:rsidR="00E95BF3" w:rsidDel="00C94498">
          <w:delText>But i</w:delText>
        </w:r>
      </w:del>
      <w:ins w:id="1181" w:author="John Sleeva" w:date="2013-09-22T13:10:00Z">
        <w:r w:rsidR="00C94498">
          <w:t>I</w:t>
        </w:r>
      </w:ins>
      <w:r w:rsidR="00E95BF3">
        <w:t xml:space="preserve">n many cases, </w:t>
      </w:r>
      <w:ins w:id="1182" w:author="John Sleeva" w:date="2013-09-22T13:11:00Z">
        <w:r w:rsidR="00C94498">
          <w:t xml:space="preserve">however, </w:t>
        </w:r>
      </w:ins>
      <w:del w:id="1183" w:author="Kezia Endsley" w:date="2013-08-12T08:23:00Z">
        <w:r w:rsidR="00E95BF3" w:rsidDel="00494425">
          <w:delText>we may just</w:delText>
        </w:r>
      </w:del>
      <w:ins w:id="1184" w:author="Kezia Endsley" w:date="2013-08-12T08:23:00Z">
        <w:r w:rsidR="00494425">
          <w:t>you can</w:t>
        </w:r>
      </w:ins>
      <w:r w:rsidR="00E95BF3">
        <w:t xml:space="preserve"> </w:t>
      </w:r>
      <w:r>
        <w:t>combine</w:t>
      </w:r>
      <w:r w:rsidR="00E95BF3">
        <w:t xml:space="preserve"> all </w:t>
      </w:r>
      <w:del w:id="1185" w:author="John Sleeva" w:date="2013-09-22T13:11:00Z">
        <w:r w:rsidR="00E95BF3" w:rsidDel="00C94498">
          <w:delText xml:space="preserve">of </w:delText>
        </w:r>
      </w:del>
      <w:r w:rsidR="00E95BF3">
        <w:t>these steps and functions in the same script.</w:t>
      </w:r>
      <w:r>
        <w:t xml:space="preserve"> </w:t>
      </w:r>
      <w:del w:id="1186" w:author="Kezia Endsley" w:date="2013-08-12T08:23:00Z">
        <w:r w:rsidDel="00494425">
          <w:delText xml:space="preserve">We </w:delText>
        </w:r>
      </w:del>
      <w:ins w:id="1187" w:author="Kezia Endsley" w:date="2013-08-12T08:23:00Z">
        <w:r w:rsidR="00494425">
          <w:t xml:space="preserve">You </w:t>
        </w:r>
      </w:ins>
      <w:r>
        <w:t xml:space="preserve">can write one script </w:t>
      </w:r>
      <w:r w:rsidR="001A7CF4">
        <w:t xml:space="preserve">to </w:t>
      </w:r>
      <w:r>
        <w:t>grab the source data, manipulate</w:t>
      </w:r>
      <w:r w:rsidR="004719EC">
        <w:t>/</w:t>
      </w:r>
      <w:r>
        <w:t xml:space="preserve">clean it, </w:t>
      </w:r>
      <w:del w:id="1188" w:author="Kezia Endsley" w:date="2013-08-12T08:23:00Z">
        <w:r w:rsidR="001A7CF4" w:rsidDel="00494425">
          <w:delText>and</w:delText>
        </w:r>
        <w:r w:rsidDel="00494425">
          <w:delText xml:space="preserve"> </w:delText>
        </w:r>
      </w:del>
      <w:r>
        <w:t>run the analysis on it</w:t>
      </w:r>
      <w:ins w:id="1189" w:author="Kezia Endsley" w:date="2013-08-12T08:23:00Z">
        <w:r w:rsidR="00494425">
          <w:t>,</w:t>
        </w:r>
      </w:ins>
      <w:r>
        <w:t xml:space="preserve"> and </w:t>
      </w:r>
      <w:r w:rsidR="00E95BF3">
        <w:t>then visualize the</w:t>
      </w:r>
      <w:r>
        <w:t xml:space="preserve"> results. </w:t>
      </w:r>
    </w:p>
    <w:p w14:paraId="17FF6CC5" w14:textId="77777777" w:rsidR="004D0626" w:rsidRDefault="0098432D">
      <w:pPr>
        <w:pStyle w:val="QueryPara"/>
        <w:numPr>
          <w:ins w:id="1190" w:author="John Sleeva" w:date="2013-09-27T04:49:00Z"/>
        </w:numPr>
        <w:rPr>
          <w:ins w:id="1191" w:author="Jay Jacobs" w:date="2013-10-15T12:06:00Z"/>
        </w:rPr>
        <w:pPrChange w:id="1192" w:author="John Sleeva" w:date="2013-09-27T04:49:00Z">
          <w:pPr>
            <w:pStyle w:val="Para"/>
          </w:pPr>
        </w:pPrChange>
      </w:pPr>
      <w:ins w:id="1193" w:author="John Sleeva" w:date="2013-09-27T04:49:00Z">
        <w:r>
          <w:t>AU: Can you specify which chapters? --John</w:t>
        </w:r>
      </w:ins>
    </w:p>
    <w:p w14:paraId="758027E3" w14:textId="640659E7" w:rsidR="006B7E9B" w:rsidRDefault="006B7E9B">
      <w:pPr>
        <w:pStyle w:val="QueryPara"/>
        <w:numPr>
          <w:ins w:id="1194" w:author="John Sleeva" w:date="2013-09-27T04:49:00Z"/>
        </w:numPr>
        <w:pPrChange w:id="1195" w:author="John Sleeva" w:date="2013-09-27T04:49:00Z">
          <w:pPr>
            <w:pStyle w:val="Para"/>
          </w:pPr>
        </w:pPrChange>
      </w:pPr>
      <w:ins w:id="1196" w:author="Jay Jacobs" w:date="2013-10-15T12:06:00Z">
        <w:r>
          <w:t>AR: just cleaned it up, we don</w:t>
        </w:r>
      </w:ins>
      <w:ins w:id="1197" w:author="Jay Jacobs" w:date="2013-10-15T12:07:00Z">
        <w:r>
          <w:t>’t spend much time focusing specifically on visualizations packages.</w:t>
        </w:r>
      </w:ins>
    </w:p>
    <w:p w14:paraId="3CFC6FCC" w14:textId="77777777" w:rsidR="004D0626" w:rsidRDefault="00DD3A7B">
      <w:pPr>
        <w:pStyle w:val="H2"/>
        <w:pPrChange w:id="1198" w:author="Kezia Endsley" w:date="2013-08-12T07:47:00Z">
          <w:pPr>
            <w:pStyle w:val="H3"/>
          </w:pPr>
        </w:pPrChange>
      </w:pPr>
      <w:bookmarkStart w:id="1199" w:name="_Toc241472470"/>
      <w:bookmarkStart w:id="1200" w:name="_Toc241876908"/>
      <w:r>
        <w:t>Data Management</w:t>
      </w:r>
      <w:bookmarkEnd w:id="1199"/>
      <w:bookmarkEnd w:id="1200"/>
    </w:p>
    <w:p w14:paraId="3B59C1B9" w14:textId="77777777" w:rsidR="004A37B0" w:rsidRDefault="00BD0B1E" w:rsidP="00DD3A7B">
      <w:pPr>
        <w:pStyle w:val="Para"/>
      </w:pPr>
      <w:r>
        <w:t xml:space="preserve">If there </w:t>
      </w:r>
      <w:del w:id="1201" w:author="Kezia Endsley" w:date="2013-08-12T08:24:00Z">
        <w:r w:rsidDel="005F0171">
          <w:delText xml:space="preserve">was </w:delText>
        </w:r>
      </w:del>
      <w:ins w:id="1202" w:author="Kezia Endsley" w:date="2013-08-12T08:24:00Z">
        <w:r w:rsidR="005F0171">
          <w:t xml:space="preserve">is </w:t>
        </w:r>
      </w:ins>
      <w:r>
        <w:t xml:space="preserve">one skill </w:t>
      </w:r>
      <w:del w:id="1203" w:author="Kezia Endsley" w:date="2013-08-12T08:24:00Z">
        <w:r w:rsidDel="005F0171">
          <w:delText xml:space="preserve">we </w:delText>
        </w:r>
      </w:del>
      <w:ins w:id="1204" w:author="Kezia Endsley" w:date="2013-08-12T08:24:00Z">
        <w:r w:rsidR="005F0171">
          <w:t xml:space="preserve">you </w:t>
        </w:r>
      </w:ins>
      <w:del w:id="1205" w:author="Kezia Endsley" w:date="2013-08-12T08:24:00Z">
        <w:r w:rsidR="00567296" w:rsidDel="005F0171">
          <w:delText xml:space="preserve">could </w:delText>
        </w:r>
      </w:del>
      <w:ins w:id="1206" w:author="Kezia Endsley" w:date="2013-08-12T08:24:00Z">
        <w:r w:rsidR="005F0171">
          <w:t xml:space="preserve">can </w:t>
        </w:r>
      </w:ins>
      <w:r w:rsidR="00567296">
        <w:t>hold off on learning</w:t>
      </w:r>
      <w:r w:rsidR="00DD3A7B">
        <w:t xml:space="preserve">, it’s data management, but </w:t>
      </w:r>
      <w:del w:id="1207" w:author="Kezia Endsley" w:date="2013-08-12T08:24:00Z">
        <w:r w:rsidR="00DD3A7B" w:rsidDel="005F0171">
          <w:delText xml:space="preserve">we would </w:delText>
        </w:r>
        <w:r w:rsidR="001616D7" w:rsidDel="005F0171">
          <w:delText>only be able to</w:delText>
        </w:r>
      </w:del>
      <w:ins w:id="1208" w:author="Kezia Endsley" w:date="2013-08-12T08:24:00Z">
        <w:r w:rsidR="005F0171">
          <w:t>you can put it off only</w:t>
        </w:r>
      </w:ins>
      <w:r w:rsidR="001616D7">
        <w:t xml:space="preserve"> </w:t>
      </w:r>
      <w:del w:id="1209" w:author="Kezia Endsley" w:date="2013-08-12T08:24:00Z">
        <w:r w:rsidR="00E95BF3" w:rsidDel="005F0171">
          <w:delText>dismiss</w:delText>
        </w:r>
        <w:r w:rsidR="001616D7" w:rsidDel="005F0171">
          <w:delText xml:space="preserve"> it </w:delText>
        </w:r>
      </w:del>
      <w:r w:rsidR="001616D7">
        <w:t>for a while</w:t>
      </w:r>
      <w:r w:rsidR="002E2046">
        <w:t xml:space="preserve">. </w:t>
      </w:r>
      <w:r w:rsidR="00CE423E">
        <w:t xml:space="preserve">Within information security </w:t>
      </w:r>
      <w:r w:rsidR="001616D7">
        <w:t>(as well as most other disciplines)</w:t>
      </w:r>
      <w:ins w:id="1210" w:author="Kezia Endsley" w:date="2013-08-12T08:24:00Z">
        <w:r w:rsidR="005F0171">
          <w:t>,</w:t>
        </w:r>
      </w:ins>
      <w:r w:rsidR="001616D7">
        <w:t xml:space="preserve"> </w:t>
      </w:r>
      <w:ins w:id="1211" w:author="Kezia Endsley" w:date="2013-08-12T08:24:00Z">
        <w:r w:rsidR="005F0171">
          <w:t>y</w:t>
        </w:r>
      </w:ins>
      <w:r w:rsidR="00CE423E">
        <w:t xml:space="preserve">our data </w:t>
      </w:r>
      <w:r w:rsidR="00F80EFD">
        <w:t>can quickly multiply</w:t>
      </w:r>
      <w:r w:rsidR="002E2046">
        <w:t xml:space="preserve">. </w:t>
      </w:r>
      <w:r w:rsidR="00F80EFD">
        <w:t>I</w:t>
      </w:r>
      <w:r w:rsidR="004A37B0">
        <w:t xml:space="preserve">f </w:t>
      </w:r>
      <w:del w:id="1212" w:author="Kezia Endsley" w:date="2013-08-12T08:24:00Z">
        <w:r w:rsidR="004A37B0" w:rsidDel="005F0171">
          <w:delText xml:space="preserve">we </w:delText>
        </w:r>
      </w:del>
      <w:ins w:id="1213" w:author="Kezia Endsley" w:date="2013-08-12T08:24:00Z">
        <w:r w:rsidR="005F0171">
          <w:t xml:space="preserve">you </w:t>
        </w:r>
      </w:ins>
      <w:r w:rsidR="004A37B0">
        <w:t xml:space="preserve">don’t learn to manage </w:t>
      </w:r>
      <w:r w:rsidR="00F80EFD">
        <w:t>it,</w:t>
      </w:r>
      <w:r w:rsidR="004A37B0">
        <w:t xml:space="preserve"> the strain of ever-expanding data will take its toll on </w:t>
      </w:r>
      <w:del w:id="1214" w:author="Kezia Endsley" w:date="2013-08-12T08:24:00Z">
        <w:r w:rsidR="004A37B0" w:rsidDel="005F0171">
          <w:delText xml:space="preserve">our </w:delText>
        </w:r>
      </w:del>
      <w:r w:rsidR="004A37B0">
        <w:t>efficiency and effectiveness</w:t>
      </w:r>
      <w:r w:rsidR="002E2046">
        <w:t xml:space="preserve">. </w:t>
      </w:r>
      <w:r w:rsidR="001616D7">
        <w:t xml:space="preserve">As </w:t>
      </w:r>
      <w:del w:id="1215" w:author="Kezia Endsley" w:date="2013-08-12T08:24:00Z">
        <w:r w:rsidR="001616D7" w:rsidDel="005F0171">
          <w:delText xml:space="preserve">we </w:delText>
        </w:r>
      </w:del>
      <w:r w:rsidR="001616D7">
        <w:t xml:space="preserve">mentioned, </w:t>
      </w:r>
      <w:del w:id="1216" w:author="Kezia Endsley" w:date="2013-08-12T08:24:00Z">
        <w:r w:rsidR="001616D7" w:rsidDel="005F0171">
          <w:delText xml:space="preserve">we </w:delText>
        </w:r>
      </w:del>
      <w:ins w:id="1217" w:author="Kezia Endsley" w:date="2013-08-12T08:24:00Z">
        <w:r w:rsidR="005F0171">
          <w:t xml:space="preserve">you </w:t>
        </w:r>
      </w:ins>
      <w:r w:rsidR="001616D7">
        <w:t xml:space="preserve">can leverage spreadsheets for the simple </w:t>
      </w:r>
      <w:r w:rsidR="00F80EFD">
        <w:t>analyses</w:t>
      </w:r>
      <w:r w:rsidR="002E2046">
        <w:t xml:space="preserve">. </w:t>
      </w:r>
      <w:del w:id="1218" w:author="Kezia Endsley" w:date="2013-08-12T08:24:00Z">
        <w:r w:rsidR="004719EC" w:rsidDel="005F0171">
          <w:delText>We</w:delText>
        </w:r>
        <w:r w:rsidR="004A37B0" w:rsidDel="005F0171">
          <w:delText xml:space="preserve"> </w:delText>
        </w:r>
      </w:del>
      <w:ins w:id="1219" w:author="Kezia Endsley" w:date="2013-08-12T08:24:00Z">
        <w:r w:rsidR="005F0171">
          <w:t xml:space="preserve">You </w:t>
        </w:r>
      </w:ins>
      <w:r w:rsidR="00F80EFD">
        <w:t xml:space="preserve">will quickly </w:t>
      </w:r>
      <w:r w:rsidR="004A37B0">
        <w:t xml:space="preserve">outgrow that stage and </w:t>
      </w:r>
      <w:r w:rsidR="004719EC">
        <w:t xml:space="preserve">should be resolved to expanding </w:t>
      </w:r>
      <w:del w:id="1220" w:author="Kezia Endsley" w:date="2013-08-12T08:24:00Z">
        <w:r w:rsidR="004719EC" w:rsidDel="005F0171">
          <w:delText xml:space="preserve">our </w:delText>
        </w:r>
      </w:del>
      <w:ins w:id="1221" w:author="Kezia Endsley" w:date="2013-08-12T08:24:00Z">
        <w:r w:rsidR="005F0171">
          <w:t xml:space="preserve">your </w:t>
        </w:r>
      </w:ins>
      <w:r w:rsidR="004719EC">
        <w:t>repertoire</w:t>
      </w:r>
      <w:r w:rsidR="004A37B0">
        <w:t xml:space="preserve"> </w:t>
      </w:r>
      <w:r w:rsidR="00404B93">
        <w:t xml:space="preserve">to </w:t>
      </w:r>
      <w:r w:rsidR="005D076C">
        <w:t>progra</w:t>
      </w:r>
      <w:ins w:id="1222" w:author="Kezia Endsley" w:date="2013-08-12T08:25:00Z">
        <w:r w:rsidR="005F0171">
          <w:t>m</w:t>
        </w:r>
      </w:ins>
      <w:r w:rsidR="005D076C">
        <w:t>ming languages and simple formats like comma-separated value (CSV) files</w:t>
      </w:r>
      <w:r w:rsidR="002E2046">
        <w:t xml:space="preserve">. </w:t>
      </w:r>
      <w:r w:rsidR="005D076C">
        <w:t xml:space="preserve">At this point, </w:t>
      </w:r>
      <w:del w:id="1223" w:author="Kezia Endsley" w:date="2013-08-12T08:25:00Z">
        <w:r w:rsidR="005D076C" w:rsidDel="005F0171">
          <w:delText xml:space="preserve">we </w:delText>
        </w:r>
      </w:del>
      <w:ins w:id="1224" w:author="Kezia Endsley" w:date="2013-08-12T08:25:00Z">
        <w:r w:rsidR="005F0171">
          <w:t xml:space="preserve">you </w:t>
        </w:r>
      </w:ins>
      <w:r w:rsidR="005D076C">
        <w:t xml:space="preserve">may see some benefits by moving </w:t>
      </w:r>
      <w:ins w:id="1225" w:author="Kezia Endsley" w:date="2013-08-12T08:25:00Z">
        <w:r w:rsidR="005F0171">
          <w:t>y</w:t>
        </w:r>
      </w:ins>
      <w:r w:rsidR="005D076C">
        <w:t xml:space="preserve">our data into a database, but </w:t>
      </w:r>
      <w:r w:rsidR="001616D7">
        <w:t>it still may not be necessary</w:t>
      </w:r>
      <w:r w:rsidR="002E2046">
        <w:t xml:space="preserve">. </w:t>
      </w:r>
    </w:p>
    <w:p w14:paraId="7D699D29" w14:textId="2A930EB3" w:rsidR="005D076C" w:rsidRDefault="00E95BF3" w:rsidP="00DD3A7B">
      <w:pPr>
        <w:pStyle w:val="Para"/>
        <w:rPr>
          <w:ins w:id="1226" w:author="John Sleeva" w:date="2013-09-27T04:50:00Z"/>
        </w:rPr>
      </w:pPr>
      <w:r>
        <w:t xml:space="preserve">As the data repository grows, </w:t>
      </w:r>
      <w:del w:id="1227" w:author="Kezia Endsley" w:date="2013-08-12T08:25:00Z">
        <w:r w:rsidR="007338D3" w:rsidDel="005F0171">
          <w:delText xml:space="preserve">we </w:delText>
        </w:r>
      </w:del>
      <w:ins w:id="1228" w:author="Kezia Endsley" w:date="2013-08-12T08:25:00Z">
        <w:r w:rsidR="005F0171">
          <w:t xml:space="preserve">you </w:t>
        </w:r>
      </w:ins>
      <w:r w:rsidR="007338D3">
        <w:t>reach</w:t>
      </w:r>
      <w:r w:rsidR="005D076C">
        <w:t xml:space="preserve"> a tipping point, either </w:t>
      </w:r>
      <w:r w:rsidR="00F80EFD">
        <w:t>through</w:t>
      </w:r>
      <w:r w:rsidR="005D076C">
        <w:t xml:space="preserve"> the complexity of the data or the </w:t>
      </w:r>
      <w:r w:rsidR="00F80EFD">
        <w:t>volume</w:t>
      </w:r>
      <w:r w:rsidR="005D076C">
        <w:t xml:space="preserve"> of data</w:t>
      </w:r>
      <w:ins w:id="1229" w:author="Kezia Endsley" w:date="2013-08-12T08:25:00Z">
        <w:r w:rsidR="005F0171">
          <w:t>.</w:t>
        </w:r>
      </w:ins>
      <w:r w:rsidR="005D076C">
        <w:t xml:space="preserve"> </w:t>
      </w:r>
      <w:del w:id="1230" w:author="Kezia Endsley" w:date="2013-08-12T08:25:00Z">
        <w:r w:rsidR="00F80EFD" w:rsidDel="005F0171">
          <w:delText>and m</w:delText>
        </w:r>
      </w:del>
      <w:ins w:id="1231" w:author="Kezia Endsley" w:date="2013-08-12T08:25:00Z">
        <w:r w:rsidR="005F0171">
          <w:t>M</w:t>
        </w:r>
      </w:ins>
      <w:r w:rsidR="00F80EFD">
        <w:t xml:space="preserve">oving to a more robust data management solution </w:t>
      </w:r>
      <w:del w:id="1232" w:author="Kezia Endsley" w:date="2013-08-12T08:25:00Z">
        <w:r w:rsidR="00F80EFD" w:rsidDel="005F0171">
          <w:delText xml:space="preserve">is </w:delText>
        </w:r>
        <w:r w:rsidR="001616D7" w:rsidDel="005F0171">
          <w:delText>going to be</w:delText>
        </w:r>
      </w:del>
      <w:ins w:id="1233" w:author="Kezia Endsley" w:date="2013-08-12T08:25:00Z">
        <w:r w:rsidR="005F0171">
          <w:t>becomes</w:t>
        </w:r>
      </w:ins>
      <w:r w:rsidR="001616D7">
        <w:t xml:space="preserve"> </w:t>
      </w:r>
      <w:r w:rsidR="00F80EFD">
        <w:t>inevitable</w:t>
      </w:r>
      <w:r w:rsidR="002E2046">
        <w:t xml:space="preserve">. </w:t>
      </w:r>
      <w:r w:rsidR="00F80EFD">
        <w:t xml:space="preserve">There is a misconception that the large </w:t>
      </w:r>
      <w:r w:rsidR="005D076C">
        <w:t xml:space="preserve">relational databases of yesteryear </w:t>
      </w:r>
      <w:r w:rsidR="00F80EFD">
        <w:t>are</w:t>
      </w:r>
      <w:r w:rsidR="005D076C">
        <w:t xml:space="preserve"> reserved for the biggest </w:t>
      </w:r>
      <w:del w:id="1234" w:author="Kezia Endsley" w:date="2013-08-12T08:25:00Z">
        <w:r w:rsidR="005D076C" w:rsidDel="005F0171">
          <w:delText xml:space="preserve">of our </w:delText>
        </w:r>
      </w:del>
      <w:r w:rsidR="005D076C">
        <w:t xml:space="preserve">projects, </w:t>
      </w:r>
      <w:del w:id="1235" w:author="Kezia Endsley" w:date="2013-08-12T08:25:00Z">
        <w:r w:rsidR="005D076C" w:rsidDel="005F0171">
          <w:delText xml:space="preserve">but </w:delText>
        </w:r>
      </w:del>
      <w:ins w:id="1236" w:author="Kezia Endsley" w:date="2013-08-12T08:25:00Z">
        <w:r w:rsidR="005F0171">
          <w:t xml:space="preserve">and </w:t>
        </w:r>
      </w:ins>
      <w:r w:rsidR="005D076C">
        <w:t xml:space="preserve">that is </w:t>
      </w:r>
      <w:del w:id="1237" w:author="Kezia Endsley" w:date="2013-08-12T08:25:00Z">
        <w:r w:rsidR="005D076C" w:rsidDel="005F0171">
          <w:delText>no longer a</w:delText>
        </w:r>
      </w:del>
      <w:ins w:id="1238" w:author="Kezia Endsley" w:date="2013-08-12T08:25:00Z">
        <w:r w:rsidR="005F0171">
          <w:t>not a</w:t>
        </w:r>
      </w:ins>
      <w:r w:rsidR="005D076C">
        <w:t xml:space="preserve"> helpful mindset</w:t>
      </w:r>
      <w:r w:rsidR="002E2046">
        <w:t xml:space="preserve">. </w:t>
      </w:r>
      <w:r w:rsidR="005D076C">
        <w:t xml:space="preserve">Many of the database systems </w:t>
      </w:r>
      <w:del w:id="1239" w:author="Kezia Endsley" w:date="2013-08-12T08:26:00Z">
        <w:r w:rsidR="005D076C" w:rsidDel="005F0171">
          <w:delText xml:space="preserve">we </w:delText>
        </w:r>
      </w:del>
      <w:r w:rsidR="005D076C">
        <w:t>discuss</w:t>
      </w:r>
      <w:ins w:id="1240" w:author="Kezia Endsley" w:date="2013-08-12T08:26:00Z">
        <w:r w:rsidR="005F0171">
          <w:t>ed</w:t>
        </w:r>
      </w:ins>
      <w:r w:rsidR="005D076C">
        <w:t xml:space="preserve"> in </w:t>
      </w:r>
      <w:r w:rsidR="004A2E31" w:rsidRPr="004A2E31">
        <w:rPr>
          <w:highlight w:val="cyan"/>
          <w:rPrChange w:id="1241" w:author="John Sleeva" w:date="2013-09-27T04:50:00Z">
            <w:rPr>
              <w:rFonts w:ascii="Arial" w:hAnsi="Arial"/>
              <w:b/>
              <w:sz w:val="32"/>
              <w:highlight w:val="yellow"/>
            </w:rPr>
          </w:rPrChange>
        </w:rPr>
        <w:t xml:space="preserve">Chapter </w:t>
      </w:r>
      <w:ins w:id="1242" w:author="Jay Jacobs" w:date="2013-10-16T08:52:00Z">
        <w:r w:rsidR="003802C1">
          <w:rPr>
            <w:highlight w:val="cyan"/>
          </w:rPr>
          <w:t>8</w:t>
        </w:r>
      </w:ins>
      <w:del w:id="1243" w:author="Jay Jacobs" w:date="2013-10-16T08:52:00Z">
        <w:r w:rsidR="004A2E31" w:rsidRPr="004A2E31" w:rsidDel="003802C1">
          <w:rPr>
            <w:highlight w:val="cyan"/>
            <w:rPrChange w:id="1244" w:author="John Sleeva" w:date="2013-09-27T04:50:00Z">
              <w:rPr>
                <w:rFonts w:ascii="Arial" w:hAnsi="Arial"/>
                <w:b/>
                <w:sz w:val="32"/>
                <w:highlight w:val="yellow"/>
              </w:rPr>
            </w:rPrChange>
          </w:rPr>
          <w:delText>6</w:delText>
        </w:r>
      </w:del>
      <w:r w:rsidR="005D076C">
        <w:t xml:space="preserve"> can be installed on a desktop and </w:t>
      </w:r>
      <w:del w:id="1245" w:author="Kezia Endsley" w:date="2013-08-12T08:26:00Z">
        <w:r w:rsidR="005D076C" w:rsidDel="005F0171">
          <w:delText xml:space="preserve">help </w:delText>
        </w:r>
      </w:del>
      <w:r w:rsidR="005D076C">
        <w:t xml:space="preserve">make the analysis more efficient and </w:t>
      </w:r>
      <w:r w:rsidR="007338D3">
        <w:t>scalable</w:t>
      </w:r>
      <w:r w:rsidR="002E2046">
        <w:t xml:space="preserve">. </w:t>
      </w:r>
      <w:r w:rsidR="007338D3">
        <w:t xml:space="preserve">Once </w:t>
      </w:r>
      <w:ins w:id="1246" w:author="Kezia Endsley" w:date="2013-08-12T08:26:00Z">
        <w:r w:rsidR="005F0171">
          <w:t xml:space="preserve">your </w:t>
        </w:r>
      </w:ins>
      <w:r w:rsidR="007338D3">
        <w:t xml:space="preserve">data management skills become more natural, </w:t>
      </w:r>
      <w:ins w:id="1247" w:author="Kezia Endsley" w:date="2013-08-12T08:26:00Z">
        <w:r w:rsidR="005F0171">
          <w:t xml:space="preserve">such skill can </w:t>
        </w:r>
      </w:ins>
      <w:del w:id="1248" w:author="Kezia Endsley" w:date="2013-08-12T08:26:00Z">
        <w:r w:rsidR="007338D3" w:rsidDel="005F0171">
          <w:delText xml:space="preserve">their </w:delText>
        </w:r>
      </w:del>
      <w:r w:rsidR="007338D3">
        <w:t xml:space="preserve">benefit </w:t>
      </w:r>
      <w:del w:id="1249" w:author="Kezia Endsley" w:date="2013-08-12T08:26:00Z">
        <w:r w:rsidR="008E5B58" w:rsidDel="005F0171">
          <w:delText xml:space="preserve">can be used on </w:delText>
        </w:r>
      </w:del>
      <w:r w:rsidR="008E5B58">
        <w:t xml:space="preserve">even the smallest </w:t>
      </w:r>
      <w:del w:id="1250" w:author="Kezia Endsley" w:date="2013-08-12T08:26:00Z">
        <w:r w:rsidR="008E5B58" w:rsidDel="005F0171">
          <w:delText xml:space="preserve">of </w:delText>
        </w:r>
      </w:del>
      <w:r w:rsidR="008E5B58">
        <w:t>projects</w:t>
      </w:r>
      <w:r w:rsidR="002E2046">
        <w:t xml:space="preserve">. </w:t>
      </w:r>
      <w:r w:rsidR="008E5B58">
        <w:t xml:space="preserve">We’ve </w:t>
      </w:r>
      <w:r w:rsidR="007338D3">
        <w:t>i</w:t>
      </w:r>
      <w:r w:rsidR="005D076C">
        <w:t>nstalled a local datab</w:t>
      </w:r>
      <w:r w:rsidR="008E5B58">
        <w:t xml:space="preserve">ase and imported </w:t>
      </w:r>
      <w:del w:id="1251" w:author="Kezia Endsley" w:date="2013-08-12T08:27:00Z">
        <w:r w:rsidR="008E5B58" w:rsidDel="005F0171">
          <w:delText xml:space="preserve">our </w:delText>
        </w:r>
      </w:del>
      <w:ins w:id="1252" w:author="Kezia Endsley" w:date="2013-08-12T08:27:00Z">
        <w:r w:rsidR="005F0171">
          <w:t xml:space="preserve">the </w:t>
        </w:r>
      </w:ins>
      <w:r w:rsidR="008E5B58">
        <w:t xml:space="preserve">data </w:t>
      </w:r>
      <w:ins w:id="1253" w:author="Jay Jacobs" w:date="2013-10-16T08:53:00Z">
        <w:r w:rsidR="003802C1">
          <w:t xml:space="preserve">even </w:t>
        </w:r>
      </w:ins>
      <w:r w:rsidR="008E5B58">
        <w:t xml:space="preserve">for some smaller </w:t>
      </w:r>
      <w:r w:rsidR="005D076C">
        <w:t>one-time project</w:t>
      </w:r>
      <w:r w:rsidR="008E5B58">
        <w:t>s</w:t>
      </w:r>
      <w:r w:rsidR="002E2046">
        <w:t xml:space="preserve">. </w:t>
      </w:r>
    </w:p>
    <w:p w14:paraId="57BF2E9F" w14:textId="77777777" w:rsidR="004D0626" w:rsidRDefault="0098432D">
      <w:pPr>
        <w:pStyle w:val="QueryPara"/>
        <w:numPr>
          <w:ins w:id="1254" w:author="John Sleeva" w:date="2013-09-27T04:50:00Z"/>
        </w:numPr>
        <w:rPr>
          <w:ins w:id="1255" w:author="Jay Jacobs" w:date="2013-10-16T08:52:00Z"/>
        </w:rPr>
        <w:pPrChange w:id="1256" w:author="John Sleeva" w:date="2013-09-27T04:50:00Z">
          <w:pPr>
            <w:pStyle w:val="Para"/>
          </w:pPr>
        </w:pPrChange>
      </w:pPr>
      <w:ins w:id="1257" w:author="John Sleeva" w:date="2013-09-27T04:50:00Z">
        <w:r>
          <w:t>AU: Please confirm the chapter 6 reference. My TOC has chapter 6 as “Communicating Visually.” --John</w:t>
        </w:r>
      </w:ins>
    </w:p>
    <w:p w14:paraId="7FD08709" w14:textId="7FD5AFF5" w:rsidR="003802C1" w:rsidRDefault="003802C1">
      <w:pPr>
        <w:pStyle w:val="QueryPara"/>
        <w:numPr>
          <w:ins w:id="1258" w:author="John Sleeva" w:date="2013-09-27T04:50:00Z"/>
        </w:numPr>
        <w:pPrChange w:id="1259" w:author="John Sleeva" w:date="2013-09-27T04:50:00Z">
          <w:pPr>
            <w:pStyle w:val="Para"/>
          </w:pPr>
        </w:pPrChange>
      </w:pPr>
      <w:proofErr w:type="spellStart"/>
      <w:ins w:id="1260" w:author="Jay Jacobs" w:date="2013-10-16T08:52:00Z">
        <w:r>
          <w:t>AR</w:t>
        </w:r>
        <w:proofErr w:type="gramStart"/>
        <w:r>
          <w:t>:Fixed</w:t>
        </w:r>
        <w:proofErr w:type="spellEnd"/>
        <w:proofErr w:type="gramEnd"/>
        <w:r>
          <w:t>, it’s chapter 8.</w:t>
        </w:r>
      </w:ins>
    </w:p>
    <w:p w14:paraId="5C6C65FF" w14:textId="77777777" w:rsidR="008E5B58" w:rsidRDefault="005D076C" w:rsidP="00DD3A7B">
      <w:pPr>
        <w:pStyle w:val="Para"/>
      </w:pPr>
      <w:r>
        <w:t xml:space="preserve">When </w:t>
      </w:r>
      <w:del w:id="1261" w:author="Kezia Endsley" w:date="2013-08-12T08:27:00Z">
        <w:r w:rsidDel="005F0171">
          <w:delText>we talk about</w:delText>
        </w:r>
      </w:del>
      <w:ins w:id="1262" w:author="Kezia Endsley" w:date="2013-08-12T08:27:00Z">
        <w:r w:rsidR="005F0171">
          <w:t>discussing</w:t>
        </w:r>
      </w:ins>
      <w:r>
        <w:t xml:space="preserve"> data management skills, we naturally </w:t>
      </w:r>
      <w:r w:rsidR="00B07605">
        <w:t xml:space="preserve">focus </w:t>
      </w:r>
      <w:del w:id="1263" w:author="Kezia Endsley" w:date="2013-08-12T08:27:00Z">
        <w:r w:rsidR="00B07605" w:rsidDel="005F0171">
          <w:delText xml:space="preserve">in </w:delText>
        </w:r>
      </w:del>
      <w:r w:rsidR="00B07605">
        <w:t>on</w:t>
      </w:r>
      <w:r>
        <w:t xml:space="preserve"> databases</w:t>
      </w:r>
      <w:r w:rsidR="002E2046">
        <w:t xml:space="preserve">. </w:t>
      </w:r>
      <w:del w:id="1264" w:author="Kezia Endsley" w:date="2013-08-12T08:27:00Z">
        <w:r w:rsidDel="005F0171">
          <w:delText xml:space="preserve">We </w:delText>
        </w:r>
      </w:del>
      <w:ins w:id="1265" w:author="Kezia Endsley" w:date="2013-08-12T08:27:00Z">
        <w:r w:rsidR="005F0171">
          <w:t xml:space="preserve">You </w:t>
        </w:r>
      </w:ins>
      <w:r>
        <w:t xml:space="preserve">want to have enough knowledge to install a </w:t>
      </w:r>
      <w:r w:rsidR="00404B93">
        <w:t>relational or NoSQL database to</w:t>
      </w:r>
      <w:r>
        <w:t xml:space="preserve"> dump </w:t>
      </w:r>
      <w:del w:id="1266" w:author="Kezia Endsley" w:date="2013-08-12T08:27:00Z">
        <w:r w:rsidDel="005F0171">
          <w:delText xml:space="preserve">our </w:delText>
        </w:r>
      </w:del>
      <w:ins w:id="1267" w:author="Kezia Endsley" w:date="2013-08-12T08:27:00Z">
        <w:r w:rsidR="005F0171">
          <w:t xml:space="preserve">the </w:t>
        </w:r>
      </w:ins>
      <w:r>
        <w:t xml:space="preserve">data in and leverage </w:t>
      </w:r>
      <w:del w:id="1268" w:author="Kezia Endsley" w:date="2013-08-12T08:27:00Z">
        <w:r w:rsidDel="005F0171">
          <w:delText xml:space="preserve">that </w:delText>
        </w:r>
      </w:del>
      <w:ins w:id="1269" w:author="Kezia Endsley" w:date="2013-08-12T08:27:00Z">
        <w:r w:rsidR="005F0171">
          <w:t xml:space="preserve">it </w:t>
        </w:r>
      </w:ins>
      <w:r>
        <w:t xml:space="preserve">for </w:t>
      </w:r>
      <w:del w:id="1270" w:author="Kezia Endsley" w:date="2013-08-12T08:27:00Z">
        <w:r w:rsidDel="005F0171">
          <w:delText xml:space="preserve">our </w:delText>
        </w:r>
      </w:del>
      <w:r>
        <w:t>analysis</w:t>
      </w:r>
      <w:r w:rsidR="002E2046">
        <w:t xml:space="preserve">. </w:t>
      </w:r>
      <w:r>
        <w:t>However</w:t>
      </w:r>
      <w:ins w:id="1271" w:author="Kezia Endsley" w:date="2013-08-12T08:27:00Z">
        <w:r w:rsidR="005F0171">
          <w:t>,</w:t>
        </w:r>
      </w:ins>
      <w:r>
        <w:t xml:space="preserve"> data management</w:t>
      </w:r>
      <w:r w:rsidR="00902086">
        <w:t xml:space="preserve"> is more than da</w:t>
      </w:r>
      <w:r w:rsidR="008E5B58">
        <w:t>tabases</w:t>
      </w:r>
      <w:r w:rsidR="002E2046">
        <w:t xml:space="preserve">. </w:t>
      </w:r>
      <w:r w:rsidR="008E5B58">
        <w:t>Data management is also about managing the</w:t>
      </w:r>
      <w:r w:rsidR="00902086">
        <w:t xml:space="preserve"> quality and integrity</w:t>
      </w:r>
      <w:r w:rsidR="008E5B58">
        <w:t xml:space="preserve"> of the data</w:t>
      </w:r>
      <w:r w:rsidR="002E2046">
        <w:t xml:space="preserve">. </w:t>
      </w:r>
      <w:del w:id="1272" w:author="Kezia Endsley" w:date="2013-08-12T08:27:00Z">
        <w:r w:rsidR="00902086" w:rsidDel="005F0171">
          <w:delText xml:space="preserve">We </w:delText>
        </w:r>
      </w:del>
      <w:ins w:id="1273" w:author="Kezia Endsley" w:date="2013-08-12T08:27:00Z">
        <w:r w:rsidR="005F0171">
          <w:t xml:space="preserve">You </w:t>
        </w:r>
      </w:ins>
      <w:r w:rsidR="00902086">
        <w:t xml:space="preserve">want to be sure the data </w:t>
      </w:r>
      <w:del w:id="1274" w:author="Kezia Endsley" w:date="2013-08-12T08:27:00Z">
        <w:r w:rsidR="008A1B32" w:rsidDel="005F0171">
          <w:delText xml:space="preserve">we </w:delText>
        </w:r>
      </w:del>
      <w:ins w:id="1275" w:author="Kezia Endsley" w:date="2013-08-12T08:27:00Z">
        <w:r w:rsidR="005F0171">
          <w:t xml:space="preserve">you </w:t>
        </w:r>
      </w:ins>
      <w:r w:rsidR="008A1B32">
        <w:t xml:space="preserve">are working with </w:t>
      </w:r>
      <w:del w:id="1276" w:author="Kezia Endsley" w:date="2013-08-12T08:27:00Z">
        <w:r w:rsidR="008E5B58" w:rsidDel="005F0171">
          <w:delText>are</w:delText>
        </w:r>
        <w:r w:rsidR="008A1B32" w:rsidDel="005F0171">
          <w:delText xml:space="preserve"> not</w:delText>
        </w:r>
      </w:del>
      <w:ins w:id="1277" w:author="Kezia Endsley" w:date="2013-08-12T08:27:00Z">
        <w:r w:rsidR="005F0171">
          <w:t>isn’t</w:t>
        </w:r>
      </w:ins>
      <w:r w:rsidR="008A1B32">
        <w:t xml:space="preserve"> inad</w:t>
      </w:r>
      <w:r w:rsidR="005F0171">
        <w:t>vertently modified or corrupted</w:t>
      </w:r>
      <w:r w:rsidR="002E2046">
        <w:t xml:space="preserve">. </w:t>
      </w:r>
      <w:del w:id="1278" w:author="Kezia Endsley" w:date="2013-08-12T08:28:00Z">
        <w:r w:rsidR="008E5B58" w:rsidDel="005F0171">
          <w:delText>Whatever the reason, it</w:delText>
        </w:r>
      </w:del>
      <w:ins w:id="1279" w:author="Kezia Endsley" w:date="2013-08-12T08:28:00Z">
        <w:r w:rsidR="005F0171">
          <w:t>It</w:t>
        </w:r>
      </w:ins>
      <w:r w:rsidR="008E5B58">
        <w:t xml:space="preserve"> doesn’t hurt to have some checks that keep an eye on data quality and integ</w:t>
      </w:r>
      <w:r w:rsidR="00B07605">
        <w:t>rity, especially over long-term data analysis efforts (</w:t>
      </w:r>
      <w:del w:id="1280" w:author="Kezia Endsley" w:date="2013-08-12T08:28:00Z">
        <w:r w:rsidR="00B07605" w:rsidDel="005F0171">
          <w:delText xml:space="preserve">e.g. </w:delText>
        </w:r>
      </w:del>
      <w:r w:rsidR="00B07605">
        <w:t>metrics)</w:t>
      </w:r>
      <w:r w:rsidR="002E2046">
        <w:t xml:space="preserve">. </w:t>
      </w:r>
      <w:r w:rsidR="00B07605">
        <w:t xml:space="preserve">It’s </w:t>
      </w:r>
      <w:del w:id="1281" w:author="Kezia Endsley" w:date="2013-08-12T08:28:00Z">
        <w:r w:rsidR="00B07605" w:rsidDel="005F0171">
          <w:delText xml:space="preserve">the </w:delText>
        </w:r>
      </w:del>
      <w:r w:rsidR="00B07605">
        <w:t xml:space="preserve">like the concept of unit tests </w:t>
      </w:r>
      <w:r w:rsidR="004719EC">
        <w:t xml:space="preserve">in software development where the </w:t>
      </w:r>
      <w:r w:rsidR="004719EC" w:rsidRPr="004719EC">
        <w:t xml:space="preserve">smallest piece of testable </w:t>
      </w:r>
      <w:r w:rsidR="004719EC">
        <w:t xml:space="preserve">code in an application </w:t>
      </w:r>
      <w:del w:id="1282" w:author="Kezia Endsley" w:date="2013-08-12T08:28:00Z">
        <w:r w:rsidR="004719EC" w:rsidDel="005F0171">
          <w:delText xml:space="preserve">are </w:delText>
        </w:r>
      </w:del>
      <w:ins w:id="1283" w:author="Kezia Endsley" w:date="2013-08-12T08:28:00Z">
        <w:r w:rsidR="005F0171">
          <w:t xml:space="preserve">is </w:t>
        </w:r>
      </w:ins>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r w:rsidR="004719EC">
        <w:t xml:space="preserve"> expected</w:t>
      </w:r>
      <w:r w:rsidR="002E2046">
        <w:t xml:space="preserve">. </w:t>
      </w:r>
      <w:del w:id="1284" w:author="Kezia Endsley" w:date="2013-08-12T08:29:00Z">
        <w:r w:rsidR="00B07605" w:rsidDel="005F0171">
          <w:delText xml:space="preserve">We </w:delText>
        </w:r>
      </w:del>
      <w:ins w:id="1285" w:author="Kezia Endsley" w:date="2013-08-12T08:29:00Z">
        <w:r w:rsidR="005F0171">
          <w:t xml:space="preserve">You </w:t>
        </w:r>
      </w:ins>
      <w:r w:rsidR="00B07605">
        <w:t xml:space="preserve">may want to automate some </w:t>
      </w:r>
      <w:ins w:id="1286" w:author="Kezia Endsley" w:date="2013-08-12T08:29:00Z">
        <w:r w:rsidR="005F0171">
          <w:t xml:space="preserve">data </w:t>
        </w:r>
      </w:ins>
      <w:r w:rsidR="00B07605">
        <w:t xml:space="preserve">integrity checking </w:t>
      </w:r>
      <w:del w:id="1287" w:author="Kezia Endsley" w:date="2013-08-12T08:29:00Z">
        <w:r w:rsidR="00B07605" w:rsidDel="005F0171">
          <w:delText xml:space="preserve">of data </w:delText>
        </w:r>
      </w:del>
      <w:r w:rsidR="00B07605">
        <w:t>after any new import or conversion</w:t>
      </w:r>
      <w:ins w:id="1288" w:author="Kezia Endsley" w:date="2013-08-12T08:29:00Z">
        <w:r w:rsidR="005F0171">
          <w:t>,</w:t>
        </w:r>
      </w:ins>
      <w:r w:rsidR="004719EC">
        <w:t xml:space="preserve"> </w:t>
      </w:r>
      <w:del w:id="1289" w:author="Kezia Endsley" w:date="2013-08-12T08:29:00Z">
        <w:r w:rsidR="004719EC" w:rsidDel="005F0171">
          <w:delText xml:space="preserve">and </w:delText>
        </w:r>
      </w:del>
      <w:r w:rsidR="004719EC">
        <w:t xml:space="preserve">especially </w:t>
      </w:r>
      <w:del w:id="1290" w:author="Kezia Endsley" w:date="2013-08-12T08:29:00Z">
        <w:r w:rsidR="004719EC" w:rsidDel="005F0171">
          <w:delText xml:space="preserve">if </w:delText>
        </w:r>
      </w:del>
      <w:ins w:id="1291" w:author="Kezia Endsley" w:date="2013-08-12T08:29:00Z">
        <w:r w:rsidR="005F0171">
          <w:t xml:space="preserve">when </w:t>
        </w:r>
      </w:ins>
      <w:r w:rsidR="004719EC">
        <w:t>the data analysis has sufficient efficacy to be performed regularly and used as a metric or control</w:t>
      </w:r>
      <w:r w:rsidR="00B07605">
        <w:t>.</w:t>
      </w:r>
    </w:p>
    <w:p w14:paraId="4591D87B" w14:textId="76EF9D91" w:rsidR="00992828" w:rsidRDefault="008E5B58" w:rsidP="00DD3A7B">
      <w:pPr>
        <w:pStyle w:val="Para"/>
        <w:rPr>
          <w:ins w:id="1292" w:author="Kent, Kevin - Indianapolis" w:date="2013-09-30T10:58:00Z"/>
        </w:rPr>
      </w:pPr>
      <w:r>
        <w:t>Finally</w:t>
      </w:r>
      <w:r w:rsidR="008A1B32">
        <w:t>, w</w:t>
      </w:r>
      <w:r w:rsidR="005D076C">
        <w:t xml:space="preserve">e work in information security and we’d be negligent if we didn’t talk about </w:t>
      </w:r>
      <w:r>
        <w:t>the security of the data</w:t>
      </w:r>
      <w:r w:rsidR="005D076C">
        <w:t xml:space="preserve"> for a bit here</w:t>
      </w:r>
      <w:r w:rsidR="002E2046">
        <w:t xml:space="preserve">. </w:t>
      </w:r>
      <w:del w:id="1293" w:author="Kezia Endsley" w:date="2013-08-12T08:29:00Z">
        <w:r w:rsidDel="00F96783">
          <w:delText>But let’s take</w:delText>
        </w:r>
      </w:del>
      <w:ins w:id="1294" w:author="Kezia Endsley" w:date="2013-08-12T08:29:00Z">
        <w:r w:rsidR="00F96783">
          <w:t>Take</w:t>
        </w:r>
      </w:ins>
      <w:r>
        <w:t xml:space="preserve"> a step back for some context first</w:t>
      </w:r>
      <w:r w:rsidR="002E2046">
        <w:t xml:space="preserve">. </w:t>
      </w:r>
      <w:r>
        <w:t>There seems to be a pattern repeating</w:t>
      </w:r>
      <w:del w:id="1295" w:author="Kezia Endsley" w:date="2013-08-12T08:29:00Z">
        <w:r w:rsidDel="00F96783">
          <w:delText xml:space="preserve"> in our history</w:delText>
        </w:r>
      </w:del>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r w:rsidR="00E91D52">
        <w:t>s</w:t>
      </w:r>
      <w:r w:rsidR="006F5FFA">
        <w:t xml:space="preserve"> off to produce an elegant solution, but the security of their syste</w:t>
      </w:r>
      <w:r w:rsidR="00883AF1">
        <w:t>m is not their primary concern</w:t>
      </w:r>
      <w:ins w:id="1296" w:author="Kezia Endsley" w:date="2013-08-12T08:30:00Z">
        <w:r w:rsidR="00F96783">
          <w:t>;</w:t>
        </w:r>
      </w:ins>
      <w:del w:id="1297" w:author="Kezia Endsley" w:date="2013-08-12T08:30:00Z">
        <w:r w:rsidR="00883AF1" w:rsidDel="00F96783">
          <w:delText>,</w:delText>
        </w:r>
      </w:del>
      <w:r w:rsidR="00883AF1">
        <w:t xml:space="preserve"> meeting the functional need is</w:t>
      </w:r>
      <w:r w:rsidR="002E2046">
        <w:t xml:space="preserve">. </w:t>
      </w:r>
      <w:r w:rsidR="00CD323C">
        <w:t>As an example, when the UNIX platform was first developed it was intended to be a shared (but closed</w:t>
      </w:r>
      <w:r w:rsidR="00C62AC4">
        <w:t>) platform for multiple users who use the platform for programs they would write</w:t>
      </w:r>
      <w:ins w:id="1298" w:author="Kent, Kevin - Indianapolis" w:date="2013-09-30T10:59:00Z">
        <w:del w:id="1299" w:author="Jay Jacobs" w:date="2013-10-16T09:24:00Z">
          <w:r w:rsidR="00992828" w:rsidRPr="00992828" w:rsidDel="004419BD">
            <w:rPr>
              <w:vertAlign w:val="superscript"/>
              <w:rPrChange w:id="1300" w:author="Kent, Kevin - Indianapolis" w:date="2013-09-30T10:59:00Z">
                <w:rPr/>
              </w:rPrChange>
            </w:rPr>
            <w:delText>3</w:delText>
          </w:r>
        </w:del>
      </w:ins>
      <w:del w:id="1301" w:author="Kent, Kevin - Indianapolis" w:date="2013-09-30T10:59:00Z">
        <w:r w:rsidR="004A2E31" w:rsidRPr="004A2E31" w:rsidDel="00992828">
          <w:rPr>
            <w:rStyle w:val="FootnoteReference"/>
            <w:highlight w:val="yellow"/>
            <w:rPrChange w:id="1302" w:author="John Sleeva" w:date="2013-09-27T04:03:00Z">
              <w:rPr>
                <w:rStyle w:val="FootnoteReference"/>
              </w:rPr>
            </w:rPrChange>
          </w:rPr>
          <w:footnoteReference w:id="3"/>
        </w:r>
      </w:del>
      <w:r w:rsidR="004A2E31" w:rsidRPr="004A2E31">
        <w:rPr>
          <w:highlight w:val="yellow"/>
          <w:rPrChange w:id="1308" w:author="John Sleeva" w:date="2013-09-27T04:03:00Z">
            <w:rPr>
              <w:vertAlign w:val="superscript"/>
            </w:rPr>
          </w:rPrChange>
        </w:rPr>
        <w:t>.</w:t>
      </w:r>
      <w:r w:rsidR="002E2046">
        <w:t xml:space="preserve"> </w:t>
      </w:r>
      <w:r w:rsidR="00C62AC4">
        <w:t xml:space="preserve">As a result, most of the authentication and permissions were constructed to protect the system from unintentional errors in their programs, and not </w:t>
      </w:r>
      <w:r>
        <w:t xml:space="preserve">from </w:t>
      </w:r>
      <w:del w:id="1309" w:author="Kezia Endsley" w:date="2013-08-12T08:30:00Z">
        <w:r w:rsidDel="0026584C">
          <w:delText xml:space="preserve">a </w:delText>
        </w:r>
      </w:del>
      <w:r>
        <w:t>malicious user</w:t>
      </w:r>
      <w:ins w:id="1310" w:author="Kezia Endsley" w:date="2013-08-12T08:30:00Z">
        <w:r w:rsidR="0026584C">
          <w:t>s</w:t>
        </w:r>
      </w:ins>
      <w:ins w:id="1311" w:author="Jay Jacobs" w:date="2013-10-16T09:24:00Z">
        <w:r w:rsidR="004419BD" w:rsidRPr="00853D3A">
          <w:rPr>
            <w:vertAlign w:val="superscript"/>
          </w:rPr>
          <w:t>3</w:t>
        </w:r>
      </w:ins>
      <w:r w:rsidR="002E2046">
        <w:t xml:space="preserve">. </w:t>
      </w:r>
      <w:r>
        <w:t>The point here is that “young” technology typically places an emphasis on functionality over security.</w:t>
      </w:r>
    </w:p>
    <w:p w14:paraId="072AAF4B" w14:textId="77777777" w:rsidR="00992828" w:rsidRPr="00992828" w:rsidRDefault="00992828" w:rsidP="00992828">
      <w:pPr>
        <w:pBdr>
          <w:top w:val="single" w:sz="18" w:space="1" w:color="auto"/>
          <w:bottom w:val="single" w:sz="18" w:space="1" w:color="auto"/>
        </w:pBdr>
        <w:spacing w:before="120" w:after="120"/>
        <w:rPr>
          <w:ins w:id="1312" w:author="Kent, Kevin - Indianapolis" w:date="2013-09-30T10:59:00Z"/>
          <w:noProof/>
          <w:color w:val="0000FF"/>
          <w:sz w:val="28"/>
          <w:szCs w:val="20"/>
        </w:rPr>
      </w:pPr>
      <w:ins w:id="1313" w:author="Kent, Kevin - Indianapolis" w:date="2013-09-30T10:59:00Z">
        <w:r w:rsidRPr="00992828">
          <w:rPr>
            <w:noProof/>
            <w:color w:val="0000FF"/>
            <w:sz w:val="28"/>
            <w:szCs w:val="20"/>
          </w:rPr>
          <w:t>Production: Please make sure the following footnote is place a the bottom of the page the preceding paragraph appears on. Thnaks, Kevin (PjE)</w:t>
        </w:r>
      </w:ins>
    </w:p>
    <w:p w14:paraId="0B93841A" w14:textId="4A23AB80" w:rsidR="00992828" w:rsidRDefault="00992828">
      <w:pPr>
        <w:pStyle w:val="FootnoteEntry"/>
        <w:rPr>
          <w:ins w:id="1314" w:author="John Sleeva" w:date="2013-09-27T04:02:00Z"/>
        </w:rPr>
        <w:pPrChange w:id="1315" w:author="Kent, Kevin - Indianapolis" w:date="2013-09-30T10:58:00Z">
          <w:pPr>
            <w:pStyle w:val="Para"/>
          </w:pPr>
        </w:pPrChange>
      </w:pPr>
      <w:r>
        <w:t xml:space="preserve">3 </w:t>
      </w:r>
      <w:del w:id="1316" w:author="Jay Jacobs" w:date="2013-10-16T09:23:00Z">
        <w:r w:rsidRPr="00F654D3" w:rsidDel="00970C96">
          <w:rPr>
            <w:rStyle w:val="InlineURL"/>
            <w:highlight w:val="yellow"/>
            <w:rPrChange w:id="1317" w:author="Kent, Kevin - Indianapolis" w:date="2013-09-30T11:08:00Z">
              <w:rPr/>
            </w:rPrChange>
          </w:rPr>
          <w:delText>http://www.cse.psu.edu/~tjaeger/cse443-s12/docs/ch4.pdf</w:delText>
        </w:r>
        <w:r w:rsidRPr="00992828" w:rsidDel="00970C96">
          <w:rPr>
            <w:highlight w:val="yellow"/>
            <w:rPrChange w:id="1318" w:author="Kent, Kevin - Indianapolis" w:date="2013-09-30T11:01:00Z">
              <w:rPr/>
            </w:rPrChange>
          </w:rPr>
          <w:delText xml:space="preserve"> and one of </w:delText>
        </w:r>
      </w:del>
      <w:ins w:id="1319" w:author="Jay Jacobs" w:date="2013-10-16T09:21:00Z">
        <w:r w:rsidR="00970C96">
          <w:rPr>
            <w:highlight w:val="yellow"/>
          </w:rPr>
          <w:t xml:space="preserve">For an example of the focus on </w:t>
        </w:r>
      </w:ins>
      <w:ins w:id="1320" w:author="Jay Jacobs" w:date="2013-10-16T09:24:00Z">
        <w:r w:rsidR="004419BD">
          <w:rPr>
            <w:highlight w:val="yellow"/>
          </w:rPr>
          <w:t xml:space="preserve">functionality and </w:t>
        </w:r>
      </w:ins>
      <w:ins w:id="1321" w:author="Jay Jacobs" w:date="2013-10-16T09:21:00Z">
        <w:r w:rsidR="00970C96">
          <w:rPr>
            <w:highlight w:val="yellow"/>
          </w:rPr>
          <w:t xml:space="preserve">preventing error over </w:t>
        </w:r>
      </w:ins>
      <w:ins w:id="1322" w:author="Jay Jacobs" w:date="2013-10-16T09:24:00Z">
        <w:r w:rsidR="004419BD">
          <w:rPr>
            <w:highlight w:val="yellow"/>
          </w:rPr>
          <w:t xml:space="preserve">stopping </w:t>
        </w:r>
      </w:ins>
      <w:ins w:id="1323" w:author="Jay Jacobs" w:date="2013-10-16T09:21:00Z">
        <w:r w:rsidR="00970C96">
          <w:rPr>
            <w:highlight w:val="yellow"/>
          </w:rPr>
          <w:t>misuse, early authentication systems would store the user passwords in a clear text file.  See Morris and Thompson, 1979 for a discussion.</w:t>
        </w:r>
      </w:ins>
      <w:del w:id="1324" w:author="Jay Jacobs" w:date="2013-10-16T09:23:00Z">
        <w:r w:rsidRPr="00992828" w:rsidDel="00970C96">
          <w:rPr>
            <w:highlight w:val="yellow"/>
            <w:rPrChange w:id="1325" w:author="Kent, Kevin - Indianapolis" w:date="2013-09-30T11:01:00Z">
              <w:rPr/>
            </w:rPrChange>
          </w:rPr>
          <w:delText xml:space="preserve">the first solutions for the UNIX platform was to simply store the users passwords in a clear text file on the system: </w:delText>
        </w:r>
        <w:r w:rsidRPr="00F654D3" w:rsidDel="00970C96">
          <w:rPr>
            <w:rStyle w:val="InlineURL"/>
            <w:highlight w:val="yellow"/>
            <w:rPrChange w:id="1326" w:author="Kent, Kevin - Indianapolis" w:date="2013-09-30T11:08:00Z">
              <w:rPr/>
            </w:rPrChange>
          </w:rPr>
          <w:delText>https://info.aiaa.org/tac/isg/SOFTC/Public%20Documents/Technical%20Working%20Groups/Cyber%20Security/Password%20Security%20A%20case%20Study.pdf</w:delText>
        </w:r>
      </w:del>
    </w:p>
    <w:p w14:paraId="353F813C" w14:textId="77777777" w:rsidR="004D0626" w:rsidRDefault="00265B8D">
      <w:pPr>
        <w:pStyle w:val="QueryPara"/>
        <w:numPr>
          <w:ins w:id="1327" w:author="John Sleeva" w:date="2013-09-27T04:02:00Z"/>
        </w:numPr>
        <w:rPr>
          <w:ins w:id="1328" w:author="Jay Jacobs" w:date="2013-10-16T09:23:00Z"/>
          <w:rStyle w:val="QueryInline"/>
        </w:rPr>
        <w:pPrChange w:id="1329" w:author="John Sleeva" w:date="2013-09-27T04:02:00Z">
          <w:pPr>
            <w:pStyle w:val="Para"/>
          </w:pPr>
        </w:pPrChange>
      </w:pPr>
      <w:ins w:id="1330" w:author="John Sleeva" w:date="2013-09-27T04:02:00Z">
        <w:r w:rsidRPr="00992828">
          <w:rPr>
            <w:rStyle w:val="QueryInline"/>
            <w:highlight w:val="yellow"/>
            <w:rPrChange w:id="1331" w:author="Kent, Kevin - Indianapolis" w:date="2013-09-30T11:01:00Z">
              <w:rPr>
                <w:rStyle w:val="QueryInline"/>
              </w:rPr>
            </w:rPrChange>
          </w:rPr>
          <w:t xml:space="preserve">AU: The </w:t>
        </w:r>
      </w:ins>
      <w:ins w:id="1332" w:author="John Sleeva" w:date="2013-09-27T04:03:00Z">
        <w:r w:rsidRPr="00992828">
          <w:rPr>
            <w:rStyle w:val="QueryInline"/>
            <w:highlight w:val="yellow"/>
            <w:rPrChange w:id="1333" w:author="Kent, Kevin - Indianapolis" w:date="2013-09-30T11:01:00Z">
              <w:rPr>
                <w:rStyle w:val="QueryInline"/>
              </w:rPr>
            </w:rPrChange>
          </w:rPr>
          <w:t xml:space="preserve">footnote here is a bit awkward. Please rephrase it so that the URL isn’t the subject of the sentence. </w:t>
        </w:r>
      </w:ins>
      <w:ins w:id="1334" w:author="John Sleeva" w:date="2013-09-27T04:06:00Z">
        <w:r w:rsidR="00067275" w:rsidRPr="00992828">
          <w:rPr>
            <w:rStyle w:val="QueryInline"/>
            <w:highlight w:val="yellow"/>
            <w:rPrChange w:id="1335" w:author="Kent, Kevin - Indianapolis" w:date="2013-09-30T11:01:00Z">
              <w:rPr>
                <w:rStyle w:val="QueryInline"/>
              </w:rPr>
            </w:rPrChange>
          </w:rPr>
          <w:t>Also, the 2</w:t>
        </w:r>
        <w:r w:rsidR="004A2E31" w:rsidRPr="00992828">
          <w:rPr>
            <w:rStyle w:val="QueryInline"/>
            <w:highlight w:val="yellow"/>
            <w:vertAlign w:val="superscript"/>
            <w:rPrChange w:id="1336" w:author="Kent, Kevin - Indianapolis" w:date="2013-09-30T11:01:00Z">
              <w:rPr>
                <w:rStyle w:val="QueryInline"/>
              </w:rPr>
            </w:rPrChange>
          </w:rPr>
          <w:t>nd</w:t>
        </w:r>
        <w:r w:rsidR="00067275" w:rsidRPr="00992828">
          <w:rPr>
            <w:rStyle w:val="QueryInline"/>
            <w:highlight w:val="yellow"/>
            <w:rPrChange w:id="1337" w:author="Kent, Kevin - Indianapolis" w:date="2013-09-30T11:01:00Z">
              <w:rPr>
                <w:rStyle w:val="QueryInline"/>
              </w:rPr>
            </w:rPrChange>
          </w:rPr>
          <w:t xml:space="preserve"> URL give</w:t>
        </w:r>
      </w:ins>
      <w:ins w:id="1338" w:author="Kent, Kevin - Indianapolis" w:date="2013-09-30T11:01:00Z">
        <w:r w:rsidR="00992828" w:rsidRPr="00992828">
          <w:rPr>
            <w:rStyle w:val="QueryInline"/>
            <w:highlight w:val="yellow"/>
            <w:rPrChange w:id="1339" w:author="Kent, Kevin - Indianapolis" w:date="2013-09-30T11:01:00Z">
              <w:rPr>
                <w:rStyle w:val="QueryInline"/>
              </w:rPr>
            </w:rPrChange>
          </w:rPr>
          <w:t>s</w:t>
        </w:r>
      </w:ins>
      <w:ins w:id="1340" w:author="John Sleeva" w:date="2013-09-27T04:06:00Z">
        <w:r w:rsidR="00067275" w:rsidRPr="00992828">
          <w:rPr>
            <w:rStyle w:val="QueryInline"/>
            <w:highlight w:val="yellow"/>
            <w:rPrChange w:id="1341" w:author="Kent, Kevin - Indianapolis" w:date="2013-09-30T11:01:00Z">
              <w:rPr>
                <w:rStyle w:val="QueryInline"/>
              </w:rPr>
            </w:rPrChange>
          </w:rPr>
          <w:t xml:space="preserve"> me a 404 NOT FOUND message. Finally, </w:t>
        </w:r>
      </w:ins>
      <w:ins w:id="1342" w:author="John Sleeva" w:date="2013-09-27T04:07:00Z">
        <w:r w:rsidR="00067275" w:rsidRPr="00992828">
          <w:rPr>
            <w:rStyle w:val="QueryInline"/>
            <w:highlight w:val="yellow"/>
            <w:rPrChange w:id="1343" w:author="Kent, Kevin - Indianapolis" w:date="2013-09-30T11:01:00Z">
              <w:rPr>
                <w:rStyle w:val="QueryInline"/>
              </w:rPr>
            </w:rPrChange>
          </w:rPr>
          <w:t>is this URL one of the “solutions for the UNIX platform…</w:t>
        </w:r>
        <w:proofErr w:type="gramStart"/>
        <w:r w:rsidR="00067275" w:rsidRPr="00992828">
          <w:rPr>
            <w:rStyle w:val="QueryInline"/>
            <w:highlight w:val="yellow"/>
            <w:rPrChange w:id="1344" w:author="Kent, Kevin - Indianapolis" w:date="2013-09-30T11:01:00Z">
              <w:rPr>
                <w:rStyle w:val="QueryInline"/>
              </w:rPr>
            </w:rPrChange>
          </w:rPr>
          <w:t>”</w:t>
        </w:r>
        <w:proofErr w:type="gramEnd"/>
        <w:r w:rsidR="00067275" w:rsidRPr="00992828">
          <w:rPr>
            <w:rStyle w:val="QueryInline"/>
            <w:highlight w:val="yellow"/>
            <w:rPrChange w:id="1345" w:author="Kent, Kevin - Indianapolis" w:date="2013-09-30T11:01:00Z">
              <w:rPr>
                <w:rStyle w:val="QueryInline"/>
              </w:rPr>
            </w:rPrChange>
          </w:rPr>
          <w:t xml:space="preserve"> If there</w:t>
        </w:r>
      </w:ins>
      <w:ins w:id="1346" w:author="John Sleeva" w:date="2013-09-27T04:08:00Z">
        <w:r w:rsidR="00067275" w:rsidRPr="00992828">
          <w:rPr>
            <w:rStyle w:val="QueryInline"/>
            <w:highlight w:val="yellow"/>
            <w:rPrChange w:id="1347" w:author="Kent, Kevin - Indianapolis" w:date="2013-09-30T11:01:00Z">
              <w:rPr>
                <w:rStyle w:val="QueryInline"/>
              </w:rPr>
            </w:rPrChange>
          </w:rPr>
          <w:t>’s a risk of ambiguity, please rephrase to clarify. --John</w:t>
        </w:r>
      </w:ins>
    </w:p>
    <w:p w14:paraId="4844A499" w14:textId="0C6B5548" w:rsidR="00970C96" w:rsidRPr="004D0626" w:rsidRDefault="00970C96">
      <w:pPr>
        <w:pStyle w:val="QueryPara"/>
        <w:numPr>
          <w:ins w:id="1348" w:author="John Sleeva" w:date="2013-09-27T04:02:00Z"/>
        </w:numPr>
        <w:rPr>
          <w:rStyle w:val="QueryInline"/>
          <w:rPrChange w:id="1349" w:author="John Sleeva" w:date="2013-09-27T04:02:00Z">
            <w:rPr/>
          </w:rPrChange>
        </w:rPr>
        <w:pPrChange w:id="1350" w:author="John Sleeva" w:date="2013-09-27T04:02:00Z">
          <w:pPr>
            <w:pStyle w:val="Para"/>
          </w:pPr>
        </w:pPrChange>
      </w:pPr>
      <w:ins w:id="1351" w:author="Jay Jacobs" w:date="2013-10-16T09:23:00Z">
        <w:r>
          <w:rPr>
            <w:rStyle w:val="QueryInline"/>
          </w:rPr>
          <w:t>AR: made this a reference in the reference section and changed the text here.</w:t>
        </w:r>
      </w:ins>
    </w:p>
    <w:p w14:paraId="604D9F94" w14:textId="57D97E84" w:rsidR="005A776C" w:rsidRPr="005A776C" w:rsidRDefault="00847F64" w:rsidP="007B4948">
      <w:pPr>
        <w:pStyle w:val="Para"/>
        <w:numPr>
          <w:ins w:id="1352" w:author="John Sleeva" w:date="2013-09-27T03:52:00Z"/>
        </w:numPr>
      </w:pPr>
      <w:r w:rsidRPr="00EF4364">
        <w:t xml:space="preserve">With the </w:t>
      </w:r>
      <w:r>
        <w:t xml:space="preserve">fast-paced and </w:t>
      </w:r>
      <w:r w:rsidR="00567296">
        <w:t>passionate push of the current data revolution</w:t>
      </w:r>
      <w:ins w:id="1353" w:author="Kezia Endsley" w:date="2013-08-12T08:30:00Z">
        <w:r w:rsidR="0026584C">
          <w:t>,</w:t>
        </w:r>
      </w:ins>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rsidR="00E91D52">
        <w:t>New</w:t>
      </w:r>
      <w:r>
        <w:t xml:space="preserve"> data management</w:t>
      </w:r>
      <w:r w:rsidR="00E91D52">
        <w:t xml:space="preserve"> </w:t>
      </w:r>
      <w:r>
        <w:t xml:space="preserve">platforms </w:t>
      </w:r>
      <w:r w:rsidR="00E91D52">
        <w:t xml:space="preserve">such as Hadoop </w:t>
      </w:r>
      <w:ins w:id="1354" w:author="Kezia Endsley" w:date="2013-08-12T08:30:00Z">
        <w:r w:rsidR="0026584C">
          <w:t>and</w:t>
        </w:r>
      </w:ins>
      <w:del w:id="1355" w:author="Kezia Endsley" w:date="2013-08-12T08:30:00Z">
        <w:r w:rsidR="00E91D52" w:rsidDel="0026584C">
          <w:delText>or</w:delText>
        </w:r>
      </w:del>
      <w:r w:rsidR="00E91D52">
        <w:t xml:space="preserve"> NoSQL environments </w:t>
      </w:r>
      <w:r>
        <w:t xml:space="preserve">were </w:t>
      </w:r>
      <w:del w:id="1356" w:author="Jay Jacobs" w:date="2013-10-16T09:25:00Z">
        <w:r w:rsidDel="004419BD">
          <w:delText xml:space="preserve">not </w:delText>
        </w:r>
      </w:del>
      <w:r>
        <w:t xml:space="preserve">designed </w:t>
      </w:r>
      <w:ins w:id="1357" w:author="Jay Jacobs" w:date="2013-10-16T09:25:00Z">
        <w:r w:rsidR="004419BD">
          <w:t xml:space="preserve">to solve a data problem and were not designed (initially) </w:t>
        </w:r>
      </w:ins>
      <w:r>
        <w:t>with many of the security policies or compliance requirements of most enterprise networks</w:t>
      </w:r>
      <w:ins w:id="1358" w:author="Jay Jacobs" w:date="2013-10-16T09:21:00Z">
        <w:r w:rsidR="00970C96">
          <w:t xml:space="preserve"> (though they are quickly learning)</w:t>
        </w:r>
      </w:ins>
      <w:r w:rsidR="002E2046">
        <w:t xml:space="preserve">. </w:t>
      </w:r>
      <w:r>
        <w:t>The result is a distributed computing platform with some difficult security challenges</w:t>
      </w:r>
      <w:r w:rsidR="002E2046">
        <w:t xml:space="preserve">. </w:t>
      </w:r>
      <w:r w:rsidR="005A776C">
        <w:t>T</w:t>
      </w:r>
      <w:r w:rsidR="00C62AC4">
        <w:t>he authentication and security features are far better th</w:t>
      </w:r>
      <w:r w:rsidR="00DC5C1A">
        <w:t>a</w:t>
      </w:r>
      <w:r w:rsidR="00C62AC4">
        <w:t>n the early days of UNIX</w:t>
      </w:r>
      <w:ins w:id="1359" w:author="Kezia Endsley" w:date="2013-08-12T08:30:00Z">
        <w:r w:rsidR="0026584C">
          <w:t>;</w:t>
        </w:r>
      </w:ins>
      <w:del w:id="1360" w:author="Kezia Endsley" w:date="2013-08-12T08:30:00Z">
        <w:r w:rsidR="00C62AC4" w:rsidDel="0026584C">
          <w:delText>,</w:delText>
        </w:r>
      </w:del>
      <w:r w:rsidR="00C62AC4">
        <w:t xml:space="preserve"> they typically do not compare to the security and features of the more established relational databases</w:t>
      </w:r>
      <w:r w:rsidR="002E2046">
        <w:t xml:space="preserve">. </w:t>
      </w:r>
      <w:r w:rsidR="00567296">
        <w:t>We won’t focus too much on this point, but whatever data management platform is chosen, don’t assume the security is built in.</w:t>
      </w:r>
    </w:p>
    <w:p w14:paraId="1CEFE73B" w14:textId="77777777" w:rsidR="004D0626" w:rsidRDefault="00470F22">
      <w:pPr>
        <w:pStyle w:val="H2"/>
        <w:pPrChange w:id="1361" w:author="Kezia Endsley" w:date="2013-08-12T07:48:00Z">
          <w:pPr>
            <w:pStyle w:val="H3"/>
          </w:pPr>
        </w:pPrChange>
      </w:pPr>
      <w:bookmarkStart w:id="1362" w:name="_Toc241472471"/>
      <w:bookmarkStart w:id="1363" w:name="_Toc241876909"/>
      <w:r>
        <w:t>Statistics</w:t>
      </w:r>
      <w:bookmarkEnd w:id="1362"/>
      <w:bookmarkEnd w:id="1363"/>
    </w:p>
    <w:p w14:paraId="3A867C94" w14:textId="079596F7" w:rsidR="00866A63" w:rsidRDefault="0056337B" w:rsidP="002C45D6">
      <w:pPr>
        <w:pStyle w:val="Para"/>
      </w:pPr>
      <w:r>
        <w:t xml:space="preserve">Perhaps we are a little biased here, but picking up some </w:t>
      </w:r>
      <w:ins w:id="1364" w:author="Kezia Endsley" w:date="2013-08-12T08:31:00Z">
        <w:r w:rsidR="00EE7101">
          <w:t xml:space="preserve">statistics </w:t>
        </w:r>
      </w:ins>
      <w:r>
        <w:t xml:space="preserve">skills </w:t>
      </w:r>
      <w:del w:id="1365" w:author="Kezia Endsley" w:date="2013-08-12T08:32:00Z">
        <w:r w:rsidDel="00EE7101">
          <w:delText xml:space="preserve">around </w:delText>
        </w:r>
      </w:del>
      <w:del w:id="1366" w:author="Kezia Endsley" w:date="2013-08-12T08:31:00Z">
        <w:r w:rsidDel="00EE7101">
          <w:delText>statistic</w:delText>
        </w:r>
        <w:r w:rsidR="00E33C55" w:rsidDel="00EE7101">
          <w:delText xml:space="preserve">s </w:delText>
        </w:r>
      </w:del>
      <w:r w:rsidR="00E33C55">
        <w:t>will improve</w:t>
      </w:r>
      <w:r w:rsidR="00302EF2">
        <w:t xml:space="preserve"> </w:t>
      </w:r>
      <w:ins w:id="1367" w:author="Kezia Endsley" w:date="2013-08-12T08:32:00Z">
        <w:r w:rsidR="00EE7101">
          <w:t>al</w:t>
        </w:r>
      </w:ins>
      <w:r w:rsidR="00302EF2">
        <w:t>most every aspect of your life</w:t>
      </w:r>
      <w:r w:rsidR="002E2046">
        <w:t xml:space="preserve">. </w:t>
      </w:r>
      <w:r w:rsidR="00302EF2">
        <w:t xml:space="preserve">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r w:rsidR="004719EC">
        <w:t>you</w:t>
      </w:r>
      <w:r w:rsidR="002E2046">
        <w:t xml:space="preserve">. </w:t>
      </w:r>
      <w:r w:rsidR="004719EC">
        <w:t>Seriously, though, st</w:t>
      </w:r>
      <w:r w:rsidR="00E33C55">
        <w:t>atistics</w:t>
      </w:r>
      <w:del w:id="1368" w:author="John Sleeva" w:date="2013-09-27T04:41:00Z">
        <w:r w:rsidR="004719EC" w:rsidDel="00D77AB0">
          <w:delText>—</w:delText>
        </w:r>
      </w:del>
      <w:ins w:id="1369" w:author="John Sleeva" w:date="2013-09-27T04:41:00Z">
        <w:r w:rsidR="00D77AB0">
          <w:t xml:space="preserve"> (</w:t>
        </w:r>
      </w:ins>
      <w:del w:id="1370" w:author="Kezia Endsley" w:date="2013-08-12T08:32:00Z">
        <w:r w:rsidR="00C32804" w:rsidDel="00EE7101">
          <w:delText xml:space="preserve">as </w:delText>
        </w:r>
      </w:del>
      <w:r w:rsidR="00C32804">
        <w:t xml:space="preserve">we are discussing </w:t>
      </w:r>
      <w:r w:rsidR="006840C6">
        <w:t>it as a single</w:t>
      </w:r>
      <w:r w:rsidR="00C32804">
        <w:t xml:space="preserve"> skill here</w:t>
      </w:r>
      <w:del w:id="1371" w:author="John Sleeva" w:date="2013-09-27T04:41:00Z">
        <w:r w:rsidR="004719EC" w:rsidDel="00D77AB0">
          <w:delText>—</w:delText>
        </w:r>
      </w:del>
      <w:ins w:id="1372" w:author="John Sleeva" w:date="2013-09-27T04:41:00Z">
        <w:r w:rsidR="00D77AB0">
          <w:t xml:space="preserve">) </w:t>
        </w:r>
      </w:ins>
      <w:r w:rsidR="00C32804">
        <w:t>is a very broad topic and quite a deep well to drink from</w:t>
      </w:r>
      <w:r w:rsidR="002E2046">
        <w:t xml:space="preserve">. </w:t>
      </w:r>
      <w:r w:rsidR="00C32804">
        <w:t xml:space="preserve">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5A4389">
        <w:t xml:space="preserve">to </w:t>
      </w:r>
      <w:r w:rsidR="00C32804">
        <w:t>attempt to learn from data</w:t>
      </w:r>
      <w:r w:rsidR="002E2046">
        <w:t xml:space="preserve">. </w:t>
      </w:r>
      <w:r w:rsidR="006840C6">
        <w:t>These skills</w:t>
      </w:r>
      <w:r w:rsidR="00C32804">
        <w:t xml:space="preserve"> </w:t>
      </w:r>
      <w:r w:rsidR="006840C6">
        <w:t>include</w:t>
      </w:r>
      <w:r w:rsidR="00C32804">
        <w:t xml:space="preserve"> the classic statistical approaches as well as newer techniques like data mining and machine learning</w:t>
      </w:r>
      <w:r w:rsidR="002E2046">
        <w:t xml:space="preserve">. </w:t>
      </w:r>
      <w:r w:rsidR="00B5521D">
        <w:t>Luckily</w:t>
      </w:r>
      <w:ins w:id="1373" w:author="Kezia Endsley" w:date="2013-08-12T08:31:00Z">
        <w:r w:rsidR="0026584C">
          <w:t>,</w:t>
        </w:r>
      </w:ins>
      <w:r w:rsidR="00B5521D">
        <w:t xml:space="preserve"> </w:t>
      </w:r>
      <w:ins w:id="1374" w:author="Kezia Endsley" w:date="2013-08-12T08:31:00Z">
        <w:r w:rsidR="0026584C">
          <w:t>you</w:t>
        </w:r>
      </w:ins>
      <w:del w:id="1375" w:author="Kezia Endsley" w:date="2013-08-12T08:31:00Z">
        <w:r w:rsidR="00B5521D" w:rsidDel="0026584C">
          <w:delText>we</w:delText>
        </w:r>
      </w:del>
      <w:r w:rsidR="00B5521D">
        <w:t xml:space="preserve"> </w:t>
      </w:r>
      <w:r w:rsidR="005A4389">
        <w:t xml:space="preserve">can learn from the successes and mistakes of the </w:t>
      </w:r>
      <w:r w:rsidR="00B5521D">
        <w:t xml:space="preserve">generations of rather brilliant people </w:t>
      </w:r>
      <w:r w:rsidR="005A4389">
        <w:t xml:space="preserve">who have </w:t>
      </w:r>
      <w:r w:rsidR="00B5521D">
        <w:t>work</w:t>
      </w:r>
      <w:r w:rsidR="005A4389">
        <w:t xml:space="preserve">ed </w:t>
      </w:r>
      <w:r w:rsidR="00B5521D">
        <w:t>with data very similar to ours</w:t>
      </w:r>
      <w:r w:rsidR="005A4389">
        <w:t>, even if their calculations were performed with pen</w:t>
      </w:r>
      <w:ins w:id="1376" w:author="Jay Jacobs" w:date="2013-10-16T09:27:00Z">
        <w:r w:rsidR="004419BD">
          <w:t>cil</w:t>
        </w:r>
      </w:ins>
      <w:r w:rsidR="005A4389">
        <w:t xml:space="preserve"> and paper versus </w:t>
      </w:r>
      <w:del w:id="1377" w:author="Jay Jacobs" w:date="2013-10-16T09:27:00Z">
        <w:r w:rsidR="005A4389" w:rsidDel="004419BD">
          <w:delText>transistors</w:delText>
        </w:r>
      </w:del>
      <w:ins w:id="1378" w:author="Jay Jacobs" w:date="2013-10-16T09:27:00Z">
        <w:r w:rsidR="004419BD">
          <w:t>silicon circuits</w:t>
        </w:r>
      </w:ins>
      <w:r w:rsidR="002E2046">
        <w:t xml:space="preserve">. </w:t>
      </w:r>
      <w:r w:rsidR="005A4389">
        <w:t>Regardless of your personal belief in the utility of s</w:t>
      </w:r>
      <w:r w:rsidR="00EF5F93">
        <w:t>tatistics and data analysis</w:t>
      </w:r>
      <w:r w:rsidR="005A4389">
        <w:t xml:space="preserve"> when it comes to information security,</w:t>
      </w:r>
      <w:r w:rsidR="00EF5F93">
        <w:t xml:space="preserve"> </w:t>
      </w:r>
      <w:r w:rsidR="005A4389">
        <w:t xml:space="preserve">there is a vast amount of evidence showing </w:t>
      </w:r>
      <w:del w:id="1379" w:author="Kezia Endsley" w:date="2013-08-12T08:32:00Z">
        <w:r w:rsidR="005A4389" w:rsidDel="00EE7101">
          <w:delText xml:space="preserve">it’s </w:delText>
        </w:r>
      </w:del>
      <w:ins w:id="1380" w:author="Kezia Endsley" w:date="2013-08-12T08:32:00Z">
        <w:r w:rsidR="00EE7101">
          <w:t xml:space="preserve">its </w:t>
        </w:r>
      </w:ins>
      <w:r w:rsidR="005A4389">
        <w:t xml:space="preserve">significant influence and benefit to </w:t>
      </w:r>
      <w:ins w:id="1381" w:author="Kezia Endsley" w:date="2013-08-12T08:33:00Z">
        <w:r w:rsidR="00EE7101">
          <w:t>al</w:t>
        </w:r>
      </w:ins>
      <w:r w:rsidR="005A4389">
        <w:t>most every other field of science.</w:t>
      </w:r>
      <w:r w:rsidR="00866A63">
        <w:t xml:space="preserve"> </w:t>
      </w:r>
    </w:p>
    <w:p w14:paraId="546611CE" w14:textId="77777777" w:rsidR="00D77AB0" w:rsidRDefault="00EF5F93" w:rsidP="002237FB">
      <w:pPr>
        <w:pStyle w:val="Para"/>
        <w:rPr>
          <w:ins w:id="1382" w:author="John Sleeva" w:date="2013-09-27T04:42:00Z"/>
        </w:rPr>
      </w:pPr>
      <w:r>
        <w:t xml:space="preserve">Aside from the obvious “learning from data” approach, there are a few </w:t>
      </w:r>
      <w:r w:rsidR="00063ACC">
        <w:t>perhaps more subtle</w:t>
      </w:r>
      <w:r>
        <w:t xml:space="preserve"> reasons to </w:t>
      </w:r>
      <w:r w:rsidR="00063ACC">
        <w:t xml:space="preserve">focus on improving </w:t>
      </w:r>
      <w:ins w:id="1383" w:author="Kezia Endsley" w:date="2013-08-12T08:33:00Z">
        <w:r w:rsidR="00EE7101">
          <w:t>y</w:t>
        </w:r>
      </w:ins>
      <w:r w:rsidR="00063ACC">
        <w:t xml:space="preserve">our </w:t>
      </w:r>
      <w:ins w:id="1384" w:author="Kezia Endsley" w:date="2013-08-12T08:33:00Z">
        <w:r w:rsidR="00EE7101">
          <w:t xml:space="preserve">statistics </w:t>
        </w:r>
      </w:ins>
      <w:r w:rsidR="00063ACC">
        <w:t>skills</w:t>
      </w:r>
      <w:del w:id="1385" w:author="Kezia Endsley" w:date="2013-08-12T08:33:00Z">
        <w:r w:rsidR="00063ACC" w:rsidDel="00EE7101">
          <w:delText xml:space="preserve"> within statistics</w:delText>
        </w:r>
      </w:del>
      <w:del w:id="1386" w:author="John Sleeva" w:date="2013-09-27T04:42:00Z">
        <w:r w:rsidR="002E2046" w:rsidDel="00D77AB0">
          <w:delText xml:space="preserve">. </w:delText>
        </w:r>
        <w:r w:rsidR="00567296" w:rsidDel="00D77AB0">
          <w:delText xml:space="preserve">First, </w:delText>
        </w:r>
      </w:del>
      <w:ins w:id="1387" w:author="John Sleeva" w:date="2013-09-27T04:42:00Z">
        <w:r w:rsidR="00D77AB0">
          <w:t>:</w:t>
        </w:r>
      </w:ins>
    </w:p>
    <w:p w14:paraId="6AC5F615" w14:textId="77777777" w:rsidR="004D0626" w:rsidRDefault="004A2E31">
      <w:pPr>
        <w:pStyle w:val="ListBulleted"/>
        <w:numPr>
          <w:ins w:id="1388" w:author="John Sleeva" w:date="2013-09-27T04:42:00Z"/>
        </w:numPr>
        <w:rPr>
          <w:ins w:id="1389" w:author="John Sleeva" w:date="2013-09-27T04:42:00Z"/>
        </w:rPr>
        <w:pPrChange w:id="1390" w:author="John Sleeva" w:date="2013-09-27T04:42:00Z">
          <w:pPr>
            <w:pStyle w:val="Para"/>
          </w:pPr>
        </w:pPrChange>
      </w:pPr>
      <w:del w:id="1391" w:author="John Sleeva" w:date="2013-09-27T04:42:00Z">
        <w:r w:rsidRPr="004A2E31">
          <w:rPr>
            <w:b/>
            <w:rPrChange w:id="1392" w:author="John Sleeva" w:date="2013-09-27T04:43:00Z">
              <w:rPr>
                <w:shd w:val="clear" w:color="auto" w:fill="FFCC99"/>
              </w:rPr>
            </w:rPrChange>
          </w:rPr>
          <w:delText xml:space="preserve">even </w:delText>
        </w:r>
      </w:del>
      <w:ins w:id="1393" w:author="John Sleeva" w:date="2013-09-27T04:42:00Z">
        <w:r w:rsidRPr="004A2E31">
          <w:rPr>
            <w:b/>
            <w:rPrChange w:id="1394" w:author="John Sleeva" w:date="2013-09-27T04:43:00Z">
              <w:rPr>
                <w:shd w:val="clear" w:color="auto" w:fill="FFCC99"/>
              </w:rPr>
            </w:rPrChange>
          </w:rPr>
          <w:t xml:space="preserve">Even </w:t>
        </w:r>
      </w:ins>
      <w:r w:rsidRPr="004A2E31">
        <w:rPr>
          <w:b/>
          <w:rPrChange w:id="1395" w:author="John Sleeva" w:date="2013-09-27T04:43:00Z">
            <w:rPr>
              <w:shd w:val="clear" w:color="auto" w:fill="FFCC99"/>
            </w:rPr>
          </w:rPrChange>
        </w:rPr>
        <w:t xml:space="preserve">though data never lies, it is far too easy to be tricked by </w:t>
      </w:r>
      <w:del w:id="1396" w:author="Kezia Endsley" w:date="2013-08-12T08:35:00Z">
        <w:r w:rsidRPr="004A2E31">
          <w:rPr>
            <w:b/>
            <w:rPrChange w:id="1397" w:author="John Sleeva" w:date="2013-09-27T04:43:00Z">
              <w:rPr>
                <w:shd w:val="clear" w:color="auto" w:fill="FFCC99"/>
              </w:rPr>
            </w:rPrChange>
          </w:rPr>
          <w:delText>the data</w:delText>
        </w:r>
      </w:del>
      <w:ins w:id="1398" w:author="Kezia Endsley" w:date="2013-08-12T08:35:00Z">
        <w:r w:rsidRPr="004A2E31">
          <w:rPr>
            <w:b/>
            <w:rPrChange w:id="1399" w:author="John Sleeva" w:date="2013-09-27T04:43:00Z">
              <w:rPr>
                <w:shd w:val="clear" w:color="auto" w:fill="FFCC99"/>
              </w:rPr>
            </w:rPrChange>
          </w:rPr>
          <w:t>it</w:t>
        </w:r>
      </w:ins>
      <w:del w:id="1400" w:author="John Sleeva" w:date="2013-09-27T04:43:00Z">
        <w:r w:rsidR="002E2046" w:rsidRPr="00B87ED6" w:rsidDel="00B87ED6">
          <w:delText xml:space="preserve">. </w:delText>
        </w:r>
      </w:del>
      <w:ins w:id="1401" w:author="John Sleeva" w:date="2013-09-27T04:43:00Z">
        <w:r w:rsidRPr="004A2E31">
          <w:rPr>
            <w:rPrChange w:id="1402" w:author="John Sleeva" w:date="2013-09-27T04:43:00Z">
              <w:rPr>
                <w:b/>
                <w:shd w:val="clear" w:color="auto" w:fill="FFCC99"/>
              </w:rPr>
            </w:rPrChange>
          </w:rPr>
          <w:t>—</w:t>
        </w:r>
      </w:ins>
      <w:del w:id="1403" w:author="Kezia Endsley" w:date="2013-08-12T08:33:00Z">
        <w:r w:rsidR="00866A63" w:rsidDel="00EE7101">
          <w:delText>We, as</w:delText>
        </w:r>
      </w:del>
      <w:ins w:id="1404" w:author="Kezia Endsley" w:date="2013-08-12T08:33:00Z">
        <w:r w:rsidR="00EE7101">
          <w:t>As</w:t>
        </w:r>
      </w:ins>
      <w:r w:rsidR="00866A63">
        <w:t xml:space="preserve"> heuristic </w:t>
      </w:r>
      <w:proofErr w:type="gramStart"/>
      <w:r w:rsidR="00866A63">
        <w:t>beings,</w:t>
      </w:r>
      <w:proofErr w:type="gramEnd"/>
      <w:r w:rsidR="00866A63">
        <w:t xml:space="preserve"> </w:t>
      </w:r>
      <w:ins w:id="1405" w:author="Kezia Endsley" w:date="2013-08-12T08:33:00Z">
        <w:r w:rsidR="00EE7101">
          <w:t xml:space="preserve">we </w:t>
        </w:r>
      </w:ins>
      <w:r w:rsidR="00866A63">
        <w:t xml:space="preserve">are </w:t>
      </w:r>
      <w:del w:id="1406" w:author="Kezia Endsley" w:date="2013-08-12T08:33:00Z">
        <w:r w:rsidR="002237FB" w:rsidDel="00EE7101">
          <w:delText xml:space="preserve">very </w:delText>
        </w:r>
      </w:del>
      <w:r w:rsidR="00866A63">
        <w:t xml:space="preserve">capable </w:t>
      </w:r>
      <w:r w:rsidR="009D5D7C">
        <w:t>of</w:t>
      </w:r>
      <w:r w:rsidR="00866A63">
        <w:t xml:space="preserve"> pulling out patterns and meaning</w:t>
      </w:r>
      <w:r w:rsidR="009D5D7C">
        <w:t xml:space="preserve"> from</w:t>
      </w:r>
      <w:r w:rsidR="002237FB">
        <w:t xml:space="preserve"> the world around us</w:t>
      </w:r>
      <w:r w:rsidR="002E2046">
        <w:t xml:space="preserve">. </w:t>
      </w:r>
      <w:del w:id="1407" w:author="Kezia Endsley" w:date="2013-08-12T08:35:00Z">
        <w:r w:rsidR="00933744" w:rsidDel="0050502A">
          <w:delText>Usually the</w:delText>
        </w:r>
      </w:del>
      <w:ins w:id="1408" w:author="Kezia Endsley" w:date="2013-08-12T08:35:00Z">
        <w:r w:rsidR="0050502A">
          <w:t>The</w:t>
        </w:r>
      </w:ins>
      <w:r w:rsidR="00933744">
        <w:t xml:space="preserve"> </w:t>
      </w:r>
      <w:r w:rsidR="009D5D7C">
        <w:t xml:space="preserve">ability to see subtle connections and patterns </w:t>
      </w:r>
      <w:r w:rsidR="00933744">
        <w:t xml:space="preserve">is </w:t>
      </w:r>
      <w:ins w:id="1409" w:author="Kezia Endsley" w:date="2013-08-12T08:35:00Z">
        <w:r w:rsidR="0050502A">
          <w:t xml:space="preserve">usually </w:t>
        </w:r>
      </w:ins>
      <w:r w:rsidR="009D5D7C">
        <w:t>help</w:t>
      </w:r>
      <w:r w:rsidR="00933744">
        <w:t>ful</w:t>
      </w:r>
      <w:del w:id="1410" w:author="Kezia Endsley" w:date="2013-08-12T08:35:00Z">
        <w:r w:rsidR="00933744" w:rsidDel="0050502A">
          <w:delText xml:space="preserve"> to</w:delText>
        </w:r>
        <w:r w:rsidR="00063ACC" w:rsidDel="0050502A">
          <w:delText xml:space="preserve"> us</w:delText>
        </w:r>
      </w:del>
      <w:r w:rsidR="00063ACC">
        <w:t xml:space="preserve">, and </w:t>
      </w:r>
      <w:del w:id="1411" w:author="Kezia Endsley" w:date="2013-08-12T08:35:00Z">
        <w:r w:rsidR="00063ACC" w:rsidDel="0050502A">
          <w:delText xml:space="preserve">we </w:delText>
        </w:r>
      </w:del>
      <w:ins w:id="1412" w:author="Kezia Endsley" w:date="2013-08-12T08:35:00Z">
        <w:r w:rsidR="0050502A">
          <w:t xml:space="preserve">people </w:t>
        </w:r>
      </w:ins>
      <w:r w:rsidR="00063ACC">
        <w:t xml:space="preserve">use that skill </w:t>
      </w:r>
      <w:r w:rsidR="009D5D7C">
        <w:t>on a daily basis</w:t>
      </w:r>
      <w:r w:rsidR="002E2046">
        <w:t xml:space="preserve">. </w:t>
      </w:r>
      <w:r w:rsidR="009D5D7C">
        <w:t xml:space="preserve">However, that skill can also mislead </w:t>
      </w:r>
      <w:ins w:id="1413" w:author="Kezia Endsley" w:date="2013-08-12T08:35:00Z">
        <w:r w:rsidR="0050502A">
          <w:t xml:space="preserve">you </w:t>
        </w:r>
      </w:ins>
      <w:r w:rsidR="009D5D7C">
        <w:t xml:space="preserve">and </w:t>
      </w:r>
      <w:del w:id="1414" w:author="Kezia Endsley" w:date="2013-08-12T08:35:00Z">
        <w:r w:rsidR="009D5D7C" w:rsidDel="0050502A">
          <w:delText xml:space="preserve">we </w:delText>
        </w:r>
      </w:del>
      <w:ins w:id="1415" w:author="Kezia Endsley" w:date="2013-08-12T08:35:00Z">
        <w:r w:rsidR="0050502A">
          <w:t xml:space="preserve">you </w:t>
        </w:r>
      </w:ins>
      <w:r w:rsidR="009D5D7C">
        <w:t xml:space="preserve">may think </w:t>
      </w:r>
      <w:del w:id="1416" w:author="Kezia Endsley" w:date="2013-08-12T08:35:00Z">
        <w:r w:rsidR="009D5D7C" w:rsidDel="0050502A">
          <w:delText xml:space="preserve">we </w:delText>
        </w:r>
      </w:del>
      <w:ins w:id="1417" w:author="Kezia Endsley" w:date="2013-08-12T08:35:00Z">
        <w:r w:rsidR="0050502A">
          <w:t xml:space="preserve">you </w:t>
        </w:r>
      </w:ins>
      <w:r w:rsidR="009D5D7C">
        <w:t xml:space="preserve">see patterns and connections </w:t>
      </w:r>
      <w:del w:id="1418" w:author="Kezia Endsley" w:date="2013-08-12T08:35:00Z">
        <w:r w:rsidR="009D5D7C" w:rsidDel="0050502A">
          <w:delText xml:space="preserve">where </w:delText>
        </w:r>
      </w:del>
      <w:ins w:id="1419" w:author="Kezia Endsley" w:date="2013-08-12T08:35:00Z">
        <w:r w:rsidR="0050502A">
          <w:t xml:space="preserve">when </w:t>
        </w:r>
      </w:ins>
      <w:r w:rsidR="009D5D7C">
        <w:t>none exist</w:t>
      </w:r>
      <w:r w:rsidR="002E2046">
        <w:t xml:space="preserve">. </w:t>
      </w:r>
      <w:ins w:id="1420" w:author="Kezia Endsley" w:date="2013-08-12T08:35:00Z">
        <w:r w:rsidR="0050502A">
          <w:t>A good u</w:t>
        </w:r>
      </w:ins>
      <w:del w:id="1421" w:author="Kezia Endsley" w:date="2013-08-12T08:35:00Z">
        <w:r w:rsidR="009D5D7C" w:rsidDel="0050502A">
          <w:delText>U</w:delText>
        </w:r>
      </w:del>
      <w:r w:rsidR="009D5D7C">
        <w:t xml:space="preserve">nderstanding </w:t>
      </w:r>
      <w:ins w:id="1422" w:author="Kezia Endsley" w:date="2013-08-12T08:36:00Z">
        <w:r w:rsidR="0050502A">
          <w:t xml:space="preserve">of </w:t>
        </w:r>
      </w:ins>
      <w:r w:rsidR="009D5D7C">
        <w:t xml:space="preserve">statistics can raise awareness of this and </w:t>
      </w:r>
      <w:del w:id="1423" w:author="Kezia Endsley" w:date="2013-08-12T08:36:00Z">
        <w:r w:rsidR="009D5D7C" w:rsidDel="0050502A">
          <w:delText xml:space="preserve">the </w:delText>
        </w:r>
      </w:del>
      <w:ins w:id="1424" w:author="Kezia Endsley" w:date="2013-08-12T08:36:00Z">
        <w:r w:rsidR="0050502A">
          <w:t xml:space="preserve">its </w:t>
        </w:r>
      </w:ins>
      <w:r w:rsidR="009D5D7C">
        <w:t>tactics can help minimize incorrect conclusions</w:t>
      </w:r>
      <w:r w:rsidR="002E2046">
        <w:t xml:space="preserve">. </w:t>
      </w:r>
    </w:p>
    <w:p w14:paraId="477E7332" w14:textId="77777777" w:rsidR="004D0626" w:rsidRDefault="004A2E31">
      <w:pPr>
        <w:pStyle w:val="ListBulleted"/>
        <w:numPr>
          <w:ins w:id="1425" w:author="John Sleeva" w:date="2013-09-27T04:43:00Z"/>
        </w:numPr>
        <w:pPrChange w:id="1426" w:author="John Sleeva" w:date="2013-09-27T04:43:00Z">
          <w:pPr>
            <w:pStyle w:val="Para"/>
          </w:pPr>
        </w:pPrChange>
      </w:pPr>
      <w:del w:id="1427" w:author="John Sleeva" w:date="2013-09-27T04:42:00Z">
        <w:r w:rsidRPr="004A2E31">
          <w:rPr>
            <w:b/>
            <w:rPrChange w:id="1428" w:author="John Sleeva" w:date="2013-09-27T04:43:00Z">
              <w:rPr>
                <w:shd w:val="clear" w:color="auto" w:fill="FFCC99"/>
              </w:rPr>
            </w:rPrChange>
          </w:rPr>
          <w:delText>Second</w:delText>
        </w:r>
      </w:del>
      <w:del w:id="1429" w:author="John Sleeva" w:date="2013-09-22T13:14:00Z">
        <w:r w:rsidRPr="004A2E31">
          <w:rPr>
            <w:b/>
            <w:rPrChange w:id="1430" w:author="John Sleeva" w:date="2013-09-27T04:43:00Z">
              <w:rPr>
                <w:shd w:val="clear" w:color="auto" w:fill="FFCC99"/>
              </w:rPr>
            </w:rPrChange>
          </w:rPr>
          <w:delText>ly</w:delText>
        </w:r>
      </w:del>
      <w:del w:id="1431" w:author="John Sleeva" w:date="2013-09-27T04:42:00Z">
        <w:r w:rsidRPr="004A2E31">
          <w:rPr>
            <w:b/>
            <w:rPrChange w:id="1432" w:author="John Sleeva" w:date="2013-09-27T04:43:00Z">
              <w:rPr>
                <w:shd w:val="clear" w:color="auto" w:fill="FFCC99"/>
              </w:rPr>
            </w:rPrChange>
          </w:rPr>
          <w:delText>, e</w:delText>
        </w:r>
      </w:del>
      <w:ins w:id="1433" w:author="John Sleeva" w:date="2013-09-27T04:42:00Z">
        <w:r w:rsidRPr="004A2E31">
          <w:rPr>
            <w:b/>
            <w:rPrChange w:id="1434" w:author="John Sleeva" w:date="2013-09-27T04:43:00Z">
              <w:rPr>
                <w:shd w:val="clear" w:color="auto" w:fill="FFCC99"/>
              </w:rPr>
            </w:rPrChange>
          </w:rPr>
          <w:t>E</w:t>
        </w:r>
      </w:ins>
      <w:r w:rsidRPr="004A2E31">
        <w:rPr>
          <w:b/>
          <w:rPrChange w:id="1435" w:author="John Sleeva" w:date="2013-09-27T04:43:00Z">
            <w:rPr>
              <w:shd w:val="clear" w:color="auto" w:fill="FFCC99"/>
            </w:rPr>
          </w:rPrChange>
        </w:rPr>
        <w:t xml:space="preserve">ven though we just said </w:t>
      </w:r>
      <w:ins w:id="1436" w:author="Kezia Endsley" w:date="2013-08-12T08:36:00Z">
        <w:r w:rsidRPr="004A2E31">
          <w:rPr>
            <w:b/>
            <w:rPrChange w:id="1437" w:author="John Sleeva" w:date="2013-09-27T04:43:00Z">
              <w:rPr>
                <w:shd w:val="clear" w:color="auto" w:fill="FFCC99"/>
              </w:rPr>
            </w:rPrChange>
          </w:rPr>
          <w:t xml:space="preserve">that </w:t>
        </w:r>
      </w:ins>
      <w:r w:rsidRPr="004A2E31">
        <w:rPr>
          <w:b/>
          <w:rPrChange w:id="1438" w:author="John Sleeva" w:date="2013-09-27T04:43:00Z">
            <w:rPr>
              <w:shd w:val="clear" w:color="auto" w:fill="FFCC99"/>
            </w:rPr>
          </w:rPrChange>
        </w:rPr>
        <w:t xml:space="preserve">data never lies, the way it’s generated and collected can create deceptive </w:t>
      </w:r>
      <w:del w:id="1439" w:author="Kezia Endsley" w:date="2013-08-12T08:36:00Z">
        <w:r w:rsidRPr="004A2E31">
          <w:rPr>
            <w:b/>
            <w:rPrChange w:id="1440" w:author="John Sleeva" w:date="2013-09-27T04:43:00Z">
              <w:rPr>
                <w:shd w:val="clear" w:color="auto" w:fill="FFCC99"/>
              </w:rPr>
            </w:rPrChange>
          </w:rPr>
          <w:delText>data</w:delText>
        </w:r>
      </w:del>
      <w:ins w:id="1441" w:author="Kezia Endsley" w:date="2013-08-12T08:36:00Z">
        <w:r w:rsidRPr="004A2E31">
          <w:rPr>
            <w:b/>
            <w:rPrChange w:id="1442" w:author="John Sleeva" w:date="2013-09-27T04:43:00Z">
              <w:rPr>
                <w:shd w:val="clear" w:color="auto" w:fill="FFCC99"/>
              </w:rPr>
            </w:rPrChange>
          </w:rPr>
          <w:t>conclusions</w:t>
        </w:r>
        <w:del w:id="1443" w:author="John Sleeva" w:date="2013-09-27T04:43:00Z">
          <w:r w:rsidR="0050502A" w:rsidDel="00B87ED6">
            <w:delText xml:space="preserve">. </w:delText>
          </w:r>
        </w:del>
      </w:ins>
      <w:ins w:id="1444" w:author="John Sleeva" w:date="2013-09-27T04:43:00Z">
        <w:r w:rsidR="00B87ED6">
          <w:t>—</w:t>
        </w:r>
      </w:ins>
      <w:del w:id="1445" w:author="Kezia Endsley" w:date="2013-08-12T08:36:00Z">
        <w:r w:rsidR="005A4389" w:rsidDel="0050502A">
          <w:delText>, just as</w:delText>
        </w:r>
        <w:r w:rsidR="00861665" w:rsidDel="0050502A">
          <w:delText xml:space="preserve"> </w:delText>
        </w:r>
        <w:r w:rsidR="00DF37C0" w:rsidDel="0050502A">
          <w:delText>a</w:delText>
        </w:r>
      </w:del>
      <w:ins w:id="1446" w:author="Kezia Endsley" w:date="2013-08-12T08:36:00Z">
        <w:r w:rsidR="0050502A">
          <w:t>Consider that a</w:t>
        </w:r>
      </w:ins>
      <w:r w:rsidR="00DF37C0">
        <w:t xml:space="preserve">sking </w:t>
      </w:r>
      <w:r w:rsidR="002237FB">
        <w:t xml:space="preserve">for the </w:t>
      </w:r>
      <w:r w:rsidR="00DF37C0">
        <w:t>opinions</w:t>
      </w:r>
      <w:r w:rsidR="009D5D7C">
        <w:t xml:space="preserve"> </w:t>
      </w:r>
      <w:r w:rsidR="00DF37C0">
        <w:t>of</w:t>
      </w:r>
      <w:r w:rsidR="00436218">
        <w:t xml:space="preserve"> those around us may </w:t>
      </w:r>
      <w:r w:rsidR="00861665">
        <w:t>mistakenly confirm our own opinion</w:t>
      </w:r>
      <w:ins w:id="1447" w:author="Kezia Endsley" w:date="2013-08-12T08:37:00Z">
        <w:r w:rsidR="0050502A">
          <w:t>s</w:t>
        </w:r>
      </w:ins>
      <w:r w:rsidR="00861665">
        <w:t xml:space="preserve"> </w:t>
      </w:r>
      <w:r w:rsidR="00DF37C0">
        <w:t xml:space="preserve">since </w:t>
      </w:r>
      <w:r w:rsidR="00F76149">
        <w:t xml:space="preserve">we naturally </w:t>
      </w:r>
      <w:r w:rsidR="00436218">
        <w:t>surround ou</w:t>
      </w:r>
      <w:r w:rsidR="00DF37C0">
        <w:t>r</w:t>
      </w:r>
      <w:r w:rsidR="002237FB">
        <w:t>selves with like-mind</w:t>
      </w:r>
      <w:r w:rsidR="00063ACC">
        <w:t>ed people</w:t>
      </w:r>
      <w:r w:rsidR="002E2046">
        <w:t xml:space="preserve">. </w:t>
      </w:r>
      <w:r w:rsidR="00063ACC">
        <w:t xml:space="preserve">Data </w:t>
      </w:r>
      <w:r w:rsidR="005A4389">
        <w:t>itself may not be deceptive</w:t>
      </w:r>
      <w:r w:rsidR="00063ACC">
        <w:t>, but it’s quite easy to think the data means something it does not</w:t>
      </w:r>
      <w:ins w:id="1448" w:author="Kezia Endsley" w:date="2013-08-12T08:37:00Z">
        <w:r w:rsidR="0050502A">
          <w:t>,</w:t>
        </w:r>
      </w:ins>
      <w:r w:rsidR="00063ACC">
        <w:t xml:space="preserve"> as in the story of the </w:t>
      </w:r>
      <w:r w:rsidRPr="004A2E31">
        <w:rPr>
          <w:highlight w:val="green"/>
          <w:rPrChange w:id="1449" w:author="Russell Thomas" w:date="2013-07-31T13:55:00Z">
            <w:rPr>
              <w:rFonts w:ascii="Arial" w:hAnsi="Arial"/>
              <w:b/>
              <w:sz w:val="32"/>
              <w:shd w:val="clear" w:color="auto" w:fill="FFCC99"/>
              <w:vertAlign w:val="superscript"/>
            </w:rPr>
          </w:rPrChange>
        </w:rPr>
        <w:t>1936 election polling</w:t>
      </w:r>
      <w:r w:rsidR="00063ACC">
        <w:t xml:space="preserve">. </w:t>
      </w:r>
    </w:p>
    <w:p w14:paraId="591630D6" w14:textId="77777777" w:rsidR="002237FB" w:rsidRDefault="002237FB" w:rsidP="002237FB">
      <w:pPr>
        <w:pStyle w:val="FeatureType"/>
      </w:pPr>
      <w:proofErr w:type="gramStart"/>
      <w:r>
        <w:t>type</w:t>
      </w:r>
      <w:proofErr w:type="gramEnd"/>
      <w:r>
        <w:t>="</w:t>
      </w:r>
      <w:del w:id="1450" w:author="John Sleeva" w:date="2013-09-27T03:54:00Z">
        <w:r w:rsidDel="009C7858">
          <w:delText>caseStudy</w:delText>
        </w:r>
      </w:del>
      <w:ins w:id="1451" w:author="John Sleeva" w:date="2013-09-27T03:54:00Z">
        <w:r w:rsidR="009C7858">
          <w:t>general</w:t>
        </w:r>
      </w:ins>
      <w:r>
        <w:t>"</w:t>
      </w:r>
    </w:p>
    <w:p w14:paraId="435C5C41" w14:textId="444A2B87" w:rsidR="000D29D6" w:rsidRDefault="000D29D6" w:rsidP="002237FB">
      <w:pPr>
        <w:pStyle w:val="FeatureTitle"/>
        <w:numPr>
          <w:ins w:id="1452" w:author="Kezia Endsley" w:date="2013-08-12T08:20:00Z"/>
        </w:numPr>
        <w:rPr>
          <w:ins w:id="1453" w:author="Kezia Endsley" w:date="2013-08-12T08:20:00Z"/>
          <w:b w:val="0"/>
        </w:rPr>
      </w:pPr>
      <w:ins w:id="1454" w:author="Kezia Endsley" w:date="2013-08-12T08:20:00Z">
        <w:del w:id="1455" w:author="Jay Jacobs" w:date="2013-10-16T09:31:00Z">
          <w:r w:rsidDel="00CD2B95">
            <w:rPr>
              <w:b w:val="0"/>
            </w:rPr>
            <w:delText>Need a Head Here</w:delText>
          </w:r>
        </w:del>
      </w:ins>
      <w:ins w:id="1456" w:author="Jay Jacobs" w:date="2013-10-16T09:32:00Z">
        <w:r w:rsidR="00CD2B95">
          <w:rPr>
            <w:b w:val="0"/>
          </w:rPr>
          <w:t>When Data Deceives</w:t>
        </w:r>
      </w:ins>
    </w:p>
    <w:p w14:paraId="494C13A3" w14:textId="77777777" w:rsidR="00EE7101" w:rsidRDefault="00EE7101" w:rsidP="00EE7101">
      <w:pPr>
        <w:pStyle w:val="QueryPara"/>
        <w:numPr>
          <w:ins w:id="1457" w:author="Kezia Endsley" w:date="2013-08-12T08:34:00Z"/>
        </w:numPr>
        <w:rPr>
          <w:ins w:id="1458" w:author="Kezia Endsley" w:date="2013-08-12T08:34:00Z"/>
        </w:rPr>
      </w:pPr>
      <w:ins w:id="1459" w:author="Kezia Endsley" w:date="2013-08-12T08:34:00Z">
        <w:r>
          <w:t xml:space="preserve">[[Authors: Please add a head above. </w:t>
        </w:r>
        <w:proofErr w:type="spellStart"/>
        <w:r>
          <w:t>Kezia</w:t>
        </w:r>
        <w:proofErr w:type="spellEnd"/>
        <w:r>
          <w:t xml:space="preserve">]] </w:t>
        </w:r>
      </w:ins>
      <w:ins w:id="1460" w:author="Kent, Kevin - Indianapolis" w:date="2013-09-30T11:08:00Z">
        <w:r w:rsidR="00F654D3">
          <w:t>//Authors, Yes, please title this sidebar. Thanks, Kevin (</w:t>
        </w:r>
        <w:proofErr w:type="spellStart"/>
        <w:r w:rsidR="00F654D3">
          <w:t>PjE</w:t>
        </w:r>
        <w:proofErr w:type="spellEnd"/>
        <w:r w:rsidR="00F654D3">
          <w:t>)</w:t>
        </w:r>
      </w:ins>
    </w:p>
    <w:p w14:paraId="069A2EE2" w14:textId="77777777" w:rsidR="004D0626" w:rsidRDefault="002237FB">
      <w:pPr>
        <w:pStyle w:val="FeaturePara"/>
        <w:pPrChange w:id="1461" w:author="Kezia Endsley" w:date="2013-08-12T08:20:00Z">
          <w:pPr>
            <w:pStyle w:val="FeatureTitle"/>
          </w:pPr>
        </w:pPrChange>
      </w:pPr>
      <w:r w:rsidRPr="00EF2022">
        <w:t xml:space="preserve">The magazine </w:t>
      </w:r>
      <w:r w:rsidR="004A2E31" w:rsidRPr="004A2E31">
        <w:rPr>
          <w:i/>
          <w:rPrChange w:id="1462" w:author="Kezia Endsley" w:date="2013-08-12T08:37:00Z">
            <w:rPr>
              <w:b w:val="0"/>
              <w:shd w:val="clear" w:color="auto" w:fill="FFCC99"/>
              <w:vertAlign w:val="superscript"/>
            </w:rPr>
          </w:rPrChange>
        </w:rPr>
        <w:t>Literary Digest</w:t>
      </w:r>
      <w:r w:rsidRPr="00EF2022">
        <w:t xml:space="preserve"> ran a large public opinion poll in an attempt to predict the 1936 presidential race</w:t>
      </w:r>
      <w:r w:rsidR="002E2046">
        <w:t xml:space="preserve">. </w:t>
      </w:r>
      <w:r w:rsidRPr="00EF2022">
        <w:t>They gathered names from a variety of sources</w:t>
      </w:r>
      <w:ins w:id="1463" w:author="Kezia Endsley" w:date="2013-08-12T08:37:00Z">
        <w:r w:rsidR="0050502A">
          <w:t>,</w:t>
        </w:r>
      </w:ins>
      <w:r w:rsidRPr="00EF2022">
        <w:t xml:space="preserve"> including the telephone directory, club memberships</w:t>
      </w:r>
      <w:ins w:id="1464" w:author="Kezia Endsley" w:date="2013-08-12T08:37:00Z">
        <w:r w:rsidR="0050502A">
          <w:t>,</w:t>
        </w:r>
      </w:ins>
      <w:r w:rsidRPr="00EF2022">
        <w:t xml:space="preserve"> and magazine subscriptions</w:t>
      </w:r>
      <w:r w:rsidR="002E2046">
        <w:t xml:space="preserve">. </w:t>
      </w:r>
      <w:r w:rsidRPr="00EF2022">
        <w:t xml:space="preserve">They ended up with </w:t>
      </w:r>
      <w:del w:id="1465" w:author="John Sleeva" w:date="2013-09-27T04:44:00Z">
        <w:r w:rsidRPr="00EF2022" w:rsidDel="00A35199">
          <w:delText xml:space="preserve">over </w:delText>
        </w:r>
      </w:del>
      <w:ins w:id="1466" w:author="John Sleeva" w:date="2013-09-27T04:44:00Z">
        <w:r w:rsidR="00A35199">
          <w:t>more than</w:t>
        </w:r>
        <w:r w:rsidR="00A35199" w:rsidRPr="00EF2022">
          <w:t xml:space="preserve"> </w:t>
        </w:r>
      </w:ins>
      <w:r w:rsidRPr="00EF2022">
        <w:t xml:space="preserve">2 million responses and predicted a clear winner: Alfred Landon (for those not up on their American history, the </w:t>
      </w:r>
      <w:r w:rsidR="0050502A" w:rsidRPr="00EF2022">
        <w:t xml:space="preserve">Democratic </w:t>
      </w:r>
      <w:r w:rsidRPr="00EF2022">
        <w:t>candidate, Theodore Roosevelt, won that election</w:t>
      </w:r>
      <w:ins w:id="1467" w:author="Kezia Endsley" w:date="2013-08-12T08:37:00Z">
        <w:r w:rsidR="0050502A">
          <w:t>,</w:t>
        </w:r>
      </w:ins>
      <w:r w:rsidRPr="00EF2022">
        <w:t xml:space="preserve"> carrying 46 states)</w:t>
      </w:r>
      <w:r w:rsidR="002E2046">
        <w:t xml:space="preserve">. </w:t>
      </w:r>
      <w:r w:rsidRPr="00EF2022">
        <w:t xml:space="preserve">The problem with the </w:t>
      </w:r>
      <w:r w:rsidR="004A2E31" w:rsidRPr="004A2E31">
        <w:rPr>
          <w:i/>
          <w:rPrChange w:id="1468" w:author="Kezia Endsley" w:date="2013-08-12T08:37:00Z">
            <w:rPr>
              <w:b w:val="0"/>
              <w:shd w:val="clear" w:color="auto" w:fill="FFCC99"/>
              <w:vertAlign w:val="superscript"/>
            </w:rPr>
          </w:rPrChange>
        </w:rPr>
        <w:t>Literary Digest</w:t>
      </w:r>
      <w:r w:rsidRPr="00EF2022">
        <w:t xml:space="preserve"> poll began long before a single response was collected or counted</w:t>
      </w:r>
      <w:r w:rsidR="002E2046">
        <w:t xml:space="preserve">. </w:t>
      </w:r>
      <w:r w:rsidRPr="00EF2022">
        <w:t>Their trouble began with where they went looking for the data</w:t>
      </w:r>
      <w:r w:rsidR="002E2046">
        <w:t xml:space="preserve">. </w:t>
      </w:r>
      <w:r w:rsidRPr="00EF2022">
        <w:t xml:space="preserve">Remember the year was 1936 and the great depression </w:t>
      </w:r>
      <w:r>
        <w:t xml:space="preserve">in the U.S. </w:t>
      </w:r>
      <w:r w:rsidRPr="00EF2022">
        <w:t>hadn’t let up yet</w:t>
      </w:r>
      <w:ins w:id="1469" w:author="Kezia Endsley" w:date="2013-08-12T08:38:00Z">
        <w:r w:rsidR="0050502A">
          <w:t>.</w:t>
        </w:r>
      </w:ins>
      <w:r w:rsidRPr="00EF2022">
        <w:t xml:space="preserve"> </w:t>
      </w:r>
      <w:del w:id="1470" w:author="Kezia Endsley" w:date="2013-08-12T08:38:00Z">
        <w:r w:rsidRPr="00EF2022" w:rsidDel="0050502A">
          <w:delText>and t</w:delText>
        </w:r>
      </w:del>
      <w:ins w:id="1471" w:author="Kezia Endsley" w:date="2013-08-12T08:38:00Z">
        <w:r w:rsidR="0050502A">
          <w:t>Yet, t</w:t>
        </w:r>
      </w:ins>
      <w:r w:rsidRPr="00EF2022">
        <w:t xml:space="preserve">hey </w:t>
      </w:r>
      <w:del w:id="1472" w:author="Kezia Endsley" w:date="2013-08-12T08:38:00Z">
        <w:r w:rsidRPr="00EF2022" w:rsidDel="0050502A">
          <w:delText>ended up polling</w:delText>
        </w:r>
      </w:del>
      <w:ins w:id="1473" w:author="Kezia Endsley" w:date="2013-08-12T08:38:00Z">
        <w:r w:rsidR="0050502A">
          <w:t>polled</w:t>
        </w:r>
      </w:ins>
      <w:r w:rsidRPr="00EF2022">
        <w:t xml:space="preserve"> people with phones, club memberships</w:t>
      </w:r>
      <w:ins w:id="1474" w:author="Kezia Endsley" w:date="2013-08-12T08:38:00Z">
        <w:r w:rsidR="00FD6DB7">
          <w:t>,</w:t>
        </w:r>
      </w:ins>
      <w:r w:rsidRPr="00EF2022">
        <w:t xml:space="preserve"> and magazine subscriptions</w:t>
      </w:r>
      <w:r w:rsidR="002E2046">
        <w:t xml:space="preserve">. </w:t>
      </w:r>
      <w:r w:rsidRPr="00EF2022">
        <w:t>They systematically polled the middle and upper class, which generally leaned toward</w:t>
      </w:r>
      <w:del w:id="1475" w:author="Kezia Endsley" w:date="2013-08-12T07:26:00Z">
        <w:r w:rsidRPr="00EF2022" w:rsidDel="00294D0B">
          <w:delText>s</w:delText>
        </w:r>
      </w:del>
      <w:r w:rsidRPr="00EF2022">
        <w:t xml:space="preserve"> Landon, and arrived at an answer that was mathematically correct and yet completely wrong</w:t>
      </w:r>
      <w:r w:rsidR="002E2046">
        <w:t xml:space="preserve">. </w:t>
      </w:r>
    </w:p>
    <w:p w14:paraId="64053F55" w14:textId="77777777" w:rsidR="00EC2C97" w:rsidRDefault="00063ACC" w:rsidP="000D29D6">
      <w:pPr>
        <w:pStyle w:val="FeaturePara"/>
      </w:pPr>
      <w:r>
        <w:t>The data did not lie</w:t>
      </w:r>
      <w:r w:rsidR="002E2046">
        <w:t xml:space="preserve">. </w:t>
      </w:r>
      <w:r>
        <w:t>If they wanted to know which presidential candidate would get the most votes among Americans with a phone, club membership</w:t>
      </w:r>
      <w:ins w:id="1476" w:author="Kezia Endsley" w:date="2013-08-12T08:38:00Z">
        <w:r w:rsidR="00FD6DB7">
          <w:t>,</w:t>
        </w:r>
      </w:ins>
      <w:r>
        <w:t xml:space="preserve"> or magazine subscription, the data </w:t>
      </w:r>
      <w:r w:rsidR="00EC2C97">
        <w:t>told an accurate story</w:t>
      </w:r>
      <w:r w:rsidR="002E2046">
        <w:t xml:space="preserve">. </w:t>
      </w:r>
      <w:r w:rsidR="00EC2C97">
        <w:t>However</w:t>
      </w:r>
      <w:ins w:id="1477" w:author="Kezia Endsley" w:date="2013-08-12T08:38:00Z">
        <w:r w:rsidR="00FD6DB7">
          <w:t>,</w:t>
        </w:r>
      </w:ins>
      <w:r w:rsidR="00EC2C97">
        <w:t xml:space="preserve"> they weren’t looking for that story</w:t>
      </w:r>
      <w:r w:rsidR="002E2046">
        <w:t xml:space="preserve">. </w:t>
      </w:r>
      <w:r w:rsidR="00EC2C97">
        <w:t>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E2046">
        <w:t xml:space="preserve">. </w:t>
      </w:r>
    </w:p>
    <w:p w14:paraId="385B98AA" w14:textId="34F9C39D"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w:t>
      </w:r>
      <w:r w:rsidR="002E2046">
        <w:t xml:space="preserve">. </w:t>
      </w:r>
      <w:r>
        <w:t>Gathering more data with the same system</w:t>
      </w:r>
      <w:ins w:id="1478" w:author="Jay Jacobs" w:date="2013-10-16T09:30:00Z">
        <w:r w:rsidR="00CD2B95">
          <w:t>ic</w:t>
        </w:r>
      </w:ins>
      <w:r>
        <w:t xml:space="preserve"> flaw just generates a larger sample</w:t>
      </w:r>
      <w:r w:rsidR="002237FB" w:rsidRPr="00EC2C97">
        <w:t xml:space="preserve"> with</w:t>
      </w:r>
      <w:r>
        <w:t xml:space="preserve"> the</w:t>
      </w:r>
      <w:r w:rsidR="002237FB" w:rsidRPr="00EC2C97">
        <w:t xml:space="preserve"> bias</w:t>
      </w:r>
      <w:r w:rsidR="002E2046">
        <w:t xml:space="preserve">. </w:t>
      </w:r>
      <w:r>
        <w:t xml:space="preserve">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w:t>
      </w:r>
      <w:r w:rsidR="002E2046">
        <w:t xml:space="preserve">. </w:t>
      </w:r>
      <w:r w:rsidR="00833AD0">
        <w:t xml:space="preserve">The </w:t>
      </w:r>
      <w:r w:rsidR="004A2E31" w:rsidRPr="004A2E31">
        <w:rPr>
          <w:i/>
          <w:rPrChange w:id="1479" w:author="Kezia Endsley" w:date="2013-08-12T08:39:00Z">
            <w:rPr>
              <w:b/>
              <w:sz w:val="28"/>
              <w:szCs w:val="26"/>
              <w:shd w:val="clear" w:color="auto" w:fill="FFCC99"/>
              <w:vertAlign w:val="superscript"/>
            </w:rPr>
          </w:rPrChange>
        </w:rPr>
        <w:t>Literary Digest</w:t>
      </w:r>
      <w:r w:rsidR="00833AD0">
        <w:t xml:space="preserve"> closed its doors a few years later but Gallup, Inc. is now an international organization, still conducting surveys and gathering data.</w:t>
      </w:r>
    </w:p>
    <w:p w14:paraId="2CFC841B" w14:textId="0D75E8A1" w:rsidR="00976AE3" w:rsidRDefault="00E132C2" w:rsidP="007B4948">
      <w:pPr>
        <w:pStyle w:val="Para"/>
      </w:pPr>
      <w:r>
        <w:t>Statistics is not just a collection of tools</w:t>
      </w:r>
      <w:r w:rsidR="00CD3E0F">
        <w:t>;</w:t>
      </w:r>
      <w:r>
        <w:t xml:space="preserve"> it is a collection of toolboxes each with their own set of tools</w:t>
      </w:r>
      <w:r w:rsidR="002E2046">
        <w:t xml:space="preserve">. </w:t>
      </w:r>
      <w:del w:id="1480" w:author="Kezia Endsley" w:date="2013-08-12T08:39:00Z">
        <w:r w:rsidDel="00FD6DB7">
          <w:delText xml:space="preserve">We </w:delText>
        </w:r>
      </w:del>
      <w:ins w:id="1481" w:author="Kezia Endsley" w:date="2013-08-12T08:39:00Z">
        <w:r w:rsidR="00FD6DB7">
          <w:t xml:space="preserve">You </w:t>
        </w:r>
      </w:ins>
      <w:r>
        <w:t>can begi</w:t>
      </w:r>
      <w:r w:rsidR="007D20A0">
        <w:t xml:space="preserve">n with </w:t>
      </w:r>
      <w:r w:rsidR="007D20A0" w:rsidRPr="007B4948">
        <w:t>descriptive statistics</w:t>
      </w:r>
      <w:r w:rsidR="007D20A0">
        <w:t xml:space="preserve">, which attempt to simplify the data into </w:t>
      </w:r>
      <w:r w:rsidR="00976AE3">
        <w:t>numbers that describe aspects of the data</w:t>
      </w:r>
      <w:r w:rsidR="002E2046">
        <w:t xml:space="preserve">. </w:t>
      </w:r>
      <w:r w:rsidR="00976AE3">
        <w:t xml:space="preserve">For example, </w:t>
      </w:r>
      <w:ins w:id="1482" w:author="Kezia Endsley" w:date="2013-08-12T08:39:00Z">
        <w:r w:rsidR="00FD6DB7">
          <w:t>you</w:t>
        </w:r>
      </w:ins>
      <w:del w:id="1483" w:author="Kezia Endsley" w:date="2013-08-12T08:39:00Z">
        <w:r w:rsidR="00976AE3" w:rsidDel="00FD6DB7">
          <w:delText>we</w:delText>
        </w:r>
      </w:del>
      <w:r w:rsidR="00976AE3">
        <w:t xml:space="preserve"> can calculate the center of the data by calculating the mean, mode</w:t>
      </w:r>
      <w:ins w:id="1484" w:author="Kezia Endsley" w:date="2013-08-12T08:39:00Z">
        <w:r w:rsidR="00FD6DB7">
          <w:t>,</w:t>
        </w:r>
      </w:ins>
      <w:r w:rsidR="00976AE3">
        <w:t xml:space="preserve"> or median</w:t>
      </w:r>
      <w:ins w:id="1485" w:author="Kezia Endsley" w:date="2013-08-12T08:40:00Z">
        <w:r w:rsidR="00FD6DB7">
          <w:t>;</w:t>
        </w:r>
      </w:ins>
      <w:del w:id="1486" w:author="Kezia Endsley" w:date="2013-08-12T08:40:00Z">
        <w:r w:rsidR="00976AE3" w:rsidDel="00FD6DB7">
          <w:delText>,</w:delText>
        </w:r>
      </w:del>
      <w:r w:rsidR="00976AE3">
        <w:t xml:space="preserve"> </w:t>
      </w:r>
      <w:del w:id="1487" w:author="Kezia Endsley" w:date="2013-08-12T08:39:00Z">
        <w:r w:rsidR="00976AE3" w:rsidDel="00FD6DB7">
          <w:delText xml:space="preserve">we </w:delText>
        </w:r>
      </w:del>
      <w:ins w:id="1488" w:author="Kezia Endsley" w:date="2013-08-12T08:39:00Z">
        <w:r w:rsidR="00FD6DB7">
          <w:t xml:space="preserve">you can </w:t>
        </w:r>
      </w:ins>
      <w:r w:rsidR="00976AE3">
        <w:t>describe how spread out the data is with the standard deviation</w:t>
      </w:r>
      <w:ins w:id="1489" w:author="Kezia Endsley" w:date="2013-08-12T08:40:00Z">
        <w:r w:rsidR="00FD6DB7">
          <w:t>;</w:t>
        </w:r>
      </w:ins>
      <w:del w:id="1490" w:author="Kezia Endsley" w:date="2013-08-12T08:40:00Z">
        <w:r w:rsidR="00976AE3" w:rsidDel="00FD6DB7">
          <w:delText>,</w:delText>
        </w:r>
      </w:del>
      <w:r w:rsidR="00976AE3">
        <w:t xml:space="preserve"> </w:t>
      </w:r>
      <w:del w:id="1491" w:author="Kezia Endsley" w:date="2013-08-12T08:40:00Z">
        <w:r w:rsidR="00976AE3" w:rsidDel="00FD6DB7">
          <w:delText xml:space="preserve">or </w:delText>
        </w:r>
      </w:del>
      <w:ins w:id="1492" w:author="Kezia Endsley" w:date="2013-08-12T08:39:00Z">
        <w:r w:rsidR="00FD6DB7">
          <w:t xml:space="preserve">you can explain </w:t>
        </w:r>
      </w:ins>
      <w:r w:rsidR="00976AE3">
        <w:t>the symmetry of the data with skew</w:t>
      </w:r>
      <w:ins w:id="1493" w:author="Kezia Endsley" w:date="2013-08-12T08:40:00Z">
        <w:r w:rsidR="00FD6DB7">
          <w:t>;</w:t>
        </w:r>
      </w:ins>
      <w:r w:rsidR="00976AE3">
        <w:t xml:space="preserve"> </w:t>
      </w:r>
      <w:ins w:id="1494" w:author="Kezia Endsley" w:date="2013-08-12T08:40:00Z">
        <w:r w:rsidR="00FD6DB7">
          <w:t>and you can</w:t>
        </w:r>
      </w:ins>
      <w:del w:id="1495" w:author="Kezia Endsley" w:date="2013-08-12T08:40:00Z">
        <w:r w:rsidR="00976AE3" w:rsidDel="00FD6DB7">
          <w:delText>or</w:delText>
        </w:r>
      </w:del>
      <w:r w:rsidR="00976AE3">
        <w:t xml:space="preserve"> describe the</w:t>
      </w:r>
      <w:r w:rsidR="00817BBD">
        <w:t xml:space="preserve"> width of peak with the</w:t>
      </w:r>
      <w:r w:rsidR="00976AE3">
        <w:t xml:space="preserve"> kurtosis. </w:t>
      </w:r>
      <w:ins w:id="1496" w:author="Jay Jacobs" w:date="2013-10-16T09:40:00Z">
        <w:r w:rsidR="0078390F">
          <w:t>However, a</w:t>
        </w:r>
      </w:ins>
      <w:del w:id="1497" w:author="Kezia Endsley" w:date="2013-08-12T08:40:00Z">
        <w:r w:rsidR="00976AE3" w:rsidDel="00FD6DB7">
          <w:delText>But anytime we</w:delText>
        </w:r>
      </w:del>
      <w:ins w:id="1498" w:author="Kezia Endsley" w:date="2013-08-12T08:40:00Z">
        <w:del w:id="1499" w:author="Jay Jacobs" w:date="2013-10-16T09:40:00Z">
          <w:r w:rsidR="00FD6DB7" w:rsidDel="0078390F">
            <w:delText>A</w:delText>
          </w:r>
        </w:del>
        <w:proofErr w:type="gramStart"/>
        <w:r w:rsidR="00FD6DB7">
          <w:t>ny</w:t>
        </w:r>
        <w:proofErr w:type="gramEnd"/>
        <w:r w:rsidR="00FD6DB7">
          <w:t xml:space="preserve"> time you</w:t>
        </w:r>
      </w:ins>
      <w:r w:rsidR="00976AE3">
        <w:t xml:space="preserve"> simplify the data, </w:t>
      </w:r>
      <w:ins w:id="1500" w:author="Kezia Endsley" w:date="2013-08-12T08:40:00Z">
        <w:r w:rsidR="00FD6DB7">
          <w:t>you</w:t>
        </w:r>
      </w:ins>
      <w:del w:id="1501" w:author="Kezia Endsley" w:date="2013-08-12T08:40:00Z">
        <w:r w:rsidR="00976AE3" w:rsidDel="00FD6DB7">
          <w:delText>we</w:delText>
        </w:r>
      </w:del>
      <w:r w:rsidR="00976AE3">
        <w:t xml:space="preserve"> </w:t>
      </w:r>
      <w:del w:id="1502" w:author="Kezia Endsley" w:date="2013-08-12T08:40:00Z">
        <w:r w:rsidR="00976AE3" w:rsidDel="00FD6DB7">
          <w:delText xml:space="preserve">will </w:delText>
        </w:r>
      </w:del>
      <w:r w:rsidR="00976AE3">
        <w:t>lose some level of detail</w:t>
      </w:r>
      <w:r w:rsidR="007D20A0">
        <w:t xml:space="preserve"> and this is where visualization can serve </w:t>
      </w:r>
      <w:del w:id="1503" w:author="Kezia Endsley" w:date="2013-08-12T08:40:00Z">
        <w:r w:rsidR="007D20A0" w:rsidDel="00FD6DB7">
          <w:delText xml:space="preserve">us </w:delText>
        </w:r>
      </w:del>
      <w:ins w:id="1504" w:author="Kezia Endsley" w:date="2013-08-12T08:40:00Z">
        <w:r w:rsidR="00FD6DB7">
          <w:t xml:space="preserve">you </w:t>
        </w:r>
      </w:ins>
      <w:r w:rsidR="007D20A0">
        <w:t>well</w:t>
      </w:r>
      <w:r w:rsidR="002E2046">
        <w:t xml:space="preserve">. </w:t>
      </w:r>
      <w:r w:rsidR="007D20A0">
        <w:t>W</w:t>
      </w:r>
      <w:r w:rsidR="00976AE3">
        <w:t>ith visualizations</w:t>
      </w:r>
      <w:r w:rsidR="00817BBD">
        <w:t>,</w:t>
      </w:r>
      <w:r w:rsidR="00976AE3">
        <w:t xml:space="preserve"> </w:t>
      </w:r>
      <w:del w:id="1505" w:author="Kezia Endsley" w:date="2013-08-12T08:40:00Z">
        <w:r w:rsidR="00976AE3" w:rsidDel="00FD6DB7">
          <w:delText xml:space="preserve">we </w:delText>
        </w:r>
      </w:del>
      <w:ins w:id="1506" w:author="Kezia Endsley" w:date="2013-08-12T08:40:00Z">
        <w:r w:rsidR="00FD6DB7">
          <w:t xml:space="preserve">you </w:t>
        </w:r>
      </w:ins>
      <w:r w:rsidR="00976AE3">
        <w:t xml:space="preserve">create a single </w:t>
      </w:r>
      <w:r w:rsidR="00817BBD">
        <w:t xml:space="preserve">representation, or message, that can </w:t>
      </w:r>
      <w:del w:id="1507" w:author="Jay Jacobs" w:date="2013-10-16T09:40:00Z">
        <w:r w:rsidR="00817BBD" w:rsidDel="0078390F">
          <w:delText xml:space="preserve">be </w:delText>
        </w:r>
        <w:r w:rsidR="00976AE3" w:rsidDel="0078390F">
          <w:delText xml:space="preserve">simple and </w:delText>
        </w:r>
        <w:r w:rsidR="00817BBD" w:rsidDel="0078390F">
          <w:delText>represent</w:delText>
        </w:r>
      </w:del>
      <w:ins w:id="1508" w:author="Jay Jacobs" w:date="2013-10-16T09:40:00Z">
        <w:r w:rsidR="0078390F">
          <w:t>contain and communicate</w:t>
        </w:r>
      </w:ins>
      <w:r w:rsidR="00817BBD">
        <w:t xml:space="preserve"> every data point, without simplification</w:t>
      </w:r>
      <w:r w:rsidR="002E2046">
        <w:t xml:space="preserve">. </w:t>
      </w:r>
      <w:del w:id="1509" w:author="Kezia Endsley" w:date="2013-08-12T08:40:00Z">
        <w:r w:rsidR="00976AE3" w:rsidDel="001D6C99">
          <w:delText>We could t</w:delText>
        </w:r>
      </w:del>
      <w:ins w:id="1510" w:author="Kezia Endsley" w:date="2013-08-12T08:40:00Z">
        <w:r w:rsidR="001D6C99">
          <w:t>T</w:t>
        </w:r>
      </w:ins>
      <w:r w:rsidR="00976AE3">
        <w:t>hink of this type of visualization as being a “d</w:t>
      </w:r>
      <w:r w:rsidR="00817BBD">
        <w:t xml:space="preserve">escriptive visualization” since it is doing nothing more than simply describing the data to </w:t>
      </w:r>
      <w:del w:id="1511" w:author="Kezia Endsley" w:date="2013-08-12T08:40:00Z">
        <w:r w:rsidR="00817BBD" w:rsidDel="001D6C99">
          <w:delText xml:space="preserve">the </w:delText>
        </w:r>
      </w:del>
      <w:ins w:id="1512" w:author="Kezia Endsley" w:date="2013-08-12T08:40:00Z">
        <w:r w:rsidR="001D6C99">
          <w:t xml:space="preserve">its </w:t>
        </w:r>
      </w:ins>
      <w:r w:rsidR="00817BBD">
        <w:t>viewer</w:t>
      </w:r>
      <w:ins w:id="1513" w:author="Kezia Endsley" w:date="2013-08-12T08:40:00Z">
        <w:r w:rsidR="001D6C99">
          <w:t>s</w:t>
        </w:r>
      </w:ins>
      <w:r w:rsidR="002E2046">
        <w:t xml:space="preserve">. </w:t>
      </w:r>
    </w:p>
    <w:p w14:paraId="6E64CB2F" w14:textId="2543DE75" w:rsidR="003D03ED" w:rsidRDefault="00817BBD" w:rsidP="00976AE3">
      <w:pPr>
        <w:pStyle w:val="Para"/>
      </w:pPr>
      <w:r>
        <w:t>Aside from the challenge of over</w:t>
      </w:r>
      <w:ins w:id="1514" w:author="Kezia Endsley" w:date="2013-08-12T08:41:00Z">
        <w:r w:rsidR="00DE7ED4">
          <w:t xml:space="preserve"> </w:t>
        </w:r>
      </w:ins>
      <w:del w:id="1515" w:author="Kezia Endsley" w:date="2013-08-12T08:41:00Z">
        <w:r w:rsidDel="00DE7ED4">
          <w:delText>-</w:delText>
        </w:r>
      </w:del>
      <w:r>
        <w:t xml:space="preserve">simplifying, </w:t>
      </w:r>
      <w:r w:rsidR="007D20A0">
        <w:t>descriptive statistics is</w:t>
      </w:r>
      <w:r>
        <w:t xml:space="preserve"> also limited to </w:t>
      </w:r>
      <w:del w:id="1516" w:author="Kezia Endsley" w:date="2013-08-12T08:41:00Z">
        <w:r w:rsidDel="0011701C">
          <w:delText xml:space="preserve">only </w:delText>
        </w:r>
      </w:del>
      <w:r>
        <w:t>describing</w:t>
      </w:r>
      <w:r w:rsidR="007D20A0">
        <w:t xml:space="preserve"> </w:t>
      </w:r>
      <w:ins w:id="1517" w:author="Kezia Endsley" w:date="2013-08-12T08:41:00Z">
        <w:r w:rsidR="0011701C">
          <w:t xml:space="preserve">only </w:t>
        </w:r>
      </w:ins>
      <w:r w:rsidR="007D20A0">
        <w:t xml:space="preserve">the data </w:t>
      </w:r>
      <w:del w:id="1518" w:author="Kezia Endsley" w:date="2013-08-12T08:41:00Z">
        <w:r w:rsidR="007D20A0" w:rsidDel="0011701C">
          <w:delText xml:space="preserve">we </w:delText>
        </w:r>
      </w:del>
      <w:ins w:id="1519" w:author="Kezia Endsley" w:date="2013-08-12T08:41:00Z">
        <w:r w:rsidR="0011701C">
          <w:t xml:space="preserve">that you </w:t>
        </w:r>
      </w:ins>
      <w:r w:rsidR="007D20A0">
        <w:t>collect</w:t>
      </w:r>
      <w:r w:rsidR="002E2046">
        <w:t xml:space="preserve">. </w:t>
      </w:r>
      <w:r w:rsidR="00976AE3">
        <w:t>It is not correct to simply scan a few systems, calculate the mean number of vulnerabilities</w:t>
      </w:r>
      <w:ins w:id="1520" w:author="Kezia Endsley" w:date="2013-08-12T08:41:00Z">
        <w:r w:rsidR="00DE7ED4">
          <w:t>,</w:t>
        </w:r>
      </w:ins>
      <w:r w:rsidR="00976AE3">
        <w:t xml:space="preserve"> and announce that the statistic describes all the systems in the environment</w:t>
      </w:r>
      <w:r w:rsidR="002E2046">
        <w:t xml:space="preserve">. </w:t>
      </w:r>
      <w:r w:rsidR="007D20A0" w:rsidRPr="00C81233">
        <w:t>Inferential statistics</w:t>
      </w:r>
      <w:r w:rsidR="007D20A0">
        <w:t xml:space="preserve"> helps </w:t>
      </w:r>
      <w:del w:id="1521" w:author="Kezia Endsley" w:date="2013-08-12T08:41:00Z">
        <w:r w:rsidR="007D20A0" w:rsidDel="00DE7ED4">
          <w:delText xml:space="preserve">us </w:delText>
        </w:r>
      </w:del>
      <w:ins w:id="1522" w:author="Kezia Endsley" w:date="2013-08-12T08:41:00Z">
        <w:r w:rsidR="00DE7ED4">
          <w:t xml:space="preserve">you </w:t>
        </w:r>
      </w:ins>
      <w:r w:rsidR="007D20A0">
        <w:t xml:space="preserve">go beyond just describing </w:t>
      </w:r>
      <w:del w:id="1523" w:author="Kezia Endsley" w:date="2013-08-12T08:41:00Z">
        <w:r w:rsidR="007D20A0" w:rsidDel="00DE7ED4">
          <w:delText xml:space="preserve">our </w:delText>
        </w:r>
      </w:del>
      <w:ins w:id="1524" w:author="Kezia Endsley" w:date="2013-08-12T08:41:00Z">
        <w:r w:rsidR="00DE7ED4">
          <w:t xml:space="preserve">the </w:t>
        </w:r>
      </w:ins>
      <w:r w:rsidR="007D20A0">
        <w:t xml:space="preserve">observations and enables </w:t>
      </w:r>
      <w:del w:id="1525" w:author="Kezia Endsley" w:date="2013-08-12T08:42:00Z">
        <w:r w:rsidR="007D20A0" w:rsidDel="00DE7ED4">
          <w:delText xml:space="preserve">us </w:delText>
        </w:r>
      </w:del>
      <w:ins w:id="1526" w:author="Kezia Endsley" w:date="2013-08-12T08:42:00Z">
        <w:r w:rsidR="00DE7ED4">
          <w:t xml:space="preserve">you </w:t>
        </w:r>
      </w:ins>
      <w:r w:rsidR="007D20A0">
        <w:t>to make statements about a larger population given a smaller representative sample from that population</w:t>
      </w:r>
      <w:r w:rsidR="002E2046">
        <w:t xml:space="preserve">. </w:t>
      </w:r>
      <w:r w:rsidR="003D03ED">
        <w:t xml:space="preserve">The key word there is </w:t>
      </w:r>
      <w:r w:rsidR="007D20A0">
        <w:t>“representative</w:t>
      </w:r>
      <w:ins w:id="1527" w:author="Kezia Endsley" w:date="2013-08-12T08:41:00Z">
        <w:r w:rsidR="00DE7ED4">
          <w:t>.</w:t>
        </w:r>
      </w:ins>
      <w:r w:rsidR="007D20A0">
        <w:t>”</w:t>
      </w:r>
      <w:del w:id="1528" w:author="Kezia Endsley" w:date="2013-08-12T08:41:00Z">
        <w:r w:rsidR="002E2046" w:rsidDel="00DE7ED4">
          <w:delText>.</w:delText>
        </w:r>
      </w:del>
      <w:r w:rsidR="002E2046">
        <w:t xml:space="preserve"> </w:t>
      </w:r>
      <w:r w:rsidR="003D03ED">
        <w:t>S</w:t>
      </w:r>
      <w:r w:rsidR="00A156D9">
        <w:t xml:space="preserve">tatistics </w:t>
      </w:r>
      <w:del w:id="1529" w:author="Kezia Endsley" w:date="2013-08-12T08:42:00Z">
        <w:r w:rsidR="00A156D9" w:rsidDel="00DE7ED4">
          <w:delText xml:space="preserve">will </w:delText>
        </w:r>
      </w:del>
      <w:r w:rsidR="00A156D9">
        <w:t>teach</w:t>
      </w:r>
      <w:ins w:id="1530" w:author="Kezia Endsley" w:date="2013-08-12T08:42:00Z">
        <w:r w:rsidR="00DE7ED4">
          <w:t>es</w:t>
        </w:r>
      </w:ins>
      <w:r w:rsidR="00A156D9">
        <w:t xml:space="preserve"> </w:t>
      </w:r>
      <w:ins w:id="1531" w:author="Kezia Endsley" w:date="2013-08-12T08:42:00Z">
        <w:r w:rsidR="00DE7ED4">
          <w:t>you</w:t>
        </w:r>
      </w:ins>
      <w:del w:id="1532" w:author="Kezia Endsley" w:date="2013-08-12T08:42:00Z">
        <w:r w:rsidR="00A156D9" w:rsidDel="00DE7ED4">
          <w:delText>us</w:delText>
        </w:r>
      </w:del>
      <w:r w:rsidR="00A156D9">
        <w:t xml:space="preserve"> about the “design of experiments” </w:t>
      </w:r>
      <w:r w:rsidR="003D03ED">
        <w:t>(thanks to Fisher</w:t>
      </w:r>
      <w:ins w:id="1533" w:author="Jay Jacobs" w:date="2013-10-16T09:41:00Z">
        <w:r w:rsidR="0078390F">
          <w:t xml:space="preserve"> and his peers</w:t>
        </w:r>
      </w:ins>
      <w:r w:rsidR="003D03ED">
        <w:t xml:space="preserve">) </w:t>
      </w:r>
      <w:r w:rsidR="00CD3E0F">
        <w:t>and this</w:t>
      </w:r>
      <w:r w:rsidR="003D03ED">
        <w:t xml:space="preserve"> will help </w:t>
      </w:r>
      <w:del w:id="1534" w:author="Kezia Endsley" w:date="2013-08-12T08:42:00Z">
        <w:r w:rsidR="003D03ED" w:rsidDel="00DE7ED4">
          <w:delText xml:space="preserve">us </w:delText>
        </w:r>
      </w:del>
      <w:ins w:id="1535" w:author="Kezia Endsley" w:date="2013-08-12T08:42:00Z">
        <w:r w:rsidR="00DE7ED4">
          <w:t xml:space="preserve">you </w:t>
        </w:r>
      </w:ins>
      <w:r w:rsidR="006F3597">
        <w:t xml:space="preserve">gather data </w:t>
      </w:r>
      <w:r>
        <w:t xml:space="preserve">so that </w:t>
      </w:r>
      <w:del w:id="1536" w:author="Kezia Endsley" w:date="2013-08-12T08:42:00Z">
        <w:r w:rsidDel="00DE7ED4">
          <w:delText xml:space="preserve">we </w:delText>
        </w:r>
      </w:del>
      <w:ins w:id="1537" w:author="Kezia Endsley" w:date="2013-08-12T08:42:00Z">
        <w:r w:rsidR="00DE7ED4">
          <w:t xml:space="preserve">you </w:t>
        </w:r>
      </w:ins>
      <w:r>
        <w:t xml:space="preserve">reduce the probability of being misled by </w:t>
      </w:r>
      <w:del w:id="1538" w:author="Kezia Endsley" w:date="2013-08-12T08:42:00Z">
        <w:r w:rsidDel="00DE7ED4">
          <w:delText>the data</w:delText>
        </w:r>
      </w:del>
      <w:ins w:id="1539" w:author="Kezia Endsley" w:date="2013-08-12T08:42:00Z">
        <w:r w:rsidR="00DE7ED4">
          <w:t>it</w:t>
        </w:r>
      </w:ins>
      <w:r w:rsidR="002E2046">
        <w:t xml:space="preserve">. </w:t>
      </w:r>
      <w:del w:id="1540" w:author="Kezia Endsley" w:date="2013-08-12T08:42:00Z">
        <w:r w:rsidDel="00DE7ED4">
          <w:delText xml:space="preserve">We </w:delText>
        </w:r>
      </w:del>
      <w:ins w:id="1541" w:author="Kezia Endsley" w:date="2013-08-12T08:42:00Z">
        <w:r w:rsidR="00DE7ED4">
          <w:t xml:space="preserve">You </w:t>
        </w:r>
      </w:ins>
      <w:r>
        <w:t xml:space="preserve">want to </w:t>
      </w:r>
      <w:r w:rsidR="006F3597">
        <w:t xml:space="preserve">have </w:t>
      </w:r>
      <w:r w:rsidR="007D20A0">
        <w:t xml:space="preserve">confidence </w:t>
      </w:r>
      <w:r w:rsidR="003D03ED">
        <w:t xml:space="preserve">that the samples </w:t>
      </w:r>
      <w:del w:id="1542" w:author="Kezia Endsley" w:date="2013-08-12T08:42:00Z">
        <w:r w:rsidR="003D03ED" w:rsidDel="00DE7ED4">
          <w:delText xml:space="preserve">we </w:delText>
        </w:r>
      </w:del>
      <w:ins w:id="1543" w:author="Kezia Endsley" w:date="2013-08-12T08:42:00Z">
        <w:r w:rsidR="00DE7ED4">
          <w:t xml:space="preserve">you </w:t>
        </w:r>
      </w:ins>
      <w:r w:rsidR="003D03ED">
        <w:t>collect are representative of the whole</w:t>
      </w:r>
      <w:ins w:id="1544" w:author="Kezia Endsley" w:date="2013-08-12T08:42:00Z">
        <w:r w:rsidR="00DE7ED4">
          <w:t>.</w:t>
        </w:r>
      </w:ins>
      <w:r>
        <w:t xml:space="preserve"> </w:t>
      </w:r>
      <w:del w:id="1545" w:author="Kezia Endsley" w:date="2013-08-12T08:42:00Z">
        <w:r w:rsidDel="00DE7ED4">
          <w:delText>and t</w:delText>
        </w:r>
      </w:del>
      <w:ins w:id="1546" w:author="Kezia Endsley" w:date="2013-08-12T08:42:00Z">
        <w:r w:rsidR="00DE7ED4">
          <w:t>T</w:t>
        </w:r>
      </w:ins>
      <w:r>
        <w:t xml:space="preserve">hat lesson has been learned many times </w:t>
      </w:r>
      <w:del w:id="1547" w:author="Kezia Endsley" w:date="2013-08-12T08:42:00Z">
        <w:r w:rsidDel="00DE7ED4">
          <w:delText>before we entered the scene</w:delText>
        </w:r>
      </w:del>
      <w:ins w:id="1548" w:author="Kezia Endsley" w:date="2013-08-12T08:42:00Z">
        <w:r w:rsidR="00DE7ED4">
          <w:t>in the past</w:t>
        </w:r>
      </w:ins>
      <w:ins w:id="1549" w:author="Jay Jacobs" w:date="2013-10-16T09:42:00Z">
        <w:r w:rsidR="0078390F">
          <w:t xml:space="preserve"> by a good number of people</w:t>
        </w:r>
      </w:ins>
      <w:r w:rsidR="002E2046">
        <w:t xml:space="preserve">. </w:t>
      </w:r>
    </w:p>
    <w:p w14:paraId="2BD3BFF0" w14:textId="77777777" w:rsidR="009916E8" w:rsidRDefault="00F20D59" w:rsidP="002C45D6">
      <w:pPr>
        <w:pStyle w:val="Para"/>
      </w:pPr>
      <w:del w:id="1550" w:author="Kezia Endsley" w:date="2013-08-12T08:56:00Z">
        <w:r w:rsidDel="00485CD2">
          <w:delText>We should also</w:delText>
        </w:r>
      </w:del>
      <w:ins w:id="1551" w:author="Kezia Endsley" w:date="2013-08-12T08:56:00Z">
        <w:r w:rsidR="00485CD2">
          <w:t>You should always</w:t>
        </w:r>
      </w:ins>
      <w:r>
        <w:t xml:space="preserve"> approach statistics with a healthy degree of respect and humility</w:t>
      </w:r>
      <w:r w:rsidR="002E2046">
        <w:t xml:space="preserve">. </w:t>
      </w:r>
      <w:r w:rsidR="00F76149">
        <w:t>As</w:t>
      </w:r>
      <w:r>
        <w:t xml:space="preserve"> </w:t>
      </w:r>
      <w:ins w:id="1552" w:author="Kezia Endsley" w:date="2013-08-12T08:56:00Z">
        <w:r w:rsidR="00485CD2">
          <w:t>you</w:t>
        </w:r>
      </w:ins>
      <w:del w:id="1553" w:author="Kezia Endsley" w:date="2013-08-12T08:56:00Z">
        <w:r w:rsidDel="00485CD2">
          <w:delText>we</w:delText>
        </w:r>
      </w:del>
      <w:r>
        <w:t xml:space="preserve"> slide more and more into the depths of applied mathematics, </w:t>
      </w:r>
      <w:del w:id="1554" w:author="Kezia Endsley" w:date="2013-08-12T08:56:00Z">
        <w:r w:rsidDel="00485CD2">
          <w:delText xml:space="preserve">we </w:delText>
        </w:r>
        <w:r w:rsidR="006F54BB" w:rsidDel="00485CD2">
          <w:delText>will</w:delText>
        </w:r>
      </w:del>
      <w:ins w:id="1555" w:author="Kezia Endsley" w:date="2013-08-12T08:56:00Z">
        <w:r w:rsidR="00485CD2">
          <w:t>you’ll</w:t>
        </w:r>
      </w:ins>
      <w:r w:rsidR="006F54BB">
        <w:t xml:space="preserve"> </w:t>
      </w:r>
      <w:r>
        <w:t xml:space="preserve">realize </w:t>
      </w:r>
      <w:r w:rsidR="006F54BB">
        <w:t>how easy it is to find m</w:t>
      </w:r>
      <w:r>
        <w:t xml:space="preserve">eaning where none exists (technically called a </w:t>
      </w:r>
      <w:del w:id="1556" w:author="John Sleeva" w:date="2013-09-22T12:38:00Z">
        <w:r w:rsidR="00307267" w:rsidDel="00C01493">
          <w:delText>“</w:delText>
        </w:r>
      </w:del>
      <w:r w:rsidR="004A2E31" w:rsidRPr="004A2E31">
        <w:rPr>
          <w:i/>
          <w:highlight w:val="green"/>
          <w:rPrChange w:id="1557" w:author="John Sleeva" w:date="2013-09-22T12:38:00Z">
            <w:rPr>
              <w:rFonts w:ascii="Arial" w:hAnsi="Arial"/>
              <w:b/>
              <w:snapToGrid/>
              <w:sz w:val="28"/>
              <w:szCs w:val="26"/>
              <w:shd w:val="clear" w:color="auto" w:fill="FFCC99"/>
              <w:vertAlign w:val="superscript"/>
            </w:rPr>
          </w:rPrChange>
        </w:rPr>
        <w:t>type I error</w:t>
      </w:r>
      <w:del w:id="1558" w:author="John Sleeva" w:date="2013-09-22T12:38:00Z">
        <w:r w:rsidR="00307267" w:rsidDel="00C01493">
          <w:delText>”</w:delText>
        </w:r>
      </w:del>
      <w:r>
        <w:t>)</w:t>
      </w:r>
      <w:r w:rsidR="002E2046">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is that this error can occur with or without data</w:t>
      </w:r>
      <w:r w:rsidR="002E2046">
        <w:t xml:space="preserve">. </w:t>
      </w:r>
      <w:r w:rsidR="00817BBD">
        <w:t xml:space="preserve">Even </w:t>
      </w:r>
      <w:del w:id="1559" w:author="Kezia Endsley" w:date="2013-08-12T08:56:00Z">
        <w:r w:rsidR="00817BBD" w:rsidDel="00485CD2">
          <w:delText>if we do</w:delText>
        </w:r>
      </w:del>
      <w:ins w:id="1560" w:author="Kezia Endsley" w:date="2013-08-12T08:56:00Z">
        <w:r w:rsidR="00485CD2">
          <w:t>before you</w:t>
        </w:r>
      </w:ins>
      <w:del w:id="1561" w:author="Kezia Endsley" w:date="2013-08-12T08:56:00Z">
        <w:r w:rsidR="00817BBD" w:rsidDel="00485CD2">
          <w:delText>n’t</w:delText>
        </w:r>
      </w:del>
      <w:r w:rsidR="00817BBD">
        <w:t xml:space="preserve"> fill a single </w:t>
      </w:r>
      <w:r w:rsidR="00DC5C1A">
        <w:t xml:space="preserve">cell </w:t>
      </w:r>
      <w:r w:rsidR="00817BBD">
        <w:t>in a</w:t>
      </w:r>
      <w:r w:rsidR="00DC5C1A">
        <w:t>n Excel</w:t>
      </w:r>
      <w:r w:rsidR="00817BBD">
        <w:t xml:space="preserve"> spreadsheet, </w:t>
      </w:r>
      <w:ins w:id="1562" w:author="Kezia Endsley" w:date="2013-08-12T08:56:00Z">
        <w:r w:rsidR="00485CD2">
          <w:t>you</w:t>
        </w:r>
      </w:ins>
      <w:del w:id="1563" w:author="Kezia Endsley" w:date="2013-08-12T08:56:00Z">
        <w:r w:rsidR="00817BBD" w:rsidDel="00485CD2">
          <w:delText>we</w:delText>
        </w:r>
      </w:del>
      <w:r w:rsidR="00817BBD">
        <w:t xml:space="preserve"> can make this mistake</w:t>
      </w:r>
      <w:r w:rsidR="002E2046">
        <w:t xml:space="preserve">. </w:t>
      </w:r>
      <w:r w:rsidR="00F9149D">
        <w:t xml:space="preserve">The best </w:t>
      </w:r>
      <w:r w:rsidR="006F54BB">
        <w:t xml:space="preserve">tools in the toolbox </w:t>
      </w:r>
      <w:r w:rsidR="00817BBD">
        <w:t xml:space="preserve">are designed </w:t>
      </w:r>
      <w:r w:rsidR="006F54BB">
        <w:t xml:space="preserve">to limit the chance of </w:t>
      </w:r>
      <w:r w:rsidR="00817BBD">
        <w:t>these types of errors, but statistics alone is not enough</w:t>
      </w:r>
      <w:r w:rsidR="002E2046">
        <w:t xml:space="preserve">. </w:t>
      </w:r>
      <w:del w:id="1564" w:author="Kezia Endsley" w:date="2013-08-12T08:56:00Z">
        <w:r w:rsidR="00817BBD" w:rsidDel="00485CD2">
          <w:delText xml:space="preserve">We </w:delText>
        </w:r>
      </w:del>
      <w:ins w:id="1565" w:author="Kezia Endsley" w:date="2013-08-12T08:56:00Z">
        <w:r w:rsidR="00485CD2">
          <w:t xml:space="preserve">You </w:t>
        </w:r>
      </w:ins>
      <w:r w:rsidR="00817BBD">
        <w:t xml:space="preserve">need the combination of </w:t>
      </w:r>
      <w:r w:rsidR="00E067C1">
        <w:t>experience and data</w:t>
      </w:r>
      <w:r w:rsidR="009813F6">
        <w:t xml:space="preserve"> to decrease the chance of being misled</w:t>
      </w:r>
      <w:r w:rsidR="002E2046">
        <w:t xml:space="preserve">. </w:t>
      </w:r>
      <w:r w:rsidR="005A4389">
        <w:t>Errors can and will occur e</w:t>
      </w:r>
      <w:r w:rsidR="00E067C1">
        <w:t xml:space="preserve">ven with </w:t>
      </w:r>
      <w:r w:rsidR="005A4389">
        <w:t xml:space="preserve">this </w:t>
      </w:r>
      <w:r w:rsidR="00E067C1">
        <w:t>combination</w:t>
      </w:r>
      <w:r w:rsidR="005A4389">
        <w:t xml:space="preserve">, but </w:t>
      </w:r>
      <w:del w:id="1566" w:author="Kezia Endsley" w:date="2013-08-12T08:56:00Z">
        <w:r w:rsidR="005A4389" w:rsidDel="00485CD2">
          <w:delText xml:space="preserve">we </w:delText>
        </w:r>
      </w:del>
      <w:ins w:id="1567" w:author="Kezia Endsley" w:date="2013-08-12T08:56:00Z">
        <w:r w:rsidR="00485CD2">
          <w:t xml:space="preserve">you </w:t>
        </w:r>
      </w:ins>
      <w:r w:rsidR="005A4389">
        <w:t xml:space="preserve">can reduce the frequency of these </w:t>
      </w:r>
      <w:r w:rsidR="00A349C4">
        <w:t>errors</w:t>
      </w:r>
      <w:r w:rsidR="00307267">
        <w:t xml:space="preserve"> </w:t>
      </w:r>
      <w:r w:rsidR="006F54BB">
        <w:t>by applying the rigor and methods within s</w:t>
      </w:r>
      <w:r w:rsidR="00307267">
        <w:t>tatistics</w:t>
      </w:r>
      <w:ins w:id="1568" w:author="Kezia Endsley" w:date="2013-08-12T08:57:00Z">
        <w:r w:rsidR="00485CD2">
          <w:t xml:space="preserve">. Such rigor will </w:t>
        </w:r>
      </w:ins>
      <w:del w:id="1569" w:author="Kezia Endsley" w:date="2013-08-12T08:57:00Z">
        <w:r w:rsidR="00307267" w:rsidDel="00485CD2">
          <w:delText xml:space="preserve">, </w:delText>
        </w:r>
        <w:r w:rsidR="00A349C4" w:rsidDel="00485CD2">
          <w:delText xml:space="preserve">to </w:delText>
        </w:r>
      </w:del>
      <w:r w:rsidR="00A349C4">
        <w:t xml:space="preserve">place </w:t>
      </w:r>
      <w:del w:id="1570" w:author="Kezia Endsley" w:date="2013-08-12T08:57:00Z">
        <w:r w:rsidR="00A349C4" w:rsidDel="00485CD2">
          <w:delText xml:space="preserve">ourselves </w:delText>
        </w:r>
      </w:del>
      <w:ins w:id="1571" w:author="Kezia Endsley" w:date="2013-08-12T08:57:00Z">
        <w:r w:rsidR="00485CD2">
          <w:t xml:space="preserve">you </w:t>
        </w:r>
      </w:ins>
      <w:r w:rsidR="00A349C4">
        <w:t>in</w:t>
      </w:r>
      <w:r w:rsidR="006F54BB">
        <w:t xml:space="preserve"> a much better position to learn from </w:t>
      </w:r>
      <w:del w:id="1572" w:author="Kezia Endsley" w:date="2013-08-12T08:57:00Z">
        <w:r w:rsidR="006F54BB" w:rsidDel="00485CD2">
          <w:delText xml:space="preserve">the </w:delText>
        </w:r>
      </w:del>
      <w:r w:rsidR="006F54BB">
        <w:t xml:space="preserve">mistakes when they </w:t>
      </w:r>
      <w:r w:rsidR="00A349C4">
        <w:t xml:space="preserve">do </w:t>
      </w:r>
      <w:r w:rsidR="006F54BB">
        <w:t>occur.</w:t>
      </w:r>
    </w:p>
    <w:p w14:paraId="75772962" w14:textId="4CF8DA58" w:rsidR="00F9149D" w:rsidRDefault="00F9149D" w:rsidP="002C45D6">
      <w:pPr>
        <w:pStyle w:val="Para"/>
      </w:pPr>
      <w:r>
        <w:t xml:space="preserve">Having </w:t>
      </w:r>
      <w:del w:id="1573" w:author="Kezia Endsley" w:date="2013-08-12T08:57:00Z">
        <w:r w:rsidDel="00485CD2">
          <w:delText xml:space="preserve">now </w:delText>
        </w:r>
      </w:del>
      <w:r>
        <w:t xml:space="preserve">built up </w:t>
      </w:r>
      <w:r w:rsidR="009813F6">
        <w:t xml:space="preserve">the application of </w:t>
      </w:r>
      <w:r>
        <w:t>statistics on a</w:t>
      </w:r>
      <w:r w:rsidR="00F65820">
        <w:t xml:space="preserve"> </w:t>
      </w:r>
      <w:r>
        <w:t xml:space="preserve">pedestal, </w:t>
      </w:r>
      <w:r w:rsidR="00F65820">
        <w:t xml:space="preserve">we should point out that </w:t>
      </w:r>
      <w:ins w:id="1574" w:author="Kezia Endsley" w:date="2013-08-12T08:57:00Z">
        <w:r w:rsidR="00485CD2">
          <w:t xml:space="preserve">you can learn a lot </w:t>
        </w:r>
      </w:ins>
      <w:del w:id="1575" w:author="Kezia Endsley" w:date="2013-08-12T08:57:00Z">
        <w:r w:rsidR="00CD3E0F" w:rsidDel="00485CD2">
          <w:delText>much can be learned</w:delText>
        </w:r>
        <w:r w:rsidDel="00485CD2">
          <w:delText xml:space="preserve"> </w:delText>
        </w:r>
      </w:del>
      <w:r>
        <w:t xml:space="preserve">from data without </w:t>
      </w:r>
      <w:r w:rsidR="00F65820">
        <w:t>advanced statistical techniques</w:t>
      </w:r>
      <w:r w:rsidR="002E2046">
        <w:t xml:space="preserve">. </w:t>
      </w:r>
      <w:del w:id="1576" w:author="Kezia Endsley" w:date="2013-08-12T08:57:00Z">
        <w:r w:rsidR="006F54BB" w:rsidDel="00485CD2">
          <w:delText>We briefly mentioned</w:delText>
        </w:r>
      </w:del>
      <w:ins w:id="1577" w:author="Kezia Endsley" w:date="2013-08-12T08:57:00Z">
        <w:r w:rsidR="00485CD2">
          <w:t>Recall the</w:t>
        </w:r>
      </w:ins>
      <w:r w:rsidR="006F54BB">
        <w:t xml:space="preserve"> “descriptive visualization” </w:t>
      </w:r>
      <w:del w:id="1578" w:author="Kezia Endsley" w:date="2013-08-12T08:57:00Z">
        <w:r w:rsidR="006F54BB" w:rsidDel="00485CD2">
          <w:delText>above</w:delText>
        </w:r>
      </w:del>
      <w:ins w:id="1579" w:author="Kezia Endsley" w:date="2013-08-12T08:57:00Z">
        <w:r w:rsidR="00485CD2">
          <w:t>mentioned previously</w:t>
        </w:r>
      </w:ins>
      <w:r w:rsidR="002E2046">
        <w:t xml:space="preserve">. </w:t>
      </w:r>
      <w:r w:rsidR="003D03ED">
        <w:t>Take some time to look</w:t>
      </w:r>
      <w:r w:rsidR="006F54BB">
        <w:t xml:space="preserve"> around at many of visualizations out there</w:t>
      </w:r>
      <w:ins w:id="1580" w:author="Kezia Endsley" w:date="2013-08-12T08:58:00Z">
        <w:r w:rsidR="00485CD2">
          <w:t>;</w:t>
        </w:r>
      </w:ins>
      <w:del w:id="1581" w:author="Kezia Endsley" w:date="2013-08-12T08:58:00Z">
        <w:r w:rsidR="006F54BB" w:rsidDel="00485CD2">
          <w:delText>,</w:delText>
        </w:r>
      </w:del>
      <w:r w:rsidR="006F54BB">
        <w:t xml:space="preserve"> they are </w:t>
      </w:r>
      <w:r w:rsidR="009813F6">
        <w:t>generally not built from statistical models</w:t>
      </w:r>
      <w:r w:rsidR="00684B14">
        <w:t xml:space="preserve">, but </w:t>
      </w:r>
      <w:del w:id="1582" w:author="Jay Jacobs" w:date="2013-10-16T09:43:00Z">
        <w:r w:rsidR="00684B14" w:rsidDel="007B7A62">
          <w:delText xml:space="preserve">are </w:delText>
        </w:r>
      </w:del>
      <w:del w:id="1583" w:author="Kezia Endsley" w:date="2013-08-12T08:58:00Z">
        <w:r w:rsidR="00684B14" w:rsidDel="00485CD2">
          <w:delText xml:space="preserve">just describing </w:delText>
        </w:r>
      </w:del>
      <w:ins w:id="1584" w:author="Kezia Endsley" w:date="2013-08-12T08:58:00Z">
        <w:r w:rsidR="00485CD2">
          <w:t xml:space="preserve">describe </w:t>
        </w:r>
      </w:ins>
      <w:r w:rsidR="00684B14">
        <w:t>some set of data</w:t>
      </w:r>
      <w:r w:rsidR="006F54BB">
        <w:t xml:space="preserve"> and show</w:t>
      </w:r>
      <w:del w:id="1585" w:author="Kezia Endsley" w:date="2013-08-12T08:58:00Z">
        <w:r w:rsidR="006F54BB" w:rsidDel="00485CD2">
          <w:delText>ing</w:delText>
        </w:r>
      </w:del>
      <w:r w:rsidR="006F54BB">
        <w:t xml:space="preserve"> the relationships </w:t>
      </w:r>
      <w:r w:rsidR="00684B14">
        <w:t>therein</w:t>
      </w:r>
      <w:r w:rsidR="002E2046">
        <w:t xml:space="preserve">. </w:t>
      </w:r>
      <w:r w:rsidR="003D03ED">
        <w:t>Snow’s map of the areas around the water pump on Broad Street in Figure 1</w:t>
      </w:r>
      <w:ins w:id="1586" w:author="Kezia Endsley" w:date="2013-08-12T07:27:00Z">
        <w:r w:rsidR="00604D75">
          <w:t>-</w:t>
        </w:r>
      </w:ins>
      <w:del w:id="1587" w:author="Kezia Endsley" w:date="2013-08-12T07:27:00Z">
        <w:r w:rsidR="003D03ED" w:rsidDel="00604D75">
          <w:delText>.</w:delText>
        </w:r>
      </w:del>
      <w:r w:rsidR="003D03ED">
        <w:t>1 did not involve logistic regression or machine learning</w:t>
      </w:r>
      <w:ins w:id="1588" w:author="Kezia Endsley" w:date="2013-08-12T08:58:00Z">
        <w:r w:rsidR="00485CD2">
          <w:t>;</w:t>
        </w:r>
      </w:ins>
      <w:del w:id="1589" w:author="Kezia Endsley" w:date="2013-08-12T08:58:00Z">
        <w:r w:rsidR="003D03ED" w:rsidDel="00485CD2">
          <w:delText>,</w:delText>
        </w:r>
      </w:del>
      <w:r w:rsidR="003D03ED">
        <w:t xml:space="preserve"> </w:t>
      </w:r>
      <w:del w:id="1590" w:author="Kezia Endsley" w:date="2013-08-12T08:58:00Z">
        <w:r w:rsidR="003D03ED" w:rsidDel="00485CD2">
          <w:delText>it was</w:delText>
        </w:r>
      </w:del>
      <w:ins w:id="1591" w:author="Kezia Endsley" w:date="2013-08-12T08:58:00Z">
        <w:r w:rsidR="00485CD2">
          <w:t>this map was</w:t>
        </w:r>
      </w:ins>
      <w:r w:rsidR="003D03ED">
        <w:t xml:space="preserve"> just a </w:t>
      </w:r>
      <w:r w:rsidR="009813F6">
        <w:t>visual</w:t>
      </w:r>
      <w:r w:rsidR="003D03ED">
        <w:t xml:space="preserve"> description of </w:t>
      </w:r>
      <w:r w:rsidR="009813F6">
        <w:t>the relationship between address and deaths</w:t>
      </w:r>
      <w:r w:rsidR="002E2046">
        <w:t xml:space="preserve">. </w:t>
      </w:r>
      <w:r w:rsidR="006F54BB">
        <w:t xml:space="preserve">There is no doubt that </w:t>
      </w:r>
      <w:del w:id="1592" w:author="Kezia Endsley" w:date="2013-08-12T08:58:00Z">
        <w:r w:rsidR="006F54BB" w:rsidDel="00485CD2">
          <w:delText xml:space="preserve">we </w:delText>
        </w:r>
      </w:del>
      <w:ins w:id="1593" w:author="Kezia Endsley" w:date="2013-08-12T08:58:00Z">
        <w:r w:rsidR="00485CD2">
          <w:t xml:space="preserve">you </w:t>
        </w:r>
      </w:ins>
      <w:r w:rsidR="006F54BB">
        <w:t xml:space="preserve">can improve </w:t>
      </w:r>
      <w:ins w:id="1594" w:author="Kezia Endsley" w:date="2013-08-12T08:58:00Z">
        <w:r w:rsidR="00485CD2">
          <w:t>y</w:t>
        </w:r>
      </w:ins>
      <w:r w:rsidR="00684B14">
        <w:t xml:space="preserve">our ability to secure </w:t>
      </w:r>
      <w:ins w:id="1595" w:author="Kezia Endsley" w:date="2013-08-12T08:58:00Z">
        <w:r w:rsidR="00485CD2">
          <w:t>y</w:t>
        </w:r>
      </w:ins>
      <w:r w:rsidR="00684B14">
        <w:t>our information</w:t>
      </w:r>
      <w:ins w:id="1596" w:author="Kezia Endsley" w:date="2013-08-12T08:58:00Z">
        <w:del w:id="1597" w:author="Jay Jacobs" w:date="2013-10-16T09:52:00Z">
          <w:r w:rsidR="001964AB" w:rsidDel="003B0985">
            <w:delText>al</w:delText>
          </w:r>
        </w:del>
      </w:ins>
      <w:r w:rsidR="00684B14">
        <w:t xml:space="preserve"> assets </w:t>
      </w:r>
      <w:r w:rsidR="006F54BB">
        <w:t xml:space="preserve">with </w:t>
      </w:r>
      <w:r w:rsidR="009813F6">
        <w:t>simple statistical methods</w:t>
      </w:r>
      <w:r w:rsidR="006F54BB">
        <w:t xml:space="preserve"> and </w:t>
      </w:r>
      <w:r w:rsidR="009813F6">
        <w:t xml:space="preserve">descriptive visualizations. </w:t>
      </w:r>
      <w:r w:rsidR="00F65820">
        <w:t>All it takes is the patience to ask a question, gather the evidence, make sense of it</w:t>
      </w:r>
      <w:ins w:id="1598" w:author="Kezia Endsley" w:date="2013-08-12T08:58:00Z">
        <w:r w:rsidR="001964AB">
          <w:t>,</w:t>
        </w:r>
      </w:ins>
      <w:r w:rsidR="00F65820">
        <w:t xml:space="preserve"> and communicate it </w:t>
      </w:r>
      <w:r w:rsidR="009813F6">
        <w:t>to others</w:t>
      </w:r>
      <w:r>
        <w:t xml:space="preserve">. </w:t>
      </w:r>
    </w:p>
    <w:p w14:paraId="777B9493" w14:textId="77777777" w:rsidR="004D0626" w:rsidRDefault="00202DF1">
      <w:pPr>
        <w:pStyle w:val="H2"/>
        <w:pPrChange w:id="1599" w:author="Kezia Endsley" w:date="2013-08-12T07:48:00Z">
          <w:pPr>
            <w:pStyle w:val="H3"/>
          </w:pPr>
        </w:pPrChange>
      </w:pPr>
      <w:bookmarkStart w:id="1600" w:name="_Toc241472472"/>
      <w:bookmarkStart w:id="1601" w:name="_Toc241876910"/>
      <w:r>
        <w:t xml:space="preserve">Visualization (a.k.a. </w:t>
      </w:r>
      <w:r w:rsidR="00FF3341">
        <w:t>Communication</w:t>
      </w:r>
      <w:r>
        <w:t>)</w:t>
      </w:r>
      <w:bookmarkEnd w:id="1600"/>
      <w:bookmarkEnd w:id="1601"/>
    </w:p>
    <w:p w14:paraId="5AFFD4E5" w14:textId="79BB3D49" w:rsidR="001964AB" w:rsidRDefault="009813F6" w:rsidP="009813F6">
      <w:pPr>
        <w:pStyle w:val="Para"/>
      </w:pPr>
      <w:r>
        <w:t>T</w:t>
      </w:r>
      <w:r w:rsidR="00202DF1">
        <w:t xml:space="preserve">he final skill is </w:t>
      </w:r>
      <w:del w:id="1602" w:author="Jay Jacobs" w:date="2013-10-16T09:53:00Z">
        <w:r w:rsidR="00202DF1" w:rsidDel="003B0985">
          <w:delText xml:space="preserve">what we are labeling </w:delText>
        </w:r>
      </w:del>
      <w:ins w:id="1603" w:author="Kezia Endsley" w:date="2013-08-12T08:59:00Z">
        <w:del w:id="1604" w:author="Jay Jacobs" w:date="2013-10-16T09:53:00Z">
          <w:r w:rsidR="001964AB" w:rsidDel="003B0985">
            <w:delText xml:space="preserve">calling </w:delText>
          </w:r>
        </w:del>
      </w:ins>
      <w:del w:id="1605" w:author="John Sleeva" w:date="2013-09-22T13:14:00Z">
        <w:r w:rsidR="00202DF1" w:rsidDel="00F362EA">
          <w:delText>“</w:delText>
        </w:r>
      </w:del>
      <w:r w:rsidR="004A2E31" w:rsidRPr="004A2E31">
        <w:rPr>
          <w:i/>
          <w:rPrChange w:id="1606" w:author="John Sleeva" w:date="2013-09-22T13:14:00Z">
            <w:rPr>
              <w:rFonts w:ascii="Arial" w:hAnsi="Arial"/>
              <w:b/>
              <w:sz w:val="32"/>
              <w:shd w:val="clear" w:color="auto" w:fill="FFCC99"/>
              <w:vertAlign w:val="superscript"/>
            </w:rPr>
          </w:rPrChange>
        </w:rPr>
        <w:t>visualization</w:t>
      </w:r>
      <w:ins w:id="1607" w:author="Kezia Endsley" w:date="2013-08-12T08:59:00Z">
        <w:r w:rsidR="001964AB">
          <w:t>,</w:t>
        </w:r>
      </w:ins>
      <w:del w:id="1608" w:author="John Sleeva" w:date="2013-09-22T13:14:00Z">
        <w:r w:rsidR="00202DF1" w:rsidDel="00F362EA">
          <w:delText>”</w:delText>
        </w:r>
      </w:del>
      <w:r w:rsidR="00202DF1">
        <w:t xml:space="preserve"> but really it is </w:t>
      </w:r>
      <w:r w:rsidR="00477F04">
        <w:t xml:space="preserve">about </w:t>
      </w:r>
      <w:del w:id="1609" w:author="Kezia Endsley" w:date="2013-08-12T08:59:00Z">
        <w:r w:rsidR="00202DF1" w:rsidDel="001964AB">
          <w:delText xml:space="preserve">the skill of </w:delText>
        </w:r>
      </w:del>
      <w:r w:rsidR="00202DF1">
        <w:t>communication</w:t>
      </w:r>
      <w:r w:rsidR="002E2046">
        <w:t xml:space="preserve">. </w:t>
      </w:r>
      <w:r w:rsidR="00FF3341">
        <w:t xml:space="preserve">There are </w:t>
      </w:r>
      <w:r w:rsidR="00FE79F3">
        <w:t xml:space="preserve">multiple ways to classify the types of visualizations out there, but for </w:t>
      </w:r>
      <w:del w:id="1610" w:author="Kezia Endsley" w:date="2013-08-12T08:59:00Z">
        <w:r w:rsidR="00FE79F3" w:rsidDel="001964AB">
          <w:delText xml:space="preserve">our </w:delText>
        </w:r>
      </w:del>
      <w:ins w:id="1611" w:author="Kezia Endsley" w:date="2013-08-12T08:59:00Z">
        <w:r w:rsidR="001964AB">
          <w:t xml:space="preserve">this </w:t>
        </w:r>
      </w:ins>
      <w:r w:rsidR="00FE79F3">
        <w:t xml:space="preserve">discussion we want to talk about two general types of </w:t>
      </w:r>
      <w:r w:rsidR="00B4074D">
        <w:t>visualization, which are separated by w</w:t>
      </w:r>
      <w:r w:rsidR="00FE79F3">
        <w:t xml:space="preserve">ho </w:t>
      </w:r>
      <w:del w:id="1612" w:author="Kezia Endsley" w:date="2013-08-12T08:59:00Z">
        <w:r w:rsidR="00FE79F3" w:rsidDel="001964AB">
          <w:delText xml:space="preserve">we </w:delText>
        </w:r>
      </w:del>
      <w:ins w:id="1613" w:author="Kezia Endsley" w:date="2013-08-12T08:59:00Z">
        <w:r w:rsidR="001964AB">
          <w:t xml:space="preserve">you </w:t>
        </w:r>
      </w:ins>
      <w:r w:rsidR="00FE79F3">
        <w:t>want to read and interpret the visualization</w:t>
      </w:r>
      <w:r w:rsidR="002E2046">
        <w:t xml:space="preserve">. </w:t>
      </w:r>
      <w:r w:rsidR="00FE79F3">
        <w:t xml:space="preserve">The distinction we </w:t>
      </w:r>
      <w:del w:id="1614" w:author="Kezia Endsley" w:date="2013-08-12T08:59:00Z">
        <w:r w:rsidR="00FE79F3" w:rsidDel="001964AB">
          <w:delText>are making</w:delText>
        </w:r>
      </w:del>
      <w:ins w:id="1615" w:author="Kezia Endsley" w:date="2013-08-12T08:59:00Z">
        <w:r w:rsidR="001964AB">
          <w:t>make</w:t>
        </w:r>
      </w:ins>
      <w:r w:rsidR="00FE79F3">
        <w:t xml:space="preserve"> here is quite simple: 1) visualizing for ourselves or 2) everyone else</w:t>
      </w:r>
      <w:r w:rsidR="001964AB">
        <w:t>.</w:t>
      </w:r>
    </w:p>
    <w:p w14:paraId="23973B05" w14:textId="7A2CE294" w:rsidR="0099777C" w:rsidRDefault="00164521" w:rsidP="009813F6">
      <w:pPr>
        <w:pStyle w:val="Para"/>
        <w:rPr>
          <w:ins w:id="1616" w:author="John Sleeva" w:date="2013-09-27T04:51:00Z"/>
        </w:rPr>
      </w:pPr>
      <w:r>
        <w:t xml:space="preserve">For example, </w:t>
      </w:r>
      <w:r w:rsidRPr="00164521">
        <w:rPr>
          <w:highlight w:val="yellow"/>
        </w:rPr>
        <w:t xml:space="preserve">Figure </w:t>
      </w:r>
      <w:del w:id="1617" w:author="Kent, Kevin - Indianapolis" w:date="2013-07-31T09:52:00Z">
        <w:r w:rsidRPr="00164521" w:rsidDel="0029739A">
          <w:rPr>
            <w:highlight w:val="yellow"/>
          </w:rPr>
          <w:delText>2</w:delText>
        </w:r>
      </w:del>
      <w:ins w:id="1618" w:author="Kent, Kevin - Indianapolis" w:date="2013-07-31T09:52:00Z">
        <w:r w:rsidR="0029739A">
          <w:rPr>
            <w:highlight w:val="yellow"/>
          </w:rPr>
          <w:t>1</w:t>
        </w:r>
      </w:ins>
      <w:del w:id="1619" w:author="Kent, Kevin - Indianapolis" w:date="2013-07-31T09:52:00Z">
        <w:r w:rsidRPr="00164521" w:rsidDel="0029739A">
          <w:rPr>
            <w:highlight w:val="yellow"/>
          </w:rPr>
          <w:delText>.</w:delText>
        </w:r>
      </w:del>
      <w:ins w:id="1620" w:author="Kent, Kevin - Indianapolis" w:date="2013-07-31T09:52:00Z">
        <w:r w:rsidR="0029739A">
          <w:rPr>
            <w:highlight w:val="yellow"/>
          </w:rPr>
          <w:t>-</w:t>
        </w:r>
      </w:ins>
      <w:r w:rsidRPr="00164521">
        <w:rPr>
          <w:highlight w:val="yellow"/>
        </w:rPr>
        <w:t>2</w:t>
      </w:r>
      <w:r>
        <w:t xml:space="preserve"> shows four common plots</w:t>
      </w:r>
      <w:ins w:id="1621" w:author="Jay Jacobs" w:date="2013-10-16T09:54:00Z">
        <w:r w:rsidR="003B0985">
          <w:t xml:space="preserve">, which are automatically generated by R’s </w:t>
        </w:r>
        <w:r w:rsidR="003B0985" w:rsidRPr="003B0985">
          <w:rPr>
            <w:rStyle w:val="InlineCode"/>
            <w:rPrChange w:id="1622" w:author="Jay Jacobs" w:date="2013-10-16T09:54:00Z">
              <w:rPr/>
            </w:rPrChange>
          </w:rPr>
          <w:t>lm()</w:t>
        </w:r>
        <w:r w:rsidR="003B0985">
          <w:t xml:space="preserve"> function </w:t>
        </w:r>
      </w:ins>
      <w:ins w:id="1623" w:author="Jay Jacobs" w:date="2013-10-16T10:11:00Z">
        <w:r w:rsidR="002503EE">
          <w:t xml:space="preserve">(for linear regression) </w:t>
        </w:r>
      </w:ins>
      <w:ins w:id="1624" w:author="Jay Jacobs" w:date="2013-10-16T09:54:00Z">
        <w:r w:rsidR="003B0985">
          <w:t xml:space="preserve">and they are </w:t>
        </w:r>
      </w:ins>
      <w:del w:id="1625" w:author="Jay Jacobs" w:date="2013-10-16T09:54:00Z">
        <w:r w:rsidDel="003B0985">
          <w:delText xml:space="preserve"> </w:delText>
        </w:r>
      </w:del>
      <w:r>
        <w:t xml:space="preserve">used to diagnose the fit </w:t>
      </w:r>
      <w:r w:rsidR="00B4074D">
        <w:t>of a linear regression model</w:t>
      </w:r>
      <w:r w:rsidR="009813F6">
        <w:t xml:space="preserve"> (which </w:t>
      </w:r>
      <w:del w:id="1626" w:author="Kezia Endsley" w:date="2013-08-12T09:00:00Z">
        <w:r w:rsidR="009813F6" w:rsidDel="001964AB">
          <w:delText>we will</w:delText>
        </w:r>
      </w:del>
      <w:ins w:id="1627" w:author="Kezia Endsley" w:date="2013-08-12T09:00:00Z">
        <w:r w:rsidR="001964AB">
          <w:t>you’ll</w:t>
        </w:r>
      </w:ins>
      <w:r w:rsidR="009813F6">
        <w:t xml:space="preserve"> run in </w:t>
      </w:r>
      <w:r w:rsidR="004A2E31" w:rsidRPr="004A2E31">
        <w:rPr>
          <w:highlight w:val="cyan"/>
          <w:rPrChange w:id="1628" w:author="John Sleeva" w:date="2013-09-27T04:51:00Z">
            <w:rPr>
              <w:rFonts w:ascii="Arial" w:hAnsi="Arial"/>
              <w:b/>
              <w:sz w:val="32"/>
              <w:highlight w:val="yellow"/>
              <w:shd w:val="clear" w:color="auto" w:fill="FFCC99"/>
            </w:rPr>
          </w:rPrChange>
        </w:rPr>
        <w:t xml:space="preserve">Chapter </w:t>
      </w:r>
      <w:ins w:id="1629" w:author="Jay Jacobs" w:date="2013-10-16T09:55:00Z">
        <w:r w:rsidR="00A655BA">
          <w:rPr>
            <w:highlight w:val="cyan"/>
          </w:rPr>
          <w:t>5</w:t>
        </w:r>
      </w:ins>
      <w:del w:id="1630" w:author="Jay Jacobs" w:date="2013-10-16T09:55:00Z">
        <w:r w:rsidR="004A2E31" w:rsidRPr="004A2E31" w:rsidDel="003B0985">
          <w:rPr>
            <w:highlight w:val="cyan"/>
            <w:rPrChange w:id="1631" w:author="John Sleeva" w:date="2013-09-27T04:51:00Z">
              <w:rPr>
                <w:rFonts w:ascii="Arial" w:hAnsi="Arial"/>
                <w:b/>
                <w:sz w:val="32"/>
                <w:highlight w:val="yellow"/>
                <w:shd w:val="clear" w:color="auto" w:fill="FFCC99"/>
              </w:rPr>
            </w:rPrChange>
          </w:rPr>
          <w:delText>5</w:delText>
        </w:r>
      </w:del>
      <w:r w:rsidR="009813F6">
        <w:t>)</w:t>
      </w:r>
      <w:ins w:id="1632" w:author="Kezia Endsley" w:date="2013-08-12T09:00:00Z">
        <w:r w:rsidR="001964AB">
          <w:t>.</w:t>
        </w:r>
      </w:ins>
      <w:r w:rsidR="00B4074D">
        <w:t xml:space="preserve"> </w:t>
      </w:r>
      <w:del w:id="1633" w:author="Kezia Endsley" w:date="2013-08-12T09:00:00Z">
        <w:r w:rsidR="00B4074D" w:rsidDel="001964AB">
          <w:delText>and l</w:delText>
        </w:r>
      </w:del>
      <w:ins w:id="1634" w:author="Kezia Endsley" w:date="2013-08-12T09:00:00Z">
        <w:r w:rsidR="001964AB">
          <w:t>L</w:t>
        </w:r>
      </w:ins>
      <w:r w:rsidR="00B4074D">
        <w:t xml:space="preserve">et’s face </w:t>
      </w:r>
      <w:proofErr w:type="gramStart"/>
      <w:r w:rsidR="00B4074D">
        <w:t>it,</w:t>
      </w:r>
      <w:proofErr w:type="gramEnd"/>
      <w:ins w:id="1635" w:author="Russell Thomas" w:date="2013-07-31T13:58:00Z">
        <w:r w:rsidR="005B2D6A">
          <w:t xml:space="preserve"> </w:t>
        </w:r>
        <w:del w:id="1636" w:author="Jay Jacobs" w:date="2013-10-16T09:57:00Z">
          <w:r w:rsidR="005B2D6A" w:rsidDel="00A655BA">
            <w:delText>unless</w:delText>
          </w:r>
        </w:del>
      </w:ins>
      <w:ins w:id="1637" w:author="Jay Jacobs" w:date="2013-10-16T09:57:00Z">
        <w:r w:rsidR="00A655BA">
          <w:t>these plots are</w:t>
        </w:r>
      </w:ins>
      <w:ins w:id="1638" w:author="Russell Thomas" w:date="2013-07-31T13:58:00Z">
        <w:del w:id="1639" w:author="Jay Jacobs" w:date="2013-10-16T09:57:00Z">
          <w:r w:rsidR="005B2D6A" w:rsidDel="00A655BA">
            <w:delText xml:space="preserve"> you are an expert in these</w:delText>
          </w:r>
        </w:del>
      </w:ins>
      <w:ins w:id="1640" w:author="Kezia Endsley" w:date="2013-08-12T09:00:00Z">
        <w:del w:id="1641" w:author="Jay Jacobs" w:date="2013-10-16T09:57:00Z">
          <w:r w:rsidR="001964AB" w:rsidDel="00A655BA">
            <w:delText>this</w:delText>
          </w:r>
        </w:del>
      </w:ins>
      <w:ins w:id="1642" w:author="Russell Thomas" w:date="2013-07-31T13:58:00Z">
        <w:del w:id="1643" w:author="Jay Jacobs" w:date="2013-10-16T09:57:00Z">
          <w:r w:rsidR="005B2D6A" w:rsidDel="00A655BA">
            <w:delText xml:space="preserve"> data and the statistical analysis,</w:delText>
          </w:r>
        </w:del>
      </w:ins>
      <w:del w:id="1644" w:author="Jay Jacobs" w:date="2013-10-16T09:57:00Z">
        <w:r w:rsidR="00B4074D" w:rsidDel="00A655BA">
          <w:delText xml:space="preserve"> these are</w:delText>
        </w:r>
      </w:del>
      <w:r w:rsidR="00B4074D">
        <w:t xml:space="preserve"> quite ugly </w:t>
      </w:r>
      <w:ins w:id="1645" w:author="Jay Jacobs" w:date="2013-10-16T09:57:00Z">
        <w:r w:rsidR="00A655BA">
          <w:t xml:space="preserve">and confusing unless you’ve learning how to read them.  </w:t>
        </w:r>
      </w:ins>
      <w:del w:id="1646" w:author="Jay Jacobs" w:date="2013-10-16T09:58:00Z">
        <w:r w:rsidR="00B4074D" w:rsidDel="00A655BA">
          <w:delText>and we</w:delText>
        </w:r>
      </w:del>
      <w:ins w:id="1647" w:author="Jay Jacobs" w:date="2013-10-16T09:58:00Z">
        <w:r w:rsidR="00A655BA">
          <w:t>We</w:t>
        </w:r>
      </w:ins>
      <w:r w:rsidR="00B4074D">
        <w:t xml:space="preserve"> would not include these in our next presentation </w:t>
      </w:r>
      <w:r w:rsidR="009813F6">
        <w:t xml:space="preserve">to the </w:t>
      </w:r>
      <w:del w:id="1648" w:author="Russell Thomas" w:date="2013-07-31T13:59:00Z">
        <w:r w:rsidR="009813F6" w:rsidDel="005B2D6A">
          <w:delText xml:space="preserve">board </w:delText>
        </w:r>
      </w:del>
      <w:ins w:id="1649" w:author="Russell Thomas" w:date="2013-07-31T13:59:00Z">
        <w:r w:rsidR="005B2D6A">
          <w:t xml:space="preserve">Board </w:t>
        </w:r>
      </w:ins>
      <w:r w:rsidR="009813F6">
        <w:t xml:space="preserve">of </w:t>
      </w:r>
      <w:del w:id="1650" w:author="Russell Thomas" w:date="2013-07-31T13:59:00Z">
        <w:r w:rsidR="009813F6" w:rsidDel="005B2D6A">
          <w:delText>directors</w:delText>
        </w:r>
      </w:del>
      <w:ins w:id="1651" w:author="Russell Thomas" w:date="2013-07-31T13:59:00Z">
        <w:r w:rsidR="005B2D6A">
          <w:t>Directors</w:t>
        </w:r>
      </w:ins>
      <w:r w:rsidR="002E2046">
        <w:t xml:space="preserve">. </w:t>
      </w:r>
      <w:r w:rsidR="009813F6">
        <w:t xml:space="preserve">This type of visualization serves to provide information to </w:t>
      </w:r>
      <w:r w:rsidR="00B4074D">
        <w:t xml:space="preserve">the analyst </w:t>
      </w:r>
      <w:r w:rsidR="009813F6">
        <w:t xml:space="preserve">while working with the data, or in this case about a data model. </w:t>
      </w:r>
    </w:p>
    <w:p w14:paraId="7BC002E2" w14:textId="77777777" w:rsidR="004D0626" w:rsidRDefault="0098432D">
      <w:pPr>
        <w:pStyle w:val="QueryPara"/>
        <w:numPr>
          <w:ins w:id="1652" w:author="John Sleeva" w:date="2013-09-27T04:51:00Z"/>
        </w:numPr>
        <w:rPr>
          <w:ins w:id="1653" w:author="Jay Jacobs" w:date="2013-10-16T09:58:00Z"/>
        </w:rPr>
        <w:pPrChange w:id="1654" w:author="John Sleeva" w:date="2013-09-27T04:51:00Z">
          <w:pPr>
            <w:pStyle w:val="Para"/>
          </w:pPr>
        </w:pPrChange>
      </w:pPr>
      <w:ins w:id="1655" w:author="John Sleeva" w:date="2013-09-27T04:51:00Z">
        <w:r>
          <w:t>AU: Please confirm the chapter 5 reference. My TOC has it has “From Maps To Regression.” --John</w:t>
        </w:r>
      </w:ins>
    </w:p>
    <w:p w14:paraId="548F1E0F" w14:textId="75D5597A" w:rsidR="00A655BA" w:rsidRDefault="00A655BA">
      <w:pPr>
        <w:pStyle w:val="QueryPara"/>
        <w:numPr>
          <w:ins w:id="1656" w:author="John Sleeva" w:date="2013-09-27T04:51:00Z"/>
        </w:numPr>
        <w:pPrChange w:id="1657" w:author="John Sleeva" w:date="2013-09-27T04:51:00Z">
          <w:pPr>
            <w:pStyle w:val="Para"/>
          </w:pPr>
        </w:pPrChange>
      </w:pPr>
      <w:ins w:id="1658" w:author="Jay Jacobs" w:date="2013-10-16T09:58:00Z">
        <w:r>
          <w:t xml:space="preserve">AR: in case you couldn’t tell, we updated the TOC after this chapter was written, </w:t>
        </w:r>
      </w:ins>
      <w:ins w:id="1659" w:author="Jay Jacobs" w:date="2013-10-16T09:59:00Z">
        <w:r>
          <w:t xml:space="preserve">but this should be chapter </w:t>
        </w:r>
        <w:proofErr w:type="gramStart"/>
        <w:r>
          <w:t>5</w:t>
        </w:r>
      </w:ins>
      <w:ins w:id="1660" w:author="Jay Jacobs" w:date="2013-10-16T09:58:00Z">
        <w:r>
          <w:t xml:space="preserve"> .</w:t>
        </w:r>
      </w:ins>
      <w:proofErr w:type="gramEnd"/>
    </w:p>
    <w:p w14:paraId="103B90AA" w14:textId="77777777" w:rsidR="008221B0" w:rsidRDefault="008221B0" w:rsidP="008221B0">
      <w:pPr>
        <w:pStyle w:val="Slug"/>
        <w:rPr>
          <w:snapToGrid w:val="0"/>
        </w:rPr>
      </w:pPr>
      <w:r>
        <w:rPr>
          <w:snapToGrid w:val="0"/>
        </w:rPr>
        <w:t xml:space="preserve">Figure </w:t>
      </w:r>
      <w:del w:id="1661" w:author="Kent, Kevin - Indianapolis" w:date="2013-07-31T09:52:00Z">
        <w:r w:rsidDel="0029739A">
          <w:rPr>
            <w:snapToGrid w:val="0"/>
          </w:rPr>
          <w:delText>2</w:delText>
        </w:r>
      </w:del>
      <w:ins w:id="1662" w:author="Kent, Kevin - Indianapolis" w:date="2013-07-31T09:52:00Z">
        <w:r w:rsidR="0029739A">
          <w:rPr>
            <w:snapToGrid w:val="0"/>
          </w:rPr>
          <w:t>1</w:t>
        </w:r>
      </w:ins>
      <w:del w:id="1663" w:author="Kent, Kevin - Indianapolis" w:date="2013-07-31T09:52:00Z">
        <w:r w:rsidDel="0029739A">
          <w:rPr>
            <w:snapToGrid w:val="0"/>
          </w:rPr>
          <w:delText>.</w:delText>
        </w:r>
      </w:del>
      <w:ins w:id="1664" w:author="Kent, Kevin - Indianapolis" w:date="2013-07-31T09:52:00Z">
        <w:r w:rsidR="0029739A">
          <w:rPr>
            <w:snapToGrid w:val="0"/>
          </w:rPr>
          <w:t>-</w:t>
        </w:r>
      </w:ins>
      <w:r>
        <w:rPr>
          <w:snapToGrid w:val="0"/>
        </w:rPr>
        <w:t>2</w:t>
      </w:r>
      <w:ins w:id="1665" w:author="John Sleeva" w:date="2013-09-27T04:33:00Z">
        <w:r w:rsidR="00B30851">
          <w:rPr>
            <w:snapToGrid w:val="0"/>
          </w:rPr>
          <w:tab/>
        </w:r>
      </w:ins>
      <w:del w:id="1666" w:author="John Sleeva" w:date="2013-09-27T04:33:00Z">
        <w:r w:rsidDel="00B30851">
          <w:rPr>
            <w:snapToGrid w:val="0"/>
          </w:rPr>
          <w:delText xml:space="preserve"> </w:delText>
        </w:r>
      </w:del>
      <w:r>
        <w:rPr>
          <w:snapToGrid w:val="0"/>
        </w:rPr>
        <w:t xml:space="preserve">Diagnostic </w:t>
      </w:r>
      <w:del w:id="1667" w:author="John Sleeva" w:date="2013-09-27T04:14:00Z">
        <w:r w:rsidR="001964AB" w:rsidDel="00693FB3">
          <w:rPr>
            <w:snapToGrid w:val="0"/>
          </w:rPr>
          <w:delText xml:space="preserve">Plots </w:delText>
        </w:r>
      </w:del>
      <w:ins w:id="1668" w:author="John Sleeva" w:date="2013-09-27T04:14:00Z">
        <w:r w:rsidR="00693FB3">
          <w:rPr>
            <w:snapToGrid w:val="0"/>
          </w:rPr>
          <w:t xml:space="preserve">plots </w:t>
        </w:r>
      </w:ins>
      <w:r>
        <w:rPr>
          <w:snapToGrid w:val="0"/>
        </w:rPr>
        <w:t xml:space="preserve">for </w:t>
      </w:r>
      <w:del w:id="1669" w:author="John Sleeva" w:date="2013-09-27T04:14:00Z">
        <w:r w:rsidR="001964AB" w:rsidDel="00693FB3">
          <w:rPr>
            <w:snapToGrid w:val="0"/>
          </w:rPr>
          <w:delText xml:space="preserve">Regression </w:delText>
        </w:r>
      </w:del>
      <w:ins w:id="1670" w:author="John Sleeva" w:date="2013-09-27T04:14:00Z">
        <w:r w:rsidR="00693FB3">
          <w:rPr>
            <w:snapToGrid w:val="0"/>
          </w:rPr>
          <w:t xml:space="preserve">regression </w:t>
        </w:r>
      </w:ins>
      <w:del w:id="1671" w:author="John Sleeva" w:date="2013-09-27T04:14:00Z">
        <w:r w:rsidR="001964AB" w:rsidDel="00693FB3">
          <w:rPr>
            <w:snapToGrid w:val="0"/>
          </w:rPr>
          <w:delText xml:space="preserve">Model </w:delText>
        </w:r>
      </w:del>
      <w:ins w:id="1672" w:author="John Sleeva" w:date="2013-09-27T04:14:00Z">
        <w:r w:rsidR="00693FB3">
          <w:rPr>
            <w:snapToGrid w:val="0"/>
          </w:rPr>
          <w:t xml:space="preserve">model </w:t>
        </w:r>
      </w:ins>
      <w:r>
        <w:rPr>
          <w:snapToGrid w:val="0"/>
        </w:rPr>
        <w:t xml:space="preserve">of </w:t>
      </w:r>
      <w:del w:id="1673" w:author="John Sleeva" w:date="2013-09-27T04:14:00Z">
        <w:r w:rsidR="001964AB" w:rsidDel="00693FB3">
          <w:rPr>
            <w:snapToGrid w:val="0"/>
          </w:rPr>
          <w:delText xml:space="preserve">Bot </w:delText>
        </w:r>
      </w:del>
      <w:ins w:id="1674" w:author="John Sleeva" w:date="2013-09-27T04:14:00Z">
        <w:r w:rsidR="00693FB3">
          <w:rPr>
            <w:snapToGrid w:val="0"/>
          </w:rPr>
          <w:t xml:space="preserve">bot </w:t>
        </w:r>
      </w:ins>
      <w:del w:id="1675" w:author="John Sleeva" w:date="2013-09-27T04:14:00Z">
        <w:r w:rsidR="001964AB" w:rsidDel="00693FB3">
          <w:rPr>
            <w:snapToGrid w:val="0"/>
          </w:rPr>
          <w:delText>Infections</w:delText>
        </w:r>
      </w:del>
      <w:ins w:id="1676" w:author="John Sleeva" w:date="2013-09-27T04:14:00Z">
        <w:r w:rsidR="00693FB3">
          <w:rPr>
            <w:snapToGrid w:val="0"/>
          </w:rPr>
          <w:t>infections</w:t>
        </w:r>
      </w:ins>
      <w:r>
        <w:rPr>
          <w:snapToGrid w:val="0"/>
        </w:rPr>
        <w:tab/>
        <w:t>[</w:t>
      </w:r>
      <w:ins w:id="1677" w:author="John Sleeva" w:date="2013-09-22T11:39:00Z">
        <w:r w:rsidR="00116941">
          <w:t>9781118</w:t>
        </w:r>
      </w:ins>
      <w:del w:id="1678" w:author="Kent, Kevin - Indianapolis" w:date="2013-07-31T09:52:00Z">
        <w:r w:rsidDel="0029739A">
          <w:rPr>
            <w:snapToGrid w:val="0"/>
          </w:rPr>
          <w:delText xml:space="preserve">FILENAME </w:delText>
        </w:r>
      </w:del>
      <w:r w:rsidRPr="008221B0">
        <w:rPr>
          <w:snapToGrid w:val="0"/>
        </w:rPr>
        <w:t>793725</w:t>
      </w:r>
      <w:ins w:id="1679" w:author="Kent, Kevin - Indianapolis" w:date="2013-07-31T09:52:00Z">
        <w:r w:rsidR="0029739A">
          <w:rPr>
            <w:snapToGrid w:val="0"/>
          </w:rPr>
          <w:t xml:space="preserve"> </w:t>
        </w:r>
      </w:ins>
      <w:r w:rsidRPr="008221B0">
        <w:rPr>
          <w:snapToGrid w:val="0"/>
        </w:rPr>
        <w:t>c02f002</w:t>
      </w:r>
      <w:ins w:id="1680" w:author="Kent, Kevin - Indianapolis" w:date="2013-07-31T09:52:00Z">
        <w:r w:rsidR="0029739A">
          <w:rPr>
            <w:snapToGrid w:val="0"/>
          </w:rPr>
          <w:t>.eps</w:t>
        </w:r>
      </w:ins>
      <w:r>
        <w:rPr>
          <w:snapToGrid w:val="0"/>
        </w:rPr>
        <w:t>]</w:t>
      </w:r>
    </w:p>
    <w:p w14:paraId="58298746" w14:textId="77777777" w:rsidR="00F654D3" w:rsidRDefault="00F654D3">
      <w:pPr>
        <w:pStyle w:val="QueryPara"/>
        <w:rPr>
          <w:ins w:id="1681" w:author="Jay Jacobs" w:date="2013-10-16T10:05:00Z"/>
        </w:rPr>
        <w:pPrChange w:id="1682" w:author="Kent, Kevin - Indianapolis" w:date="2013-09-30T11:10:00Z">
          <w:pPr>
            <w:pStyle w:val="Para"/>
          </w:pPr>
        </w:pPrChange>
      </w:pPr>
      <w:ins w:id="1683" w:author="Kent, Kevin - Indianapolis" w:date="2013-09-30T11:10:00Z">
        <w:r>
          <w:t>[AU: One of my editors has noted some misspellings in Figure 1-2. Can you please revise and resubmit this figure with your author review? Thanks, Kevin (PJE)]</w:t>
        </w:r>
      </w:ins>
    </w:p>
    <w:p w14:paraId="27C6FC38" w14:textId="44C5FAA2" w:rsidR="001D028E" w:rsidRDefault="001D028E">
      <w:pPr>
        <w:pStyle w:val="QueryPara"/>
        <w:rPr>
          <w:ins w:id="1684" w:author="Kent, Kevin - Indianapolis" w:date="2013-09-30T11:10:00Z"/>
        </w:rPr>
        <w:pPrChange w:id="1685" w:author="Kent, Kevin - Indianapolis" w:date="2013-09-30T11:10:00Z">
          <w:pPr>
            <w:pStyle w:val="Para"/>
          </w:pPr>
        </w:pPrChange>
      </w:pPr>
      <w:ins w:id="1686" w:author="Jay Jacobs" w:date="2013-10-16T10:05:00Z">
        <w:r>
          <w:t>AR: That is actually kind of funny</w:t>
        </w:r>
      </w:ins>
      <w:ins w:id="1687" w:author="Jay Jacobs" w:date="2013-10-16T10:10:00Z">
        <w:r w:rsidR="002503EE">
          <w:t xml:space="preserve"> because I’m making the point how ugly it is</w:t>
        </w:r>
      </w:ins>
      <w:ins w:id="1688" w:author="Jay Jacobs" w:date="2013-10-16T10:05:00Z">
        <w:r>
          <w:t xml:space="preserve">.  That plot is the default output from a </w:t>
        </w:r>
      </w:ins>
      <w:ins w:id="1689" w:author="Jay Jacobs" w:date="2013-10-16T10:08:00Z">
        <w:r>
          <w:t>built-in</w:t>
        </w:r>
      </w:ins>
      <w:ins w:id="1690" w:author="Jay Jacobs" w:date="2013-10-16T10:05:00Z">
        <w:r>
          <w:t xml:space="preserve"> function in the language we</w:t>
        </w:r>
      </w:ins>
      <w:ins w:id="1691" w:author="Jay Jacobs" w:date="2013-10-16T10:06:00Z">
        <w:r>
          <w:t>’re using.</w:t>
        </w:r>
      </w:ins>
      <w:ins w:id="1692" w:author="Jay Jacobs" w:date="2013-10-16T10:08:00Z">
        <w:r>
          <w:t xml:space="preserve">  We have no ability to change it so I tried to </w:t>
        </w:r>
      </w:ins>
      <w:ins w:id="1693" w:author="Jay Jacobs" w:date="2013-10-16T10:09:00Z">
        <w:r w:rsidR="002503EE">
          <w:t xml:space="preserve">clearly state that it was the </w:t>
        </w:r>
      </w:ins>
      <w:ins w:id="1694" w:author="Jay Jacobs" w:date="2013-10-16T10:10:00Z">
        <w:r w:rsidR="002503EE">
          <w:t xml:space="preserve">automatic </w:t>
        </w:r>
      </w:ins>
      <w:ins w:id="1695" w:author="Jay Jacobs" w:date="2013-10-16T10:09:00Z">
        <w:r w:rsidR="002503EE">
          <w:t xml:space="preserve">output of someone else’s function. </w:t>
        </w:r>
      </w:ins>
    </w:p>
    <w:p w14:paraId="4C376723" w14:textId="77777777" w:rsidR="00070174" w:rsidRDefault="008221B0" w:rsidP="00B76CEC">
      <w:pPr>
        <w:pStyle w:val="Para"/>
      </w:pPr>
      <w:r>
        <w:t>These graphs are generated as a way to understand certain relationships and attributes of the model</w:t>
      </w:r>
      <w:r w:rsidR="002E2046">
        <w:t xml:space="preserve">. </w:t>
      </w:r>
      <w:r w:rsidR="008F79DC">
        <w:t xml:space="preserve">They communicate from the data to the analyst and </w:t>
      </w:r>
      <w:ins w:id="1696" w:author="Kezia Endsley" w:date="2013-08-12T09:02:00Z">
        <w:r w:rsidR="00E90FED">
          <w:t>are</w:t>
        </w:r>
      </w:ins>
      <w:del w:id="1697" w:author="Kezia Endsley" w:date="2013-08-12T09:02:00Z">
        <w:r w:rsidR="008F79DC" w:rsidDel="00E90FED">
          <w:delText>is</w:delText>
        </w:r>
      </w:del>
      <w:r w:rsidR="008F79DC">
        <w:t xml:space="preserve"> used </w:t>
      </w:r>
      <w:ins w:id="1698" w:author="Kezia Endsley" w:date="2013-08-12T09:02:00Z">
        <w:r w:rsidR="00E90FED">
          <w:t xml:space="preserve">to </w:t>
        </w:r>
      </w:ins>
      <w:r w:rsidR="008F79DC">
        <w:t xml:space="preserve">visually inspect for </w:t>
      </w:r>
      <w:r w:rsidR="00070174">
        <w:t xml:space="preserve">anomalies, </w:t>
      </w:r>
      <w:r w:rsidR="008F79DC">
        <w:t xml:space="preserve">strength of </w:t>
      </w:r>
      <w:r w:rsidR="00070174">
        <w:t>relationships</w:t>
      </w:r>
      <w:ins w:id="1699" w:author="Kezia Endsley" w:date="2013-08-12T09:02:00Z">
        <w:r w:rsidR="00E90FED">
          <w:t>,</w:t>
        </w:r>
      </w:ins>
      <w:r w:rsidR="00070174">
        <w:t xml:space="preserve"> or other aspects of the data for the purpose of understanding it</w:t>
      </w:r>
      <w:r w:rsidR="008F79DC">
        <w:t xml:space="preserve"> better</w:t>
      </w:r>
      <w:r w:rsidR="002E2046">
        <w:t xml:space="preserve">.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047C9A56" w14:textId="77777777" w:rsidR="00B4074D" w:rsidRDefault="00B4074D" w:rsidP="004143F1">
      <w:pPr>
        <w:pStyle w:val="Para"/>
      </w:pPr>
      <w:r>
        <w:t xml:space="preserve">The other type of </w:t>
      </w:r>
      <w:r w:rsidR="00070174">
        <w:t xml:space="preserve">visualization exists to </w:t>
      </w:r>
      <w:r w:rsidR="004143F1">
        <w:t xml:space="preserve">communicate from the analyst to </w:t>
      </w:r>
      <w:del w:id="1700" w:author="Kezia Endsley" w:date="2013-08-12T09:02:00Z">
        <w:r w:rsidR="004143F1" w:rsidDel="00E90FED">
          <w:delText>one or more other people</w:delText>
        </w:r>
      </w:del>
      <w:ins w:id="1701" w:author="Kezia Endsley" w:date="2013-08-12T09:02:00Z">
        <w:r w:rsidR="00E90FED">
          <w:t>others</w:t>
        </w:r>
      </w:ins>
      <w:r w:rsidR="004143F1">
        <w:t xml:space="preserve"> and serve</w:t>
      </w:r>
      <w:ins w:id="1702" w:author="Kezia Endsley" w:date="2013-08-12T09:03:00Z">
        <w:r w:rsidR="00E90FED">
          <w:t>s</w:t>
        </w:r>
      </w:ins>
      <w:r w:rsidR="004143F1">
        <w:t xml:space="preserve"> to </w:t>
      </w:r>
      <w:r w:rsidR="00070174" w:rsidRPr="00B4074D">
        <w:t>explain</w:t>
      </w:r>
      <w:r w:rsidR="00070174">
        <w:t xml:space="preserve"> the </w:t>
      </w:r>
      <w:r w:rsidR="004143F1">
        <w:t>story (or the lack of a story) the analyst uncovered in the data</w:t>
      </w:r>
      <w:r w:rsidR="002E2046">
        <w:t xml:space="preserve">. </w:t>
      </w:r>
      <w:r w:rsidR="004143F1">
        <w:t>These are typically intended to be attractive and carry a clear message, as it is a communication tool for non-analysts</w:t>
      </w:r>
      <w:r w:rsidR="002E2046">
        <w:t xml:space="preserve">. </w:t>
      </w:r>
      <w:r w:rsidR="004A2E31" w:rsidRPr="004A2E31">
        <w:rPr>
          <w:highlight w:val="cyan"/>
          <w:rPrChange w:id="1703" w:author="John Sleeva" w:date="2013-09-27T04:19:00Z">
            <w:rPr>
              <w:shd w:val="clear" w:color="auto" w:fill="FFCC99"/>
            </w:rPr>
          </w:rPrChange>
        </w:rPr>
        <w:t xml:space="preserve">Figure </w:t>
      </w:r>
      <w:del w:id="1704" w:author="Kent, Kevin - Indianapolis" w:date="2013-07-31T09:52:00Z">
        <w:r w:rsidR="004A2E31" w:rsidRPr="004A2E31">
          <w:rPr>
            <w:highlight w:val="cyan"/>
            <w:rPrChange w:id="1705" w:author="John Sleeva" w:date="2013-09-27T04:19:00Z">
              <w:rPr>
                <w:shd w:val="clear" w:color="auto" w:fill="FFCC99"/>
              </w:rPr>
            </w:rPrChange>
          </w:rPr>
          <w:delText>2</w:delText>
        </w:r>
      </w:del>
      <w:ins w:id="1706" w:author="Kent, Kevin - Indianapolis" w:date="2013-07-31T09:52:00Z">
        <w:r w:rsidR="004A2E31" w:rsidRPr="004A2E31">
          <w:rPr>
            <w:highlight w:val="cyan"/>
            <w:rPrChange w:id="1707" w:author="John Sleeva" w:date="2013-09-27T04:19:00Z">
              <w:rPr>
                <w:shd w:val="clear" w:color="auto" w:fill="FFCC99"/>
              </w:rPr>
            </w:rPrChange>
          </w:rPr>
          <w:t>1</w:t>
        </w:r>
      </w:ins>
      <w:r w:rsidR="004A2E31" w:rsidRPr="004A2E31">
        <w:rPr>
          <w:highlight w:val="cyan"/>
          <w:rPrChange w:id="1708" w:author="John Sleeva" w:date="2013-09-27T04:19:00Z">
            <w:rPr>
              <w:shd w:val="clear" w:color="auto" w:fill="FFCC99"/>
            </w:rPr>
          </w:rPrChange>
        </w:rPr>
        <w:t>-3</w:t>
      </w:r>
      <w:r w:rsidR="004143F1">
        <w:t xml:space="preserve"> (which </w:t>
      </w:r>
      <w:del w:id="1709" w:author="Kezia Endsley" w:date="2013-08-12T09:03:00Z">
        <w:r w:rsidR="004143F1" w:rsidDel="00E90FED">
          <w:delText>we will learn how</w:delText>
        </w:r>
      </w:del>
      <w:ins w:id="1710" w:author="Kezia Endsley" w:date="2013-08-12T09:03:00Z">
        <w:r w:rsidR="00E90FED">
          <w:t>you’ll learn</w:t>
        </w:r>
      </w:ins>
      <w:r w:rsidR="004143F1">
        <w:t xml:space="preserve"> to generate in </w:t>
      </w:r>
      <w:r w:rsidR="004A2E31" w:rsidRPr="004A2E31">
        <w:rPr>
          <w:highlight w:val="cyan"/>
          <w:rPrChange w:id="1711" w:author="John Sleeva" w:date="2013-09-27T04:51:00Z">
            <w:rPr>
              <w:highlight w:val="yellow"/>
              <w:shd w:val="clear" w:color="auto" w:fill="FFCC99"/>
            </w:rPr>
          </w:rPrChange>
        </w:rPr>
        <w:t>Chapter 5</w:t>
      </w:r>
      <w:r w:rsidR="004143F1">
        <w:t xml:space="preserve">) is derived from the same data as </w:t>
      </w:r>
      <w:r w:rsidR="00732652">
        <w:t xml:space="preserve">Figure </w:t>
      </w:r>
      <w:del w:id="1712" w:author="Kent, Kevin - Indianapolis" w:date="2013-07-31T09:52:00Z">
        <w:r w:rsidR="004143F1" w:rsidDel="0029739A">
          <w:delText>2</w:delText>
        </w:r>
      </w:del>
      <w:ins w:id="1713" w:author="Kent, Kevin - Indianapolis" w:date="2013-07-31T09:52:00Z">
        <w:r w:rsidR="0029739A">
          <w:t>1</w:t>
        </w:r>
      </w:ins>
      <w:del w:id="1714" w:author="Kent, Kevin - Indianapolis" w:date="2013-07-31T09:52:00Z">
        <w:r w:rsidR="004143F1" w:rsidDel="0029739A">
          <w:delText>.</w:delText>
        </w:r>
      </w:del>
      <w:ins w:id="1715" w:author="Kent, Kevin - Indianapolis" w:date="2013-07-31T09:52:00Z">
        <w:r w:rsidR="0029739A">
          <w:t>-</w:t>
        </w:r>
      </w:ins>
      <w:r w:rsidR="004143F1">
        <w:t>2 but is intended for a completely different audience</w:t>
      </w:r>
      <w:r w:rsidR="002E2046">
        <w:t xml:space="preserve">. </w:t>
      </w:r>
      <w:r w:rsidR="004143F1">
        <w:t xml:space="preserve">Therefore, it is </w:t>
      </w:r>
      <w:r w:rsidR="00CD3E0F">
        <w:t>cleaner</w:t>
      </w:r>
      <w:r w:rsidR="004143F1">
        <w:t xml:space="preserve"> and </w:t>
      </w:r>
      <w:del w:id="1716" w:author="Kezia Endsley" w:date="2013-08-12T09:03:00Z">
        <w:r w:rsidR="004143F1" w:rsidDel="00E90FED">
          <w:delText xml:space="preserve">we </w:delText>
        </w:r>
      </w:del>
      <w:ins w:id="1717" w:author="Kezia Endsley" w:date="2013-08-12T09:03:00Z">
        <w:r w:rsidR="00E90FED">
          <w:t xml:space="preserve">you </w:t>
        </w:r>
      </w:ins>
      <w:r w:rsidR="004143F1">
        <w:t xml:space="preserve">can pull a message for each of the </w:t>
      </w:r>
      <w:r w:rsidR="004A2E31" w:rsidRPr="004A2E31">
        <w:rPr>
          <w:highlight w:val="yellow"/>
          <w:rPrChange w:id="1718" w:author="Kezia Endsley" w:date="2013-08-12T09:04:00Z">
            <w:rPr>
              <w:rFonts w:ascii="Arial" w:hAnsi="Arial"/>
              <w:b/>
              <w:sz w:val="32"/>
              <w:shd w:val="clear" w:color="auto" w:fill="FFCC99"/>
              <w:vertAlign w:val="superscript"/>
            </w:rPr>
          </w:rPrChange>
        </w:rPr>
        <w:t>48 continental states</w:t>
      </w:r>
      <w:r w:rsidR="004143F1">
        <w:t xml:space="preserve"> from this one picture</w:t>
      </w:r>
      <w:bookmarkStart w:id="1719" w:name="_GoBack"/>
      <w:bookmarkEnd w:id="1719"/>
      <w:r w:rsidR="004143F1">
        <w:t>.</w:t>
      </w:r>
    </w:p>
    <w:p w14:paraId="3B3988F1" w14:textId="6B4BFA5C" w:rsidR="00F362D1" w:rsidRDefault="004A2E31" w:rsidP="00F362D1">
      <w:pPr>
        <w:pStyle w:val="Slug"/>
        <w:numPr>
          <w:ins w:id="1720" w:author="John Sleeva" w:date="2013-09-27T04:20:00Z"/>
        </w:numPr>
        <w:rPr>
          <w:ins w:id="1721" w:author="John Sleeva" w:date="2013-09-27T04:21:00Z"/>
          <w:snapToGrid w:val="0"/>
        </w:rPr>
      </w:pPr>
      <w:bookmarkStart w:id="1722" w:name="_Toc241472473"/>
      <w:ins w:id="1723" w:author="John Sleeva" w:date="2013-09-27T04:20:00Z">
        <w:r w:rsidRPr="004A2E31">
          <w:rPr>
            <w:snapToGrid w:val="0"/>
            <w:highlight w:val="cyan"/>
            <w:rPrChange w:id="1724" w:author="John Sleeva" w:date="2013-09-27T04:21:00Z">
              <w:rPr>
                <w:rFonts w:ascii="Times New Roman" w:hAnsi="Times New Roman"/>
                <w:b w:val="0"/>
                <w:snapToGrid w:val="0"/>
                <w:sz w:val="26"/>
                <w:shd w:val="clear" w:color="auto" w:fill="FFCC99"/>
              </w:rPr>
            </w:rPrChange>
          </w:rPr>
          <w:t>Figure 1-3</w:t>
        </w:r>
        <w:r w:rsidRPr="004A2E31">
          <w:rPr>
            <w:snapToGrid w:val="0"/>
            <w:highlight w:val="cyan"/>
            <w:rPrChange w:id="1725" w:author="John Sleeva" w:date="2013-09-27T04:21:00Z">
              <w:rPr>
                <w:rFonts w:ascii="Times New Roman" w:hAnsi="Times New Roman"/>
                <w:b w:val="0"/>
                <w:snapToGrid w:val="0"/>
                <w:sz w:val="26"/>
                <w:shd w:val="clear" w:color="auto" w:fill="FFCC99"/>
              </w:rPr>
            </w:rPrChange>
          </w:rPr>
          <w:tab/>
        </w:r>
        <w:del w:id="1726" w:author="Jay Jacobs" w:date="2013-10-16T22:05:00Z">
          <w:r w:rsidRPr="004A2E31" w:rsidDel="00D62C21">
            <w:rPr>
              <w:snapToGrid w:val="0"/>
              <w:highlight w:val="cyan"/>
              <w:rPrChange w:id="1727" w:author="John Sleeva" w:date="2013-09-27T04:21:00Z">
                <w:rPr>
                  <w:rFonts w:ascii="Times New Roman" w:hAnsi="Times New Roman"/>
                  <w:b w:val="0"/>
                  <w:snapToGrid w:val="0"/>
                  <w:sz w:val="26"/>
                  <w:shd w:val="clear" w:color="auto" w:fill="FFCC99"/>
                </w:rPr>
              </w:rPrChange>
            </w:rPr>
            <w:delText>Figure caption</w:delText>
          </w:r>
        </w:del>
      </w:ins>
      <w:ins w:id="1728" w:author="Jay Jacobs" w:date="2013-10-16T22:05:00Z">
        <w:r w:rsidR="00D62C21">
          <w:rPr>
            <w:snapToGrid w:val="0"/>
            <w:highlight w:val="cyan"/>
          </w:rPr>
          <w:t xml:space="preserve">Visualization for Communicating: Density of </w:t>
        </w:r>
        <w:proofErr w:type="spellStart"/>
        <w:r w:rsidR="00D62C21">
          <w:rPr>
            <w:snapToGrid w:val="0"/>
            <w:highlight w:val="cyan"/>
          </w:rPr>
          <w:t>ZeroAccess</w:t>
        </w:r>
        <w:proofErr w:type="spellEnd"/>
        <w:r w:rsidR="00D62C21">
          <w:rPr>
            <w:snapToGrid w:val="0"/>
            <w:highlight w:val="cyan"/>
          </w:rPr>
          <w:t xml:space="preserve"> Bot Infections </w:t>
        </w:r>
      </w:ins>
      <w:ins w:id="1729" w:author="John Sleeva" w:date="2013-09-27T04:20:00Z">
        <w:r w:rsidRPr="004A2E31">
          <w:rPr>
            <w:snapToGrid w:val="0"/>
            <w:highlight w:val="cyan"/>
            <w:rPrChange w:id="1730" w:author="John Sleeva" w:date="2013-09-27T04:21:00Z">
              <w:rPr>
                <w:rFonts w:ascii="Times New Roman" w:hAnsi="Times New Roman"/>
                <w:b w:val="0"/>
                <w:snapToGrid w:val="0"/>
                <w:sz w:val="26"/>
                <w:shd w:val="clear" w:color="auto" w:fill="FFCC99"/>
              </w:rPr>
            </w:rPrChange>
          </w:rPr>
          <w:tab/>
          <w:t>[</w:t>
        </w:r>
        <w:r w:rsidRPr="004A2E31">
          <w:rPr>
            <w:highlight w:val="cyan"/>
            <w:rPrChange w:id="1731" w:author="John Sleeva" w:date="2013-09-27T04:21:00Z">
              <w:rPr>
                <w:rFonts w:ascii="Times New Roman" w:hAnsi="Times New Roman"/>
                <w:b w:val="0"/>
                <w:snapToGrid w:val="0"/>
                <w:sz w:val="26"/>
                <w:shd w:val="clear" w:color="auto" w:fill="FFCC99"/>
              </w:rPr>
            </w:rPrChange>
          </w:rPr>
          <w:t>9781118</w:t>
        </w:r>
        <w:r w:rsidRPr="004A2E31">
          <w:rPr>
            <w:snapToGrid w:val="0"/>
            <w:highlight w:val="cyan"/>
            <w:rPrChange w:id="1732" w:author="John Sleeva" w:date="2013-09-27T04:21:00Z">
              <w:rPr>
                <w:rFonts w:ascii="Times New Roman" w:hAnsi="Times New Roman"/>
                <w:b w:val="0"/>
                <w:snapToGrid w:val="0"/>
                <w:sz w:val="26"/>
                <w:shd w:val="clear" w:color="auto" w:fill="FFCC99"/>
              </w:rPr>
            </w:rPrChange>
          </w:rPr>
          <w:t>793725 c01f003.eps]</w:t>
        </w:r>
      </w:ins>
    </w:p>
    <w:p w14:paraId="29476C21" w14:textId="77777777" w:rsidR="004D0626" w:rsidRDefault="00DD057B">
      <w:pPr>
        <w:pStyle w:val="QueryPara"/>
        <w:numPr>
          <w:ins w:id="1733" w:author="John Sleeva" w:date="2013-09-27T04:21:00Z"/>
        </w:numPr>
        <w:rPr>
          <w:ins w:id="1734" w:author="John Sleeva" w:date="2013-09-27T04:20:00Z"/>
        </w:rPr>
        <w:pPrChange w:id="1735" w:author="John Sleeva" w:date="2013-09-27T04:22:00Z">
          <w:pPr>
            <w:pStyle w:val="Slug"/>
          </w:pPr>
        </w:pPrChange>
      </w:pPr>
      <w:ins w:id="1736" w:author="John Sleeva" w:date="2013-09-27T04:22:00Z">
        <w:r>
          <w:t xml:space="preserve">AU: We appear to be missing this figure. </w:t>
        </w:r>
      </w:ins>
    </w:p>
    <w:p w14:paraId="340BFB04" w14:textId="77777777" w:rsidR="004D0626" w:rsidRDefault="00CA0945">
      <w:pPr>
        <w:pStyle w:val="H2"/>
        <w:pPrChange w:id="1737" w:author="Kezia Endsley" w:date="2013-08-12T07:48:00Z">
          <w:pPr>
            <w:pStyle w:val="H3"/>
          </w:pPr>
        </w:pPrChange>
      </w:pPr>
      <w:bookmarkStart w:id="1738" w:name="_Toc241876911"/>
      <w:r>
        <w:t>Combining the Skills</w:t>
      </w:r>
      <w:bookmarkEnd w:id="1722"/>
      <w:bookmarkEnd w:id="1738"/>
    </w:p>
    <w:p w14:paraId="4AA997CD" w14:textId="3359A7E9" w:rsidR="00CA0945" w:rsidRPr="00CA0945" w:rsidRDefault="00CA0945" w:rsidP="00CA0945">
      <w:pPr>
        <w:pStyle w:val="Para"/>
      </w:pPr>
      <w:del w:id="1739" w:author="Kezia Endsley" w:date="2013-08-12T09:04:00Z">
        <w:r w:rsidDel="00E90FED">
          <w:delText xml:space="preserve">The skills we have listed here are what we </w:delText>
        </w:r>
        <w:r w:rsidR="000B55DB" w:rsidDel="00E90FED">
          <w:delText>want</w:delText>
        </w:r>
      </w:del>
      <w:ins w:id="1740" w:author="Kezia Endsley" w:date="2013-08-12T09:04:00Z">
        <w:r w:rsidR="00E90FED">
          <w:t xml:space="preserve">You need </w:t>
        </w:r>
      </w:ins>
      <w:ins w:id="1741" w:author="Jay Jacobs" w:date="2013-10-16T10:23:00Z">
        <w:r w:rsidR="0075187D">
          <w:t>some combination of</w:t>
        </w:r>
      </w:ins>
      <w:ins w:id="1742" w:author="Kezia Endsley" w:date="2013-08-12T09:06:00Z">
        <w:del w:id="1743" w:author="Jay Jacobs" w:date="2013-10-16T10:23:00Z">
          <w:r w:rsidR="00E90FED" w:rsidDel="0075187D">
            <w:delText>the</w:delText>
          </w:r>
        </w:del>
      </w:ins>
      <w:ins w:id="1744" w:author="Kezia Endsley" w:date="2013-08-12T09:04:00Z">
        <w:r w:rsidR="00E90FED">
          <w:t xml:space="preserve"> skills</w:t>
        </w:r>
      </w:ins>
      <w:r w:rsidR="000B55DB">
        <w:t xml:space="preserve"> </w:t>
      </w:r>
      <w:ins w:id="1745" w:author="Kezia Endsley" w:date="2013-08-12T09:06:00Z">
        <w:r w:rsidR="00E90FED">
          <w:t xml:space="preserve">covered in this chapter </w:t>
        </w:r>
      </w:ins>
      <w:r w:rsidR="000B55DB">
        <w:t xml:space="preserve">in order to make the analysis run smoother and </w:t>
      </w:r>
      <w:r w:rsidR="004143F1">
        <w:t xml:space="preserve">improve what </w:t>
      </w:r>
      <w:del w:id="1746" w:author="Kezia Endsley" w:date="2013-08-12T09:05:00Z">
        <w:r w:rsidR="004143F1" w:rsidDel="00E90FED">
          <w:delText xml:space="preserve">we </w:delText>
        </w:r>
      </w:del>
      <w:ins w:id="1747" w:author="Kezia Endsley" w:date="2013-08-12T09:05:00Z">
        <w:r w:rsidR="00E90FED">
          <w:t xml:space="preserve">you </w:t>
        </w:r>
      </w:ins>
      <w:r w:rsidR="004143F1">
        <w:t>can learn from the data</w:t>
      </w:r>
      <w:ins w:id="1748" w:author="Jay Jacobs" w:date="2013-10-16T10:24:00Z">
        <w:r w:rsidR="0075187D">
          <w:t>.</w:t>
        </w:r>
      </w:ins>
      <w:ins w:id="1749" w:author="Kezia Endsley" w:date="2013-08-12T09:05:00Z">
        <w:del w:id="1750" w:author="Jay Jacobs" w:date="2013-10-16T10:24:00Z">
          <w:r w:rsidR="00E90FED" w:rsidDel="0075187D">
            <w:delText>, all the</w:delText>
          </w:r>
        </w:del>
      </w:ins>
      <w:del w:id="1751" w:author="Jay Jacobs" w:date="2013-10-16T10:24:00Z">
        <w:r w:rsidR="004143F1" w:rsidDel="0075187D">
          <w:delText xml:space="preserve"> while reducing </w:delText>
        </w:r>
      </w:del>
      <w:ins w:id="1752" w:author="Kezia Endsley" w:date="2013-08-12T09:05:00Z">
        <w:del w:id="1753" w:author="Jay Jacobs" w:date="2013-10-16T10:24:00Z">
          <w:r w:rsidR="00E90FED" w:rsidDel="0075187D">
            <w:delText>y</w:delText>
          </w:r>
        </w:del>
      </w:ins>
      <w:del w:id="1754" w:author="Jay Jacobs" w:date="2013-10-16T10:24:00Z">
        <w:r w:rsidR="004143F1" w:rsidDel="0075187D">
          <w:delText xml:space="preserve">our chances of being </w:delText>
        </w:r>
        <w:r w:rsidR="000B55DB" w:rsidDel="0075187D">
          <w:delText>misled by the data</w:delText>
        </w:r>
        <w:r w:rsidR="002E2046" w:rsidDel="0075187D">
          <w:delText>.</w:delText>
        </w:r>
      </w:del>
      <w:r w:rsidR="002E2046">
        <w:t xml:space="preserve"> </w:t>
      </w:r>
      <w:del w:id="1755" w:author="Kezia Endsley" w:date="2013-08-12T09:05:00Z">
        <w:r w:rsidR="000B55DB" w:rsidDel="00E90FED">
          <w:delText>While we</w:delText>
        </w:r>
      </w:del>
      <w:ins w:id="1756" w:author="Kezia Endsley" w:date="2013-08-12T09:05:00Z">
        <w:r w:rsidR="00E90FED">
          <w:t>Although</w:t>
        </w:r>
      </w:ins>
      <w:r w:rsidR="000B55DB">
        <w:t xml:space="preserve"> </w:t>
      </w:r>
      <w:ins w:id="1757" w:author="Jay Jacobs" w:date="2013-10-16T10:24:00Z">
        <w:r w:rsidR="0075187D">
          <w:t xml:space="preserve">we </w:t>
        </w:r>
      </w:ins>
      <w:r w:rsidR="000B55DB">
        <w:t xml:space="preserve">may have portrayed these skills as being </w:t>
      </w:r>
      <w:del w:id="1758" w:author="Kezia Endsley" w:date="2013-08-12T09:05:00Z">
        <w:r w:rsidR="000B55DB" w:rsidDel="00E90FED">
          <w:delText xml:space="preserve">in </w:delText>
        </w:r>
      </w:del>
      <w:ins w:id="1759" w:author="Kezia Endsley" w:date="2013-08-12T09:05:00Z">
        <w:r w:rsidR="00E90FED">
          <w:t xml:space="preserve">of </w:t>
        </w:r>
      </w:ins>
      <w:r w:rsidR="000B55DB">
        <w:t xml:space="preserve">a single person, that is not </w:t>
      </w:r>
      <w:del w:id="1760" w:author="Kezia Endsley" w:date="2013-08-12T09:05:00Z">
        <w:r w:rsidR="000B55DB" w:rsidDel="00E90FED">
          <w:delText>a requirement</w:delText>
        </w:r>
      </w:del>
      <w:ins w:id="1761" w:author="Kezia Endsley" w:date="2013-08-12T09:05:00Z">
        <w:r w:rsidR="00E90FED">
          <w:t>required</w:t>
        </w:r>
      </w:ins>
      <w:r w:rsidR="002E2046">
        <w:t xml:space="preserve">. </w:t>
      </w:r>
      <w:r w:rsidR="000B55DB">
        <w:t xml:space="preserve">As the data grow and the demands for analysis </w:t>
      </w:r>
      <w:del w:id="1762" w:author="Kezia Endsley" w:date="2013-08-12T09:05:00Z">
        <w:r w:rsidR="000B55DB" w:rsidDel="00E90FED">
          <w:delText xml:space="preserve">gets </w:delText>
        </w:r>
      </w:del>
      <w:ins w:id="1763" w:author="Kezia Endsley" w:date="2013-08-12T09:05:00Z">
        <w:r w:rsidR="00E90FED">
          <w:t xml:space="preserve">becomes </w:t>
        </w:r>
      </w:ins>
      <w:r w:rsidR="000B55DB">
        <w:t xml:space="preserve">more embedded into the culture, spreading the load among multiple </w:t>
      </w:r>
      <w:r w:rsidR="00E70529">
        <w:t xml:space="preserve">individuals </w:t>
      </w:r>
      <w:del w:id="1764" w:author="Kezia Endsley" w:date="2013-08-12T09:05:00Z">
        <w:r w:rsidR="004143F1" w:rsidDel="00E90FED">
          <w:delText>with</w:delText>
        </w:r>
        <w:r w:rsidR="000B55DB" w:rsidDel="00E90FED">
          <w:delText xml:space="preserve"> </w:delText>
        </w:r>
        <w:r w:rsidR="00E70529" w:rsidDel="00E90FED">
          <w:delText>partial combinations</w:delText>
        </w:r>
        <w:r w:rsidR="000B55DB" w:rsidDel="00E90FED">
          <w:delText xml:space="preserve"> these skills </w:delText>
        </w:r>
      </w:del>
      <w:r w:rsidR="000B55DB">
        <w:t>will help lighten the load</w:t>
      </w:r>
      <w:r w:rsidR="002E2046">
        <w:t xml:space="preserve">. </w:t>
      </w:r>
      <w:r w:rsidR="00E70529">
        <w:t>Moreover, if you are just beginning to build your security data science team, you may be setting yourself up for an impossible task if you try to find</w:t>
      </w:r>
      <w:r w:rsidR="000B55DB">
        <w:t xml:space="preserve"> </w:t>
      </w:r>
      <w:r w:rsidR="00E70529">
        <w:t xml:space="preserve">even </w:t>
      </w:r>
      <w:r w:rsidR="00E70529" w:rsidRPr="00E70529">
        <w:t>one</w:t>
      </w:r>
      <w:r w:rsidR="00E70529">
        <w:t xml:space="preserve"> </w:t>
      </w:r>
      <w:r w:rsidR="00E70529" w:rsidRPr="00E70529">
        <w:t>individual</w:t>
      </w:r>
      <w:r w:rsidR="00E70529">
        <w:t xml:space="preserve"> with </w:t>
      </w:r>
      <w:r w:rsidR="000B55DB">
        <w:t xml:space="preserve">all </w:t>
      </w:r>
      <w:del w:id="1765" w:author="John Sleeva" w:date="2013-09-22T13:12:00Z">
        <w:r w:rsidR="000B55DB" w:rsidDel="00C94498">
          <w:delText xml:space="preserve">of </w:delText>
        </w:r>
      </w:del>
      <w:r w:rsidR="000B55DB">
        <w:t xml:space="preserve">these </w:t>
      </w:r>
      <w:r w:rsidR="00E70529">
        <w:t>skills</w:t>
      </w:r>
      <w:r w:rsidR="002E2046">
        <w:t xml:space="preserve">. </w:t>
      </w:r>
      <w:r w:rsidR="000B55DB">
        <w:t xml:space="preserve">Take the time to talk through </w:t>
      </w:r>
      <w:r w:rsidR="004A2E31" w:rsidRPr="004A2E31">
        <w:rPr>
          <w:highlight w:val="yellow"/>
          <w:rPrChange w:id="1766" w:author="John Sleeva" w:date="2013-09-22T13:17:00Z">
            <w:rPr>
              <w:rFonts w:ascii="Arial" w:hAnsi="Arial"/>
              <w:b/>
              <w:sz w:val="32"/>
              <w:shd w:val="clear" w:color="auto" w:fill="FFCC99"/>
              <w:vertAlign w:val="superscript"/>
            </w:rPr>
          </w:rPrChange>
        </w:rPr>
        <w:t>each of these points</w:t>
      </w:r>
      <w:r w:rsidR="000B55DB">
        <w:t xml:space="preserve"> with candidates </w:t>
      </w:r>
      <w:r w:rsidR="00E70529">
        <w:t>to en</w:t>
      </w:r>
      <w:r w:rsidR="000B55DB">
        <w:t xml:space="preserve">sure there is at least some element of each of the skills </w:t>
      </w:r>
      <w:del w:id="1767" w:author="Kezia Endsley" w:date="2013-08-12T09:05:00Z">
        <w:r w:rsidR="000B55DB" w:rsidDel="00E90FED">
          <w:delText>we talked through</w:delText>
        </w:r>
      </w:del>
      <w:ins w:id="1768" w:author="Kezia Endsley" w:date="2013-08-12T09:05:00Z">
        <w:r w:rsidR="00E90FED">
          <w:t>discussed</w:t>
        </w:r>
      </w:ins>
      <w:r w:rsidR="000B55DB">
        <w:t xml:space="preserve"> here. </w:t>
      </w:r>
    </w:p>
    <w:p w14:paraId="67317B06" w14:textId="77777777" w:rsidR="00CA0945" w:rsidRDefault="004143F1" w:rsidP="00CA0945">
      <w:pPr>
        <w:pStyle w:val="H1"/>
      </w:pPr>
      <w:bookmarkStart w:id="1769" w:name="_Toc241472474"/>
      <w:bookmarkStart w:id="1770" w:name="_Toc241876912"/>
      <w:r>
        <w:t>Centering on a Question</w:t>
      </w:r>
      <w:bookmarkEnd w:id="1769"/>
      <w:bookmarkEnd w:id="1770"/>
    </w:p>
    <w:p w14:paraId="70497011"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4C5D22AD" w14:textId="77777777" w:rsidR="00E13529" w:rsidRDefault="003961A8" w:rsidP="004143F1">
      <w:pPr>
        <w:pStyle w:val="EpigraphSource"/>
        <w:jc w:val="right"/>
      </w:pPr>
      <w:ins w:id="1771" w:author="Kezia Endsley" w:date="2013-08-12T07:48:00Z">
        <w:r>
          <w:sym w:font="Symbol" w:char="F0BE"/>
        </w:r>
      </w:ins>
      <w:del w:id="1772" w:author="Kezia Endsley" w:date="2013-08-12T07:48:00Z">
        <w:r w:rsidR="00E13529" w:rsidDel="003961A8">
          <w:delText xml:space="preserve">-- </w:delText>
        </w:r>
      </w:del>
      <w:r w:rsidR="00E13529">
        <w:t>Bill James, Sabermetrician</w:t>
      </w:r>
    </w:p>
    <w:p w14:paraId="2C083345" w14:textId="77777777" w:rsidR="004D0626" w:rsidRDefault="0068680E">
      <w:pPr>
        <w:pStyle w:val="QueryPara"/>
        <w:numPr>
          <w:ins w:id="1773" w:author="John Sleeva" w:date="2013-09-22T13:20:00Z"/>
        </w:numPr>
        <w:rPr>
          <w:ins w:id="1774" w:author="John Sleeva" w:date="2013-09-22T13:20:00Z"/>
        </w:rPr>
        <w:pPrChange w:id="1775" w:author="John Sleeva" w:date="2013-09-22T13:20:00Z">
          <w:pPr>
            <w:pStyle w:val="Para"/>
          </w:pPr>
        </w:pPrChange>
      </w:pPr>
      <w:ins w:id="1776" w:author="John Sleeva" w:date="2013-09-22T13:20:00Z">
        <w:r>
          <w:t>AU: I don’t quite follow the 1</w:t>
        </w:r>
        <w:r w:rsidR="006623D8">
          <w:rPr>
            <w:vertAlign w:val="superscript"/>
          </w:rPr>
          <w:t>st</w:t>
        </w:r>
        <w:r>
          <w:t xml:space="preserve"> sentence below. </w:t>
        </w:r>
      </w:ins>
      <w:ins w:id="1777" w:author="John Sleeva" w:date="2013-09-22T13:21:00Z">
        <w:r>
          <w:t xml:space="preserve">What does </w:t>
        </w:r>
      </w:ins>
      <w:ins w:id="1778" w:author="John Sleeva" w:date="2013-09-22T13:22:00Z">
        <w:r>
          <w:t xml:space="preserve">the </w:t>
        </w:r>
      </w:ins>
      <w:ins w:id="1779" w:author="John Sleeva" w:date="2013-09-22T13:20:00Z">
        <w:r>
          <w:t xml:space="preserve">need </w:t>
        </w:r>
      </w:ins>
      <w:ins w:id="1780" w:author="John Sleeva" w:date="2013-09-22T13:21:00Z">
        <w:r>
          <w:t xml:space="preserve">to get data in order to analyze </w:t>
        </w:r>
      </w:ins>
      <w:ins w:id="1781" w:author="John Sleeva" w:date="2013-09-22T13:22:00Z">
        <w:r>
          <w:t>it have to do with whether data analysis is performed for its own sake?</w:t>
        </w:r>
      </w:ins>
    </w:p>
    <w:p w14:paraId="51A3B189" w14:textId="220767A3" w:rsidR="00E13529" w:rsidRDefault="006E41CA" w:rsidP="000B5007">
      <w:pPr>
        <w:pStyle w:val="Para"/>
      </w:pPr>
      <w:del w:id="1782" w:author="Jay Jacobs" w:date="2013-10-16T11:13:00Z">
        <w:r w:rsidDel="008B2C68">
          <w:delText xml:space="preserve">It is natural to assume that the first </w:delText>
        </w:r>
        <w:r w:rsidRPr="00F362EA" w:rsidDel="008B2C68">
          <w:delText xml:space="preserve">step in data analysis </w:delText>
        </w:r>
        <w:r w:rsidR="004A2E31" w:rsidRPr="004A2E31" w:rsidDel="008B2C68">
          <w:rPr>
            <w:rPrChange w:id="1783" w:author="John Sleeva" w:date="2013-09-22T13:19:00Z">
              <w:rPr>
                <w:rFonts w:ascii="Arial" w:hAnsi="Arial"/>
                <w:b/>
                <w:sz w:val="32"/>
                <w:shd w:val="clear" w:color="auto" w:fill="FFCC99"/>
                <w:vertAlign w:val="superscript"/>
              </w:rPr>
            </w:rPrChange>
          </w:rPr>
          <w:delText>is getting the data to analyze</w:delText>
        </w:r>
      </w:del>
      <w:ins w:id="1784" w:author="John Sleeva" w:date="2013-09-22T13:18:00Z">
        <w:del w:id="1785" w:author="Jay Jacobs" w:date="2013-10-16T11:13:00Z">
          <w:r w:rsidR="00F362EA" w:rsidRPr="00F362EA" w:rsidDel="008B2C68">
            <w:delText>,</w:delText>
          </w:r>
        </w:del>
      </w:ins>
      <w:del w:id="1786" w:author="Jay Jacobs" w:date="2013-10-16T11:13:00Z">
        <w:r w:rsidR="004A2E31" w:rsidRPr="004A2E31" w:rsidDel="008B2C68">
          <w:rPr>
            <w:rPrChange w:id="1787" w:author="John Sleeva" w:date="2013-09-22T13:19:00Z">
              <w:rPr>
                <w:shd w:val="clear" w:color="auto" w:fill="FFCC99"/>
                <w:vertAlign w:val="superscript"/>
              </w:rPr>
            </w:rPrChange>
          </w:rPr>
          <w:delText xml:space="preserve"> but true data</w:delText>
        </w:r>
      </w:del>
      <w:ins w:id="1788" w:author="Jay Jacobs" w:date="2013-10-16T11:13:00Z">
        <w:r w:rsidR="008B2C68">
          <w:t xml:space="preserve">While </w:t>
        </w:r>
      </w:ins>
      <w:ins w:id="1789" w:author="Jay Jacobs" w:date="2013-10-16T11:30:00Z">
        <w:r w:rsidR="003D625E">
          <w:t>the authors</w:t>
        </w:r>
      </w:ins>
      <w:ins w:id="1790" w:author="Jay Jacobs" w:date="2013-10-16T11:13:00Z">
        <w:r w:rsidR="008B2C68">
          <w:t xml:space="preserve"> consider data analysis</w:t>
        </w:r>
      </w:ins>
      <w:ins w:id="1791" w:author="Jay Jacobs" w:date="2013-10-16T11:14:00Z">
        <w:r w:rsidR="008B2C68">
          <w:t xml:space="preserve"> to be quite fun, it </w:t>
        </w:r>
      </w:ins>
      <w:del w:id="1792" w:author="Jay Jacobs" w:date="2013-10-16T11:14:00Z">
        <w:r w:rsidR="004A2E31" w:rsidRPr="004A2E31" w:rsidDel="008B2C68">
          <w:rPr>
            <w:rPrChange w:id="1793" w:author="John Sleeva" w:date="2013-09-22T13:19:00Z">
              <w:rPr>
                <w:shd w:val="clear" w:color="auto" w:fill="FFCC99"/>
                <w:vertAlign w:val="superscript"/>
              </w:rPr>
            </w:rPrChange>
          </w:rPr>
          <w:delText xml:space="preserve"> analysis </w:delText>
        </w:r>
      </w:del>
      <w:r w:rsidR="004A2E31" w:rsidRPr="004A2E31">
        <w:rPr>
          <w:rPrChange w:id="1794" w:author="John Sleeva" w:date="2013-09-22T13:19:00Z">
            <w:rPr>
              <w:shd w:val="clear" w:color="auto" w:fill="FFCC99"/>
              <w:vertAlign w:val="superscript"/>
            </w:rPr>
          </w:rPrChange>
        </w:rPr>
        <w:t>is never performed</w:t>
      </w:r>
      <w:r>
        <w:t xml:space="preserve"> for its own sake</w:t>
      </w:r>
      <w:r w:rsidR="002E2046">
        <w:t xml:space="preserve">. </w:t>
      </w:r>
      <w:del w:id="1795" w:author="Jay Jacobs" w:date="2013-10-16T11:14:00Z">
        <w:r w:rsidDel="008B2C68">
          <w:delText xml:space="preserve">It </w:delText>
        </w:r>
      </w:del>
      <w:ins w:id="1796" w:author="Jay Jacobs" w:date="2013-10-16T11:14:00Z">
        <w:r w:rsidR="008B2C68">
          <w:t xml:space="preserve">Data analysis </w:t>
        </w:r>
      </w:ins>
      <w:r>
        <w:t xml:space="preserve">is always performed within a larger context and understanding that context is the key to </w:t>
      </w:r>
      <w:del w:id="1797" w:author="Kezia Endsley" w:date="2013-08-12T09:07:00Z">
        <w:r w:rsidDel="00602FD3">
          <w:delText xml:space="preserve">a </w:delText>
        </w:r>
      </w:del>
      <w:r>
        <w:t>successful data analysis</w:t>
      </w:r>
      <w:r w:rsidR="002E2046">
        <w:t xml:space="preserve">. </w:t>
      </w:r>
      <w:ins w:id="1798" w:author="Jay Jacobs" w:date="2013-10-16T11:17:00Z">
        <w:r w:rsidR="008B2C68">
          <w:t xml:space="preserve">Losing sight of that </w:t>
        </w:r>
      </w:ins>
      <w:ins w:id="1799" w:author="Jay Jacobs" w:date="2013-10-16T11:14:00Z">
        <w:r w:rsidR="008B2C68">
          <w:t>context</w:t>
        </w:r>
      </w:ins>
      <w:ins w:id="1800" w:author="Jay Jacobs" w:date="2013-10-16T11:17:00Z">
        <w:r w:rsidR="008B2C68">
          <w:t xml:space="preserve"> </w:t>
        </w:r>
      </w:ins>
      <w:del w:id="1801" w:author="Jay Jacobs" w:date="2013-10-16T11:17:00Z">
        <w:r w:rsidR="00E00292" w:rsidDel="008B2C68">
          <w:delText xml:space="preserve">Just jumping in and grabbing data </w:delText>
        </w:r>
      </w:del>
      <w:r w:rsidR="00E00292">
        <w:t xml:space="preserve">is like running a race without </w:t>
      </w:r>
      <w:del w:id="1802" w:author="Jay Jacobs" w:date="2013-10-16T11:17:00Z">
        <w:r w:rsidR="00E00292" w:rsidDel="008B2C68">
          <w:delText xml:space="preserve">knowing </w:delText>
        </w:r>
      </w:del>
      <w:ins w:id="1803" w:author="Jay Jacobs" w:date="2013-10-16T11:17:00Z">
        <w:r w:rsidR="008B2C68">
          <w:t xml:space="preserve">paying attention to </w:t>
        </w:r>
      </w:ins>
      <w:r w:rsidR="00E00292">
        <w:t>where the finish line is</w:t>
      </w:r>
      <w:r w:rsidR="002E2046">
        <w:t xml:space="preserve">. </w:t>
      </w:r>
      <w:del w:id="1804" w:author="Kezia Endsley" w:date="2013-08-12T09:07:00Z">
        <w:r w:rsidR="00E00292" w:rsidDel="00602FD3">
          <w:delText xml:space="preserve">We </w:delText>
        </w:r>
      </w:del>
      <w:ins w:id="1805" w:author="Kezia Endsley" w:date="2013-08-12T09:07:00Z">
        <w:r w:rsidR="00602FD3">
          <w:t xml:space="preserve">You </w:t>
        </w:r>
      </w:ins>
      <w:r w:rsidR="00E00292">
        <w:t xml:space="preserve">want to have a good concept of what </w:t>
      </w:r>
      <w:ins w:id="1806" w:author="Kezia Endsley" w:date="2013-08-12T09:07:00Z">
        <w:r w:rsidR="00602FD3">
          <w:t>you</w:t>
        </w:r>
      </w:ins>
      <w:del w:id="1807" w:author="Kezia Endsley" w:date="2013-08-12T09:07:00Z">
        <w:r w:rsidR="00E00292" w:rsidDel="00602FD3">
          <w:delText>we</w:delText>
        </w:r>
      </w:del>
      <w:r w:rsidR="00E00292">
        <w:t>’re trying to learn from the data</w:t>
      </w:r>
      <w:r w:rsidR="002E2046">
        <w:t xml:space="preserve">. </w:t>
      </w:r>
      <w:r w:rsidR="00E00292">
        <w:t>Therefore, every good data analysis project begins by</w:t>
      </w:r>
      <w:r w:rsidR="00067767">
        <w:t xml:space="preserve"> setting a goal and</w:t>
      </w:r>
      <w:r w:rsidR="00E00292">
        <w:t xml:space="preserve"> creating one or more </w:t>
      </w:r>
      <w:r w:rsidR="004A2E31" w:rsidRPr="004A2E31">
        <w:rPr>
          <w:i/>
          <w:rPrChange w:id="1808" w:author="Kezia Endsley" w:date="2013-08-12T09:06:00Z">
            <w:rPr>
              <w:rFonts w:ascii="Arial" w:hAnsi="Arial"/>
              <w:b/>
              <w:sz w:val="32"/>
              <w:shd w:val="clear" w:color="auto" w:fill="FFCC99"/>
              <w:vertAlign w:val="superscript"/>
            </w:rPr>
          </w:rPrChange>
        </w:rPr>
        <w:t>research questions.</w:t>
      </w:r>
      <w:r w:rsidR="002E2046">
        <w:t xml:space="preserve"> </w:t>
      </w:r>
      <w:del w:id="1809" w:author="Kezia Endsley" w:date="2013-08-12T09:07:00Z">
        <w:r w:rsidR="000338A4" w:rsidDel="00602FD3">
          <w:delText xml:space="preserve">If you have ever </w:delText>
        </w:r>
      </w:del>
      <w:ins w:id="1810" w:author="Kezia Endsley" w:date="2013-08-12T09:07:00Z">
        <w:r w:rsidR="00602FD3">
          <w:t xml:space="preserve">Perhaps you have </w:t>
        </w:r>
      </w:ins>
      <w:r w:rsidR="000338A4">
        <w:t>come across a visualization or research and thought, “</w:t>
      </w:r>
      <w:r w:rsidR="00A859B2">
        <w:t>Yeah</w:t>
      </w:r>
      <w:r w:rsidR="000338A4">
        <w:t>, but so what?”</w:t>
      </w:r>
      <w:r w:rsidR="00CD16D6">
        <w:t xml:space="preserve"> </w:t>
      </w:r>
      <w:ins w:id="1811" w:author="Kezia Endsley" w:date="2013-08-12T09:07:00Z">
        <w:r w:rsidR="00602FD3">
          <w:t>T</w:t>
        </w:r>
      </w:ins>
      <w:del w:id="1812" w:author="Kezia Endsley" w:date="2013-08-12T09:07:00Z">
        <w:r w:rsidR="00CD16D6" w:rsidDel="00602FD3">
          <w:delText>t</w:delText>
        </w:r>
      </w:del>
      <w:r w:rsidR="00CD16D6">
        <w:t>hat</w:t>
      </w:r>
      <w:r w:rsidR="000338A4">
        <w:t xml:space="preserve"> reaction is probably caused by the lack of a </w:t>
      </w:r>
      <w:r w:rsidR="00F823BA">
        <w:t>well-prepared research question</w:t>
      </w:r>
      <w:r w:rsidR="000338A4">
        <w:t xml:space="preserve"> in the analysis</w:t>
      </w:r>
      <w:r w:rsidR="002E2046">
        <w:t xml:space="preserve">. </w:t>
      </w:r>
      <w:r w:rsidR="00EE6817">
        <w:t xml:space="preserve">Remember, the purpose of data </w:t>
      </w:r>
      <w:r w:rsidR="00E505A3">
        <w:t>analysis</w:t>
      </w:r>
      <w:r w:rsidR="00EE6817">
        <w:t xml:space="preserve"> is to learn from </w:t>
      </w:r>
      <w:del w:id="1813" w:author="Kezia Endsley" w:date="2013-08-12T09:07:00Z">
        <w:r w:rsidR="00EE6817" w:rsidDel="00602FD3">
          <w:delText xml:space="preserve">our </w:delText>
        </w:r>
      </w:del>
      <w:ins w:id="1814" w:author="Kezia Endsley" w:date="2013-08-12T09:07:00Z">
        <w:r w:rsidR="00602FD3">
          <w:t xml:space="preserve">the </w:t>
        </w:r>
      </w:ins>
      <w:r w:rsidR="00EE6817">
        <w:t>environment</w:t>
      </w:r>
      <w:ins w:id="1815" w:author="Kezia Endsley" w:date="2013-08-12T09:07:00Z">
        <w:r w:rsidR="00602FD3">
          <w:t>;</w:t>
        </w:r>
      </w:ins>
      <w:r w:rsidR="00EE6817">
        <w:t xml:space="preserve"> </w:t>
      </w:r>
      <w:del w:id="1816" w:author="Kezia Endsley" w:date="2013-08-12T09:07:00Z">
        <w:r w:rsidR="00EE6817" w:rsidDel="00602FD3">
          <w:delText xml:space="preserve">and </w:delText>
        </w:r>
      </w:del>
      <w:r w:rsidR="00E505A3">
        <w:t>learning</w:t>
      </w:r>
      <w:r w:rsidR="00EE6817">
        <w:t xml:space="preserve"> c</w:t>
      </w:r>
      <w:r w:rsidR="00E505A3">
        <w:t>an be done with or without data (</w:t>
      </w:r>
      <w:r w:rsidR="00EE6817">
        <w:t>with varying degrees of success</w:t>
      </w:r>
      <w:r w:rsidR="00E505A3">
        <w:t>)</w:t>
      </w:r>
      <w:r w:rsidR="002E2046">
        <w:t xml:space="preserve">. </w:t>
      </w:r>
      <w:r w:rsidR="00E505A3">
        <w:t xml:space="preserve">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alysis</w:t>
      </w:r>
      <w:r w:rsidR="002E2046">
        <w:t xml:space="preserve">. </w:t>
      </w:r>
      <w:r w:rsidR="00E13529">
        <w:t>Without a</w:t>
      </w:r>
      <w:r w:rsidR="00AF6E84">
        <w:t xml:space="preserve"> </w:t>
      </w:r>
      <w:r w:rsidR="00E13529">
        <w:t>well-formed</w:t>
      </w:r>
      <w:r w:rsidR="00AF6E84">
        <w:t xml:space="preserve"> question guiding the analysis, </w:t>
      </w:r>
      <w:del w:id="1817" w:author="Kezia Endsley" w:date="2013-08-12T09:08:00Z">
        <w:r w:rsidR="00AF6E84" w:rsidDel="00602FD3">
          <w:delText xml:space="preserve">we </w:delText>
        </w:r>
      </w:del>
      <w:ins w:id="1818" w:author="Kezia Endsley" w:date="2013-08-12T09:08:00Z">
        <w:r w:rsidR="00602FD3">
          <w:t xml:space="preserve">you </w:t>
        </w:r>
      </w:ins>
      <w:r w:rsidR="00AF6E84">
        <w:t>may waste time and energy</w:t>
      </w:r>
      <w:r w:rsidR="009D6A29">
        <w:t xml:space="preserve"> seeking </w:t>
      </w:r>
      <w:r w:rsidR="00065A32">
        <w:t>c</w:t>
      </w:r>
      <w:r w:rsidR="00976BAB">
        <w:t>onvenient answer</w:t>
      </w:r>
      <w:r w:rsidR="00545868">
        <w:t>s</w:t>
      </w:r>
      <w:r w:rsidR="00976BAB">
        <w:t xml:space="preserve"> in the data</w:t>
      </w:r>
      <w:ins w:id="1819" w:author="Kezia Endsley" w:date="2013-08-12T09:08:00Z">
        <w:r w:rsidR="00602FD3">
          <w:t>,</w:t>
        </w:r>
      </w:ins>
      <w:r w:rsidR="00976BAB">
        <w:t xml:space="preserve"> </w:t>
      </w:r>
      <w:r w:rsidR="00C356EB">
        <w:t>or worse</w:t>
      </w:r>
      <w:ins w:id="1820" w:author="Kezia Endsley" w:date="2013-08-12T09:08:00Z">
        <w:r w:rsidR="00602FD3">
          <w:t>,</w:t>
        </w:r>
      </w:ins>
      <w:del w:id="1821" w:author="Kezia Endsley" w:date="2013-08-12T09:08:00Z">
        <w:r w:rsidR="00E70529" w:rsidDel="00602FD3">
          <w:delText>:</w:delText>
        </w:r>
      </w:del>
      <w:r w:rsidR="00976BAB">
        <w:t xml:space="preserve"> </w:t>
      </w:r>
      <w:ins w:id="1822" w:author="Kezia Endsley" w:date="2013-08-12T09:08:00Z">
        <w:r w:rsidR="00602FD3">
          <w:rPr>
            <w:i/>
          </w:rPr>
          <w:t>you</w:t>
        </w:r>
      </w:ins>
      <w:del w:id="1823" w:author="Kezia Endsley" w:date="2013-08-12T09:08:00Z">
        <w:r w:rsidR="00545868" w:rsidRPr="007B4948" w:rsidDel="00602FD3">
          <w:rPr>
            <w:i/>
          </w:rPr>
          <w:delText>we</w:delText>
        </w:r>
      </w:del>
      <w:r w:rsidR="00545868" w:rsidRPr="007B4948">
        <w:rPr>
          <w:i/>
        </w:rPr>
        <w:t xml:space="preserve"> may </w:t>
      </w:r>
      <w:r w:rsidR="00976BAB" w:rsidRPr="007B4948">
        <w:rPr>
          <w:i/>
        </w:rPr>
        <w:t xml:space="preserve">end up answering </w:t>
      </w:r>
      <w:r w:rsidR="00E13529" w:rsidRPr="007B4948">
        <w:rPr>
          <w:i/>
        </w:rPr>
        <w:t>a question</w:t>
      </w:r>
      <w:ins w:id="1824" w:author="Kezia Endsley" w:date="2013-08-12T09:08:00Z">
        <w:r w:rsidR="00602FD3">
          <w:rPr>
            <w:i/>
          </w:rPr>
          <w:t xml:space="preserve"> that</w:t>
        </w:r>
      </w:ins>
      <w:r w:rsidR="00E13529" w:rsidRPr="007B4948">
        <w:rPr>
          <w:i/>
        </w:rPr>
        <w:t xml:space="preserve"> nobody </w:t>
      </w:r>
      <w:r w:rsidR="00C356EB" w:rsidRPr="007B4948">
        <w:rPr>
          <w:i/>
        </w:rPr>
        <w:t>was asking</w:t>
      </w:r>
      <w:r w:rsidR="00976BAB" w:rsidRPr="007B4948">
        <w:rPr>
          <w:i/>
        </w:rPr>
        <w:t xml:space="preserve"> in the first place</w:t>
      </w:r>
      <w:r w:rsidR="00E13529">
        <w:t>.</w:t>
      </w:r>
    </w:p>
    <w:p w14:paraId="0FDEBBF3" w14:textId="77777777" w:rsidR="00C356EB" w:rsidRDefault="00E13529" w:rsidP="003F0A02">
      <w:pPr>
        <w:pStyle w:val="Para"/>
      </w:pPr>
      <w:r>
        <w:t xml:space="preserve">For example, </w:t>
      </w:r>
      <w:r w:rsidR="000D29D6">
        <w:rPr>
          <w:highlight w:val="yellow"/>
        </w:rPr>
        <w:t>F</w:t>
      </w:r>
      <w:r w:rsidR="000D29D6" w:rsidRPr="007D3252">
        <w:rPr>
          <w:highlight w:val="yellow"/>
        </w:rPr>
        <w:t xml:space="preserve">igure </w:t>
      </w:r>
      <w:del w:id="1825" w:author="Kent, Kevin - Indianapolis" w:date="2013-07-31T09:52:00Z">
        <w:r w:rsidR="00C07877" w:rsidDel="0029739A">
          <w:rPr>
            <w:highlight w:val="yellow"/>
          </w:rPr>
          <w:delText>2</w:delText>
        </w:r>
      </w:del>
      <w:ins w:id="1826" w:author="Kent, Kevin - Indianapolis" w:date="2013-07-31T09:52:00Z">
        <w:r w:rsidR="0029739A">
          <w:rPr>
            <w:highlight w:val="yellow"/>
          </w:rPr>
          <w:t>1-</w:t>
        </w:r>
      </w:ins>
      <w:del w:id="1827" w:author="Kent, Kevin - Indianapolis" w:date="2013-07-31T09:52:00Z">
        <w:r w:rsidR="00C07877" w:rsidDel="0029739A">
          <w:rPr>
            <w:highlight w:val="yellow"/>
          </w:rPr>
          <w:delText>.</w:delText>
        </w:r>
      </w:del>
      <w:del w:id="1828" w:author="John Sleeva" w:date="2013-09-27T04:25:00Z">
        <w:r w:rsidR="00C07877" w:rsidDel="00DD057B">
          <w:rPr>
            <w:highlight w:val="yellow"/>
          </w:rPr>
          <w:delText>3</w:delText>
        </w:r>
      </w:del>
      <w:ins w:id="1829" w:author="John Sleeva" w:date="2013-09-27T04:25:00Z">
        <w:r w:rsidR="00DD057B">
          <w:t>4</w:t>
        </w:r>
      </w:ins>
      <w:r>
        <w:t xml:space="preserve"> shows the amount and categories of spam blocked at an organization during a given month</w:t>
      </w:r>
      <w:r w:rsidR="002E2046">
        <w:t xml:space="preserve">. </w:t>
      </w:r>
      <w:r>
        <w:t>Thanks to the logs generated by an email filtering system, it is entirely possible to collect and show this information</w:t>
      </w:r>
      <w:r w:rsidR="002E2046">
        <w:t xml:space="preserve">. </w:t>
      </w:r>
      <w:r>
        <w:t xml:space="preserve">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t>are of little interest to the typical organization</w:t>
      </w:r>
      <w:r w:rsidR="002E2046">
        <w:t xml:space="preserve">. </w:t>
      </w:r>
      <w:r w:rsidR="003159D1">
        <w:t>It’s hard to imagine someone looking at this graphic and thinking, “</w:t>
      </w:r>
      <w:r w:rsidR="00A859B2">
        <w:t xml:space="preserve">Let’s </w:t>
      </w:r>
      <w:r w:rsidR="00545868">
        <w:t>understand why travel</w:t>
      </w:r>
      <w:r w:rsidR="003159D1">
        <w:t xml:space="preserve"> spam</w:t>
      </w:r>
      <w:r w:rsidR="00545868">
        <w:t xml:space="preserve"> was up in December</w:t>
      </w:r>
      <w:r w:rsidR="003159D1">
        <w:t>.”</w:t>
      </w:r>
      <w:r w:rsidR="008B238C">
        <w:t xml:space="preserve"> </w:t>
      </w:r>
      <w:r w:rsidR="00C07877">
        <w:t xml:space="preserve">Outcomes like </w:t>
      </w:r>
      <w:ins w:id="1830" w:author="John Sleeva" w:date="2013-09-27T04:25:00Z">
        <w:r w:rsidR="00DD057B">
          <w:t xml:space="preserve">those shown in </w:t>
        </w:r>
      </w:ins>
      <w:r w:rsidR="00732652" w:rsidRPr="00C07877">
        <w:rPr>
          <w:highlight w:val="yellow"/>
        </w:rPr>
        <w:t xml:space="preserve">Figure </w:t>
      </w:r>
      <w:del w:id="1831" w:author="Kent, Kevin - Indianapolis" w:date="2013-07-31T09:52:00Z">
        <w:r w:rsidR="00C07877" w:rsidRPr="00C07877" w:rsidDel="0029739A">
          <w:rPr>
            <w:highlight w:val="yellow"/>
          </w:rPr>
          <w:delText>2</w:delText>
        </w:r>
      </w:del>
      <w:ins w:id="1832" w:author="Kent, Kevin - Indianapolis" w:date="2013-07-31T09:52:00Z">
        <w:r w:rsidR="0029739A">
          <w:rPr>
            <w:highlight w:val="yellow"/>
          </w:rPr>
          <w:t>1</w:t>
        </w:r>
      </w:ins>
      <w:del w:id="1833" w:author="Kent, Kevin - Indianapolis" w:date="2013-07-31T09:52:00Z">
        <w:r w:rsidR="00C07877" w:rsidRPr="00C07877" w:rsidDel="0029739A">
          <w:rPr>
            <w:highlight w:val="yellow"/>
          </w:rPr>
          <w:delText>.</w:delText>
        </w:r>
      </w:del>
      <w:ins w:id="1834" w:author="Kent, Kevin - Indianapolis" w:date="2013-07-31T09:52:00Z">
        <w:r w:rsidR="0029739A">
          <w:rPr>
            <w:highlight w:val="yellow"/>
          </w:rPr>
          <w:t>-</w:t>
        </w:r>
      </w:ins>
      <w:del w:id="1835" w:author="John Sleeva" w:date="2013-09-27T04:25:00Z">
        <w:r w:rsidR="00C07877" w:rsidRPr="00C07877" w:rsidDel="00DD057B">
          <w:rPr>
            <w:highlight w:val="yellow"/>
          </w:rPr>
          <w:delText>3</w:delText>
        </w:r>
        <w:r w:rsidDel="00DD057B">
          <w:delText xml:space="preserve"> </w:delText>
        </w:r>
      </w:del>
      <w:ins w:id="1836" w:author="John Sleeva" w:date="2013-09-27T04:25:00Z">
        <w:r w:rsidR="00DD057B">
          <w:t xml:space="preserve">4 </w:t>
        </w:r>
      </w:ins>
      <w:r>
        <w:t>are the result of</w:t>
      </w:r>
      <w:del w:id="1837" w:author="Kezia Endsley" w:date="2013-08-12T09:25:00Z">
        <w:r w:rsidDel="00DC7453">
          <w:delText xml:space="preserve"> a</w:delText>
        </w:r>
      </w:del>
      <w:r>
        <w:t xml:space="preserve"> poor questio</w:t>
      </w:r>
      <w:r w:rsidR="003159D1">
        <w:t xml:space="preserve">n selection </w:t>
      </w:r>
      <w:del w:id="1838" w:author="Kezia Endsley" w:date="2013-08-12T09:10:00Z">
        <w:r w:rsidR="003159D1" w:rsidDel="00602FD3">
          <w:delText>and/</w:delText>
        </w:r>
      </w:del>
      <w:r w:rsidR="003159D1">
        <w:t xml:space="preserve">or </w:t>
      </w:r>
      <w:r w:rsidR="00976BAB">
        <w:t>skipping a</w:t>
      </w:r>
      <w:r w:rsidR="003159D1">
        <w:t xml:space="preserve"> question </w:t>
      </w:r>
      <w:r w:rsidR="00163060">
        <w:t>altogether</w:t>
      </w:r>
      <w:del w:id="1839" w:author="John Sleeva" w:date="2013-09-27T04:26:00Z">
        <w:r w:rsidR="00E70529" w:rsidDel="00DD057B">
          <w:delText>—</w:delText>
        </w:r>
      </w:del>
      <w:ins w:id="1840" w:author="John Sleeva" w:date="2013-09-27T04:26:00Z">
        <w:r w:rsidR="00DD057B">
          <w:t>—</w:t>
        </w:r>
      </w:ins>
      <w:del w:id="1841" w:author="John Sleeva" w:date="2013-09-27T04:26:00Z">
        <w:r w:rsidR="00163060" w:rsidDel="00DD057B">
          <w:delText xml:space="preserve">it is </w:delText>
        </w:r>
      </w:del>
      <w:r w:rsidR="00163060">
        <w:t xml:space="preserve">data analysis for the sake of </w:t>
      </w:r>
      <w:r w:rsidR="00545868">
        <w:t>analyzing data</w:t>
      </w:r>
      <w:del w:id="1842" w:author="John Sleeva" w:date="2013-09-27T04:26:00Z">
        <w:r w:rsidR="00976BAB" w:rsidDel="00DD057B">
          <w:delText xml:space="preserve"> and </w:delText>
        </w:r>
      </w:del>
      <w:ins w:id="1843" w:author="John Sleeva" w:date="2013-09-27T04:26:00Z">
        <w:r w:rsidR="00DD057B">
          <w:t xml:space="preserve">, which </w:t>
        </w:r>
      </w:ins>
      <w:r w:rsidR="00976BAB">
        <w:t xml:space="preserve">does not help to inform </w:t>
      </w:r>
      <w:del w:id="1844" w:author="Kezia Endsley" w:date="2013-08-12T09:10:00Z">
        <w:r w:rsidR="00976BAB" w:rsidDel="00602FD3">
          <w:delText xml:space="preserve">us </w:delText>
        </w:r>
      </w:del>
      <w:ins w:id="1845" w:author="Kezia Endsley" w:date="2013-08-12T09:10:00Z">
        <w:r w:rsidR="00602FD3">
          <w:t xml:space="preserve">anyone </w:t>
        </w:r>
      </w:ins>
      <w:r w:rsidR="00976BAB">
        <w:t xml:space="preserve">about </w:t>
      </w:r>
      <w:del w:id="1846" w:author="Kezia Endsley" w:date="2013-08-12T09:10:00Z">
        <w:r w:rsidR="00976BAB" w:rsidDel="00602FD3">
          <w:delText xml:space="preserve">our </w:delText>
        </w:r>
      </w:del>
      <w:ins w:id="1847" w:author="Kezia Endsley" w:date="2013-08-12T09:10:00Z">
        <w:r w:rsidR="00602FD3">
          <w:t xml:space="preserve">the </w:t>
        </w:r>
      </w:ins>
      <w:r w:rsidR="00976BAB">
        <w:t>environment in any meaningful way</w:t>
      </w:r>
      <w:r w:rsidR="00163060">
        <w:t>.</w:t>
      </w:r>
    </w:p>
    <w:p w14:paraId="6EDD1152" w14:textId="77777777" w:rsidR="00C356EB" w:rsidRPr="00116941" w:rsidRDefault="00C356EB" w:rsidP="00C356EB">
      <w:pPr>
        <w:pStyle w:val="Slug"/>
      </w:pPr>
      <w:r>
        <w:t xml:space="preserve">Figure </w:t>
      </w:r>
      <w:del w:id="1848" w:author="Kent, Kevin - Indianapolis" w:date="2013-07-31T09:54:00Z">
        <w:r w:rsidDel="0029739A">
          <w:delText>2</w:delText>
        </w:r>
      </w:del>
      <w:ins w:id="1849" w:author="Kent, Kevin - Indianapolis" w:date="2013-07-31T09:54:00Z">
        <w:r w:rsidR="0029739A">
          <w:t>1</w:t>
        </w:r>
      </w:ins>
      <w:del w:id="1850" w:author="Kent, Kevin - Indianapolis" w:date="2013-07-31T09:54:00Z">
        <w:r w:rsidDel="0029739A">
          <w:delText>.</w:delText>
        </w:r>
      </w:del>
      <w:ins w:id="1851" w:author="Kent, Kevin - Indianapolis" w:date="2013-07-31T09:54:00Z">
        <w:r w:rsidR="0029739A">
          <w:t>-</w:t>
        </w:r>
      </w:ins>
      <w:del w:id="1852" w:author="Kent, Kevin - Indianapolis" w:date="2013-07-31T09:54:00Z">
        <w:r w:rsidDel="0029739A">
          <w:delText>1</w:delText>
        </w:r>
      </w:del>
      <w:ins w:id="1853" w:author="John Sleeva" w:date="2013-09-27T04:33:00Z">
        <w:r w:rsidR="00B30851">
          <w:t>4</w:t>
        </w:r>
      </w:ins>
      <w:ins w:id="1854" w:author="Kent, Kevin - Indianapolis" w:date="2013-07-31T09:54:00Z">
        <w:del w:id="1855" w:author="John Sleeva" w:date="2013-09-27T04:33:00Z">
          <w:r w:rsidR="0029739A" w:rsidDel="00B30851">
            <w:delText>3</w:delText>
          </w:r>
        </w:del>
      </w:ins>
      <w:ins w:id="1856" w:author="John Sleeva" w:date="2013-09-27T04:33:00Z">
        <w:r w:rsidR="00B30851">
          <w:tab/>
        </w:r>
      </w:ins>
      <w:del w:id="1857" w:author="John Sleeva" w:date="2013-09-27T04:33:00Z">
        <w:r w:rsidDel="00B30851">
          <w:delText xml:space="preserve"> </w:delText>
        </w:r>
      </w:del>
      <w:r w:rsidR="00C07877">
        <w:t xml:space="preserve">Amount of </w:t>
      </w:r>
      <w:del w:id="1858" w:author="John Sleeva" w:date="2013-09-27T04:14:00Z">
        <w:r w:rsidR="00C07877" w:rsidDel="00693FB3">
          <w:delText xml:space="preserve">Spam </w:delText>
        </w:r>
      </w:del>
      <w:ins w:id="1859" w:author="John Sleeva" w:date="2013-09-27T04:14:00Z">
        <w:r w:rsidR="00693FB3">
          <w:t xml:space="preserve">spam </w:t>
        </w:r>
      </w:ins>
      <w:r w:rsidR="00C07877">
        <w:t xml:space="preserve">by </w:t>
      </w:r>
      <w:del w:id="1860" w:author="John Sleeva" w:date="2013-09-27T04:15:00Z">
        <w:r w:rsidR="00C07877" w:rsidDel="00693FB3">
          <w:delText>Category</w:delText>
        </w:r>
      </w:del>
      <w:ins w:id="1861" w:author="John Sleeva" w:date="2013-09-27T04:15:00Z">
        <w:r w:rsidR="00693FB3">
          <w:t>category</w:t>
        </w:r>
      </w:ins>
      <w:del w:id="1862" w:author="John Sleeva" w:date="2013-09-27T04:15:00Z">
        <w:r w:rsidR="00C07877" w:rsidDel="00693FB3">
          <w:delText xml:space="preserve">: </w:delText>
        </w:r>
        <w:r w:rsidR="003F0A02" w:rsidDel="00693FB3">
          <w:delText>T</w:delText>
        </w:r>
      </w:del>
      <w:ins w:id="1863" w:author="John Sleeva" w:date="2013-09-27T04:15:00Z">
        <w:r w:rsidR="00693FB3">
          <w:t>—t</w:t>
        </w:r>
      </w:ins>
      <w:r w:rsidR="003F0A02">
        <w:t xml:space="preserve">he </w:t>
      </w:r>
      <w:del w:id="1864" w:author="John Sleeva" w:date="2013-09-27T04:15:00Z">
        <w:r w:rsidR="00602FD3" w:rsidDel="00693FB3">
          <w:delText xml:space="preserve">Result </w:delText>
        </w:r>
      </w:del>
      <w:ins w:id="1865" w:author="John Sleeva" w:date="2013-09-27T04:15:00Z">
        <w:r w:rsidR="00693FB3">
          <w:t xml:space="preserve">result </w:t>
        </w:r>
      </w:ins>
      <w:r w:rsidR="003F0A02">
        <w:t xml:space="preserve">of a </w:t>
      </w:r>
      <w:del w:id="1866" w:author="John Sleeva" w:date="2013-09-27T04:15:00Z">
        <w:r w:rsidR="00602FD3" w:rsidDel="00693FB3">
          <w:delText xml:space="preserve">Poor </w:delText>
        </w:r>
      </w:del>
      <w:ins w:id="1867" w:author="John Sleeva" w:date="2013-09-27T04:15:00Z">
        <w:r w:rsidR="00693FB3">
          <w:t xml:space="preserve">poor </w:t>
        </w:r>
      </w:ins>
      <w:del w:id="1868" w:author="John Sleeva" w:date="2013-09-27T04:15:00Z">
        <w:r w:rsidR="00602FD3" w:rsidRPr="00116941" w:rsidDel="00693FB3">
          <w:delText xml:space="preserve">Research </w:delText>
        </w:r>
      </w:del>
      <w:ins w:id="1869" w:author="John Sleeva" w:date="2013-09-27T04:15:00Z">
        <w:r w:rsidR="00693FB3">
          <w:t>r</w:t>
        </w:r>
        <w:r w:rsidR="00693FB3" w:rsidRPr="00116941">
          <w:t xml:space="preserve">esearch </w:t>
        </w:r>
      </w:ins>
      <w:del w:id="1870" w:author="John Sleeva" w:date="2013-09-27T04:15:00Z">
        <w:r w:rsidR="00602FD3" w:rsidRPr="00116941" w:rsidDel="00693FB3">
          <w:delText>Question</w:delText>
        </w:r>
      </w:del>
      <w:ins w:id="1871" w:author="John Sleeva" w:date="2013-09-27T04:15:00Z">
        <w:r w:rsidR="00693FB3">
          <w:t>q</w:t>
        </w:r>
        <w:r w:rsidR="00693FB3" w:rsidRPr="00116941">
          <w:t>uestion</w:t>
        </w:r>
      </w:ins>
      <w:r w:rsidRPr="00116941">
        <w:tab/>
        <w:t>[</w:t>
      </w:r>
      <w:del w:id="1872" w:author="John Sleeva" w:date="2013-09-27T04:27:00Z">
        <w:r w:rsidR="004A2E31" w:rsidRPr="004A2E31">
          <w:rPr>
            <w:rFonts w:eastAsiaTheme="minorEastAsia"/>
            <w:highlight w:val="yellow"/>
            <w:rPrChange w:id="1873" w:author="John Sleeva" w:date="2013-09-22T11:40:00Z">
              <w:rPr>
                <w:rFonts w:ascii="Helvetica" w:eastAsiaTheme="minorEastAsia" w:hAnsi="Helvetica" w:cs="Helvetica"/>
                <w:b w:val="0"/>
                <w:snapToGrid w:val="0"/>
                <w:sz w:val="26"/>
                <w:szCs w:val="26"/>
                <w:shd w:val="clear" w:color="auto" w:fill="FFCC99"/>
                <w:vertAlign w:val="superscript"/>
              </w:rPr>
            </w:rPrChange>
          </w:rPr>
          <w:delText>793725c02f001</w:delText>
        </w:r>
      </w:del>
      <w:ins w:id="1874" w:author="John Sleeva" w:date="2013-09-27T04:27:00Z">
        <w:r w:rsidR="00DD057B" w:rsidRPr="00116941">
          <w:t>9781118</w:t>
        </w:r>
        <w:r w:rsidR="004A2E31" w:rsidRPr="004A2E31">
          <w:rPr>
            <w:rFonts w:eastAsiaTheme="minorEastAsia"/>
            <w:highlight w:val="yellow"/>
            <w:rPrChange w:id="1875" w:author="John Sleeva" w:date="2013-09-22T11:40:00Z">
              <w:rPr>
                <w:rFonts w:ascii="Helvetica" w:eastAsiaTheme="minorEastAsia" w:hAnsi="Helvetica" w:cs="Helvetica"/>
                <w:b w:val="0"/>
                <w:snapToGrid w:val="0"/>
                <w:sz w:val="26"/>
                <w:szCs w:val="26"/>
                <w:shd w:val="clear" w:color="auto" w:fill="FFCC99"/>
                <w:vertAlign w:val="superscript"/>
              </w:rPr>
            </w:rPrChange>
          </w:rPr>
          <w:t>793725</w:t>
        </w:r>
        <w:r w:rsidR="00DD057B">
          <w:rPr>
            <w:rFonts w:eastAsiaTheme="minorEastAsia"/>
            <w:highlight w:val="yellow"/>
          </w:rPr>
          <w:t xml:space="preserve"> </w:t>
        </w:r>
        <w:r w:rsidR="004A2E31" w:rsidRPr="004A2E31">
          <w:rPr>
            <w:rFonts w:eastAsiaTheme="minorEastAsia"/>
            <w:highlight w:val="yellow"/>
            <w:rPrChange w:id="1876" w:author="John Sleeva" w:date="2013-09-22T11:40:00Z">
              <w:rPr>
                <w:rFonts w:ascii="Helvetica" w:eastAsiaTheme="minorEastAsia" w:hAnsi="Helvetica" w:cs="Helvetica"/>
                <w:b w:val="0"/>
                <w:snapToGrid w:val="0"/>
                <w:sz w:val="26"/>
                <w:szCs w:val="26"/>
                <w:shd w:val="clear" w:color="auto" w:fill="FFCC99"/>
                <w:vertAlign w:val="superscript"/>
              </w:rPr>
            </w:rPrChange>
          </w:rPr>
          <w:t>c0</w:t>
        </w:r>
        <w:r w:rsidR="00DD057B">
          <w:rPr>
            <w:rFonts w:eastAsiaTheme="minorEastAsia"/>
            <w:highlight w:val="yellow"/>
          </w:rPr>
          <w:t>1</w:t>
        </w:r>
        <w:r w:rsidR="004A2E31" w:rsidRPr="004A2E31">
          <w:rPr>
            <w:rFonts w:eastAsiaTheme="minorEastAsia"/>
            <w:highlight w:val="yellow"/>
            <w:rPrChange w:id="1877" w:author="John Sleeva" w:date="2013-09-22T11:40:00Z">
              <w:rPr>
                <w:rFonts w:ascii="Helvetica" w:eastAsiaTheme="minorEastAsia" w:hAnsi="Helvetica" w:cs="Helvetica"/>
                <w:b w:val="0"/>
                <w:snapToGrid w:val="0"/>
                <w:sz w:val="26"/>
                <w:szCs w:val="26"/>
                <w:shd w:val="clear" w:color="auto" w:fill="FFCC99"/>
                <w:vertAlign w:val="superscript"/>
              </w:rPr>
            </w:rPrChange>
          </w:rPr>
          <w:t>f00</w:t>
        </w:r>
        <w:r w:rsidR="00DD057B">
          <w:rPr>
            <w:rFonts w:eastAsiaTheme="minorEastAsia"/>
          </w:rPr>
          <w:t>4</w:t>
        </w:r>
        <w:r w:rsidR="00F74085">
          <w:rPr>
            <w:rFonts w:eastAsiaTheme="minorEastAsia"/>
          </w:rPr>
          <w:t>.eps</w:t>
        </w:r>
      </w:ins>
      <w:r w:rsidRPr="00116941">
        <w:t>]</w:t>
      </w:r>
    </w:p>
    <w:p w14:paraId="31EE71E6" w14:textId="77777777" w:rsidR="008B238C" w:rsidRDefault="008B238C" w:rsidP="008B238C">
      <w:pPr>
        <w:pStyle w:val="QueryPara"/>
        <w:numPr>
          <w:ins w:id="1878" w:author="Kezia Endsley" w:date="2013-08-12T09:22:00Z"/>
        </w:numPr>
        <w:rPr>
          <w:ins w:id="1879" w:author="John Sleeva" w:date="2013-09-27T04:27:00Z"/>
        </w:rPr>
      </w:pPr>
      <w:ins w:id="1880" w:author="Kezia Endsley" w:date="2013-08-12T09:22:00Z">
        <w:r>
          <w:t>[[Authors:</w:t>
        </w:r>
      </w:ins>
      <w:ins w:id="1881" w:author="Kezia Endsley" w:date="2013-08-12T09:23:00Z">
        <w:r>
          <w:t xml:space="preserve"> This figure should be numbered as c01f00</w:t>
        </w:r>
      </w:ins>
      <w:ins w:id="1882" w:author="John Sleeva" w:date="2013-09-27T04:26:00Z">
        <w:r w:rsidR="00DD057B">
          <w:t>4</w:t>
        </w:r>
      </w:ins>
      <w:ins w:id="1883" w:author="Kezia Endsley" w:date="2013-08-12T09:23:00Z">
        <w:del w:id="1884" w:author="John Sleeva" w:date="2013-09-27T04:26:00Z">
          <w:r w:rsidDel="00DD057B">
            <w:delText>3</w:delText>
          </w:r>
        </w:del>
        <w:r>
          <w:t xml:space="preserve">. </w:t>
        </w:r>
      </w:ins>
      <w:proofErr w:type="spellStart"/>
      <w:ins w:id="1885" w:author="Kezia Endsley" w:date="2013-08-12T09:22:00Z">
        <w:r>
          <w:t>Kezia</w:t>
        </w:r>
        <w:proofErr w:type="spellEnd"/>
        <w:r>
          <w:t xml:space="preserve">]] </w:t>
        </w:r>
      </w:ins>
    </w:p>
    <w:p w14:paraId="239448D1" w14:textId="77777777" w:rsidR="00F74085" w:rsidRDefault="00F74085" w:rsidP="008B238C">
      <w:pPr>
        <w:pStyle w:val="QueryPara"/>
        <w:numPr>
          <w:ins w:id="1886" w:author="John Sleeva" w:date="2013-09-27T04:27:00Z"/>
        </w:numPr>
        <w:rPr>
          <w:ins w:id="1887" w:author="John Sleeva" w:date="2013-09-27T04:27:00Z"/>
        </w:rPr>
      </w:pPr>
    </w:p>
    <w:p w14:paraId="0ABA3F9D" w14:textId="77777777" w:rsidR="00F74085" w:rsidRDefault="00F74085" w:rsidP="008B238C">
      <w:pPr>
        <w:pStyle w:val="QueryPara"/>
        <w:numPr>
          <w:ins w:id="1888" w:author="John Sleeva" w:date="2013-09-27T04:27:00Z"/>
        </w:numPr>
        <w:rPr>
          <w:ins w:id="1889" w:author="Kezia Endsley" w:date="2013-08-12T09:22:00Z"/>
        </w:rPr>
      </w:pPr>
      <w:ins w:id="1890" w:author="John Sleeva" w:date="2013-09-27T04:27:00Z">
        <w:r>
          <w:t>AU/Kevin: I’ve renumbered the figure filename. --John</w:t>
        </w:r>
      </w:ins>
    </w:p>
    <w:p w14:paraId="26271AAA" w14:textId="77777777" w:rsidR="00554405" w:rsidRDefault="008B31D3" w:rsidP="00E13529">
      <w:pPr>
        <w:pStyle w:val="Para"/>
      </w:pPr>
      <w:r>
        <w:t xml:space="preserve">A good research question </w:t>
      </w:r>
      <w:r w:rsidR="00C07877">
        <w:t xml:space="preserve">around spam </w:t>
      </w:r>
      <w:r>
        <w:t>might be</w:t>
      </w:r>
      <w:r w:rsidR="00CC3BDF">
        <w:t>, “</w:t>
      </w:r>
      <w:r w:rsidR="004A2E31" w:rsidRPr="004A2E31">
        <w:rPr>
          <w:rPrChange w:id="1891" w:author="Kezia Endsley" w:date="2013-08-12T09:10:00Z">
            <w:rPr>
              <w:rFonts w:ascii="Arial" w:hAnsi="Arial"/>
              <w:b/>
              <w:i/>
              <w:sz w:val="32"/>
              <w:shd w:val="clear" w:color="auto" w:fill="FFCC99"/>
              <w:vertAlign w:val="superscript"/>
            </w:rPr>
          </w:rPrChange>
        </w:rPr>
        <w:t>How much time do employees spend on spam that is not blocked by the spam filter</w:t>
      </w:r>
      <w:r w:rsidR="00CC3BDF" w:rsidRPr="00602FD3">
        <w:t>?”</w:t>
      </w:r>
      <w:r w:rsidR="00CC3BDF">
        <w:t xml:space="preserve"> </w:t>
      </w:r>
      <w:del w:id="1892" w:author="Kezia Endsley" w:date="2013-08-12T09:10:00Z">
        <w:r w:rsidR="00CC3BDF" w:rsidDel="00602FD3">
          <w:delText xml:space="preserve"> </w:delText>
        </w:r>
      </w:del>
      <w:r w:rsidR="00E70529">
        <w:t>Just counting how much spam is blocked has little value since</w:t>
      </w:r>
      <w:r w:rsidR="003F0A02">
        <w:t xml:space="preserve"> it will have no contextual meaning</w:t>
      </w:r>
      <w:r w:rsidR="00133855">
        <w:t xml:space="preserve"> (</w:t>
      </w:r>
      <w:del w:id="1893" w:author="Kezia Endsley" w:date="2013-08-12T09:10:00Z">
        <w:r w:rsidR="00E70529" w:rsidDel="00602FD3">
          <w:delText xml:space="preserve">i.e. </w:delText>
        </w:r>
      </w:del>
      <w:r w:rsidR="00133855">
        <w:t>nobo</w:t>
      </w:r>
      <w:r w:rsidR="00CE7870">
        <w:t xml:space="preserve">dy can internalize the effective difference </w:t>
      </w:r>
      <w:r w:rsidR="00133855">
        <w:t xml:space="preserve">between </w:t>
      </w:r>
      <w:del w:id="1894" w:author="Kezia Endsley" w:date="2013-08-12T09:10:00Z">
        <w:r w:rsidR="00CE7870" w:rsidDel="00602FD3">
          <w:delText>one</w:delText>
        </w:r>
        <w:r w:rsidR="00133855" w:rsidDel="00602FD3">
          <w:delText>-thousan</w:delText>
        </w:r>
      </w:del>
      <w:ins w:id="1895" w:author="Kezia Endsley" w:date="2013-08-12T09:10:00Z">
        <w:r w:rsidR="00602FD3">
          <w:t>1,000</w:t>
        </w:r>
      </w:ins>
      <w:del w:id="1896" w:author="Kezia Endsley" w:date="2013-08-12T09:10:00Z">
        <w:r w:rsidR="00133855" w:rsidDel="00602FD3">
          <w:delText>d</w:delText>
        </w:r>
      </w:del>
      <w:r w:rsidR="00133855">
        <w:t xml:space="preserve"> </w:t>
      </w:r>
      <w:ins w:id="1897" w:author="Kezia Endsley" w:date="2013-08-12T09:10:00Z">
        <w:r w:rsidR="00602FD3">
          <w:t>and</w:t>
        </w:r>
      </w:ins>
      <w:del w:id="1898" w:author="Kezia Endsley" w:date="2013-08-12T09:10:00Z">
        <w:r w:rsidR="00133855" w:rsidDel="00602FD3">
          <w:delText>or</w:delText>
        </w:r>
      </w:del>
      <w:r w:rsidR="00133855">
        <w:t xml:space="preserve"> </w:t>
      </w:r>
      <w:del w:id="1899" w:author="Kezia Endsley" w:date="2013-08-12T09:10:00Z">
        <w:r w:rsidR="00CE7870" w:rsidDel="00602FD3">
          <w:delText>five</w:delText>
        </w:r>
        <w:r w:rsidR="00133855" w:rsidDel="00602FD3">
          <w:delText>-thousand</w:delText>
        </w:r>
      </w:del>
      <w:ins w:id="1900" w:author="Kezia Endsley" w:date="2013-08-12T09:10:00Z">
        <w:r w:rsidR="00602FD3">
          <w:t>5,000</w:t>
        </w:r>
      </w:ins>
      <w:r w:rsidR="00133855">
        <w:t xml:space="preserve"> spam emails)</w:t>
      </w:r>
      <w:r w:rsidR="002E2046">
        <w:t xml:space="preserve">. </w:t>
      </w:r>
      <w:r w:rsidR="003F0A02">
        <w:t xml:space="preserve">What </w:t>
      </w:r>
      <w:ins w:id="1901" w:author="Kezia Endsley" w:date="2013-08-12T09:11:00Z">
        <w:r w:rsidR="00602FD3">
          <w:t>you</w:t>
        </w:r>
      </w:ins>
      <w:del w:id="1902" w:author="Kezia Endsley" w:date="2013-08-12T09:11:00Z">
        <w:r w:rsidR="003F0A02" w:rsidDel="00602FD3">
          <w:delText>we</w:delText>
        </w:r>
      </w:del>
      <w:r w:rsidR="003F0A02">
        <w:t xml:space="preserve"> want to know is </w:t>
      </w:r>
      <w:r w:rsidR="00E70529">
        <w:t>the</w:t>
      </w:r>
      <w:r w:rsidR="003F0A02">
        <w:t xml:space="preserve"> impact spam ha</w:t>
      </w:r>
      <w:r w:rsidR="00E70529">
        <w:t>s</w:t>
      </w:r>
      <w:r w:rsidR="003F0A02">
        <w:t xml:space="preserve"> on employee productivity</w:t>
      </w:r>
      <w:r w:rsidR="002E2046">
        <w:t xml:space="preserve">. </w:t>
      </w:r>
      <w:del w:id="1903" w:author="Kezia Endsley" w:date="2013-08-12T09:11:00Z">
        <w:r w:rsidR="003F0A02" w:rsidDel="00602FD3">
          <w:delText xml:space="preserve">While </w:delText>
        </w:r>
      </w:del>
      <w:ins w:id="1904" w:author="Kezia Endsley" w:date="2013-08-12T09:11:00Z">
        <w:r w:rsidR="00602FD3">
          <w:t xml:space="preserve">Although </w:t>
        </w:r>
      </w:ins>
      <w:r w:rsidR="003F0A02">
        <w:t>“productivity” may be a challenge to measure directly</w:t>
      </w:r>
      <w:ins w:id="1905" w:author="Kezia Endsley" w:date="2013-08-12T09:11:00Z">
        <w:r w:rsidR="00602FD3">
          <w:t>,</w:t>
        </w:r>
      </w:ins>
      <w:r w:rsidR="003F0A02">
        <w:t xml:space="preserve"> </w:t>
      </w:r>
      <w:ins w:id="1906" w:author="Kezia Endsley" w:date="2013-08-12T09:11:00Z">
        <w:r w:rsidR="00602FD3">
          <w:t>you</w:t>
        </w:r>
      </w:ins>
      <w:del w:id="1907" w:author="Kezia Endsley" w:date="2013-08-12T09:11:00Z">
        <w:r w:rsidR="003F0A02" w:rsidDel="00602FD3">
          <w:delText>we</w:delText>
        </w:r>
      </w:del>
      <w:r w:rsidR="003F0A02">
        <w:t xml:space="preserve"> can flip that around and just assume it is impossible to be productive when employees are reading and deleting spam. Therefore, what </w:t>
      </w:r>
      <w:del w:id="1908" w:author="Kezia Endsley" w:date="2013-08-12T09:11:00Z">
        <w:r w:rsidR="003F0A02" w:rsidDel="00602FD3">
          <w:delText xml:space="preserve">we </w:delText>
        </w:r>
      </w:del>
      <w:ins w:id="1909" w:author="Kezia Endsley" w:date="2013-08-12T09:11:00Z">
        <w:r w:rsidR="00602FD3">
          <w:t xml:space="preserve">you </w:t>
        </w:r>
      </w:ins>
      <w:r w:rsidR="003F0A02">
        <w:t xml:space="preserve">really want to measure is </w:t>
      </w:r>
      <w:ins w:id="1910" w:author="Kezia Endsley" w:date="2013-08-12T09:11:00Z">
        <w:r w:rsidR="00602FD3">
          <w:t xml:space="preserve">the </w:t>
        </w:r>
      </w:ins>
      <w:r w:rsidR="00554405">
        <w:t xml:space="preserve">time </w:t>
      </w:r>
      <w:ins w:id="1911" w:author="Kezia Endsley" w:date="2013-08-12T09:11:00Z">
        <w:r w:rsidR="00602FD3">
          <w:t xml:space="preserve">employees </w:t>
        </w:r>
      </w:ins>
      <w:del w:id="1912" w:author="Kezia Endsley" w:date="2013-08-12T09:11:00Z">
        <w:r w:rsidR="00554405" w:rsidDel="00602FD3">
          <w:delText xml:space="preserve">as it is directly spent </w:delText>
        </w:r>
      </w:del>
      <w:ins w:id="1913" w:author="Kezia Endsley" w:date="2013-08-12T09:11:00Z">
        <w:r w:rsidR="00602FD3">
          <w:t xml:space="preserve">spend </w:t>
        </w:r>
      </w:ins>
      <w:r w:rsidR="00133855">
        <w:t xml:space="preserve">dealing with unfiltered </w:t>
      </w:r>
      <w:r w:rsidR="00554405">
        <w:t xml:space="preserve">spam. </w:t>
      </w:r>
    </w:p>
    <w:p w14:paraId="4536C12D" w14:textId="21AE1080" w:rsidR="00CC3BDF" w:rsidRDefault="00CC3BDF" w:rsidP="00E13529">
      <w:pPr>
        <w:pStyle w:val="Para"/>
      </w:pPr>
      <w:r>
        <w:t xml:space="preserve">Now that </w:t>
      </w:r>
      <w:ins w:id="1914" w:author="Kezia Endsley" w:date="2013-08-12T09:11:00Z">
        <w:r w:rsidR="00602FD3">
          <w:t>you</w:t>
        </w:r>
      </w:ins>
      <w:del w:id="1915" w:author="Kezia Endsley" w:date="2013-08-12T09:11:00Z">
        <w:r w:rsidDel="00602FD3">
          <w:delText>we</w:delText>
        </w:r>
      </w:del>
      <w:r>
        <w:t xml:space="preserve">’ve framed the question like this, it’s </w:t>
      </w:r>
      <w:del w:id="1916" w:author="Kezia Endsley" w:date="2013-08-12T09:11:00Z">
        <w:r w:rsidDel="00602FD3">
          <w:delText xml:space="preserve">pretty </w:delText>
        </w:r>
      </w:del>
      <w:r>
        <w:t xml:space="preserve">clear </w:t>
      </w:r>
      <w:ins w:id="1917" w:author="Kezia Endsley" w:date="2013-08-12T09:11:00Z">
        <w:r w:rsidR="00602FD3">
          <w:t xml:space="preserve">that </w:t>
        </w:r>
      </w:ins>
      <w:del w:id="1918" w:author="Kezia Endsley" w:date="2013-08-12T09:11:00Z">
        <w:r w:rsidDel="00602FD3">
          <w:delText xml:space="preserve">to see that we </w:delText>
        </w:r>
        <w:r w:rsidR="00C07877" w:rsidDel="00602FD3">
          <w:delText>will not</w:delText>
        </w:r>
      </w:del>
      <w:ins w:id="1919" w:author="Kezia Endsley" w:date="2013-08-12T09:11:00Z">
        <w:r w:rsidR="00602FD3">
          <w:t>you can’t</w:t>
        </w:r>
      </w:ins>
      <w:r w:rsidR="00C07877">
        <w:t xml:space="preserve"> look to</w:t>
      </w:r>
      <w:r>
        <w:t xml:space="preserve"> </w:t>
      </w:r>
      <w:del w:id="1920" w:author="Kezia Endsley" w:date="2013-08-12T09:11:00Z">
        <w:r w:rsidR="00EC045C" w:rsidDel="00602FD3">
          <w:delText xml:space="preserve">our </w:delText>
        </w:r>
      </w:del>
      <w:ins w:id="1921" w:author="Kezia Endsley" w:date="2013-08-12T09:11:00Z">
        <w:r w:rsidR="00602FD3">
          <w:t xml:space="preserve">the </w:t>
        </w:r>
      </w:ins>
      <w:r w:rsidR="00EC045C">
        <w:t>spam filter logs to answer this</w:t>
      </w:r>
      <w:r>
        <w:t xml:space="preserve"> spam-related question</w:t>
      </w:r>
      <w:r w:rsidR="002E2046">
        <w:t xml:space="preserve">. </w:t>
      </w:r>
      <w:del w:id="1922" w:author="Kezia Endsley" w:date="2013-08-12T09:12:00Z">
        <w:r w:rsidR="00554405" w:rsidDel="00602FD3">
          <w:delText xml:space="preserve">We </w:delText>
        </w:r>
      </w:del>
      <w:ins w:id="1923" w:author="Kezia Endsley" w:date="2013-08-12T09:12:00Z">
        <w:r w:rsidR="00602FD3">
          <w:t xml:space="preserve">You </w:t>
        </w:r>
      </w:ins>
      <w:r w:rsidR="00554405">
        <w:t xml:space="preserve">really don’t care that </w:t>
      </w:r>
      <w:r w:rsidR="00C07877">
        <w:t>thousands of</w:t>
      </w:r>
      <w:r w:rsidR="00554405">
        <w:t xml:space="preserve"> emails were blocked </w:t>
      </w:r>
      <w:r w:rsidR="00C07877">
        <w:t xml:space="preserve">at the perimeter </w:t>
      </w:r>
      <w:r w:rsidR="00CE7870">
        <w:t>or even what proportion of spam is blocked</w:t>
      </w:r>
      <w:r w:rsidR="002E2046">
        <w:t xml:space="preserve">. </w:t>
      </w:r>
      <w:r w:rsidR="00CE7870">
        <w:t xml:space="preserve">With a research question in hand, </w:t>
      </w:r>
      <w:del w:id="1924" w:author="Kezia Endsley" w:date="2013-08-12T09:12:00Z">
        <w:r w:rsidR="00CE7870" w:rsidDel="003E434D">
          <w:delText xml:space="preserve">we </w:delText>
        </w:r>
      </w:del>
      <w:ins w:id="1925" w:author="Kezia Endsley" w:date="2013-08-12T09:12:00Z">
        <w:r w:rsidR="003E434D">
          <w:t xml:space="preserve">you </w:t>
        </w:r>
      </w:ins>
      <w:r w:rsidR="00CE7870">
        <w:t xml:space="preserve">now know </w:t>
      </w:r>
      <w:r w:rsidR="00554405">
        <w:t>to collect a measurement of employee time</w:t>
      </w:r>
      <w:r w:rsidR="002E2046">
        <w:t xml:space="preserve">. </w:t>
      </w:r>
      <w:r>
        <w:t xml:space="preserve">Perhaps </w:t>
      </w:r>
      <w:del w:id="1926" w:author="Kezia Endsley" w:date="2013-08-12T09:12:00Z">
        <w:r w:rsidDel="003E434D">
          <w:delText xml:space="preserve">we </w:delText>
        </w:r>
      </w:del>
      <w:ins w:id="1927" w:author="Kezia Endsley" w:date="2013-08-12T09:12:00Z">
        <w:r w:rsidR="003E434D">
          <w:t xml:space="preserve">you </w:t>
        </w:r>
      </w:ins>
      <w:del w:id="1928" w:author="Kezia Endsley" w:date="2013-08-12T09:12:00Z">
        <w:r w:rsidDel="003E434D">
          <w:delText xml:space="preserve">would </w:delText>
        </w:r>
      </w:del>
      <w:ins w:id="1929" w:author="Kezia Endsley" w:date="2013-08-12T09:12:00Z">
        <w:r w:rsidR="003E434D">
          <w:t xml:space="preserve">can </w:t>
        </w:r>
      </w:ins>
      <w:r>
        <w:t xml:space="preserve">look for </w:t>
      </w:r>
      <w:del w:id="1930" w:author="Kezia Endsley" w:date="2013-08-12T09:12:00Z">
        <w:r w:rsidDel="003E434D">
          <w:delText xml:space="preserve">any logging </w:delText>
        </w:r>
      </w:del>
      <w:ins w:id="1931" w:author="Kezia Endsley" w:date="2013-08-12T09:12:00Z">
        <w:r w:rsidR="003E434D">
          <w:t xml:space="preserve">logs </w:t>
        </w:r>
      </w:ins>
      <w:r>
        <w:t>from the email clients of events when users select the “mark as spam” option</w:t>
      </w:r>
      <w:r w:rsidR="002E2046">
        <w:t xml:space="preserve">. </w:t>
      </w:r>
      <w:r>
        <w:t xml:space="preserve">Or perhaps, it’s important enough to warrant running a short </w:t>
      </w:r>
      <w:r w:rsidR="00CE7870">
        <w:t>survey</w:t>
      </w:r>
      <w:r w:rsidR="00EC045C">
        <w:t xml:space="preserve"> i</w:t>
      </w:r>
      <w:r>
        <w:t xml:space="preserve">n which </w:t>
      </w:r>
      <w:del w:id="1932" w:author="Kezia Endsley" w:date="2013-08-12T09:12:00Z">
        <w:r w:rsidDel="003E434D">
          <w:delText xml:space="preserve">we </w:delText>
        </w:r>
      </w:del>
      <w:ins w:id="1933" w:author="Kezia Endsley" w:date="2013-08-12T09:12:00Z">
        <w:r w:rsidR="003E434D">
          <w:t xml:space="preserve">you </w:t>
        </w:r>
      </w:ins>
      <w:r>
        <w:t xml:space="preserve">select a sample of users and ask them to record </w:t>
      </w:r>
      <w:ins w:id="1934" w:author="Kezia Endsley" w:date="2013-08-12T09:12:00Z">
        <w:r w:rsidR="003E434D">
          <w:t xml:space="preserve">the </w:t>
        </w:r>
      </w:ins>
      <w:r>
        <w:t xml:space="preserve">amount of spam and </w:t>
      </w:r>
      <w:r w:rsidR="006F4A9E">
        <w:t xml:space="preserve">time spent going through </w:t>
      </w:r>
      <w:del w:id="1935" w:author="Kezia Endsley" w:date="2013-08-12T09:12:00Z">
        <w:r w:rsidR="006F4A9E" w:rsidDel="003E434D">
          <w:delText xml:space="preserve">them </w:delText>
        </w:r>
      </w:del>
      <w:ins w:id="1936" w:author="Kezia Endsley" w:date="2013-08-12T09:12:00Z">
        <w:r w:rsidR="003E434D">
          <w:t xml:space="preserve">it </w:t>
        </w:r>
      </w:ins>
      <w:r w:rsidR="006F4A9E">
        <w:t>for some limited period of time</w:t>
      </w:r>
      <w:r w:rsidR="002E2046">
        <w:t xml:space="preserve">. </w:t>
      </w:r>
      <w:r w:rsidR="00133855">
        <w:t xml:space="preserve">Either way, </w:t>
      </w:r>
      <w:r w:rsidR="00CE7870">
        <w:t>the context and purpose of the analysis is being set by the research question, not</w:t>
      </w:r>
      <w:ins w:id="1937" w:author="Kezia Endsley" w:date="2013-08-12T09:12:00Z">
        <w:r w:rsidR="003E434D">
          <w:t xml:space="preserve"> by</w:t>
        </w:r>
      </w:ins>
      <w:r w:rsidR="00CE7870">
        <w:t xml:space="preserve"> the </w:t>
      </w:r>
      <w:ins w:id="1938" w:author="Jay Jacobs" w:date="2013-10-16T11:38:00Z">
        <w:r w:rsidR="001F05AB">
          <w:t xml:space="preserve">availability of </w:t>
        </w:r>
      </w:ins>
      <w:r w:rsidR="00CE7870">
        <w:t>data.</w:t>
      </w:r>
    </w:p>
    <w:p w14:paraId="609DB7E2" w14:textId="77777777" w:rsidR="004D0626" w:rsidRDefault="00554405">
      <w:pPr>
        <w:pStyle w:val="H2"/>
        <w:pPrChange w:id="1939" w:author="Kezia Endsley" w:date="2013-08-12T07:48:00Z">
          <w:pPr>
            <w:pStyle w:val="H3"/>
          </w:pPr>
        </w:pPrChange>
      </w:pPr>
      <w:bookmarkStart w:id="1940" w:name="_Toc241472475"/>
      <w:bookmarkStart w:id="1941" w:name="_Toc241876913"/>
      <w:del w:id="1942" w:author="John Sleeva" w:date="2013-09-22T12:36:00Z">
        <w:r w:rsidDel="00C01493">
          <w:delText xml:space="preserve">Steps to </w:delText>
        </w:r>
      </w:del>
      <w:r>
        <w:t>Creating a Good Research Question</w:t>
      </w:r>
      <w:bookmarkEnd w:id="1940"/>
      <w:bookmarkEnd w:id="1941"/>
    </w:p>
    <w:p w14:paraId="1DA43F75" w14:textId="77777777" w:rsidR="0085558C" w:rsidRDefault="00133855" w:rsidP="00BB1400">
      <w:pPr>
        <w:pStyle w:val="Para"/>
      </w:pPr>
      <w:r>
        <w:t>Creating a good research question is relatively straightforward</w:t>
      </w:r>
      <w:del w:id="1943" w:author="John Sleeva" w:date="2013-09-22T12:36:00Z">
        <w:r w:rsidR="002A7223" w:rsidDel="00C01493">
          <w:delText>,</w:delText>
        </w:r>
      </w:del>
      <w:r w:rsidR="002A7223">
        <w:t xml:space="preserve"> b</w:t>
      </w:r>
      <w:r w:rsidR="00733986">
        <w:t xml:space="preserve">ut requires a bit of </w:t>
      </w:r>
      <w:r w:rsidR="0085558C">
        <w:t>practice, critical thinking</w:t>
      </w:r>
      <w:ins w:id="1944" w:author="Kezia Endsley" w:date="2013-08-12T08:49:00Z">
        <w:r w:rsidR="00DC5856">
          <w:t>,</w:t>
        </w:r>
      </w:ins>
      <w:r w:rsidR="0085558C">
        <w:t xml:space="preserve"> and </w:t>
      </w:r>
      <w:r w:rsidR="00733986">
        <w:t>discipline</w:t>
      </w:r>
      <w:r w:rsidR="002E2046">
        <w:t xml:space="preserve">. </w:t>
      </w:r>
      <w:r w:rsidR="00733986">
        <w:t xml:space="preserve">Most </w:t>
      </w:r>
      <w:r w:rsidR="0085558C">
        <w:t>research questions</w:t>
      </w:r>
      <w:r w:rsidR="00733986">
        <w:t xml:space="preserve"> will s</w:t>
      </w:r>
      <w:r w:rsidR="0085558C">
        <w:t>erve as</w:t>
      </w:r>
      <w:del w:id="1945" w:author="Kezia Endsley" w:date="2013-08-12T08:51:00Z">
        <w:r w:rsidR="0085558C" w:rsidDel="00505478">
          <w:delText xml:space="preserve"> a</w:delText>
        </w:r>
      </w:del>
      <w:r w:rsidR="0085558C">
        <w:t xml:space="preserve"> pivot point</w:t>
      </w:r>
      <w:ins w:id="1946" w:author="Kezia Endsley" w:date="2013-08-12T08:51:00Z">
        <w:r w:rsidR="00505478">
          <w:t>s</w:t>
        </w:r>
      </w:ins>
      <w:r w:rsidR="0085558C">
        <w:t xml:space="preserve"> for a decision or action (or inaction)</w:t>
      </w:r>
      <w:r w:rsidR="002E2046">
        <w:t xml:space="preserve">. </w:t>
      </w:r>
      <w:r w:rsidR="0085558C">
        <w:t>Knowing the context of the result may also help determine what to collect</w:t>
      </w:r>
      <w:r w:rsidR="002E2046">
        <w:t xml:space="preserve">. </w:t>
      </w:r>
      <w:r w:rsidR="0085558C">
        <w:t xml:space="preserve">Going back to the spam example, maybe </w:t>
      </w:r>
      <w:del w:id="1947" w:author="Kezia Endsley" w:date="2013-08-12T08:49:00Z">
        <w:r w:rsidR="0085558C" w:rsidDel="00DC5856">
          <w:delText xml:space="preserve">we </w:delText>
        </w:r>
      </w:del>
      <w:ins w:id="1948" w:author="Kezia Endsley" w:date="2013-08-12T08:49:00Z">
        <w:r w:rsidR="00DC5856">
          <w:t xml:space="preserve">you </w:t>
        </w:r>
      </w:ins>
      <w:r w:rsidR="00004694">
        <w:t>learn</w:t>
      </w:r>
      <w:r w:rsidR="0085558C">
        <w:t xml:space="preserve"> there is some tolerance for wasted time</w:t>
      </w:r>
      <w:r w:rsidR="002E2046">
        <w:t xml:space="preserve">. </w:t>
      </w:r>
      <w:r w:rsidR="0085558C">
        <w:t xml:space="preserve">If so, maybe </w:t>
      </w:r>
      <w:del w:id="1949" w:author="Kezia Endsley" w:date="2013-08-12T08:49:00Z">
        <w:r w:rsidR="0085558C" w:rsidDel="00DC5856">
          <w:delText xml:space="preserve">we </w:delText>
        </w:r>
      </w:del>
      <w:ins w:id="1950" w:author="Kezia Endsley" w:date="2013-08-12T08:49:00Z">
        <w:r w:rsidR="00DC5856">
          <w:t xml:space="preserve">you </w:t>
        </w:r>
      </w:ins>
      <w:r w:rsidR="0085558C">
        <w:t xml:space="preserve">don’t need to how much time is wasted, but </w:t>
      </w:r>
      <w:del w:id="1951" w:author="Kezia Endsley" w:date="2013-08-12T08:49:00Z">
        <w:r w:rsidR="0085558C" w:rsidDel="00DC5856">
          <w:delText xml:space="preserve">if </w:delText>
        </w:r>
      </w:del>
      <w:ins w:id="1952" w:author="Kezia Endsley" w:date="2013-08-12T08:49:00Z">
        <w:r w:rsidR="00DC5856">
          <w:t xml:space="preserve">just whether </w:t>
        </w:r>
      </w:ins>
      <w:r w:rsidR="0085558C">
        <w:t xml:space="preserve">the time spent dealing with spam is simply above or </w:t>
      </w:r>
      <w:r w:rsidR="00004694">
        <w:t>below that tolerance</w:t>
      </w:r>
      <w:r w:rsidR="002E2046">
        <w:t xml:space="preserve">. </w:t>
      </w:r>
      <w:r w:rsidR="00004694">
        <w:t xml:space="preserve">Planning </w:t>
      </w:r>
      <w:r w:rsidR="0085558C">
        <w:t>the analysi</w:t>
      </w:r>
      <w:r w:rsidR="00004694">
        <w:t xml:space="preserve">s with that information could change how data is sought </w:t>
      </w:r>
      <w:del w:id="1953" w:author="Kezia Endsley" w:date="2013-08-12T08:49:00Z">
        <w:r w:rsidR="00004694" w:rsidDel="00DC5856">
          <w:delText>and/</w:delText>
        </w:r>
      </w:del>
      <w:r w:rsidR="00004694">
        <w:t xml:space="preserve">or simplify data storage and analysis. </w:t>
      </w:r>
    </w:p>
    <w:p w14:paraId="412323A0" w14:textId="082EB445" w:rsidR="00004694" w:rsidRDefault="00004694" w:rsidP="00BB1400">
      <w:pPr>
        <w:pStyle w:val="Para"/>
      </w:pPr>
      <w:del w:id="1954" w:author="Kezia Endsley" w:date="2013-08-12T08:49:00Z">
        <w:r w:rsidDel="00DC5856">
          <w:delText>Usually we</w:delText>
        </w:r>
      </w:del>
      <w:ins w:id="1955" w:author="Kezia Endsley" w:date="2013-08-12T08:49:00Z">
        <w:r w:rsidR="00DC5856">
          <w:t>You usually</w:t>
        </w:r>
      </w:ins>
      <w:r>
        <w:t xml:space="preserve"> begin with some topic already in mind</w:t>
      </w:r>
      <w:r w:rsidR="002E2046">
        <w:t xml:space="preserve">. </w:t>
      </w:r>
      <w:r>
        <w:t xml:space="preserve">Perhaps </w:t>
      </w:r>
      <w:del w:id="1956" w:author="Kezia Endsley" w:date="2013-08-12T08:49:00Z">
        <w:r w:rsidDel="00DC5856">
          <w:delText xml:space="preserve">we </w:delText>
        </w:r>
      </w:del>
      <w:ins w:id="1957" w:author="Kezia Endsley" w:date="2013-08-12T08:49:00Z">
        <w:r w:rsidR="00DC5856">
          <w:t xml:space="preserve">you </w:t>
        </w:r>
      </w:ins>
      <w:r>
        <w:t xml:space="preserve">are </w:t>
      </w:r>
      <w:del w:id="1958" w:author="Jay Jacobs" w:date="2013-10-16T11:40:00Z">
        <w:r w:rsidR="004A2E31" w:rsidRPr="004A2E31" w:rsidDel="001F05AB">
          <w:rPr>
            <w:highlight w:val="yellow"/>
            <w:rPrChange w:id="1959" w:author="Kezia Endsley" w:date="2013-08-12T08:53:00Z">
              <w:rPr>
                <w:rFonts w:ascii="Arial" w:hAnsi="Arial"/>
                <w:b/>
                <w:sz w:val="32"/>
                <w:shd w:val="clear" w:color="auto" w:fill="FFCC99"/>
                <w:vertAlign w:val="superscript"/>
              </w:rPr>
            </w:rPrChange>
          </w:rPr>
          <w:delText xml:space="preserve">looking </w:delText>
        </w:r>
      </w:del>
      <w:ins w:id="1960" w:author="Jay Jacobs" w:date="2013-10-16T11:40:00Z">
        <w:r w:rsidR="001F05AB">
          <w:rPr>
            <w:highlight w:val="yellow"/>
          </w:rPr>
          <w:t>measuring</w:t>
        </w:r>
        <w:r w:rsidR="001F05AB" w:rsidRPr="004A2E31">
          <w:rPr>
            <w:highlight w:val="yellow"/>
            <w:rPrChange w:id="1961" w:author="Kezia Endsley" w:date="2013-08-12T08:53:00Z">
              <w:rPr>
                <w:rFonts w:ascii="Arial" w:hAnsi="Arial"/>
                <w:b/>
                <w:sz w:val="32"/>
                <w:shd w:val="clear" w:color="auto" w:fill="FFCC99"/>
                <w:vertAlign w:val="superscript"/>
              </w:rPr>
            </w:rPrChange>
          </w:rPr>
          <w:t xml:space="preserve"> </w:t>
        </w:r>
      </w:ins>
      <w:del w:id="1962" w:author="Jay Jacobs" w:date="2013-10-16T11:40:00Z">
        <w:r w:rsidR="004A2E31" w:rsidRPr="004A2E31" w:rsidDel="001F05AB">
          <w:rPr>
            <w:highlight w:val="yellow"/>
            <w:rPrChange w:id="1963" w:author="Kezia Endsley" w:date="2013-08-12T08:53:00Z">
              <w:rPr>
                <w:rFonts w:ascii="Arial" w:hAnsi="Arial"/>
                <w:b/>
                <w:sz w:val="32"/>
                <w:shd w:val="clear" w:color="auto" w:fill="FFCC99"/>
                <w:vertAlign w:val="superscript"/>
              </w:rPr>
            </w:rPrChange>
          </w:rPr>
          <w:delText xml:space="preserve">for </w:delText>
        </w:r>
      </w:del>
      <w:r w:rsidR="004A2E31" w:rsidRPr="004A2E31">
        <w:rPr>
          <w:highlight w:val="yellow"/>
          <w:rPrChange w:id="1964" w:author="Kezia Endsley" w:date="2013-08-12T08:53:00Z">
            <w:rPr>
              <w:rFonts w:ascii="Arial" w:hAnsi="Arial"/>
              <w:b/>
              <w:sz w:val="32"/>
              <w:shd w:val="clear" w:color="auto" w:fill="FFCC99"/>
              <w:vertAlign w:val="superscript"/>
            </w:rPr>
          </w:rPrChange>
        </w:rPr>
        <w:t xml:space="preserve">the </w:t>
      </w:r>
      <w:ins w:id="1965" w:author="Jay Jacobs" w:date="2013-10-16T11:41:00Z">
        <w:r w:rsidR="001F05AB">
          <w:rPr>
            <w:highlight w:val="yellow"/>
          </w:rPr>
          <w:t xml:space="preserve">possible </w:t>
        </w:r>
      </w:ins>
      <w:r w:rsidR="004A2E31" w:rsidRPr="004A2E31">
        <w:rPr>
          <w:highlight w:val="yellow"/>
          <w:rPrChange w:id="1966" w:author="Kezia Endsley" w:date="2013-08-12T08:53:00Z">
            <w:rPr>
              <w:rFonts w:ascii="Arial" w:hAnsi="Arial"/>
              <w:b/>
              <w:sz w:val="32"/>
              <w:shd w:val="clear" w:color="auto" w:fill="FFCC99"/>
              <w:vertAlign w:val="superscript"/>
            </w:rPr>
          </w:rPrChange>
        </w:rPr>
        <w:t>benefit</w:t>
      </w:r>
      <w:del w:id="1967" w:author="Jay Jacobs" w:date="2013-10-16T11:41:00Z">
        <w:r w:rsidR="004A2E31" w:rsidRPr="004A2E31" w:rsidDel="001F05AB">
          <w:rPr>
            <w:highlight w:val="yellow"/>
            <w:rPrChange w:id="1968" w:author="Kezia Endsley" w:date="2013-08-12T08:53:00Z">
              <w:rPr>
                <w:rFonts w:ascii="Arial" w:hAnsi="Arial"/>
                <w:b/>
                <w:sz w:val="32"/>
                <w:shd w:val="clear" w:color="auto" w:fill="FFCC99"/>
                <w:vertAlign w:val="superscript"/>
              </w:rPr>
            </w:rPrChange>
          </w:rPr>
          <w:delText xml:space="preserve"> of</w:delText>
        </w:r>
      </w:del>
      <w:r w:rsidR="004A2E31" w:rsidRPr="004A2E31">
        <w:rPr>
          <w:highlight w:val="yellow"/>
          <w:rPrChange w:id="1969" w:author="Kezia Endsley" w:date="2013-08-12T08:53:00Z">
            <w:rPr>
              <w:rFonts w:ascii="Arial" w:hAnsi="Arial"/>
              <w:b/>
              <w:sz w:val="32"/>
              <w:shd w:val="clear" w:color="auto" w:fill="FFCC99"/>
              <w:vertAlign w:val="superscript"/>
            </w:rPr>
          </w:rPrChange>
        </w:rPr>
        <w:t xml:space="preserve"> </w:t>
      </w:r>
      <w:ins w:id="1970" w:author="Jay Jacobs" w:date="2013-10-16T11:41:00Z">
        <w:r w:rsidR="001F05AB">
          <w:rPr>
            <w:highlight w:val="yellow"/>
          </w:rPr>
          <w:t xml:space="preserve">from </w:t>
        </w:r>
      </w:ins>
      <w:del w:id="1971" w:author="Jay Jacobs" w:date="2013-10-16T11:41:00Z">
        <w:r w:rsidR="004A2E31" w:rsidRPr="004A2E31" w:rsidDel="001F05AB">
          <w:rPr>
            <w:highlight w:val="yellow"/>
            <w:rPrChange w:id="1972" w:author="Kezia Endsley" w:date="2013-08-12T08:53:00Z">
              <w:rPr>
                <w:rFonts w:ascii="Arial" w:hAnsi="Arial"/>
                <w:b/>
                <w:sz w:val="32"/>
                <w:shd w:val="clear" w:color="auto" w:fill="FFCC99"/>
                <w:vertAlign w:val="superscript"/>
              </w:rPr>
            </w:rPrChange>
          </w:rPr>
          <w:delText>implementing a specific technology</w:delText>
        </w:r>
      </w:del>
      <w:ins w:id="1973" w:author="Jay Jacobs" w:date="2013-10-16T11:41:00Z">
        <w:r w:rsidR="001F05AB">
          <w:t>a technical change</w:t>
        </w:r>
      </w:ins>
      <w:r>
        <w:t xml:space="preserve"> or </w:t>
      </w:r>
      <w:del w:id="1974" w:author="Kezia Endsley" w:date="2013-08-12T08:50:00Z">
        <w:r w:rsidDel="00DC5856">
          <w:delText xml:space="preserve">we </w:delText>
        </w:r>
      </w:del>
      <w:ins w:id="1975" w:author="Kezia Endsley" w:date="2013-08-12T08:50:00Z">
        <w:r w:rsidR="00DC5856">
          <w:t xml:space="preserve">you </w:t>
        </w:r>
      </w:ins>
      <w:r>
        <w:t xml:space="preserve">are trying to protect </w:t>
      </w:r>
      <w:r w:rsidR="00A263FE">
        <w:t xml:space="preserve">a specific asset or data type, or simply trying to increase </w:t>
      </w:r>
      <w:ins w:id="1976" w:author="Kezia Endsley" w:date="2013-08-12T08:50:00Z">
        <w:r w:rsidR="00DC5856">
          <w:t>y</w:t>
        </w:r>
      </w:ins>
      <w:r w:rsidR="00A263FE">
        <w:t>our visibility into a network segment</w:t>
      </w:r>
      <w:r w:rsidR="002E2046">
        <w:t xml:space="preserve">. </w:t>
      </w:r>
      <w:r w:rsidR="000607EF">
        <w:t>E</w:t>
      </w:r>
      <w:r w:rsidR="00A263FE">
        <w:t xml:space="preserve">ven if </w:t>
      </w:r>
      <w:del w:id="1977" w:author="Kezia Endsley" w:date="2013-08-12T08:50:00Z">
        <w:r w:rsidR="00A263FE" w:rsidDel="00DC5856">
          <w:delText xml:space="preserve">we </w:delText>
        </w:r>
      </w:del>
      <w:ins w:id="1978" w:author="Kezia Endsley" w:date="2013-08-12T08:50:00Z">
        <w:r w:rsidR="00DC5856">
          <w:t xml:space="preserve">you </w:t>
        </w:r>
      </w:ins>
      <w:r w:rsidR="00A263FE">
        <w:t xml:space="preserve">just have a general sense of direction, </w:t>
      </w:r>
      <w:del w:id="1979" w:author="Kezia Endsley" w:date="2013-08-12T08:50:00Z">
        <w:r w:rsidR="00A263FE" w:rsidDel="00DC5856">
          <w:delText xml:space="preserve">we </w:delText>
        </w:r>
      </w:del>
      <w:ins w:id="1980" w:author="Kezia Endsley" w:date="2013-08-12T08:50:00Z">
        <w:r w:rsidR="00DC5856">
          <w:t xml:space="preserve">you </w:t>
        </w:r>
      </w:ins>
      <w:r w:rsidR="00A263FE">
        <w:t xml:space="preserve">can begin by coming up with a series of questions or things </w:t>
      </w:r>
      <w:ins w:id="1981" w:author="Kezia Endsley" w:date="2013-08-12T08:50:00Z">
        <w:r w:rsidR="00DC5856">
          <w:t>you</w:t>
        </w:r>
      </w:ins>
      <w:del w:id="1982" w:author="Kezia Endsley" w:date="2013-08-12T08:50:00Z">
        <w:r w:rsidR="00A263FE" w:rsidDel="00DC5856">
          <w:delText>we</w:delText>
        </w:r>
      </w:del>
      <w:r w:rsidR="00A263FE">
        <w:t xml:space="preserve">’d like to know about it. Once </w:t>
      </w:r>
      <w:del w:id="1983" w:author="Kezia Endsley" w:date="2013-08-12T08:50:00Z">
        <w:r w:rsidR="00A263FE" w:rsidDel="00DC5856">
          <w:delText xml:space="preserve">there is </w:delText>
        </w:r>
      </w:del>
      <w:ins w:id="1984" w:author="Kezia Endsley" w:date="2013-08-12T08:50:00Z">
        <w:r w:rsidR="00DC5856">
          <w:t xml:space="preserve">you have </w:t>
        </w:r>
      </w:ins>
      <w:r w:rsidR="00A263FE">
        <w:t xml:space="preserve">a good list of questions, </w:t>
      </w:r>
      <w:del w:id="1985" w:author="Kezia Endsley" w:date="2013-08-12T08:50:00Z">
        <w:r w:rsidR="00303D3D" w:rsidDel="00DC5856">
          <w:delText xml:space="preserve">we </w:delText>
        </w:r>
      </w:del>
      <w:ins w:id="1986" w:author="Kezia Endsley" w:date="2013-08-12T08:50:00Z">
        <w:r w:rsidR="00DC5856">
          <w:t xml:space="preserve">you </w:t>
        </w:r>
      </w:ins>
      <w:r w:rsidR="000607EF">
        <w:t>can</w:t>
      </w:r>
      <w:r w:rsidR="00303D3D">
        <w:t xml:space="preserve"> </w:t>
      </w:r>
      <w:r w:rsidR="00A263FE">
        <w:t>whittle those down to one or just a few related questions</w:t>
      </w:r>
      <w:r w:rsidR="002E2046">
        <w:t xml:space="preserve">. </w:t>
      </w:r>
      <w:r w:rsidR="00303D3D">
        <w:t>Now the fun really begins</w:t>
      </w:r>
      <w:ins w:id="1987" w:author="Kezia Endsley" w:date="2013-08-12T08:50:00Z">
        <w:r w:rsidR="00DC5856">
          <w:rPr>
            <w:sz w:val="24"/>
          </w:rPr>
          <w:sym w:font="Symbol" w:char="F0BE"/>
        </w:r>
      </w:ins>
      <w:del w:id="1988" w:author="Kezia Endsley" w:date="2013-08-12T08:50:00Z">
        <w:r w:rsidR="00303D3D" w:rsidDel="00DC5856">
          <w:delText xml:space="preserve"> because we</w:delText>
        </w:r>
      </w:del>
      <w:ins w:id="1989" w:author="Kezia Endsley" w:date="2013-08-12T08:50:00Z">
        <w:r w:rsidR="00DC5856">
          <w:t>you</w:t>
        </w:r>
      </w:ins>
      <w:r w:rsidR="00303D3D">
        <w:t xml:space="preserve"> have to make those questions objective</w:t>
      </w:r>
      <w:r w:rsidR="002E2046">
        <w:t>.</w:t>
      </w:r>
      <w:del w:id="1990" w:author="Kezia Endsley" w:date="2013-08-12T08:50:00Z">
        <w:r w:rsidR="002E2046" w:rsidDel="00DC5856">
          <w:delText xml:space="preserve"> </w:delText>
        </w:r>
      </w:del>
    </w:p>
    <w:p w14:paraId="7C1A8CD5" w14:textId="77777777" w:rsidR="00505478" w:rsidRDefault="00505478" w:rsidP="00505478">
      <w:pPr>
        <w:pStyle w:val="QueryPara"/>
        <w:numPr>
          <w:ins w:id="1991" w:author="Kezia Endsley" w:date="2013-08-12T08:53:00Z"/>
        </w:numPr>
        <w:rPr>
          <w:ins w:id="1992" w:author="Jay Jacobs" w:date="2013-10-16T11:41:00Z"/>
        </w:rPr>
      </w:pPr>
      <w:ins w:id="1993" w:author="Kezia Endsley" w:date="2013-08-12T08:53:00Z">
        <w:r>
          <w:t>[[Authors: I don’t understand “looking for the benefit of implementing</w:t>
        </w:r>
        <w:proofErr w:type="gramStart"/>
        <w:r>
          <w:t>..</w:t>
        </w:r>
        <w:proofErr w:type="gramEnd"/>
        <w:r>
          <w:t>”?  You want to see whether implementing that specific technology would be benefic</w:t>
        </w:r>
      </w:ins>
      <w:ins w:id="1994" w:author="Kezia Endsley" w:date="2013-08-12T08:54:00Z">
        <w:r>
          <w:t>i</w:t>
        </w:r>
      </w:ins>
      <w:ins w:id="1995" w:author="Kezia Endsley" w:date="2013-08-12T08:53:00Z">
        <w:r>
          <w:t>al? Can you reword this to be a</w:t>
        </w:r>
      </w:ins>
      <w:ins w:id="1996" w:author="Kezia Endsley" w:date="2013-08-12T08:54:00Z">
        <w:r>
          <w:t xml:space="preserve"> </w:t>
        </w:r>
      </w:ins>
      <w:ins w:id="1997" w:author="Kezia Endsley" w:date="2013-08-12T08:53:00Z">
        <w:r>
          <w:t xml:space="preserve">bit </w:t>
        </w:r>
        <w:proofErr w:type="gramStart"/>
        <w:r>
          <w:t>more clear</w:t>
        </w:r>
        <w:proofErr w:type="gramEnd"/>
        <w:r>
          <w:t xml:space="preserve">? Kezia]] </w:t>
        </w:r>
      </w:ins>
    </w:p>
    <w:p w14:paraId="02C6627C" w14:textId="0FBCD0FE" w:rsidR="001F05AB" w:rsidRDefault="001F05AB" w:rsidP="00505478">
      <w:pPr>
        <w:pStyle w:val="QueryPara"/>
        <w:numPr>
          <w:ins w:id="1998" w:author="Kezia Endsley" w:date="2013-08-12T08:53:00Z"/>
        </w:numPr>
        <w:rPr>
          <w:ins w:id="1999" w:author="Kezia Endsley" w:date="2013-08-12T08:53:00Z"/>
        </w:rPr>
      </w:pPr>
      <w:ins w:id="2000" w:author="Jay Jacobs" w:date="2013-10-16T11:41:00Z">
        <w:r>
          <w:t xml:space="preserve">AR: I tried to make it </w:t>
        </w:r>
        <w:proofErr w:type="gramStart"/>
        <w:r>
          <w:t>more clear</w:t>
        </w:r>
        <w:proofErr w:type="gramEnd"/>
        <w:r>
          <w:t>.</w:t>
        </w:r>
      </w:ins>
    </w:p>
    <w:p w14:paraId="2199D42C" w14:textId="7B8AC0CC" w:rsidR="000607EF" w:rsidRDefault="000607EF" w:rsidP="000607EF">
      <w:pPr>
        <w:pStyle w:val="Para"/>
      </w:pPr>
      <w:del w:id="2001" w:author="Kezia Endsley" w:date="2013-08-12T08:51:00Z">
        <w:r w:rsidDel="005D0465">
          <w:delText xml:space="preserve">Let’s </w:delText>
        </w:r>
        <w:r w:rsidR="00CD3E0F" w:rsidDel="005D0465">
          <w:delText>work</w:delText>
        </w:r>
        <w:r w:rsidDel="005D0465">
          <w:delText xml:space="preserve"> through</w:delText>
        </w:r>
      </w:del>
      <w:ins w:id="2002" w:author="Kezia Endsley" w:date="2013-08-12T08:51:00Z">
        <w:r w:rsidR="005D0465">
          <w:t>Consider this</w:t>
        </w:r>
      </w:ins>
      <w:del w:id="2003" w:author="Kezia Endsley" w:date="2013-08-12T08:51:00Z">
        <w:r w:rsidDel="005D0465">
          <w:delText xml:space="preserve"> a</w:delText>
        </w:r>
      </w:del>
      <w:r>
        <w:t xml:space="preserve"> simple example</w:t>
      </w:r>
      <w:r w:rsidR="002E2046">
        <w:t xml:space="preserve">. </w:t>
      </w:r>
      <w:r w:rsidR="00016DF3">
        <w:t xml:space="preserve">The Human Resources department </w:t>
      </w:r>
      <w:del w:id="2004" w:author="Kezia Endsley" w:date="2013-08-12T08:43:00Z">
        <w:r w:rsidR="00016DF3" w:rsidDel="00C13856">
          <w:delText>has submitted</w:delText>
        </w:r>
      </w:del>
      <w:ins w:id="2005" w:author="Kezia Endsley" w:date="2013-08-12T08:43:00Z">
        <w:r w:rsidR="00C13856">
          <w:t>submits</w:t>
        </w:r>
      </w:ins>
      <w:r w:rsidR="00016DF3">
        <w:t xml:space="preserve"> a </w:t>
      </w:r>
      <w:r>
        <w:t xml:space="preserve">proposal to </w:t>
      </w:r>
      <w:del w:id="2006" w:author="Kezia Endsley" w:date="2013-08-12T08:43:00Z">
        <w:r w:rsidDel="00C13856">
          <w:delText xml:space="preserve">expose </w:delText>
        </w:r>
      </w:del>
      <w:ins w:id="2007" w:author="Kezia Endsley" w:date="2013-08-12T08:43:00Z">
        <w:r w:rsidR="00C13856">
          <w:t xml:space="preserve">post </w:t>
        </w:r>
      </w:ins>
      <w:r>
        <w:t>a</w:t>
      </w:r>
      <w:del w:id="2008" w:author="Jay Jacobs" w:date="2013-10-16T11:42:00Z">
        <w:r w:rsidDel="00A977FB">
          <w:delText>n</w:delText>
        </w:r>
      </w:del>
      <w:r>
        <w:t xml:space="preserve"> </w:t>
      </w:r>
      <w:del w:id="2009" w:author="Jay Jacobs" w:date="2013-10-16T11:42:00Z">
        <w:r w:rsidR="004A2E31" w:rsidRPr="004A2E31" w:rsidDel="00A977FB">
          <w:rPr>
            <w:highlight w:val="yellow"/>
            <w:rPrChange w:id="2010" w:author="Kezia Endsley" w:date="2013-08-12T08:54:00Z">
              <w:rPr>
                <w:rFonts w:ascii="Arial" w:hAnsi="Arial"/>
                <w:b/>
                <w:sz w:val="32"/>
                <w:shd w:val="clear" w:color="auto" w:fill="FFCC99"/>
                <w:vertAlign w:val="superscript"/>
              </w:rPr>
            </w:rPrChange>
          </w:rPr>
          <w:delText xml:space="preserve">interactive </w:delText>
        </w:r>
      </w:del>
      <w:ins w:id="2011" w:author="Jay Jacobs" w:date="2013-10-16T11:42:00Z">
        <w:r w:rsidR="00A977FB">
          <w:rPr>
            <w:highlight w:val="yellow"/>
          </w:rPr>
          <w:t>searchable</w:t>
        </w:r>
        <w:r w:rsidR="00A977FB" w:rsidRPr="004A2E31">
          <w:rPr>
            <w:highlight w:val="yellow"/>
            <w:rPrChange w:id="2012" w:author="Kezia Endsley" w:date="2013-08-12T08:54:00Z">
              <w:rPr>
                <w:rFonts w:ascii="Arial" w:hAnsi="Arial"/>
                <w:b/>
                <w:sz w:val="32"/>
                <w:shd w:val="clear" w:color="auto" w:fill="FFCC99"/>
                <w:vertAlign w:val="superscript"/>
              </w:rPr>
            </w:rPrChange>
          </w:rPr>
          <w:t xml:space="preserve"> </w:t>
        </w:r>
        <w:r w:rsidR="00A977FB">
          <w:rPr>
            <w:highlight w:val="yellow"/>
          </w:rPr>
          <w:t xml:space="preserve">lunch </w:t>
        </w:r>
      </w:ins>
      <w:r w:rsidR="004A2E31" w:rsidRPr="004A2E31">
        <w:rPr>
          <w:highlight w:val="yellow"/>
          <w:rPrChange w:id="2013" w:author="Kezia Endsley" w:date="2013-08-12T08:54:00Z">
            <w:rPr>
              <w:rFonts w:ascii="Arial" w:hAnsi="Arial"/>
              <w:b/>
              <w:sz w:val="32"/>
              <w:shd w:val="clear" w:color="auto" w:fill="FFCC99"/>
              <w:vertAlign w:val="superscript"/>
            </w:rPr>
          </w:rPrChange>
        </w:rPr>
        <w:t>menu</w:t>
      </w:r>
      <w:r>
        <w:t xml:space="preserve"> </w:t>
      </w:r>
      <w:del w:id="2014" w:author="Kezia Endsley" w:date="2013-08-12T08:43:00Z">
        <w:r w:rsidDel="00C13856">
          <w:delText xml:space="preserve">for </w:delText>
        </w:r>
      </w:del>
      <w:ins w:id="2015" w:author="Kezia Endsley" w:date="2013-08-12T08:43:00Z">
        <w:r w:rsidR="00C13856">
          <w:t xml:space="preserve">from </w:t>
        </w:r>
      </w:ins>
      <w:r>
        <w:t>the company</w:t>
      </w:r>
      <w:ins w:id="2016" w:author="Kezia Endsley" w:date="2013-08-12T08:43:00Z">
        <w:r w:rsidR="00C13856">
          <w:t>’s</w:t>
        </w:r>
      </w:ins>
      <w:r>
        <w:t xml:space="preserve"> cafeteria to the Internet</w:t>
      </w:r>
      <w:r w:rsidR="002E2046">
        <w:t xml:space="preserve">. </w:t>
      </w:r>
      <w:del w:id="2017" w:author="Kezia Endsley" w:date="2013-08-12T08:34:00Z">
        <w:r w:rsidDel="008F2724">
          <w:delText xml:space="preserve">While </w:delText>
        </w:r>
      </w:del>
      <w:ins w:id="2018" w:author="Kezia Endsley" w:date="2013-08-12T08:34:00Z">
        <w:r w:rsidR="008F2724">
          <w:t xml:space="preserve">Although </w:t>
        </w:r>
      </w:ins>
      <w:r>
        <w:t>this may raise all sorts of questions around controls, processes</w:t>
      </w:r>
      <w:ins w:id="2019" w:author="Kezia Endsley" w:date="2013-08-12T08:43:00Z">
        <w:r w:rsidR="00C13856">
          <w:t>,</w:t>
        </w:r>
      </w:ins>
      <w:r>
        <w:t xml:space="preserve"> and procedures, suppose the </w:t>
      </w:r>
      <w:r w:rsidR="00016DF3">
        <w:t xml:space="preserve">core security-oriented decision of the </w:t>
      </w:r>
      <w:r>
        <w:t xml:space="preserve">proposal is </w:t>
      </w:r>
      <w:r w:rsidR="00100199">
        <w:t>limited to</w:t>
      </w:r>
      <w:r w:rsidR="00016DF3">
        <w:t xml:space="preserve"> either</w:t>
      </w:r>
      <w:r w:rsidR="00100199">
        <w:t xml:space="preserve"> allowing </w:t>
      </w:r>
      <w:r>
        <w:t>authentication with the corporate username and password</w:t>
      </w:r>
      <w:r w:rsidR="00100199">
        <w:t>, or investing in a more expensive two-factor authentication mechanism</w:t>
      </w:r>
      <w:r>
        <w:t xml:space="preserve">. </w:t>
      </w:r>
      <w:del w:id="2020" w:author="Kezia Endsley" w:date="2013-08-12T08:44:00Z">
        <w:r w:rsidDel="00C13856">
          <w:delText xml:space="preserve">We </w:delText>
        </w:r>
      </w:del>
      <w:ins w:id="2021" w:author="Kezia Endsley" w:date="2013-08-12T08:44:00Z">
        <w:r w:rsidR="00C13856">
          <w:t xml:space="preserve">You </w:t>
        </w:r>
      </w:ins>
      <w:r>
        <w:t xml:space="preserve">may brainstorm a question like “How much risk does single factor authentication represent?” </w:t>
      </w:r>
      <w:del w:id="2022" w:author="Kezia Endsley" w:date="2013-08-12T08:34:00Z">
        <w:r w:rsidDel="008F2724">
          <w:delText xml:space="preserve"> </w:delText>
        </w:r>
      </w:del>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w:t>
      </w:r>
      <w:r w:rsidR="002E2046">
        <w:t xml:space="preserve">. </w:t>
      </w:r>
      <w:del w:id="2023" w:author="Kezia Endsley" w:date="2013-08-12T08:44:00Z">
        <w:r w:rsidR="00100199" w:rsidDel="00C13856">
          <w:delText xml:space="preserve">We </w:delText>
        </w:r>
      </w:del>
      <w:ins w:id="2024" w:author="Kezia Endsley" w:date="2013-08-12T08:44:00Z">
        <w:r w:rsidR="00C13856">
          <w:t xml:space="preserve">You </w:t>
        </w:r>
      </w:ins>
      <w:r w:rsidR="00100199">
        <w:t>would struggle to collect evidence of “risk” or “effectiveness” in these questions</w:t>
      </w:r>
      <w:r w:rsidR="002E2046">
        <w:t xml:space="preserve">. </w:t>
      </w:r>
      <w:r w:rsidR="00100199">
        <w:t>So</w:t>
      </w:r>
      <w:ins w:id="2025" w:author="John Sleeva" w:date="2013-09-22T12:36:00Z">
        <w:r w:rsidR="00C01493">
          <w:t>,</w:t>
        </w:r>
      </w:ins>
      <w:r w:rsidR="00100199">
        <w:t xml:space="preserve"> </w:t>
      </w:r>
      <w:del w:id="2026" w:author="Kezia Endsley" w:date="2013-08-12T08:44:00Z">
        <w:r w:rsidR="00100199" w:rsidDel="00C13856">
          <w:delText xml:space="preserve">we </w:delText>
        </w:r>
      </w:del>
      <w:ins w:id="2027" w:author="Kezia Endsley" w:date="2013-08-12T08:44:00Z">
        <w:r w:rsidR="00C13856">
          <w:t xml:space="preserve">you must </w:t>
        </w:r>
      </w:ins>
      <w:r w:rsidR="00100199">
        <w:t xml:space="preserve">transform them to be more </w:t>
      </w:r>
      <w:r w:rsidR="00F1450E">
        <w:t xml:space="preserve">specific and measurable as an approach to inform the </w:t>
      </w:r>
      <w:r w:rsidR="003C4FAC">
        <w:t>decisions or actions in context</w:t>
      </w:r>
      <w:r w:rsidR="002E2046">
        <w:t xml:space="preserve">. </w:t>
      </w:r>
      <w:r w:rsidR="00100199">
        <w:t xml:space="preserve">Perhaps </w:t>
      </w:r>
      <w:del w:id="2028" w:author="Kezia Endsley" w:date="2013-08-12T08:44:00Z">
        <w:r w:rsidR="00100199" w:rsidDel="00C13856">
          <w:delText xml:space="preserve">we </w:delText>
        </w:r>
      </w:del>
      <w:ins w:id="2029" w:author="Kezia Endsley" w:date="2013-08-12T08:44:00Z">
        <w:r w:rsidR="00C13856">
          <w:t xml:space="preserve">you </w:t>
        </w:r>
      </w:ins>
      <w:r w:rsidR="00100199">
        <w:t>start by asking how many services require single-factor versus dual-factor authentication</w:t>
      </w:r>
      <w:r w:rsidR="002E2046">
        <w:t xml:space="preserve">. </w:t>
      </w:r>
      <w:del w:id="2030" w:author="Kezia Endsley" w:date="2013-08-12T08:44:00Z">
        <w:r w:rsidR="00100199" w:rsidDel="00C13856">
          <w:delText xml:space="preserve">We’d </w:delText>
        </w:r>
      </w:del>
      <w:ins w:id="2031" w:author="Kezia Endsley" w:date="2013-08-12T08:44:00Z">
        <w:r w:rsidR="00C13856">
          <w:t xml:space="preserve">You might </w:t>
        </w:r>
      </w:ins>
      <w:r w:rsidR="00100199">
        <w:t xml:space="preserve">also like to know how many of those services have </w:t>
      </w:r>
      <w:ins w:id="2032" w:author="Kezia Endsley" w:date="2013-08-12T08:44:00Z">
        <w:r w:rsidR="00C13856">
          <w:t>been</w:t>
        </w:r>
      </w:ins>
      <w:del w:id="2033" w:author="Kezia Endsley" w:date="2013-08-12T08:44:00Z">
        <w:r w:rsidR="00100199" w:rsidDel="00C13856">
          <w:delText>had their authentication system</w:delText>
        </w:r>
      </w:del>
      <w:r w:rsidR="00F1450E">
        <w:t xml:space="preserve"> attacked and with what success and so on</w:t>
      </w:r>
      <w:r w:rsidR="002E2046">
        <w:t xml:space="preserve">. </w:t>
      </w:r>
      <w:r w:rsidR="00F1450E">
        <w:t xml:space="preserve">Perhaps </w:t>
      </w:r>
      <w:del w:id="2034" w:author="Kezia Endsley" w:date="2013-08-12T08:45:00Z">
        <w:r w:rsidR="00F1450E" w:rsidDel="00C13856">
          <w:delText xml:space="preserve">we </w:delText>
        </w:r>
      </w:del>
      <w:ins w:id="2035" w:author="Kezia Endsley" w:date="2013-08-12T08:45:00Z">
        <w:r w:rsidR="00C13856">
          <w:t xml:space="preserve">you </w:t>
        </w:r>
      </w:ins>
      <w:r w:rsidR="00F1450E">
        <w:t>have access to a honey</w:t>
      </w:r>
      <w:ins w:id="2036" w:author="Kezia Endsley" w:date="2013-08-12T08:21:00Z">
        <w:r w:rsidR="000D29D6">
          <w:t xml:space="preserve"> </w:t>
        </w:r>
      </w:ins>
      <w:r w:rsidR="00F1450E">
        <w:t xml:space="preserve">pot and can research and create a profile of </w:t>
      </w:r>
      <w:r w:rsidR="00C13856">
        <w:t>Internet</w:t>
      </w:r>
      <w:r w:rsidR="00F1450E">
        <w:t>-based brute force attempts</w:t>
      </w:r>
      <w:r w:rsidR="002E2046">
        <w:t xml:space="preserve">. </w:t>
      </w:r>
      <w:r w:rsidR="00F1450E">
        <w:t xml:space="preserve">Perhaps </w:t>
      </w:r>
      <w:del w:id="2037" w:author="Kezia Endsley" w:date="2013-08-12T08:45:00Z">
        <w:r w:rsidR="00F1450E" w:rsidDel="00C13856">
          <w:delText xml:space="preserve">we </w:delText>
        </w:r>
      </w:del>
      <w:ins w:id="2038" w:author="Kezia Endsley" w:date="2013-08-12T08:45:00Z">
        <w:r w:rsidR="00C13856">
          <w:t xml:space="preserve">you </w:t>
        </w:r>
      </w:ins>
      <w:r w:rsidR="00F1450E">
        <w:t xml:space="preserve">can look at the corporate instance of </w:t>
      </w:r>
      <w:r w:rsidR="00016DF3">
        <w:t>Microsoft Outlook Web Access</w:t>
      </w:r>
      <w:r w:rsidR="00F1450E">
        <w:t xml:space="preserve"> and create a profile of authentication-based attacks on that asset</w:t>
      </w:r>
      <w:r w:rsidR="002E2046">
        <w:t xml:space="preserve">. </w:t>
      </w:r>
      <w:r w:rsidR="00016DF3">
        <w:t>These are all good questions that are very answerable with data analysis</w:t>
      </w:r>
      <w:ins w:id="2039" w:author="Kezia Endsley" w:date="2013-08-12T08:45:00Z">
        <w:r w:rsidR="00C13856">
          <w:t>. They can produce</w:t>
        </w:r>
      </w:ins>
      <w:r w:rsidR="00016DF3">
        <w:t xml:space="preserve"> </w:t>
      </w:r>
      <w:del w:id="2040" w:author="Kezia Endsley" w:date="2013-08-12T08:45:00Z">
        <w:r w:rsidR="00016DF3" w:rsidDel="00C13856">
          <w:delText xml:space="preserve">with </w:delText>
        </w:r>
      </w:del>
      <w:r w:rsidR="00016DF3">
        <w:t xml:space="preserve">outcomes that can </w:t>
      </w:r>
      <w:del w:id="2041" w:author="Kezia Endsley" w:date="2013-08-12T08:21:00Z">
        <w:r w:rsidR="00016DF3" w:rsidDel="00722922">
          <w:delText xml:space="preserve">will </w:delText>
        </w:r>
      </w:del>
      <w:r w:rsidR="00016DF3">
        <w:t>help support a decision.</w:t>
      </w:r>
    </w:p>
    <w:p w14:paraId="256D5B27" w14:textId="77777777" w:rsidR="00724164" w:rsidRDefault="00724164" w:rsidP="00724164">
      <w:pPr>
        <w:pStyle w:val="QueryPara"/>
        <w:numPr>
          <w:ins w:id="2042" w:author="Kezia Endsley" w:date="2013-08-12T08:54:00Z"/>
        </w:numPr>
        <w:rPr>
          <w:ins w:id="2043" w:author="Jay Jacobs" w:date="2013-10-16T11:42:00Z"/>
        </w:rPr>
      </w:pPr>
      <w:ins w:id="2044" w:author="Kezia Endsley" w:date="2013-08-12T08:54:00Z">
        <w:r>
          <w:t xml:space="preserve">[[Authors: </w:t>
        </w:r>
      </w:ins>
      <w:ins w:id="2045" w:author="Kezia Endsley" w:date="2013-08-12T08:55:00Z">
        <w:r w:rsidR="00B656C7">
          <w:t>Above--w</w:t>
        </w:r>
        <w:r>
          <w:t>hat is an interactive menu</w:t>
        </w:r>
      </w:ins>
      <w:ins w:id="2046" w:author="Kezia Endsley" w:date="2013-08-12T08:54:00Z">
        <w:r>
          <w:t xml:space="preserve">? </w:t>
        </w:r>
      </w:ins>
      <w:ins w:id="2047" w:author="Kezia Endsley" w:date="2013-08-12T08:55:00Z">
        <w:r>
          <w:t xml:space="preserve">It can be edited? Maybe your readers will get this without explanation? If so, ignore my query. </w:t>
        </w:r>
      </w:ins>
      <w:ins w:id="2048" w:author="Kezia Endsley" w:date="2013-08-12T08:54:00Z">
        <w:r>
          <w:t xml:space="preserve">Kezia]] </w:t>
        </w:r>
      </w:ins>
    </w:p>
    <w:p w14:paraId="15133A1D" w14:textId="1DA92282" w:rsidR="00A977FB" w:rsidRDefault="00A977FB" w:rsidP="00724164">
      <w:pPr>
        <w:pStyle w:val="QueryPara"/>
        <w:numPr>
          <w:ins w:id="2049" w:author="Kezia Endsley" w:date="2013-08-12T08:54:00Z"/>
        </w:numPr>
        <w:rPr>
          <w:ins w:id="2050" w:author="Kezia Endsley" w:date="2013-08-12T08:54:00Z"/>
        </w:rPr>
      </w:pPr>
      <w:ins w:id="2051" w:author="Jay Jacobs" w:date="2013-10-16T11:42:00Z">
        <w:r>
          <w:t xml:space="preserve">AR: I modified it to be </w:t>
        </w:r>
        <w:proofErr w:type="gramStart"/>
        <w:r>
          <w:t>more clear</w:t>
        </w:r>
        <w:proofErr w:type="gramEnd"/>
        <w:r>
          <w:t xml:space="preserve"> (hopefully)</w:t>
        </w:r>
      </w:ins>
    </w:p>
    <w:p w14:paraId="6F4E9F5D" w14:textId="77777777" w:rsidR="001C057A" w:rsidRDefault="007E3F71" w:rsidP="007E3F71">
      <w:pPr>
        <w:pStyle w:val="H2"/>
      </w:pPr>
      <w:bookmarkStart w:id="2052" w:name="_Toc241472476"/>
      <w:bookmarkStart w:id="2053" w:name="_Toc241876914"/>
      <w:r>
        <w:t>Exploratory Data Analysis</w:t>
      </w:r>
      <w:bookmarkEnd w:id="2052"/>
      <w:bookmarkEnd w:id="2053"/>
    </w:p>
    <w:p w14:paraId="36449577" w14:textId="77777777" w:rsidR="00590081" w:rsidRDefault="003C4FAC" w:rsidP="003C4FAC">
      <w:pPr>
        <w:pStyle w:val="Para"/>
      </w:pPr>
      <w:r>
        <w:t xml:space="preserve">Now that we’ve </w:t>
      </w:r>
      <w:del w:id="2054" w:author="Kezia Endsley" w:date="2013-08-12T08:45:00Z">
        <w:r w:rsidDel="00C13856">
          <w:delText>laid out</w:delText>
        </w:r>
      </w:del>
      <w:ins w:id="2055" w:author="Kezia Endsley" w:date="2013-08-12T08:45:00Z">
        <w:r w:rsidR="00C13856">
          <w:t>explained</w:t>
        </w:r>
      </w:ins>
      <w:r>
        <w:t xml:space="preserve"> how a good data analysis should begin, lets talk about how things will generally occur </w:t>
      </w:r>
      <w:r w:rsidR="00505DFE">
        <w:t>in the real world</w:t>
      </w:r>
      <w:r w:rsidR="002E2046">
        <w:t xml:space="preserve">. </w:t>
      </w:r>
      <w:del w:id="2056" w:author="Kezia Endsley" w:date="2013-08-12T08:45:00Z">
        <w:r w:rsidR="00505DFE" w:rsidDel="00C13856">
          <w:delText>W</w:delText>
        </w:r>
        <w:r w:rsidDel="00C13856">
          <w:delText>e’d love</w:delText>
        </w:r>
      </w:del>
      <w:ins w:id="2057" w:author="Kezia Endsley" w:date="2013-08-12T08:45:00Z">
        <w:r w:rsidR="00C13856">
          <w:t>It’d be great</w:t>
        </w:r>
      </w:ins>
      <w:r>
        <w:t xml:space="preserve"> to start each day with a </w:t>
      </w:r>
      <w:r w:rsidR="00016DF3">
        <w:t>hot, caffeinated beverage</w:t>
      </w:r>
      <w:r w:rsidR="00505DFE">
        <w:t xml:space="preserve">, </w:t>
      </w:r>
      <w:r>
        <w:t>a cl</w:t>
      </w:r>
      <w:r w:rsidR="00505DFE">
        <w:t>ear research question</w:t>
      </w:r>
      <w:ins w:id="2058" w:author="Kezia Endsley" w:date="2013-08-12T08:45:00Z">
        <w:r w:rsidR="00C13856">
          <w:t>,</w:t>
        </w:r>
      </w:ins>
      <w:r w:rsidR="00505DFE">
        <w:t xml:space="preserve"> and a </w:t>
      </w:r>
      <w:r w:rsidR="00016DF3">
        <w:t xml:space="preserve">bucket </w:t>
      </w:r>
      <w:r w:rsidR="00505DFE">
        <w:t xml:space="preserve">of clean data, but in reality </w:t>
      </w:r>
      <w:del w:id="2059" w:author="Kezia Endsley" w:date="2013-08-12T08:46:00Z">
        <w:r w:rsidR="00505DFE" w:rsidDel="00C13856">
          <w:delText xml:space="preserve">we </w:delText>
        </w:r>
      </w:del>
      <w:ins w:id="2060" w:author="Kezia Endsley" w:date="2013-08-12T08:46:00Z">
        <w:r w:rsidR="00C13856">
          <w:t xml:space="preserve">you’ll </w:t>
        </w:r>
      </w:ins>
      <w:r w:rsidR="00505DFE">
        <w:t xml:space="preserve">usually have to settle for just the </w:t>
      </w:r>
      <w:r w:rsidR="00016DF3">
        <w:t>hot, caffeinated beverage</w:t>
      </w:r>
      <w:r w:rsidR="002E2046">
        <w:t xml:space="preserve">. </w:t>
      </w:r>
      <w:r w:rsidR="00505DFE">
        <w:t>Often times</w:t>
      </w:r>
      <w:ins w:id="2061" w:author="Kezia Endsley" w:date="2013-08-12T08:46:00Z">
        <w:r w:rsidR="00C13856">
          <w:t>,</w:t>
        </w:r>
      </w:ins>
      <w:r w:rsidR="00505DFE">
        <w:t xml:space="preserve"> </w:t>
      </w:r>
      <w:ins w:id="2062" w:author="Kezia Endsley" w:date="2013-08-12T08:46:00Z">
        <w:r w:rsidR="00C13856">
          <w:t>you</w:t>
        </w:r>
      </w:ins>
      <w:del w:id="2063" w:author="Kezia Endsley" w:date="2013-08-12T08:46:00Z">
        <w:r w:rsidR="00505DFE" w:rsidDel="00C13856">
          <w:delText>we</w:delText>
        </w:r>
      </w:del>
      <w:r w:rsidR="00505DFE">
        <w:t xml:space="preserve"> do start off with data and a vague question </w:t>
      </w:r>
      <w:r>
        <w:t>like</w:t>
      </w:r>
      <w:r w:rsidR="00505DFE">
        <w:t>,</w:t>
      </w:r>
      <w:r>
        <w:t xml:space="preserve"> “</w:t>
      </w:r>
      <w:r w:rsidR="00A859B2">
        <w:t xml:space="preserve">Is </w:t>
      </w:r>
      <w:r>
        <w:t xml:space="preserve">there anything useful in this data?” </w:t>
      </w:r>
      <w:del w:id="2064" w:author="Kezia Endsley" w:date="2013-08-12T08:46:00Z">
        <w:r w:rsidDel="00C13856">
          <w:delText xml:space="preserve"> </w:delText>
        </w:r>
      </w:del>
      <w:r w:rsidR="00505DFE">
        <w:t xml:space="preserve">This brings us back to John Tukey (remember </w:t>
      </w:r>
      <w:ins w:id="2065" w:author="Kezia Endsley" w:date="2013-08-12T08:46:00Z">
        <w:r w:rsidR="00C13856">
          <w:t>him from</w:t>
        </w:r>
      </w:ins>
      <w:del w:id="2066" w:author="Kezia Endsley" w:date="2013-08-12T08:46:00Z">
        <w:r w:rsidR="00505DFE" w:rsidDel="00C13856">
          <w:delText>we mentioned him</w:delText>
        </w:r>
      </w:del>
      <w:r w:rsidR="00505DFE">
        <w:t xml:space="preserve"> earlier </w:t>
      </w:r>
      <w:ins w:id="2067" w:author="Kezia Endsley" w:date="2013-08-12T08:46:00Z">
        <w:r w:rsidR="00C13856">
          <w:t xml:space="preserve">in </w:t>
        </w:r>
      </w:ins>
      <w:r w:rsidR="00505DFE">
        <w:t>this chapter</w:t>
      </w:r>
      <w:ins w:id="2068" w:author="Kezia Endsley" w:date="2013-08-12T08:46:00Z">
        <w:r w:rsidR="00C13856">
          <w:t>?</w:t>
        </w:r>
      </w:ins>
      <w:r w:rsidR="00505DFE">
        <w:t>)</w:t>
      </w:r>
      <w:r w:rsidR="002E2046">
        <w:t xml:space="preserve">. </w:t>
      </w:r>
      <w:r w:rsidR="00505DFE">
        <w:t xml:space="preserve">He pioneered a process he called </w:t>
      </w:r>
      <w:del w:id="2069" w:author="John Sleeva" w:date="2013-09-22T12:38:00Z">
        <w:r w:rsidR="004A2E31" w:rsidRPr="004A2E31">
          <w:rPr>
            <w:i/>
            <w:rPrChange w:id="2070" w:author="John Sleeva" w:date="2013-09-22T12:38:00Z">
              <w:rPr>
                <w:rFonts w:ascii="Arial" w:hAnsi="Arial"/>
                <w:b/>
                <w:sz w:val="32"/>
                <w:shd w:val="clear" w:color="auto" w:fill="FFCC99"/>
                <w:vertAlign w:val="superscript"/>
              </w:rPr>
            </w:rPrChange>
          </w:rPr>
          <w:delText>“</w:delText>
        </w:r>
      </w:del>
      <w:r w:rsidR="004A2E31" w:rsidRPr="004A2E31">
        <w:rPr>
          <w:i/>
          <w:rPrChange w:id="2071" w:author="John Sleeva" w:date="2013-09-22T12:38:00Z">
            <w:rPr>
              <w:rFonts w:ascii="Arial" w:hAnsi="Arial"/>
              <w:b/>
              <w:sz w:val="32"/>
              <w:shd w:val="clear" w:color="auto" w:fill="FFCC99"/>
              <w:vertAlign w:val="superscript"/>
            </w:rPr>
          </w:rPrChange>
        </w:rPr>
        <w:t>exploratory data analysis</w:t>
      </w:r>
      <w:ins w:id="2072" w:author="Kezia Endsley" w:date="2013-08-12T08:46:00Z">
        <w:r w:rsidR="00C13856">
          <w:t>,</w:t>
        </w:r>
      </w:ins>
      <w:del w:id="2073" w:author="John Sleeva" w:date="2013-09-22T12:38:00Z">
        <w:r w:rsidR="00505DFE" w:rsidDel="00C01493">
          <w:delText>”</w:delText>
        </w:r>
      </w:del>
      <w:r w:rsidR="00505DFE">
        <w:t xml:space="preserve"> or EDA</w:t>
      </w:r>
      <w:r w:rsidR="002E2046">
        <w:t xml:space="preserve">. </w:t>
      </w:r>
      <w:r w:rsidR="00505DFE">
        <w:t xml:space="preserve">It’s the process of </w:t>
      </w:r>
      <w:r w:rsidR="00590081">
        <w:t>walking around barefoot in the data, perhaps even rolling around a bit in it.</w:t>
      </w:r>
      <w:r w:rsidR="00505DFE">
        <w:t xml:space="preserve"> </w:t>
      </w:r>
      <w:del w:id="2074" w:author="Kezia Endsley" w:date="2013-08-12T08:46:00Z">
        <w:r w:rsidR="00505DFE" w:rsidDel="00C13856">
          <w:delText xml:space="preserve">We </w:delText>
        </w:r>
      </w:del>
      <w:ins w:id="2075" w:author="Kezia Endsley" w:date="2013-08-12T08:46:00Z">
        <w:r w:rsidR="00C13856">
          <w:t xml:space="preserve">You </w:t>
        </w:r>
      </w:ins>
      <w:r w:rsidR="00505DFE">
        <w:t>do this to learn about the variables in the data, their significance</w:t>
      </w:r>
      <w:ins w:id="2076" w:author="Kezia Endsley" w:date="2013-08-12T08:46:00Z">
        <w:r w:rsidR="00B82E01">
          <w:t>,</w:t>
        </w:r>
      </w:ins>
      <w:r w:rsidR="00505DFE">
        <w:t xml:space="preserve"> and </w:t>
      </w:r>
      <w:ins w:id="2077" w:author="Kezia Endsley" w:date="2013-08-12T08:46:00Z">
        <w:r w:rsidR="00B82E01">
          <w:t xml:space="preserve">their </w:t>
        </w:r>
      </w:ins>
      <w:r w:rsidR="00505DFE">
        <w:t>relationships to other variables</w:t>
      </w:r>
      <w:r w:rsidR="002E2046">
        <w:t xml:space="preserve">. </w:t>
      </w:r>
      <w:r w:rsidR="00590081">
        <w:t xml:space="preserve">Tukey developed a whole range of techniques to increase </w:t>
      </w:r>
      <w:del w:id="2078" w:author="Kezia Endsley" w:date="2013-08-12T08:46:00Z">
        <w:r w:rsidR="00590081" w:rsidDel="00B82E01">
          <w:delText xml:space="preserve">our </w:delText>
        </w:r>
      </w:del>
      <w:ins w:id="2079" w:author="Kezia Endsley" w:date="2013-08-12T08:46:00Z">
        <w:r w:rsidR="00B82E01">
          <w:t xml:space="preserve">your </w:t>
        </w:r>
      </w:ins>
      <w:r w:rsidR="00590081">
        <w:t xml:space="preserve">visibility into and </w:t>
      </w:r>
      <w:del w:id="2080" w:author="Kezia Endsley" w:date="2013-08-12T08:47:00Z">
        <w:r w:rsidR="00590081" w:rsidDel="00B82E01">
          <w:delText xml:space="preserve">our </w:delText>
        </w:r>
      </w:del>
      <w:r w:rsidR="00590081">
        <w:t xml:space="preserve">understanding of the data, including the elegantly simple </w:t>
      </w:r>
      <w:r w:rsidR="004A2E31" w:rsidRPr="004A2E31">
        <w:rPr>
          <w:i/>
          <w:rPrChange w:id="2081" w:author="Kezia Endsley" w:date="2013-08-12T08:21:00Z">
            <w:rPr>
              <w:rFonts w:ascii="Arial" w:hAnsi="Arial"/>
              <w:b/>
              <w:sz w:val="32"/>
              <w:shd w:val="clear" w:color="auto" w:fill="FFCC99"/>
              <w:vertAlign w:val="superscript"/>
            </w:rPr>
          </w:rPrChange>
        </w:rPr>
        <w:t>stem and leaf plot</w:t>
      </w:r>
      <w:r w:rsidR="00590081">
        <w:t xml:space="preserve">, the </w:t>
      </w:r>
      <w:r w:rsidR="004A2E31" w:rsidRPr="004A2E31">
        <w:rPr>
          <w:i/>
          <w:rPrChange w:id="2082" w:author="Kezia Endsley" w:date="2013-08-12T08:21:00Z">
            <w:rPr>
              <w:rFonts w:ascii="Arial" w:hAnsi="Arial"/>
              <w:b/>
              <w:sz w:val="32"/>
              <w:shd w:val="clear" w:color="auto" w:fill="FFCC99"/>
              <w:vertAlign w:val="superscript"/>
            </w:rPr>
          </w:rPrChange>
        </w:rPr>
        <w:t>five-number summary</w:t>
      </w:r>
      <w:ins w:id="2083" w:author="Kezia Endsley" w:date="2013-08-12T08:21:00Z">
        <w:r w:rsidR="00722922">
          <w:rPr>
            <w:i/>
          </w:rPr>
          <w:t>,</w:t>
        </w:r>
      </w:ins>
      <w:r w:rsidR="00590081">
        <w:t xml:space="preserve"> and the helpful </w:t>
      </w:r>
      <w:r w:rsidR="004A2E31" w:rsidRPr="004A2E31">
        <w:rPr>
          <w:i/>
          <w:rPrChange w:id="2084" w:author="Kezia Endsley" w:date="2013-08-12T08:21:00Z">
            <w:rPr>
              <w:rFonts w:ascii="Arial" w:hAnsi="Arial"/>
              <w:b/>
              <w:sz w:val="32"/>
              <w:shd w:val="clear" w:color="auto" w:fill="FFCC99"/>
              <w:vertAlign w:val="superscript"/>
            </w:rPr>
          </w:rPrChange>
        </w:rPr>
        <w:t>box plot</w:t>
      </w:r>
      <w:r w:rsidR="00590081">
        <w:t xml:space="preserve"> diagram</w:t>
      </w:r>
      <w:r w:rsidR="002E2046">
        <w:t xml:space="preserve">. </w:t>
      </w:r>
      <w:del w:id="2085" w:author="Kezia Endsley" w:date="2013-08-12T08:47:00Z">
        <w:r w:rsidR="00590081" w:rsidDel="00B82E01">
          <w:delText xml:space="preserve">All of which </w:delText>
        </w:r>
        <w:r w:rsidR="00016DF3" w:rsidDel="00B82E01">
          <w:delText>are</w:delText>
        </w:r>
      </w:del>
      <w:ins w:id="2086" w:author="Kezia Endsley" w:date="2013-08-12T08:47:00Z">
        <w:r w:rsidR="00B82E01">
          <w:t>Each of these techniques is</w:t>
        </w:r>
      </w:ins>
      <w:r w:rsidR="00016DF3">
        <w:t xml:space="preserve"> explained or used later in </w:t>
      </w:r>
      <w:del w:id="2087" w:author="Kezia Endsley" w:date="2013-08-12T08:47:00Z">
        <w:r w:rsidR="00016DF3" w:rsidDel="00B82E01">
          <w:delText>the</w:delText>
        </w:r>
        <w:r w:rsidR="00590081" w:rsidDel="00B82E01">
          <w:delText xml:space="preserve"> </w:delText>
        </w:r>
      </w:del>
      <w:ins w:id="2088" w:author="Kezia Endsley" w:date="2013-08-12T08:47:00Z">
        <w:r w:rsidR="00B82E01">
          <w:t xml:space="preserve">this </w:t>
        </w:r>
      </w:ins>
      <w:r w:rsidR="00590081">
        <w:t>book.</w:t>
      </w:r>
    </w:p>
    <w:p w14:paraId="0026D89E" w14:textId="77777777" w:rsidR="00CE131A" w:rsidRDefault="00505DFE" w:rsidP="004C0BDF">
      <w:pPr>
        <w:pStyle w:val="Para"/>
        <w:rPr>
          <w:ins w:id="2089" w:author="John Sleeva" w:date="2013-09-27T02:56:00Z"/>
        </w:rPr>
      </w:pPr>
      <w:r>
        <w:t xml:space="preserve">Once </w:t>
      </w:r>
      <w:del w:id="2090" w:author="Kezia Endsley" w:date="2013-08-12T08:47:00Z">
        <w:r w:rsidDel="00B82E01">
          <w:delText xml:space="preserve">we </w:delText>
        </w:r>
      </w:del>
      <w:ins w:id="2091" w:author="Kezia Endsley" w:date="2013-08-12T08:47:00Z">
        <w:r w:rsidR="00B82E01">
          <w:t xml:space="preserve">you </w:t>
        </w:r>
      </w:ins>
      <w:r>
        <w:t>get comfortable with the data</w:t>
      </w:r>
      <w:ins w:id="2092" w:author="Kezia Endsley" w:date="2013-08-12T08:47:00Z">
        <w:r w:rsidR="00B82E01">
          <w:t>,</w:t>
        </w:r>
      </w:ins>
      <w:r>
        <w:t xml:space="preserve"> </w:t>
      </w:r>
      <w:ins w:id="2093" w:author="Kezia Endsley" w:date="2013-08-12T08:47:00Z">
        <w:r w:rsidR="00B82E01">
          <w:t>you</w:t>
        </w:r>
      </w:ins>
      <w:del w:id="2094" w:author="Kezia Endsley" w:date="2013-08-12T08:47:00Z">
        <w:r w:rsidDel="00B82E01">
          <w:delText>we</w:delText>
        </w:r>
      </w:del>
      <w:r>
        <w:t>’ll naturally start to ask some question of it</w:t>
      </w:r>
      <w:r w:rsidR="002E2046">
        <w:t xml:space="preserve">. </w:t>
      </w:r>
      <w:r w:rsidR="00590081">
        <w:t>However</w:t>
      </w:r>
      <w:r>
        <w:t xml:space="preserve">, and this is important, </w:t>
      </w:r>
      <w:del w:id="2095" w:author="Kezia Endsley" w:date="2013-08-12T08:47:00Z">
        <w:r w:rsidDel="00B82E01">
          <w:delText xml:space="preserve">we </w:delText>
        </w:r>
      </w:del>
      <w:ins w:id="2096" w:author="Kezia Endsley" w:date="2013-08-12T08:47:00Z">
        <w:r w:rsidR="00B82E01">
          <w:t xml:space="preserve">you </w:t>
        </w:r>
      </w:ins>
      <w:r>
        <w:t>always want to circle back and form a proper researc</w:t>
      </w:r>
      <w:r w:rsidR="00590081">
        <w:t>h question</w:t>
      </w:r>
      <w:r w:rsidR="002E2046">
        <w:t xml:space="preserve">. </w:t>
      </w:r>
      <w:r w:rsidR="00590081">
        <w:t>As Tukey said in his 1977 book, “</w:t>
      </w:r>
      <w:r w:rsidR="00B82E01">
        <w:t xml:space="preserve">Exploratory </w:t>
      </w:r>
      <w:r w:rsidR="00590081">
        <w:t>data analysis can never be the whole story</w:t>
      </w:r>
      <w:ins w:id="2097" w:author="Kezia Endsley" w:date="2013-08-12T08:47:00Z">
        <w:r w:rsidR="00B82E01">
          <w:t>.</w:t>
        </w:r>
      </w:ins>
      <w:r w:rsidR="00590081">
        <w:t xml:space="preserve">” </w:t>
      </w:r>
      <w:del w:id="2098" w:author="Kezia Endsley" w:date="2013-08-12T08:47:00Z">
        <w:r w:rsidR="00590081" w:rsidDel="00B82E01">
          <w:delText xml:space="preserve">and </w:delText>
        </w:r>
      </w:del>
      <w:ins w:id="2099" w:author="Kezia Endsley" w:date="2013-08-12T08:47:00Z">
        <w:r w:rsidR="00B82E01">
          <w:t xml:space="preserve">He </w:t>
        </w:r>
      </w:ins>
      <w:r w:rsidR="00590081">
        <w:t>refers to EDA as the foundation stone and the first step in data analysis</w:t>
      </w:r>
      <w:r w:rsidR="002E2046">
        <w:t xml:space="preserve">. </w:t>
      </w:r>
      <w:r w:rsidR="0077132B">
        <w:t>He also said</w:t>
      </w:r>
      <w:ins w:id="2100" w:author="Kezia Endsley" w:date="2013-08-12T08:47:00Z">
        <w:r w:rsidR="00B82E01">
          <w:t xml:space="preserve"> that</w:t>
        </w:r>
      </w:ins>
      <w:r w:rsidR="0077132B">
        <w:t xml:space="preserve">, “Exploratory data analysis is an attitude, a state of flexibility, a willingness to look for those things that we believe are not there, as well as those we believe to be there.” </w:t>
      </w:r>
      <w:del w:id="2101" w:author="Kezia Endsley" w:date="2013-08-12T08:48:00Z">
        <w:r w:rsidR="0077132B" w:rsidDel="00B82E01">
          <w:delText xml:space="preserve"> </w:delText>
        </w:r>
      </w:del>
      <w:r w:rsidR="0077132B">
        <w:t xml:space="preserve">With that in mind, most of the use cases in this book </w:t>
      </w:r>
      <w:del w:id="2102" w:author="Kezia Endsley" w:date="2013-08-12T08:48:00Z">
        <w:r w:rsidR="0077132B" w:rsidDel="00B82E01">
          <w:delText>will be approached with</w:delText>
        </w:r>
      </w:del>
      <w:ins w:id="2103" w:author="Kezia Endsley" w:date="2013-08-12T08:48:00Z">
        <w:r w:rsidR="00B82E01">
          <w:t>use</w:t>
        </w:r>
      </w:ins>
      <w:r w:rsidR="0077132B">
        <w:t xml:space="preserve"> exploratory analysis</w:t>
      </w:r>
      <w:r w:rsidR="002E2046">
        <w:t xml:space="preserve">. </w:t>
      </w:r>
      <w:r w:rsidR="0077132B">
        <w:t>We will take an iterative approach and</w:t>
      </w:r>
      <w:ins w:id="2104" w:author="Kezia Endsley" w:date="2013-08-12T08:48:00Z">
        <w:r w:rsidR="00B82E01">
          <w:t xml:space="preserve"> you’ll</w:t>
        </w:r>
      </w:ins>
      <w:r w:rsidR="0077132B">
        <w:t xml:space="preserve"> learn as </w:t>
      </w:r>
      <w:del w:id="2105" w:author="Kezia Endsley" w:date="2013-08-12T08:48:00Z">
        <w:r w:rsidR="0077132B" w:rsidDel="00B82E01">
          <w:delText xml:space="preserve">we </w:delText>
        </w:r>
      </w:del>
      <w:ins w:id="2106" w:author="Kezia Endsley" w:date="2013-08-12T08:48:00Z">
        <w:r w:rsidR="00B82E01">
          <w:t xml:space="preserve">you </w:t>
        </w:r>
      </w:ins>
      <w:r w:rsidR="0077132B">
        <w:t>walk around in the data</w:t>
      </w:r>
      <w:r w:rsidR="002E2046">
        <w:t xml:space="preserve">. </w:t>
      </w:r>
      <w:r w:rsidR="0077132B">
        <w:t xml:space="preserve">In the end though, </w:t>
      </w:r>
      <w:del w:id="2107" w:author="Kezia Endsley" w:date="2013-08-12T08:48:00Z">
        <w:r w:rsidR="0077132B" w:rsidDel="00B82E01">
          <w:delText xml:space="preserve">we </w:delText>
        </w:r>
      </w:del>
      <w:ins w:id="2108" w:author="Kezia Endsley" w:date="2013-08-12T08:48:00Z">
        <w:r w:rsidR="00B82E01">
          <w:t xml:space="preserve">you </w:t>
        </w:r>
      </w:ins>
      <w:r w:rsidR="0077132B">
        <w:t xml:space="preserve">need to remember that data analysis is </w:t>
      </w:r>
      <w:del w:id="2109" w:author="Kezia Endsley" w:date="2013-08-12T08:48:00Z">
        <w:r w:rsidR="0077132B" w:rsidDel="00B82E01">
          <w:delText xml:space="preserve">done </w:delText>
        </w:r>
      </w:del>
      <w:ins w:id="2110" w:author="Kezia Endsley" w:date="2013-08-12T08:48:00Z">
        <w:r w:rsidR="00B82E01">
          <w:t xml:space="preserve">performed </w:t>
        </w:r>
      </w:ins>
      <w:r w:rsidR="0077132B">
        <w:t xml:space="preserve">to find an answer to a question </w:t>
      </w:r>
      <w:ins w:id="2111" w:author="Kezia Endsley" w:date="2013-08-12T08:48:00Z">
        <w:r w:rsidR="00892D8C">
          <w:t xml:space="preserve">that’s </w:t>
        </w:r>
      </w:ins>
      <w:r w:rsidR="0077132B">
        <w:t>worthy of asking.</w:t>
      </w:r>
    </w:p>
    <w:p w14:paraId="6D50C577" w14:textId="77777777" w:rsidR="004C0BDF" w:rsidRDefault="004C0BDF" w:rsidP="003E5171">
      <w:pPr>
        <w:pStyle w:val="H1"/>
        <w:numPr>
          <w:ins w:id="2112" w:author="John Sleeva" w:date="2013-09-27T02:57:00Z"/>
        </w:numPr>
        <w:rPr>
          <w:ins w:id="2113" w:author="Jay Jacobs" w:date="2013-10-16T11:51:00Z"/>
        </w:rPr>
      </w:pPr>
      <w:bookmarkStart w:id="2114" w:name="_Toc216192601"/>
      <w:bookmarkStart w:id="2115" w:name="_Toc241876915"/>
      <w:ins w:id="2116" w:author="John Sleeva" w:date="2013-09-27T02:57:00Z">
        <w:r w:rsidRPr="00692CC6">
          <w:t>Summary</w:t>
        </w:r>
      </w:ins>
      <w:bookmarkEnd w:id="2114"/>
      <w:bookmarkEnd w:id="2115"/>
    </w:p>
    <w:p w14:paraId="0F2CF6F3" w14:textId="0DCACE7A" w:rsidR="003E5171" w:rsidRDefault="00E85C72" w:rsidP="003E5171">
      <w:pPr>
        <w:pStyle w:val="Para"/>
        <w:numPr>
          <w:ins w:id="2117" w:author="John Sleeva" w:date="2013-09-27T02:57:00Z"/>
        </w:numPr>
        <w:rPr>
          <w:ins w:id="2118" w:author="Jay Jacobs" w:date="2013-10-16T13:40:00Z"/>
        </w:rPr>
        <w:pPrChange w:id="2119" w:author="Jay Jacobs" w:date="2013-10-16T11:51:00Z">
          <w:pPr>
            <w:pStyle w:val="H1"/>
          </w:pPr>
        </w:pPrChange>
      </w:pPr>
      <w:ins w:id="2120" w:author="Jay Jacobs" w:date="2013-10-16T11:54:00Z">
        <w:r w:rsidRPr="00E85C72">
          <w:t>The cyber-world is just too large, has too many components, and has grown far too complex to simply rely on intuition.</w:t>
        </w:r>
      </w:ins>
      <w:ins w:id="2121" w:author="Jay Jacobs" w:date="2013-10-16T13:16:00Z">
        <w:r w:rsidR="003D3090">
          <w:t xml:space="preserve"> </w:t>
        </w:r>
      </w:ins>
      <w:ins w:id="2122" w:author="Jay Jacobs" w:date="2013-10-16T17:52:00Z">
        <w:r w:rsidR="003D3090">
          <w:t>Generations of people before us have paved the way and w</w:t>
        </w:r>
      </w:ins>
      <w:ins w:id="2123" w:author="Jay Jacobs" w:date="2013-10-16T13:16:00Z">
        <w:r w:rsidR="00497431">
          <w:t xml:space="preserve">ith a mixture of domain expertise, </w:t>
        </w:r>
      </w:ins>
      <w:ins w:id="2124" w:author="Jay Jacobs" w:date="2013-10-16T13:18:00Z">
        <w:r w:rsidR="00497431">
          <w:t xml:space="preserve">programing experience and statistics combined with data management and visualization skills we can </w:t>
        </w:r>
      </w:ins>
      <w:ins w:id="2125" w:author="Jay Jacobs" w:date="2013-10-16T13:39:00Z">
        <w:r w:rsidR="002B7074">
          <w:t xml:space="preserve">improve on our ability to learn </w:t>
        </w:r>
      </w:ins>
      <w:ins w:id="2126" w:author="Jay Jacobs" w:date="2013-10-16T17:50:00Z">
        <w:r w:rsidR="001F0B07">
          <w:t>from</w:t>
        </w:r>
      </w:ins>
      <w:ins w:id="2127" w:author="Jay Jacobs" w:date="2013-10-16T13:39:00Z">
        <w:r w:rsidR="002B7074">
          <w:t xml:space="preserve"> this complex environment</w:t>
        </w:r>
        <w:r w:rsidR="001F0B07">
          <w:t xml:space="preserve"> through the data it produces. </w:t>
        </w:r>
      </w:ins>
      <w:ins w:id="2128" w:author="Jay Jacobs" w:date="2013-10-16T18:25:00Z">
        <w:r w:rsidR="001121BD">
          <w:t xml:space="preserve">  </w:t>
        </w:r>
      </w:ins>
    </w:p>
    <w:p w14:paraId="183C8403" w14:textId="258C7E6A" w:rsidR="002B7074" w:rsidRDefault="002B7074" w:rsidP="003E5171">
      <w:pPr>
        <w:pStyle w:val="Para"/>
        <w:numPr>
          <w:ins w:id="2129" w:author="John Sleeva" w:date="2013-09-27T02:57:00Z"/>
        </w:numPr>
        <w:rPr>
          <w:ins w:id="2130" w:author="Jay Jacobs" w:date="2013-10-16T11:54:00Z"/>
        </w:rPr>
        <w:pPrChange w:id="2131" w:author="Jay Jacobs" w:date="2013-10-16T11:51:00Z">
          <w:pPr>
            <w:pStyle w:val="H1"/>
          </w:pPr>
        </w:pPrChange>
      </w:pPr>
      <w:ins w:id="2132" w:author="Jay Jacobs" w:date="2013-10-16T13:40:00Z">
        <w:r>
          <w:t>In the next chapter</w:t>
        </w:r>
      </w:ins>
      <w:ins w:id="2133" w:author="Jay Jacobs" w:date="2013-10-16T13:41:00Z">
        <w:r w:rsidR="003D3090">
          <w:t xml:space="preserve"> </w:t>
        </w:r>
      </w:ins>
      <w:ins w:id="2134" w:author="Jay Jacobs" w:date="2013-10-16T13:40:00Z">
        <w:r>
          <w:t xml:space="preserve">we will walk through setting up your data analysis environment and </w:t>
        </w:r>
      </w:ins>
      <w:ins w:id="2135" w:author="Jay Jacobs" w:date="2013-10-16T13:41:00Z">
        <w:r>
          <w:t>then proceed into Chapter 3, where you will be guided through a gentle introduction to data analysis techniques.</w:t>
        </w:r>
      </w:ins>
    </w:p>
    <w:p w14:paraId="4F3E4A9E" w14:textId="77777777" w:rsidR="00497431" w:rsidRPr="003E5171" w:rsidDel="001121BD" w:rsidRDefault="00497431" w:rsidP="003E5171">
      <w:pPr>
        <w:pStyle w:val="Para"/>
        <w:numPr>
          <w:ins w:id="2136" w:author="John Sleeva" w:date="2013-09-27T02:57:00Z"/>
        </w:numPr>
        <w:rPr>
          <w:ins w:id="2137" w:author="John Sleeva" w:date="2013-09-27T02:57:00Z"/>
          <w:del w:id="2138" w:author="Jay Jacobs" w:date="2013-10-16T18:26:00Z"/>
        </w:rPr>
        <w:pPrChange w:id="2139" w:author="Jay Jacobs" w:date="2013-10-16T11:51:00Z">
          <w:pPr>
            <w:pStyle w:val="H1"/>
          </w:pPr>
        </w:pPrChange>
      </w:pPr>
    </w:p>
    <w:p w14:paraId="4EB45C8B" w14:textId="2AD48B3E" w:rsidR="004D0626" w:rsidDel="001121BD" w:rsidRDefault="004D0626" w:rsidP="001121BD">
      <w:pPr>
        <w:pStyle w:val="Para"/>
        <w:numPr>
          <w:ins w:id="2140" w:author="John Sleeva" w:date="2013-09-27T02:57:00Z"/>
        </w:numPr>
        <w:ind w:left="0" w:firstLine="0"/>
        <w:rPr>
          <w:ins w:id="2141" w:author="John Sleeva" w:date="2013-09-27T02:57:00Z"/>
          <w:del w:id="2142" w:author="Jay Jacobs" w:date="2013-10-16T18:26:00Z"/>
        </w:rPr>
        <w:pPrChange w:id="2143" w:author="Jay Jacobs" w:date="2013-10-16T18:26:00Z">
          <w:pPr>
            <w:pStyle w:val="H1"/>
          </w:pPr>
        </w:pPrChange>
      </w:pPr>
    </w:p>
    <w:p w14:paraId="784F2186" w14:textId="77777777" w:rsidR="004C0BDF" w:rsidRDefault="004C0BDF" w:rsidP="004C0BDF">
      <w:pPr>
        <w:pStyle w:val="QueryPara"/>
        <w:numPr>
          <w:ins w:id="2144" w:author="John Sleeva" w:date="2013-09-27T02:57:00Z"/>
        </w:numPr>
        <w:rPr>
          <w:ins w:id="2145" w:author="John Sleeva" w:date="2013-09-27T03:43:00Z"/>
        </w:rPr>
      </w:pPr>
      <w:ins w:id="2146" w:author="John Sleeva" w:date="2013-09-27T02:57:00Z">
        <w:r>
          <w:t>AU: Please add a chapter summary. Note that the summary should highlight the main points readers should take away from the chapter, rather than offering a list of “We did x” or “You learned y”</w:t>
        </w:r>
      </w:ins>
      <w:ins w:id="2147" w:author="John Sleeva" w:date="2013-09-27T02:58:00Z">
        <w:r>
          <w:t xml:space="preserve"> </w:t>
        </w:r>
      </w:ins>
      <w:ins w:id="2148" w:author="John Sleeva" w:date="2013-09-27T02:57:00Z">
        <w:r>
          <w:t xml:space="preserve">sentences. </w:t>
        </w:r>
      </w:ins>
      <w:ins w:id="2149" w:author="John Sleeva" w:date="2013-09-27T02:58:00Z">
        <w:r w:rsidR="00414382">
          <w:t>Then also point readers to what’s</w:t>
        </w:r>
        <w:r w:rsidR="00546AD3">
          <w:t xml:space="preserve"> coming up in the next chapter.</w:t>
        </w:r>
      </w:ins>
    </w:p>
    <w:p w14:paraId="0EC61A81" w14:textId="77777777" w:rsidR="00546AD3" w:rsidRDefault="00546AD3" w:rsidP="004C0BDF">
      <w:pPr>
        <w:pStyle w:val="QueryPara"/>
        <w:numPr>
          <w:ins w:id="2150" w:author="John Sleeva" w:date="2013-09-27T03:43:00Z"/>
        </w:numPr>
        <w:rPr>
          <w:ins w:id="2151" w:author="John Sleeva" w:date="2013-09-27T03:43:00Z"/>
        </w:rPr>
      </w:pPr>
    </w:p>
    <w:p w14:paraId="60F36E0D" w14:textId="77777777" w:rsidR="00546AD3" w:rsidRDefault="00546AD3" w:rsidP="004C0BDF">
      <w:pPr>
        <w:pStyle w:val="QueryPara"/>
        <w:numPr>
          <w:ins w:id="2152" w:author="John Sleeva" w:date="2013-09-27T03:43:00Z"/>
        </w:numPr>
        <w:rPr>
          <w:ins w:id="2153" w:author="Jay Jacobs" w:date="2013-10-16T11:51:00Z"/>
        </w:rPr>
      </w:pPr>
      <w:ins w:id="2154" w:author="John Sleeva" w:date="2013-09-27T03:43:00Z">
        <w:r>
          <w:t xml:space="preserve">AU/Kevin: </w:t>
        </w:r>
      </w:ins>
      <w:ins w:id="2155" w:author="John Sleeva" w:date="2013-09-27T03:44:00Z">
        <w:r>
          <w:t xml:space="preserve">Should </w:t>
        </w:r>
      </w:ins>
      <w:ins w:id="2156" w:author="John Sleeva" w:date="2013-09-27T03:43:00Z">
        <w:r>
          <w:t xml:space="preserve">all chapters have a “Recommended Reading” section? Of the chapters I have (1-3), only chapter 3 </w:t>
        </w:r>
      </w:ins>
      <w:ins w:id="2157" w:author="John Sleeva" w:date="2013-09-27T03:44:00Z">
        <w:r>
          <w:t>includes it. --John</w:t>
        </w:r>
      </w:ins>
      <w:ins w:id="2158" w:author="Kent, Kevin - Indianapolis" w:date="2013-09-30T13:48:00Z">
        <w:r w:rsidR="00E9128E">
          <w:t xml:space="preserve"> //Authors, It would make a good unifying feature to have a couple recommended readings for each chapter. Can you add a couple/three here? Thanks, Kevin (PjE)</w:t>
        </w:r>
      </w:ins>
    </w:p>
    <w:p w14:paraId="7C9DA300" w14:textId="468325AB" w:rsidR="00A977FB" w:rsidRDefault="00A977FB" w:rsidP="004C0BDF">
      <w:pPr>
        <w:pStyle w:val="QueryPara"/>
        <w:numPr>
          <w:ins w:id="2159" w:author="John Sleeva" w:date="2013-09-27T03:43:00Z"/>
        </w:numPr>
        <w:rPr>
          <w:ins w:id="2160" w:author="John Sleeva" w:date="2013-09-27T02:57:00Z"/>
        </w:rPr>
      </w:pPr>
      <w:ins w:id="2161" w:author="Jay Jacobs" w:date="2013-10-16T11:51:00Z">
        <w:r>
          <w:t>AR: acknowledged</w:t>
        </w:r>
      </w:ins>
    </w:p>
    <w:p w14:paraId="75D1C27C" w14:textId="2EE6873E" w:rsidR="004C0BDF" w:rsidRDefault="001121BD" w:rsidP="001121BD">
      <w:pPr>
        <w:pStyle w:val="H1"/>
        <w:numPr>
          <w:ins w:id="2162" w:author="John Sleeva" w:date="2013-09-27T02:56:00Z"/>
        </w:numPr>
        <w:rPr>
          <w:ins w:id="2163" w:author="Jay Jacobs" w:date="2013-10-16T18:26:00Z"/>
        </w:rPr>
        <w:pPrChange w:id="2164" w:author="Jay Jacobs" w:date="2013-10-16T18:26:00Z">
          <w:pPr>
            <w:pStyle w:val="Para"/>
          </w:pPr>
        </w:pPrChange>
      </w:pPr>
      <w:ins w:id="2165" w:author="Jay Jacobs" w:date="2013-10-16T18:26:00Z">
        <w:r>
          <w:t>Recommended Reading</w:t>
        </w:r>
      </w:ins>
    </w:p>
    <w:p w14:paraId="5CDF2432" w14:textId="3BE9D5E8" w:rsidR="001121BD" w:rsidRDefault="006E7DC5" w:rsidP="001121BD">
      <w:pPr>
        <w:pStyle w:val="Para"/>
        <w:numPr>
          <w:ins w:id="2166" w:author="John Sleeva" w:date="2013-09-27T02:56:00Z"/>
        </w:numPr>
        <w:rPr>
          <w:ins w:id="2167" w:author="Jay Jacobs" w:date="2013-10-16T18:32:00Z"/>
        </w:rPr>
        <w:pPrChange w:id="2168" w:author="Jay Jacobs" w:date="2013-10-16T18:26:00Z">
          <w:pPr>
            <w:pStyle w:val="Para"/>
          </w:pPr>
        </w:pPrChange>
      </w:pPr>
      <w:ins w:id="2169" w:author="Jay Jacobs" w:date="2013-10-16T18:30:00Z">
        <w:r w:rsidRPr="006E7DC5">
          <w:rPr>
            <w:b/>
            <w:i/>
            <w:rPrChange w:id="2170" w:author="Jay Jacobs" w:date="2013-10-16T18:30:00Z">
              <w:rPr/>
            </w:rPrChange>
          </w:rPr>
          <w:t>Conditions for intuitive expertise: a failure to disagre</w:t>
        </w:r>
        <w:r w:rsidRPr="009535E3">
          <w:rPr>
            <w:b/>
            <w:i/>
            <w:rPrChange w:id="2171" w:author="Jay Jacobs" w:date="2013-10-16T21:53:00Z">
              <w:rPr/>
            </w:rPrChange>
          </w:rPr>
          <w:t>e</w:t>
        </w:r>
        <w:r w:rsidRPr="009535E3">
          <w:rPr>
            <w:i/>
            <w:rPrChange w:id="2172" w:author="Jay Jacobs" w:date="2013-10-16T21:53:00Z">
              <w:rPr/>
            </w:rPrChange>
          </w:rPr>
          <w:t xml:space="preserve"> by </w:t>
        </w:r>
        <w:proofErr w:type="spellStart"/>
        <w:r w:rsidRPr="009535E3">
          <w:rPr>
            <w:i/>
            <w:rPrChange w:id="2173" w:author="Jay Jacobs" w:date="2013-10-16T21:53:00Z">
              <w:rPr/>
            </w:rPrChange>
          </w:rPr>
          <w:t>Kahneman</w:t>
        </w:r>
        <w:proofErr w:type="spellEnd"/>
        <w:r w:rsidRPr="009535E3">
          <w:rPr>
            <w:i/>
            <w:rPrChange w:id="2174" w:author="Jay Jacobs" w:date="2013-10-16T21:53:00Z">
              <w:rPr/>
            </w:rPrChange>
          </w:rPr>
          <w:t xml:space="preserve"> and Klein</w:t>
        </w:r>
        <w:r>
          <w:t xml:space="preserve">.  This dense article covers a lot of ground but gets at </w:t>
        </w:r>
      </w:ins>
      <w:ins w:id="2175" w:author="Jay Jacobs" w:date="2013-10-16T18:31:00Z">
        <w:r>
          <w:t>the</w:t>
        </w:r>
      </w:ins>
      <w:ins w:id="2176" w:author="Jay Jacobs" w:date="2013-10-16T18:30:00Z">
        <w:r>
          <w:t xml:space="preserve"> </w:t>
        </w:r>
      </w:ins>
      <w:ins w:id="2177" w:author="Jay Jacobs" w:date="2013-10-16T18:31:00Z">
        <w:r>
          <w:t>heart of when and why we should look fo</w:t>
        </w:r>
        <w:r w:rsidR="009535E3">
          <w:t>r help in complex environments and when our expertise is enough.</w:t>
        </w:r>
      </w:ins>
      <w:ins w:id="2178" w:author="Jay Jacobs" w:date="2013-10-16T21:57:00Z">
        <w:r w:rsidR="009535E3">
          <w:t xml:space="preserve">  The references in this paper also provide a </w:t>
        </w:r>
      </w:ins>
      <w:ins w:id="2179" w:author="Jay Jacobs" w:date="2013-10-16T22:01:00Z">
        <w:r w:rsidR="009535E3">
          <w:t xml:space="preserve">good </w:t>
        </w:r>
      </w:ins>
      <w:ins w:id="2180" w:author="Jay Jacobs" w:date="2013-10-16T21:57:00Z">
        <w:r w:rsidR="009535E3">
          <w:t>jumping point to answer questions about how we learn.</w:t>
        </w:r>
      </w:ins>
    </w:p>
    <w:p w14:paraId="0453A26D" w14:textId="50CBF7AF" w:rsidR="00AF0A34" w:rsidRPr="00AF0A34" w:rsidRDefault="00AF0A34" w:rsidP="00AF0A34">
      <w:pPr>
        <w:pStyle w:val="Para"/>
        <w:rPr>
          <w:ins w:id="2181" w:author="Jay Jacobs" w:date="2013-10-16T21:35:00Z"/>
        </w:rPr>
      </w:pPr>
      <w:ins w:id="2182" w:author="Jay Jacobs" w:date="2013-10-16T21:35:00Z">
        <w:r w:rsidRPr="00AF0A34">
          <w:rPr>
            <w:b/>
            <w:i/>
          </w:rPr>
          <w:t>How complex systems fail</w:t>
        </w:r>
        <w:r>
          <w:rPr>
            <w:b/>
            <w:i/>
          </w:rPr>
          <w:t xml:space="preserve"> </w:t>
        </w:r>
        <w:r>
          <w:rPr>
            <w:i/>
          </w:rPr>
          <w:t>by Richard Cook.</w:t>
        </w:r>
        <w:r>
          <w:t xml:space="preserve"> If you are wondering whether or not we are dealing with complexity, this short </w:t>
        </w:r>
      </w:ins>
      <w:ins w:id="2183" w:author="Jay Jacobs" w:date="2013-10-16T21:37:00Z">
        <w:r>
          <w:t xml:space="preserve">and brilliant </w:t>
        </w:r>
      </w:ins>
      <w:ins w:id="2184" w:author="Jay Jacobs" w:date="2013-10-16T21:35:00Z">
        <w:r>
          <w:t xml:space="preserve">paper </w:t>
        </w:r>
      </w:ins>
      <w:ins w:id="2185" w:author="Jay Jacobs" w:date="2013-10-16T21:37:00Z">
        <w:r>
          <w:t>looks at qualities of complex systems</w:t>
        </w:r>
      </w:ins>
      <w:ins w:id="2186" w:author="Jay Jacobs" w:date="2013-10-16T21:40:00Z">
        <w:r>
          <w:t xml:space="preserve"> and how they fail</w:t>
        </w:r>
      </w:ins>
      <w:ins w:id="2187" w:author="Jay Jacobs" w:date="2013-10-16T21:37:00Z">
        <w:r>
          <w:t>.</w:t>
        </w:r>
      </w:ins>
      <w:ins w:id="2188" w:author="Jay Jacobs" w:date="2013-10-16T21:59:00Z">
        <w:r w:rsidR="009535E3">
          <w:t xml:space="preserve">  </w:t>
        </w:r>
      </w:ins>
    </w:p>
    <w:p w14:paraId="3312AA18" w14:textId="41913E47" w:rsidR="006E7DC5" w:rsidRDefault="006E7DC5" w:rsidP="00AF0A34">
      <w:pPr>
        <w:pStyle w:val="Para"/>
        <w:numPr>
          <w:ins w:id="2189" w:author="John Sleeva" w:date="2013-09-27T02:56:00Z"/>
        </w:numPr>
        <w:rPr>
          <w:ins w:id="2190" w:author="Jay Jacobs" w:date="2013-10-16T21:33:00Z"/>
        </w:rPr>
      </w:pPr>
      <w:proofErr w:type="gramStart"/>
      <w:ins w:id="2191" w:author="Jay Jacobs" w:date="2013-10-16T18:32:00Z">
        <w:r>
          <w:rPr>
            <w:b/>
            <w:i/>
          </w:rPr>
          <w:t>Naked Statistics</w:t>
        </w:r>
      </w:ins>
      <w:ins w:id="2192" w:author="Jay Jacobs" w:date="2013-10-16T21:45:00Z">
        <w:r w:rsidR="00E15BB8">
          <w:rPr>
            <w:i/>
          </w:rPr>
          <w:t xml:space="preserve"> by </w:t>
        </w:r>
        <w:r w:rsidR="00E15BB8" w:rsidRPr="00E15BB8">
          <w:rPr>
            <w:i/>
          </w:rPr>
          <w:t xml:space="preserve">Charles </w:t>
        </w:r>
        <w:proofErr w:type="spellStart"/>
        <w:r w:rsidR="00E15BB8" w:rsidRPr="00E15BB8">
          <w:rPr>
            <w:i/>
          </w:rPr>
          <w:t>Wheelan</w:t>
        </w:r>
      </w:ins>
      <w:proofErr w:type="spellEnd"/>
      <w:ins w:id="2193" w:author="Jay Jacobs" w:date="2013-10-16T18:32:00Z">
        <w:r>
          <w:rPr>
            <w:b/>
          </w:rPr>
          <w:t>.</w:t>
        </w:r>
        <w:proofErr w:type="gramEnd"/>
        <w:r>
          <w:t xml:space="preserve">  This is a great introductory book </w:t>
        </w:r>
      </w:ins>
      <w:ins w:id="2194" w:author="Jay Jacobs" w:date="2013-10-16T21:45:00Z">
        <w:r w:rsidR="00E15BB8">
          <w:t xml:space="preserve">to statistical concepts and approaches.  Written in </w:t>
        </w:r>
      </w:ins>
      <w:ins w:id="2195" w:author="Jay Jacobs" w:date="2013-10-16T21:56:00Z">
        <w:r w:rsidR="009535E3">
          <w:t xml:space="preserve">an easy-to-consume style and written so that the math is not required (but it is included).  </w:t>
        </w:r>
      </w:ins>
    </w:p>
    <w:p w14:paraId="6BF05E69" w14:textId="75C40AF0" w:rsidR="002E2556" w:rsidRDefault="002E2556" w:rsidP="002E2556">
      <w:pPr>
        <w:pStyle w:val="QueryPara"/>
        <w:rPr>
          <w:ins w:id="2196" w:author="Jay Jacobs" w:date="2013-10-16T22:01:00Z"/>
        </w:rPr>
      </w:pPr>
      <w:ins w:id="2197" w:author="Jay Jacobs" w:date="2013-10-16T22:01:00Z">
        <w:r>
          <w:t xml:space="preserve">AR: Added this section and I wanted to point out that we’d like to have a consistency in its presentation.  I was thinking </w:t>
        </w:r>
      </w:ins>
      <w:ins w:id="2198" w:author="Jay Jacobs" w:date="2013-10-16T22:03:00Z">
        <w:r w:rsidR="00EA5E17">
          <w:t>the title in bold and italics and then the author(s) in just italics.  Does that look okay?</w:t>
        </w:r>
      </w:ins>
    </w:p>
    <w:p w14:paraId="47D6A209" w14:textId="64DCC3E2" w:rsidR="00AF0A34" w:rsidRPr="00AF0A34" w:rsidRDefault="00AF0A34" w:rsidP="00E15BB8">
      <w:pPr>
        <w:pStyle w:val="Para"/>
        <w:numPr>
          <w:ins w:id="2199" w:author="John Sleeva" w:date="2013-09-27T02:56:00Z"/>
        </w:numPr>
      </w:pPr>
    </w:p>
    <w:sectPr w:rsidR="00AF0A34" w:rsidRPr="00AF0A34"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4E19E" w14:textId="77777777" w:rsidR="002E2556" w:rsidRDefault="002E2556" w:rsidP="004B366F">
      <w:r>
        <w:separator/>
      </w:r>
    </w:p>
  </w:endnote>
  <w:endnote w:type="continuationSeparator" w:id="0">
    <w:p w14:paraId="14862934" w14:textId="77777777" w:rsidR="002E2556" w:rsidRDefault="002E2556"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F001E" w14:textId="77777777" w:rsidR="002E2556" w:rsidRDefault="002E2556" w:rsidP="004B366F">
      <w:r>
        <w:separator/>
      </w:r>
    </w:p>
  </w:footnote>
  <w:footnote w:type="continuationSeparator" w:id="0">
    <w:p w14:paraId="1CAD1815" w14:textId="77777777" w:rsidR="002E2556" w:rsidRDefault="002E2556" w:rsidP="004B366F">
      <w:r>
        <w:continuationSeparator/>
      </w:r>
    </w:p>
  </w:footnote>
  <w:footnote w:id="1">
    <w:p w14:paraId="320454D7" w14:textId="77777777" w:rsidR="002E2556" w:rsidDel="00B51FAE" w:rsidRDefault="002E2556">
      <w:pPr>
        <w:pStyle w:val="FootnoteText"/>
        <w:rPr>
          <w:del w:id="139" w:author="Kent, Kevin - Indianapolis" w:date="2013-09-30T10:49:00Z"/>
        </w:rPr>
      </w:pPr>
      <w:del w:id="140" w:author="Kent, Kevin - Indianapolis" w:date="2013-09-30T10:49:00Z">
        <w:r w:rsidDel="00B51FAE">
          <w:rPr>
            <w:rStyle w:val="FootnoteReference"/>
          </w:rPr>
          <w:footnoteRef/>
        </w:r>
        <w:r w:rsidDel="00B51FAE">
          <w:delText xml:space="preserve"> And worthy of a bonified </w:delText>
        </w:r>
      </w:del>
      <w:ins w:id="141" w:author="Kezia Endsley" w:date="2013-08-12T07:14:00Z">
        <w:del w:id="142" w:author="Kent, Kevin - Indianapolis" w:date="2013-09-30T10:49:00Z">
          <w:r w:rsidDel="00B51FAE">
            <w:delText>bona</w:delText>
          </w:r>
        </w:del>
      </w:ins>
      <w:ins w:id="143" w:author="John Sleeva" w:date="2013-09-27T03:46:00Z">
        <w:del w:id="144" w:author="Kent, Kevin - Indianapolis" w:date="2013-09-30T10:49:00Z">
          <w:r w:rsidDel="00B51FAE">
            <w:delText xml:space="preserve"> </w:delText>
          </w:r>
        </w:del>
      </w:ins>
      <w:ins w:id="145" w:author="Kezia Endsley" w:date="2013-08-12T07:14:00Z">
        <w:del w:id="146" w:author="Kent, Kevin - Indianapolis" w:date="2013-09-30T10:49:00Z">
          <w:r w:rsidDel="00B51FAE">
            <w:delText xml:space="preserve">fide </w:delText>
          </w:r>
        </w:del>
      </w:ins>
      <w:del w:id="147" w:author="Kent, Kevin - Indianapolis" w:date="2013-09-30T10:49:00Z">
        <w:r w:rsidDel="00B51FAE">
          <w:delText>Hollywood plot as well</w:delText>
        </w:r>
      </w:del>
      <w:ins w:id="148" w:author="Kezia Endsley" w:date="2013-08-12T07:13:00Z">
        <w:del w:id="149" w:author="Kent, Kevin - Indianapolis" w:date="2013-09-30T10:49:00Z">
          <w:r w:rsidDel="00B51FAE">
            <w:delText>. See</w:delText>
          </w:r>
        </w:del>
      </w:ins>
      <w:del w:id="150" w:author="Kent, Kevin - Indianapolis" w:date="2013-09-30T10:49:00Z">
        <w:r w:rsidDel="00B51FAE">
          <w:delText xml:space="preserve">: </w:delText>
        </w:r>
        <w:r w:rsidRPr="00554362" w:rsidDel="00B51FAE">
          <w:delText>http://snowthemovie.com/</w:delText>
        </w:r>
      </w:del>
      <w:ins w:id="151" w:author="Kezia Endsley" w:date="2013-08-12T07:13:00Z">
        <w:del w:id="152" w:author="Kent, Kevin - Indianapolis" w:date="2013-09-30T10:49:00Z">
          <w:r w:rsidDel="00B51FAE">
            <w:delText>.</w:delText>
          </w:r>
        </w:del>
      </w:ins>
    </w:p>
  </w:footnote>
  <w:footnote w:id="2">
    <w:p w14:paraId="6B379D0F" w14:textId="77777777" w:rsidR="002E2556" w:rsidDel="00992828" w:rsidRDefault="002E2556">
      <w:pPr>
        <w:pStyle w:val="FootnoteText"/>
        <w:rPr>
          <w:del w:id="1132" w:author="Kent, Kevin - Indianapolis" w:date="2013-09-30T11:06:00Z"/>
        </w:rPr>
      </w:pPr>
      <w:del w:id="1133" w:author="Kent, Kevin - Indianapolis" w:date="2013-09-30T11:06:00Z">
        <w:r w:rsidDel="00992828">
          <w:rPr>
            <w:rStyle w:val="FootnoteReference"/>
          </w:rPr>
          <w:footnoteRef/>
        </w:r>
        <w:r w:rsidDel="00992828">
          <w:delText xml:space="preserve"> See Richard Cook’s “How Complex Systems Fail” for a brief and wonderful dissection of this topic.</w:delText>
        </w:r>
        <w:r w:rsidRPr="006F5FFA" w:rsidDel="00992828">
          <w:delText xml:space="preserve"> </w:delText>
        </w:r>
      </w:del>
      <w:ins w:id="1134" w:author="John Sleeva" w:date="2013-09-27T04:02:00Z">
        <w:del w:id="1135" w:author="Kent, Kevin - Indianapolis" w:date="2013-09-30T11:06:00Z">
          <w:r w:rsidDel="00992828">
            <w:delText>:</w:delText>
          </w:r>
          <w:r w:rsidRPr="006F5FFA" w:rsidDel="00992828">
            <w:delText xml:space="preserve"> </w:delText>
          </w:r>
        </w:del>
      </w:ins>
      <w:del w:id="1136" w:author="Kent, Kevin - Indianapolis" w:date="2013-09-30T11:06:00Z">
        <w:r w:rsidRPr="006F5FFA" w:rsidDel="00992828">
          <w:delText>http://</w:delText>
        </w:r>
        <w:r w:rsidRPr="004A2E31" w:rsidDel="00992828">
          <w:rPr>
            <w:rStyle w:val="InlineCode"/>
            <w:rPrChange w:id="1137" w:author="John Sleeva" w:date="2013-09-27T04:02:00Z">
              <w:rPr/>
            </w:rPrChange>
          </w:rPr>
          <w:delText>www.ctlab.org/documents/How%20Complex%20Systems%20Fail.pdf</w:delText>
        </w:r>
      </w:del>
      <w:ins w:id="1138" w:author="Kezia Endsley" w:date="2013-08-12T07:14:00Z">
        <w:del w:id="1139" w:author="Kent, Kevin - Indianapolis" w:date="2013-09-30T11:06:00Z">
          <w:r w:rsidDel="00992828">
            <w:delText>.</w:delText>
          </w:r>
        </w:del>
      </w:ins>
    </w:p>
  </w:footnote>
  <w:footnote w:id="3">
    <w:p w14:paraId="4F914A4D" w14:textId="77777777" w:rsidR="002E2556" w:rsidDel="00992828" w:rsidRDefault="002E2556">
      <w:pPr>
        <w:pStyle w:val="FootnoteText"/>
        <w:rPr>
          <w:del w:id="1303" w:author="Kent, Kevin - Indianapolis" w:date="2013-09-30T10:59:00Z"/>
        </w:rPr>
      </w:pPr>
      <w:del w:id="1304" w:author="Kent, Kevin - Indianapolis" w:date="2013-09-30T10:59:00Z">
        <w:r w:rsidDel="00992828">
          <w:rPr>
            <w:rStyle w:val="FootnoteReference"/>
          </w:rPr>
          <w:footnoteRef/>
        </w:r>
        <w:r w:rsidDel="00992828">
          <w:delText xml:space="preserve"> </w:delText>
        </w:r>
        <w:r w:rsidDel="00992828">
          <w:fldChar w:fldCharType="begin"/>
        </w:r>
        <w:r w:rsidDel="00992828">
          <w:delInstrText>HYPERLINK "http://www.cse.psu.edu/~tjaeger/cse443-s12/docs/ch4.pdf"</w:delInstrText>
        </w:r>
        <w:r w:rsidDel="00992828">
          <w:fldChar w:fldCharType="separate"/>
        </w:r>
        <w:r w:rsidRPr="001E14AF" w:rsidDel="00992828">
          <w:rPr>
            <w:rStyle w:val="Hyperlink"/>
          </w:rPr>
          <w:delText>http://www.cse.psu.edu/~tjaeger/cse443-s12/docs/ch4.pdf</w:delText>
        </w:r>
        <w:r w:rsidDel="00992828">
          <w:fldChar w:fldCharType="end"/>
        </w:r>
        <w:r w:rsidDel="00992828">
          <w:delText xml:space="preserve"> and </w:delText>
        </w:r>
        <w:r w:rsidRPr="008A1B32" w:rsidDel="00992828">
          <w:delText>one of the first solutions for the UNIX platform was to simply store the users passwords i</w:delText>
        </w:r>
        <w:r w:rsidDel="00992828">
          <w:delText xml:space="preserve">n a clear text file on the system: </w:delText>
        </w:r>
        <w:r w:rsidDel="00992828">
          <w:fldChar w:fldCharType="begin"/>
        </w:r>
        <w:r w:rsidDel="00992828">
          <w:delInstrText xml:space="preserve"> HYPERLINK "https://info.aiaa.org/tac/isg/SOFTC/Public%20Documents/Technical%20Working%20Groups/Cyber%20Security/Password%20Security%20A%20case%20Study.pdf" </w:delInstrText>
        </w:r>
        <w:r w:rsidDel="00992828">
          <w:fldChar w:fldCharType="separate"/>
        </w:r>
        <w:r w:rsidRPr="001E14AF" w:rsidDel="00992828">
          <w:rPr>
            <w:rStyle w:val="Hyperlink"/>
          </w:rPr>
          <w:delText>https://info.aiaa.org/tac/isg/SOFTC/Public%20Documents/Technical%20Working%20Groups/Cyber%20Security/Password%20Security%20A%20case%20Study.pdf</w:delText>
        </w:r>
        <w:r w:rsidDel="00992828">
          <w:rPr>
            <w:rStyle w:val="Hyperlink"/>
          </w:rPr>
          <w:fldChar w:fldCharType="end"/>
        </w:r>
      </w:del>
      <w:ins w:id="1305" w:author="Kezia Endsley" w:date="2013-08-12T07:14:00Z">
        <w:del w:id="1306" w:author="Kent, Kevin - Indianapolis" w:date="2013-09-30T10:59:00Z">
          <w:r w:rsidDel="00992828">
            <w:delText>.</w:delText>
          </w:r>
        </w:del>
      </w:ins>
      <w:del w:id="1307" w:author="Kent, Kevin - Indianapolis" w:date="2013-09-30T10:59:00Z">
        <w:r w:rsidDel="00992828">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C6B8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0">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C466EC4"/>
    <w:multiLevelType w:val="hybridMultilevel"/>
    <w:tmpl w:val="5044C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6">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7"/>
  </w:num>
  <w:num w:numId="2">
    <w:abstractNumId w:val="32"/>
  </w:num>
  <w:num w:numId="3">
    <w:abstractNumId w:val="11"/>
  </w:num>
  <w:num w:numId="4">
    <w:abstractNumId w:val="10"/>
  </w:num>
  <w:num w:numId="5">
    <w:abstractNumId w:val="25"/>
  </w:num>
  <w:num w:numId="6">
    <w:abstractNumId w:val="20"/>
  </w:num>
  <w:num w:numId="7">
    <w:abstractNumId w:val="31"/>
  </w:num>
  <w:num w:numId="8">
    <w:abstractNumId w:val="23"/>
  </w:num>
  <w:num w:numId="9">
    <w:abstractNumId w:val="13"/>
  </w:num>
  <w:num w:numId="10">
    <w:abstractNumId w:val="34"/>
  </w:num>
  <w:num w:numId="11">
    <w:abstractNumId w:val="15"/>
  </w:num>
  <w:num w:numId="12">
    <w:abstractNumId w:val="14"/>
  </w:num>
  <w:num w:numId="13">
    <w:abstractNumId w:val="19"/>
  </w:num>
  <w:num w:numId="14">
    <w:abstractNumId w:val="29"/>
  </w:num>
  <w:num w:numId="15">
    <w:abstractNumId w:val="21"/>
  </w:num>
  <w:num w:numId="16">
    <w:abstractNumId w:val="0"/>
  </w:num>
  <w:num w:numId="17">
    <w:abstractNumId w:val="22"/>
  </w:num>
  <w:num w:numId="18">
    <w:abstractNumId w:val="26"/>
  </w:num>
  <w:num w:numId="19">
    <w:abstractNumId w:val="36"/>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8"/>
  </w:num>
  <w:num w:numId="31">
    <w:abstractNumId w:val="17"/>
  </w:num>
  <w:num w:numId="32">
    <w:abstractNumId w:val="33"/>
  </w:num>
  <w:num w:numId="33">
    <w:abstractNumId w:val="18"/>
  </w:num>
  <w:num w:numId="34">
    <w:abstractNumId w:val="35"/>
  </w:num>
  <w:num w:numId="35">
    <w:abstractNumId w:val="16"/>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linkStyle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1086"/>
    <w:rsid w:val="00062E1A"/>
    <w:rsid w:val="00063ACC"/>
    <w:rsid w:val="00065A32"/>
    <w:rsid w:val="00067275"/>
    <w:rsid w:val="00067767"/>
    <w:rsid w:val="00070174"/>
    <w:rsid w:val="000718EF"/>
    <w:rsid w:val="00072FE8"/>
    <w:rsid w:val="00076078"/>
    <w:rsid w:val="00083C9E"/>
    <w:rsid w:val="00085ED5"/>
    <w:rsid w:val="00091570"/>
    <w:rsid w:val="00094EEE"/>
    <w:rsid w:val="00096EEE"/>
    <w:rsid w:val="000A15C4"/>
    <w:rsid w:val="000A165F"/>
    <w:rsid w:val="000A2564"/>
    <w:rsid w:val="000A30A3"/>
    <w:rsid w:val="000A70DA"/>
    <w:rsid w:val="000A79B4"/>
    <w:rsid w:val="000B138B"/>
    <w:rsid w:val="000B34F6"/>
    <w:rsid w:val="000B5007"/>
    <w:rsid w:val="000B55DB"/>
    <w:rsid w:val="000C399A"/>
    <w:rsid w:val="000C643C"/>
    <w:rsid w:val="000D260E"/>
    <w:rsid w:val="000D29D6"/>
    <w:rsid w:val="000D2CF3"/>
    <w:rsid w:val="000D4CD4"/>
    <w:rsid w:val="000D68B1"/>
    <w:rsid w:val="000E0AF9"/>
    <w:rsid w:val="000E21AF"/>
    <w:rsid w:val="000F102A"/>
    <w:rsid w:val="000F7985"/>
    <w:rsid w:val="00100199"/>
    <w:rsid w:val="00104A1E"/>
    <w:rsid w:val="00107AFF"/>
    <w:rsid w:val="001121BD"/>
    <w:rsid w:val="00112249"/>
    <w:rsid w:val="00112DDD"/>
    <w:rsid w:val="00114363"/>
    <w:rsid w:val="00116941"/>
    <w:rsid w:val="0011701C"/>
    <w:rsid w:val="001236F1"/>
    <w:rsid w:val="00123984"/>
    <w:rsid w:val="001275C6"/>
    <w:rsid w:val="0013048B"/>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4AB"/>
    <w:rsid w:val="001968E0"/>
    <w:rsid w:val="001A3B7E"/>
    <w:rsid w:val="001A5E04"/>
    <w:rsid w:val="001A7CF4"/>
    <w:rsid w:val="001B23F3"/>
    <w:rsid w:val="001B7793"/>
    <w:rsid w:val="001C0431"/>
    <w:rsid w:val="001C057A"/>
    <w:rsid w:val="001D028E"/>
    <w:rsid w:val="001D17F6"/>
    <w:rsid w:val="001D3028"/>
    <w:rsid w:val="001D5881"/>
    <w:rsid w:val="001D6C99"/>
    <w:rsid w:val="001E1503"/>
    <w:rsid w:val="001E1B95"/>
    <w:rsid w:val="001E67F7"/>
    <w:rsid w:val="001E70CE"/>
    <w:rsid w:val="001E7245"/>
    <w:rsid w:val="001F05AB"/>
    <w:rsid w:val="001F0B07"/>
    <w:rsid w:val="001F2F35"/>
    <w:rsid w:val="001F6BD3"/>
    <w:rsid w:val="00202DF1"/>
    <w:rsid w:val="00203060"/>
    <w:rsid w:val="002033E4"/>
    <w:rsid w:val="00206230"/>
    <w:rsid w:val="00207915"/>
    <w:rsid w:val="002119A5"/>
    <w:rsid w:val="002161A8"/>
    <w:rsid w:val="0021699C"/>
    <w:rsid w:val="00222BA0"/>
    <w:rsid w:val="002237FB"/>
    <w:rsid w:val="00225D4F"/>
    <w:rsid w:val="00235001"/>
    <w:rsid w:val="0023510F"/>
    <w:rsid w:val="00235173"/>
    <w:rsid w:val="0024088C"/>
    <w:rsid w:val="00242319"/>
    <w:rsid w:val="00242F80"/>
    <w:rsid w:val="0024564E"/>
    <w:rsid w:val="002463AA"/>
    <w:rsid w:val="00246BAD"/>
    <w:rsid w:val="002503EE"/>
    <w:rsid w:val="0025064B"/>
    <w:rsid w:val="00250DCC"/>
    <w:rsid w:val="00251895"/>
    <w:rsid w:val="00254909"/>
    <w:rsid w:val="00255050"/>
    <w:rsid w:val="0026584C"/>
    <w:rsid w:val="00265B8D"/>
    <w:rsid w:val="00265B9E"/>
    <w:rsid w:val="00266E29"/>
    <w:rsid w:val="00267BAD"/>
    <w:rsid w:val="002715DB"/>
    <w:rsid w:val="00273B70"/>
    <w:rsid w:val="0028082C"/>
    <w:rsid w:val="00280BA3"/>
    <w:rsid w:val="00281CAD"/>
    <w:rsid w:val="00282B67"/>
    <w:rsid w:val="00294D0B"/>
    <w:rsid w:val="00295C8A"/>
    <w:rsid w:val="0029739A"/>
    <w:rsid w:val="002977C6"/>
    <w:rsid w:val="002A264A"/>
    <w:rsid w:val="002A4A63"/>
    <w:rsid w:val="002A4EEB"/>
    <w:rsid w:val="002A5780"/>
    <w:rsid w:val="002A7223"/>
    <w:rsid w:val="002B4C69"/>
    <w:rsid w:val="002B7074"/>
    <w:rsid w:val="002C45D6"/>
    <w:rsid w:val="002C6C7B"/>
    <w:rsid w:val="002C79A3"/>
    <w:rsid w:val="002D10FE"/>
    <w:rsid w:val="002D227D"/>
    <w:rsid w:val="002D4682"/>
    <w:rsid w:val="002D50C3"/>
    <w:rsid w:val="002E134B"/>
    <w:rsid w:val="002E2046"/>
    <w:rsid w:val="002E2556"/>
    <w:rsid w:val="002F349D"/>
    <w:rsid w:val="002F5578"/>
    <w:rsid w:val="002F690D"/>
    <w:rsid w:val="002F6C35"/>
    <w:rsid w:val="002F7EAD"/>
    <w:rsid w:val="00302EF2"/>
    <w:rsid w:val="00303D3D"/>
    <w:rsid w:val="003047E0"/>
    <w:rsid w:val="00305E77"/>
    <w:rsid w:val="00307267"/>
    <w:rsid w:val="0031234B"/>
    <w:rsid w:val="003125E8"/>
    <w:rsid w:val="00313032"/>
    <w:rsid w:val="00314582"/>
    <w:rsid w:val="00314F69"/>
    <w:rsid w:val="003159D1"/>
    <w:rsid w:val="00316FB8"/>
    <w:rsid w:val="00330043"/>
    <w:rsid w:val="003316FB"/>
    <w:rsid w:val="0033709C"/>
    <w:rsid w:val="00341433"/>
    <w:rsid w:val="003439B6"/>
    <w:rsid w:val="00345A01"/>
    <w:rsid w:val="00356E6F"/>
    <w:rsid w:val="00357A18"/>
    <w:rsid w:val="00357CB9"/>
    <w:rsid w:val="003603CC"/>
    <w:rsid w:val="00360C57"/>
    <w:rsid w:val="00361273"/>
    <w:rsid w:val="00363820"/>
    <w:rsid w:val="00365873"/>
    <w:rsid w:val="003802C1"/>
    <w:rsid w:val="00382A00"/>
    <w:rsid w:val="00384AF6"/>
    <w:rsid w:val="0039015A"/>
    <w:rsid w:val="003936B7"/>
    <w:rsid w:val="00393A7F"/>
    <w:rsid w:val="003961A8"/>
    <w:rsid w:val="00397178"/>
    <w:rsid w:val="003A0A5D"/>
    <w:rsid w:val="003A37F9"/>
    <w:rsid w:val="003A491C"/>
    <w:rsid w:val="003B0985"/>
    <w:rsid w:val="003B2BE3"/>
    <w:rsid w:val="003B6937"/>
    <w:rsid w:val="003C47EC"/>
    <w:rsid w:val="003C4911"/>
    <w:rsid w:val="003C4FAC"/>
    <w:rsid w:val="003D03ED"/>
    <w:rsid w:val="003D3090"/>
    <w:rsid w:val="003D5E47"/>
    <w:rsid w:val="003D61DE"/>
    <w:rsid w:val="003D625E"/>
    <w:rsid w:val="003D6A6B"/>
    <w:rsid w:val="003E126B"/>
    <w:rsid w:val="003E434D"/>
    <w:rsid w:val="003E5171"/>
    <w:rsid w:val="003E53E9"/>
    <w:rsid w:val="003E747A"/>
    <w:rsid w:val="003F0A02"/>
    <w:rsid w:val="003F6254"/>
    <w:rsid w:val="003F67D0"/>
    <w:rsid w:val="003F6AF8"/>
    <w:rsid w:val="003F70C7"/>
    <w:rsid w:val="00401DDA"/>
    <w:rsid w:val="00404B93"/>
    <w:rsid w:val="004072E1"/>
    <w:rsid w:val="00410886"/>
    <w:rsid w:val="00412585"/>
    <w:rsid w:val="004135AB"/>
    <w:rsid w:val="00414382"/>
    <w:rsid w:val="004143F1"/>
    <w:rsid w:val="00422EA7"/>
    <w:rsid w:val="004262C4"/>
    <w:rsid w:val="004343AD"/>
    <w:rsid w:val="00436218"/>
    <w:rsid w:val="004410E3"/>
    <w:rsid w:val="004419BD"/>
    <w:rsid w:val="004510DE"/>
    <w:rsid w:val="00465F69"/>
    <w:rsid w:val="00470F22"/>
    <w:rsid w:val="004719EC"/>
    <w:rsid w:val="00473278"/>
    <w:rsid w:val="00473A8F"/>
    <w:rsid w:val="00477F04"/>
    <w:rsid w:val="00482C80"/>
    <w:rsid w:val="00483961"/>
    <w:rsid w:val="004853E6"/>
    <w:rsid w:val="00485CD2"/>
    <w:rsid w:val="00494425"/>
    <w:rsid w:val="00497431"/>
    <w:rsid w:val="004A2E31"/>
    <w:rsid w:val="004A37B0"/>
    <w:rsid w:val="004A3EFB"/>
    <w:rsid w:val="004B366F"/>
    <w:rsid w:val="004B5EE1"/>
    <w:rsid w:val="004C0BDF"/>
    <w:rsid w:val="004C4D75"/>
    <w:rsid w:val="004D0626"/>
    <w:rsid w:val="004D082D"/>
    <w:rsid w:val="004D0AA3"/>
    <w:rsid w:val="004D39BF"/>
    <w:rsid w:val="004D7F27"/>
    <w:rsid w:val="004E0201"/>
    <w:rsid w:val="004E4DEA"/>
    <w:rsid w:val="004E6E8E"/>
    <w:rsid w:val="004F660D"/>
    <w:rsid w:val="0050131A"/>
    <w:rsid w:val="005030FC"/>
    <w:rsid w:val="0050502A"/>
    <w:rsid w:val="00505478"/>
    <w:rsid w:val="0050548F"/>
    <w:rsid w:val="00505DFE"/>
    <w:rsid w:val="00511F8E"/>
    <w:rsid w:val="00513ECD"/>
    <w:rsid w:val="00521EEC"/>
    <w:rsid w:val="005235A4"/>
    <w:rsid w:val="00524834"/>
    <w:rsid w:val="005311A0"/>
    <w:rsid w:val="005407E3"/>
    <w:rsid w:val="00545868"/>
    <w:rsid w:val="00546AD3"/>
    <w:rsid w:val="00547FB6"/>
    <w:rsid w:val="005524C3"/>
    <w:rsid w:val="00553CD6"/>
    <w:rsid w:val="00554362"/>
    <w:rsid w:val="00554405"/>
    <w:rsid w:val="00561519"/>
    <w:rsid w:val="00561DFD"/>
    <w:rsid w:val="0056337B"/>
    <w:rsid w:val="00567296"/>
    <w:rsid w:val="00567766"/>
    <w:rsid w:val="00570E17"/>
    <w:rsid w:val="00574F70"/>
    <w:rsid w:val="00575A2C"/>
    <w:rsid w:val="00590081"/>
    <w:rsid w:val="00594140"/>
    <w:rsid w:val="00595412"/>
    <w:rsid w:val="00595B2D"/>
    <w:rsid w:val="0059641D"/>
    <w:rsid w:val="005A2998"/>
    <w:rsid w:val="005A4389"/>
    <w:rsid w:val="005A51D7"/>
    <w:rsid w:val="005A619A"/>
    <w:rsid w:val="005A776C"/>
    <w:rsid w:val="005A7D98"/>
    <w:rsid w:val="005B1898"/>
    <w:rsid w:val="005B2D6A"/>
    <w:rsid w:val="005B36E9"/>
    <w:rsid w:val="005B37A2"/>
    <w:rsid w:val="005B4932"/>
    <w:rsid w:val="005B5AD4"/>
    <w:rsid w:val="005B711F"/>
    <w:rsid w:val="005B773D"/>
    <w:rsid w:val="005C1223"/>
    <w:rsid w:val="005C46A6"/>
    <w:rsid w:val="005C65AA"/>
    <w:rsid w:val="005D0465"/>
    <w:rsid w:val="005D076C"/>
    <w:rsid w:val="005D63AE"/>
    <w:rsid w:val="005E4BCE"/>
    <w:rsid w:val="005E6173"/>
    <w:rsid w:val="005F0033"/>
    <w:rsid w:val="005F0171"/>
    <w:rsid w:val="00602FD3"/>
    <w:rsid w:val="00604D75"/>
    <w:rsid w:val="00611ABB"/>
    <w:rsid w:val="0061263E"/>
    <w:rsid w:val="00613ECE"/>
    <w:rsid w:val="0061653B"/>
    <w:rsid w:val="00617EF7"/>
    <w:rsid w:val="00620972"/>
    <w:rsid w:val="00623BC3"/>
    <w:rsid w:val="0063277A"/>
    <w:rsid w:val="006342D3"/>
    <w:rsid w:val="00635803"/>
    <w:rsid w:val="0064140C"/>
    <w:rsid w:val="00644282"/>
    <w:rsid w:val="0064479E"/>
    <w:rsid w:val="00644F9C"/>
    <w:rsid w:val="00650059"/>
    <w:rsid w:val="00651862"/>
    <w:rsid w:val="00653504"/>
    <w:rsid w:val="006623D8"/>
    <w:rsid w:val="006634D0"/>
    <w:rsid w:val="00664CD1"/>
    <w:rsid w:val="00666E50"/>
    <w:rsid w:val="006747D5"/>
    <w:rsid w:val="00674F21"/>
    <w:rsid w:val="00675954"/>
    <w:rsid w:val="00675CED"/>
    <w:rsid w:val="0067768B"/>
    <w:rsid w:val="006816F0"/>
    <w:rsid w:val="00683BC6"/>
    <w:rsid w:val="006840C6"/>
    <w:rsid w:val="00684B14"/>
    <w:rsid w:val="0068680E"/>
    <w:rsid w:val="00693FB3"/>
    <w:rsid w:val="006A254D"/>
    <w:rsid w:val="006A6020"/>
    <w:rsid w:val="006B4D6A"/>
    <w:rsid w:val="006B7E9B"/>
    <w:rsid w:val="006B7F36"/>
    <w:rsid w:val="006C0C64"/>
    <w:rsid w:val="006C1DF3"/>
    <w:rsid w:val="006C465E"/>
    <w:rsid w:val="006E0313"/>
    <w:rsid w:val="006E29AE"/>
    <w:rsid w:val="006E41CA"/>
    <w:rsid w:val="006E451F"/>
    <w:rsid w:val="006E70A4"/>
    <w:rsid w:val="006E75A4"/>
    <w:rsid w:val="006E7DC5"/>
    <w:rsid w:val="006F2D5C"/>
    <w:rsid w:val="006F3597"/>
    <w:rsid w:val="006F4A9E"/>
    <w:rsid w:val="006F54BB"/>
    <w:rsid w:val="006F5FFA"/>
    <w:rsid w:val="006F7C3B"/>
    <w:rsid w:val="00701946"/>
    <w:rsid w:val="007116B2"/>
    <w:rsid w:val="0071232D"/>
    <w:rsid w:val="00713FB9"/>
    <w:rsid w:val="00716ACB"/>
    <w:rsid w:val="00716E14"/>
    <w:rsid w:val="00720BC6"/>
    <w:rsid w:val="00722922"/>
    <w:rsid w:val="00724164"/>
    <w:rsid w:val="00732652"/>
    <w:rsid w:val="0073366E"/>
    <w:rsid w:val="007338D3"/>
    <w:rsid w:val="00733986"/>
    <w:rsid w:val="00733E15"/>
    <w:rsid w:val="0073705B"/>
    <w:rsid w:val="00737B45"/>
    <w:rsid w:val="00740D06"/>
    <w:rsid w:val="0074168C"/>
    <w:rsid w:val="00742616"/>
    <w:rsid w:val="00744797"/>
    <w:rsid w:val="00750728"/>
    <w:rsid w:val="0075187D"/>
    <w:rsid w:val="0075551E"/>
    <w:rsid w:val="00765039"/>
    <w:rsid w:val="0077132B"/>
    <w:rsid w:val="00773DB3"/>
    <w:rsid w:val="00780C23"/>
    <w:rsid w:val="0078390F"/>
    <w:rsid w:val="00786974"/>
    <w:rsid w:val="00791789"/>
    <w:rsid w:val="00795A95"/>
    <w:rsid w:val="00795F6F"/>
    <w:rsid w:val="00797A3D"/>
    <w:rsid w:val="00797F2C"/>
    <w:rsid w:val="007A107E"/>
    <w:rsid w:val="007A2CD8"/>
    <w:rsid w:val="007A4899"/>
    <w:rsid w:val="007A60D5"/>
    <w:rsid w:val="007A6EDD"/>
    <w:rsid w:val="007B4948"/>
    <w:rsid w:val="007B4D9F"/>
    <w:rsid w:val="007B7A62"/>
    <w:rsid w:val="007C20EF"/>
    <w:rsid w:val="007C309F"/>
    <w:rsid w:val="007C3124"/>
    <w:rsid w:val="007C4940"/>
    <w:rsid w:val="007C7056"/>
    <w:rsid w:val="007D03E5"/>
    <w:rsid w:val="007D10B8"/>
    <w:rsid w:val="007D20A0"/>
    <w:rsid w:val="007D3252"/>
    <w:rsid w:val="007D616A"/>
    <w:rsid w:val="007E0BE0"/>
    <w:rsid w:val="007E2748"/>
    <w:rsid w:val="007E3B51"/>
    <w:rsid w:val="007E3CCB"/>
    <w:rsid w:val="007E3F71"/>
    <w:rsid w:val="007F0A70"/>
    <w:rsid w:val="007F1113"/>
    <w:rsid w:val="007F2282"/>
    <w:rsid w:val="007F5390"/>
    <w:rsid w:val="00802DB5"/>
    <w:rsid w:val="0080322F"/>
    <w:rsid w:val="008051D0"/>
    <w:rsid w:val="0080794F"/>
    <w:rsid w:val="008117DA"/>
    <w:rsid w:val="00812A33"/>
    <w:rsid w:val="00812C2A"/>
    <w:rsid w:val="00814739"/>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1FC"/>
    <w:rsid w:val="0084383C"/>
    <w:rsid w:val="00843847"/>
    <w:rsid w:val="00847F64"/>
    <w:rsid w:val="0085051F"/>
    <w:rsid w:val="0085558C"/>
    <w:rsid w:val="00856EC0"/>
    <w:rsid w:val="00860395"/>
    <w:rsid w:val="00861665"/>
    <w:rsid w:val="00862F8D"/>
    <w:rsid w:val="00863D2C"/>
    <w:rsid w:val="008661FD"/>
    <w:rsid w:val="00866A63"/>
    <w:rsid w:val="00872AC4"/>
    <w:rsid w:val="00875ABF"/>
    <w:rsid w:val="00882170"/>
    <w:rsid w:val="00883AF1"/>
    <w:rsid w:val="0088567C"/>
    <w:rsid w:val="008863FA"/>
    <w:rsid w:val="00886874"/>
    <w:rsid w:val="00887647"/>
    <w:rsid w:val="00890752"/>
    <w:rsid w:val="00891109"/>
    <w:rsid w:val="00892D8C"/>
    <w:rsid w:val="008A0783"/>
    <w:rsid w:val="008A1B32"/>
    <w:rsid w:val="008A6EA5"/>
    <w:rsid w:val="008B238C"/>
    <w:rsid w:val="008B25BF"/>
    <w:rsid w:val="008B2C68"/>
    <w:rsid w:val="008B31D3"/>
    <w:rsid w:val="008C27B5"/>
    <w:rsid w:val="008D2429"/>
    <w:rsid w:val="008D48DC"/>
    <w:rsid w:val="008D616D"/>
    <w:rsid w:val="008D6E46"/>
    <w:rsid w:val="008E5B58"/>
    <w:rsid w:val="008E61F4"/>
    <w:rsid w:val="008F1729"/>
    <w:rsid w:val="008F222B"/>
    <w:rsid w:val="008F2724"/>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535E3"/>
    <w:rsid w:val="00964BFD"/>
    <w:rsid w:val="00964EDC"/>
    <w:rsid w:val="0097023E"/>
    <w:rsid w:val="00970C96"/>
    <w:rsid w:val="009712E3"/>
    <w:rsid w:val="0097522A"/>
    <w:rsid w:val="00976AE3"/>
    <w:rsid w:val="00976BAB"/>
    <w:rsid w:val="00977548"/>
    <w:rsid w:val="009813F6"/>
    <w:rsid w:val="0098432D"/>
    <w:rsid w:val="009843B5"/>
    <w:rsid w:val="00987653"/>
    <w:rsid w:val="009916E8"/>
    <w:rsid w:val="00991CAF"/>
    <w:rsid w:val="00992828"/>
    <w:rsid w:val="009934ED"/>
    <w:rsid w:val="00993E06"/>
    <w:rsid w:val="0099777C"/>
    <w:rsid w:val="009A150E"/>
    <w:rsid w:val="009A2B77"/>
    <w:rsid w:val="009A77DA"/>
    <w:rsid w:val="009B148F"/>
    <w:rsid w:val="009B6253"/>
    <w:rsid w:val="009B71B7"/>
    <w:rsid w:val="009B7902"/>
    <w:rsid w:val="009C138B"/>
    <w:rsid w:val="009C77E6"/>
    <w:rsid w:val="009C7858"/>
    <w:rsid w:val="009D5D7C"/>
    <w:rsid w:val="009D6A29"/>
    <w:rsid w:val="009E3FEF"/>
    <w:rsid w:val="009E4831"/>
    <w:rsid w:val="009F36B5"/>
    <w:rsid w:val="009F4199"/>
    <w:rsid w:val="009F5ECA"/>
    <w:rsid w:val="009F70CD"/>
    <w:rsid w:val="009F76DD"/>
    <w:rsid w:val="00A063A4"/>
    <w:rsid w:val="00A117C1"/>
    <w:rsid w:val="00A156D9"/>
    <w:rsid w:val="00A17A32"/>
    <w:rsid w:val="00A17BED"/>
    <w:rsid w:val="00A2116A"/>
    <w:rsid w:val="00A23215"/>
    <w:rsid w:val="00A263FE"/>
    <w:rsid w:val="00A26BFB"/>
    <w:rsid w:val="00A3191C"/>
    <w:rsid w:val="00A32F38"/>
    <w:rsid w:val="00A349C4"/>
    <w:rsid w:val="00A35199"/>
    <w:rsid w:val="00A374C1"/>
    <w:rsid w:val="00A4254F"/>
    <w:rsid w:val="00A43A80"/>
    <w:rsid w:val="00A47388"/>
    <w:rsid w:val="00A53D6D"/>
    <w:rsid w:val="00A571DF"/>
    <w:rsid w:val="00A61979"/>
    <w:rsid w:val="00A655BA"/>
    <w:rsid w:val="00A66893"/>
    <w:rsid w:val="00A707ED"/>
    <w:rsid w:val="00A74C4B"/>
    <w:rsid w:val="00A750B3"/>
    <w:rsid w:val="00A82B6C"/>
    <w:rsid w:val="00A856ED"/>
    <w:rsid w:val="00A859B2"/>
    <w:rsid w:val="00A91487"/>
    <w:rsid w:val="00A977FB"/>
    <w:rsid w:val="00A9786E"/>
    <w:rsid w:val="00AA5601"/>
    <w:rsid w:val="00AB2204"/>
    <w:rsid w:val="00AB5B3C"/>
    <w:rsid w:val="00AB6FC4"/>
    <w:rsid w:val="00AB7328"/>
    <w:rsid w:val="00AC0165"/>
    <w:rsid w:val="00AC246C"/>
    <w:rsid w:val="00AC343B"/>
    <w:rsid w:val="00AC7CD5"/>
    <w:rsid w:val="00AC7F05"/>
    <w:rsid w:val="00AD5649"/>
    <w:rsid w:val="00AD5AD8"/>
    <w:rsid w:val="00AD6685"/>
    <w:rsid w:val="00AE02C9"/>
    <w:rsid w:val="00AE2653"/>
    <w:rsid w:val="00AE3E17"/>
    <w:rsid w:val="00AF0A34"/>
    <w:rsid w:val="00AF4A3B"/>
    <w:rsid w:val="00AF64CF"/>
    <w:rsid w:val="00AF6E84"/>
    <w:rsid w:val="00B004A5"/>
    <w:rsid w:val="00B03102"/>
    <w:rsid w:val="00B06D13"/>
    <w:rsid w:val="00B06EA7"/>
    <w:rsid w:val="00B07605"/>
    <w:rsid w:val="00B13432"/>
    <w:rsid w:val="00B201B1"/>
    <w:rsid w:val="00B217FE"/>
    <w:rsid w:val="00B24CED"/>
    <w:rsid w:val="00B30851"/>
    <w:rsid w:val="00B346E0"/>
    <w:rsid w:val="00B4074D"/>
    <w:rsid w:val="00B41989"/>
    <w:rsid w:val="00B44F47"/>
    <w:rsid w:val="00B45BE9"/>
    <w:rsid w:val="00B51FAE"/>
    <w:rsid w:val="00B5521D"/>
    <w:rsid w:val="00B57389"/>
    <w:rsid w:val="00B577CF"/>
    <w:rsid w:val="00B62A50"/>
    <w:rsid w:val="00B656C7"/>
    <w:rsid w:val="00B6608E"/>
    <w:rsid w:val="00B66768"/>
    <w:rsid w:val="00B67484"/>
    <w:rsid w:val="00B74F48"/>
    <w:rsid w:val="00B7620A"/>
    <w:rsid w:val="00B76CEC"/>
    <w:rsid w:val="00B82691"/>
    <w:rsid w:val="00B82E01"/>
    <w:rsid w:val="00B83994"/>
    <w:rsid w:val="00B87ED6"/>
    <w:rsid w:val="00B9118C"/>
    <w:rsid w:val="00B93168"/>
    <w:rsid w:val="00B931DC"/>
    <w:rsid w:val="00BA126D"/>
    <w:rsid w:val="00BA2548"/>
    <w:rsid w:val="00BA61F6"/>
    <w:rsid w:val="00BB1400"/>
    <w:rsid w:val="00BB40F4"/>
    <w:rsid w:val="00BB701D"/>
    <w:rsid w:val="00BC3D24"/>
    <w:rsid w:val="00BC6A49"/>
    <w:rsid w:val="00BD0B1E"/>
    <w:rsid w:val="00BD0D56"/>
    <w:rsid w:val="00BD1059"/>
    <w:rsid w:val="00BD4D1F"/>
    <w:rsid w:val="00BD6314"/>
    <w:rsid w:val="00BE2543"/>
    <w:rsid w:val="00BE56C7"/>
    <w:rsid w:val="00BE5740"/>
    <w:rsid w:val="00BF332A"/>
    <w:rsid w:val="00C00251"/>
    <w:rsid w:val="00C01493"/>
    <w:rsid w:val="00C053DA"/>
    <w:rsid w:val="00C07877"/>
    <w:rsid w:val="00C13856"/>
    <w:rsid w:val="00C214F1"/>
    <w:rsid w:val="00C25AA2"/>
    <w:rsid w:val="00C31C31"/>
    <w:rsid w:val="00C32804"/>
    <w:rsid w:val="00C35293"/>
    <w:rsid w:val="00C356EB"/>
    <w:rsid w:val="00C35972"/>
    <w:rsid w:val="00C35C4C"/>
    <w:rsid w:val="00C41243"/>
    <w:rsid w:val="00C41B8A"/>
    <w:rsid w:val="00C54698"/>
    <w:rsid w:val="00C5784E"/>
    <w:rsid w:val="00C57DB0"/>
    <w:rsid w:val="00C61401"/>
    <w:rsid w:val="00C61A09"/>
    <w:rsid w:val="00C62AC4"/>
    <w:rsid w:val="00C657F7"/>
    <w:rsid w:val="00C70202"/>
    <w:rsid w:val="00C72F4A"/>
    <w:rsid w:val="00C75211"/>
    <w:rsid w:val="00C775AA"/>
    <w:rsid w:val="00C77F6F"/>
    <w:rsid w:val="00C80DE4"/>
    <w:rsid w:val="00C81233"/>
    <w:rsid w:val="00C81761"/>
    <w:rsid w:val="00C86C5C"/>
    <w:rsid w:val="00C90382"/>
    <w:rsid w:val="00C91E56"/>
    <w:rsid w:val="00C9335B"/>
    <w:rsid w:val="00C93A67"/>
    <w:rsid w:val="00C94498"/>
    <w:rsid w:val="00C9746B"/>
    <w:rsid w:val="00CA0945"/>
    <w:rsid w:val="00CA14FE"/>
    <w:rsid w:val="00CA3C17"/>
    <w:rsid w:val="00CA53E2"/>
    <w:rsid w:val="00CB55A3"/>
    <w:rsid w:val="00CB60EA"/>
    <w:rsid w:val="00CC0314"/>
    <w:rsid w:val="00CC0877"/>
    <w:rsid w:val="00CC3BDF"/>
    <w:rsid w:val="00CC5019"/>
    <w:rsid w:val="00CD16D6"/>
    <w:rsid w:val="00CD2B95"/>
    <w:rsid w:val="00CD323C"/>
    <w:rsid w:val="00CD3E0F"/>
    <w:rsid w:val="00CE131A"/>
    <w:rsid w:val="00CE423E"/>
    <w:rsid w:val="00CE53D9"/>
    <w:rsid w:val="00CE5547"/>
    <w:rsid w:val="00CE6BA1"/>
    <w:rsid w:val="00CE7870"/>
    <w:rsid w:val="00CF27E8"/>
    <w:rsid w:val="00CF4AB4"/>
    <w:rsid w:val="00D03642"/>
    <w:rsid w:val="00D060B1"/>
    <w:rsid w:val="00D114B1"/>
    <w:rsid w:val="00D2053A"/>
    <w:rsid w:val="00D21381"/>
    <w:rsid w:val="00D32C74"/>
    <w:rsid w:val="00D33CDC"/>
    <w:rsid w:val="00D364AC"/>
    <w:rsid w:val="00D40FD4"/>
    <w:rsid w:val="00D42BB5"/>
    <w:rsid w:val="00D42D07"/>
    <w:rsid w:val="00D45AAF"/>
    <w:rsid w:val="00D51474"/>
    <w:rsid w:val="00D52A4D"/>
    <w:rsid w:val="00D54510"/>
    <w:rsid w:val="00D62C21"/>
    <w:rsid w:val="00D65A1A"/>
    <w:rsid w:val="00D701B3"/>
    <w:rsid w:val="00D70930"/>
    <w:rsid w:val="00D73133"/>
    <w:rsid w:val="00D77AB0"/>
    <w:rsid w:val="00D82608"/>
    <w:rsid w:val="00D856A8"/>
    <w:rsid w:val="00D92E91"/>
    <w:rsid w:val="00D9349F"/>
    <w:rsid w:val="00D94A23"/>
    <w:rsid w:val="00D95C5C"/>
    <w:rsid w:val="00DA34E6"/>
    <w:rsid w:val="00DA756A"/>
    <w:rsid w:val="00DB0D8A"/>
    <w:rsid w:val="00DB315A"/>
    <w:rsid w:val="00DB4059"/>
    <w:rsid w:val="00DB623E"/>
    <w:rsid w:val="00DC0D9C"/>
    <w:rsid w:val="00DC2B95"/>
    <w:rsid w:val="00DC4539"/>
    <w:rsid w:val="00DC5123"/>
    <w:rsid w:val="00DC5856"/>
    <w:rsid w:val="00DC5C1A"/>
    <w:rsid w:val="00DC7453"/>
    <w:rsid w:val="00DC74D3"/>
    <w:rsid w:val="00DD057B"/>
    <w:rsid w:val="00DD3A7B"/>
    <w:rsid w:val="00DD3C49"/>
    <w:rsid w:val="00DD63E8"/>
    <w:rsid w:val="00DE09D0"/>
    <w:rsid w:val="00DE49CA"/>
    <w:rsid w:val="00DE612E"/>
    <w:rsid w:val="00DE7ED4"/>
    <w:rsid w:val="00DF201F"/>
    <w:rsid w:val="00DF37C0"/>
    <w:rsid w:val="00DF3898"/>
    <w:rsid w:val="00E00292"/>
    <w:rsid w:val="00E01613"/>
    <w:rsid w:val="00E067C1"/>
    <w:rsid w:val="00E10AC4"/>
    <w:rsid w:val="00E132C2"/>
    <w:rsid w:val="00E13529"/>
    <w:rsid w:val="00E15BB8"/>
    <w:rsid w:val="00E17A90"/>
    <w:rsid w:val="00E205F7"/>
    <w:rsid w:val="00E216E3"/>
    <w:rsid w:val="00E235AB"/>
    <w:rsid w:val="00E32503"/>
    <w:rsid w:val="00E33C55"/>
    <w:rsid w:val="00E358EB"/>
    <w:rsid w:val="00E372F3"/>
    <w:rsid w:val="00E40010"/>
    <w:rsid w:val="00E4053A"/>
    <w:rsid w:val="00E458DC"/>
    <w:rsid w:val="00E505A3"/>
    <w:rsid w:val="00E5536E"/>
    <w:rsid w:val="00E55E01"/>
    <w:rsid w:val="00E70529"/>
    <w:rsid w:val="00E70B42"/>
    <w:rsid w:val="00E72FF7"/>
    <w:rsid w:val="00E744DB"/>
    <w:rsid w:val="00E7736B"/>
    <w:rsid w:val="00E8459E"/>
    <w:rsid w:val="00E85C72"/>
    <w:rsid w:val="00E90FED"/>
    <w:rsid w:val="00E9128E"/>
    <w:rsid w:val="00E91D52"/>
    <w:rsid w:val="00E95BF3"/>
    <w:rsid w:val="00E95CC3"/>
    <w:rsid w:val="00E964C9"/>
    <w:rsid w:val="00EA2C65"/>
    <w:rsid w:val="00EA5E17"/>
    <w:rsid w:val="00EB1105"/>
    <w:rsid w:val="00EB7FE9"/>
    <w:rsid w:val="00EC045C"/>
    <w:rsid w:val="00EC2496"/>
    <w:rsid w:val="00EC2BC3"/>
    <w:rsid w:val="00EC2C97"/>
    <w:rsid w:val="00ED1639"/>
    <w:rsid w:val="00ED4AE5"/>
    <w:rsid w:val="00EE096E"/>
    <w:rsid w:val="00EE6817"/>
    <w:rsid w:val="00EE7101"/>
    <w:rsid w:val="00EF13B2"/>
    <w:rsid w:val="00EF2022"/>
    <w:rsid w:val="00EF3418"/>
    <w:rsid w:val="00EF375F"/>
    <w:rsid w:val="00EF4364"/>
    <w:rsid w:val="00EF56F5"/>
    <w:rsid w:val="00EF5BD2"/>
    <w:rsid w:val="00EF5F93"/>
    <w:rsid w:val="00EF7C71"/>
    <w:rsid w:val="00F00135"/>
    <w:rsid w:val="00F04850"/>
    <w:rsid w:val="00F06844"/>
    <w:rsid w:val="00F077BC"/>
    <w:rsid w:val="00F12594"/>
    <w:rsid w:val="00F13E3E"/>
    <w:rsid w:val="00F1450E"/>
    <w:rsid w:val="00F17BEB"/>
    <w:rsid w:val="00F20D59"/>
    <w:rsid w:val="00F21FE2"/>
    <w:rsid w:val="00F260B6"/>
    <w:rsid w:val="00F307E1"/>
    <w:rsid w:val="00F332F0"/>
    <w:rsid w:val="00F33A79"/>
    <w:rsid w:val="00F35D3B"/>
    <w:rsid w:val="00F362D1"/>
    <w:rsid w:val="00F362EA"/>
    <w:rsid w:val="00F40279"/>
    <w:rsid w:val="00F51781"/>
    <w:rsid w:val="00F5756B"/>
    <w:rsid w:val="00F609ED"/>
    <w:rsid w:val="00F63EEE"/>
    <w:rsid w:val="00F63FEF"/>
    <w:rsid w:val="00F654D3"/>
    <w:rsid w:val="00F65820"/>
    <w:rsid w:val="00F6788B"/>
    <w:rsid w:val="00F74085"/>
    <w:rsid w:val="00F76149"/>
    <w:rsid w:val="00F765DC"/>
    <w:rsid w:val="00F80733"/>
    <w:rsid w:val="00F80EFD"/>
    <w:rsid w:val="00F823BA"/>
    <w:rsid w:val="00F83E95"/>
    <w:rsid w:val="00F85D32"/>
    <w:rsid w:val="00F86100"/>
    <w:rsid w:val="00F907D6"/>
    <w:rsid w:val="00F90B14"/>
    <w:rsid w:val="00F9149D"/>
    <w:rsid w:val="00F936C4"/>
    <w:rsid w:val="00F96783"/>
    <w:rsid w:val="00FA0F70"/>
    <w:rsid w:val="00FA48DE"/>
    <w:rsid w:val="00FA52C9"/>
    <w:rsid w:val="00FA71A7"/>
    <w:rsid w:val="00FB17B0"/>
    <w:rsid w:val="00FB767D"/>
    <w:rsid w:val="00FC090F"/>
    <w:rsid w:val="00FC3429"/>
    <w:rsid w:val="00FD6DB7"/>
    <w:rsid w:val="00FE26D0"/>
    <w:rsid w:val="00FE5145"/>
    <w:rsid w:val="00FE62F4"/>
    <w:rsid w:val="00FE74FC"/>
    <w:rsid w:val="00FE79F3"/>
    <w:rsid w:val="00FF3341"/>
    <w:rsid w:val="00FF496E"/>
    <w:rsid w:val="00FF4C7E"/>
    <w:rsid w:val="00FF50C7"/>
    <w:rsid w:val="00FF6347"/>
    <w:rsid w:val="00FF79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40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13048B"/>
    <w:rPr>
      <w:rFonts w:ascii="Times New Roman" w:eastAsia="Times New Roman" w:hAnsi="Times New Roman" w:cs="Times New Roman"/>
    </w:rPr>
  </w:style>
  <w:style w:type="paragraph" w:styleId="Heading1">
    <w:name w:val="heading 1"/>
    <w:next w:val="Normal"/>
    <w:link w:val="Heading1Char"/>
    <w:qFormat/>
    <w:rsid w:val="0013048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3048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3048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3048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3048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3048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3048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3048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3048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1304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3048B"/>
  </w:style>
  <w:style w:type="character" w:customStyle="1" w:styleId="Heading1Char">
    <w:name w:val="Heading 1 Char"/>
    <w:basedOn w:val="DefaultParagraphFont"/>
    <w:link w:val="Heading1"/>
    <w:rsid w:val="00DC512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DC512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DC5123"/>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DC5123"/>
    <w:rPr>
      <w:rFonts w:ascii="Arial" w:eastAsia="Times New Roman" w:hAnsi="Arial" w:cs="Times New Roman"/>
      <w:b/>
      <w:sz w:val="22"/>
      <w:szCs w:val="20"/>
    </w:rPr>
  </w:style>
  <w:style w:type="character" w:customStyle="1" w:styleId="Heading5Char">
    <w:name w:val="Heading 5 Char"/>
    <w:basedOn w:val="DefaultParagraphFont"/>
    <w:link w:val="Heading5"/>
    <w:rsid w:val="00DC5123"/>
    <w:rPr>
      <w:rFonts w:ascii="Arial" w:eastAsia="Times New Roman" w:hAnsi="Arial" w:cs="Times New Roman"/>
      <w:b/>
      <w:sz w:val="20"/>
      <w:szCs w:val="20"/>
    </w:rPr>
  </w:style>
  <w:style w:type="character" w:customStyle="1" w:styleId="Heading6Char">
    <w:name w:val="Heading 6 Char"/>
    <w:basedOn w:val="DefaultParagraphFont"/>
    <w:link w:val="Heading6"/>
    <w:rsid w:val="00DC5123"/>
    <w:rPr>
      <w:rFonts w:ascii="Times New Roman" w:eastAsia="Times New Roman" w:hAnsi="Times New Roman" w:cs="Times New Roman"/>
      <w:szCs w:val="20"/>
    </w:rPr>
  </w:style>
  <w:style w:type="character" w:customStyle="1" w:styleId="Heading7Char">
    <w:name w:val="Heading 7 Char"/>
    <w:basedOn w:val="DefaultParagraphFont"/>
    <w:link w:val="Heading7"/>
    <w:rsid w:val="00DC5123"/>
    <w:rPr>
      <w:rFonts w:ascii="Times New Roman" w:eastAsia="Times New Roman" w:hAnsi="Times New Roman" w:cs="Times New Roman"/>
      <w:szCs w:val="20"/>
    </w:rPr>
  </w:style>
  <w:style w:type="character" w:customStyle="1" w:styleId="Heading8Char">
    <w:name w:val="Heading 8 Char"/>
    <w:basedOn w:val="DefaultParagraphFont"/>
    <w:link w:val="Heading8"/>
    <w:rsid w:val="00DC5123"/>
    <w:rPr>
      <w:rFonts w:ascii="Times New Roman" w:eastAsia="Times New Roman" w:hAnsi="Times New Roman" w:cs="Times New Roman"/>
      <w:szCs w:val="20"/>
    </w:rPr>
  </w:style>
  <w:style w:type="character" w:customStyle="1" w:styleId="Heading9Char">
    <w:name w:val="Heading 9 Char"/>
    <w:basedOn w:val="DefaultParagraphFont"/>
    <w:link w:val="Heading9"/>
    <w:rsid w:val="00DC5123"/>
    <w:rPr>
      <w:rFonts w:ascii="Times New Roman" w:eastAsia="Times New Roman" w:hAnsi="Times New Roman" w:cs="Times New Roman"/>
      <w:szCs w:val="20"/>
    </w:rPr>
  </w:style>
  <w:style w:type="paragraph" w:customStyle="1" w:styleId="Para">
    <w:name w:val="Para"/>
    <w:qFormat/>
    <w:rsid w:val="0013048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3048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3048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3048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3048B"/>
    <w:pPr>
      <w:widowControl w:val="0"/>
      <w:spacing w:before="120"/>
      <w:ind w:left="2160"/>
    </w:pPr>
    <w:rPr>
      <w:snapToGrid w:val="0"/>
      <w:szCs w:val="20"/>
    </w:rPr>
  </w:style>
  <w:style w:type="paragraph" w:customStyle="1" w:styleId="AddressDescription">
    <w:name w:val="AddressDescription"/>
    <w:basedOn w:val="Normal"/>
    <w:next w:val="Normal"/>
    <w:rsid w:val="0013048B"/>
    <w:pPr>
      <w:widowControl w:val="0"/>
      <w:spacing w:before="120" w:after="120"/>
      <w:ind w:left="2160"/>
    </w:pPr>
    <w:rPr>
      <w:snapToGrid w:val="0"/>
      <w:szCs w:val="20"/>
    </w:rPr>
  </w:style>
  <w:style w:type="paragraph" w:customStyle="1" w:styleId="AddressName">
    <w:name w:val="AddressName"/>
    <w:basedOn w:val="Normal"/>
    <w:next w:val="Normal"/>
    <w:rsid w:val="0013048B"/>
    <w:pPr>
      <w:widowControl w:val="0"/>
      <w:spacing w:before="120"/>
      <w:ind w:left="2160"/>
    </w:pPr>
    <w:rPr>
      <w:snapToGrid w:val="0"/>
      <w:szCs w:val="20"/>
    </w:rPr>
  </w:style>
  <w:style w:type="paragraph" w:customStyle="1" w:styleId="Question">
    <w:name w:val="Question"/>
    <w:next w:val="Normal"/>
    <w:rsid w:val="0013048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3048B"/>
    <w:pPr>
      <w:ind w:left="2880"/>
    </w:pPr>
  </w:style>
  <w:style w:type="paragraph" w:customStyle="1" w:styleId="Answer">
    <w:name w:val="Answer"/>
    <w:basedOn w:val="Option"/>
    <w:next w:val="Normal"/>
    <w:rsid w:val="0013048B"/>
    <w:pPr>
      <w:widowControl w:val="0"/>
    </w:pPr>
    <w:rPr>
      <w:snapToGrid w:val="0"/>
    </w:rPr>
  </w:style>
  <w:style w:type="paragraph" w:customStyle="1" w:styleId="AnswersHead">
    <w:name w:val="AnswersHead"/>
    <w:basedOn w:val="Normal"/>
    <w:next w:val="Para"/>
    <w:rsid w:val="0013048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3048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3048B"/>
    <w:pPr>
      <w:spacing w:before="120" w:after="120"/>
    </w:pPr>
  </w:style>
  <w:style w:type="paragraph" w:customStyle="1" w:styleId="AuthorBio">
    <w:name w:val="AuthorBio"/>
    <w:rsid w:val="0013048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3048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DC5123"/>
    <w:rPr>
      <w:rFonts w:ascii="Tahoma" w:eastAsia="Times New Roman" w:hAnsi="Tahoma" w:cs="Tahoma"/>
      <w:sz w:val="16"/>
      <w:szCs w:val="16"/>
    </w:rPr>
  </w:style>
  <w:style w:type="paragraph" w:styleId="Bibliography">
    <w:name w:val="Bibliography"/>
    <w:basedOn w:val="Normal"/>
    <w:next w:val="Normal"/>
    <w:semiHidden/>
    <w:rsid w:val="0013048B"/>
    <w:pPr>
      <w:spacing w:after="200" w:line="276" w:lineRule="auto"/>
    </w:pPr>
    <w:rPr>
      <w:rFonts w:ascii="Calibri" w:eastAsia="Calibri" w:hAnsi="Calibri"/>
      <w:sz w:val="22"/>
      <w:szCs w:val="22"/>
    </w:rPr>
  </w:style>
  <w:style w:type="paragraph" w:customStyle="1" w:styleId="BibliographyEntry">
    <w:name w:val="BibliographyEntry"/>
    <w:rsid w:val="0013048B"/>
    <w:pPr>
      <w:ind w:left="1440" w:hanging="720"/>
    </w:pPr>
    <w:rPr>
      <w:rFonts w:ascii="Arial" w:eastAsia="Times New Roman" w:hAnsi="Arial" w:cs="Tahoma"/>
      <w:sz w:val="26"/>
      <w:szCs w:val="16"/>
    </w:rPr>
  </w:style>
  <w:style w:type="paragraph" w:customStyle="1" w:styleId="BibliographyHead">
    <w:name w:val="BibliographyHead"/>
    <w:next w:val="BibliographyEntry"/>
    <w:rsid w:val="0013048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3048B"/>
    <w:rPr>
      <w:rFonts w:ascii="Arial" w:eastAsia="Times New Roman" w:hAnsi="Arial" w:cs="Times New Roman"/>
      <w:b/>
      <w:smallCaps/>
      <w:sz w:val="60"/>
      <w:szCs w:val="60"/>
    </w:rPr>
  </w:style>
  <w:style w:type="character" w:customStyle="1" w:styleId="BoldItalic">
    <w:name w:val="BoldItalic"/>
    <w:rsid w:val="0013048B"/>
    <w:rPr>
      <w:b/>
      <w:i/>
    </w:rPr>
  </w:style>
  <w:style w:type="character" w:styleId="BookTitle">
    <w:name w:val="Book Title"/>
    <w:qFormat/>
    <w:rsid w:val="0013048B"/>
    <w:rPr>
      <w:b/>
      <w:bCs/>
      <w:smallCaps/>
      <w:spacing w:val="5"/>
    </w:rPr>
  </w:style>
  <w:style w:type="paragraph" w:customStyle="1" w:styleId="BookAuthor">
    <w:name w:val="BookAuthor"/>
    <w:basedOn w:val="Normal"/>
    <w:rsid w:val="0013048B"/>
    <w:pPr>
      <w:spacing w:before="120" w:after="600"/>
      <w:ind w:left="720" w:firstLine="720"/>
      <w:contextualSpacing/>
      <w:jc w:val="center"/>
    </w:pPr>
    <w:rPr>
      <w:sz w:val="32"/>
      <w:szCs w:val="20"/>
    </w:rPr>
  </w:style>
  <w:style w:type="paragraph" w:customStyle="1" w:styleId="BookEdition">
    <w:name w:val="BookEdition"/>
    <w:qFormat/>
    <w:rsid w:val="0013048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3048B"/>
    <w:pPr>
      <w:spacing w:before="480" w:after="480"/>
      <w:ind w:left="720" w:firstLine="720"/>
      <w:jc w:val="center"/>
    </w:pPr>
    <w:rPr>
      <w:rFonts w:ascii="Arial" w:hAnsi="Arial"/>
      <w:b/>
      <w:snapToGrid w:val="0"/>
      <w:sz w:val="52"/>
      <w:szCs w:val="20"/>
    </w:rPr>
  </w:style>
  <w:style w:type="paragraph" w:customStyle="1" w:styleId="BookReviewAuthor">
    <w:name w:val="BookReviewAuthor"/>
    <w:rsid w:val="0013048B"/>
    <w:pPr>
      <w:ind w:left="4320"/>
    </w:pPr>
    <w:rPr>
      <w:rFonts w:ascii="Times New Roman" w:eastAsia="Times New Roman" w:hAnsi="Times New Roman" w:cs="Times New Roman"/>
      <w:snapToGrid w:val="0"/>
      <w:sz w:val="20"/>
      <w:szCs w:val="20"/>
    </w:rPr>
  </w:style>
  <w:style w:type="paragraph" w:customStyle="1" w:styleId="BookReviewItem">
    <w:name w:val="BookReviewItem"/>
    <w:rsid w:val="0013048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3048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3048B"/>
    <w:pPr>
      <w:pageBreakBefore w:val="0"/>
      <w:spacing w:before="480"/>
    </w:pPr>
    <w:rPr>
      <w:sz w:val="36"/>
    </w:rPr>
  </w:style>
  <w:style w:type="character" w:customStyle="1" w:styleId="Callout">
    <w:name w:val="Callout"/>
    <w:rsid w:val="0013048B"/>
    <w:rPr>
      <w:bdr w:val="none" w:sz="0" w:space="0" w:color="auto"/>
      <w:shd w:val="clear" w:color="auto" w:fill="B2A1C7"/>
    </w:rPr>
  </w:style>
  <w:style w:type="paragraph" w:customStyle="1" w:styleId="ChapterSubtitle">
    <w:name w:val="ChapterSubtitle"/>
    <w:basedOn w:val="ChapterTitle"/>
    <w:next w:val="Para"/>
    <w:rsid w:val="0013048B"/>
    <w:rPr>
      <w:sz w:val="44"/>
    </w:rPr>
  </w:style>
  <w:style w:type="paragraph" w:customStyle="1" w:styleId="ChapterAuthor">
    <w:name w:val="ChapterAuthor"/>
    <w:basedOn w:val="ChapterSubtitle"/>
    <w:next w:val="Normal"/>
    <w:rsid w:val="0013048B"/>
    <w:pPr>
      <w:spacing w:after="120"/>
      <w:outlineLvl w:val="9"/>
    </w:pPr>
    <w:rPr>
      <w:i/>
      <w:sz w:val="36"/>
    </w:rPr>
  </w:style>
  <w:style w:type="paragraph" w:customStyle="1" w:styleId="ChapterAuthorAffiliation">
    <w:name w:val="ChapterAuthorAffiliation"/>
    <w:next w:val="Para"/>
    <w:rsid w:val="0013048B"/>
    <w:pPr>
      <w:spacing w:after="120"/>
    </w:pPr>
    <w:rPr>
      <w:rFonts w:ascii="Arial" w:eastAsia="Times New Roman" w:hAnsi="Arial" w:cs="Times New Roman"/>
      <w:i/>
      <w:smallCaps/>
      <w:snapToGrid w:val="0"/>
      <w:sz w:val="36"/>
      <w:szCs w:val="20"/>
    </w:rPr>
  </w:style>
  <w:style w:type="paragraph" w:customStyle="1" w:styleId="FootnoteEntry">
    <w:name w:val="FootnoteEntry"/>
    <w:rsid w:val="0013048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3048B"/>
    <w:pPr>
      <w:spacing w:before="120" w:after="120"/>
      <w:ind w:left="0" w:firstLine="0"/>
    </w:pPr>
  </w:style>
  <w:style w:type="paragraph" w:customStyle="1" w:styleId="Objective">
    <w:name w:val="Objective"/>
    <w:rsid w:val="0013048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3048B"/>
    <w:rPr>
      <w:i w:val="0"/>
    </w:rPr>
  </w:style>
  <w:style w:type="paragraph" w:customStyle="1" w:styleId="ChapterFeaturingList">
    <w:name w:val="ChapterFeaturingList"/>
    <w:basedOn w:val="ChapterObjective"/>
    <w:rsid w:val="0013048B"/>
    <w:rPr>
      <w:b w:val="0"/>
      <w:sz w:val="26"/>
      <w:u w:val="none"/>
    </w:rPr>
  </w:style>
  <w:style w:type="paragraph" w:customStyle="1" w:styleId="ChapterFeaturingListSub">
    <w:name w:val="ChapterFeaturingListSub"/>
    <w:rsid w:val="0013048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3048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3048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3048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3048B"/>
    <w:pPr>
      <w:spacing w:before="240"/>
      <w:ind w:left="1800"/>
    </w:pPr>
    <w:rPr>
      <w:u w:val="none"/>
    </w:rPr>
  </w:style>
  <w:style w:type="paragraph" w:customStyle="1" w:styleId="ChapterObjectiveTitle">
    <w:name w:val="ChapterObjectiveTitle"/>
    <w:basedOn w:val="ObjectiveTitle"/>
    <w:next w:val="ChapterObjective"/>
    <w:rsid w:val="0013048B"/>
    <w:pPr>
      <w:ind w:left="1440" w:firstLine="0"/>
    </w:pPr>
    <w:rPr>
      <w:i w:val="0"/>
    </w:rPr>
  </w:style>
  <w:style w:type="paragraph" w:customStyle="1" w:styleId="Subobjective">
    <w:name w:val="Subobjective"/>
    <w:basedOn w:val="Objective"/>
    <w:rsid w:val="0013048B"/>
    <w:pPr>
      <w:keepNext/>
      <w:spacing w:before="180"/>
      <w:ind w:left="2880"/>
    </w:pPr>
  </w:style>
  <w:style w:type="paragraph" w:customStyle="1" w:styleId="ChapterSubobjective">
    <w:name w:val="ChapterSubobjective"/>
    <w:basedOn w:val="Subobjective"/>
    <w:rsid w:val="0013048B"/>
    <w:pPr>
      <w:keepNext w:val="0"/>
    </w:pPr>
    <w:rPr>
      <w:i w:val="0"/>
    </w:rPr>
  </w:style>
  <w:style w:type="paragraph" w:customStyle="1" w:styleId="Code80">
    <w:name w:val="Code80"/>
    <w:rsid w:val="0013048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3048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3048B"/>
    <w:rPr>
      <w:rFonts w:cs="Arial"/>
      <w:color w:val="0000FF"/>
    </w:rPr>
  </w:style>
  <w:style w:type="character" w:customStyle="1" w:styleId="CodeColorBlue2">
    <w:name w:val="CodeColorBlue2"/>
    <w:rsid w:val="0013048B"/>
    <w:rPr>
      <w:rFonts w:cs="Arial"/>
      <w:color w:val="0000A5"/>
    </w:rPr>
  </w:style>
  <w:style w:type="character" w:customStyle="1" w:styleId="CodeColorBlue3">
    <w:name w:val="CodeColorBlue3"/>
    <w:rsid w:val="0013048B"/>
    <w:rPr>
      <w:rFonts w:cs="Arial"/>
      <w:color w:val="6464B9"/>
    </w:rPr>
  </w:style>
  <w:style w:type="character" w:customStyle="1" w:styleId="CodeColorBluegreen">
    <w:name w:val="CodeColorBluegreen"/>
    <w:rsid w:val="0013048B"/>
    <w:rPr>
      <w:rFonts w:cs="Arial"/>
      <w:color w:val="2B91AF"/>
    </w:rPr>
  </w:style>
  <w:style w:type="character" w:customStyle="1" w:styleId="CodeColorBrown">
    <w:name w:val="CodeColorBrown"/>
    <w:rsid w:val="0013048B"/>
    <w:rPr>
      <w:rFonts w:cs="Arial"/>
      <w:color w:val="A31515"/>
    </w:rPr>
  </w:style>
  <w:style w:type="character" w:customStyle="1" w:styleId="CodeColorDkBlue">
    <w:name w:val="CodeColorDkBlue"/>
    <w:rsid w:val="0013048B"/>
    <w:rPr>
      <w:rFonts w:cs="Times New Roman"/>
      <w:color w:val="000080"/>
      <w:szCs w:val="22"/>
    </w:rPr>
  </w:style>
  <w:style w:type="character" w:customStyle="1" w:styleId="CodeColorGreen">
    <w:name w:val="CodeColorGreen"/>
    <w:rsid w:val="0013048B"/>
    <w:rPr>
      <w:rFonts w:cs="Arial"/>
      <w:color w:val="008000"/>
    </w:rPr>
  </w:style>
  <w:style w:type="character" w:customStyle="1" w:styleId="CodeColorGreen2">
    <w:name w:val="CodeColorGreen2"/>
    <w:rsid w:val="0013048B"/>
    <w:rPr>
      <w:rFonts w:cs="Arial"/>
      <w:color w:val="629755"/>
    </w:rPr>
  </w:style>
  <w:style w:type="character" w:customStyle="1" w:styleId="CodeColorGrey30">
    <w:name w:val="CodeColorGrey30"/>
    <w:rsid w:val="0013048B"/>
    <w:rPr>
      <w:rFonts w:cs="Arial"/>
      <w:color w:val="808080"/>
    </w:rPr>
  </w:style>
  <w:style w:type="character" w:customStyle="1" w:styleId="CodeColorGrey55">
    <w:name w:val="CodeColorGrey55"/>
    <w:rsid w:val="0013048B"/>
    <w:rPr>
      <w:rFonts w:cs="Arial"/>
      <w:color w:val="C0C0C0"/>
    </w:rPr>
  </w:style>
  <w:style w:type="character" w:customStyle="1" w:styleId="CodeColorGrey80">
    <w:name w:val="CodeColorGrey80"/>
    <w:rsid w:val="0013048B"/>
    <w:rPr>
      <w:rFonts w:cs="Arial"/>
      <w:color w:val="555555"/>
    </w:rPr>
  </w:style>
  <w:style w:type="character" w:customStyle="1" w:styleId="CodeColorHotPink">
    <w:name w:val="CodeColorHotPink"/>
    <w:rsid w:val="0013048B"/>
    <w:rPr>
      <w:rFonts w:cs="Times New Roman"/>
      <w:color w:val="DF36FA"/>
      <w:szCs w:val="18"/>
    </w:rPr>
  </w:style>
  <w:style w:type="character" w:customStyle="1" w:styleId="CodeColorMagenta">
    <w:name w:val="CodeColorMagenta"/>
    <w:rsid w:val="0013048B"/>
    <w:rPr>
      <w:rFonts w:cs="Arial"/>
      <w:color w:val="A31515"/>
    </w:rPr>
  </w:style>
  <w:style w:type="character" w:customStyle="1" w:styleId="CodeColorOrange">
    <w:name w:val="CodeColorOrange"/>
    <w:rsid w:val="0013048B"/>
    <w:rPr>
      <w:rFonts w:cs="Arial"/>
      <w:color w:val="B96464"/>
    </w:rPr>
  </w:style>
  <w:style w:type="character" w:customStyle="1" w:styleId="CodeColorPeach">
    <w:name w:val="CodeColorPeach"/>
    <w:rsid w:val="0013048B"/>
    <w:rPr>
      <w:rFonts w:cs="Arial"/>
      <w:color w:val="FFDBA3"/>
    </w:rPr>
  </w:style>
  <w:style w:type="character" w:customStyle="1" w:styleId="CodeColorPurple">
    <w:name w:val="CodeColorPurple"/>
    <w:rsid w:val="0013048B"/>
    <w:rPr>
      <w:rFonts w:cs="Arial"/>
      <w:color w:val="951795"/>
    </w:rPr>
  </w:style>
  <w:style w:type="character" w:customStyle="1" w:styleId="CodeColorPurple2">
    <w:name w:val="CodeColorPurple2"/>
    <w:rsid w:val="0013048B"/>
    <w:rPr>
      <w:rFonts w:cs="Arial"/>
      <w:color w:val="800080"/>
    </w:rPr>
  </w:style>
  <w:style w:type="character" w:customStyle="1" w:styleId="CodeColorRed">
    <w:name w:val="CodeColorRed"/>
    <w:rsid w:val="0013048B"/>
    <w:rPr>
      <w:rFonts w:cs="Arial"/>
      <w:color w:val="FF0000"/>
    </w:rPr>
  </w:style>
  <w:style w:type="character" w:customStyle="1" w:styleId="CodeColorRed2">
    <w:name w:val="CodeColorRed2"/>
    <w:rsid w:val="0013048B"/>
    <w:rPr>
      <w:rFonts w:cs="Arial"/>
      <w:color w:val="800000"/>
    </w:rPr>
  </w:style>
  <w:style w:type="character" w:customStyle="1" w:styleId="CodeColorRed3">
    <w:name w:val="CodeColorRed3"/>
    <w:rsid w:val="0013048B"/>
    <w:rPr>
      <w:rFonts w:cs="Arial"/>
      <w:color w:val="A31515"/>
    </w:rPr>
  </w:style>
  <w:style w:type="character" w:customStyle="1" w:styleId="CodeColorTealBlue">
    <w:name w:val="CodeColorTealBlue"/>
    <w:rsid w:val="0013048B"/>
    <w:rPr>
      <w:rFonts w:cs="Times New Roman"/>
      <w:color w:val="008080"/>
      <w:szCs w:val="22"/>
    </w:rPr>
  </w:style>
  <w:style w:type="character" w:customStyle="1" w:styleId="CodeColorWhite">
    <w:name w:val="CodeColorWhite"/>
    <w:rsid w:val="0013048B"/>
    <w:rPr>
      <w:rFonts w:cs="Arial"/>
      <w:color w:val="FFFFFF"/>
      <w:bdr w:val="none" w:sz="0" w:space="0" w:color="auto"/>
    </w:rPr>
  </w:style>
  <w:style w:type="paragraph" w:customStyle="1" w:styleId="CodeHead">
    <w:name w:val="CodeHead"/>
    <w:next w:val="Normal"/>
    <w:rsid w:val="0013048B"/>
    <w:pPr>
      <w:spacing w:before="120" w:after="120"/>
    </w:pPr>
    <w:rPr>
      <w:rFonts w:ascii="Arial" w:eastAsia="Times New Roman" w:hAnsi="Arial" w:cs="Times New Roman"/>
      <w:b/>
      <w:snapToGrid w:val="0"/>
      <w:sz w:val="22"/>
      <w:szCs w:val="20"/>
    </w:rPr>
  </w:style>
  <w:style w:type="character" w:customStyle="1" w:styleId="CodeHighlight">
    <w:name w:val="CodeHighlight"/>
    <w:rsid w:val="0013048B"/>
    <w:rPr>
      <w:b/>
      <w:color w:val="7F7F7F"/>
      <w:kern w:val="0"/>
      <w:position w:val="0"/>
      <w:u w:val="none"/>
      <w:bdr w:val="none" w:sz="0" w:space="0" w:color="auto"/>
      <w:shd w:val="clear" w:color="auto" w:fill="auto"/>
    </w:rPr>
  </w:style>
  <w:style w:type="paragraph" w:customStyle="1" w:styleId="CodeLabel">
    <w:name w:val="CodeLabel"/>
    <w:qFormat/>
    <w:rsid w:val="0013048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3048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3048B"/>
    <w:rPr>
      <w:rFonts w:ascii="Courier New" w:eastAsia="Times New Roman" w:hAnsi="Courier New" w:cs="Times New Roman"/>
      <w:noProof/>
      <w:snapToGrid w:val="0"/>
      <w:sz w:val="16"/>
      <w:szCs w:val="20"/>
    </w:rPr>
  </w:style>
  <w:style w:type="paragraph" w:customStyle="1" w:styleId="CodeNote">
    <w:name w:val="CodeNote"/>
    <w:qFormat/>
    <w:rsid w:val="0013048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3048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3048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3048B"/>
    <w:pPr>
      <w:ind w:left="720"/>
    </w:pPr>
  </w:style>
  <w:style w:type="paragraph" w:customStyle="1" w:styleId="CodeSnippet">
    <w:name w:val="CodeSnippet"/>
    <w:rsid w:val="0013048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3048B"/>
    <w:pPr>
      <w:ind w:left="720"/>
    </w:pPr>
    <w:rPr>
      <w:rFonts w:ascii="Courier New" w:eastAsia="Times New Roman" w:hAnsi="Courier New" w:cs="Times New Roman"/>
      <w:noProof/>
      <w:snapToGrid w:val="0"/>
      <w:sz w:val="18"/>
      <w:szCs w:val="20"/>
    </w:rPr>
  </w:style>
  <w:style w:type="paragraph" w:customStyle="1" w:styleId="H5">
    <w:name w:val="H5"/>
    <w:next w:val="Para"/>
    <w:rsid w:val="0013048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3048B"/>
    <w:pPr>
      <w:pBdr>
        <w:top w:val="single" w:sz="4" w:space="4" w:color="auto"/>
      </w:pBdr>
      <w:outlineLvl w:val="6"/>
    </w:pPr>
    <w:rPr>
      <w:i/>
      <w:noProof/>
    </w:rPr>
  </w:style>
  <w:style w:type="paragraph" w:customStyle="1" w:styleId="ContentsAbstract">
    <w:name w:val="ContentsAbstract"/>
    <w:qFormat/>
    <w:rsid w:val="0013048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3048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3048B"/>
    <w:pPr>
      <w:ind w:left="288"/>
    </w:pPr>
    <w:rPr>
      <w:sz w:val="26"/>
    </w:rPr>
  </w:style>
  <w:style w:type="paragraph" w:customStyle="1" w:styleId="ContentsH1">
    <w:name w:val="ContentsH1"/>
    <w:basedOn w:val="ContentsPartTitle"/>
    <w:rsid w:val="0013048B"/>
    <w:pPr>
      <w:ind w:left="576"/>
    </w:pPr>
    <w:rPr>
      <w:b w:val="0"/>
      <w:sz w:val="24"/>
    </w:rPr>
  </w:style>
  <w:style w:type="paragraph" w:customStyle="1" w:styleId="ContentsH2">
    <w:name w:val="ContentsH2"/>
    <w:basedOn w:val="ContentsPartTitle"/>
    <w:rsid w:val="0013048B"/>
    <w:pPr>
      <w:ind w:left="864"/>
    </w:pPr>
    <w:rPr>
      <w:b w:val="0"/>
      <w:sz w:val="22"/>
    </w:rPr>
  </w:style>
  <w:style w:type="paragraph" w:customStyle="1" w:styleId="ContentsH3">
    <w:name w:val="ContentsH3"/>
    <w:qFormat/>
    <w:rsid w:val="0013048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3048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3048B"/>
    <w:pPr>
      <w:ind w:left="1440" w:right="1440"/>
    </w:pPr>
    <w:rPr>
      <w:rFonts w:ascii="Arial" w:eastAsia="Times New Roman" w:hAnsi="Arial" w:cs="AGaramond Bold"/>
      <w:color w:val="000000"/>
      <w:sz w:val="18"/>
      <w:szCs w:val="17"/>
    </w:rPr>
  </w:style>
  <w:style w:type="character" w:customStyle="1" w:styleId="CrossRefTerm">
    <w:name w:val="CrossRefTerm"/>
    <w:rsid w:val="0013048B"/>
    <w:rPr>
      <w:i/>
    </w:rPr>
  </w:style>
  <w:style w:type="paragraph" w:customStyle="1" w:styleId="CustomChapterOpener">
    <w:name w:val="CustomChapterOpener"/>
    <w:basedOn w:val="Normal"/>
    <w:next w:val="Para"/>
    <w:rsid w:val="0013048B"/>
    <w:pPr>
      <w:spacing w:after="120"/>
      <w:ind w:left="720" w:firstLine="720"/>
    </w:pPr>
    <w:rPr>
      <w:snapToGrid w:val="0"/>
      <w:sz w:val="26"/>
      <w:szCs w:val="20"/>
    </w:rPr>
  </w:style>
  <w:style w:type="character" w:customStyle="1" w:styleId="CustomCharStyle">
    <w:name w:val="CustomCharStyle"/>
    <w:rsid w:val="0013048B"/>
    <w:rPr>
      <w:b/>
      <w:i/>
    </w:rPr>
  </w:style>
  <w:style w:type="paragraph" w:customStyle="1" w:styleId="ParaContinued">
    <w:name w:val="ParaContinued"/>
    <w:basedOn w:val="Normal"/>
    <w:next w:val="Para"/>
    <w:rsid w:val="0013048B"/>
    <w:pPr>
      <w:spacing w:after="120"/>
      <w:ind w:left="720"/>
    </w:pPr>
    <w:rPr>
      <w:snapToGrid w:val="0"/>
      <w:sz w:val="26"/>
      <w:szCs w:val="20"/>
    </w:rPr>
  </w:style>
  <w:style w:type="paragraph" w:customStyle="1" w:styleId="CustomHead">
    <w:name w:val="CustomHead"/>
    <w:basedOn w:val="ParaContinued"/>
    <w:next w:val="Normal"/>
    <w:rsid w:val="0013048B"/>
    <w:rPr>
      <w:b/>
    </w:rPr>
  </w:style>
  <w:style w:type="paragraph" w:customStyle="1" w:styleId="CustomList">
    <w:name w:val="CustomList"/>
    <w:basedOn w:val="Normal"/>
    <w:rsid w:val="0013048B"/>
    <w:pPr>
      <w:widowControl w:val="0"/>
      <w:spacing w:before="120" w:after="120"/>
      <w:ind w:left="1440"/>
    </w:pPr>
    <w:rPr>
      <w:snapToGrid w:val="0"/>
      <w:szCs w:val="20"/>
    </w:rPr>
  </w:style>
  <w:style w:type="paragraph" w:customStyle="1" w:styleId="CustomStyle1">
    <w:name w:val="CustomStyle1"/>
    <w:basedOn w:val="Normal"/>
    <w:rsid w:val="0013048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3048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3048B"/>
    <w:rPr>
      <w:i/>
    </w:rPr>
  </w:style>
  <w:style w:type="paragraph" w:customStyle="1" w:styleId="Dialog">
    <w:name w:val="Dialog"/>
    <w:rsid w:val="0013048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3048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3048B"/>
  </w:style>
  <w:style w:type="paragraph" w:customStyle="1" w:styleId="DOI">
    <w:name w:val="DOI"/>
    <w:rsid w:val="0013048B"/>
    <w:rPr>
      <w:rFonts w:ascii="Courier New" w:eastAsia="Times New Roman" w:hAnsi="Courier New" w:cs="Times New Roman"/>
      <w:snapToGrid w:val="0"/>
      <w:sz w:val="20"/>
      <w:szCs w:val="20"/>
    </w:rPr>
  </w:style>
  <w:style w:type="character" w:styleId="Emphasis">
    <w:name w:val="Emphasis"/>
    <w:qFormat/>
    <w:rsid w:val="0013048B"/>
    <w:rPr>
      <w:i/>
      <w:iCs/>
    </w:rPr>
  </w:style>
  <w:style w:type="paragraph" w:customStyle="1" w:styleId="EndnoteEntry">
    <w:name w:val="EndnoteEntry"/>
    <w:rsid w:val="0013048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3048B"/>
  </w:style>
  <w:style w:type="paragraph" w:customStyle="1" w:styleId="EndnoteTitle">
    <w:name w:val="EndnoteTitle"/>
    <w:next w:val="EndnoteEntry"/>
    <w:rsid w:val="0013048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3048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3048B"/>
    <w:pPr>
      <w:contextualSpacing/>
    </w:pPr>
    <w:rPr>
      <w:sz w:val="24"/>
    </w:rPr>
  </w:style>
  <w:style w:type="paragraph" w:customStyle="1" w:styleId="Equation">
    <w:name w:val="Equation"/>
    <w:rsid w:val="0013048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3048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3048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3048B"/>
    <w:pPr>
      <w:ind w:left="2160" w:firstLine="0"/>
    </w:pPr>
  </w:style>
  <w:style w:type="paragraph" w:customStyle="1" w:styleId="ExtractAttribution">
    <w:name w:val="ExtractAttribution"/>
    <w:next w:val="Para"/>
    <w:rsid w:val="0013048B"/>
    <w:pPr>
      <w:spacing w:after="120"/>
      <w:ind w:left="3240"/>
    </w:pPr>
    <w:rPr>
      <w:rFonts w:ascii="Times New Roman" w:eastAsia="Times New Roman" w:hAnsi="Times New Roman" w:cs="Times New Roman"/>
      <w:b/>
      <w:szCs w:val="20"/>
    </w:rPr>
  </w:style>
  <w:style w:type="paragraph" w:customStyle="1" w:styleId="ExtractPara">
    <w:name w:val="ExtractPara"/>
    <w:rsid w:val="0013048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3048B"/>
    <w:pPr>
      <w:spacing w:before="0"/>
      <w:ind w:firstLine="720"/>
    </w:pPr>
  </w:style>
  <w:style w:type="paragraph" w:customStyle="1" w:styleId="ExtractListBulleted">
    <w:name w:val="ExtractListBulleted"/>
    <w:rsid w:val="0013048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3048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3048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3048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3048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3048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3048B"/>
    <w:pPr>
      <w:shd w:val="pct25" w:color="auto" w:fill="auto"/>
    </w:pPr>
  </w:style>
  <w:style w:type="paragraph" w:customStyle="1" w:styleId="FeatureCodeSnippet">
    <w:name w:val="FeatureCodeSnippet"/>
    <w:rsid w:val="0013048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3048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3048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3048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3048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3048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3048B"/>
    <w:pPr>
      <w:spacing w:before="120" w:after="120"/>
      <w:ind w:left="720" w:hanging="720"/>
      <w:contextualSpacing/>
    </w:pPr>
    <w:rPr>
      <w:sz w:val="22"/>
      <w:u w:val="none"/>
    </w:rPr>
  </w:style>
  <w:style w:type="paragraph" w:customStyle="1" w:styleId="FeatureH1">
    <w:name w:val="FeatureH1"/>
    <w:next w:val="Normal"/>
    <w:rsid w:val="0013048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3048B"/>
    <w:pPr>
      <w:contextualSpacing w:val="0"/>
    </w:pPr>
    <w:rPr>
      <w:rFonts w:ascii="Times New Roman" w:hAnsi="Times New Roman"/>
    </w:rPr>
  </w:style>
  <w:style w:type="paragraph" w:customStyle="1" w:styleId="FeatureH2">
    <w:name w:val="FeatureH2"/>
    <w:next w:val="Normal"/>
    <w:rsid w:val="0013048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3048B"/>
    <w:pPr>
      <w:spacing w:before="120"/>
    </w:pPr>
    <w:rPr>
      <w:u w:val="single"/>
    </w:rPr>
  </w:style>
  <w:style w:type="paragraph" w:customStyle="1" w:styleId="FeatureH3">
    <w:name w:val="FeatureH3"/>
    <w:next w:val="Normal"/>
    <w:rsid w:val="0013048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3048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3048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3048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3048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3048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3048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3048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3048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3048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3048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3048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3048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3048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3048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3048B"/>
    <w:pPr>
      <w:ind w:left="720" w:hanging="288"/>
    </w:pPr>
  </w:style>
  <w:style w:type="paragraph" w:customStyle="1" w:styleId="FeatureRecipeTitle">
    <w:name w:val="FeatureRecipeTitle"/>
    <w:rsid w:val="0013048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3048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3048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3048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3048B"/>
    <w:pPr>
      <w:pBdr>
        <w:left w:val="single" w:sz="36" w:space="17" w:color="C0C0C0"/>
      </w:pBdr>
      <w:ind w:left="216"/>
    </w:pPr>
  </w:style>
  <w:style w:type="paragraph" w:customStyle="1" w:styleId="FeatureRunInPara">
    <w:name w:val="FeatureRunInPara"/>
    <w:basedOn w:val="FeatureListUnmarked"/>
    <w:next w:val="FeatureRunInHead"/>
    <w:rsid w:val="0013048B"/>
    <w:pPr>
      <w:pBdr>
        <w:left w:val="single" w:sz="36" w:space="6" w:color="C0C0C0"/>
      </w:pBdr>
      <w:spacing w:before="0"/>
      <w:ind w:left="0"/>
    </w:pPr>
  </w:style>
  <w:style w:type="paragraph" w:customStyle="1" w:styleId="FeatureRunInParaSub">
    <w:name w:val="FeatureRunInParaSub"/>
    <w:basedOn w:val="FeatureRunInPara"/>
    <w:next w:val="FeatureRunInHeadSub"/>
    <w:rsid w:val="0013048B"/>
    <w:pPr>
      <w:pBdr>
        <w:left w:val="single" w:sz="36" w:space="17" w:color="C0C0C0"/>
      </w:pBdr>
      <w:ind w:left="216"/>
      <w:contextualSpacing/>
    </w:pPr>
  </w:style>
  <w:style w:type="paragraph" w:customStyle="1" w:styleId="FeatureSlug">
    <w:name w:val="FeatureSlug"/>
    <w:next w:val="FeaturePara"/>
    <w:qFormat/>
    <w:rsid w:val="0013048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3048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3048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3048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3048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3048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3048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3048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3048B"/>
    <w:pPr>
      <w:pBdr>
        <w:left w:val="single" w:sz="36" w:space="6" w:color="C0C0C0"/>
      </w:pBdr>
      <w:spacing w:before="120"/>
      <w:ind w:left="0" w:firstLine="0"/>
    </w:pPr>
  </w:style>
  <w:style w:type="paragraph" w:customStyle="1" w:styleId="FigureLabel">
    <w:name w:val="FigureLabel"/>
    <w:rsid w:val="0013048B"/>
    <w:pPr>
      <w:ind w:left="1440"/>
    </w:pPr>
    <w:rPr>
      <w:rFonts w:ascii="Arial" w:eastAsia="Times New Roman" w:hAnsi="Arial" w:cs="Times New Roman"/>
      <w:sz w:val="20"/>
      <w:szCs w:val="20"/>
    </w:rPr>
  </w:style>
  <w:style w:type="paragraph" w:customStyle="1" w:styleId="FigureSource">
    <w:name w:val="FigureSource"/>
    <w:next w:val="Para"/>
    <w:link w:val="FigureSourceChar"/>
    <w:rsid w:val="0013048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3048B"/>
  </w:style>
  <w:style w:type="character" w:customStyle="1" w:styleId="GenusSpecies">
    <w:name w:val="GenusSpecies"/>
    <w:rsid w:val="0013048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3048B"/>
    <w:pPr>
      <w:spacing w:after="120"/>
      <w:ind w:left="720" w:firstLine="720"/>
    </w:pPr>
    <w:rPr>
      <w:snapToGrid w:val="0"/>
      <w:sz w:val="26"/>
      <w:szCs w:val="20"/>
    </w:rPr>
  </w:style>
  <w:style w:type="paragraph" w:customStyle="1" w:styleId="H3">
    <w:name w:val="H3"/>
    <w:next w:val="Para"/>
    <w:qFormat/>
    <w:rsid w:val="0013048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3048B"/>
    <w:pPr>
      <w:spacing w:before="240"/>
      <w:outlineLvl w:val="9"/>
    </w:pPr>
  </w:style>
  <w:style w:type="paragraph" w:customStyle="1" w:styleId="H4">
    <w:name w:val="H4"/>
    <w:next w:val="Para"/>
    <w:rsid w:val="0013048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3048B"/>
  </w:style>
  <w:style w:type="paragraph" w:customStyle="1" w:styleId="GlossaryTitle">
    <w:name w:val="GlossaryTitle"/>
    <w:basedOn w:val="ChapterTitle"/>
    <w:next w:val="Normal"/>
    <w:rsid w:val="0013048B"/>
    <w:pPr>
      <w:spacing w:before="120" w:after="120"/>
    </w:pPr>
  </w:style>
  <w:style w:type="paragraph" w:customStyle="1" w:styleId="H1">
    <w:name w:val="H1"/>
    <w:next w:val="Para"/>
    <w:qFormat/>
    <w:rsid w:val="0013048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3048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3048B"/>
    <w:pPr>
      <w:spacing w:before="240" w:after="120"/>
    </w:pPr>
    <w:rPr>
      <w:rFonts w:ascii="Arial" w:eastAsia="Times New Roman" w:hAnsi="Arial" w:cs="Times New Roman"/>
      <w:snapToGrid w:val="0"/>
      <w:sz w:val="20"/>
      <w:szCs w:val="20"/>
      <w:u w:val="single"/>
    </w:rPr>
  </w:style>
  <w:style w:type="paragraph" w:customStyle="1" w:styleId="Index1">
    <w:name w:val="Index1"/>
    <w:rsid w:val="0013048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3048B"/>
    <w:pPr>
      <w:ind w:left="2520"/>
    </w:pPr>
  </w:style>
  <w:style w:type="paragraph" w:customStyle="1" w:styleId="Index3">
    <w:name w:val="Index3"/>
    <w:basedOn w:val="Index1"/>
    <w:rsid w:val="0013048B"/>
    <w:pPr>
      <w:ind w:left="3240"/>
    </w:pPr>
  </w:style>
  <w:style w:type="paragraph" w:customStyle="1" w:styleId="IndexLetter">
    <w:name w:val="IndexLetter"/>
    <w:basedOn w:val="H3"/>
    <w:next w:val="Index1"/>
    <w:rsid w:val="0013048B"/>
  </w:style>
  <w:style w:type="paragraph" w:customStyle="1" w:styleId="IndexNote">
    <w:name w:val="IndexNote"/>
    <w:basedOn w:val="Normal"/>
    <w:rsid w:val="0013048B"/>
    <w:pPr>
      <w:widowControl w:val="0"/>
      <w:spacing w:before="120" w:after="120"/>
      <w:ind w:left="720" w:firstLine="720"/>
    </w:pPr>
    <w:rPr>
      <w:snapToGrid w:val="0"/>
      <w:sz w:val="26"/>
      <w:szCs w:val="20"/>
    </w:rPr>
  </w:style>
  <w:style w:type="paragraph" w:customStyle="1" w:styleId="IndexTitle">
    <w:name w:val="IndexTitle"/>
    <w:basedOn w:val="H2"/>
    <w:next w:val="IndexNote"/>
    <w:rsid w:val="0013048B"/>
    <w:pPr>
      <w:spacing w:line="540" w:lineRule="exact"/>
    </w:pPr>
  </w:style>
  <w:style w:type="character" w:customStyle="1" w:styleId="InlineCode">
    <w:name w:val="InlineCode"/>
    <w:rsid w:val="0013048B"/>
    <w:rPr>
      <w:rFonts w:ascii="Courier New" w:hAnsi="Courier New"/>
      <w:noProof/>
      <w:color w:val="auto"/>
    </w:rPr>
  </w:style>
  <w:style w:type="character" w:customStyle="1" w:styleId="InlineCodeUserInput">
    <w:name w:val="InlineCodeUserInput"/>
    <w:rsid w:val="0013048B"/>
    <w:rPr>
      <w:rFonts w:ascii="Courier New" w:hAnsi="Courier New"/>
      <w:b/>
      <w:noProof/>
      <w:color w:val="auto"/>
    </w:rPr>
  </w:style>
  <w:style w:type="character" w:customStyle="1" w:styleId="InlineCodeUserInputVariable">
    <w:name w:val="InlineCodeUserInputVariable"/>
    <w:rsid w:val="0013048B"/>
    <w:rPr>
      <w:rFonts w:ascii="Courier New" w:hAnsi="Courier New"/>
      <w:b/>
      <w:i/>
      <w:noProof/>
      <w:color w:val="auto"/>
    </w:rPr>
  </w:style>
  <w:style w:type="character" w:customStyle="1" w:styleId="InlineCodeVariable">
    <w:name w:val="InlineCodeVariable"/>
    <w:rsid w:val="0013048B"/>
    <w:rPr>
      <w:rFonts w:ascii="Courier New" w:hAnsi="Courier New"/>
      <w:i/>
      <w:noProof/>
      <w:color w:val="auto"/>
    </w:rPr>
  </w:style>
  <w:style w:type="character" w:customStyle="1" w:styleId="InlineURL">
    <w:name w:val="InlineURL"/>
    <w:rsid w:val="0013048B"/>
    <w:rPr>
      <w:rFonts w:ascii="Courier New" w:hAnsi="Courier New"/>
      <w:noProof/>
      <w:color w:val="auto"/>
      <w:u w:val="single"/>
    </w:rPr>
  </w:style>
  <w:style w:type="character" w:customStyle="1" w:styleId="InlineEmail">
    <w:name w:val="InlineEmail"/>
    <w:rsid w:val="0013048B"/>
    <w:rPr>
      <w:rFonts w:ascii="Courier New" w:hAnsi="Courier New"/>
      <w:noProof/>
      <w:color w:val="auto"/>
      <w:u w:val="double"/>
    </w:rPr>
  </w:style>
  <w:style w:type="paragraph" w:customStyle="1" w:styleId="IntroductionTitle">
    <w:name w:val="IntroductionTitle"/>
    <w:basedOn w:val="ChapterTitle"/>
    <w:next w:val="Para"/>
    <w:rsid w:val="0013048B"/>
    <w:pPr>
      <w:spacing w:before="120" w:after="120"/>
    </w:pPr>
  </w:style>
  <w:style w:type="paragraph" w:customStyle="1" w:styleId="KeyConceptsHead">
    <w:name w:val="KeyConceptsHead"/>
    <w:basedOn w:val="BibliographyHead"/>
    <w:next w:val="Para"/>
    <w:rsid w:val="0013048B"/>
  </w:style>
  <w:style w:type="character" w:customStyle="1" w:styleId="KeyTerm">
    <w:name w:val="KeyTerm"/>
    <w:rsid w:val="0013048B"/>
    <w:rPr>
      <w:i/>
      <w:color w:val="auto"/>
      <w:bdr w:val="none" w:sz="0" w:space="0" w:color="auto"/>
      <w:shd w:val="clear" w:color="auto" w:fill="DBE5F1"/>
    </w:rPr>
  </w:style>
  <w:style w:type="paragraph" w:customStyle="1" w:styleId="KeyTermsHead">
    <w:name w:val="KeyTermsHead"/>
    <w:basedOn w:val="Normal"/>
    <w:next w:val="Normal"/>
    <w:rsid w:val="0013048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3048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3048B"/>
    <w:rPr>
      <w:rFonts w:ascii="Times New Roman" w:eastAsia="Times New Roman" w:hAnsi="Times New Roman" w:cs="Times New Roman"/>
      <w:szCs w:val="20"/>
    </w:rPr>
  </w:style>
  <w:style w:type="paragraph" w:customStyle="1" w:styleId="ColorfulList-Accent11">
    <w:name w:val="Colorful List - Accent 11"/>
    <w:basedOn w:val="Normal"/>
    <w:qFormat/>
    <w:rsid w:val="0013048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3048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3048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3048B"/>
    <w:pPr>
      <w:numPr>
        <w:numId w:val="7"/>
      </w:numPr>
    </w:pPr>
  </w:style>
  <w:style w:type="paragraph" w:customStyle="1" w:styleId="ListCheck">
    <w:name w:val="ListCheck"/>
    <w:rsid w:val="0013048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3048B"/>
    <w:pPr>
      <w:numPr>
        <w:numId w:val="9"/>
      </w:numPr>
    </w:pPr>
  </w:style>
  <w:style w:type="paragraph" w:customStyle="1" w:styleId="ListHead">
    <w:name w:val="ListHead"/>
    <w:rsid w:val="0013048B"/>
    <w:pPr>
      <w:ind w:left="1440"/>
    </w:pPr>
    <w:rPr>
      <w:rFonts w:ascii="Times New Roman" w:eastAsia="Times New Roman" w:hAnsi="Times New Roman" w:cs="Times New Roman"/>
      <w:b/>
      <w:sz w:val="26"/>
      <w:szCs w:val="20"/>
    </w:rPr>
  </w:style>
  <w:style w:type="paragraph" w:customStyle="1" w:styleId="ListNumbered">
    <w:name w:val="ListNumbered"/>
    <w:qFormat/>
    <w:rsid w:val="0013048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3048B"/>
    <w:pPr>
      <w:ind w:left="2520"/>
    </w:pPr>
  </w:style>
  <w:style w:type="paragraph" w:customStyle="1" w:styleId="ListNumberedSub2">
    <w:name w:val="ListNumberedSub2"/>
    <w:basedOn w:val="ListNumberedSub"/>
    <w:rsid w:val="0013048B"/>
    <w:pPr>
      <w:ind w:left="3240"/>
    </w:pPr>
  </w:style>
  <w:style w:type="paragraph" w:customStyle="1" w:styleId="ListNumberedSub3">
    <w:name w:val="ListNumberedSub3"/>
    <w:rsid w:val="0013048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3048B"/>
    <w:pPr>
      <w:widowControl w:val="0"/>
      <w:ind w:left="1800" w:firstLine="360"/>
    </w:pPr>
    <w:rPr>
      <w:snapToGrid w:val="0"/>
      <w:sz w:val="26"/>
      <w:szCs w:val="20"/>
    </w:rPr>
  </w:style>
  <w:style w:type="paragraph" w:customStyle="1" w:styleId="ListParaSub">
    <w:name w:val="ListParaSub"/>
    <w:basedOn w:val="ListPara"/>
    <w:rsid w:val="0013048B"/>
    <w:pPr>
      <w:spacing w:line="260" w:lineRule="exact"/>
      <w:ind w:left="2520"/>
    </w:pPr>
  </w:style>
  <w:style w:type="paragraph" w:customStyle="1" w:styleId="ListParaSub2">
    <w:name w:val="ListParaSub2"/>
    <w:basedOn w:val="ListParaSub"/>
    <w:rsid w:val="0013048B"/>
    <w:pPr>
      <w:ind w:left="3240"/>
    </w:pPr>
  </w:style>
  <w:style w:type="paragraph" w:customStyle="1" w:styleId="ListUnmarked">
    <w:name w:val="ListUnmarked"/>
    <w:qFormat/>
    <w:rsid w:val="0013048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3048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3048B"/>
    <w:pPr>
      <w:ind w:left="2880"/>
    </w:pPr>
  </w:style>
  <w:style w:type="paragraph" w:customStyle="1" w:styleId="ListWhere">
    <w:name w:val="ListWhere"/>
    <w:rsid w:val="0013048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3048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3048B"/>
    <w:rPr>
      <w:rFonts w:ascii="Wingdings" w:hAnsi="Wingdings"/>
    </w:rPr>
  </w:style>
  <w:style w:type="paragraph" w:customStyle="1" w:styleId="OnlineReference">
    <w:name w:val="OnlineReference"/>
    <w:qFormat/>
    <w:rsid w:val="0013048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3048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3048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3048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3048B"/>
  </w:style>
  <w:style w:type="paragraph" w:customStyle="1" w:styleId="PartIntroductionPara">
    <w:name w:val="PartIntroductionPara"/>
    <w:rsid w:val="0013048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3048B"/>
    <w:pPr>
      <w:widowControl w:val="0"/>
      <w:pBdr>
        <w:bottom w:val="single" w:sz="4" w:space="1" w:color="auto"/>
      </w:pBdr>
    </w:pPr>
  </w:style>
  <w:style w:type="paragraph" w:customStyle="1" w:styleId="PoetryPara">
    <w:name w:val="PoetryPara"/>
    <w:next w:val="Normal"/>
    <w:rsid w:val="0013048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3048B"/>
    <w:pPr>
      <w:spacing w:before="0"/>
      <w:contextualSpacing w:val="0"/>
    </w:pPr>
  </w:style>
  <w:style w:type="paragraph" w:customStyle="1" w:styleId="PoetrySource">
    <w:name w:val="PoetrySource"/>
    <w:rsid w:val="0013048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3048B"/>
    <w:rPr>
      <w:b/>
      <w:sz w:val="24"/>
    </w:rPr>
  </w:style>
  <w:style w:type="paragraph" w:customStyle="1" w:styleId="PrefaceTitle">
    <w:name w:val="PrefaceTitle"/>
    <w:next w:val="Para"/>
    <w:rsid w:val="0013048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3048B"/>
  </w:style>
  <w:style w:type="character" w:customStyle="1" w:styleId="QueryInline">
    <w:name w:val="QueryInline"/>
    <w:rsid w:val="0013048B"/>
    <w:rPr>
      <w:bdr w:val="none" w:sz="0" w:space="0" w:color="auto"/>
      <w:shd w:val="clear" w:color="auto" w:fill="FFCC99"/>
    </w:rPr>
  </w:style>
  <w:style w:type="paragraph" w:customStyle="1" w:styleId="QueryPara">
    <w:name w:val="QueryPara"/>
    <w:rsid w:val="0013048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3048B"/>
  </w:style>
  <w:style w:type="paragraph" w:customStyle="1" w:styleId="QuestionsHead">
    <w:name w:val="QuestionsHead"/>
    <w:basedOn w:val="BibliographyHead"/>
    <w:next w:val="Para"/>
    <w:rsid w:val="0013048B"/>
  </w:style>
  <w:style w:type="paragraph" w:customStyle="1" w:styleId="QuoteSource">
    <w:name w:val="QuoteSource"/>
    <w:basedOn w:val="Normal"/>
    <w:rsid w:val="0013048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3048B"/>
    <w:rPr>
      <w:i w:val="0"/>
      <w:sz w:val="24"/>
    </w:rPr>
  </w:style>
  <w:style w:type="paragraph" w:customStyle="1" w:styleId="RecipeFootnote">
    <w:name w:val="RecipeFootnote"/>
    <w:basedOn w:val="Normal"/>
    <w:rsid w:val="0013048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3048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3048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3048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3048B"/>
    <w:rPr>
      <w:rFonts w:ascii="Arial" w:eastAsia="Times New Roman" w:hAnsi="Arial" w:cs="Times New Roman"/>
      <w:snapToGrid w:val="0"/>
      <w:sz w:val="26"/>
      <w:szCs w:val="20"/>
    </w:rPr>
  </w:style>
  <w:style w:type="paragraph" w:customStyle="1" w:styleId="RecipeNutritionInfo">
    <w:name w:val="RecipeNutritionInfo"/>
    <w:basedOn w:val="Normal"/>
    <w:rsid w:val="0013048B"/>
    <w:pPr>
      <w:spacing w:before="120" w:after="120"/>
      <w:ind w:left="720"/>
      <w:contextualSpacing/>
    </w:pPr>
    <w:rPr>
      <w:rFonts w:ascii="Arial" w:hAnsi="Arial"/>
      <w:snapToGrid w:val="0"/>
      <w:sz w:val="22"/>
      <w:szCs w:val="20"/>
    </w:rPr>
  </w:style>
  <w:style w:type="paragraph" w:customStyle="1" w:styleId="RecipePercentage">
    <w:name w:val="RecipePercentage"/>
    <w:rsid w:val="0013048B"/>
    <w:rPr>
      <w:rFonts w:ascii="Arial" w:eastAsia="Times New Roman" w:hAnsi="Arial" w:cs="Times New Roman"/>
      <w:snapToGrid w:val="0"/>
      <w:sz w:val="26"/>
      <w:szCs w:val="20"/>
    </w:rPr>
  </w:style>
  <w:style w:type="paragraph" w:customStyle="1" w:styleId="RecipeProcedure">
    <w:name w:val="RecipeProcedure"/>
    <w:rsid w:val="0013048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3048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3048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3048B"/>
    <w:rPr>
      <w:rFonts w:ascii="Arial" w:eastAsia="Times New Roman" w:hAnsi="Arial" w:cs="Times New Roman"/>
      <w:b/>
      <w:smallCaps/>
      <w:snapToGrid w:val="0"/>
      <w:sz w:val="26"/>
      <w:szCs w:val="20"/>
    </w:rPr>
  </w:style>
  <w:style w:type="paragraph" w:customStyle="1" w:styleId="RecipeTime">
    <w:name w:val="RecipeTime"/>
    <w:rsid w:val="0013048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3048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3048B"/>
    <w:pPr>
      <w:ind w:left="720"/>
    </w:pPr>
    <w:rPr>
      <w:rFonts w:ascii="Arial" w:eastAsia="Times New Roman" w:hAnsi="Arial" w:cs="Times New Roman"/>
      <w:b/>
      <w:i/>
      <w:smallCaps/>
      <w:snapToGrid w:val="0"/>
      <w:sz w:val="36"/>
      <w:szCs w:val="40"/>
    </w:rPr>
  </w:style>
  <w:style w:type="paragraph" w:customStyle="1" w:styleId="RecipeUSMeasure">
    <w:name w:val="RecipeUSMeasure"/>
    <w:rsid w:val="0013048B"/>
    <w:rPr>
      <w:rFonts w:ascii="Arial" w:eastAsia="Times New Roman" w:hAnsi="Arial" w:cs="Times New Roman"/>
      <w:snapToGrid w:val="0"/>
      <w:sz w:val="26"/>
      <w:szCs w:val="20"/>
    </w:rPr>
  </w:style>
  <w:style w:type="paragraph" w:customStyle="1" w:styleId="RecipeVariationPara">
    <w:name w:val="RecipeVariationPara"/>
    <w:basedOn w:val="RecipeTime"/>
    <w:rsid w:val="0013048B"/>
    <w:rPr>
      <w:i w:val="0"/>
      <w:sz w:val="24"/>
      <w:u w:val="single"/>
    </w:rPr>
  </w:style>
  <w:style w:type="paragraph" w:customStyle="1" w:styleId="RecipeVariationHead">
    <w:name w:val="RecipeVariationHead"/>
    <w:rsid w:val="0013048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3048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3048B"/>
    <w:rPr>
      <w:i w:val="0"/>
      <w:sz w:val="24"/>
      <w:u w:val="single"/>
    </w:rPr>
  </w:style>
  <w:style w:type="paragraph" w:customStyle="1" w:styleId="RecipeYield">
    <w:name w:val="RecipeYield"/>
    <w:rsid w:val="0013048B"/>
    <w:pPr>
      <w:ind w:left="720"/>
    </w:pPr>
    <w:rPr>
      <w:rFonts w:ascii="Arial" w:eastAsia="Times New Roman" w:hAnsi="Arial" w:cs="Times New Roman"/>
      <w:snapToGrid w:val="0"/>
      <w:sz w:val="20"/>
      <w:szCs w:val="20"/>
    </w:rPr>
  </w:style>
  <w:style w:type="paragraph" w:customStyle="1" w:styleId="Reference">
    <w:name w:val="Reference"/>
    <w:basedOn w:val="Normal"/>
    <w:rsid w:val="0013048B"/>
    <w:pPr>
      <w:spacing w:before="120" w:after="120"/>
      <w:ind w:left="720" w:hanging="720"/>
    </w:pPr>
    <w:rPr>
      <w:szCs w:val="20"/>
    </w:rPr>
  </w:style>
  <w:style w:type="paragraph" w:customStyle="1" w:styleId="ReferenceAnnotation">
    <w:name w:val="ReferenceAnnotation"/>
    <w:basedOn w:val="Reference"/>
    <w:rsid w:val="0013048B"/>
    <w:pPr>
      <w:spacing w:before="0" w:after="0"/>
      <w:ind w:firstLine="0"/>
    </w:pPr>
    <w:rPr>
      <w:snapToGrid w:val="0"/>
    </w:rPr>
  </w:style>
  <w:style w:type="paragraph" w:customStyle="1" w:styleId="ReferencesHead">
    <w:name w:val="ReferencesHead"/>
    <w:basedOn w:val="BibliographyHead"/>
    <w:next w:val="Reference"/>
    <w:rsid w:val="0013048B"/>
  </w:style>
  <w:style w:type="paragraph" w:customStyle="1" w:styleId="ReferenceTitle">
    <w:name w:val="ReferenceTitle"/>
    <w:basedOn w:val="MatterTitle"/>
    <w:next w:val="Reference"/>
    <w:rsid w:val="0013048B"/>
  </w:style>
  <w:style w:type="paragraph" w:customStyle="1" w:styleId="ReviewHead">
    <w:name w:val="ReviewHead"/>
    <w:basedOn w:val="BibliographyHead"/>
    <w:next w:val="Para"/>
    <w:rsid w:val="0013048B"/>
  </w:style>
  <w:style w:type="paragraph" w:customStyle="1" w:styleId="RunInHead">
    <w:name w:val="RunInHead"/>
    <w:next w:val="Normal"/>
    <w:rsid w:val="0013048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3048B"/>
    <w:pPr>
      <w:ind w:left="2160"/>
    </w:pPr>
    <w:rPr>
      <w:snapToGrid w:val="0"/>
    </w:rPr>
  </w:style>
  <w:style w:type="paragraph" w:customStyle="1" w:styleId="RunInPara">
    <w:name w:val="RunInPara"/>
    <w:basedOn w:val="Normal"/>
    <w:rsid w:val="0013048B"/>
    <w:pPr>
      <w:widowControl w:val="0"/>
      <w:spacing w:after="120"/>
      <w:ind w:left="1440"/>
    </w:pPr>
    <w:rPr>
      <w:snapToGrid w:val="0"/>
      <w:szCs w:val="20"/>
    </w:rPr>
  </w:style>
  <w:style w:type="paragraph" w:customStyle="1" w:styleId="RunInParaSub">
    <w:name w:val="RunInParaSub"/>
    <w:basedOn w:val="RunInPara"/>
    <w:rsid w:val="0013048B"/>
    <w:pPr>
      <w:ind w:left="2160"/>
    </w:pPr>
  </w:style>
  <w:style w:type="paragraph" w:styleId="Salutation">
    <w:name w:val="Salutation"/>
    <w:next w:val="Normal"/>
    <w:link w:val="SalutationChar"/>
    <w:rsid w:val="0013048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DC5123"/>
    <w:rPr>
      <w:rFonts w:ascii="Times New Roman" w:eastAsia="Times New Roman" w:hAnsi="Times New Roman" w:cs="Times New Roman"/>
      <w:szCs w:val="20"/>
    </w:rPr>
  </w:style>
  <w:style w:type="paragraph" w:customStyle="1" w:styleId="SectionTitle">
    <w:name w:val="SectionTitle"/>
    <w:basedOn w:val="ChapterTitle"/>
    <w:next w:val="ChapterTitle"/>
    <w:rsid w:val="0013048B"/>
    <w:pPr>
      <w:pBdr>
        <w:bottom w:val="single" w:sz="4" w:space="1" w:color="auto"/>
      </w:pBdr>
    </w:pPr>
  </w:style>
  <w:style w:type="paragraph" w:customStyle="1" w:styleId="Series">
    <w:name w:val="Series"/>
    <w:rsid w:val="0013048B"/>
    <w:pPr>
      <w:ind w:left="720"/>
    </w:pPr>
    <w:rPr>
      <w:rFonts w:ascii="Times New Roman" w:eastAsia="Times New Roman" w:hAnsi="Times New Roman" w:cs="Times New Roman"/>
      <w:szCs w:val="20"/>
    </w:rPr>
  </w:style>
  <w:style w:type="paragraph" w:customStyle="1" w:styleId="SignatureLine">
    <w:name w:val="SignatureLine"/>
    <w:qFormat/>
    <w:rsid w:val="0013048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3048B"/>
    <w:pPr>
      <w:spacing w:before="360" w:after="360"/>
      <w:ind w:left="1440"/>
    </w:pPr>
    <w:rPr>
      <w:rFonts w:ascii="Arial" w:hAnsi="Arial"/>
      <w:b/>
      <w:szCs w:val="20"/>
    </w:rPr>
  </w:style>
  <w:style w:type="character" w:customStyle="1" w:styleId="Subscript">
    <w:name w:val="Subscript"/>
    <w:rsid w:val="0013048B"/>
    <w:rPr>
      <w:vertAlign w:val="subscript"/>
    </w:rPr>
  </w:style>
  <w:style w:type="paragraph" w:styleId="Subtitle">
    <w:name w:val="Subtitle"/>
    <w:basedOn w:val="Normal"/>
    <w:link w:val="SubtitleChar"/>
    <w:qFormat/>
    <w:rsid w:val="0013048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DC5123"/>
    <w:rPr>
      <w:rFonts w:ascii="Arial" w:eastAsia="Calibri" w:hAnsi="Arial" w:cs="Times New Roman"/>
      <w:sz w:val="22"/>
      <w:szCs w:val="22"/>
    </w:rPr>
  </w:style>
  <w:style w:type="paragraph" w:customStyle="1" w:styleId="SummaryHead">
    <w:name w:val="SummaryHead"/>
    <w:basedOn w:val="BibliographyHead"/>
    <w:next w:val="Para"/>
    <w:rsid w:val="0013048B"/>
  </w:style>
  <w:style w:type="character" w:customStyle="1" w:styleId="Superscript">
    <w:name w:val="Superscript"/>
    <w:rsid w:val="0013048B"/>
    <w:rPr>
      <w:vertAlign w:val="superscript"/>
    </w:rPr>
  </w:style>
  <w:style w:type="paragraph" w:customStyle="1" w:styleId="SupplementInstruction">
    <w:name w:val="SupplementInstruction"/>
    <w:rsid w:val="0013048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3048B"/>
    <w:pPr>
      <w:keepNext/>
      <w:widowControl w:val="0"/>
      <w:spacing w:before="240" w:after="120"/>
      <w:ind w:left="0"/>
    </w:pPr>
    <w:rPr>
      <w:snapToGrid w:val="0"/>
    </w:rPr>
  </w:style>
  <w:style w:type="paragraph" w:customStyle="1" w:styleId="TableEntry">
    <w:name w:val="TableEntry"/>
    <w:qFormat/>
    <w:rsid w:val="0013048B"/>
    <w:pPr>
      <w:spacing w:after="60"/>
    </w:pPr>
    <w:rPr>
      <w:rFonts w:ascii="Arial" w:eastAsia="Times New Roman" w:hAnsi="Arial" w:cs="Times New Roman"/>
      <w:sz w:val="22"/>
      <w:szCs w:val="20"/>
    </w:rPr>
  </w:style>
  <w:style w:type="paragraph" w:customStyle="1" w:styleId="TableFootnote">
    <w:name w:val="TableFootnote"/>
    <w:rsid w:val="0013048B"/>
    <w:pPr>
      <w:spacing w:after="240"/>
      <w:ind w:left="1440"/>
      <w:contextualSpacing/>
    </w:pPr>
    <w:rPr>
      <w:rFonts w:ascii="Arial" w:eastAsia="Times New Roman" w:hAnsi="Arial" w:cs="Times New Roman"/>
      <w:sz w:val="18"/>
      <w:szCs w:val="20"/>
    </w:rPr>
  </w:style>
  <w:style w:type="paragraph" w:customStyle="1" w:styleId="TableHead">
    <w:name w:val="TableHead"/>
    <w:qFormat/>
    <w:rsid w:val="0013048B"/>
    <w:pPr>
      <w:keepNext/>
    </w:pPr>
    <w:rPr>
      <w:rFonts w:ascii="Arial" w:eastAsia="Times New Roman" w:hAnsi="Arial" w:cs="Times New Roman"/>
      <w:b/>
      <w:sz w:val="22"/>
      <w:szCs w:val="20"/>
    </w:rPr>
  </w:style>
  <w:style w:type="paragraph" w:customStyle="1" w:styleId="TableSource">
    <w:name w:val="TableSource"/>
    <w:next w:val="Normal"/>
    <w:rsid w:val="0013048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3048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3048B"/>
    <w:pPr>
      <w:ind w:left="360"/>
    </w:pPr>
  </w:style>
  <w:style w:type="paragraph" w:customStyle="1" w:styleId="TabularHead">
    <w:name w:val="TabularHead"/>
    <w:qFormat/>
    <w:rsid w:val="0013048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3048B"/>
    <w:pPr>
      <w:jc w:val="center"/>
    </w:pPr>
    <w:rPr>
      <w:rFonts w:ascii="Arial" w:eastAsia="Times New Roman" w:hAnsi="Arial" w:cs="Times New Roman"/>
      <w:b/>
      <w:snapToGrid w:val="0"/>
      <w:szCs w:val="20"/>
    </w:rPr>
  </w:style>
  <w:style w:type="paragraph" w:customStyle="1" w:styleId="TOCTitle">
    <w:name w:val="TOCTitle"/>
    <w:next w:val="Para"/>
    <w:rsid w:val="0013048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3048B"/>
    <w:rPr>
      <w:b/>
    </w:rPr>
  </w:style>
  <w:style w:type="character" w:customStyle="1" w:styleId="UserInputVariable">
    <w:name w:val="UserInputVariable"/>
    <w:rsid w:val="0013048B"/>
    <w:rPr>
      <w:b/>
      <w:i/>
    </w:rPr>
  </w:style>
  <w:style w:type="character" w:customStyle="1" w:styleId="Variable">
    <w:name w:val="Variable"/>
    <w:rsid w:val="0013048B"/>
    <w:rPr>
      <w:i/>
    </w:rPr>
  </w:style>
  <w:style w:type="character" w:customStyle="1" w:styleId="WileyBold">
    <w:name w:val="WileyBold"/>
    <w:rsid w:val="0013048B"/>
    <w:rPr>
      <w:b/>
    </w:rPr>
  </w:style>
  <w:style w:type="character" w:customStyle="1" w:styleId="WileyBoldItalic">
    <w:name w:val="WileyBoldItalic"/>
    <w:rsid w:val="0013048B"/>
    <w:rPr>
      <w:b/>
      <w:i/>
    </w:rPr>
  </w:style>
  <w:style w:type="character" w:customStyle="1" w:styleId="WileyItalic">
    <w:name w:val="WileyItalic"/>
    <w:rsid w:val="0013048B"/>
    <w:rPr>
      <w:i/>
    </w:rPr>
  </w:style>
  <w:style w:type="character" w:customStyle="1" w:styleId="WileySymbol">
    <w:name w:val="WileySymbol"/>
    <w:rsid w:val="0013048B"/>
    <w:rPr>
      <w:rFonts w:ascii="Symbol" w:hAnsi="Symbol"/>
    </w:rPr>
  </w:style>
  <w:style w:type="character" w:customStyle="1" w:styleId="wileyTemp">
    <w:name w:val="wileyTemp"/>
    <w:rsid w:val="0013048B"/>
  </w:style>
  <w:style w:type="paragraph" w:customStyle="1" w:styleId="wsBlockA">
    <w:name w:val="wsBlockA"/>
    <w:basedOn w:val="Normal"/>
    <w:qFormat/>
    <w:rsid w:val="0013048B"/>
    <w:pPr>
      <w:spacing w:before="120" w:after="120"/>
      <w:ind w:left="2160" w:right="1440"/>
    </w:pPr>
    <w:rPr>
      <w:rFonts w:ascii="Arial" w:eastAsia="Calibri" w:hAnsi="Arial"/>
      <w:sz w:val="20"/>
      <w:szCs w:val="22"/>
    </w:rPr>
  </w:style>
  <w:style w:type="paragraph" w:customStyle="1" w:styleId="wsBlockB">
    <w:name w:val="wsBlockB"/>
    <w:basedOn w:val="Normal"/>
    <w:qFormat/>
    <w:rsid w:val="0013048B"/>
    <w:pPr>
      <w:spacing w:before="120" w:after="120"/>
      <w:ind w:left="2160" w:right="1440"/>
    </w:pPr>
    <w:rPr>
      <w:rFonts w:eastAsia="Calibri"/>
      <w:sz w:val="20"/>
      <w:szCs w:val="22"/>
    </w:rPr>
  </w:style>
  <w:style w:type="paragraph" w:customStyle="1" w:styleId="wsBlockC">
    <w:name w:val="wsBlockC"/>
    <w:basedOn w:val="Normal"/>
    <w:qFormat/>
    <w:rsid w:val="0013048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3048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3048B"/>
    <w:pPr>
      <w:spacing w:before="120" w:after="120"/>
      <w:ind w:left="720"/>
    </w:pPr>
    <w:rPr>
      <w:rFonts w:eastAsia="Calibri"/>
      <w:b/>
      <w:sz w:val="28"/>
      <w:szCs w:val="22"/>
      <w:u w:val="wave"/>
    </w:rPr>
  </w:style>
  <w:style w:type="paragraph" w:customStyle="1" w:styleId="wsHeadStyleC">
    <w:name w:val="wsHeadStyleC"/>
    <w:basedOn w:val="Normal"/>
    <w:qFormat/>
    <w:rsid w:val="0013048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3048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3048B"/>
    <w:pPr>
      <w:numPr>
        <w:numId w:val="12"/>
      </w:numPr>
      <w:spacing w:before="120" w:after="120"/>
    </w:pPr>
    <w:rPr>
      <w:rFonts w:eastAsia="Calibri"/>
      <w:sz w:val="26"/>
      <w:szCs w:val="22"/>
    </w:rPr>
  </w:style>
  <w:style w:type="paragraph" w:customStyle="1" w:styleId="wsListBulletedC">
    <w:name w:val="wsListBulletedC"/>
    <w:basedOn w:val="Normal"/>
    <w:qFormat/>
    <w:rsid w:val="0013048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3048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3048B"/>
    <w:pPr>
      <w:spacing w:before="120" w:after="120"/>
      <w:ind w:left="2160" w:hanging="720"/>
    </w:pPr>
    <w:rPr>
      <w:rFonts w:eastAsia="Calibri"/>
      <w:sz w:val="26"/>
      <w:szCs w:val="22"/>
    </w:rPr>
  </w:style>
  <w:style w:type="paragraph" w:customStyle="1" w:styleId="wsListNumberedC">
    <w:name w:val="wsListNumberedC"/>
    <w:basedOn w:val="Normal"/>
    <w:qFormat/>
    <w:rsid w:val="0013048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3048B"/>
    <w:pPr>
      <w:spacing w:before="120" w:after="120"/>
      <w:ind w:left="1440"/>
    </w:pPr>
    <w:rPr>
      <w:rFonts w:ascii="Arial" w:eastAsia="Calibri" w:hAnsi="Arial"/>
      <w:sz w:val="26"/>
      <w:szCs w:val="22"/>
    </w:rPr>
  </w:style>
  <w:style w:type="paragraph" w:customStyle="1" w:styleId="wsListUnmarkedB">
    <w:name w:val="wsListUnmarkedB"/>
    <w:basedOn w:val="Normal"/>
    <w:qFormat/>
    <w:rsid w:val="0013048B"/>
    <w:pPr>
      <w:spacing w:before="120" w:after="120"/>
      <w:ind w:left="1440"/>
    </w:pPr>
    <w:rPr>
      <w:rFonts w:eastAsia="Calibri"/>
      <w:sz w:val="26"/>
      <w:szCs w:val="22"/>
    </w:rPr>
  </w:style>
  <w:style w:type="paragraph" w:customStyle="1" w:styleId="wsListUnmarkedC">
    <w:name w:val="wsListUnmarkedC"/>
    <w:basedOn w:val="Normal"/>
    <w:qFormat/>
    <w:rsid w:val="0013048B"/>
    <w:pPr>
      <w:spacing w:before="120" w:after="120"/>
      <w:ind w:left="1440"/>
    </w:pPr>
    <w:rPr>
      <w:rFonts w:ascii="Verdana" w:eastAsia="Calibri" w:hAnsi="Verdana"/>
      <w:sz w:val="26"/>
      <w:szCs w:val="22"/>
    </w:rPr>
  </w:style>
  <w:style w:type="paragraph" w:customStyle="1" w:styleId="wsNameDate">
    <w:name w:val="wsNameDate"/>
    <w:qFormat/>
    <w:rsid w:val="0013048B"/>
    <w:pPr>
      <w:spacing w:before="240" w:after="240"/>
    </w:pPr>
    <w:rPr>
      <w:rFonts w:ascii="Arial" w:eastAsia="Calibri" w:hAnsi="Arial" w:cs="Times New Roman"/>
      <w:b/>
      <w:sz w:val="28"/>
      <w:szCs w:val="22"/>
    </w:rPr>
  </w:style>
  <w:style w:type="paragraph" w:customStyle="1" w:styleId="wsParaA">
    <w:name w:val="wsParaA"/>
    <w:basedOn w:val="Normal"/>
    <w:qFormat/>
    <w:rsid w:val="0013048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3048B"/>
    <w:pPr>
      <w:spacing w:before="120" w:after="120"/>
      <w:ind w:left="720" w:firstLine="720"/>
      <w:contextualSpacing/>
    </w:pPr>
    <w:rPr>
      <w:rFonts w:eastAsia="Calibri"/>
      <w:sz w:val="26"/>
      <w:szCs w:val="22"/>
    </w:rPr>
  </w:style>
  <w:style w:type="paragraph" w:customStyle="1" w:styleId="wsParaC">
    <w:name w:val="wsParaC"/>
    <w:basedOn w:val="Normal"/>
    <w:qFormat/>
    <w:rsid w:val="0013048B"/>
    <w:pPr>
      <w:spacing w:before="120" w:after="120"/>
      <w:ind w:left="720" w:firstLine="720"/>
      <w:contextualSpacing/>
    </w:pPr>
    <w:rPr>
      <w:rFonts w:ascii="Verdana" w:eastAsia="Calibri" w:hAnsi="Verdana"/>
      <w:sz w:val="26"/>
      <w:szCs w:val="22"/>
    </w:rPr>
  </w:style>
  <w:style w:type="paragraph" w:customStyle="1" w:styleId="wsTitle">
    <w:name w:val="wsTitle"/>
    <w:qFormat/>
    <w:rsid w:val="0013048B"/>
    <w:rPr>
      <w:rFonts w:ascii="Arial" w:eastAsia="Calibri" w:hAnsi="Arial" w:cs="Times New Roman"/>
      <w:b/>
      <w:sz w:val="36"/>
      <w:szCs w:val="32"/>
    </w:rPr>
  </w:style>
  <w:style w:type="character" w:styleId="CommentReference">
    <w:name w:val="annotation reference"/>
    <w:semiHidden/>
    <w:rsid w:val="0013048B"/>
    <w:rPr>
      <w:sz w:val="16"/>
      <w:szCs w:val="16"/>
    </w:rPr>
  </w:style>
  <w:style w:type="paragraph" w:styleId="CommentText">
    <w:name w:val="annotation text"/>
    <w:basedOn w:val="Normal"/>
    <w:link w:val="CommentTextChar"/>
    <w:semiHidden/>
    <w:rsid w:val="0013048B"/>
    <w:rPr>
      <w:sz w:val="20"/>
      <w:szCs w:val="20"/>
    </w:rPr>
  </w:style>
  <w:style w:type="character" w:customStyle="1" w:styleId="CommentTextChar">
    <w:name w:val="Comment Text Char"/>
    <w:basedOn w:val="DefaultParagraphFont"/>
    <w:link w:val="CommentText"/>
    <w:semiHidden/>
    <w:rsid w:val="00DC51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3048B"/>
    <w:rPr>
      <w:b/>
      <w:bCs/>
    </w:rPr>
  </w:style>
  <w:style w:type="character" w:customStyle="1" w:styleId="CommentSubjectChar">
    <w:name w:val="Comment Subject Char"/>
    <w:basedOn w:val="CommentTextChar"/>
    <w:link w:val="CommentSubject"/>
    <w:semiHidden/>
    <w:rsid w:val="00DC5123"/>
    <w:rPr>
      <w:rFonts w:ascii="Times New Roman" w:eastAsia="Times New Roman" w:hAnsi="Times New Roman" w:cs="Times New Roman"/>
      <w:b/>
      <w:bCs/>
      <w:sz w:val="20"/>
      <w:szCs w:val="20"/>
    </w:rPr>
  </w:style>
  <w:style w:type="character" w:styleId="FollowedHyperlink">
    <w:name w:val="FollowedHyperlink"/>
    <w:rsid w:val="0013048B"/>
    <w:rPr>
      <w:color w:val="800080"/>
      <w:u w:val="single"/>
    </w:rPr>
  </w:style>
  <w:style w:type="character" w:styleId="HTMLAcronym">
    <w:name w:val="HTML Acronym"/>
    <w:basedOn w:val="DefaultParagraphFont"/>
    <w:rsid w:val="0013048B"/>
  </w:style>
  <w:style w:type="character" w:styleId="HTMLCite">
    <w:name w:val="HTML Cite"/>
    <w:rsid w:val="0013048B"/>
    <w:rPr>
      <w:i/>
      <w:iCs/>
    </w:rPr>
  </w:style>
  <w:style w:type="character" w:styleId="HTMLCode">
    <w:name w:val="HTML Code"/>
    <w:rsid w:val="0013048B"/>
    <w:rPr>
      <w:rFonts w:ascii="Courier New" w:hAnsi="Courier New" w:cs="Courier New"/>
      <w:sz w:val="20"/>
      <w:szCs w:val="20"/>
    </w:rPr>
  </w:style>
  <w:style w:type="character" w:styleId="HTMLDefinition">
    <w:name w:val="HTML Definition"/>
    <w:rsid w:val="0013048B"/>
    <w:rPr>
      <w:i/>
      <w:iCs/>
    </w:rPr>
  </w:style>
  <w:style w:type="character" w:styleId="HTMLKeyboard">
    <w:name w:val="HTML Keyboard"/>
    <w:rsid w:val="0013048B"/>
    <w:rPr>
      <w:rFonts w:ascii="Courier New" w:hAnsi="Courier New" w:cs="Courier New"/>
      <w:sz w:val="20"/>
      <w:szCs w:val="20"/>
    </w:rPr>
  </w:style>
  <w:style w:type="character" w:styleId="HTMLSample">
    <w:name w:val="HTML Sample"/>
    <w:rsid w:val="0013048B"/>
    <w:rPr>
      <w:rFonts w:ascii="Courier New" w:hAnsi="Courier New" w:cs="Courier New"/>
    </w:rPr>
  </w:style>
  <w:style w:type="character" w:styleId="HTMLTypewriter">
    <w:name w:val="HTML Typewriter"/>
    <w:rsid w:val="0013048B"/>
    <w:rPr>
      <w:rFonts w:ascii="Courier New" w:hAnsi="Courier New" w:cs="Courier New"/>
      <w:sz w:val="20"/>
      <w:szCs w:val="20"/>
    </w:rPr>
  </w:style>
  <w:style w:type="character" w:styleId="HTMLVariable">
    <w:name w:val="HTML Variable"/>
    <w:rsid w:val="0013048B"/>
    <w:rPr>
      <w:i/>
      <w:iCs/>
    </w:rPr>
  </w:style>
  <w:style w:type="character" w:styleId="Hyperlink">
    <w:name w:val="Hyperlink"/>
    <w:rsid w:val="0013048B"/>
    <w:rPr>
      <w:color w:val="0000FF"/>
      <w:u w:val="single"/>
    </w:rPr>
  </w:style>
  <w:style w:type="character" w:styleId="LineNumber">
    <w:name w:val="line number"/>
    <w:basedOn w:val="DefaultParagraphFont"/>
    <w:rsid w:val="0013048B"/>
  </w:style>
  <w:style w:type="character" w:styleId="PageNumber">
    <w:name w:val="page number"/>
    <w:basedOn w:val="DefaultParagraphFont"/>
    <w:rsid w:val="0013048B"/>
  </w:style>
  <w:style w:type="character" w:styleId="Strong">
    <w:name w:val="Strong"/>
    <w:qFormat/>
    <w:rsid w:val="0013048B"/>
    <w:rPr>
      <w:b/>
      <w:bCs/>
    </w:rPr>
  </w:style>
  <w:style w:type="paragraph" w:customStyle="1" w:styleId="RecipeTool">
    <w:name w:val="RecipeTool"/>
    <w:qFormat/>
    <w:rsid w:val="0013048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3048B"/>
    <w:rPr>
      <w:bdr w:val="single" w:sz="18" w:space="0" w:color="92D050"/>
    </w:rPr>
  </w:style>
  <w:style w:type="character" w:customStyle="1" w:styleId="TextHighlighted">
    <w:name w:val="TextHighlighted"/>
    <w:uiPriority w:val="1"/>
    <w:qFormat/>
    <w:rsid w:val="0013048B"/>
    <w:rPr>
      <w:bdr w:val="none" w:sz="0" w:space="0" w:color="auto"/>
      <w:shd w:val="clear" w:color="auto" w:fill="92D050"/>
    </w:rPr>
  </w:style>
  <w:style w:type="paragraph" w:customStyle="1" w:styleId="PullQuoteAttribution">
    <w:name w:val="PullQuoteAttribution"/>
    <w:next w:val="Para"/>
    <w:qFormat/>
    <w:rsid w:val="0013048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3048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3048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3048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3048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3048B"/>
    <w:pPr>
      <w:ind w:firstLine="0"/>
    </w:pPr>
  </w:style>
  <w:style w:type="paragraph" w:customStyle="1" w:styleId="ParaListUnmarked">
    <w:name w:val="ParaListUnmarked"/>
    <w:qFormat/>
    <w:rsid w:val="0013048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3048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3048B"/>
    <w:rPr>
      <w:b/>
    </w:rPr>
  </w:style>
  <w:style w:type="paragraph" w:customStyle="1" w:styleId="RecipeNutritionHead">
    <w:name w:val="RecipeNutritionHead"/>
    <w:basedOn w:val="RecipeNutritionInfo"/>
    <w:next w:val="RecipeNutritionInfo"/>
    <w:qFormat/>
    <w:rsid w:val="0013048B"/>
    <w:pPr>
      <w:spacing w:after="0"/>
    </w:pPr>
    <w:rPr>
      <w:b/>
    </w:rPr>
  </w:style>
  <w:style w:type="paragraph" w:styleId="TOC5">
    <w:name w:val="toc 5"/>
    <w:basedOn w:val="Normal"/>
    <w:next w:val="Normal"/>
    <w:autoRedefine/>
    <w:uiPriority w:val="39"/>
    <w:rsid w:val="0013048B"/>
    <w:pPr>
      <w:ind w:left="1800"/>
    </w:pPr>
    <w:rPr>
      <w:rFonts w:eastAsia="Calibri" w:cs="Cordia New"/>
      <w:sz w:val="22"/>
      <w:szCs w:val="22"/>
    </w:rPr>
  </w:style>
  <w:style w:type="paragraph" w:styleId="TOC6">
    <w:name w:val="toc 6"/>
    <w:basedOn w:val="Normal"/>
    <w:next w:val="Normal"/>
    <w:autoRedefine/>
    <w:uiPriority w:val="39"/>
    <w:rsid w:val="0013048B"/>
    <w:pPr>
      <w:ind w:left="2160"/>
    </w:pPr>
    <w:rPr>
      <w:rFonts w:eastAsia="Calibri" w:cs="Cordia New"/>
      <w:sz w:val="22"/>
      <w:szCs w:val="22"/>
    </w:rPr>
  </w:style>
  <w:style w:type="paragraph" w:customStyle="1" w:styleId="RecipeSubhead">
    <w:name w:val="RecipeSubhead"/>
    <w:basedOn w:val="RecipeProcedureHead"/>
    <w:rsid w:val="0013048B"/>
    <w:rPr>
      <w:i/>
    </w:rPr>
  </w:style>
  <w:style w:type="character" w:customStyle="1" w:styleId="KeyTermDefinition">
    <w:name w:val="KeyTermDefinition"/>
    <w:uiPriority w:val="1"/>
    <w:rsid w:val="0013048B"/>
    <w:rPr>
      <w:bdr w:val="none" w:sz="0" w:space="0" w:color="auto"/>
      <w:shd w:val="clear" w:color="auto" w:fill="auto"/>
    </w:rPr>
  </w:style>
  <w:style w:type="paragraph" w:styleId="Header">
    <w:name w:val="header"/>
    <w:basedOn w:val="Normal"/>
    <w:link w:val="HeaderChar"/>
    <w:rsid w:val="0013048B"/>
    <w:pPr>
      <w:tabs>
        <w:tab w:val="center" w:pos="4320"/>
        <w:tab w:val="right" w:pos="8640"/>
      </w:tabs>
    </w:pPr>
  </w:style>
  <w:style w:type="character" w:customStyle="1" w:styleId="HeaderChar">
    <w:name w:val="Header Char"/>
    <w:basedOn w:val="DefaultParagraphFont"/>
    <w:link w:val="Header"/>
    <w:rsid w:val="00DC5123"/>
    <w:rPr>
      <w:rFonts w:ascii="Times New Roman" w:eastAsia="Times New Roman" w:hAnsi="Times New Roman" w:cs="Times New Roman"/>
    </w:rPr>
  </w:style>
  <w:style w:type="paragraph" w:styleId="Footer">
    <w:name w:val="footer"/>
    <w:basedOn w:val="Normal"/>
    <w:link w:val="FooterChar"/>
    <w:rsid w:val="0013048B"/>
    <w:pPr>
      <w:tabs>
        <w:tab w:val="center" w:pos="4320"/>
        <w:tab w:val="right" w:pos="8640"/>
      </w:tabs>
    </w:pPr>
  </w:style>
  <w:style w:type="character" w:customStyle="1" w:styleId="FooterChar">
    <w:name w:val="Footer Char"/>
    <w:basedOn w:val="DefaultParagraphFont"/>
    <w:link w:val="Footer"/>
    <w:rsid w:val="00DC5123"/>
    <w:rPr>
      <w:rFonts w:ascii="Times New Roman" w:eastAsia="Times New Roman" w:hAnsi="Times New Roman" w:cs="Times New Roman"/>
    </w:rPr>
  </w:style>
  <w:style w:type="character" w:customStyle="1" w:styleId="TwitterLink">
    <w:name w:val="TwitterLink"/>
    <w:uiPriority w:val="1"/>
    <w:rsid w:val="0013048B"/>
    <w:rPr>
      <w:rFonts w:ascii="Courier New" w:hAnsi="Courier New"/>
      <w:u w:val="dash"/>
    </w:rPr>
  </w:style>
  <w:style w:type="character" w:customStyle="1" w:styleId="DigitalLinkID">
    <w:name w:val="DigitalLinkID"/>
    <w:uiPriority w:val="1"/>
    <w:rsid w:val="0013048B"/>
    <w:rPr>
      <w:rFonts w:cs="Courier New"/>
      <w:color w:val="FF0000"/>
      <w:sz w:val="16"/>
      <w:szCs w:val="16"/>
      <w:bdr w:val="none" w:sz="0" w:space="0" w:color="auto"/>
      <w:shd w:val="clear" w:color="auto" w:fill="FFFFFF"/>
    </w:rPr>
  </w:style>
  <w:style w:type="paragraph" w:customStyle="1" w:styleId="DialogSource">
    <w:name w:val="DialogSource"/>
    <w:basedOn w:val="Dialog"/>
    <w:rsid w:val="0013048B"/>
    <w:pPr>
      <w:ind w:left="2880" w:firstLine="0"/>
    </w:pPr>
  </w:style>
  <w:style w:type="character" w:customStyle="1" w:styleId="DigitalOnlyText">
    <w:name w:val="DigitalOnlyText"/>
    <w:uiPriority w:val="1"/>
    <w:rsid w:val="0013048B"/>
    <w:rPr>
      <w:bdr w:val="single" w:sz="2" w:space="0" w:color="002060"/>
      <w:shd w:val="clear" w:color="auto" w:fill="auto"/>
    </w:rPr>
  </w:style>
  <w:style w:type="character" w:customStyle="1" w:styleId="PrintOnlyText">
    <w:name w:val="PrintOnlyText"/>
    <w:uiPriority w:val="1"/>
    <w:rsid w:val="0013048B"/>
    <w:rPr>
      <w:bdr w:val="single" w:sz="2" w:space="0" w:color="FF0000"/>
    </w:rPr>
  </w:style>
  <w:style w:type="paragraph" w:customStyle="1" w:styleId="TableListBulleted">
    <w:name w:val="TableListBulleted"/>
    <w:qFormat/>
    <w:rsid w:val="0013048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3048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3048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3048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3048B"/>
    <w:pPr>
      <w:spacing w:before="120" w:after="120"/>
      <w:ind w:left="1440"/>
    </w:pPr>
    <w:rPr>
      <w:sz w:val="20"/>
    </w:rPr>
  </w:style>
  <w:style w:type="paragraph" w:customStyle="1" w:styleId="ExtractListUnmarked">
    <w:name w:val="ExtractListUnmarked"/>
    <w:qFormat/>
    <w:rsid w:val="0013048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3048B"/>
    <w:rPr>
      <w:bdr w:val="none" w:sz="0" w:space="0" w:color="auto"/>
      <w:shd w:val="clear" w:color="auto" w:fill="D6E3BC"/>
    </w:rPr>
  </w:style>
  <w:style w:type="character" w:customStyle="1" w:styleId="DigitalLinkDestination">
    <w:name w:val="DigitalLinkDestination"/>
    <w:rsid w:val="0013048B"/>
    <w:rPr>
      <w:bdr w:val="none" w:sz="0" w:space="0" w:color="auto"/>
      <w:shd w:val="clear" w:color="auto" w:fill="EAF1DD"/>
    </w:rPr>
  </w:style>
  <w:style w:type="paragraph" w:customStyle="1" w:styleId="FeatureRecipeTitleAlternative">
    <w:name w:val="FeatureRecipeTitleAlternative"/>
    <w:basedOn w:val="RecipeTitleAlternative"/>
    <w:rsid w:val="0013048B"/>
    <w:pPr>
      <w:shd w:val="pct20" w:color="auto" w:fill="auto"/>
    </w:pPr>
  </w:style>
  <w:style w:type="paragraph" w:customStyle="1" w:styleId="FeatureSubRecipeTitle">
    <w:name w:val="FeatureSubRecipeTitle"/>
    <w:basedOn w:val="RecipeSubrecipeTitle"/>
    <w:rsid w:val="0013048B"/>
    <w:pPr>
      <w:shd w:val="pct20" w:color="auto" w:fill="auto"/>
    </w:pPr>
  </w:style>
  <w:style w:type="paragraph" w:customStyle="1" w:styleId="FeatureRecipeTool">
    <w:name w:val="FeatureRecipeTool"/>
    <w:basedOn w:val="RecipeTool"/>
    <w:rsid w:val="0013048B"/>
    <w:pPr>
      <w:shd w:val="pct20" w:color="auto" w:fill="auto"/>
    </w:pPr>
  </w:style>
  <w:style w:type="paragraph" w:customStyle="1" w:styleId="FeatureRecipeIntro">
    <w:name w:val="FeatureRecipeIntro"/>
    <w:basedOn w:val="RecipeIntro"/>
    <w:rsid w:val="0013048B"/>
    <w:pPr>
      <w:shd w:val="pct20" w:color="auto" w:fill="auto"/>
    </w:pPr>
  </w:style>
  <w:style w:type="paragraph" w:customStyle="1" w:styleId="FeatureRecipeIntroHead">
    <w:name w:val="FeatureRecipeIntroHead"/>
    <w:basedOn w:val="RecipeIntroHead"/>
    <w:rsid w:val="0013048B"/>
    <w:pPr>
      <w:shd w:val="pct20" w:color="auto" w:fill="auto"/>
    </w:pPr>
  </w:style>
  <w:style w:type="paragraph" w:customStyle="1" w:styleId="FeatureRecipeContributor">
    <w:name w:val="FeatureRecipeContributor"/>
    <w:basedOn w:val="RecipeContributor"/>
    <w:rsid w:val="0013048B"/>
    <w:pPr>
      <w:shd w:val="pct20" w:color="auto" w:fill="auto"/>
    </w:pPr>
  </w:style>
  <w:style w:type="paragraph" w:customStyle="1" w:styleId="FeatureRecipeIngredientHead">
    <w:name w:val="FeatureRecipeIngredientHead"/>
    <w:basedOn w:val="RecipeIngredientHead"/>
    <w:rsid w:val="0013048B"/>
    <w:pPr>
      <w:shd w:val="pct20" w:color="auto" w:fill="auto"/>
    </w:pPr>
  </w:style>
  <w:style w:type="paragraph" w:customStyle="1" w:styleId="FeatureRecipeIngredientSubhead">
    <w:name w:val="FeatureRecipeIngredientSubhead"/>
    <w:basedOn w:val="RecipeIngredientSubhead"/>
    <w:rsid w:val="0013048B"/>
    <w:pPr>
      <w:shd w:val="pct20" w:color="auto" w:fill="auto"/>
    </w:pPr>
  </w:style>
  <w:style w:type="paragraph" w:customStyle="1" w:styleId="FeatureRecipeProcedureHead">
    <w:name w:val="FeatureRecipeProcedureHead"/>
    <w:basedOn w:val="RecipeProcedureHead"/>
    <w:rsid w:val="0013048B"/>
    <w:pPr>
      <w:shd w:val="pct20" w:color="auto" w:fill="FFFFFF"/>
    </w:pPr>
  </w:style>
  <w:style w:type="paragraph" w:customStyle="1" w:styleId="FeatureRecipeTime">
    <w:name w:val="FeatureRecipeTime"/>
    <w:basedOn w:val="RecipeTime"/>
    <w:rsid w:val="0013048B"/>
    <w:pPr>
      <w:shd w:val="pct20" w:color="auto" w:fill="auto"/>
    </w:pPr>
  </w:style>
  <w:style w:type="paragraph" w:customStyle="1" w:styleId="FeatureRecipeSubhead">
    <w:name w:val="FeatureRecipeSubhead"/>
    <w:basedOn w:val="RecipeSubhead"/>
    <w:rsid w:val="0013048B"/>
    <w:pPr>
      <w:shd w:val="pct20" w:color="auto" w:fill="FFFFFF"/>
    </w:pPr>
  </w:style>
  <w:style w:type="paragraph" w:customStyle="1" w:styleId="FeatureRecipeVariationTitle">
    <w:name w:val="FeatureRecipeVariationTitle"/>
    <w:basedOn w:val="RecipeVariationTitle"/>
    <w:rsid w:val="0013048B"/>
    <w:pPr>
      <w:shd w:val="pct20" w:color="auto" w:fill="auto"/>
    </w:pPr>
  </w:style>
  <w:style w:type="paragraph" w:customStyle="1" w:styleId="FeatureRecipeVariationHead">
    <w:name w:val="FeatureRecipeVariationHead"/>
    <w:basedOn w:val="RecipeVariationHead"/>
    <w:rsid w:val="0013048B"/>
    <w:pPr>
      <w:shd w:val="pct20" w:color="auto" w:fill="auto"/>
    </w:pPr>
  </w:style>
  <w:style w:type="paragraph" w:customStyle="1" w:styleId="FeaturerecipeVariationPara">
    <w:name w:val="FeaturerecipeVariationPara"/>
    <w:basedOn w:val="RecipeVariationPara"/>
    <w:rsid w:val="0013048B"/>
    <w:pPr>
      <w:shd w:val="pct20" w:color="auto" w:fill="auto"/>
    </w:pPr>
  </w:style>
  <w:style w:type="paragraph" w:customStyle="1" w:styleId="FeatureRecipeNoteHead">
    <w:name w:val="FeatureRecipeNoteHead"/>
    <w:basedOn w:val="RecipeNoteHead"/>
    <w:rsid w:val="0013048B"/>
    <w:pPr>
      <w:shd w:val="pct20" w:color="auto" w:fill="auto"/>
    </w:pPr>
  </w:style>
  <w:style w:type="paragraph" w:customStyle="1" w:styleId="FeatureRecipeNotePara">
    <w:name w:val="FeatureRecipeNotePara"/>
    <w:basedOn w:val="RecipeNotePara"/>
    <w:rsid w:val="0013048B"/>
    <w:pPr>
      <w:shd w:val="pct20" w:color="auto" w:fill="auto"/>
    </w:pPr>
  </w:style>
  <w:style w:type="paragraph" w:customStyle="1" w:styleId="FeatureRecipeNutritionInfo">
    <w:name w:val="FeatureRecipeNutritionInfo"/>
    <w:basedOn w:val="RecipeNutritionInfo"/>
    <w:rsid w:val="0013048B"/>
    <w:pPr>
      <w:shd w:val="pct20" w:color="auto" w:fill="auto"/>
    </w:pPr>
  </w:style>
  <w:style w:type="paragraph" w:customStyle="1" w:styleId="FeatureRecipeNutritionHead">
    <w:name w:val="FeatureRecipeNutritionHead"/>
    <w:basedOn w:val="RecipeNutritionHead"/>
    <w:rsid w:val="0013048B"/>
    <w:pPr>
      <w:shd w:val="pct20" w:color="auto" w:fill="auto"/>
    </w:pPr>
  </w:style>
  <w:style w:type="paragraph" w:customStyle="1" w:styleId="FeatureRecipeFootnote">
    <w:name w:val="FeatureRecipeFootnote"/>
    <w:basedOn w:val="RecipeFootnote"/>
    <w:rsid w:val="0013048B"/>
    <w:pPr>
      <w:shd w:val="pct20" w:color="auto" w:fill="auto"/>
    </w:pPr>
  </w:style>
  <w:style w:type="paragraph" w:customStyle="1" w:styleId="FeatureRecipeTableHead">
    <w:name w:val="FeatureRecipeTableHead"/>
    <w:basedOn w:val="RecipeTableHead"/>
    <w:rsid w:val="0013048B"/>
    <w:pPr>
      <w:shd w:val="pct20" w:color="auto" w:fill="auto"/>
    </w:pPr>
  </w:style>
  <w:style w:type="paragraph" w:customStyle="1" w:styleId="CopyrightLine">
    <w:name w:val="CopyrightLine"/>
    <w:qFormat/>
    <w:rsid w:val="0013048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3048B"/>
    <w:rPr>
      <w:rFonts w:ascii="Courier New" w:hAnsi="Courier New"/>
      <w:bdr w:val="single" w:sz="2" w:space="0" w:color="FF0000"/>
    </w:rPr>
  </w:style>
  <w:style w:type="character" w:customStyle="1" w:styleId="DigitalOnlyURL">
    <w:name w:val="DigitalOnlyURL"/>
    <w:uiPriority w:val="1"/>
    <w:rsid w:val="0013048B"/>
    <w:rPr>
      <w:rFonts w:ascii="Courier New" w:hAnsi="Courier New"/>
      <w:bdr w:val="single" w:sz="2" w:space="0" w:color="002060"/>
      <w:shd w:val="clear" w:color="auto" w:fill="auto"/>
    </w:rPr>
  </w:style>
  <w:style w:type="paragraph" w:styleId="TOC1">
    <w:name w:val="toc 1"/>
    <w:basedOn w:val="Normal"/>
    <w:next w:val="Normal"/>
    <w:autoRedefine/>
    <w:rsid w:val="0013048B"/>
  </w:style>
  <w:style w:type="paragraph" w:styleId="TOC2">
    <w:name w:val="toc 2"/>
    <w:basedOn w:val="Normal"/>
    <w:next w:val="Normal"/>
    <w:autoRedefine/>
    <w:rsid w:val="0013048B"/>
    <w:pPr>
      <w:ind w:left="240"/>
    </w:pPr>
  </w:style>
  <w:style w:type="paragraph" w:styleId="TOC3">
    <w:name w:val="toc 3"/>
    <w:basedOn w:val="Normal"/>
    <w:next w:val="Normal"/>
    <w:autoRedefine/>
    <w:rsid w:val="0013048B"/>
    <w:pPr>
      <w:ind w:left="480"/>
    </w:pPr>
  </w:style>
  <w:style w:type="character" w:customStyle="1" w:styleId="FigureSourceChar">
    <w:name w:val="FigureSource Char"/>
    <w:link w:val="FigureSource"/>
    <w:rsid w:val="0013048B"/>
    <w:rPr>
      <w:rFonts w:ascii="Arial" w:eastAsia="Times New Roman" w:hAnsi="Arial" w:cs="Times New Roman"/>
      <w:sz w:val="22"/>
      <w:szCs w:val="20"/>
    </w:rPr>
  </w:style>
  <w:style w:type="numbering" w:styleId="111111">
    <w:name w:val="Outline List 2"/>
    <w:basedOn w:val="NoList"/>
    <w:rsid w:val="0013048B"/>
    <w:pPr>
      <w:numPr>
        <w:numId w:val="17"/>
      </w:numPr>
    </w:pPr>
  </w:style>
  <w:style w:type="numbering" w:styleId="1ai">
    <w:name w:val="Outline List 1"/>
    <w:basedOn w:val="NoList"/>
    <w:rsid w:val="0013048B"/>
    <w:pPr>
      <w:numPr>
        <w:numId w:val="18"/>
      </w:numPr>
    </w:pPr>
  </w:style>
  <w:style w:type="numbering" w:styleId="ArticleSection">
    <w:name w:val="Outline List 3"/>
    <w:basedOn w:val="NoList"/>
    <w:rsid w:val="0013048B"/>
    <w:pPr>
      <w:numPr>
        <w:numId w:val="19"/>
      </w:numPr>
    </w:pPr>
  </w:style>
  <w:style w:type="paragraph" w:styleId="BlockText">
    <w:name w:val="Block Text"/>
    <w:basedOn w:val="Normal"/>
    <w:rsid w:val="0013048B"/>
    <w:pPr>
      <w:spacing w:after="120"/>
      <w:ind w:left="1440" w:right="1440"/>
    </w:pPr>
  </w:style>
  <w:style w:type="paragraph" w:styleId="BodyText">
    <w:name w:val="Body Text"/>
    <w:basedOn w:val="Normal"/>
    <w:link w:val="BodyTextChar"/>
    <w:rsid w:val="0013048B"/>
    <w:pPr>
      <w:spacing w:after="120"/>
    </w:pPr>
  </w:style>
  <w:style w:type="character" w:customStyle="1" w:styleId="BodyTextChar">
    <w:name w:val="Body Text Char"/>
    <w:basedOn w:val="DefaultParagraphFont"/>
    <w:link w:val="BodyText"/>
    <w:rsid w:val="00DC5123"/>
    <w:rPr>
      <w:rFonts w:ascii="Times New Roman" w:eastAsia="Times New Roman" w:hAnsi="Times New Roman" w:cs="Times New Roman"/>
    </w:rPr>
  </w:style>
  <w:style w:type="paragraph" w:styleId="BodyText2">
    <w:name w:val="Body Text 2"/>
    <w:basedOn w:val="Normal"/>
    <w:link w:val="BodyText2Char"/>
    <w:rsid w:val="0013048B"/>
    <w:pPr>
      <w:spacing w:after="120" w:line="480" w:lineRule="auto"/>
    </w:pPr>
  </w:style>
  <w:style w:type="character" w:customStyle="1" w:styleId="BodyText2Char">
    <w:name w:val="Body Text 2 Char"/>
    <w:basedOn w:val="DefaultParagraphFont"/>
    <w:link w:val="BodyText2"/>
    <w:rsid w:val="00DC5123"/>
    <w:rPr>
      <w:rFonts w:ascii="Times New Roman" w:eastAsia="Times New Roman" w:hAnsi="Times New Roman" w:cs="Times New Roman"/>
    </w:rPr>
  </w:style>
  <w:style w:type="paragraph" w:styleId="BodyText3">
    <w:name w:val="Body Text 3"/>
    <w:basedOn w:val="Normal"/>
    <w:link w:val="BodyText3Char"/>
    <w:rsid w:val="0013048B"/>
    <w:pPr>
      <w:spacing w:after="120"/>
    </w:pPr>
    <w:rPr>
      <w:sz w:val="16"/>
      <w:szCs w:val="16"/>
    </w:rPr>
  </w:style>
  <w:style w:type="character" w:customStyle="1" w:styleId="BodyText3Char">
    <w:name w:val="Body Text 3 Char"/>
    <w:basedOn w:val="DefaultParagraphFont"/>
    <w:link w:val="BodyText3"/>
    <w:rsid w:val="00DC5123"/>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3048B"/>
    <w:pPr>
      <w:ind w:firstLine="210"/>
    </w:pPr>
  </w:style>
  <w:style w:type="character" w:customStyle="1" w:styleId="BodyTextFirstIndentChar">
    <w:name w:val="Body Text First Indent Char"/>
    <w:basedOn w:val="BodyTextChar"/>
    <w:link w:val="BodyTextFirstIndent"/>
    <w:rsid w:val="00DC5123"/>
    <w:rPr>
      <w:rFonts w:ascii="Times New Roman" w:eastAsia="Times New Roman" w:hAnsi="Times New Roman" w:cs="Times New Roman"/>
    </w:rPr>
  </w:style>
  <w:style w:type="paragraph" w:styleId="BodyTextIndent">
    <w:name w:val="Body Text Indent"/>
    <w:basedOn w:val="Normal"/>
    <w:link w:val="BodyTextIndentChar"/>
    <w:rsid w:val="0013048B"/>
    <w:pPr>
      <w:spacing w:after="120"/>
      <w:ind w:left="360"/>
    </w:pPr>
  </w:style>
  <w:style w:type="character" w:customStyle="1" w:styleId="BodyTextIndentChar">
    <w:name w:val="Body Text Indent Char"/>
    <w:basedOn w:val="DefaultParagraphFont"/>
    <w:link w:val="BodyTextIndent"/>
    <w:rsid w:val="00DC5123"/>
    <w:rPr>
      <w:rFonts w:ascii="Times New Roman" w:eastAsia="Times New Roman" w:hAnsi="Times New Roman" w:cs="Times New Roman"/>
    </w:rPr>
  </w:style>
  <w:style w:type="paragraph" w:styleId="BodyTextFirstIndent2">
    <w:name w:val="Body Text First Indent 2"/>
    <w:basedOn w:val="BodyTextIndent"/>
    <w:link w:val="BodyTextFirstIndent2Char"/>
    <w:rsid w:val="0013048B"/>
    <w:pPr>
      <w:ind w:firstLine="210"/>
    </w:pPr>
  </w:style>
  <w:style w:type="character" w:customStyle="1" w:styleId="BodyTextFirstIndent2Char">
    <w:name w:val="Body Text First Indent 2 Char"/>
    <w:basedOn w:val="BodyTextIndentChar"/>
    <w:link w:val="BodyTextFirstIndent2"/>
    <w:rsid w:val="00DC5123"/>
    <w:rPr>
      <w:rFonts w:ascii="Times New Roman" w:eastAsia="Times New Roman" w:hAnsi="Times New Roman" w:cs="Times New Roman"/>
    </w:rPr>
  </w:style>
  <w:style w:type="paragraph" w:styleId="BodyTextIndent2">
    <w:name w:val="Body Text Indent 2"/>
    <w:basedOn w:val="Normal"/>
    <w:link w:val="BodyTextIndent2Char"/>
    <w:rsid w:val="0013048B"/>
    <w:pPr>
      <w:spacing w:after="120" w:line="480" w:lineRule="auto"/>
      <w:ind w:left="360"/>
    </w:pPr>
  </w:style>
  <w:style w:type="character" w:customStyle="1" w:styleId="BodyTextIndent2Char">
    <w:name w:val="Body Text Indent 2 Char"/>
    <w:basedOn w:val="DefaultParagraphFont"/>
    <w:link w:val="BodyTextIndent2"/>
    <w:rsid w:val="00DC5123"/>
    <w:rPr>
      <w:rFonts w:ascii="Times New Roman" w:eastAsia="Times New Roman" w:hAnsi="Times New Roman" w:cs="Times New Roman"/>
    </w:rPr>
  </w:style>
  <w:style w:type="paragraph" w:styleId="BodyTextIndent3">
    <w:name w:val="Body Text Indent 3"/>
    <w:basedOn w:val="Normal"/>
    <w:link w:val="BodyTextIndent3Char"/>
    <w:rsid w:val="0013048B"/>
    <w:pPr>
      <w:spacing w:after="120"/>
      <w:ind w:left="360"/>
    </w:pPr>
    <w:rPr>
      <w:sz w:val="16"/>
      <w:szCs w:val="16"/>
    </w:rPr>
  </w:style>
  <w:style w:type="character" w:customStyle="1" w:styleId="BodyTextIndent3Char">
    <w:name w:val="Body Text Indent 3 Char"/>
    <w:basedOn w:val="DefaultParagraphFont"/>
    <w:link w:val="BodyTextIndent3"/>
    <w:rsid w:val="00DC5123"/>
    <w:rPr>
      <w:rFonts w:ascii="Times New Roman" w:eastAsia="Times New Roman" w:hAnsi="Times New Roman" w:cs="Times New Roman"/>
      <w:sz w:val="16"/>
      <w:szCs w:val="16"/>
    </w:rPr>
  </w:style>
  <w:style w:type="paragraph" w:styleId="Caption">
    <w:name w:val="caption"/>
    <w:basedOn w:val="Normal"/>
    <w:next w:val="Normal"/>
    <w:qFormat/>
    <w:rsid w:val="0013048B"/>
    <w:rPr>
      <w:b/>
      <w:bCs/>
      <w:sz w:val="20"/>
      <w:szCs w:val="20"/>
    </w:rPr>
  </w:style>
  <w:style w:type="paragraph" w:styleId="Closing">
    <w:name w:val="Closing"/>
    <w:basedOn w:val="Normal"/>
    <w:link w:val="ClosingChar"/>
    <w:rsid w:val="0013048B"/>
    <w:pPr>
      <w:ind w:left="4320"/>
    </w:pPr>
  </w:style>
  <w:style w:type="character" w:customStyle="1" w:styleId="ClosingChar">
    <w:name w:val="Closing Char"/>
    <w:basedOn w:val="DefaultParagraphFont"/>
    <w:link w:val="Closing"/>
    <w:rsid w:val="00DC5123"/>
    <w:rPr>
      <w:rFonts w:ascii="Times New Roman" w:eastAsia="Times New Roman" w:hAnsi="Times New Roman" w:cs="Times New Roman"/>
    </w:rPr>
  </w:style>
  <w:style w:type="paragraph" w:styleId="Date">
    <w:name w:val="Date"/>
    <w:basedOn w:val="Normal"/>
    <w:next w:val="Normal"/>
    <w:link w:val="DateChar"/>
    <w:rsid w:val="0013048B"/>
  </w:style>
  <w:style w:type="character" w:customStyle="1" w:styleId="DateChar">
    <w:name w:val="Date Char"/>
    <w:basedOn w:val="DefaultParagraphFont"/>
    <w:link w:val="Date"/>
    <w:rsid w:val="00DC5123"/>
    <w:rPr>
      <w:rFonts w:ascii="Times New Roman" w:eastAsia="Times New Roman" w:hAnsi="Times New Roman" w:cs="Times New Roman"/>
    </w:rPr>
  </w:style>
  <w:style w:type="paragraph" w:styleId="DocumentMap">
    <w:name w:val="Document Map"/>
    <w:basedOn w:val="Normal"/>
    <w:link w:val="DocumentMapChar"/>
    <w:semiHidden/>
    <w:rsid w:val="0013048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DC5123"/>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3048B"/>
  </w:style>
  <w:style w:type="character" w:customStyle="1" w:styleId="E-mailSignatureChar">
    <w:name w:val="E-mail Signature Char"/>
    <w:basedOn w:val="DefaultParagraphFont"/>
    <w:link w:val="E-mailSignature"/>
    <w:rsid w:val="00DC5123"/>
    <w:rPr>
      <w:rFonts w:ascii="Times New Roman" w:eastAsia="Times New Roman" w:hAnsi="Times New Roman" w:cs="Times New Roman"/>
    </w:rPr>
  </w:style>
  <w:style w:type="character" w:styleId="EndnoteReference">
    <w:name w:val="endnote reference"/>
    <w:semiHidden/>
    <w:rsid w:val="0013048B"/>
    <w:rPr>
      <w:vertAlign w:val="superscript"/>
    </w:rPr>
  </w:style>
  <w:style w:type="paragraph" w:styleId="EndnoteText">
    <w:name w:val="endnote text"/>
    <w:basedOn w:val="Normal"/>
    <w:link w:val="EndnoteTextChar"/>
    <w:semiHidden/>
    <w:rsid w:val="0013048B"/>
    <w:rPr>
      <w:sz w:val="20"/>
      <w:szCs w:val="20"/>
    </w:rPr>
  </w:style>
  <w:style w:type="character" w:customStyle="1" w:styleId="EndnoteTextChar">
    <w:name w:val="Endnote Text Char"/>
    <w:basedOn w:val="DefaultParagraphFont"/>
    <w:link w:val="EndnoteText"/>
    <w:semiHidden/>
    <w:rsid w:val="00DC5123"/>
    <w:rPr>
      <w:rFonts w:ascii="Times New Roman" w:eastAsia="Times New Roman" w:hAnsi="Times New Roman" w:cs="Times New Roman"/>
      <w:sz w:val="20"/>
      <w:szCs w:val="20"/>
    </w:rPr>
  </w:style>
  <w:style w:type="paragraph" w:styleId="EnvelopeAddress">
    <w:name w:val="envelope address"/>
    <w:basedOn w:val="Normal"/>
    <w:rsid w:val="0013048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3048B"/>
    <w:rPr>
      <w:rFonts w:ascii="Arial" w:hAnsi="Arial" w:cs="Arial"/>
      <w:sz w:val="20"/>
      <w:szCs w:val="20"/>
    </w:rPr>
  </w:style>
  <w:style w:type="character" w:styleId="FootnoteReference">
    <w:name w:val="footnote reference"/>
    <w:semiHidden/>
    <w:rsid w:val="0013048B"/>
    <w:rPr>
      <w:vertAlign w:val="superscript"/>
    </w:rPr>
  </w:style>
  <w:style w:type="paragraph" w:styleId="FootnoteText">
    <w:name w:val="footnote text"/>
    <w:basedOn w:val="Normal"/>
    <w:link w:val="FootnoteTextChar"/>
    <w:semiHidden/>
    <w:rsid w:val="0013048B"/>
    <w:rPr>
      <w:sz w:val="20"/>
      <w:szCs w:val="20"/>
    </w:rPr>
  </w:style>
  <w:style w:type="character" w:customStyle="1" w:styleId="FootnoteTextChar">
    <w:name w:val="Footnote Text Char"/>
    <w:basedOn w:val="DefaultParagraphFont"/>
    <w:link w:val="FootnoteText"/>
    <w:semiHidden/>
    <w:rsid w:val="00DC5123"/>
    <w:rPr>
      <w:rFonts w:ascii="Times New Roman" w:eastAsia="Times New Roman" w:hAnsi="Times New Roman" w:cs="Times New Roman"/>
      <w:sz w:val="20"/>
      <w:szCs w:val="20"/>
    </w:rPr>
  </w:style>
  <w:style w:type="paragraph" w:styleId="HTMLAddress">
    <w:name w:val="HTML Address"/>
    <w:basedOn w:val="Normal"/>
    <w:link w:val="HTMLAddressChar"/>
    <w:rsid w:val="0013048B"/>
    <w:rPr>
      <w:i/>
      <w:iCs/>
    </w:rPr>
  </w:style>
  <w:style w:type="character" w:customStyle="1" w:styleId="HTMLAddressChar">
    <w:name w:val="HTML Address Char"/>
    <w:basedOn w:val="DefaultParagraphFont"/>
    <w:link w:val="HTMLAddress"/>
    <w:rsid w:val="00DC5123"/>
    <w:rPr>
      <w:rFonts w:ascii="Times New Roman" w:eastAsia="Times New Roman" w:hAnsi="Times New Roman" w:cs="Times New Roman"/>
      <w:i/>
      <w:iCs/>
    </w:rPr>
  </w:style>
  <w:style w:type="paragraph" w:styleId="HTMLPreformatted">
    <w:name w:val="HTML Preformatted"/>
    <w:basedOn w:val="Normal"/>
    <w:link w:val="HTMLPreformattedChar"/>
    <w:rsid w:val="0013048B"/>
    <w:rPr>
      <w:rFonts w:ascii="Courier New" w:hAnsi="Courier New" w:cs="Courier New"/>
      <w:sz w:val="20"/>
      <w:szCs w:val="20"/>
    </w:rPr>
  </w:style>
  <w:style w:type="character" w:customStyle="1" w:styleId="HTMLPreformattedChar">
    <w:name w:val="HTML Preformatted Char"/>
    <w:basedOn w:val="DefaultParagraphFont"/>
    <w:link w:val="HTMLPreformatted"/>
    <w:rsid w:val="00DC5123"/>
    <w:rPr>
      <w:rFonts w:ascii="Courier New" w:eastAsia="Times New Roman" w:hAnsi="Courier New" w:cs="Courier New"/>
      <w:sz w:val="20"/>
      <w:szCs w:val="20"/>
    </w:rPr>
  </w:style>
  <w:style w:type="paragraph" w:styleId="Index10">
    <w:name w:val="index 1"/>
    <w:basedOn w:val="Normal"/>
    <w:next w:val="Normal"/>
    <w:autoRedefine/>
    <w:semiHidden/>
    <w:rsid w:val="0013048B"/>
    <w:pPr>
      <w:ind w:left="240" w:hanging="240"/>
    </w:pPr>
  </w:style>
  <w:style w:type="paragraph" w:styleId="Index20">
    <w:name w:val="index 2"/>
    <w:basedOn w:val="Normal"/>
    <w:next w:val="Normal"/>
    <w:autoRedefine/>
    <w:semiHidden/>
    <w:rsid w:val="0013048B"/>
    <w:pPr>
      <w:ind w:left="480" w:hanging="240"/>
    </w:pPr>
  </w:style>
  <w:style w:type="paragraph" w:styleId="Index30">
    <w:name w:val="index 3"/>
    <w:basedOn w:val="Normal"/>
    <w:next w:val="Normal"/>
    <w:autoRedefine/>
    <w:semiHidden/>
    <w:rsid w:val="0013048B"/>
    <w:pPr>
      <w:ind w:left="720" w:hanging="240"/>
    </w:pPr>
  </w:style>
  <w:style w:type="paragraph" w:styleId="Index4">
    <w:name w:val="index 4"/>
    <w:basedOn w:val="Normal"/>
    <w:next w:val="Normal"/>
    <w:autoRedefine/>
    <w:semiHidden/>
    <w:rsid w:val="0013048B"/>
    <w:pPr>
      <w:ind w:left="960" w:hanging="240"/>
    </w:pPr>
  </w:style>
  <w:style w:type="paragraph" w:styleId="Index5">
    <w:name w:val="index 5"/>
    <w:basedOn w:val="Normal"/>
    <w:next w:val="Normal"/>
    <w:autoRedefine/>
    <w:semiHidden/>
    <w:rsid w:val="0013048B"/>
    <w:pPr>
      <w:ind w:left="1200" w:hanging="240"/>
    </w:pPr>
  </w:style>
  <w:style w:type="paragraph" w:styleId="Index6">
    <w:name w:val="index 6"/>
    <w:basedOn w:val="Normal"/>
    <w:next w:val="Normal"/>
    <w:autoRedefine/>
    <w:semiHidden/>
    <w:rsid w:val="0013048B"/>
    <w:pPr>
      <w:ind w:left="1440" w:hanging="240"/>
    </w:pPr>
  </w:style>
  <w:style w:type="paragraph" w:styleId="Index7">
    <w:name w:val="index 7"/>
    <w:basedOn w:val="Normal"/>
    <w:next w:val="Normal"/>
    <w:autoRedefine/>
    <w:semiHidden/>
    <w:rsid w:val="0013048B"/>
    <w:pPr>
      <w:ind w:left="1680" w:hanging="240"/>
    </w:pPr>
  </w:style>
  <w:style w:type="paragraph" w:styleId="Index8">
    <w:name w:val="index 8"/>
    <w:basedOn w:val="Normal"/>
    <w:next w:val="Normal"/>
    <w:autoRedefine/>
    <w:semiHidden/>
    <w:rsid w:val="0013048B"/>
    <w:pPr>
      <w:ind w:left="1920" w:hanging="240"/>
    </w:pPr>
  </w:style>
  <w:style w:type="paragraph" w:styleId="Index9">
    <w:name w:val="index 9"/>
    <w:basedOn w:val="Normal"/>
    <w:next w:val="Normal"/>
    <w:autoRedefine/>
    <w:semiHidden/>
    <w:rsid w:val="0013048B"/>
    <w:pPr>
      <w:ind w:left="2160" w:hanging="240"/>
    </w:pPr>
  </w:style>
  <w:style w:type="paragraph" w:styleId="IndexHeading">
    <w:name w:val="index heading"/>
    <w:basedOn w:val="Normal"/>
    <w:next w:val="Index10"/>
    <w:semiHidden/>
    <w:rsid w:val="0013048B"/>
    <w:rPr>
      <w:rFonts w:ascii="Arial" w:hAnsi="Arial" w:cs="Arial"/>
      <w:b/>
      <w:bCs/>
    </w:rPr>
  </w:style>
  <w:style w:type="paragraph" w:styleId="List">
    <w:name w:val="List"/>
    <w:basedOn w:val="Normal"/>
    <w:rsid w:val="0013048B"/>
    <w:pPr>
      <w:ind w:left="360" w:hanging="360"/>
    </w:pPr>
  </w:style>
  <w:style w:type="paragraph" w:styleId="List2">
    <w:name w:val="List 2"/>
    <w:basedOn w:val="Normal"/>
    <w:rsid w:val="0013048B"/>
    <w:pPr>
      <w:ind w:left="720" w:hanging="360"/>
    </w:pPr>
  </w:style>
  <w:style w:type="paragraph" w:styleId="List3">
    <w:name w:val="List 3"/>
    <w:basedOn w:val="Normal"/>
    <w:rsid w:val="0013048B"/>
    <w:pPr>
      <w:ind w:left="1080" w:hanging="360"/>
    </w:pPr>
  </w:style>
  <w:style w:type="paragraph" w:styleId="List4">
    <w:name w:val="List 4"/>
    <w:basedOn w:val="Normal"/>
    <w:rsid w:val="0013048B"/>
    <w:pPr>
      <w:ind w:left="1440" w:hanging="360"/>
    </w:pPr>
  </w:style>
  <w:style w:type="paragraph" w:styleId="List5">
    <w:name w:val="List 5"/>
    <w:basedOn w:val="Normal"/>
    <w:rsid w:val="0013048B"/>
    <w:pPr>
      <w:ind w:left="1800" w:hanging="360"/>
    </w:pPr>
  </w:style>
  <w:style w:type="paragraph" w:styleId="ListBullet2">
    <w:name w:val="List Bullet 2"/>
    <w:basedOn w:val="Normal"/>
    <w:rsid w:val="0013048B"/>
    <w:pPr>
      <w:numPr>
        <w:numId w:val="20"/>
      </w:numPr>
    </w:pPr>
  </w:style>
  <w:style w:type="paragraph" w:styleId="ListBullet3">
    <w:name w:val="List Bullet 3"/>
    <w:basedOn w:val="Normal"/>
    <w:rsid w:val="0013048B"/>
    <w:pPr>
      <w:numPr>
        <w:numId w:val="21"/>
      </w:numPr>
    </w:pPr>
  </w:style>
  <w:style w:type="paragraph" w:styleId="ListBullet4">
    <w:name w:val="List Bullet 4"/>
    <w:basedOn w:val="Normal"/>
    <w:rsid w:val="0013048B"/>
    <w:pPr>
      <w:numPr>
        <w:numId w:val="22"/>
      </w:numPr>
    </w:pPr>
  </w:style>
  <w:style w:type="paragraph" w:styleId="ListBullet5">
    <w:name w:val="List Bullet 5"/>
    <w:basedOn w:val="Normal"/>
    <w:rsid w:val="0013048B"/>
    <w:pPr>
      <w:numPr>
        <w:numId w:val="23"/>
      </w:numPr>
    </w:pPr>
  </w:style>
  <w:style w:type="paragraph" w:styleId="ListContinue">
    <w:name w:val="List Continue"/>
    <w:basedOn w:val="Normal"/>
    <w:rsid w:val="0013048B"/>
    <w:pPr>
      <w:spacing w:after="120"/>
      <w:ind w:left="360"/>
    </w:pPr>
  </w:style>
  <w:style w:type="paragraph" w:styleId="ListContinue2">
    <w:name w:val="List Continue 2"/>
    <w:basedOn w:val="Normal"/>
    <w:rsid w:val="0013048B"/>
    <w:pPr>
      <w:spacing w:after="120"/>
      <w:ind w:left="720"/>
    </w:pPr>
  </w:style>
  <w:style w:type="paragraph" w:styleId="ListContinue3">
    <w:name w:val="List Continue 3"/>
    <w:basedOn w:val="Normal"/>
    <w:rsid w:val="0013048B"/>
    <w:pPr>
      <w:spacing w:after="120"/>
      <w:ind w:left="1080"/>
    </w:pPr>
  </w:style>
  <w:style w:type="paragraph" w:styleId="ListContinue4">
    <w:name w:val="List Continue 4"/>
    <w:basedOn w:val="Normal"/>
    <w:rsid w:val="0013048B"/>
    <w:pPr>
      <w:spacing w:after="120"/>
      <w:ind w:left="1440"/>
    </w:pPr>
  </w:style>
  <w:style w:type="paragraph" w:styleId="ListContinue5">
    <w:name w:val="List Continue 5"/>
    <w:basedOn w:val="Normal"/>
    <w:rsid w:val="0013048B"/>
    <w:pPr>
      <w:spacing w:after="120"/>
      <w:ind w:left="1800"/>
    </w:pPr>
  </w:style>
  <w:style w:type="paragraph" w:styleId="ListNumber">
    <w:name w:val="List Number"/>
    <w:basedOn w:val="Normal"/>
    <w:rsid w:val="0013048B"/>
    <w:pPr>
      <w:numPr>
        <w:numId w:val="24"/>
      </w:numPr>
    </w:pPr>
  </w:style>
  <w:style w:type="paragraph" w:styleId="ListNumber2">
    <w:name w:val="List Number 2"/>
    <w:basedOn w:val="Normal"/>
    <w:rsid w:val="0013048B"/>
    <w:pPr>
      <w:numPr>
        <w:numId w:val="25"/>
      </w:numPr>
    </w:pPr>
  </w:style>
  <w:style w:type="paragraph" w:styleId="ListNumber3">
    <w:name w:val="List Number 3"/>
    <w:basedOn w:val="Normal"/>
    <w:rsid w:val="0013048B"/>
    <w:pPr>
      <w:numPr>
        <w:numId w:val="26"/>
      </w:numPr>
    </w:pPr>
  </w:style>
  <w:style w:type="paragraph" w:styleId="ListNumber4">
    <w:name w:val="List Number 4"/>
    <w:basedOn w:val="Normal"/>
    <w:rsid w:val="0013048B"/>
    <w:pPr>
      <w:numPr>
        <w:numId w:val="27"/>
      </w:numPr>
    </w:pPr>
  </w:style>
  <w:style w:type="paragraph" w:styleId="ListNumber5">
    <w:name w:val="List Number 5"/>
    <w:basedOn w:val="Normal"/>
    <w:rsid w:val="0013048B"/>
    <w:pPr>
      <w:numPr>
        <w:numId w:val="28"/>
      </w:numPr>
    </w:pPr>
  </w:style>
  <w:style w:type="paragraph" w:styleId="MacroText">
    <w:name w:val="macro"/>
    <w:link w:val="MacroTextChar"/>
    <w:semiHidden/>
    <w:rsid w:val="0013048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C5123"/>
    <w:rPr>
      <w:rFonts w:ascii="Courier New" w:eastAsia="Times New Roman" w:hAnsi="Courier New" w:cs="Courier New"/>
      <w:sz w:val="20"/>
      <w:szCs w:val="20"/>
    </w:rPr>
  </w:style>
  <w:style w:type="paragraph" w:styleId="MessageHeader">
    <w:name w:val="Message Header"/>
    <w:basedOn w:val="Normal"/>
    <w:link w:val="MessageHeaderChar"/>
    <w:rsid w:val="00130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DC5123"/>
    <w:rPr>
      <w:rFonts w:ascii="Arial" w:eastAsia="Times New Roman" w:hAnsi="Arial" w:cs="Arial"/>
      <w:shd w:val="pct20" w:color="auto" w:fill="auto"/>
    </w:rPr>
  </w:style>
  <w:style w:type="paragraph" w:styleId="NormalWeb">
    <w:name w:val="Normal (Web)"/>
    <w:basedOn w:val="Normal"/>
    <w:rsid w:val="0013048B"/>
  </w:style>
  <w:style w:type="paragraph" w:styleId="NormalIndent">
    <w:name w:val="Normal Indent"/>
    <w:basedOn w:val="Normal"/>
    <w:rsid w:val="0013048B"/>
    <w:pPr>
      <w:ind w:left="720"/>
    </w:pPr>
  </w:style>
  <w:style w:type="paragraph" w:styleId="NoteHeading">
    <w:name w:val="Note Heading"/>
    <w:basedOn w:val="Normal"/>
    <w:next w:val="Normal"/>
    <w:link w:val="NoteHeadingChar"/>
    <w:rsid w:val="0013048B"/>
  </w:style>
  <w:style w:type="character" w:customStyle="1" w:styleId="NoteHeadingChar">
    <w:name w:val="Note Heading Char"/>
    <w:basedOn w:val="DefaultParagraphFont"/>
    <w:link w:val="NoteHeading"/>
    <w:rsid w:val="00DC5123"/>
    <w:rPr>
      <w:rFonts w:ascii="Times New Roman" w:eastAsia="Times New Roman" w:hAnsi="Times New Roman" w:cs="Times New Roman"/>
    </w:rPr>
  </w:style>
  <w:style w:type="paragraph" w:styleId="PlainText">
    <w:name w:val="Plain Text"/>
    <w:basedOn w:val="Normal"/>
    <w:link w:val="PlainTextChar"/>
    <w:rsid w:val="0013048B"/>
    <w:rPr>
      <w:rFonts w:ascii="Courier New" w:hAnsi="Courier New" w:cs="Courier New"/>
      <w:sz w:val="20"/>
      <w:szCs w:val="20"/>
    </w:rPr>
  </w:style>
  <w:style w:type="character" w:customStyle="1" w:styleId="PlainTextChar">
    <w:name w:val="Plain Text Char"/>
    <w:basedOn w:val="DefaultParagraphFont"/>
    <w:link w:val="PlainText"/>
    <w:rsid w:val="00DC5123"/>
    <w:rPr>
      <w:rFonts w:ascii="Courier New" w:eastAsia="Times New Roman" w:hAnsi="Courier New" w:cs="Courier New"/>
      <w:sz w:val="20"/>
      <w:szCs w:val="20"/>
    </w:rPr>
  </w:style>
  <w:style w:type="paragraph" w:styleId="Signature">
    <w:name w:val="Signature"/>
    <w:basedOn w:val="Normal"/>
    <w:link w:val="SignatureChar"/>
    <w:rsid w:val="0013048B"/>
    <w:pPr>
      <w:ind w:left="4320"/>
    </w:pPr>
  </w:style>
  <w:style w:type="character" w:customStyle="1" w:styleId="SignatureChar">
    <w:name w:val="Signature Char"/>
    <w:basedOn w:val="DefaultParagraphFont"/>
    <w:link w:val="Signature"/>
    <w:rsid w:val="00DC5123"/>
    <w:rPr>
      <w:rFonts w:ascii="Times New Roman" w:eastAsia="Times New Roman" w:hAnsi="Times New Roman" w:cs="Times New Roman"/>
    </w:rPr>
  </w:style>
  <w:style w:type="table" w:styleId="Table3Deffects1">
    <w:name w:val="Table 3D effects 1"/>
    <w:basedOn w:val="TableNormal"/>
    <w:rsid w:val="0013048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3048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3048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3048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3048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3048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3048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3048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3048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3048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3048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3048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3048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048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048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3048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3048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3048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3048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3048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3048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3048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3048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3048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3048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3048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3048B"/>
    <w:pPr>
      <w:ind w:left="240" w:hanging="240"/>
    </w:pPr>
  </w:style>
  <w:style w:type="paragraph" w:styleId="TableofFigures">
    <w:name w:val="table of figures"/>
    <w:basedOn w:val="Normal"/>
    <w:next w:val="Normal"/>
    <w:semiHidden/>
    <w:rsid w:val="0013048B"/>
  </w:style>
  <w:style w:type="table" w:styleId="TableProfessional">
    <w:name w:val="Table Professional"/>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3048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3048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3048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3048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3048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048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3048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3048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3048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C5123"/>
    <w:rPr>
      <w:rFonts w:ascii="Arial" w:eastAsia="Times New Roman" w:hAnsi="Arial" w:cs="Arial"/>
      <w:b/>
      <w:bCs/>
      <w:kern w:val="28"/>
      <w:sz w:val="32"/>
      <w:szCs w:val="32"/>
    </w:rPr>
  </w:style>
  <w:style w:type="paragraph" w:styleId="TOAHeading">
    <w:name w:val="toa heading"/>
    <w:basedOn w:val="Normal"/>
    <w:next w:val="Normal"/>
    <w:semiHidden/>
    <w:rsid w:val="0013048B"/>
    <w:pPr>
      <w:spacing w:before="120"/>
    </w:pPr>
    <w:rPr>
      <w:rFonts w:ascii="Arial" w:hAnsi="Arial" w:cs="Arial"/>
      <w:b/>
      <w:bCs/>
    </w:rPr>
  </w:style>
  <w:style w:type="paragraph" w:styleId="TOC4">
    <w:name w:val="toc 4"/>
    <w:basedOn w:val="Normal"/>
    <w:next w:val="Normal"/>
    <w:autoRedefine/>
    <w:rsid w:val="0013048B"/>
    <w:pPr>
      <w:ind w:left="720"/>
    </w:pPr>
  </w:style>
  <w:style w:type="paragraph" w:styleId="TOC7">
    <w:name w:val="toc 7"/>
    <w:basedOn w:val="Normal"/>
    <w:next w:val="Normal"/>
    <w:autoRedefine/>
    <w:semiHidden/>
    <w:rsid w:val="0013048B"/>
    <w:pPr>
      <w:ind w:left="1440"/>
    </w:pPr>
  </w:style>
  <w:style w:type="paragraph" w:styleId="TOC8">
    <w:name w:val="toc 8"/>
    <w:basedOn w:val="Normal"/>
    <w:next w:val="Normal"/>
    <w:autoRedefine/>
    <w:semiHidden/>
    <w:rsid w:val="0013048B"/>
    <w:pPr>
      <w:ind w:left="1680"/>
    </w:pPr>
  </w:style>
  <w:style w:type="paragraph" w:styleId="TOC9">
    <w:name w:val="toc 9"/>
    <w:basedOn w:val="Normal"/>
    <w:next w:val="Normal"/>
    <w:autoRedefine/>
    <w:semiHidden/>
    <w:rsid w:val="0013048B"/>
    <w:pPr>
      <w:ind w:left="1920"/>
    </w:pPr>
  </w:style>
  <w:style w:type="character" w:customStyle="1" w:styleId="DigitalLinkAnchorCode">
    <w:name w:val="DigitalLinkAnchorCode"/>
    <w:uiPriority w:val="1"/>
    <w:rsid w:val="0013048B"/>
    <w:rPr>
      <w:rFonts w:ascii="Courier New" w:hAnsi="Courier New"/>
      <w:bdr w:val="none" w:sz="0" w:space="0" w:color="auto"/>
      <w:shd w:val="clear" w:color="auto" w:fill="D6E3BC"/>
    </w:rPr>
  </w:style>
  <w:style w:type="character" w:customStyle="1" w:styleId="InlineGraphic">
    <w:name w:val="InlineGraphic"/>
    <w:uiPriority w:val="1"/>
    <w:rsid w:val="0013048B"/>
    <w:rPr>
      <w:bdr w:val="none" w:sz="0" w:space="0" w:color="auto"/>
      <w:shd w:val="clear" w:color="auto" w:fill="00B050"/>
    </w:rPr>
  </w:style>
  <w:style w:type="paragraph" w:customStyle="1" w:styleId="RecipeTableSubhead">
    <w:name w:val="RecipeTableSubhead"/>
    <w:basedOn w:val="TableSubhead"/>
    <w:qFormat/>
    <w:rsid w:val="0013048B"/>
  </w:style>
  <w:style w:type="paragraph" w:styleId="Revision">
    <w:name w:val="Revision"/>
    <w:hidden/>
    <w:uiPriority w:val="99"/>
    <w:semiHidden/>
    <w:rsid w:val="00DC5123"/>
    <w:rPr>
      <w:rFonts w:ascii="Times New Roman" w:eastAsia="Times New Roman" w:hAnsi="Times New Roman" w:cs="Times New Roman"/>
      <w:color w:val="FF0000"/>
      <w:sz w:val="40"/>
      <w:szCs w:val="20"/>
    </w:rPr>
  </w:style>
  <w:style w:type="paragraph" w:customStyle="1" w:styleId="Normal1">
    <w:name w:val="Normal1"/>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DC5123"/>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C5123"/>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C5123"/>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C5123"/>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C5123"/>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5123"/>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DC5123"/>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DC5123"/>
    <w:rPr>
      <w:b/>
      <w:bCs/>
      <w:i/>
      <w:iCs/>
      <w:color w:val="4F81BD" w:themeColor="accent1"/>
    </w:rPr>
  </w:style>
  <w:style w:type="paragraph" w:styleId="IntenseQuote">
    <w:name w:val="Intense Quote"/>
    <w:basedOn w:val="Normal"/>
    <w:next w:val="Normal"/>
    <w:link w:val="IntenseQuoteChar"/>
    <w:uiPriority w:val="99"/>
    <w:rsid w:val="00DC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C5123"/>
    <w:rPr>
      <w:rFonts w:eastAsiaTheme="minorHAnsi"/>
      <w:b/>
      <w:bCs/>
      <w:i/>
      <w:iCs/>
      <w:color w:val="4F81BD" w:themeColor="accent1"/>
      <w:sz w:val="22"/>
      <w:szCs w:val="22"/>
    </w:rPr>
  </w:style>
  <w:style w:type="character" w:styleId="IntenseReference">
    <w:name w:val="Intense Reference"/>
    <w:basedOn w:val="DefaultParagraphFont"/>
    <w:uiPriority w:val="99"/>
    <w:rsid w:val="00DC5123"/>
    <w:rPr>
      <w:b/>
      <w:bCs/>
      <w:smallCaps/>
      <w:color w:val="C0504D" w:themeColor="accent2"/>
      <w:spacing w:val="5"/>
      <w:u w:val="single"/>
    </w:rPr>
  </w:style>
  <w:style w:type="table" w:styleId="LightGrid">
    <w:name w:val="Light Grid"/>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5123"/>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5123"/>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C5123"/>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C5123"/>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C5123"/>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C5123"/>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DC5123"/>
    <w:pPr>
      <w:ind w:left="720"/>
      <w:contextualSpacing/>
    </w:pPr>
    <w:rPr>
      <w:rFonts w:ascii="Calibri" w:hAnsi="Calibri"/>
      <w:color w:val="FF0000"/>
    </w:rPr>
  </w:style>
  <w:style w:type="table" w:styleId="MediumGrid1">
    <w:name w:val="Medium Grid 1"/>
    <w:basedOn w:val="TableNormal"/>
    <w:uiPriority w:val="67"/>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C5123"/>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5123"/>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C5123"/>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C5123"/>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C5123"/>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C5123"/>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DC5123"/>
    <w:rPr>
      <w:rFonts w:eastAsiaTheme="minorHAnsi"/>
      <w:sz w:val="22"/>
      <w:szCs w:val="22"/>
    </w:rPr>
  </w:style>
  <w:style w:type="paragraph" w:customStyle="1" w:styleId="NoteLevel11">
    <w:name w:val="Note Level 11"/>
    <w:basedOn w:val="Normal"/>
    <w:uiPriority w:val="99"/>
    <w:semiHidden/>
    <w:unhideWhenUsed/>
    <w:rsid w:val="005B189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B189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B189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B189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B189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B189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B189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B189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DC5123"/>
    <w:rPr>
      <w:color w:val="808080"/>
    </w:rPr>
  </w:style>
  <w:style w:type="paragraph" w:styleId="Quote">
    <w:name w:val="Quote"/>
    <w:link w:val="QuoteChar"/>
    <w:qFormat/>
    <w:rsid w:val="00DC5123"/>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C5123"/>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DC5123"/>
    <w:rPr>
      <w:i/>
      <w:iCs/>
      <w:color w:val="808080" w:themeColor="text1" w:themeTint="7F"/>
    </w:rPr>
  </w:style>
  <w:style w:type="character" w:styleId="SubtleReference">
    <w:name w:val="Subtle Reference"/>
    <w:basedOn w:val="DefaultParagraphFont"/>
    <w:uiPriority w:val="99"/>
    <w:qFormat/>
    <w:rsid w:val="00DC5123"/>
    <w:rPr>
      <w:smallCaps/>
      <w:color w:val="C0504D" w:themeColor="accent2"/>
      <w:u w:val="single"/>
    </w:rPr>
  </w:style>
  <w:style w:type="paragraph" w:styleId="TOCHeading">
    <w:name w:val="TOC Heading"/>
    <w:basedOn w:val="Heading1"/>
    <w:next w:val="Normal"/>
    <w:uiPriority w:val="99"/>
    <w:semiHidden/>
    <w:qFormat/>
    <w:rsid w:val="00DC5123"/>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 w:type="paragraph" w:customStyle="1" w:styleId="RecipeVariationPreparation">
    <w:name w:val="RecipeVariationPreparation"/>
    <w:basedOn w:val="RecipeTime"/>
    <w:rsid w:val="00DC5123"/>
    <w:rPr>
      <w:i w:val="0"/>
      <w:sz w:val="21"/>
    </w:rPr>
  </w:style>
  <w:style w:type="paragraph" w:customStyle="1" w:styleId="RecipeVariationFlavor">
    <w:name w:val="RecipeVariationFlavor"/>
    <w:basedOn w:val="RecipeTime"/>
    <w:rsid w:val="00DC5123"/>
    <w:rPr>
      <w:i w:val="0"/>
      <w:sz w:val="21"/>
    </w:rPr>
  </w:style>
  <w:style w:type="paragraph" w:customStyle="1" w:styleId="RecipeVariationH2">
    <w:name w:val="RecipeVariationH2"/>
    <w:rsid w:val="00DC5123"/>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DC5123"/>
    <w:rPr>
      <w:rFonts w:ascii="Helvetica" w:eastAsia="Times New Roman" w:hAnsi="Helvetica" w:cs="Times New Roman"/>
      <w:szCs w:val="20"/>
    </w:rPr>
  </w:style>
  <w:style w:type="paragraph" w:customStyle="1" w:styleId="ListNumberedExercises">
    <w:name w:val="ListNumberedExercises"/>
    <w:next w:val="Normal"/>
    <w:rsid w:val="00DC5123"/>
    <w:rPr>
      <w:rFonts w:ascii="Helvetica" w:eastAsia="Times New Roman" w:hAnsi="Helvetica" w:cs="Times New Roman"/>
      <w:szCs w:val="20"/>
    </w:rPr>
  </w:style>
  <w:style w:type="paragraph" w:customStyle="1" w:styleId="Comment">
    <w:name w:val="Comment"/>
    <w:next w:val="Normal"/>
    <w:rsid w:val="00DC5123"/>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C5123"/>
    <w:rPr>
      <w:i/>
    </w:rPr>
  </w:style>
  <w:style w:type="character" w:customStyle="1" w:styleId="CodeColorBlueBold">
    <w:name w:val="CodeColorBlueBold"/>
    <w:basedOn w:val="CodeColorBlue"/>
    <w:rsid w:val="00DC5123"/>
    <w:rPr>
      <w:rFonts w:cs="Arial"/>
      <w:b/>
      <w:color w:val="0000FF"/>
    </w:rPr>
  </w:style>
  <w:style w:type="character" w:customStyle="1" w:styleId="CodeColorBlue2Bold">
    <w:name w:val="CodeColorBlue2Bold"/>
    <w:basedOn w:val="CodeColorBlue2"/>
    <w:rsid w:val="00DC5123"/>
    <w:rPr>
      <w:rFonts w:cs="Arial"/>
      <w:b/>
      <w:color w:val="0000A5"/>
    </w:rPr>
  </w:style>
  <w:style w:type="character" w:customStyle="1" w:styleId="CodeColorBlue3Bold">
    <w:name w:val="CodeColorBlue3Bold"/>
    <w:basedOn w:val="CodeColorBlue3"/>
    <w:rsid w:val="00DC5123"/>
    <w:rPr>
      <w:rFonts w:cs="Arial"/>
      <w:b/>
      <w:color w:val="6464B9"/>
    </w:rPr>
  </w:style>
  <w:style w:type="character" w:customStyle="1" w:styleId="CodeColorBluegreenBold">
    <w:name w:val="CodeColorBluegreenBold"/>
    <w:basedOn w:val="CodeColorBluegreen"/>
    <w:rsid w:val="00DC5123"/>
    <w:rPr>
      <w:rFonts w:cs="Arial"/>
      <w:b/>
      <w:color w:val="2B91AF"/>
    </w:rPr>
  </w:style>
  <w:style w:type="character" w:customStyle="1" w:styleId="CodeColorBrownBold">
    <w:name w:val="CodeColorBrownBold"/>
    <w:basedOn w:val="CodeColorBrown"/>
    <w:rsid w:val="00DC5123"/>
    <w:rPr>
      <w:rFonts w:cs="Arial"/>
      <w:b/>
      <w:color w:val="A31515"/>
    </w:rPr>
  </w:style>
  <w:style w:type="character" w:customStyle="1" w:styleId="CodeColorDkBlueBold">
    <w:name w:val="CodeColorDkBlueBold"/>
    <w:basedOn w:val="CodeColorDkBlue"/>
    <w:rsid w:val="00DC5123"/>
    <w:rPr>
      <w:rFonts w:cs="Times New Roman"/>
      <w:b/>
      <w:color w:val="000080"/>
      <w:szCs w:val="22"/>
    </w:rPr>
  </w:style>
  <w:style w:type="character" w:customStyle="1" w:styleId="CodeColorGreenBold">
    <w:name w:val="CodeColorGreenBold"/>
    <w:basedOn w:val="CodeColorGreen"/>
    <w:rsid w:val="00DC5123"/>
    <w:rPr>
      <w:rFonts w:cs="Arial"/>
      <w:b/>
      <w:color w:val="008000"/>
    </w:rPr>
  </w:style>
  <w:style w:type="character" w:customStyle="1" w:styleId="CodeColorGrey30Bold">
    <w:name w:val="CodeColorGrey30Bold"/>
    <w:basedOn w:val="CodeColorGrey30"/>
    <w:rsid w:val="00DC5123"/>
    <w:rPr>
      <w:rFonts w:cs="Arial"/>
      <w:b/>
      <w:color w:val="808080"/>
    </w:rPr>
  </w:style>
  <w:style w:type="character" w:customStyle="1" w:styleId="CodeColorGrey55Bold">
    <w:name w:val="CodeColorGrey55Bold"/>
    <w:basedOn w:val="CodeColorGrey55"/>
    <w:rsid w:val="00DC5123"/>
    <w:rPr>
      <w:rFonts w:cs="Arial"/>
      <w:b/>
      <w:color w:val="C0C0C0"/>
    </w:rPr>
  </w:style>
  <w:style w:type="character" w:customStyle="1" w:styleId="CodeColorGrey80Bold">
    <w:name w:val="CodeColorGrey80Bold"/>
    <w:basedOn w:val="CodeColorGrey80"/>
    <w:rsid w:val="00DC5123"/>
    <w:rPr>
      <w:rFonts w:cs="Arial"/>
      <w:b/>
      <w:color w:val="555555"/>
    </w:rPr>
  </w:style>
  <w:style w:type="character" w:customStyle="1" w:styleId="CodeColorHotPinkBold">
    <w:name w:val="CodeColorHotPinkBold"/>
    <w:basedOn w:val="CodeColorHotPink"/>
    <w:rsid w:val="00DC5123"/>
    <w:rPr>
      <w:rFonts w:cs="Times New Roman"/>
      <w:b/>
      <w:color w:val="DF36FA"/>
      <w:szCs w:val="18"/>
    </w:rPr>
  </w:style>
  <w:style w:type="character" w:customStyle="1" w:styleId="CodeColorMagentaBold">
    <w:name w:val="CodeColorMagentaBold"/>
    <w:basedOn w:val="CodeColorMagenta"/>
    <w:rsid w:val="00DC5123"/>
    <w:rPr>
      <w:rFonts w:cs="Arial"/>
      <w:b/>
      <w:color w:val="844646"/>
    </w:rPr>
  </w:style>
  <w:style w:type="character" w:customStyle="1" w:styleId="CodeColorOrangeBold">
    <w:name w:val="CodeColorOrangeBold"/>
    <w:basedOn w:val="CodeColorOrange"/>
    <w:rsid w:val="00DC5123"/>
    <w:rPr>
      <w:rFonts w:cs="Arial"/>
      <w:b/>
      <w:color w:val="B96464"/>
    </w:rPr>
  </w:style>
  <w:style w:type="character" w:customStyle="1" w:styleId="CodeColorPeachBold">
    <w:name w:val="CodeColorPeachBold"/>
    <w:basedOn w:val="CodeColorPeach"/>
    <w:rsid w:val="00DC5123"/>
    <w:rPr>
      <w:rFonts w:cs="Arial"/>
      <w:b/>
      <w:color w:val="FFDBA3"/>
    </w:rPr>
  </w:style>
  <w:style w:type="character" w:customStyle="1" w:styleId="CodeColorPurpleBold">
    <w:name w:val="CodeColorPurpleBold"/>
    <w:basedOn w:val="CodeColorPurple"/>
    <w:rsid w:val="00DC5123"/>
    <w:rPr>
      <w:rFonts w:cs="Arial"/>
      <w:b/>
      <w:color w:val="951795"/>
    </w:rPr>
  </w:style>
  <w:style w:type="character" w:customStyle="1" w:styleId="CodeColorPurple2Bold">
    <w:name w:val="CodeColorPurple2Bold"/>
    <w:basedOn w:val="CodeColorPurple2"/>
    <w:rsid w:val="00DC5123"/>
    <w:rPr>
      <w:rFonts w:cs="Arial"/>
      <w:b/>
      <w:color w:val="800080"/>
    </w:rPr>
  </w:style>
  <w:style w:type="character" w:customStyle="1" w:styleId="CodeColorRedBold">
    <w:name w:val="CodeColorRedBold"/>
    <w:basedOn w:val="CodeColorRed"/>
    <w:rsid w:val="00DC5123"/>
    <w:rPr>
      <w:rFonts w:cs="Arial"/>
      <w:b/>
      <w:color w:val="FF0000"/>
    </w:rPr>
  </w:style>
  <w:style w:type="character" w:customStyle="1" w:styleId="CodeColorRed2Bold">
    <w:name w:val="CodeColorRed2Bold"/>
    <w:basedOn w:val="CodeColorRed2"/>
    <w:rsid w:val="00DC5123"/>
    <w:rPr>
      <w:rFonts w:cs="Arial"/>
      <w:b/>
      <w:color w:val="800000"/>
    </w:rPr>
  </w:style>
  <w:style w:type="character" w:customStyle="1" w:styleId="CodeColorRed3Bold">
    <w:name w:val="CodeColorRed3Bold"/>
    <w:basedOn w:val="CodeColorRed3"/>
    <w:rsid w:val="00DC5123"/>
    <w:rPr>
      <w:rFonts w:cs="Arial"/>
      <w:b/>
      <w:color w:val="A31515"/>
    </w:rPr>
  </w:style>
  <w:style w:type="character" w:customStyle="1" w:styleId="CodeColorTealBlueBold">
    <w:name w:val="CodeColorTealBlueBold"/>
    <w:basedOn w:val="CodeColorTealBlue"/>
    <w:rsid w:val="00DC5123"/>
    <w:rPr>
      <w:rFonts w:cs="Times New Roman"/>
      <w:b/>
      <w:color w:val="008080"/>
      <w:szCs w:val="22"/>
    </w:rPr>
  </w:style>
  <w:style w:type="character" w:customStyle="1" w:styleId="CodeColorWhiteBold">
    <w:name w:val="CodeColorWhiteBold"/>
    <w:basedOn w:val="CodeColorWhite"/>
    <w:rsid w:val="00DC5123"/>
    <w:rPr>
      <w:rFonts w:cs="Arial"/>
      <w:b/>
      <w:color w:val="FFFFFF"/>
      <w:bdr w:val="none" w:sz="0" w:space="0" w:color="auto"/>
    </w:rPr>
  </w:style>
  <w:style w:type="paragraph" w:customStyle="1" w:styleId="ParaListContinued">
    <w:name w:val="ParaListContinued"/>
    <w:qFormat/>
    <w:rsid w:val="00DC5123"/>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DC5123"/>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C512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DC5123"/>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C5123"/>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DC5123"/>
    <w:pPr>
      <w:shd w:val="clear" w:color="auto" w:fill="BFBFBF" w:themeFill="background1" w:themeFillShade="BF"/>
    </w:pPr>
  </w:style>
  <w:style w:type="paragraph" w:customStyle="1" w:styleId="FeatureRecipeVariationPara0">
    <w:name w:val="FeatureRecipeVariationPara"/>
    <w:basedOn w:val="RecipeVariationPara"/>
    <w:qFormat/>
    <w:rsid w:val="00DC5123"/>
    <w:pPr>
      <w:shd w:val="clear" w:color="auto" w:fill="BFBFBF" w:themeFill="background1" w:themeFillShade="BF"/>
    </w:pPr>
  </w:style>
  <w:style w:type="paragraph" w:customStyle="1" w:styleId="RecipeVariation2">
    <w:name w:val="RecipeVariation2"/>
    <w:basedOn w:val="RecipeVariationH2"/>
    <w:qFormat/>
    <w:rsid w:val="00DC5123"/>
    <w:rPr>
      <w:i/>
    </w:rPr>
  </w:style>
  <w:style w:type="paragraph" w:customStyle="1" w:styleId="FeatureRecipeVariation2">
    <w:name w:val="FeatureRecipeVariation2"/>
    <w:basedOn w:val="RecipeVariation2"/>
    <w:qFormat/>
    <w:rsid w:val="00DC5123"/>
    <w:pPr>
      <w:shd w:val="clear" w:color="auto" w:fill="BFBFBF" w:themeFill="background1" w:themeFillShade="BF"/>
    </w:pPr>
  </w:style>
  <w:style w:type="paragraph" w:customStyle="1" w:styleId="FeatureRecipeUSMeasure">
    <w:name w:val="FeatureRecipeUSMeasure"/>
    <w:basedOn w:val="RecipeUSMeasure"/>
    <w:qFormat/>
    <w:rsid w:val="00DC5123"/>
    <w:pPr>
      <w:shd w:val="clear" w:color="auto" w:fill="BFBFBF" w:themeFill="background1" w:themeFillShade="BF"/>
    </w:pPr>
  </w:style>
  <w:style w:type="paragraph" w:customStyle="1" w:styleId="FeatureRecipeMetricMeasure">
    <w:name w:val="FeatureRecipeMetricMeasure"/>
    <w:basedOn w:val="RecipeMetricMeasure"/>
    <w:qFormat/>
    <w:rsid w:val="00DC512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C5123"/>
    <w:pPr>
      <w:shd w:val="clear" w:color="auto" w:fill="BFBFBF" w:themeFill="background1" w:themeFillShade="BF"/>
    </w:pPr>
  </w:style>
  <w:style w:type="paragraph" w:customStyle="1" w:styleId="FeatureRecipeVariationH2">
    <w:name w:val="FeatureRecipeVariationH2"/>
    <w:basedOn w:val="RecipeVariationH2"/>
    <w:qFormat/>
    <w:rsid w:val="00DC5123"/>
    <w:pPr>
      <w:shd w:val="clear" w:color="auto" w:fill="BFBFBF" w:themeFill="background1" w:themeFillShade="BF"/>
    </w:pPr>
  </w:style>
  <w:style w:type="paragraph" w:customStyle="1" w:styleId="RecipeNoteHead3">
    <w:name w:val="RecipeNoteHead3"/>
    <w:basedOn w:val="RecipeNotePara"/>
    <w:qFormat/>
    <w:rsid w:val="00DC5123"/>
    <w:rPr>
      <w:i/>
    </w:rPr>
  </w:style>
  <w:style w:type="paragraph" w:customStyle="1" w:styleId="FeatureRecipeNoteHead3">
    <w:name w:val="FeatureRecipeNoteHead3"/>
    <w:basedOn w:val="RecipeNoteHead3"/>
    <w:qFormat/>
    <w:rsid w:val="00DC5123"/>
    <w:pPr>
      <w:shd w:val="clear" w:color="auto" w:fill="BFBFBF" w:themeFill="background1" w:themeFillShade="BF"/>
    </w:pPr>
  </w:style>
  <w:style w:type="paragraph" w:customStyle="1" w:styleId="FeatureRecipeNoteHead4">
    <w:name w:val="FeatureRecipeNoteHead4"/>
    <w:basedOn w:val="FeatureRecipeNoteHead3"/>
    <w:qFormat/>
    <w:rsid w:val="00DC5123"/>
    <w:rPr>
      <w:b/>
    </w:rPr>
  </w:style>
  <w:style w:type="paragraph" w:customStyle="1" w:styleId="RecipeNoteHead4">
    <w:name w:val="RecipeNoteHead4"/>
    <w:basedOn w:val="FeatureRecipeNoteHead4"/>
    <w:qFormat/>
    <w:rsid w:val="00DC5123"/>
    <w:pPr>
      <w:shd w:val="clear" w:color="auto" w:fill="FFFFFF" w:themeFill="background1"/>
    </w:pPr>
  </w:style>
  <w:style w:type="paragraph" w:customStyle="1" w:styleId="RecipeVariationH1">
    <w:name w:val="RecipeVariationH1"/>
    <w:rsid w:val="00DC5123"/>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DC5123"/>
    <w:rPr>
      <w:b/>
    </w:rPr>
  </w:style>
  <w:style w:type="character" w:customStyle="1" w:styleId="boldred">
    <w:name w:val="bold red"/>
    <w:rsid w:val="00DC5123"/>
  </w:style>
  <w:style w:type="paragraph" w:customStyle="1" w:styleId="FloatingHead">
    <w:name w:val="FloatingHead"/>
    <w:next w:val="Para"/>
    <w:rsid w:val="00DC5123"/>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DC5123"/>
  </w:style>
  <w:style w:type="paragraph" w:customStyle="1" w:styleId="Style2">
    <w:name w:val="Style2"/>
    <w:basedOn w:val="ChapterTitle"/>
    <w:qFormat/>
    <w:rsid w:val="00DC5123"/>
  </w:style>
  <w:style w:type="paragraph" w:customStyle="1" w:styleId="TestStyle">
    <w:name w:val="TestStyle"/>
    <w:qFormat/>
    <w:rsid w:val="00DC5123"/>
    <w:pPr>
      <w:spacing w:after="200" w:line="276" w:lineRule="auto"/>
    </w:pPr>
    <w:rPr>
      <w:rFonts w:ascii="Arial" w:eastAsia="Times New Roman" w:hAnsi="Arial" w:cs="Times New Roman"/>
      <w:b/>
      <w:snapToGrid w:val="0"/>
      <w:sz w:val="60"/>
      <w:szCs w:val="20"/>
    </w:rPr>
  </w:style>
  <w:style w:type="paragraph" w:customStyle="1" w:styleId="Default">
    <w:name w:val="Default"/>
    <w:rsid w:val="001E7245"/>
    <w:pPr>
      <w:widowControl w:val="0"/>
      <w:autoSpaceDE w:val="0"/>
      <w:autoSpaceDN w:val="0"/>
      <w:adjustRightInd w:val="0"/>
    </w:pPr>
    <w:rPr>
      <w:rFonts w:ascii="Times New Roman" w:hAnsi="Times New Roman" w:cs="Times New Roman"/>
      <w:color w:val="000000"/>
    </w:rPr>
  </w:style>
  <w:style w:type="paragraph" w:customStyle="1" w:styleId="query">
    <w:name w:val="query"/>
    <w:basedOn w:val="FeaturePara"/>
    <w:rsid w:val="002506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13048B"/>
    <w:rPr>
      <w:rFonts w:ascii="Times New Roman" w:eastAsia="Times New Roman" w:hAnsi="Times New Roman" w:cs="Times New Roman"/>
    </w:rPr>
  </w:style>
  <w:style w:type="paragraph" w:styleId="Heading1">
    <w:name w:val="heading 1"/>
    <w:next w:val="Normal"/>
    <w:link w:val="Heading1Char"/>
    <w:qFormat/>
    <w:rsid w:val="0013048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3048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3048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3048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3048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3048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3048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3048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3048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rsid w:val="001304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3048B"/>
  </w:style>
  <w:style w:type="character" w:customStyle="1" w:styleId="Heading1Char">
    <w:name w:val="Heading 1 Char"/>
    <w:basedOn w:val="DefaultParagraphFont"/>
    <w:link w:val="Heading1"/>
    <w:rsid w:val="00DC512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DC512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DC5123"/>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DC5123"/>
    <w:rPr>
      <w:rFonts w:ascii="Arial" w:eastAsia="Times New Roman" w:hAnsi="Arial" w:cs="Times New Roman"/>
      <w:b/>
      <w:sz w:val="22"/>
      <w:szCs w:val="20"/>
    </w:rPr>
  </w:style>
  <w:style w:type="character" w:customStyle="1" w:styleId="Heading5Char">
    <w:name w:val="Heading 5 Char"/>
    <w:basedOn w:val="DefaultParagraphFont"/>
    <w:link w:val="Heading5"/>
    <w:rsid w:val="00DC5123"/>
    <w:rPr>
      <w:rFonts w:ascii="Arial" w:eastAsia="Times New Roman" w:hAnsi="Arial" w:cs="Times New Roman"/>
      <w:b/>
      <w:sz w:val="20"/>
      <w:szCs w:val="20"/>
    </w:rPr>
  </w:style>
  <w:style w:type="character" w:customStyle="1" w:styleId="Heading6Char">
    <w:name w:val="Heading 6 Char"/>
    <w:basedOn w:val="DefaultParagraphFont"/>
    <w:link w:val="Heading6"/>
    <w:rsid w:val="00DC5123"/>
    <w:rPr>
      <w:rFonts w:ascii="Times New Roman" w:eastAsia="Times New Roman" w:hAnsi="Times New Roman" w:cs="Times New Roman"/>
      <w:szCs w:val="20"/>
    </w:rPr>
  </w:style>
  <w:style w:type="character" w:customStyle="1" w:styleId="Heading7Char">
    <w:name w:val="Heading 7 Char"/>
    <w:basedOn w:val="DefaultParagraphFont"/>
    <w:link w:val="Heading7"/>
    <w:rsid w:val="00DC5123"/>
    <w:rPr>
      <w:rFonts w:ascii="Times New Roman" w:eastAsia="Times New Roman" w:hAnsi="Times New Roman" w:cs="Times New Roman"/>
      <w:szCs w:val="20"/>
    </w:rPr>
  </w:style>
  <w:style w:type="character" w:customStyle="1" w:styleId="Heading8Char">
    <w:name w:val="Heading 8 Char"/>
    <w:basedOn w:val="DefaultParagraphFont"/>
    <w:link w:val="Heading8"/>
    <w:rsid w:val="00DC5123"/>
    <w:rPr>
      <w:rFonts w:ascii="Times New Roman" w:eastAsia="Times New Roman" w:hAnsi="Times New Roman" w:cs="Times New Roman"/>
      <w:szCs w:val="20"/>
    </w:rPr>
  </w:style>
  <w:style w:type="character" w:customStyle="1" w:styleId="Heading9Char">
    <w:name w:val="Heading 9 Char"/>
    <w:basedOn w:val="DefaultParagraphFont"/>
    <w:link w:val="Heading9"/>
    <w:rsid w:val="00DC5123"/>
    <w:rPr>
      <w:rFonts w:ascii="Times New Roman" w:eastAsia="Times New Roman" w:hAnsi="Times New Roman" w:cs="Times New Roman"/>
      <w:szCs w:val="20"/>
    </w:rPr>
  </w:style>
  <w:style w:type="paragraph" w:customStyle="1" w:styleId="Para">
    <w:name w:val="Para"/>
    <w:qFormat/>
    <w:rsid w:val="0013048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3048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3048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3048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3048B"/>
    <w:pPr>
      <w:widowControl w:val="0"/>
      <w:spacing w:before="120"/>
      <w:ind w:left="2160"/>
    </w:pPr>
    <w:rPr>
      <w:snapToGrid w:val="0"/>
      <w:szCs w:val="20"/>
    </w:rPr>
  </w:style>
  <w:style w:type="paragraph" w:customStyle="1" w:styleId="AddressDescription">
    <w:name w:val="AddressDescription"/>
    <w:basedOn w:val="Normal"/>
    <w:next w:val="Normal"/>
    <w:rsid w:val="0013048B"/>
    <w:pPr>
      <w:widowControl w:val="0"/>
      <w:spacing w:before="120" w:after="120"/>
      <w:ind w:left="2160"/>
    </w:pPr>
    <w:rPr>
      <w:snapToGrid w:val="0"/>
      <w:szCs w:val="20"/>
    </w:rPr>
  </w:style>
  <w:style w:type="paragraph" w:customStyle="1" w:styleId="AddressName">
    <w:name w:val="AddressName"/>
    <w:basedOn w:val="Normal"/>
    <w:next w:val="Normal"/>
    <w:rsid w:val="0013048B"/>
    <w:pPr>
      <w:widowControl w:val="0"/>
      <w:spacing w:before="120"/>
      <w:ind w:left="2160"/>
    </w:pPr>
    <w:rPr>
      <w:snapToGrid w:val="0"/>
      <w:szCs w:val="20"/>
    </w:rPr>
  </w:style>
  <w:style w:type="paragraph" w:customStyle="1" w:styleId="Question">
    <w:name w:val="Question"/>
    <w:next w:val="Normal"/>
    <w:rsid w:val="0013048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3048B"/>
    <w:pPr>
      <w:ind w:left="2880"/>
    </w:pPr>
  </w:style>
  <w:style w:type="paragraph" w:customStyle="1" w:styleId="Answer">
    <w:name w:val="Answer"/>
    <w:basedOn w:val="Option"/>
    <w:next w:val="Normal"/>
    <w:rsid w:val="0013048B"/>
    <w:pPr>
      <w:widowControl w:val="0"/>
    </w:pPr>
    <w:rPr>
      <w:snapToGrid w:val="0"/>
    </w:rPr>
  </w:style>
  <w:style w:type="paragraph" w:customStyle="1" w:styleId="AnswersHead">
    <w:name w:val="AnswersHead"/>
    <w:basedOn w:val="Normal"/>
    <w:next w:val="Para"/>
    <w:rsid w:val="0013048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3048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3048B"/>
    <w:pPr>
      <w:spacing w:before="120" w:after="120"/>
    </w:pPr>
  </w:style>
  <w:style w:type="paragraph" w:customStyle="1" w:styleId="AuthorBio">
    <w:name w:val="AuthorBio"/>
    <w:rsid w:val="0013048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3048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DC5123"/>
    <w:rPr>
      <w:rFonts w:ascii="Tahoma" w:eastAsia="Times New Roman" w:hAnsi="Tahoma" w:cs="Tahoma"/>
      <w:sz w:val="16"/>
      <w:szCs w:val="16"/>
    </w:rPr>
  </w:style>
  <w:style w:type="paragraph" w:styleId="Bibliography">
    <w:name w:val="Bibliography"/>
    <w:basedOn w:val="Normal"/>
    <w:next w:val="Normal"/>
    <w:semiHidden/>
    <w:rsid w:val="0013048B"/>
    <w:pPr>
      <w:spacing w:after="200" w:line="276" w:lineRule="auto"/>
    </w:pPr>
    <w:rPr>
      <w:rFonts w:ascii="Calibri" w:eastAsia="Calibri" w:hAnsi="Calibri"/>
      <w:sz w:val="22"/>
      <w:szCs w:val="22"/>
    </w:rPr>
  </w:style>
  <w:style w:type="paragraph" w:customStyle="1" w:styleId="BibliographyEntry">
    <w:name w:val="BibliographyEntry"/>
    <w:rsid w:val="0013048B"/>
    <w:pPr>
      <w:ind w:left="1440" w:hanging="720"/>
    </w:pPr>
    <w:rPr>
      <w:rFonts w:ascii="Arial" w:eastAsia="Times New Roman" w:hAnsi="Arial" w:cs="Tahoma"/>
      <w:sz w:val="26"/>
      <w:szCs w:val="16"/>
    </w:rPr>
  </w:style>
  <w:style w:type="paragraph" w:customStyle="1" w:styleId="BibliographyHead">
    <w:name w:val="BibliographyHead"/>
    <w:next w:val="BibliographyEntry"/>
    <w:rsid w:val="0013048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3048B"/>
    <w:rPr>
      <w:rFonts w:ascii="Arial" w:eastAsia="Times New Roman" w:hAnsi="Arial" w:cs="Times New Roman"/>
      <w:b/>
      <w:smallCaps/>
      <w:sz w:val="60"/>
      <w:szCs w:val="60"/>
    </w:rPr>
  </w:style>
  <w:style w:type="character" w:customStyle="1" w:styleId="BoldItalic">
    <w:name w:val="BoldItalic"/>
    <w:rsid w:val="0013048B"/>
    <w:rPr>
      <w:b/>
      <w:i/>
    </w:rPr>
  </w:style>
  <w:style w:type="character" w:styleId="BookTitle">
    <w:name w:val="Book Title"/>
    <w:qFormat/>
    <w:rsid w:val="0013048B"/>
    <w:rPr>
      <w:b/>
      <w:bCs/>
      <w:smallCaps/>
      <w:spacing w:val="5"/>
    </w:rPr>
  </w:style>
  <w:style w:type="paragraph" w:customStyle="1" w:styleId="BookAuthor">
    <w:name w:val="BookAuthor"/>
    <w:basedOn w:val="Normal"/>
    <w:rsid w:val="0013048B"/>
    <w:pPr>
      <w:spacing w:before="120" w:after="600"/>
      <w:ind w:left="720" w:firstLine="720"/>
      <w:contextualSpacing/>
      <w:jc w:val="center"/>
    </w:pPr>
    <w:rPr>
      <w:sz w:val="32"/>
      <w:szCs w:val="20"/>
    </w:rPr>
  </w:style>
  <w:style w:type="paragraph" w:customStyle="1" w:styleId="BookEdition">
    <w:name w:val="BookEdition"/>
    <w:qFormat/>
    <w:rsid w:val="0013048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3048B"/>
    <w:pPr>
      <w:spacing w:before="480" w:after="480"/>
      <w:ind w:left="720" w:firstLine="720"/>
      <w:jc w:val="center"/>
    </w:pPr>
    <w:rPr>
      <w:rFonts w:ascii="Arial" w:hAnsi="Arial"/>
      <w:b/>
      <w:snapToGrid w:val="0"/>
      <w:sz w:val="52"/>
      <w:szCs w:val="20"/>
    </w:rPr>
  </w:style>
  <w:style w:type="paragraph" w:customStyle="1" w:styleId="BookReviewAuthor">
    <w:name w:val="BookReviewAuthor"/>
    <w:rsid w:val="0013048B"/>
    <w:pPr>
      <w:ind w:left="4320"/>
    </w:pPr>
    <w:rPr>
      <w:rFonts w:ascii="Times New Roman" w:eastAsia="Times New Roman" w:hAnsi="Times New Roman" w:cs="Times New Roman"/>
      <w:snapToGrid w:val="0"/>
      <w:sz w:val="20"/>
      <w:szCs w:val="20"/>
    </w:rPr>
  </w:style>
  <w:style w:type="paragraph" w:customStyle="1" w:styleId="BookReviewItem">
    <w:name w:val="BookReviewItem"/>
    <w:rsid w:val="0013048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3048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3048B"/>
    <w:pPr>
      <w:pageBreakBefore w:val="0"/>
      <w:spacing w:before="480"/>
    </w:pPr>
    <w:rPr>
      <w:sz w:val="36"/>
    </w:rPr>
  </w:style>
  <w:style w:type="character" w:customStyle="1" w:styleId="Callout">
    <w:name w:val="Callout"/>
    <w:rsid w:val="0013048B"/>
    <w:rPr>
      <w:bdr w:val="none" w:sz="0" w:space="0" w:color="auto"/>
      <w:shd w:val="clear" w:color="auto" w:fill="B2A1C7"/>
    </w:rPr>
  </w:style>
  <w:style w:type="paragraph" w:customStyle="1" w:styleId="ChapterSubtitle">
    <w:name w:val="ChapterSubtitle"/>
    <w:basedOn w:val="ChapterTitle"/>
    <w:next w:val="Para"/>
    <w:rsid w:val="0013048B"/>
    <w:rPr>
      <w:sz w:val="44"/>
    </w:rPr>
  </w:style>
  <w:style w:type="paragraph" w:customStyle="1" w:styleId="ChapterAuthor">
    <w:name w:val="ChapterAuthor"/>
    <w:basedOn w:val="ChapterSubtitle"/>
    <w:next w:val="Normal"/>
    <w:rsid w:val="0013048B"/>
    <w:pPr>
      <w:spacing w:after="120"/>
      <w:outlineLvl w:val="9"/>
    </w:pPr>
    <w:rPr>
      <w:i/>
      <w:sz w:val="36"/>
    </w:rPr>
  </w:style>
  <w:style w:type="paragraph" w:customStyle="1" w:styleId="ChapterAuthorAffiliation">
    <w:name w:val="ChapterAuthorAffiliation"/>
    <w:next w:val="Para"/>
    <w:rsid w:val="0013048B"/>
    <w:pPr>
      <w:spacing w:after="120"/>
    </w:pPr>
    <w:rPr>
      <w:rFonts w:ascii="Arial" w:eastAsia="Times New Roman" w:hAnsi="Arial" w:cs="Times New Roman"/>
      <w:i/>
      <w:smallCaps/>
      <w:snapToGrid w:val="0"/>
      <w:sz w:val="36"/>
      <w:szCs w:val="20"/>
    </w:rPr>
  </w:style>
  <w:style w:type="paragraph" w:customStyle="1" w:styleId="FootnoteEntry">
    <w:name w:val="FootnoteEntry"/>
    <w:rsid w:val="0013048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3048B"/>
    <w:pPr>
      <w:spacing w:before="120" w:after="120"/>
      <w:ind w:left="0" w:firstLine="0"/>
    </w:pPr>
  </w:style>
  <w:style w:type="paragraph" w:customStyle="1" w:styleId="Objective">
    <w:name w:val="Objective"/>
    <w:rsid w:val="0013048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3048B"/>
    <w:rPr>
      <w:i w:val="0"/>
    </w:rPr>
  </w:style>
  <w:style w:type="paragraph" w:customStyle="1" w:styleId="ChapterFeaturingList">
    <w:name w:val="ChapterFeaturingList"/>
    <w:basedOn w:val="ChapterObjective"/>
    <w:rsid w:val="0013048B"/>
    <w:rPr>
      <w:b w:val="0"/>
      <w:sz w:val="26"/>
      <w:u w:val="none"/>
    </w:rPr>
  </w:style>
  <w:style w:type="paragraph" w:customStyle="1" w:styleId="ChapterFeaturingListSub">
    <w:name w:val="ChapterFeaturingListSub"/>
    <w:rsid w:val="0013048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3048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3048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3048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3048B"/>
    <w:pPr>
      <w:spacing w:before="240"/>
      <w:ind w:left="1800"/>
    </w:pPr>
    <w:rPr>
      <w:u w:val="none"/>
    </w:rPr>
  </w:style>
  <w:style w:type="paragraph" w:customStyle="1" w:styleId="ChapterObjectiveTitle">
    <w:name w:val="ChapterObjectiveTitle"/>
    <w:basedOn w:val="ObjectiveTitle"/>
    <w:next w:val="ChapterObjective"/>
    <w:rsid w:val="0013048B"/>
    <w:pPr>
      <w:ind w:left="1440" w:firstLine="0"/>
    </w:pPr>
    <w:rPr>
      <w:i w:val="0"/>
    </w:rPr>
  </w:style>
  <w:style w:type="paragraph" w:customStyle="1" w:styleId="Subobjective">
    <w:name w:val="Subobjective"/>
    <w:basedOn w:val="Objective"/>
    <w:rsid w:val="0013048B"/>
    <w:pPr>
      <w:keepNext/>
      <w:spacing w:before="180"/>
      <w:ind w:left="2880"/>
    </w:pPr>
  </w:style>
  <w:style w:type="paragraph" w:customStyle="1" w:styleId="ChapterSubobjective">
    <w:name w:val="ChapterSubobjective"/>
    <w:basedOn w:val="Subobjective"/>
    <w:rsid w:val="0013048B"/>
    <w:pPr>
      <w:keepNext w:val="0"/>
    </w:pPr>
    <w:rPr>
      <w:i w:val="0"/>
    </w:rPr>
  </w:style>
  <w:style w:type="paragraph" w:customStyle="1" w:styleId="Code80">
    <w:name w:val="Code80"/>
    <w:rsid w:val="0013048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3048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3048B"/>
    <w:rPr>
      <w:rFonts w:cs="Arial"/>
      <w:color w:val="0000FF"/>
    </w:rPr>
  </w:style>
  <w:style w:type="character" w:customStyle="1" w:styleId="CodeColorBlue2">
    <w:name w:val="CodeColorBlue2"/>
    <w:rsid w:val="0013048B"/>
    <w:rPr>
      <w:rFonts w:cs="Arial"/>
      <w:color w:val="0000A5"/>
    </w:rPr>
  </w:style>
  <w:style w:type="character" w:customStyle="1" w:styleId="CodeColorBlue3">
    <w:name w:val="CodeColorBlue3"/>
    <w:rsid w:val="0013048B"/>
    <w:rPr>
      <w:rFonts w:cs="Arial"/>
      <w:color w:val="6464B9"/>
    </w:rPr>
  </w:style>
  <w:style w:type="character" w:customStyle="1" w:styleId="CodeColorBluegreen">
    <w:name w:val="CodeColorBluegreen"/>
    <w:rsid w:val="0013048B"/>
    <w:rPr>
      <w:rFonts w:cs="Arial"/>
      <w:color w:val="2B91AF"/>
    </w:rPr>
  </w:style>
  <w:style w:type="character" w:customStyle="1" w:styleId="CodeColorBrown">
    <w:name w:val="CodeColorBrown"/>
    <w:rsid w:val="0013048B"/>
    <w:rPr>
      <w:rFonts w:cs="Arial"/>
      <w:color w:val="A31515"/>
    </w:rPr>
  </w:style>
  <w:style w:type="character" w:customStyle="1" w:styleId="CodeColorDkBlue">
    <w:name w:val="CodeColorDkBlue"/>
    <w:rsid w:val="0013048B"/>
    <w:rPr>
      <w:rFonts w:cs="Times New Roman"/>
      <w:color w:val="000080"/>
      <w:szCs w:val="22"/>
    </w:rPr>
  </w:style>
  <w:style w:type="character" w:customStyle="1" w:styleId="CodeColorGreen">
    <w:name w:val="CodeColorGreen"/>
    <w:rsid w:val="0013048B"/>
    <w:rPr>
      <w:rFonts w:cs="Arial"/>
      <w:color w:val="008000"/>
    </w:rPr>
  </w:style>
  <w:style w:type="character" w:customStyle="1" w:styleId="CodeColorGreen2">
    <w:name w:val="CodeColorGreen2"/>
    <w:rsid w:val="0013048B"/>
    <w:rPr>
      <w:rFonts w:cs="Arial"/>
      <w:color w:val="629755"/>
    </w:rPr>
  </w:style>
  <w:style w:type="character" w:customStyle="1" w:styleId="CodeColorGrey30">
    <w:name w:val="CodeColorGrey30"/>
    <w:rsid w:val="0013048B"/>
    <w:rPr>
      <w:rFonts w:cs="Arial"/>
      <w:color w:val="808080"/>
    </w:rPr>
  </w:style>
  <w:style w:type="character" w:customStyle="1" w:styleId="CodeColorGrey55">
    <w:name w:val="CodeColorGrey55"/>
    <w:rsid w:val="0013048B"/>
    <w:rPr>
      <w:rFonts w:cs="Arial"/>
      <w:color w:val="C0C0C0"/>
    </w:rPr>
  </w:style>
  <w:style w:type="character" w:customStyle="1" w:styleId="CodeColorGrey80">
    <w:name w:val="CodeColorGrey80"/>
    <w:rsid w:val="0013048B"/>
    <w:rPr>
      <w:rFonts w:cs="Arial"/>
      <w:color w:val="555555"/>
    </w:rPr>
  </w:style>
  <w:style w:type="character" w:customStyle="1" w:styleId="CodeColorHotPink">
    <w:name w:val="CodeColorHotPink"/>
    <w:rsid w:val="0013048B"/>
    <w:rPr>
      <w:rFonts w:cs="Times New Roman"/>
      <w:color w:val="DF36FA"/>
      <w:szCs w:val="18"/>
    </w:rPr>
  </w:style>
  <w:style w:type="character" w:customStyle="1" w:styleId="CodeColorMagenta">
    <w:name w:val="CodeColorMagenta"/>
    <w:rsid w:val="0013048B"/>
    <w:rPr>
      <w:rFonts w:cs="Arial"/>
      <w:color w:val="A31515"/>
    </w:rPr>
  </w:style>
  <w:style w:type="character" w:customStyle="1" w:styleId="CodeColorOrange">
    <w:name w:val="CodeColorOrange"/>
    <w:rsid w:val="0013048B"/>
    <w:rPr>
      <w:rFonts w:cs="Arial"/>
      <w:color w:val="B96464"/>
    </w:rPr>
  </w:style>
  <w:style w:type="character" w:customStyle="1" w:styleId="CodeColorPeach">
    <w:name w:val="CodeColorPeach"/>
    <w:rsid w:val="0013048B"/>
    <w:rPr>
      <w:rFonts w:cs="Arial"/>
      <w:color w:val="FFDBA3"/>
    </w:rPr>
  </w:style>
  <w:style w:type="character" w:customStyle="1" w:styleId="CodeColorPurple">
    <w:name w:val="CodeColorPurple"/>
    <w:rsid w:val="0013048B"/>
    <w:rPr>
      <w:rFonts w:cs="Arial"/>
      <w:color w:val="951795"/>
    </w:rPr>
  </w:style>
  <w:style w:type="character" w:customStyle="1" w:styleId="CodeColorPurple2">
    <w:name w:val="CodeColorPurple2"/>
    <w:rsid w:val="0013048B"/>
    <w:rPr>
      <w:rFonts w:cs="Arial"/>
      <w:color w:val="800080"/>
    </w:rPr>
  </w:style>
  <w:style w:type="character" w:customStyle="1" w:styleId="CodeColorRed">
    <w:name w:val="CodeColorRed"/>
    <w:rsid w:val="0013048B"/>
    <w:rPr>
      <w:rFonts w:cs="Arial"/>
      <w:color w:val="FF0000"/>
    </w:rPr>
  </w:style>
  <w:style w:type="character" w:customStyle="1" w:styleId="CodeColorRed2">
    <w:name w:val="CodeColorRed2"/>
    <w:rsid w:val="0013048B"/>
    <w:rPr>
      <w:rFonts w:cs="Arial"/>
      <w:color w:val="800000"/>
    </w:rPr>
  </w:style>
  <w:style w:type="character" w:customStyle="1" w:styleId="CodeColorRed3">
    <w:name w:val="CodeColorRed3"/>
    <w:rsid w:val="0013048B"/>
    <w:rPr>
      <w:rFonts w:cs="Arial"/>
      <w:color w:val="A31515"/>
    </w:rPr>
  </w:style>
  <w:style w:type="character" w:customStyle="1" w:styleId="CodeColorTealBlue">
    <w:name w:val="CodeColorTealBlue"/>
    <w:rsid w:val="0013048B"/>
    <w:rPr>
      <w:rFonts w:cs="Times New Roman"/>
      <w:color w:val="008080"/>
      <w:szCs w:val="22"/>
    </w:rPr>
  </w:style>
  <w:style w:type="character" w:customStyle="1" w:styleId="CodeColorWhite">
    <w:name w:val="CodeColorWhite"/>
    <w:rsid w:val="0013048B"/>
    <w:rPr>
      <w:rFonts w:cs="Arial"/>
      <w:color w:val="FFFFFF"/>
      <w:bdr w:val="none" w:sz="0" w:space="0" w:color="auto"/>
    </w:rPr>
  </w:style>
  <w:style w:type="paragraph" w:customStyle="1" w:styleId="CodeHead">
    <w:name w:val="CodeHead"/>
    <w:next w:val="Normal"/>
    <w:rsid w:val="0013048B"/>
    <w:pPr>
      <w:spacing w:before="120" w:after="120"/>
    </w:pPr>
    <w:rPr>
      <w:rFonts w:ascii="Arial" w:eastAsia="Times New Roman" w:hAnsi="Arial" w:cs="Times New Roman"/>
      <w:b/>
      <w:snapToGrid w:val="0"/>
      <w:sz w:val="22"/>
      <w:szCs w:val="20"/>
    </w:rPr>
  </w:style>
  <w:style w:type="character" w:customStyle="1" w:styleId="CodeHighlight">
    <w:name w:val="CodeHighlight"/>
    <w:rsid w:val="0013048B"/>
    <w:rPr>
      <w:b/>
      <w:color w:val="7F7F7F"/>
      <w:kern w:val="0"/>
      <w:position w:val="0"/>
      <w:u w:val="none"/>
      <w:bdr w:val="none" w:sz="0" w:space="0" w:color="auto"/>
      <w:shd w:val="clear" w:color="auto" w:fill="auto"/>
    </w:rPr>
  </w:style>
  <w:style w:type="paragraph" w:customStyle="1" w:styleId="CodeLabel">
    <w:name w:val="CodeLabel"/>
    <w:qFormat/>
    <w:rsid w:val="0013048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3048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3048B"/>
    <w:rPr>
      <w:rFonts w:ascii="Courier New" w:eastAsia="Times New Roman" w:hAnsi="Courier New" w:cs="Times New Roman"/>
      <w:noProof/>
      <w:snapToGrid w:val="0"/>
      <w:sz w:val="16"/>
      <w:szCs w:val="20"/>
    </w:rPr>
  </w:style>
  <w:style w:type="paragraph" w:customStyle="1" w:styleId="CodeNote">
    <w:name w:val="CodeNote"/>
    <w:qFormat/>
    <w:rsid w:val="0013048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3048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3048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3048B"/>
    <w:pPr>
      <w:ind w:left="720"/>
    </w:pPr>
  </w:style>
  <w:style w:type="paragraph" w:customStyle="1" w:styleId="CodeSnippet">
    <w:name w:val="CodeSnippet"/>
    <w:rsid w:val="0013048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3048B"/>
    <w:pPr>
      <w:ind w:left="720"/>
    </w:pPr>
    <w:rPr>
      <w:rFonts w:ascii="Courier New" w:eastAsia="Times New Roman" w:hAnsi="Courier New" w:cs="Times New Roman"/>
      <w:noProof/>
      <w:snapToGrid w:val="0"/>
      <w:sz w:val="18"/>
      <w:szCs w:val="20"/>
    </w:rPr>
  </w:style>
  <w:style w:type="paragraph" w:customStyle="1" w:styleId="H5">
    <w:name w:val="H5"/>
    <w:next w:val="Para"/>
    <w:rsid w:val="0013048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3048B"/>
    <w:pPr>
      <w:pBdr>
        <w:top w:val="single" w:sz="4" w:space="4" w:color="auto"/>
      </w:pBdr>
      <w:outlineLvl w:val="6"/>
    </w:pPr>
    <w:rPr>
      <w:i/>
      <w:noProof/>
    </w:rPr>
  </w:style>
  <w:style w:type="paragraph" w:customStyle="1" w:styleId="ContentsAbstract">
    <w:name w:val="ContentsAbstract"/>
    <w:qFormat/>
    <w:rsid w:val="0013048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3048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3048B"/>
    <w:pPr>
      <w:ind w:left="288"/>
    </w:pPr>
    <w:rPr>
      <w:sz w:val="26"/>
    </w:rPr>
  </w:style>
  <w:style w:type="paragraph" w:customStyle="1" w:styleId="ContentsH1">
    <w:name w:val="ContentsH1"/>
    <w:basedOn w:val="ContentsPartTitle"/>
    <w:rsid w:val="0013048B"/>
    <w:pPr>
      <w:ind w:left="576"/>
    </w:pPr>
    <w:rPr>
      <w:b w:val="0"/>
      <w:sz w:val="24"/>
    </w:rPr>
  </w:style>
  <w:style w:type="paragraph" w:customStyle="1" w:styleId="ContentsH2">
    <w:name w:val="ContentsH2"/>
    <w:basedOn w:val="ContentsPartTitle"/>
    <w:rsid w:val="0013048B"/>
    <w:pPr>
      <w:ind w:left="864"/>
    </w:pPr>
    <w:rPr>
      <w:b w:val="0"/>
      <w:sz w:val="22"/>
    </w:rPr>
  </w:style>
  <w:style w:type="paragraph" w:customStyle="1" w:styleId="ContentsH3">
    <w:name w:val="ContentsH3"/>
    <w:qFormat/>
    <w:rsid w:val="0013048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3048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3048B"/>
    <w:pPr>
      <w:ind w:left="1440" w:right="1440"/>
    </w:pPr>
    <w:rPr>
      <w:rFonts w:ascii="Arial" w:eastAsia="Times New Roman" w:hAnsi="Arial" w:cs="AGaramond Bold"/>
      <w:color w:val="000000"/>
      <w:sz w:val="18"/>
      <w:szCs w:val="17"/>
    </w:rPr>
  </w:style>
  <w:style w:type="character" w:customStyle="1" w:styleId="CrossRefTerm">
    <w:name w:val="CrossRefTerm"/>
    <w:rsid w:val="0013048B"/>
    <w:rPr>
      <w:i/>
    </w:rPr>
  </w:style>
  <w:style w:type="paragraph" w:customStyle="1" w:styleId="CustomChapterOpener">
    <w:name w:val="CustomChapterOpener"/>
    <w:basedOn w:val="Normal"/>
    <w:next w:val="Para"/>
    <w:rsid w:val="0013048B"/>
    <w:pPr>
      <w:spacing w:after="120"/>
      <w:ind w:left="720" w:firstLine="720"/>
    </w:pPr>
    <w:rPr>
      <w:snapToGrid w:val="0"/>
      <w:sz w:val="26"/>
      <w:szCs w:val="20"/>
    </w:rPr>
  </w:style>
  <w:style w:type="character" w:customStyle="1" w:styleId="CustomCharStyle">
    <w:name w:val="CustomCharStyle"/>
    <w:rsid w:val="0013048B"/>
    <w:rPr>
      <w:b/>
      <w:i/>
    </w:rPr>
  </w:style>
  <w:style w:type="paragraph" w:customStyle="1" w:styleId="ParaContinued">
    <w:name w:val="ParaContinued"/>
    <w:basedOn w:val="Normal"/>
    <w:next w:val="Para"/>
    <w:rsid w:val="0013048B"/>
    <w:pPr>
      <w:spacing w:after="120"/>
      <w:ind w:left="720"/>
    </w:pPr>
    <w:rPr>
      <w:snapToGrid w:val="0"/>
      <w:sz w:val="26"/>
      <w:szCs w:val="20"/>
    </w:rPr>
  </w:style>
  <w:style w:type="paragraph" w:customStyle="1" w:styleId="CustomHead">
    <w:name w:val="CustomHead"/>
    <w:basedOn w:val="ParaContinued"/>
    <w:next w:val="Normal"/>
    <w:rsid w:val="0013048B"/>
    <w:rPr>
      <w:b/>
    </w:rPr>
  </w:style>
  <w:style w:type="paragraph" w:customStyle="1" w:styleId="CustomList">
    <w:name w:val="CustomList"/>
    <w:basedOn w:val="Normal"/>
    <w:rsid w:val="0013048B"/>
    <w:pPr>
      <w:widowControl w:val="0"/>
      <w:spacing w:before="120" w:after="120"/>
      <w:ind w:left="1440"/>
    </w:pPr>
    <w:rPr>
      <w:snapToGrid w:val="0"/>
      <w:szCs w:val="20"/>
    </w:rPr>
  </w:style>
  <w:style w:type="paragraph" w:customStyle="1" w:styleId="CustomStyle1">
    <w:name w:val="CustomStyle1"/>
    <w:basedOn w:val="Normal"/>
    <w:rsid w:val="0013048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3048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3048B"/>
    <w:rPr>
      <w:i/>
    </w:rPr>
  </w:style>
  <w:style w:type="paragraph" w:customStyle="1" w:styleId="Dialog">
    <w:name w:val="Dialog"/>
    <w:rsid w:val="0013048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3048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3048B"/>
  </w:style>
  <w:style w:type="paragraph" w:customStyle="1" w:styleId="DOI">
    <w:name w:val="DOI"/>
    <w:rsid w:val="0013048B"/>
    <w:rPr>
      <w:rFonts w:ascii="Courier New" w:eastAsia="Times New Roman" w:hAnsi="Courier New" w:cs="Times New Roman"/>
      <w:snapToGrid w:val="0"/>
      <w:sz w:val="20"/>
      <w:szCs w:val="20"/>
    </w:rPr>
  </w:style>
  <w:style w:type="character" w:styleId="Emphasis">
    <w:name w:val="Emphasis"/>
    <w:qFormat/>
    <w:rsid w:val="0013048B"/>
    <w:rPr>
      <w:i/>
      <w:iCs/>
    </w:rPr>
  </w:style>
  <w:style w:type="paragraph" w:customStyle="1" w:styleId="EndnoteEntry">
    <w:name w:val="EndnoteEntry"/>
    <w:rsid w:val="0013048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3048B"/>
  </w:style>
  <w:style w:type="paragraph" w:customStyle="1" w:styleId="EndnoteTitle">
    <w:name w:val="EndnoteTitle"/>
    <w:next w:val="EndnoteEntry"/>
    <w:rsid w:val="0013048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3048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3048B"/>
    <w:pPr>
      <w:contextualSpacing/>
    </w:pPr>
    <w:rPr>
      <w:sz w:val="24"/>
    </w:rPr>
  </w:style>
  <w:style w:type="paragraph" w:customStyle="1" w:styleId="Equation">
    <w:name w:val="Equation"/>
    <w:rsid w:val="0013048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3048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3048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3048B"/>
    <w:pPr>
      <w:ind w:left="2160" w:firstLine="0"/>
    </w:pPr>
  </w:style>
  <w:style w:type="paragraph" w:customStyle="1" w:styleId="ExtractAttribution">
    <w:name w:val="ExtractAttribution"/>
    <w:next w:val="Para"/>
    <w:rsid w:val="0013048B"/>
    <w:pPr>
      <w:spacing w:after="120"/>
      <w:ind w:left="3240"/>
    </w:pPr>
    <w:rPr>
      <w:rFonts w:ascii="Times New Roman" w:eastAsia="Times New Roman" w:hAnsi="Times New Roman" w:cs="Times New Roman"/>
      <w:b/>
      <w:szCs w:val="20"/>
    </w:rPr>
  </w:style>
  <w:style w:type="paragraph" w:customStyle="1" w:styleId="ExtractPara">
    <w:name w:val="ExtractPara"/>
    <w:rsid w:val="0013048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3048B"/>
    <w:pPr>
      <w:spacing w:before="0"/>
      <w:ind w:firstLine="720"/>
    </w:pPr>
  </w:style>
  <w:style w:type="paragraph" w:customStyle="1" w:styleId="ExtractListBulleted">
    <w:name w:val="ExtractListBulleted"/>
    <w:rsid w:val="0013048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3048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3048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3048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3048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3048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3048B"/>
    <w:pPr>
      <w:shd w:val="pct25" w:color="auto" w:fill="auto"/>
    </w:pPr>
  </w:style>
  <w:style w:type="paragraph" w:customStyle="1" w:styleId="FeatureCodeSnippet">
    <w:name w:val="FeatureCodeSnippet"/>
    <w:rsid w:val="0013048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3048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3048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3048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3048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3048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3048B"/>
    <w:pPr>
      <w:spacing w:before="120" w:after="120"/>
      <w:ind w:left="720" w:hanging="720"/>
      <w:contextualSpacing/>
    </w:pPr>
    <w:rPr>
      <w:sz w:val="22"/>
      <w:u w:val="none"/>
    </w:rPr>
  </w:style>
  <w:style w:type="paragraph" w:customStyle="1" w:styleId="FeatureH1">
    <w:name w:val="FeatureH1"/>
    <w:next w:val="Normal"/>
    <w:rsid w:val="0013048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3048B"/>
    <w:pPr>
      <w:contextualSpacing w:val="0"/>
    </w:pPr>
    <w:rPr>
      <w:rFonts w:ascii="Times New Roman" w:hAnsi="Times New Roman"/>
    </w:rPr>
  </w:style>
  <w:style w:type="paragraph" w:customStyle="1" w:styleId="FeatureH2">
    <w:name w:val="FeatureH2"/>
    <w:next w:val="Normal"/>
    <w:rsid w:val="0013048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3048B"/>
    <w:pPr>
      <w:spacing w:before="120"/>
    </w:pPr>
    <w:rPr>
      <w:u w:val="single"/>
    </w:rPr>
  </w:style>
  <w:style w:type="paragraph" w:customStyle="1" w:styleId="FeatureH3">
    <w:name w:val="FeatureH3"/>
    <w:next w:val="Normal"/>
    <w:rsid w:val="0013048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3048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3048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3048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3048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3048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3048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3048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3048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3048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3048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3048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3048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3048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3048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3048B"/>
    <w:pPr>
      <w:ind w:left="720" w:hanging="288"/>
    </w:pPr>
  </w:style>
  <w:style w:type="paragraph" w:customStyle="1" w:styleId="FeatureRecipeTitle">
    <w:name w:val="FeatureRecipeTitle"/>
    <w:rsid w:val="0013048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3048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3048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3048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3048B"/>
    <w:pPr>
      <w:pBdr>
        <w:left w:val="single" w:sz="36" w:space="17" w:color="C0C0C0"/>
      </w:pBdr>
      <w:ind w:left="216"/>
    </w:pPr>
  </w:style>
  <w:style w:type="paragraph" w:customStyle="1" w:styleId="FeatureRunInPara">
    <w:name w:val="FeatureRunInPara"/>
    <w:basedOn w:val="FeatureListUnmarked"/>
    <w:next w:val="FeatureRunInHead"/>
    <w:rsid w:val="0013048B"/>
    <w:pPr>
      <w:pBdr>
        <w:left w:val="single" w:sz="36" w:space="6" w:color="C0C0C0"/>
      </w:pBdr>
      <w:spacing w:before="0"/>
      <w:ind w:left="0"/>
    </w:pPr>
  </w:style>
  <w:style w:type="paragraph" w:customStyle="1" w:styleId="FeatureRunInParaSub">
    <w:name w:val="FeatureRunInParaSub"/>
    <w:basedOn w:val="FeatureRunInPara"/>
    <w:next w:val="FeatureRunInHeadSub"/>
    <w:rsid w:val="0013048B"/>
    <w:pPr>
      <w:pBdr>
        <w:left w:val="single" w:sz="36" w:space="17" w:color="C0C0C0"/>
      </w:pBdr>
      <w:ind w:left="216"/>
      <w:contextualSpacing/>
    </w:pPr>
  </w:style>
  <w:style w:type="paragraph" w:customStyle="1" w:styleId="FeatureSlug">
    <w:name w:val="FeatureSlug"/>
    <w:next w:val="FeaturePara"/>
    <w:qFormat/>
    <w:rsid w:val="0013048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3048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3048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3048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3048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3048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3048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3048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3048B"/>
    <w:pPr>
      <w:pBdr>
        <w:left w:val="single" w:sz="36" w:space="6" w:color="C0C0C0"/>
      </w:pBdr>
      <w:spacing w:before="120"/>
      <w:ind w:left="0" w:firstLine="0"/>
    </w:pPr>
  </w:style>
  <w:style w:type="paragraph" w:customStyle="1" w:styleId="FigureLabel">
    <w:name w:val="FigureLabel"/>
    <w:rsid w:val="0013048B"/>
    <w:pPr>
      <w:ind w:left="1440"/>
    </w:pPr>
    <w:rPr>
      <w:rFonts w:ascii="Arial" w:eastAsia="Times New Roman" w:hAnsi="Arial" w:cs="Times New Roman"/>
      <w:sz w:val="20"/>
      <w:szCs w:val="20"/>
    </w:rPr>
  </w:style>
  <w:style w:type="paragraph" w:customStyle="1" w:styleId="FigureSource">
    <w:name w:val="FigureSource"/>
    <w:next w:val="Para"/>
    <w:link w:val="FigureSourceChar"/>
    <w:rsid w:val="0013048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3048B"/>
  </w:style>
  <w:style w:type="character" w:customStyle="1" w:styleId="GenusSpecies">
    <w:name w:val="GenusSpecies"/>
    <w:rsid w:val="0013048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3048B"/>
    <w:pPr>
      <w:spacing w:after="120"/>
      <w:ind w:left="720" w:firstLine="720"/>
    </w:pPr>
    <w:rPr>
      <w:snapToGrid w:val="0"/>
      <w:sz w:val="26"/>
      <w:szCs w:val="20"/>
    </w:rPr>
  </w:style>
  <w:style w:type="paragraph" w:customStyle="1" w:styleId="H3">
    <w:name w:val="H3"/>
    <w:next w:val="Para"/>
    <w:qFormat/>
    <w:rsid w:val="0013048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3048B"/>
    <w:pPr>
      <w:spacing w:before="240"/>
      <w:outlineLvl w:val="9"/>
    </w:pPr>
  </w:style>
  <w:style w:type="paragraph" w:customStyle="1" w:styleId="H4">
    <w:name w:val="H4"/>
    <w:next w:val="Para"/>
    <w:rsid w:val="0013048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3048B"/>
  </w:style>
  <w:style w:type="paragraph" w:customStyle="1" w:styleId="GlossaryTitle">
    <w:name w:val="GlossaryTitle"/>
    <w:basedOn w:val="ChapterTitle"/>
    <w:next w:val="Normal"/>
    <w:rsid w:val="0013048B"/>
    <w:pPr>
      <w:spacing w:before="120" w:after="120"/>
    </w:pPr>
  </w:style>
  <w:style w:type="paragraph" w:customStyle="1" w:styleId="H1">
    <w:name w:val="H1"/>
    <w:next w:val="Para"/>
    <w:qFormat/>
    <w:rsid w:val="0013048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3048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3048B"/>
    <w:pPr>
      <w:spacing w:before="240" w:after="120"/>
    </w:pPr>
    <w:rPr>
      <w:rFonts w:ascii="Arial" w:eastAsia="Times New Roman" w:hAnsi="Arial" w:cs="Times New Roman"/>
      <w:snapToGrid w:val="0"/>
      <w:sz w:val="20"/>
      <w:szCs w:val="20"/>
      <w:u w:val="single"/>
    </w:rPr>
  </w:style>
  <w:style w:type="paragraph" w:customStyle="1" w:styleId="Index1">
    <w:name w:val="Index1"/>
    <w:rsid w:val="0013048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3048B"/>
    <w:pPr>
      <w:ind w:left="2520"/>
    </w:pPr>
  </w:style>
  <w:style w:type="paragraph" w:customStyle="1" w:styleId="Index3">
    <w:name w:val="Index3"/>
    <w:basedOn w:val="Index1"/>
    <w:rsid w:val="0013048B"/>
    <w:pPr>
      <w:ind w:left="3240"/>
    </w:pPr>
  </w:style>
  <w:style w:type="paragraph" w:customStyle="1" w:styleId="IndexLetter">
    <w:name w:val="IndexLetter"/>
    <w:basedOn w:val="H3"/>
    <w:next w:val="Index1"/>
    <w:rsid w:val="0013048B"/>
  </w:style>
  <w:style w:type="paragraph" w:customStyle="1" w:styleId="IndexNote">
    <w:name w:val="IndexNote"/>
    <w:basedOn w:val="Normal"/>
    <w:rsid w:val="0013048B"/>
    <w:pPr>
      <w:widowControl w:val="0"/>
      <w:spacing w:before="120" w:after="120"/>
      <w:ind w:left="720" w:firstLine="720"/>
    </w:pPr>
    <w:rPr>
      <w:snapToGrid w:val="0"/>
      <w:sz w:val="26"/>
      <w:szCs w:val="20"/>
    </w:rPr>
  </w:style>
  <w:style w:type="paragraph" w:customStyle="1" w:styleId="IndexTitle">
    <w:name w:val="IndexTitle"/>
    <w:basedOn w:val="H2"/>
    <w:next w:val="IndexNote"/>
    <w:rsid w:val="0013048B"/>
    <w:pPr>
      <w:spacing w:line="540" w:lineRule="exact"/>
    </w:pPr>
  </w:style>
  <w:style w:type="character" w:customStyle="1" w:styleId="InlineCode">
    <w:name w:val="InlineCode"/>
    <w:rsid w:val="0013048B"/>
    <w:rPr>
      <w:rFonts w:ascii="Courier New" w:hAnsi="Courier New"/>
      <w:noProof/>
      <w:color w:val="auto"/>
    </w:rPr>
  </w:style>
  <w:style w:type="character" w:customStyle="1" w:styleId="InlineCodeUserInput">
    <w:name w:val="InlineCodeUserInput"/>
    <w:rsid w:val="0013048B"/>
    <w:rPr>
      <w:rFonts w:ascii="Courier New" w:hAnsi="Courier New"/>
      <w:b/>
      <w:noProof/>
      <w:color w:val="auto"/>
    </w:rPr>
  </w:style>
  <w:style w:type="character" w:customStyle="1" w:styleId="InlineCodeUserInputVariable">
    <w:name w:val="InlineCodeUserInputVariable"/>
    <w:rsid w:val="0013048B"/>
    <w:rPr>
      <w:rFonts w:ascii="Courier New" w:hAnsi="Courier New"/>
      <w:b/>
      <w:i/>
      <w:noProof/>
      <w:color w:val="auto"/>
    </w:rPr>
  </w:style>
  <w:style w:type="character" w:customStyle="1" w:styleId="InlineCodeVariable">
    <w:name w:val="InlineCodeVariable"/>
    <w:rsid w:val="0013048B"/>
    <w:rPr>
      <w:rFonts w:ascii="Courier New" w:hAnsi="Courier New"/>
      <w:i/>
      <w:noProof/>
      <w:color w:val="auto"/>
    </w:rPr>
  </w:style>
  <w:style w:type="character" w:customStyle="1" w:styleId="InlineURL">
    <w:name w:val="InlineURL"/>
    <w:rsid w:val="0013048B"/>
    <w:rPr>
      <w:rFonts w:ascii="Courier New" w:hAnsi="Courier New"/>
      <w:noProof/>
      <w:color w:val="auto"/>
      <w:u w:val="single"/>
    </w:rPr>
  </w:style>
  <w:style w:type="character" w:customStyle="1" w:styleId="InlineEmail">
    <w:name w:val="InlineEmail"/>
    <w:rsid w:val="0013048B"/>
    <w:rPr>
      <w:rFonts w:ascii="Courier New" w:hAnsi="Courier New"/>
      <w:noProof/>
      <w:color w:val="auto"/>
      <w:u w:val="double"/>
    </w:rPr>
  </w:style>
  <w:style w:type="paragraph" w:customStyle="1" w:styleId="IntroductionTitle">
    <w:name w:val="IntroductionTitle"/>
    <w:basedOn w:val="ChapterTitle"/>
    <w:next w:val="Para"/>
    <w:rsid w:val="0013048B"/>
    <w:pPr>
      <w:spacing w:before="120" w:after="120"/>
    </w:pPr>
  </w:style>
  <w:style w:type="paragraph" w:customStyle="1" w:styleId="KeyConceptsHead">
    <w:name w:val="KeyConceptsHead"/>
    <w:basedOn w:val="BibliographyHead"/>
    <w:next w:val="Para"/>
    <w:rsid w:val="0013048B"/>
  </w:style>
  <w:style w:type="character" w:customStyle="1" w:styleId="KeyTerm">
    <w:name w:val="KeyTerm"/>
    <w:rsid w:val="0013048B"/>
    <w:rPr>
      <w:i/>
      <w:color w:val="auto"/>
      <w:bdr w:val="none" w:sz="0" w:space="0" w:color="auto"/>
      <w:shd w:val="clear" w:color="auto" w:fill="DBE5F1"/>
    </w:rPr>
  </w:style>
  <w:style w:type="paragraph" w:customStyle="1" w:styleId="KeyTermsHead">
    <w:name w:val="KeyTermsHead"/>
    <w:basedOn w:val="Normal"/>
    <w:next w:val="Normal"/>
    <w:rsid w:val="0013048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3048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3048B"/>
    <w:rPr>
      <w:rFonts w:ascii="Times New Roman" w:eastAsia="Times New Roman" w:hAnsi="Times New Roman" w:cs="Times New Roman"/>
      <w:szCs w:val="20"/>
    </w:rPr>
  </w:style>
  <w:style w:type="paragraph" w:customStyle="1" w:styleId="ColorfulList-Accent11">
    <w:name w:val="Colorful List - Accent 11"/>
    <w:basedOn w:val="Normal"/>
    <w:qFormat/>
    <w:rsid w:val="0013048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3048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3048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3048B"/>
    <w:pPr>
      <w:numPr>
        <w:numId w:val="7"/>
      </w:numPr>
    </w:pPr>
  </w:style>
  <w:style w:type="paragraph" w:customStyle="1" w:styleId="ListCheck">
    <w:name w:val="ListCheck"/>
    <w:rsid w:val="0013048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3048B"/>
    <w:pPr>
      <w:numPr>
        <w:numId w:val="9"/>
      </w:numPr>
    </w:pPr>
  </w:style>
  <w:style w:type="paragraph" w:customStyle="1" w:styleId="ListHead">
    <w:name w:val="ListHead"/>
    <w:rsid w:val="0013048B"/>
    <w:pPr>
      <w:ind w:left="1440"/>
    </w:pPr>
    <w:rPr>
      <w:rFonts w:ascii="Times New Roman" w:eastAsia="Times New Roman" w:hAnsi="Times New Roman" w:cs="Times New Roman"/>
      <w:b/>
      <w:sz w:val="26"/>
      <w:szCs w:val="20"/>
    </w:rPr>
  </w:style>
  <w:style w:type="paragraph" w:customStyle="1" w:styleId="ListNumbered">
    <w:name w:val="ListNumbered"/>
    <w:qFormat/>
    <w:rsid w:val="0013048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3048B"/>
    <w:pPr>
      <w:ind w:left="2520"/>
    </w:pPr>
  </w:style>
  <w:style w:type="paragraph" w:customStyle="1" w:styleId="ListNumberedSub2">
    <w:name w:val="ListNumberedSub2"/>
    <w:basedOn w:val="ListNumberedSub"/>
    <w:rsid w:val="0013048B"/>
    <w:pPr>
      <w:ind w:left="3240"/>
    </w:pPr>
  </w:style>
  <w:style w:type="paragraph" w:customStyle="1" w:styleId="ListNumberedSub3">
    <w:name w:val="ListNumberedSub3"/>
    <w:rsid w:val="0013048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3048B"/>
    <w:pPr>
      <w:widowControl w:val="0"/>
      <w:ind w:left="1800" w:firstLine="360"/>
    </w:pPr>
    <w:rPr>
      <w:snapToGrid w:val="0"/>
      <w:sz w:val="26"/>
      <w:szCs w:val="20"/>
    </w:rPr>
  </w:style>
  <w:style w:type="paragraph" w:customStyle="1" w:styleId="ListParaSub">
    <w:name w:val="ListParaSub"/>
    <w:basedOn w:val="ListPara"/>
    <w:rsid w:val="0013048B"/>
    <w:pPr>
      <w:spacing w:line="260" w:lineRule="exact"/>
      <w:ind w:left="2520"/>
    </w:pPr>
  </w:style>
  <w:style w:type="paragraph" w:customStyle="1" w:styleId="ListParaSub2">
    <w:name w:val="ListParaSub2"/>
    <w:basedOn w:val="ListParaSub"/>
    <w:rsid w:val="0013048B"/>
    <w:pPr>
      <w:ind w:left="3240"/>
    </w:pPr>
  </w:style>
  <w:style w:type="paragraph" w:customStyle="1" w:styleId="ListUnmarked">
    <w:name w:val="ListUnmarked"/>
    <w:qFormat/>
    <w:rsid w:val="0013048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3048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3048B"/>
    <w:pPr>
      <w:ind w:left="2880"/>
    </w:pPr>
  </w:style>
  <w:style w:type="paragraph" w:customStyle="1" w:styleId="ListWhere">
    <w:name w:val="ListWhere"/>
    <w:rsid w:val="0013048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3048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3048B"/>
    <w:rPr>
      <w:rFonts w:ascii="Wingdings" w:hAnsi="Wingdings"/>
    </w:rPr>
  </w:style>
  <w:style w:type="paragraph" w:customStyle="1" w:styleId="OnlineReference">
    <w:name w:val="OnlineReference"/>
    <w:qFormat/>
    <w:rsid w:val="0013048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3048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3048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3048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3048B"/>
  </w:style>
  <w:style w:type="paragraph" w:customStyle="1" w:styleId="PartIntroductionPara">
    <w:name w:val="PartIntroductionPara"/>
    <w:rsid w:val="0013048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3048B"/>
    <w:pPr>
      <w:widowControl w:val="0"/>
      <w:pBdr>
        <w:bottom w:val="single" w:sz="4" w:space="1" w:color="auto"/>
      </w:pBdr>
    </w:pPr>
  </w:style>
  <w:style w:type="paragraph" w:customStyle="1" w:styleId="PoetryPara">
    <w:name w:val="PoetryPara"/>
    <w:next w:val="Normal"/>
    <w:rsid w:val="0013048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3048B"/>
    <w:pPr>
      <w:spacing w:before="0"/>
      <w:contextualSpacing w:val="0"/>
    </w:pPr>
  </w:style>
  <w:style w:type="paragraph" w:customStyle="1" w:styleId="PoetrySource">
    <w:name w:val="PoetrySource"/>
    <w:rsid w:val="0013048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3048B"/>
    <w:rPr>
      <w:b/>
      <w:sz w:val="24"/>
    </w:rPr>
  </w:style>
  <w:style w:type="paragraph" w:customStyle="1" w:styleId="PrefaceTitle">
    <w:name w:val="PrefaceTitle"/>
    <w:next w:val="Para"/>
    <w:rsid w:val="0013048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3048B"/>
  </w:style>
  <w:style w:type="character" w:customStyle="1" w:styleId="QueryInline">
    <w:name w:val="QueryInline"/>
    <w:rsid w:val="0013048B"/>
    <w:rPr>
      <w:bdr w:val="none" w:sz="0" w:space="0" w:color="auto"/>
      <w:shd w:val="clear" w:color="auto" w:fill="FFCC99"/>
    </w:rPr>
  </w:style>
  <w:style w:type="paragraph" w:customStyle="1" w:styleId="QueryPara">
    <w:name w:val="QueryPara"/>
    <w:rsid w:val="0013048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3048B"/>
  </w:style>
  <w:style w:type="paragraph" w:customStyle="1" w:styleId="QuestionsHead">
    <w:name w:val="QuestionsHead"/>
    <w:basedOn w:val="BibliographyHead"/>
    <w:next w:val="Para"/>
    <w:rsid w:val="0013048B"/>
  </w:style>
  <w:style w:type="paragraph" w:customStyle="1" w:styleId="QuoteSource">
    <w:name w:val="QuoteSource"/>
    <w:basedOn w:val="Normal"/>
    <w:rsid w:val="0013048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3048B"/>
    <w:rPr>
      <w:i w:val="0"/>
      <w:sz w:val="24"/>
    </w:rPr>
  </w:style>
  <w:style w:type="paragraph" w:customStyle="1" w:styleId="RecipeFootnote">
    <w:name w:val="RecipeFootnote"/>
    <w:basedOn w:val="Normal"/>
    <w:rsid w:val="0013048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3048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3048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3048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3048B"/>
    <w:rPr>
      <w:rFonts w:ascii="Arial" w:eastAsia="Times New Roman" w:hAnsi="Arial" w:cs="Times New Roman"/>
      <w:snapToGrid w:val="0"/>
      <w:sz w:val="26"/>
      <w:szCs w:val="20"/>
    </w:rPr>
  </w:style>
  <w:style w:type="paragraph" w:customStyle="1" w:styleId="RecipeNutritionInfo">
    <w:name w:val="RecipeNutritionInfo"/>
    <w:basedOn w:val="Normal"/>
    <w:rsid w:val="0013048B"/>
    <w:pPr>
      <w:spacing w:before="120" w:after="120"/>
      <w:ind w:left="720"/>
      <w:contextualSpacing/>
    </w:pPr>
    <w:rPr>
      <w:rFonts w:ascii="Arial" w:hAnsi="Arial"/>
      <w:snapToGrid w:val="0"/>
      <w:sz w:val="22"/>
      <w:szCs w:val="20"/>
    </w:rPr>
  </w:style>
  <w:style w:type="paragraph" w:customStyle="1" w:styleId="RecipePercentage">
    <w:name w:val="RecipePercentage"/>
    <w:rsid w:val="0013048B"/>
    <w:rPr>
      <w:rFonts w:ascii="Arial" w:eastAsia="Times New Roman" w:hAnsi="Arial" w:cs="Times New Roman"/>
      <w:snapToGrid w:val="0"/>
      <w:sz w:val="26"/>
      <w:szCs w:val="20"/>
    </w:rPr>
  </w:style>
  <w:style w:type="paragraph" w:customStyle="1" w:styleId="RecipeProcedure">
    <w:name w:val="RecipeProcedure"/>
    <w:rsid w:val="0013048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3048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3048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3048B"/>
    <w:rPr>
      <w:rFonts w:ascii="Arial" w:eastAsia="Times New Roman" w:hAnsi="Arial" w:cs="Times New Roman"/>
      <w:b/>
      <w:smallCaps/>
      <w:snapToGrid w:val="0"/>
      <w:sz w:val="26"/>
      <w:szCs w:val="20"/>
    </w:rPr>
  </w:style>
  <w:style w:type="paragraph" w:customStyle="1" w:styleId="RecipeTime">
    <w:name w:val="RecipeTime"/>
    <w:rsid w:val="0013048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3048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3048B"/>
    <w:pPr>
      <w:ind w:left="720"/>
    </w:pPr>
    <w:rPr>
      <w:rFonts w:ascii="Arial" w:eastAsia="Times New Roman" w:hAnsi="Arial" w:cs="Times New Roman"/>
      <w:b/>
      <w:i/>
      <w:smallCaps/>
      <w:snapToGrid w:val="0"/>
      <w:sz w:val="36"/>
      <w:szCs w:val="40"/>
    </w:rPr>
  </w:style>
  <w:style w:type="paragraph" w:customStyle="1" w:styleId="RecipeUSMeasure">
    <w:name w:val="RecipeUSMeasure"/>
    <w:rsid w:val="0013048B"/>
    <w:rPr>
      <w:rFonts w:ascii="Arial" w:eastAsia="Times New Roman" w:hAnsi="Arial" w:cs="Times New Roman"/>
      <w:snapToGrid w:val="0"/>
      <w:sz w:val="26"/>
      <w:szCs w:val="20"/>
    </w:rPr>
  </w:style>
  <w:style w:type="paragraph" w:customStyle="1" w:styleId="RecipeVariationPara">
    <w:name w:val="RecipeVariationPara"/>
    <w:basedOn w:val="RecipeTime"/>
    <w:rsid w:val="0013048B"/>
    <w:rPr>
      <w:i w:val="0"/>
      <w:sz w:val="24"/>
      <w:u w:val="single"/>
    </w:rPr>
  </w:style>
  <w:style w:type="paragraph" w:customStyle="1" w:styleId="RecipeVariationHead">
    <w:name w:val="RecipeVariationHead"/>
    <w:rsid w:val="0013048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3048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3048B"/>
    <w:rPr>
      <w:i w:val="0"/>
      <w:sz w:val="24"/>
      <w:u w:val="single"/>
    </w:rPr>
  </w:style>
  <w:style w:type="paragraph" w:customStyle="1" w:styleId="RecipeYield">
    <w:name w:val="RecipeYield"/>
    <w:rsid w:val="0013048B"/>
    <w:pPr>
      <w:ind w:left="720"/>
    </w:pPr>
    <w:rPr>
      <w:rFonts w:ascii="Arial" w:eastAsia="Times New Roman" w:hAnsi="Arial" w:cs="Times New Roman"/>
      <w:snapToGrid w:val="0"/>
      <w:sz w:val="20"/>
      <w:szCs w:val="20"/>
    </w:rPr>
  </w:style>
  <w:style w:type="paragraph" w:customStyle="1" w:styleId="Reference">
    <w:name w:val="Reference"/>
    <w:basedOn w:val="Normal"/>
    <w:rsid w:val="0013048B"/>
    <w:pPr>
      <w:spacing w:before="120" w:after="120"/>
      <w:ind w:left="720" w:hanging="720"/>
    </w:pPr>
    <w:rPr>
      <w:szCs w:val="20"/>
    </w:rPr>
  </w:style>
  <w:style w:type="paragraph" w:customStyle="1" w:styleId="ReferenceAnnotation">
    <w:name w:val="ReferenceAnnotation"/>
    <w:basedOn w:val="Reference"/>
    <w:rsid w:val="0013048B"/>
    <w:pPr>
      <w:spacing w:before="0" w:after="0"/>
      <w:ind w:firstLine="0"/>
    </w:pPr>
    <w:rPr>
      <w:snapToGrid w:val="0"/>
    </w:rPr>
  </w:style>
  <w:style w:type="paragraph" w:customStyle="1" w:styleId="ReferencesHead">
    <w:name w:val="ReferencesHead"/>
    <w:basedOn w:val="BibliographyHead"/>
    <w:next w:val="Reference"/>
    <w:rsid w:val="0013048B"/>
  </w:style>
  <w:style w:type="paragraph" w:customStyle="1" w:styleId="ReferenceTitle">
    <w:name w:val="ReferenceTitle"/>
    <w:basedOn w:val="MatterTitle"/>
    <w:next w:val="Reference"/>
    <w:rsid w:val="0013048B"/>
  </w:style>
  <w:style w:type="paragraph" w:customStyle="1" w:styleId="ReviewHead">
    <w:name w:val="ReviewHead"/>
    <w:basedOn w:val="BibliographyHead"/>
    <w:next w:val="Para"/>
    <w:rsid w:val="0013048B"/>
  </w:style>
  <w:style w:type="paragraph" w:customStyle="1" w:styleId="RunInHead">
    <w:name w:val="RunInHead"/>
    <w:next w:val="Normal"/>
    <w:rsid w:val="0013048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3048B"/>
    <w:pPr>
      <w:ind w:left="2160"/>
    </w:pPr>
    <w:rPr>
      <w:snapToGrid w:val="0"/>
    </w:rPr>
  </w:style>
  <w:style w:type="paragraph" w:customStyle="1" w:styleId="RunInPara">
    <w:name w:val="RunInPara"/>
    <w:basedOn w:val="Normal"/>
    <w:rsid w:val="0013048B"/>
    <w:pPr>
      <w:widowControl w:val="0"/>
      <w:spacing w:after="120"/>
      <w:ind w:left="1440"/>
    </w:pPr>
    <w:rPr>
      <w:snapToGrid w:val="0"/>
      <w:szCs w:val="20"/>
    </w:rPr>
  </w:style>
  <w:style w:type="paragraph" w:customStyle="1" w:styleId="RunInParaSub">
    <w:name w:val="RunInParaSub"/>
    <w:basedOn w:val="RunInPara"/>
    <w:rsid w:val="0013048B"/>
    <w:pPr>
      <w:ind w:left="2160"/>
    </w:pPr>
  </w:style>
  <w:style w:type="paragraph" w:styleId="Salutation">
    <w:name w:val="Salutation"/>
    <w:next w:val="Normal"/>
    <w:link w:val="SalutationChar"/>
    <w:rsid w:val="0013048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DC5123"/>
    <w:rPr>
      <w:rFonts w:ascii="Times New Roman" w:eastAsia="Times New Roman" w:hAnsi="Times New Roman" w:cs="Times New Roman"/>
      <w:szCs w:val="20"/>
    </w:rPr>
  </w:style>
  <w:style w:type="paragraph" w:customStyle="1" w:styleId="SectionTitle">
    <w:name w:val="SectionTitle"/>
    <w:basedOn w:val="ChapterTitle"/>
    <w:next w:val="ChapterTitle"/>
    <w:rsid w:val="0013048B"/>
    <w:pPr>
      <w:pBdr>
        <w:bottom w:val="single" w:sz="4" w:space="1" w:color="auto"/>
      </w:pBdr>
    </w:pPr>
  </w:style>
  <w:style w:type="paragraph" w:customStyle="1" w:styleId="Series">
    <w:name w:val="Series"/>
    <w:rsid w:val="0013048B"/>
    <w:pPr>
      <w:ind w:left="720"/>
    </w:pPr>
    <w:rPr>
      <w:rFonts w:ascii="Times New Roman" w:eastAsia="Times New Roman" w:hAnsi="Times New Roman" w:cs="Times New Roman"/>
      <w:szCs w:val="20"/>
    </w:rPr>
  </w:style>
  <w:style w:type="paragraph" w:customStyle="1" w:styleId="SignatureLine">
    <w:name w:val="SignatureLine"/>
    <w:qFormat/>
    <w:rsid w:val="0013048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3048B"/>
    <w:pPr>
      <w:spacing w:before="360" w:after="360"/>
      <w:ind w:left="1440"/>
    </w:pPr>
    <w:rPr>
      <w:rFonts w:ascii="Arial" w:hAnsi="Arial"/>
      <w:b/>
      <w:szCs w:val="20"/>
    </w:rPr>
  </w:style>
  <w:style w:type="character" w:customStyle="1" w:styleId="Subscript">
    <w:name w:val="Subscript"/>
    <w:rsid w:val="0013048B"/>
    <w:rPr>
      <w:vertAlign w:val="subscript"/>
    </w:rPr>
  </w:style>
  <w:style w:type="paragraph" w:styleId="Subtitle">
    <w:name w:val="Subtitle"/>
    <w:basedOn w:val="Normal"/>
    <w:link w:val="SubtitleChar"/>
    <w:qFormat/>
    <w:rsid w:val="0013048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DC5123"/>
    <w:rPr>
      <w:rFonts w:ascii="Arial" w:eastAsia="Calibri" w:hAnsi="Arial" w:cs="Times New Roman"/>
      <w:sz w:val="22"/>
      <w:szCs w:val="22"/>
    </w:rPr>
  </w:style>
  <w:style w:type="paragraph" w:customStyle="1" w:styleId="SummaryHead">
    <w:name w:val="SummaryHead"/>
    <w:basedOn w:val="BibliographyHead"/>
    <w:next w:val="Para"/>
    <w:rsid w:val="0013048B"/>
  </w:style>
  <w:style w:type="character" w:customStyle="1" w:styleId="Superscript">
    <w:name w:val="Superscript"/>
    <w:rsid w:val="0013048B"/>
    <w:rPr>
      <w:vertAlign w:val="superscript"/>
    </w:rPr>
  </w:style>
  <w:style w:type="paragraph" w:customStyle="1" w:styleId="SupplementInstruction">
    <w:name w:val="SupplementInstruction"/>
    <w:rsid w:val="0013048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3048B"/>
    <w:pPr>
      <w:keepNext/>
      <w:widowControl w:val="0"/>
      <w:spacing w:before="240" w:after="120"/>
      <w:ind w:left="0"/>
    </w:pPr>
    <w:rPr>
      <w:snapToGrid w:val="0"/>
    </w:rPr>
  </w:style>
  <w:style w:type="paragraph" w:customStyle="1" w:styleId="TableEntry">
    <w:name w:val="TableEntry"/>
    <w:qFormat/>
    <w:rsid w:val="0013048B"/>
    <w:pPr>
      <w:spacing w:after="60"/>
    </w:pPr>
    <w:rPr>
      <w:rFonts w:ascii="Arial" w:eastAsia="Times New Roman" w:hAnsi="Arial" w:cs="Times New Roman"/>
      <w:sz w:val="22"/>
      <w:szCs w:val="20"/>
    </w:rPr>
  </w:style>
  <w:style w:type="paragraph" w:customStyle="1" w:styleId="TableFootnote">
    <w:name w:val="TableFootnote"/>
    <w:rsid w:val="0013048B"/>
    <w:pPr>
      <w:spacing w:after="240"/>
      <w:ind w:left="1440"/>
      <w:contextualSpacing/>
    </w:pPr>
    <w:rPr>
      <w:rFonts w:ascii="Arial" w:eastAsia="Times New Roman" w:hAnsi="Arial" w:cs="Times New Roman"/>
      <w:sz w:val="18"/>
      <w:szCs w:val="20"/>
    </w:rPr>
  </w:style>
  <w:style w:type="paragraph" w:customStyle="1" w:styleId="TableHead">
    <w:name w:val="TableHead"/>
    <w:qFormat/>
    <w:rsid w:val="0013048B"/>
    <w:pPr>
      <w:keepNext/>
    </w:pPr>
    <w:rPr>
      <w:rFonts w:ascii="Arial" w:eastAsia="Times New Roman" w:hAnsi="Arial" w:cs="Times New Roman"/>
      <w:b/>
      <w:sz w:val="22"/>
      <w:szCs w:val="20"/>
    </w:rPr>
  </w:style>
  <w:style w:type="paragraph" w:customStyle="1" w:styleId="TableSource">
    <w:name w:val="TableSource"/>
    <w:next w:val="Normal"/>
    <w:rsid w:val="0013048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3048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3048B"/>
    <w:pPr>
      <w:ind w:left="360"/>
    </w:pPr>
  </w:style>
  <w:style w:type="paragraph" w:customStyle="1" w:styleId="TabularHead">
    <w:name w:val="TabularHead"/>
    <w:qFormat/>
    <w:rsid w:val="0013048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3048B"/>
    <w:pPr>
      <w:jc w:val="center"/>
    </w:pPr>
    <w:rPr>
      <w:rFonts w:ascii="Arial" w:eastAsia="Times New Roman" w:hAnsi="Arial" w:cs="Times New Roman"/>
      <w:b/>
      <w:snapToGrid w:val="0"/>
      <w:szCs w:val="20"/>
    </w:rPr>
  </w:style>
  <w:style w:type="paragraph" w:customStyle="1" w:styleId="TOCTitle">
    <w:name w:val="TOCTitle"/>
    <w:next w:val="Para"/>
    <w:rsid w:val="0013048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3048B"/>
    <w:rPr>
      <w:b/>
    </w:rPr>
  </w:style>
  <w:style w:type="character" w:customStyle="1" w:styleId="UserInputVariable">
    <w:name w:val="UserInputVariable"/>
    <w:rsid w:val="0013048B"/>
    <w:rPr>
      <w:b/>
      <w:i/>
    </w:rPr>
  </w:style>
  <w:style w:type="character" w:customStyle="1" w:styleId="Variable">
    <w:name w:val="Variable"/>
    <w:rsid w:val="0013048B"/>
    <w:rPr>
      <w:i/>
    </w:rPr>
  </w:style>
  <w:style w:type="character" w:customStyle="1" w:styleId="WileyBold">
    <w:name w:val="WileyBold"/>
    <w:rsid w:val="0013048B"/>
    <w:rPr>
      <w:b/>
    </w:rPr>
  </w:style>
  <w:style w:type="character" w:customStyle="1" w:styleId="WileyBoldItalic">
    <w:name w:val="WileyBoldItalic"/>
    <w:rsid w:val="0013048B"/>
    <w:rPr>
      <w:b/>
      <w:i/>
    </w:rPr>
  </w:style>
  <w:style w:type="character" w:customStyle="1" w:styleId="WileyItalic">
    <w:name w:val="WileyItalic"/>
    <w:rsid w:val="0013048B"/>
    <w:rPr>
      <w:i/>
    </w:rPr>
  </w:style>
  <w:style w:type="character" w:customStyle="1" w:styleId="WileySymbol">
    <w:name w:val="WileySymbol"/>
    <w:rsid w:val="0013048B"/>
    <w:rPr>
      <w:rFonts w:ascii="Symbol" w:hAnsi="Symbol"/>
    </w:rPr>
  </w:style>
  <w:style w:type="character" w:customStyle="1" w:styleId="wileyTemp">
    <w:name w:val="wileyTemp"/>
    <w:rsid w:val="0013048B"/>
  </w:style>
  <w:style w:type="paragraph" w:customStyle="1" w:styleId="wsBlockA">
    <w:name w:val="wsBlockA"/>
    <w:basedOn w:val="Normal"/>
    <w:qFormat/>
    <w:rsid w:val="0013048B"/>
    <w:pPr>
      <w:spacing w:before="120" w:after="120"/>
      <w:ind w:left="2160" w:right="1440"/>
    </w:pPr>
    <w:rPr>
      <w:rFonts w:ascii="Arial" w:eastAsia="Calibri" w:hAnsi="Arial"/>
      <w:sz w:val="20"/>
      <w:szCs w:val="22"/>
    </w:rPr>
  </w:style>
  <w:style w:type="paragraph" w:customStyle="1" w:styleId="wsBlockB">
    <w:name w:val="wsBlockB"/>
    <w:basedOn w:val="Normal"/>
    <w:qFormat/>
    <w:rsid w:val="0013048B"/>
    <w:pPr>
      <w:spacing w:before="120" w:after="120"/>
      <w:ind w:left="2160" w:right="1440"/>
    </w:pPr>
    <w:rPr>
      <w:rFonts w:eastAsia="Calibri"/>
      <w:sz w:val="20"/>
      <w:szCs w:val="22"/>
    </w:rPr>
  </w:style>
  <w:style w:type="paragraph" w:customStyle="1" w:styleId="wsBlockC">
    <w:name w:val="wsBlockC"/>
    <w:basedOn w:val="Normal"/>
    <w:qFormat/>
    <w:rsid w:val="0013048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3048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3048B"/>
    <w:pPr>
      <w:spacing w:before="120" w:after="120"/>
      <w:ind w:left="720"/>
    </w:pPr>
    <w:rPr>
      <w:rFonts w:eastAsia="Calibri"/>
      <w:b/>
      <w:sz w:val="28"/>
      <w:szCs w:val="22"/>
      <w:u w:val="wave"/>
    </w:rPr>
  </w:style>
  <w:style w:type="paragraph" w:customStyle="1" w:styleId="wsHeadStyleC">
    <w:name w:val="wsHeadStyleC"/>
    <w:basedOn w:val="Normal"/>
    <w:qFormat/>
    <w:rsid w:val="0013048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3048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3048B"/>
    <w:pPr>
      <w:numPr>
        <w:numId w:val="12"/>
      </w:numPr>
      <w:spacing w:before="120" w:after="120"/>
    </w:pPr>
    <w:rPr>
      <w:rFonts w:eastAsia="Calibri"/>
      <w:sz w:val="26"/>
      <w:szCs w:val="22"/>
    </w:rPr>
  </w:style>
  <w:style w:type="paragraph" w:customStyle="1" w:styleId="wsListBulletedC">
    <w:name w:val="wsListBulletedC"/>
    <w:basedOn w:val="Normal"/>
    <w:qFormat/>
    <w:rsid w:val="0013048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3048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3048B"/>
    <w:pPr>
      <w:spacing w:before="120" w:after="120"/>
      <w:ind w:left="2160" w:hanging="720"/>
    </w:pPr>
    <w:rPr>
      <w:rFonts w:eastAsia="Calibri"/>
      <w:sz w:val="26"/>
      <w:szCs w:val="22"/>
    </w:rPr>
  </w:style>
  <w:style w:type="paragraph" w:customStyle="1" w:styleId="wsListNumberedC">
    <w:name w:val="wsListNumberedC"/>
    <w:basedOn w:val="Normal"/>
    <w:qFormat/>
    <w:rsid w:val="0013048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3048B"/>
    <w:pPr>
      <w:spacing w:before="120" w:after="120"/>
      <w:ind w:left="1440"/>
    </w:pPr>
    <w:rPr>
      <w:rFonts w:ascii="Arial" w:eastAsia="Calibri" w:hAnsi="Arial"/>
      <w:sz w:val="26"/>
      <w:szCs w:val="22"/>
    </w:rPr>
  </w:style>
  <w:style w:type="paragraph" w:customStyle="1" w:styleId="wsListUnmarkedB">
    <w:name w:val="wsListUnmarkedB"/>
    <w:basedOn w:val="Normal"/>
    <w:qFormat/>
    <w:rsid w:val="0013048B"/>
    <w:pPr>
      <w:spacing w:before="120" w:after="120"/>
      <w:ind w:left="1440"/>
    </w:pPr>
    <w:rPr>
      <w:rFonts w:eastAsia="Calibri"/>
      <w:sz w:val="26"/>
      <w:szCs w:val="22"/>
    </w:rPr>
  </w:style>
  <w:style w:type="paragraph" w:customStyle="1" w:styleId="wsListUnmarkedC">
    <w:name w:val="wsListUnmarkedC"/>
    <w:basedOn w:val="Normal"/>
    <w:qFormat/>
    <w:rsid w:val="0013048B"/>
    <w:pPr>
      <w:spacing w:before="120" w:after="120"/>
      <w:ind w:left="1440"/>
    </w:pPr>
    <w:rPr>
      <w:rFonts w:ascii="Verdana" w:eastAsia="Calibri" w:hAnsi="Verdana"/>
      <w:sz w:val="26"/>
      <w:szCs w:val="22"/>
    </w:rPr>
  </w:style>
  <w:style w:type="paragraph" w:customStyle="1" w:styleId="wsNameDate">
    <w:name w:val="wsNameDate"/>
    <w:qFormat/>
    <w:rsid w:val="0013048B"/>
    <w:pPr>
      <w:spacing w:before="240" w:after="240"/>
    </w:pPr>
    <w:rPr>
      <w:rFonts w:ascii="Arial" w:eastAsia="Calibri" w:hAnsi="Arial" w:cs="Times New Roman"/>
      <w:b/>
      <w:sz w:val="28"/>
      <w:szCs w:val="22"/>
    </w:rPr>
  </w:style>
  <w:style w:type="paragraph" w:customStyle="1" w:styleId="wsParaA">
    <w:name w:val="wsParaA"/>
    <w:basedOn w:val="Normal"/>
    <w:qFormat/>
    <w:rsid w:val="0013048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3048B"/>
    <w:pPr>
      <w:spacing w:before="120" w:after="120"/>
      <w:ind w:left="720" w:firstLine="720"/>
      <w:contextualSpacing/>
    </w:pPr>
    <w:rPr>
      <w:rFonts w:eastAsia="Calibri"/>
      <w:sz w:val="26"/>
      <w:szCs w:val="22"/>
    </w:rPr>
  </w:style>
  <w:style w:type="paragraph" w:customStyle="1" w:styleId="wsParaC">
    <w:name w:val="wsParaC"/>
    <w:basedOn w:val="Normal"/>
    <w:qFormat/>
    <w:rsid w:val="0013048B"/>
    <w:pPr>
      <w:spacing w:before="120" w:after="120"/>
      <w:ind w:left="720" w:firstLine="720"/>
      <w:contextualSpacing/>
    </w:pPr>
    <w:rPr>
      <w:rFonts w:ascii="Verdana" w:eastAsia="Calibri" w:hAnsi="Verdana"/>
      <w:sz w:val="26"/>
      <w:szCs w:val="22"/>
    </w:rPr>
  </w:style>
  <w:style w:type="paragraph" w:customStyle="1" w:styleId="wsTitle">
    <w:name w:val="wsTitle"/>
    <w:qFormat/>
    <w:rsid w:val="0013048B"/>
    <w:rPr>
      <w:rFonts w:ascii="Arial" w:eastAsia="Calibri" w:hAnsi="Arial" w:cs="Times New Roman"/>
      <w:b/>
      <w:sz w:val="36"/>
      <w:szCs w:val="32"/>
    </w:rPr>
  </w:style>
  <w:style w:type="character" w:styleId="CommentReference">
    <w:name w:val="annotation reference"/>
    <w:semiHidden/>
    <w:rsid w:val="0013048B"/>
    <w:rPr>
      <w:sz w:val="16"/>
      <w:szCs w:val="16"/>
    </w:rPr>
  </w:style>
  <w:style w:type="paragraph" w:styleId="CommentText">
    <w:name w:val="annotation text"/>
    <w:basedOn w:val="Normal"/>
    <w:link w:val="CommentTextChar"/>
    <w:semiHidden/>
    <w:rsid w:val="0013048B"/>
    <w:rPr>
      <w:sz w:val="20"/>
      <w:szCs w:val="20"/>
    </w:rPr>
  </w:style>
  <w:style w:type="character" w:customStyle="1" w:styleId="CommentTextChar">
    <w:name w:val="Comment Text Char"/>
    <w:basedOn w:val="DefaultParagraphFont"/>
    <w:link w:val="CommentText"/>
    <w:semiHidden/>
    <w:rsid w:val="00DC51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3048B"/>
    <w:rPr>
      <w:b/>
      <w:bCs/>
    </w:rPr>
  </w:style>
  <w:style w:type="character" w:customStyle="1" w:styleId="CommentSubjectChar">
    <w:name w:val="Comment Subject Char"/>
    <w:basedOn w:val="CommentTextChar"/>
    <w:link w:val="CommentSubject"/>
    <w:semiHidden/>
    <w:rsid w:val="00DC5123"/>
    <w:rPr>
      <w:rFonts w:ascii="Times New Roman" w:eastAsia="Times New Roman" w:hAnsi="Times New Roman" w:cs="Times New Roman"/>
      <w:b/>
      <w:bCs/>
      <w:sz w:val="20"/>
      <w:szCs w:val="20"/>
    </w:rPr>
  </w:style>
  <w:style w:type="character" w:styleId="FollowedHyperlink">
    <w:name w:val="FollowedHyperlink"/>
    <w:rsid w:val="0013048B"/>
    <w:rPr>
      <w:color w:val="800080"/>
      <w:u w:val="single"/>
    </w:rPr>
  </w:style>
  <w:style w:type="character" w:styleId="HTMLAcronym">
    <w:name w:val="HTML Acronym"/>
    <w:basedOn w:val="DefaultParagraphFont"/>
    <w:rsid w:val="0013048B"/>
  </w:style>
  <w:style w:type="character" w:styleId="HTMLCite">
    <w:name w:val="HTML Cite"/>
    <w:rsid w:val="0013048B"/>
    <w:rPr>
      <w:i/>
      <w:iCs/>
    </w:rPr>
  </w:style>
  <w:style w:type="character" w:styleId="HTMLCode">
    <w:name w:val="HTML Code"/>
    <w:rsid w:val="0013048B"/>
    <w:rPr>
      <w:rFonts w:ascii="Courier New" w:hAnsi="Courier New" w:cs="Courier New"/>
      <w:sz w:val="20"/>
      <w:szCs w:val="20"/>
    </w:rPr>
  </w:style>
  <w:style w:type="character" w:styleId="HTMLDefinition">
    <w:name w:val="HTML Definition"/>
    <w:rsid w:val="0013048B"/>
    <w:rPr>
      <w:i/>
      <w:iCs/>
    </w:rPr>
  </w:style>
  <w:style w:type="character" w:styleId="HTMLKeyboard">
    <w:name w:val="HTML Keyboard"/>
    <w:rsid w:val="0013048B"/>
    <w:rPr>
      <w:rFonts w:ascii="Courier New" w:hAnsi="Courier New" w:cs="Courier New"/>
      <w:sz w:val="20"/>
      <w:szCs w:val="20"/>
    </w:rPr>
  </w:style>
  <w:style w:type="character" w:styleId="HTMLSample">
    <w:name w:val="HTML Sample"/>
    <w:rsid w:val="0013048B"/>
    <w:rPr>
      <w:rFonts w:ascii="Courier New" w:hAnsi="Courier New" w:cs="Courier New"/>
    </w:rPr>
  </w:style>
  <w:style w:type="character" w:styleId="HTMLTypewriter">
    <w:name w:val="HTML Typewriter"/>
    <w:rsid w:val="0013048B"/>
    <w:rPr>
      <w:rFonts w:ascii="Courier New" w:hAnsi="Courier New" w:cs="Courier New"/>
      <w:sz w:val="20"/>
      <w:szCs w:val="20"/>
    </w:rPr>
  </w:style>
  <w:style w:type="character" w:styleId="HTMLVariable">
    <w:name w:val="HTML Variable"/>
    <w:rsid w:val="0013048B"/>
    <w:rPr>
      <w:i/>
      <w:iCs/>
    </w:rPr>
  </w:style>
  <w:style w:type="character" w:styleId="Hyperlink">
    <w:name w:val="Hyperlink"/>
    <w:rsid w:val="0013048B"/>
    <w:rPr>
      <w:color w:val="0000FF"/>
      <w:u w:val="single"/>
    </w:rPr>
  </w:style>
  <w:style w:type="character" w:styleId="LineNumber">
    <w:name w:val="line number"/>
    <w:basedOn w:val="DefaultParagraphFont"/>
    <w:rsid w:val="0013048B"/>
  </w:style>
  <w:style w:type="character" w:styleId="PageNumber">
    <w:name w:val="page number"/>
    <w:basedOn w:val="DefaultParagraphFont"/>
    <w:rsid w:val="0013048B"/>
  </w:style>
  <w:style w:type="character" w:styleId="Strong">
    <w:name w:val="Strong"/>
    <w:qFormat/>
    <w:rsid w:val="0013048B"/>
    <w:rPr>
      <w:b/>
      <w:bCs/>
    </w:rPr>
  </w:style>
  <w:style w:type="paragraph" w:customStyle="1" w:styleId="RecipeTool">
    <w:name w:val="RecipeTool"/>
    <w:qFormat/>
    <w:rsid w:val="0013048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3048B"/>
    <w:rPr>
      <w:bdr w:val="single" w:sz="18" w:space="0" w:color="92D050"/>
    </w:rPr>
  </w:style>
  <w:style w:type="character" w:customStyle="1" w:styleId="TextHighlighted">
    <w:name w:val="TextHighlighted"/>
    <w:uiPriority w:val="1"/>
    <w:qFormat/>
    <w:rsid w:val="0013048B"/>
    <w:rPr>
      <w:bdr w:val="none" w:sz="0" w:space="0" w:color="auto"/>
      <w:shd w:val="clear" w:color="auto" w:fill="92D050"/>
    </w:rPr>
  </w:style>
  <w:style w:type="paragraph" w:customStyle="1" w:styleId="PullQuoteAttribution">
    <w:name w:val="PullQuoteAttribution"/>
    <w:next w:val="Para"/>
    <w:qFormat/>
    <w:rsid w:val="0013048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3048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3048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3048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3048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3048B"/>
    <w:pPr>
      <w:ind w:firstLine="0"/>
    </w:pPr>
  </w:style>
  <w:style w:type="paragraph" w:customStyle="1" w:styleId="ParaListUnmarked">
    <w:name w:val="ParaListUnmarked"/>
    <w:qFormat/>
    <w:rsid w:val="0013048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3048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3048B"/>
    <w:rPr>
      <w:b/>
    </w:rPr>
  </w:style>
  <w:style w:type="paragraph" w:customStyle="1" w:styleId="RecipeNutritionHead">
    <w:name w:val="RecipeNutritionHead"/>
    <w:basedOn w:val="RecipeNutritionInfo"/>
    <w:next w:val="RecipeNutritionInfo"/>
    <w:qFormat/>
    <w:rsid w:val="0013048B"/>
    <w:pPr>
      <w:spacing w:after="0"/>
    </w:pPr>
    <w:rPr>
      <w:b/>
    </w:rPr>
  </w:style>
  <w:style w:type="paragraph" w:styleId="TOC5">
    <w:name w:val="toc 5"/>
    <w:basedOn w:val="Normal"/>
    <w:next w:val="Normal"/>
    <w:autoRedefine/>
    <w:uiPriority w:val="39"/>
    <w:rsid w:val="0013048B"/>
    <w:pPr>
      <w:ind w:left="1800"/>
    </w:pPr>
    <w:rPr>
      <w:rFonts w:eastAsia="Calibri" w:cs="Cordia New"/>
      <w:sz w:val="22"/>
      <w:szCs w:val="22"/>
    </w:rPr>
  </w:style>
  <w:style w:type="paragraph" w:styleId="TOC6">
    <w:name w:val="toc 6"/>
    <w:basedOn w:val="Normal"/>
    <w:next w:val="Normal"/>
    <w:autoRedefine/>
    <w:uiPriority w:val="39"/>
    <w:rsid w:val="0013048B"/>
    <w:pPr>
      <w:ind w:left="2160"/>
    </w:pPr>
    <w:rPr>
      <w:rFonts w:eastAsia="Calibri" w:cs="Cordia New"/>
      <w:sz w:val="22"/>
      <w:szCs w:val="22"/>
    </w:rPr>
  </w:style>
  <w:style w:type="paragraph" w:customStyle="1" w:styleId="RecipeSubhead">
    <w:name w:val="RecipeSubhead"/>
    <w:basedOn w:val="RecipeProcedureHead"/>
    <w:rsid w:val="0013048B"/>
    <w:rPr>
      <w:i/>
    </w:rPr>
  </w:style>
  <w:style w:type="character" w:customStyle="1" w:styleId="KeyTermDefinition">
    <w:name w:val="KeyTermDefinition"/>
    <w:uiPriority w:val="1"/>
    <w:rsid w:val="0013048B"/>
    <w:rPr>
      <w:bdr w:val="none" w:sz="0" w:space="0" w:color="auto"/>
      <w:shd w:val="clear" w:color="auto" w:fill="auto"/>
    </w:rPr>
  </w:style>
  <w:style w:type="paragraph" w:styleId="Header">
    <w:name w:val="header"/>
    <w:basedOn w:val="Normal"/>
    <w:link w:val="HeaderChar"/>
    <w:rsid w:val="0013048B"/>
    <w:pPr>
      <w:tabs>
        <w:tab w:val="center" w:pos="4320"/>
        <w:tab w:val="right" w:pos="8640"/>
      </w:tabs>
    </w:pPr>
  </w:style>
  <w:style w:type="character" w:customStyle="1" w:styleId="HeaderChar">
    <w:name w:val="Header Char"/>
    <w:basedOn w:val="DefaultParagraphFont"/>
    <w:link w:val="Header"/>
    <w:rsid w:val="00DC5123"/>
    <w:rPr>
      <w:rFonts w:ascii="Times New Roman" w:eastAsia="Times New Roman" w:hAnsi="Times New Roman" w:cs="Times New Roman"/>
    </w:rPr>
  </w:style>
  <w:style w:type="paragraph" w:styleId="Footer">
    <w:name w:val="footer"/>
    <w:basedOn w:val="Normal"/>
    <w:link w:val="FooterChar"/>
    <w:rsid w:val="0013048B"/>
    <w:pPr>
      <w:tabs>
        <w:tab w:val="center" w:pos="4320"/>
        <w:tab w:val="right" w:pos="8640"/>
      </w:tabs>
    </w:pPr>
  </w:style>
  <w:style w:type="character" w:customStyle="1" w:styleId="FooterChar">
    <w:name w:val="Footer Char"/>
    <w:basedOn w:val="DefaultParagraphFont"/>
    <w:link w:val="Footer"/>
    <w:rsid w:val="00DC5123"/>
    <w:rPr>
      <w:rFonts w:ascii="Times New Roman" w:eastAsia="Times New Roman" w:hAnsi="Times New Roman" w:cs="Times New Roman"/>
    </w:rPr>
  </w:style>
  <w:style w:type="character" w:customStyle="1" w:styleId="TwitterLink">
    <w:name w:val="TwitterLink"/>
    <w:uiPriority w:val="1"/>
    <w:rsid w:val="0013048B"/>
    <w:rPr>
      <w:rFonts w:ascii="Courier New" w:hAnsi="Courier New"/>
      <w:u w:val="dash"/>
    </w:rPr>
  </w:style>
  <w:style w:type="character" w:customStyle="1" w:styleId="DigitalLinkID">
    <w:name w:val="DigitalLinkID"/>
    <w:uiPriority w:val="1"/>
    <w:rsid w:val="0013048B"/>
    <w:rPr>
      <w:rFonts w:cs="Courier New"/>
      <w:color w:val="FF0000"/>
      <w:sz w:val="16"/>
      <w:szCs w:val="16"/>
      <w:bdr w:val="none" w:sz="0" w:space="0" w:color="auto"/>
      <w:shd w:val="clear" w:color="auto" w:fill="FFFFFF"/>
    </w:rPr>
  </w:style>
  <w:style w:type="paragraph" w:customStyle="1" w:styleId="DialogSource">
    <w:name w:val="DialogSource"/>
    <w:basedOn w:val="Dialog"/>
    <w:rsid w:val="0013048B"/>
    <w:pPr>
      <w:ind w:left="2880" w:firstLine="0"/>
    </w:pPr>
  </w:style>
  <w:style w:type="character" w:customStyle="1" w:styleId="DigitalOnlyText">
    <w:name w:val="DigitalOnlyText"/>
    <w:uiPriority w:val="1"/>
    <w:rsid w:val="0013048B"/>
    <w:rPr>
      <w:bdr w:val="single" w:sz="2" w:space="0" w:color="002060"/>
      <w:shd w:val="clear" w:color="auto" w:fill="auto"/>
    </w:rPr>
  </w:style>
  <w:style w:type="character" w:customStyle="1" w:styleId="PrintOnlyText">
    <w:name w:val="PrintOnlyText"/>
    <w:uiPriority w:val="1"/>
    <w:rsid w:val="0013048B"/>
    <w:rPr>
      <w:bdr w:val="single" w:sz="2" w:space="0" w:color="FF0000"/>
    </w:rPr>
  </w:style>
  <w:style w:type="paragraph" w:customStyle="1" w:styleId="TableListBulleted">
    <w:name w:val="TableListBulleted"/>
    <w:qFormat/>
    <w:rsid w:val="0013048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3048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3048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3048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3048B"/>
    <w:pPr>
      <w:spacing w:before="120" w:after="120"/>
      <w:ind w:left="1440"/>
    </w:pPr>
    <w:rPr>
      <w:sz w:val="20"/>
    </w:rPr>
  </w:style>
  <w:style w:type="paragraph" w:customStyle="1" w:styleId="ExtractListUnmarked">
    <w:name w:val="ExtractListUnmarked"/>
    <w:qFormat/>
    <w:rsid w:val="0013048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3048B"/>
    <w:rPr>
      <w:bdr w:val="none" w:sz="0" w:space="0" w:color="auto"/>
      <w:shd w:val="clear" w:color="auto" w:fill="D6E3BC"/>
    </w:rPr>
  </w:style>
  <w:style w:type="character" w:customStyle="1" w:styleId="DigitalLinkDestination">
    <w:name w:val="DigitalLinkDestination"/>
    <w:rsid w:val="0013048B"/>
    <w:rPr>
      <w:bdr w:val="none" w:sz="0" w:space="0" w:color="auto"/>
      <w:shd w:val="clear" w:color="auto" w:fill="EAF1DD"/>
    </w:rPr>
  </w:style>
  <w:style w:type="paragraph" w:customStyle="1" w:styleId="FeatureRecipeTitleAlternative">
    <w:name w:val="FeatureRecipeTitleAlternative"/>
    <w:basedOn w:val="RecipeTitleAlternative"/>
    <w:rsid w:val="0013048B"/>
    <w:pPr>
      <w:shd w:val="pct20" w:color="auto" w:fill="auto"/>
    </w:pPr>
  </w:style>
  <w:style w:type="paragraph" w:customStyle="1" w:styleId="FeatureSubRecipeTitle">
    <w:name w:val="FeatureSubRecipeTitle"/>
    <w:basedOn w:val="RecipeSubrecipeTitle"/>
    <w:rsid w:val="0013048B"/>
    <w:pPr>
      <w:shd w:val="pct20" w:color="auto" w:fill="auto"/>
    </w:pPr>
  </w:style>
  <w:style w:type="paragraph" w:customStyle="1" w:styleId="FeatureRecipeTool">
    <w:name w:val="FeatureRecipeTool"/>
    <w:basedOn w:val="RecipeTool"/>
    <w:rsid w:val="0013048B"/>
    <w:pPr>
      <w:shd w:val="pct20" w:color="auto" w:fill="auto"/>
    </w:pPr>
  </w:style>
  <w:style w:type="paragraph" w:customStyle="1" w:styleId="FeatureRecipeIntro">
    <w:name w:val="FeatureRecipeIntro"/>
    <w:basedOn w:val="RecipeIntro"/>
    <w:rsid w:val="0013048B"/>
    <w:pPr>
      <w:shd w:val="pct20" w:color="auto" w:fill="auto"/>
    </w:pPr>
  </w:style>
  <w:style w:type="paragraph" w:customStyle="1" w:styleId="FeatureRecipeIntroHead">
    <w:name w:val="FeatureRecipeIntroHead"/>
    <w:basedOn w:val="RecipeIntroHead"/>
    <w:rsid w:val="0013048B"/>
    <w:pPr>
      <w:shd w:val="pct20" w:color="auto" w:fill="auto"/>
    </w:pPr>
  </w:style>
  <w:style w:type="paragraph" w:customStyle="1" w:styleId="FeatureRecipeContributor">
    <w:name w:val="FeatureRecipeContributor"/>
    <w:basedOn w:val="RecipeContributor"/>
    <w:rsid w:val="0013048B"/>
    <w:pPr>
      <w:shd w:val="pct20" w:color="auto" w:fill="auto"/>
    </w:pPr>
  </w:style>
  <w:style w:type="paragraph" w:customStyle="1" w:styleId="FeatureRecipeIngredientHead">
    <w:name w:val="FeatureRecipeIngredientHead"/>
    <w:basedOn w:val="RecipeIngredientHead"/>
    <w:rsid w:val="0013048B"/>
    <w:pPr>
      <w:shd w:val="pct20" w:color="auto" w:fill="auto"/>
    </w:pPr>
  </w:style>
  <w:style w:type="paragraph" w:customStyle="1" w:styleId="FeatureRecipeIngredientSubhead">
    <w:name w:val="FeatureRecipeIngredientSubhead"/>
    <w:basedOn w:val="RecipeIngredientSubhead"/>
    <w:rsid w:val="0013048B"/>
    <w:pPr>
      <w:shd w:val="pct20" w:color="auto" w:fill="auto"/>
    </w:pPr>
  </w:style>
  <w:style w:type="paragraph" w:customStyle="1" w:styleId="FeatureRecipeProcedureHead">
    <w:name w:val="FeatureRecipeProcedureHead"/>
    <w:basedOn w:val="RecipeProcedureHead"/>
    <w:rsid w:val="0013048B"/>
    <w:pPr>
      <w:shd w:val="pct20" w:color="auto" w:fill="FFFFFF"/>
    </w:pPr>
  </w:style>
  <w:style w:type="paragraph" w:customStyle="1" w:styleId="FeatureRecipeTime">
    <w:name w:val="FeatureRecipeTime"/>
    <w:basedOn w:val="RecipeTime"/>
    <w:rsid w:val="0013048B"/>
    <w:pPr>
      <w:shd w:val="pct20" w:color="auto" w:fill="auto"/>
    </w:pPr>
  </w:style>
  <w:style w:type="paragraph" w:customStyle="1" w:styleId="FeatureRecipeSubhead">
    <w:name w:val="FeatureRecipeSubhead"/>
    <w:basedOn w:val="RecipeSubhead"/>
    <w:rsid w:val="0013048B"/>
    <w:pPr>
      <w:shd w:val="pct20" w:color="auto" w:fill="FFFFFF"/>
    </w:pPr>
  </w:style>
  <w:style w:type="paragraph" w:customStyle="1" w:styleId="FeatureRecipeVariationTitle">
    <w:name w:val="FeatureRecipeVariationTitle"/>
    <w:basedOn w:val="RecipeVariationTitle"/>
    <w:rsid w:val="0013048B"/>
    <w:pPr>
      <w:shd w:val="pct20" w:color="auto" w:fill="auto"/>
    </w:pPr>
  </w:style>
  <w:style w:type="paragraph" w:customStyle="1" w:styleId="FeatureRecipeVariationHead">
    <w:name w:val="FeatureRecipeVariationHead"/>
    <w:basedOn w:val="RecipeVariationHead"/>
    <w:rsid w:val="0013048B"/>
    <w:pPr>
      <w:shd w:val="pct20" w:color="auto" w:fill="auto"/>
    </w:pPr>
  </w:style>
  <w:style w:type="paragraph" w:customStyle="1" w:styleId="FeaturerecipeVariationPara">
    <w:name w:val="FeaturerecipeVariationPara"/>
    <w:basedOn w:val="RecipeVariationPara"/>
    <w:rsid w:val="0013048B"/>
    <w:pPr>
      <w:shd w:val="pct20" w:color="auto" w:fill="auto"/>
    </w:pPr>
  </w:style>
  <w:style w:type="paragraph" w:customStyle="1" w:styleId="FeatureRecipeNoteHead">
    <w:name w:val="FeatureRecipeNoteHead"/>
    <w:basedOn w:val="RecipeNoteHead"/>
    <w:rsid w:val="0013048B"/>
    <w:pPr>
      <w:shd w:val="pct20" w:color="auto" w:fill="auto"/>
    </w:pPr>
  </w:style>
  <w:style w:type="paragraph" w:customStyle="1" w:styleId="FeatureRecipeNotePara">
    <w:name w:val="FeatureRecipeNotePara"/>
    <w:basedOn w:val="RecipeNotePara"/>
    <w:rsid w:val="0013048B"/>
    <w:pPr>
      <w:shd w:val="pct20" w:color="auto" w:fill="auto"/>
    </w:pPr>
  </w:style>
  <w:style w:type="paragraph" w:customStyle="1" w:styleId="FeatureRecipeNutritionInfo">
    <w:name w:val="FeatureRecipeNutritionInfo"/>
    <w:basedOn w:val="RecipeNutritionInfo"/>
    <w:rsid w:val="0013048B"/>
    <w:pPr>
      <w:shd w:val="pct20" w:color="auto" w:fill="auto"/>
    </w:pPr>
  </w:style>
  <w:style w:type="paragraph" w:customStyle="1" w:styleId="FeatureRecipeNutritionHead">
    <w:name w:val="FeatureRecipeNutritionHead"/>
    <w:basedOn w:val="RecipeNutritionHead"/>
    <w:rsid w:val="0013048B"/>
    <w:pPr>
      <w:shd w:val="pct20" w:color="auto" w:fill="auto"/>
    </w:pPr>
  </w:style>
  <w:style w:type="paragraph" w:customStyle="1" w:styleId="FeatureRecipeFootnote">
    <w:name w:val="FeatureRecipeFootnote"/>
    <w:basedOn w:val="RecipeFootnote"/>
    <w:rsid w:val="0013048B"/>
    <w:pPr>
      <w:shd w:val="pct20" w:color="auto" w:fill="auto"/>
    </w:pPr>
  </w:style>
  <w:style w:type="paragraph" w:customStyle="1" w:styleId="FeatureRecipeTableHead">
    <w:name w:val="FeatureRecipeTableHead"/>
    <w:basedOn w:val="RecipeTableHead"/>
    <w:rsid w:val="0013048B"/>
    <w:pPr>
      <w:shd w:val="pct20" w:color="auto" w:fill="auto"/>
    </w:pPr>
  </w:style>
  <w:style w:type="paragraph" w:customStyle="1" w:styleId="CopyrightLine">
    <w:name w:val="CopyrightLine"/>
    <w:qFormat/>
    <w:rsid w:val="0013048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3048B"/>
    <w:rPr>
      <w:rFonts w:ascii="Courier New" w:hAnsi="Courier New"/>
      <w:bdr w:val="single" w:sz="2" w:space="0" w:color="FF0000"/>
    </w:rPr>
  </w:style>
  <w:style w:type="character" w:customStyle="1" w:styleId="DigitalOnlyURL">
    <w:name w:val="DigitalOnlyURL"/>
    <w:uiPriority w:val="1"/>
    <w:rsid w:val="0013048B"/>
    <w:rPr>
      <w:rFonts w:ascii="Courier New" w:hAnsi="Courier New"/>
      <w:bdr w:val="single" w:sz="2" w:space="0" w:color="002060"/>
      <w:shd w:val="clear" w:color="auto" w:fill="auto"/>
    </w:rPr>
  </w:style>
  <w:style w:type="paragraph" w:styleId="TOC1">
    <w:name w:val="toc 1"/>
    <w:basedOn w:val="Normal"/>
    <w:next w:val="Normal"/>
    <w:autoRedefine/>
    <w:rsid w:val="0013048B"/>
  </w:style>
  <w:style w:type="paragraph" w:styleId="TOC2">
    <w:name w:val="toc 2"/>
    <w:basedOn w:val="Normal"/>
    <w:next w:val="Normal"/>
    <w:autoRedefine/>
    <w:rsid w:val="0013048B"/>
    <w:pPr>
      <w:ind w:left="240"/>
    </w:pPr>
  </w:style>
  <w:style w:type="paragraph" w:styleId="TOC3">
    <w:name w:val="toc 3"/>
    <w:basedOn w:val="Normal"/>
    <w:next w:val="Normal"/>
    <w:autoRedefine/>
    <w:rsid w:val="0013048B"/>
    <w:pPr>
      <w:ind w:left="480"/>
    </w:pPr>
  </w:style>
  <w:style w:type="character" w:customStyle="1" w:styleId="FigureSourceChar">
    <w:name w:val="FigureSource Char"/>
    <w:link w:val="FigureSource"/>
    <w:rsid w:val="0013048B"/>
    <w:rPr>
      <w:rFonts w:ascii="Arial" w:eastAsia="Times New Roman" w:hAnsi="Arial" w:cs="Times New Roman"/>
      <w:sz w:val="22"/>
      <w:szCs w:val="20"/>
    </w:rPr>
  </w:style>
  <w:style w:type="numbering" w:styleId="111111">
    <w:name w:val="Outline List 2"/>
    <w:basedOn w:val="NoList"/>
    <w:rsid w:val="0013048B"/>
    <w:pPr>
      <w:numPr>
        <w:numId w:val="17"/>
      </w:numPr>
    </w:pPr>
  </w:style>
  <w:style w:type="numbering" w:styleId="1ai">
    <w:name w:val="Outline List 1"/>
    <w:basedOn w:val="NoList"/>
    <w:rsid w:val="0013048B"/>
    <w:pPr>
      <w:numPr>
        <w:numId w:val="18"/>
      </w:numPr>
    </w:pPr>
  </w:style>
  <w:style w:type="numbering" w:styleId="ArticleSection">
    <w:name w:val="Outline List 3"/>
    <w:basedOn w:val="NoList"/>
    <w:rsid w:val="0013048B"/>
    <w:pPr>
      <w:numPr>
        <w:numId w:val="19"/>
      </w:numPr>
    </w:pPr>
  </w:style>
  <w:style w:type="paragraph" w:styleId="BlockText">
    <w:name w:val="Block Text"/>
    <w:basedOn w:val="Normal"/>
    <w:rsid w:val="0013048B"/>
    <w:pPr>
      <w:spacing w:after="120"/>
      <w:ind w:left="1440" w:right="1440"/>
    </w:pPr>
  </w:style>
  <w:style w:type="paragraph" w:styleId="BodyText">
    <w:name w:val="Body Text"/>
    <w:basedOn w:val="Normal"/>
    <w:link w:val="BodyTextChar"/>
    <w:rsid w:val="0013048B"/>
    <w:pPr>
      <w:spacing w:after="120"/>
    </w:pPr>
  </w:style>
  <w:style w:type="character" w:customStyle="1" w:styleId="BodyTextChar">
    <w:name w:val="Body Text Char"/>
    <w:basedOn w:val="DefaultParagraphFont"/>
    <w:link w:val="BodyText"/>
    <w:rsid w:val="00DC5123"/>
    <w:rPr>
      <w:rFonts w:ascii="Times New Roman" w:eastAsia="Times New Roman" w:hAnsi="Times New Roman" w:cs="Times New Roman"/>
    </w:rPr>
  </w:style>
  <w:style w:type="paragraph" w:styleId="BodyText2">
    <w:name w:val="Body Text 2"/>
    <w:basedOn w:val="Normal"/>
    <w:link w:val="BodyText2Char"/>
    <w:rsid w:val="0013048B"/>
    <w:pPr>
      <w:spacing w:after="120" w:line="480" w:lineRule="auto"/>
    </w:pPr>
  </w:style>
  <w:style w:type="character" w:customStyle="1" w:styleId="BodyText2Char">
    <w:name w:val="Body Text 2 Char"/>
    <w:basedOn w:val="DefaultParagraphFont"/>
    <w:link w:val="BodyText2"/>
    <w:rsid w:val="00DC5123"/>
    <w:rPr>
      <w:rFonts w:ascii="Times New Roman" w:eastAsia="Times New Roman" w:hAnsi="Times New Roman" w:cs="Times New Roman"/>
    </w:rPr>
  </w:style>
  <w:style w:type="paragraph" w:styleId="BodyText3">
    <w:name w:val="Body Text 3"/>
    <w:basedOn w:val="Normal"/>
    <w:link w:val="BodyText3Char"/>
    <w:rsid w:val="0013048B"/>
    <w:pPr>
      <w:spacing w:after="120"/>
    </w:pPr>
    <w:rPr>
      <w:sz w:val="16"/>
      <w:szCs w:val="16"/>
    </w:rPr>
  </w:style>
  <w:style w:type="character" w:customStyle="1" w:styleId="BodyText3Char">
    <w:name w:val="Body Text 3 Char"/>
    <w:basedOn w:val="DefaultParagraphFont"/>
    <w:link w:val="BodyText3"/>
    <w:rsid w:val="00DC5123"/>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3048B"/>
    <w:pPr>
      <w:ind w:firstLine="210"/>
    </w:pPr>
  </w:style>
  <w:style w:type="character" w:customStyle="1" w:styleId="BodyTextFirstIndentChar">
    <w:name w:val="Body Text First Indent Char"/>
    <w:basedOn w:val="BodyTextChar"/>
    <w:link w:val="BodyTextFirstIndent"/>
    <w:rsid w:val="00DC5123"/>
    <w:rPr>
      <w:rFonts w:ascii="Times New Roman" w:eastAsia="Times New Roman" w:hAnsi="Times New Roman" w:cs="Times New Roman"/>
    </w:rPr>
  </w:style>
  <w:style w:type="paragraph" w:styleId="BodyTextIndent">
    <w:name w:val="Body Text Indent"/>
    <w:basedOn w:val="Normal"/>
    <w:link w:val="BodyTextIndentChar"/>
    <w:rsid w:val="0013048B"/>
    <w:pPr>
      <w:spacing w:after="120"/>
      <w:ind w:left="360"/>
    </w:pPr>
  </w:style>
  <w:style w:type="character" w:customStyle="1" w:styleId="BodyTextIndentChar">
    <w:name w:val="Body Text Indent Char"/>
    <w:basedOn w:val="DefaultParagraphFont"/>
    <w:link w:val="BodyTextIndent"/>
    <w:rsid w:val="00DC5123"/>
    <w:rPr>
      <w:rFonts w:ascii="Times New Roman" w:eastAsia="Times New Roman" w:hAnsi="Times New Roman" w:cs="Times New Roman"/>
    </w:rPr>
  </w:style>
  <w:style w:type="paragraph" w:styleId="BodyTextFirstIndent2">
    <w:name w:val="Body Text First Indent 2"/>
    <w:basedOn w:val="BodyTextIndent"/>
    <w:link w:val="BodyTextFirstIndent2Char"/>
    <w:rsid w:val="0013048B"/>
    <w:pPr>
      <w:ind w:firstLine="210"/>
    </w:pPr>
  </w:style>
  <w:style w:type="character" w:customStyle="1" w:styleId="BodyTextFirstIndent2Char">
    <w:name w:val="Body Text First Indent 2 Char"/>
    <w:basedOn w:val="BodyTextIndentChar"/>
    <w:link w:val="BodyTextFirstIndent2"/>
    <w:rsid w:val="00DC5123"/>
    <w:rPr>
      <w:rFonts w:ascii="Times New Roman" w:eastAsia="Times New Roman" w:hAnsi="Times New Roman" w:cs="Times New Roman"/>
    </w:rPr>
  </w:style>
  <w:style w:type="paragraph" w:styleId="BodyTextIndent2">
    <w:name w:val="Body Text Indent 2"/>
    <w:basedOn w:val="Normal"/>
    <w:link w:val="BodyTextIndent2Char"/>
    <w:rsid w:val="0013048B"/>
    <w:pPr>
      <w:spacing w:after="120" w:line="480" w:lineRule="auto"/>
      <w:ind w:left="360"/>
    </w:pPr>
  </w:style>
  <w:style w:type="character" w:customStyle="1" w:styleId="BodyTextIndent2Char">
    <w:name w:val="Body Text Indent 2 Char"/>
    <w:basedOn w:val="DefaultParagraphFont"/>
    <w:link w:val="BodyTextIndent2"/>
    <w:rsid w:val="00DC5123"/>
    <w:rPr>
      <w:rFonts w:ascii="Times New Roman" w:eastAsia="Times New Roman" w:hAnsi="Times New Roman" w:cs="Times New Roman"/>
    </w:rPr>
  </w:style>
  <w:style w:type="paragraph" w:styleId="BodyTextIndent3">
    <w:name w:val="Body Text Indent 3"/>
    <w:basedOn w:val="Normal"/>
    <w:link w:val="BodyTextIndent3Char"/>
    <w:rsid w:val="0013048B"/>
    <w:pPr>
      <w:spacing w:after="120"/>
      <w:ind w:left="360"/>
    </w:pPr>
    <w:rPr>
      <w:sz w:val="16"/>
      <w:szCs w:val="16"/>
    </w:rPr>
  </w:style>
  <w:style w:type="character" w:customStyle="1" w:styleId="BodyTextIndent3Char">
    <w:name w:val="Body Text Indent 3 Char"/>
    <w:basedOn w:val="DefaultParagraphFont"/>
    <w:link w:val="BodyTextIndent3"/>
    <w:rsid w:val="00DC5123"/>
    <w:rPr>
      <w:rFonts w:ascii="Times New Roman" w:eastAsia="Times New Roman" w:hAnsi="Times New Roman" w:cs="Times New Roman"/>
      <w:sz w:val="16"/>
      <w:szCs w:val="16"/>
    </w:rPr>
  </w:style>
  <w:style w:type="paragraph" w:styleId="Caption">
    <w:name w:val="caption"/>
    <w:basedOn w:val="Normal"/>
    <w:next w:val="Normal"/>
    <w:qFormat/>
    <w:rsid w:val="0013048B"/>
    <w:rPr>
      <w:b/>
      <w:bCs/>
      <w:sz w:val="20"/>
      <w:szCs w:val="20"/>
    </w:rPr>
  </w:style>
  <w:style w:type="paragraph" w:styleId="Closing">
    <w:name w:val="Closing"/>
    <w:basedOn w:val="Normal"/>
    <w:link w:val="ClosingChar"/>
    <w:rsid w:val="0013048B"/>
    <w:pPr>
      <w:ind w:left="4320"/>
    </w:pPr>
  </w:style>
  <w:style w:type="character" w:customStyle="1" w:styleId="ClosingChar">
    <w:name w:val="Closing Char"/>
    <w:basedOn w:val="DefaultParagraphFont"/>
    <w:link w:val="Closing"/>
    <w:rsid w:val="00DC5123"/>
    <w:rPr>
      <w:rFonts w:ascii="Times New Roman" w:eastAsia="Times New Roman" w:hAnsi="Times New Roman" w:cs="Times New Roman"/>
    </w:rPr>
  </w:style>
  <w:style w:type="paragraph" w:styleId="Date">
    <w:name w:val="Date"/>
    <w:basedOn w:val="Normal"/>
    <w:next w:val="Normal"/>
    <w:link w:val="DateChar"/>
    <w:rsid w:val="0013048B"/>
  </w:style>
  <w:style w:type="character" w:customStyle="1" w:styleId="DateChar">
    <w:name w:val="Date Char"/>
    <w:basedOn w:val="DefaultParagraphFont"/>
    <w:link w:val="Date"/>
    <w:rsid w:val="00DC5123"/>
    <w:rPr>
      <w:rFonts w:ascii="Times New Roman" w:eastAsia="Times New Roman" w:hAnsi="Times New Roman" w:cs="Times New Roman"/>
    </w:rPr>
  </w:style>
  <w:style w:type="paragraph" w:styleId="DocumentMap">
    <w:name w:val="Document Map"/>
    <w:basedOn w:val="Normal"/>
    <w:link w:val="DocumentMapChar"/>
    <w:semiHidden/>
    <w:rsid w:val="0013048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DC5123"/>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3048B"/>
  </w:style>
  <w:style w:type="character" w:customStyle="1" w:styleId="E-mailSignatureChar">
    <w:name w:val="E-mail Signature Char"/>
    <w:basedOn w:val="DefaultParagraphFont"/>
    <w:link w:val="E-mailSignature"/>
    <w:rsid w:val="00DC5123"/>
    <w:rPr>
      <w:rFonts w:ascii="Times New Roman" w:eastAsia="Times New Roman" w:hAnsi="Times New Roman" w:cs="Times New Roman"/>
    </w:rPr>
  </w:style>
  <w:style w:type="character" w:styleId="EndnoteReference">
    <w:name w:val="endnote reference"/>
    <w:semiHidden/>
    <w:rsid w:val="0013048B"/>
    <w:rPr>
      <w:vertAlign w:val="superscript"/>
    </w:rPr>
  </w:style>
  <w:style w:type="paragraph" w:styleId="EndnoteText">
    <w:name w:val="endnote text"/>
    <w:basedOn w:val="Normal"/>
    <w:link w:val="EndnoteTextChar"/>
    <w:semiHidden/>
    <w:rsid w:val="0013048B"/>
    <w:rPr>
      <w:sz w:val="20"/>
      <w:szCs w:val="20"/>
    </w:rPr>
  </w:style>
  <w:style w:type="character" w:customStyle="1" w:styleId="EndnoteTextChar">
    <w:name w:val="Endnote Text Char"/>
    <w:basedOn w:val="DefaultParagraphFont"/>
    <w:link w:val="EndnoteText"/>
    <w:semiHidden/>
    <w:rsid w:val="00DC5123"/>
    <w:rPr>
      <w:rFonts w:ascii="Times New Roman" w:eastAsia="Times New Roman" w:hAnsi="Times New Roman" w:cs="Times New Roman"/>
      <w:sz w:val="20"/>
      <w:szCs w:val="20"/>
    </w:rPr>
  </w:style>
  <w:style w:type="paragraph" w:styleId="EnvelopeAddress">
    <w:name w:val="envelope address"/>
    <w:basedOn w:val="Normal"/>
    <w:rsid w:val="0013048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3048B"/>
    <w:rPr>
      <w:rFonts w:ascii="Arial" w:hAnsi="Arial" w:cs="Arial"/>
      <w:sz w:val="20"/>
      <w:szCs w:val="20"/>
    </w:rPr>
  </w:style>
  <w:style w:type="character" w:styleId="FootnoteReference">
    <w:name w:val="footnote reference"/>
    <w:semiHidden/>
    <w:rsid w:val="0013048B"/>
    <w:rPr>
      <w:vertAlign w:val="superscript"/>
    </w:rPr>
  </w:style>
  <w:style w:type="paragraph" w:styleId="FootnoteText">
    <w:name w:val="footnote text"/>
    <w:basedOn w:val="Normal"/>
    <w:link w:val="FootnoteTextChar"/>
    <w:semiHidden/>
    <w:rsid w:val="0013048B"/>
    <w:rPr>
      <w:sz w:val="20"/>
      <w:szCs w:val="20"/>
    </w:rPr>
  </w:style>
  <w:style w:type="character" w:customStyle="1" w:styleId="FootnoteTextChar">
    <w:name w:val="Footnote Text Char"/>
    <w:basedOn w:val="DefaultParagraphFont"/>
    <w:link w:val="FootnoteText"/>
    <w:semiHidden/>
    <w:rsid w:val="00DC5123"/>
    <w:rPr>
      <w:rFonts w:ascii="Times New Roman" w:eastAsia="Times New Roman" w:hAnsi="Times New Roman" w:cs="Times New Roman"/>
      <w:sz w:val="20"/>
      <w:szCs w:val="20"/>
    </w:rPr>
  </w:style>
  <w:style w:type="paragraph" w:styleId="HTMLAddress">
    <w:name w:val="HTML Address"/>
    <w:basedOn w:val="Normal"/>
    <w:link w:val="HTMLAddressChar"/>
    <w:rsid w:val="0013048B"/>
    <w:rPr>
      <w:i/>
      <w:iCs/>
    </w:rPr>
  </w:style>
  <w:style w:type="character" w:customStyle="1" w:styleId="HTMLAddressChar">
    <w:name w:val="HTML Address Char"/>
    <w:basedOn w:val="DefaultParagraphFont"/>
    <w:link w:val="HTMLAddress"/>
    <w:rsid w:val="00DC5123"/>
    <w:rPr>
      <w:rFonts w:ascii="Times New Roman" w:eastAsia="Times New Roman" w:hAnsi="Times New Roman" w:cs="Times New Roman"/>
      <w:i/>
      <w:iCs/>
    </w:rPr>
  </w:style>
  <w:style w:type="paragraph" w:styleId="HTMLPreformatted">
    <w:name w:val="HTML Preformatted"/>
    <w:basedOn w:val="Normal"/>
    <w:link w:val="HTMLPreformattedChar"/>
    <w:rsid w:val="0013048B"/>
    <w:rPr>
      <w:rFonts w:ascii="Courier New" w:hAnsi="Courier New" w:cs="Courier New"/>
      <w:sz w:val="20"/>
      <w:szCs w:val="20"/>
    </w:rPr>
  </w:style>
  <w:style w:type="character" w:customStyle="1" w:styleId="HTMLPreformattedChar">
    <w:name w:val="HTML Preformatted Char"/>
    <w:basedOn w:val="DefaultParagraphFont"/>
    <w:link w:val="HTMLPreformatted"/>
    <w:rsid w:val="00DC5123"/>
    <w:rPr>
      <w:rFonts w:ascii="Courier New" w:eastAsia="Times New Roman" w:hAnsi="Courier New" w:cs="Courier New"/>
      <w:sz w:val="20"/>
      <w:szCs w:val="20"/>
    </w:rPr>
  </w:style>
  <w:style w:type="paragraph" w:styleId="Index10">
    <w:name w:val="index 1"/>
    <w:basedOn w:val="Normal"/>
    <w:next w:val="Normal"/>
    <w:autoRedefine/>
    <w:semiHidden/>
    <w:rsid w:val="0013048B"/>
    <w:pPr>
      <w:ind w:left="240" w:hanging="240"/>
    </w:pPr>
  </w:style>
  <w:style w:type="paragraph" w:styleId="Index20">
    <w:name w:val="index 2"/>
    <w:basedOn w:val="Normal"/>
    <w:next w:val="Normal"/>
    <w:autoRedefine/>
    <w:semiHidden/>
    <w:rsid w:val="0013048B"/>
    <w:pPr>
      <w:ind w:left="480" w:hanging="240"/>
    </w:pPr>
  </w:style>
  <w:style w:type="paragraph" w:styleId="Index30">
    <w:name w:val="index 3"/>
    <w:basedOn w:val="Normal"/>
    <w:next w:val="Normal"/>
    <w:autoRedefine/>
    <w:semiHidden/>
    <w:rsid w:val="0013048B"/>
    <w:pPr>
      <w:ind w:left="720" w:hanging="240"/>
    </w:pPr>
  </w:style>
  <w:style w:type="paragraph" w:styleId="Index4">
    <w:name w:val="index 4"/>
    <w:basedOn w:val="Normal"/>
    <w:next w:val="Normal"/>
    <w:autoRedefine/>
    <w:semiHidden/>
    <w:rsid w:val="0013048B"/>
    <w:pPr>
      <w:ind w:left="960" w:hanging="240"/>
    </w:pPr>
  </w:style>
  <w:style w:type="paragraph" w:styleId="Index5">
    <w:name w:val="index 5"/>
    <w:basedOn w:val="Normal"/>
    <w:next w:val="Normal"/>
    <w:autoRedefine/>
    <w:semiHidden/>
    <w:rsid w:val="0013048B"/>
    <w:pPr>
      <w:ind w:left="1200" w:hanging="240"/>
    </w:pPr>
  </w:style>
  <w:style w:type="paragraph" w:styleId="Index6">
    <w:name w:val="index 6"/>
    <w:basedOn w:val="Normal"/>
    <w:next w:val="Normal"/>
    <w:autoRedefine/>
    <w:semiHidden/>
    <w:rsid w:val="0013048B"/>
    <w:pPr>
      <w:ind w:left="1440" w:hanging="240"/>
    </w:pPr>
  </w:style>
  <w:style w:type="paragraph" w:styleId="Index7">
    <w:name w:val="index 7"/>
    <w:basedOn w:val="Normal"/>
    <w:next w:val="Normal"/>
    <w:autoRedefine/>
    <w:semiHidden/>
    <w:rsid w:val="0013048B"/>
    <w:pPr>
      <w:ind w:left="1680" w:hanging="240"/>
    </w:pPr>
  </w:style>
  <w:style w:type="paragraph" w:styleId="Index8">
    <w:name w:val="index 8"/>
    <w:basedOn w:val="Normal"/>
    <w:next w:val="Normal"/>
    <w:autoRedefine/>
    <w:semiHidden/>
    <w:rsid w:val="0013048B"/>
    <w:pPr>
      <w:ind w:left="1920" w:hanging="240"/>
    </w:pPr>
  </w:style>
  <w:style w:type="paragraph" w:styleId="Index9">
    <w:name w:val="index 9"/>
    <w:basedOn w:val="Normal"/>
    <w:next w:val="Normal"/>
    <w:autoRedefine/>
    <w:semiHidden/>
    <w:rsid w:val="0013048B"/>
    <w:pPr>
      <w:ind w:left="2160" w:hanging="240"/>
    </w:pPr>
  </w:style>
  <w:style w:type="paragraph" w:styleId="IndexHeading">
    <w:name w:val="index heading"/>
    <w:basedOn w:val="Normal"/>
    <w:next w:val="Index10"/>
    <w:semiHidden/>
    <w:rsid w:val="0013048B"/>
    <w:rPr>
      <w:rFonts w:ascii="Arial" w:hAnsi="Arial" w:cs="Arial"/>
      <w:b/>
      <w:bCs/>
    </w:rPr>
  </w:style>
  <w:style w:type="paragraph" w:styleId="List">
    <w:name w:val="List"/>
    <w:basedOn w:val="Normal"/>
    <w:rsid w:val="0013048B"/>
    <w:pPr>
      <w:ind w:left="360" w:hanging="360"/>
    </w:pPr>
  </w:style>
  <w:style w:type="paragraph" w:styleId="List2">
    <w:name w:val="List 2"/>
    <w:basedOn w:val="Normal"/>
    <w:rsid w:val="0013048B"/>
    <w:pPr>
      <w:ind w:left="720" w:hanging="360"/>
    </w:pPr>
  </w:style>
  <w:style w:type="paragraph" w:styleId="List3">
    <w:name w:val="List 3"/>
    <w:basedOn w:val="Normal"/>
    <w:rsid w:val="0013048B"/>
    <w:pPr>
      <w:ind w:left="1080" w:hanging="360"/>
    </w:pPr>
  </w:style>
  <w:style w:type="paragraph" w:styleId="List4">
    <w:name w:val="List 4"/>
    <w:basedOn w:val="Normal"/>
    <w:rsid w:val="0013048B"/>
    <w:pPr>
      <w:ind w:left="1440" w:hanging="360"/>
    </w:pPr>
  </w:style>
  <w:style w:type="paragraph" w:styleId="List5">
    <w:name w:val="List 5"/>
    <w:basedOn w:val="Normal"/>
    <w:rsid w:val="0013048B"/>
    <w:pPr>
      <w:ind w:left="1800" w:hanging="360"/>
    </w:pPr>
  </w:style>
  <w:style w:type="paragraph" w:styleId="ListBullet2">
    <w:name w:val="List Bullet 2"/>
    <w:basedOn w:val="Normal"/>
    <w:rsid w:val="0013048B"/>
    <w:pPr>
      <w:numPr>
        <w:numId w:val="20"/>
      </w:numPr>
    </w:pPr>
  </w:style>
  <w:style w:type="paragraph" w:styleId="ListBullet3">
    <w:name w:val="List Bullet 3"/>
    <w:basedOn w:val="Normal"/>
    <w:rsid w:val="0013048B"/>
    <w:pPr>
      <w:numPr>
        <w:numId w:val="21"/>
      </w:numPr>
    </w:pPr>
  </w:style>
  <w:style w:type="paragraph" w:styleId="ListBullet4">
    <w:name w:val="List Bullet 4"/>
    <w:basedOn w:val="Normal"/>
    <w:rsid w:val="0013048B"/>
    <w:pPr>
      <w:numPr>
        <w:numId w:val="22"/>
      </w:numPr>
    </w:pPr>
  </w:style>
  <w:style w:type="paragraph" w:styleId="ListBullet5">
    <w:name w:val="List Bullet 5"/>
    <w:basedOn w:val="Normal"/>
    <w:rsid w:val="0013048B"/>
    <w:pPr>
      <w:numPr>
        <w:numId w:val="23"/>
      </w:numPr>
    </w:pPr>
  </w:style>
  <w:style w:type="paragraph" w:styleId="ListContinue">
    <w:name w:val="List Continue"/>
    <w:basedOn w:val="Normal"/>
    <w:rsid w:val="0013048B"/>
    <w:pPr>
      <w:spacing w:after="120"/>
      <w:ind w:left="360"/>
    </w:pPr>
  </w:style>
  <w:style w:type="paragraph" w:styleId="ListContinue2">
    <w:name w:val="List Continue 2"/>
    <w:basedOn w:val="Normal"/>
    <w:rsid w:val="0013048B"/>
    <w:pPr>
      <w:spacing w:after="120"/>
      <w:ind w:left="720"/>
    </w:pPr>
  </w:style>
  <w:style w:type="paragraph" w:styleId="ListContinue3">
    <w:name w:val="List Continue 3"/>
    <w:basedOn w:val="Normal"/>
    <w:rsid w:val="0013048B"/>
    <w:pPr>
      <w:spacing w:after="120"/>
      <w:ind w:left="1080"/>
    </w:pPr>
  </w:style>
  <w:style w:type="paragraph" w:styleId="ListContinue4">
    <w:name w:val="List Continue 4"/>
    <w:basedOn w:val="Normal"/>
    <w:rsid w:val="0013048B"/>
    <w:pPr>
      <w:spacing w:after="120"/>
      <w:ind w:left="1440"/>
    </w:pPr>
  </w:style>
  <w:style w:type="paragraph" w:styleId="ListContinue5">
    <w:name w:val="List Continue 5"/>
    <w:basedOn w:val="Normal"/>
    <w:rsid w:val="0013048B"/>
    <w:pPr>
      <w:spacing w:after="120"/>
      <w:ind w:left="1800"/>
    </w:pPr>
  </w:style>
  <w:style w:type="paragraph" w:styleId="ListNumber">
    <w:name w:val="List Number"/>
    <w:basedOn w:val="Normal"/>
    <w:rsid w:val="0013048B"/>
    <w:pPr>
      <w:numPr>
        <w:numId w:val="24"/>
      </w:numPr>
    </w:pPr>
  </w:style>
  <w:style w:type="paragraph" w:styleId="ListNumber2">
    <w:name w:val="List Number 2"/>
    <w:basedOn w:val="Normal"/>
    <w:rsid w:val="0013048B"/>
    <w:pPr>
      <w:numPr>
        <w:numId w:val="25"/>
      </w:numPr>
    </w:pPr>
  </w:style>
  <w:style w:type="paragraph" w:styleId="ListNumber3">
    <w:name w:val="List Number 3"/>
    <w:basedOn w:val="Normal"/>
    <w:rsid w:val="0013048B"/>
    <w:pPr>
      <w:numPr>
        <w:numId w:val="26"/>
      </w:numPr>
    </w:pPr>
  </w:style>
  <w:style w:type="paragraph" w:styleId="ListNumber4">
    <w:name w:val="List Number 4"/>
    <w:basedOn w:val="Normal"/>
    <w:rsid w:val="0013048B"/>
    <w:pPr>
      <w:numPr>
        <w:numId w:val="27"/>
      </w:numPr>
    </w:pPr>
  </w:style>
  <w:style w:type="paragraph" w:styleId="ListNumber5">
    <w:name w:val="List Number 5"/>
    <w:basedOn w:val="Normal"/>
    <w:rsid w:val="0013048B"/>
    <w:pPr>
      <w:numPr>
        <w:numId w:val="28"/>
      </w:numPr>
    </w:pPr>
  </w:style>
  <w:style w:type="paragraph" w:styleId="MacroText">
    <w:name w:val="macro"/>
    <w:link w:val="MacroTextChar"/>
    <w:semiHidden/>
    <w:rsid w:val="0013048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DC5123"/>
    <w:rPr>
      <w:rFonts w:ascii="Courier New" w:eastAsia="Times New Roman" w:hAnsi="Courier New" w:cs="Courier New"/>
      <w:sz w:val="20"/>
      <w:szCs w:val="20"/>
    </w:rPr>
  </w:style>
  <w:style w:type="paragraph" w:styleId="MessageHeader">
    <w:name w:val="Message Header"/>
    <w:basedOn w:val="Normal"/>
    <w:link w:val="MessageHeaderChar"/>
    <w:rsid w:val="00130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DC5123"/>
    <w:rPr>
      <w:rFonts w:ascii="Arial" w:eastAsia="Times New Roman" w:hAnsi="Arial" w:cs="Arial"/>
      <w:shd w:val="pct20" w:color="auto" w:fill="auto"/>
    </w:rPr>
  </w:style>
  <w:style w:type="paragraph" w:styleId="NormalWeb">
    <w:name w:val="Normal (Web)"/>
    <w:basedOn w:val="Normal"/>
    <w:rsid w:val="0013048B"/>
  </w:style>
  <w:style w:type="paragraph" w:styleId="NormalIndent">
    <w:name w:val="Normal Indent"/>
    <w:basedOn w:val="Normal"/>
    <w:rsid w:val="0013048B"/>
    <w:pPr>
      <w:ind w:left="720"/>
    </w:pPr>
  </w:style>
  <w:style w:type="paragraph" w:styleId="NoteHeading">
    <w:name w:val="Note Heading"/>
    <w:basedOn w:val="Normal"/>
    <w:next w:val="Normal"/>
    <w:link w:val="NoteHeadingChar"/>
    <w:rsid w:val="0013048B"/>
  </w:style>
  <w:style w:type="character" w:customStyle="1" w:styleId="NoteHeadingChar">
    <w:name w:val="Note Heading Char"/>
    <w:basedOn w:val="DefaultParagraphFont"/>
    <w:link w:val="NoteHeading"/>
    <w:rsid w:val="00DC5123"/>
    <w:rPr>
      <w:rFonts w:ascii="Times New Roman" w:eastAsia="Times New Roman" w:hAnsi="Times New Roman" w:cs="Times New Roman"/>
    </w:rPr>
  </w:style>
  <w:style w:type="paragraph" w:styleId="PlainText">
    <w:name w:val="Plain Text"/>
    <w:basedOn w:val="Normal"/>
    <w:link w:val="PlainTextChar"/>
    <w:rsid w:val="0013048B"/>
    <w:rPr>
      <w:rFonts w:ascii="Courier New" w:hAnsi="Courier New" w:cs="Courier New"/>
      <w:sz w:val="20"/>
      <w:szCs w:val="20"/>
    </w:rPr>
  </w:style>
  <w:style w:type="character" w:customStyle="1" w:styleId="PlainTextChar">
    <w:name w:val="Plain Text Char"/>
    <w:basedOn w:val="DefaultParagraphFont"/>
    <w:link w:val="PlainText"/>
    <w:rsid w:val="00DC5123"/>
    <w:rPr>
      <w:rFonts w:ascii="Courier New" w:eastAsia="Times New Roman" w:hAnsi="Courier New" w:cs="Courier New"/>
      <w:sz w:val="20"/>
      <w:szCs w:val="20"/>
    </w:rPr>
  </w:style>
  <w:style w:type="paragraph" w:styleId="Signature">
    <w:name w:val="Signature"/>
    <w:basedOn w:val="Normal"/>
    <w:link w:val="SignatureChar"/>
    <w:rsid w:val="0013048B"/>
    <w:pPr>
      <w:ind w:left="4320"/>
    </w:pPr>
  </w:style>
  <w:style w:type="character" w:customStyle="1" w:styleId="SignatureChar">
    <w:name w:val="Signature Char"/>
    <w:basedOn w:val="DefaultParagraphFont"/>
    <w:link w:val="Signature"/>
    <w:rsid w:val="00DC5123"/>
    <w:rPr>
      <w:rFonts w:ascii="Times New Roman" w:eastAsia="Times New Roman" w:hAnsi="Times New Roman" w:cs="Times New Roman"/>
    </w:rPr>
  </w:style>
  <w:style w:type="table" w:styleId="Table3Deffects1">
    <w:name w:val="Table 3D effects 1"/>
    <w:basedOn w:val="TableNormal"/>
    <w:rsid w:val="0013048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3048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3048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3048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3048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3048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3048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3048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3048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3048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3048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3048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3048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048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048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3048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3048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3048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3048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3048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3048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3048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3048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3048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3048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3048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3048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3048B"/>
    <w:pPr>
      <w:ind w:left="240" w:hanging="240"/>
    </w:pPr>
  </w:style>
  <w:style w:type="paragraph" w:styleId="TableofFigures">
    <w:name w:val="table of figures"/>
    <w:basedOn w:val="Normal"/>
    <w:next w:val="Normal"/>
    <w:semiHidden/>
    <w:rsid w:val="0013048B"/>
  </w:style>
  <w:style w:type="table" w:styleId="TableProfessional">
    <w:name w:val="Table Professional"/>
    <w:basedOn w:val="TableNormal"/>
    <w:rsid w:val="0013048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3048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3048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3048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3048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3048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3048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048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3048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3048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3048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C5123"/>
    <w:rPr>
      <w:rFonts w:ascii="Arial" w:eastAsia="Times New Roman" w:hAnsi="Arial" w:cs="Arial"/>
      <w:b/>
      <w:bCs/>
      <w:kern w:val="28"/>
      <w:sz w:val="32"/>
      <w:szCs w:val="32"/>
    </w:rPr>
  </w:style>
  <w:style w:type="paragraph" w:styleId="TOAHeading">
    <w:name w:val="toa heading"/>
    <w:basedOn w:val="Normal"/>
    <w:next w:val="Normal"/>
    <w:semiHidden/>
    <w:rsid w:val="0013048B"/>
    <w:pPr>
      <w:spacing w:before="120"/>
    </w:pPr>
    <w:rPr>
      <w:rFonts w:ascii="Arial" w:hAnsi="Arial" w:cs="Arial"/>
      <w:b/>
      <w:bCs/>
    </w:rPr>
  </w:style>
  <w:style w:type="paragraph" w:styleId="TOC4">
    <w:name w:val="toc 4"/>
    <w:basedOn w:val="Normal"/>
    <w:next w:val="Normal"/>
    <w:autoRedefine/>
    <w:rsid w:val="0013048B"/>
    <w:pPr>
      <w:ind w:left="720"/>
    </w:pPr>
  </w:style>
  <w:style w:type="paragraph" w:styleId="TOC7">
    <w:name w:val="toc 7"/>
    <w:basedOn w:val="Normal"/>
    <w:next w:val="Normal"/>
    <w:autoRedefine/>
    <w:semiHidden/>
    <w:rsid w:val="0013048B"/>
    <w:pPr>
      <w:ind w:left="1440"/>
    </w:pPr>
  </w:style>
  <w:style w:type="paragraph" w:styleId="TOC8">
    <w:name w:val="toc 8"/>
    <w:basedOn w:val="Normal"/>
    <w:next w:val="Normal"/>
    <w:autoRedefine/>
    <w:semiHidden/>
    <w:rsid w:val="0013048B"/>
    <w:pPr>
      <w:ind w:left="1680"/>
    </w:pPr>
  </w:style>
  <w:style w:type="paragraph" w:styleId="TOC9">
    <w:name w:val="toc 9"/>
    <w:basedOn w:val="Normal"/>
    <w:next w:val="Normal"/>
    <w:autoRedefine/>
    <w:semiHidden/>
    <w:rsid w:val="0013048B"/>
    <w:pPr>
      <w:ind w:left="1920"/>
    </w:pPr>
  </w:style>
  <w:style w:type="character" w:customStyle="1" w:styleId="DigitalLinkAnchorCode">
    <w:name w:val="DigitalLinkAnchorCode"/>
    <w:uiPriority w:val="1"/>
    <w:rsid w:val="0013048B"/>
    <w:rPr>
      <w:rFonts w:ascii="Courier New" w:hAnsi="Courier New"/>
      <w:bdr w:val="none" w:sz="0" w:space="0" w:color="auto"/>
      <w:shd w:val="clear" w:color="auto" w:fill="D6E3BC"/>
    </w:rPr>
  </w:style>
  <w:style w:type="character" w:customStyle="1" w:styleId="InlineGraphic">
    <w:name w:val="InlineGraphic"/>
    <w:uiPriority w:val="1"/>
    <w:rsid w:val="0013048B"/>
    <w:rPr>
      <w:bdr w:val="none" w:sz="0" w:space="0" w:color="auto"/>
      <w:shd w:val="clear" w:color="auto" w:fill="00B050"/>
    </w:rPr>
  </w:style>
  <w:style w:type="paragraph" w:customStyle="1" w:styleId="RecipeTableSubhead">
    <w:name w:val="RecipeTableSubhead"/>
    <w:basedOn w:val="TableSubhead"/>
    <w:qFormat/>
    <w:rsid w:val="0013048B"/>
  </w:style>
  <w:style w:type="paragraph" w:styleId="Revision">
    <w:name w:val="Revision"/>
    <w:hidden/>
    <w:uiPriority w:val="99"/>
    <w:semiHidden/>
    <w:rsid w:val="00DC5123"/>
    <w:rPr>
      <w:rFonts w:ascii="Times New Roman" w:eastAsia="Times New Roman" w:hAnsi="Times New Roman" w:cs="Times New Roman"/>
      <w:color w:val="FF0000"/>
      <w:sz w:val="40"/>
      <w:szCs w:val="20"/>
    </w:rPr>
  </w:style>
  <w:style w:type="paragraph" w:customStyle="1" w:styleId="Normal1">
    <w:name w:val="Normal1"/>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DC5123"/>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DC5123"/>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C5123"/>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C5123"/>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C5123"/>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5123"/>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DC5123"/>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DC5123"/>
    <w:rPr>
      <w:b/>
      <w:bCs/>
      <w:i/>
      <w:iCs/>
      <w:color w:val="4F81BD" w:themeColor="accent1"/>
    </w:rPr>
  </w:style>
  <w:style w:type="paragraph" w:styleId="IntenseQuote">
    <w:name w:val="Intense Quote"/>
    <w:basedOn w:val="Normal"/>
    <w:next w:val="Normal"/>
    <w:link w:val="IntenseQuoteChar"/>
    <w:uiPriority w:val="99"/>
    <w:rsid w:val="00DC51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C5123"/>
    <w:rPr>
      <w:rFonts w:eastAsiaTheme="minorHAnsi"/>
      <w:b/>
      <w:bCs/>
      <w:i/>
      <w:iCs/>
      <w:color w:val="4F81BD" w:themeColor="accent1"/>
      <w:sz w:val="22"/>
      <w:szCs w:val="22"/>
    </w:rPr>
  </w:style>
  <w:style w:type="character" w:styleId="IntenseReference">
    <w:name w:val="Intense Reference"/>
    <w:basedOn w:val="DefaultParagraphFont"/>
    <w:uiPriority w:val="99"/>
    <w:rsid w:val="00DC5123"/>
    <w:rPr>
      <w:b/>
      <w:bCs/>
      <w:smallCaps/>
      <w:color w:val="C0504D" w:themeColor="accent2"/>
      <w:spacing w:val="5"/>
      <w:u w:val="single"/>
    </w:rPr>
  </w:style>
  <w:style w:type="table" w:styleId="LightGrid">
    <w:name w:val="Light Grid"/>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C5123"/>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C5123"/>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C5123"/>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C5123"/>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C5123"/>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5123"/>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5123"/>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C5123"/>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C5123"/>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C5123"/>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C5123"/>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DC5123"/>
    <w:pPr>
      <w:ind w:left="720"/>
      <w:contextualSpacing/>
    </w:pPr>
    <w:rPr>
      <w:rFonts w:ascii="Calibri" w:hAnsi="Calibri"/>
      <w:color w:val="FF0000"/>
    </w:rPr>
  </w:style>
  <w:style w:type="table" w:styleId="MediumGrid1">
    <w:name w:val="Medium Grid 1"/>
    <w:basedOn w:val="TableNormal"/>
    <w:uiPriority w:val="67"/>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C5123"/>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5123"/>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5123"/>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C5123"/>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C5123"/>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C5123"/>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C5123"/>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C5123"/>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5123"/>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5123"/>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5123"/>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5123"/>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5123"/>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5123"/>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C5123"/>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DC5123"/>
    <w:rPr>
      <w:rFonts w:eastAsiaTheme="minorHAnsi"/>
      <w:sz w:val="22"/>
      <w:szCs w:val="22"/>
    </w:rPr>
  </w:style>
  <w:style w:type="paragraph" w:customStyle="1" w:styleId="NoteLevel11">
    <w:name w:val="Note Level 11"/>
    <w:basedOn w:val="Normal"/>
    <w:uiPriority w:val="99"/>
    <w:semiHidden/>
    <w:unhideWhenUsed/>
    <w:rsid w:val="005B1898"/>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B1898"/>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B1898"/>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B1898"/>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B1898"/>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B1898"/>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B1898"/>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B1898"/>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DC5123"/>
    <w:rPr>
      <w:color w:val="808080"/>
    </w:rPr>
  </w:style>
  <w:style w:type="paragraph" w:styleId="Quote">
    <w:name w:val="Quote"/>
    <w:link w:val="QuoteChar"/>
    <w:qFormat/>
    <w:rsid w:val="00DC5123"/>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C5123"/>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DC5123"/>
    <w:rPr>
      <w:i/>
      <w:iCs/>
      <w:color w:val="808080" w:themeColor="text1" w:themeTint="7F"/>
    </w:rPr>
  </w:style>
  <w:style w:type="character" w:styleId="SubtleReference">
    <w:name w:val="Subtle Reference"/>
    <w:basedOn w:val="DefaultParagraphFont"/>
    <w:uiPriority w:val="99"/>
    <w:qFormat/>
    <w:rsid w:val="00DC5123"/>
    <w:rPr>
      <w:smallCaps/>
      <w:color w:val="C0504D" w:themeColor="accent2"/>
      <w:u w:val="single"/>
    </w:rPr>
  </w:style>
  <w:style w:type="paragraph" w:styleId="TOCHeading">
    <w:name w:val="TOC Heading"/>
    <w:basedOn w:val="Heading1"/>
    <w:next w:val="Normal"/>
    <w:uiPriority w:val="99"/>
    <w:semiHidden/>
    <w:qFormat/>
    <w:rsid w:val="00DC5123"/>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 w:type="paragraph" w:customStyle="1" w:styleId="RecipeVariationPreparation">
    <w:name w:val="RecipeVariationPreparation"/>
    <w:basedOn w:val="RecipeTime"/>
    <w:rsid w:val="00DC5123"/>
    <w:rPr>
      <w:i w:val="0"/>
      <w:sz w:val="21"/>
    </w:rPr>
  </w:style>
  <w:style w:type="paragraph" w:customStyle="1" w:styleId="RecipeVariationFlavor">
    <w:name w:val="RecipeVariationFlavor"/>
    <w:basedOn w:val="RecipeTime"/>
    <w:rsid w:val="00DC5123"/>
    <w:rPr>
      <w:i w:val="0"/>
      <w:sz w:val="21"/>
    </w:rPr>
  </w:style>
  <w:style w:type="paragraph" w:customStyle="1" w:styleId="RecipeVariationH2">
    <w:name w:val="RecipeVariationH2"/>
    <w:rsid w:val="00DC5123"/>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DC5123"/>
    <w:rPr>
      <w:rFonts w:ascii="Helvetica" w:eastAsia="Times New Roman" w:hAnsi="Helvetica" w:cs="Times New Roman"/>
      <w:szCs w:val="20"/>
    </w:rPr>
  </w:style>
  <w:style w:type="paragraph" w:customStyle="1" w:styleId="ListNumberedExercises">
    <w:name w:val="ListNumberedExercises"/>
    <w:next w:val="Normal"/>
    <w:rsid w:val="00DC5123"/>
    <w:rPr>
      <w:rFonts w:ascii="Helvetica" w:eastAsia="Times New Roman" w:hAnsi="Helvetica" w:cs="Times New Roman"/>
      <w:szCs w:val="20"/>
    </w:rPr>
  </w:style>
  <w:style w:type="paragraph" w:customStyle="1" w:styleId="Comment">
    <w:name w:val="Comment"/>
    <w:next w:val="Normal"/>
    <w:rsid w:val="00DC5123"/>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C5123"/>
    <w:rPr>
      <w:i/>
    </w:rPr>
  </w:style>
  <w:style w:type="character" w:customStyle="1" w:styleId="CodeColorBlueBold">
    <w:name w:val="CodeColorBlueBold"/>
    <w:basedOn w:val="CodeColorBlue"/>
    <w:rsid w:val="00DC5123"/>
    <w:rPr>
      <w:rFonts w:cs="Arial"/>
      <w:b/>
      <w:color w:val="0000FF"/>
    </w:rPr>
  </w:style>
  <w:style w:type="character" w:customStyle="1" w:styleId="CodeColorBlue2Bold">
    <w:name w:val="CodeColorBlue2Bold"/>
    <w:basedOn w:val="CodeColorBlue2"/>
    <w:rsid w:val="00DC5123"/>
    <w:rPr>
      <w:rFonts w:cs="Arial"/>
      <w:b/>
      <w:color w:val="0000A5"/>
    </w:rPr>
  </w:style>
  <w:style w:type="character" w:customStyle="1" w:styleId="CodeColorBlue3Bold">
    <w:name w:val="CodeColorBlue3Bold"/>
    <w:basedOn w:val="CodeColorBlue3"/>
    <w:rsid w:val="00DC5123"/>
    <w:rPr>
      <w:rFonts w:cs="Arial"/>
      <w:b/>
      <w:color w:val="6464B9"/>
    </w:rPr>
  </w:style>
  <w:style w:type="character" w:customStyle="1" w:styleId="CodeColorBluegreenBold">
    <w:name w:val="CodeColorBluegreenBold"/>
    <w:basedOn w:val="CodeColorBluegreen"/>
    <w:rsid w:val="00DC5123"/>
    <w:rPr>
      <w:rFonts w:cs="Arial"/>
      <w:b/>
      <w:color w:val="2B91AF"/>
    </w:rPr>
  </w:style>
  <w:style w:type="character" w:customStyle="1" w:styleId="CodeColorBrownBold">
    <w:name w:val="CodeColorBrownBold"/>
    <w:basedOn w:val="CodeColorBrown"/>
    <w:rsid w:val="00DC5123"/>
    <w:rPr>
      <w:rFonts w:cs="Arial"/>
      <w:b/>
      <w:color w:val="A31515"/>
    </w:rPr>
  </w:style>
  <w:style w:type="character" w:customStyle="1" w:styleId="CodeColorDkBlueBold">
    <w:name w:val="CodeColorDkBlueBold"/>
    <w:basedOn w:val="CodeColorDkBlue"/>
    <w:rsid w:val="00DC5123"/>
    <w:rPr>
      <w:rFonts w:cs="Times New Roman"/>
      <w:b/>
      <w:color w:val="000080"/>
      <w:szCs w:val="22"/>
    </w:rPr>
  </w:style>
  <w:style w:type="character" w:customStyle="1" w:styleId="CodeColorGreenBold">
    <w:name w:val="CodeColorGreenBold"/>
    <w:basedOn w:val="CodeColorGreen"/>
    <w:rsid w:val="00DC5123"/>
    <w:rPr>
      <w:rFonts w:cs="Arial"/>
      <w:b/>
      <w:color w:val="008000"/>
    </w:rPr>
  </w:style>
  <w:style w:type="character" w:customStyle="1" w:styleId="CodeColorGrey30Bold">
    <w:name w:val="CodeColorGrey30Bold"/>
    <w:basedOn w:val="CodeColorGrey30"/>
    <w:rsid w:val="00DC5123"/>
    <w:rPr>
      <w:rFonts w:cs="Arial"/>
      <w:b/>
      <w:color w:val="808080"/>
    </w:rPr>
  </w:style>
  <w:style w:type="character" w:customStyle="1" w:styleId="CodeColorGrey55Bold">
    <w:name w:val="CodeColorGrey55Bold"/>
    <w:basedOn w:val="CodeColorGrey55"/>
    <w:rsid w:val="00DC5123"/>
    <w:rPr>
      <w:rFonts w:cs="Arial"/>
      <w:b/>
      <w:color w:val="C0C0C0"/>
    </w:rPr>
  </w:style>
  <w:style w:type="character" w:customStyle="1" w:styleId="CodeColorGrey80Bold">
    <w:name w:val="CodeColorGrey80Bold"/>
    <w:basedOn w:val="CodeColorGrey80"/>
    <w:rsid w:val="00DC5123"/>
    <w:rPr>
      <w:rFonts w:cs="Arial"/>
      <w:b/>
      <w:color w:val="555555"/>
    </w:rPr>
  </w:style>
  <w:style w:type="character" w:customStyle="1" w:styleId="CodeColorHotPinkBold">
    <w:name w:val="CodeColorHotPinkBold"/>
    <w:basedOn w:val="CodeColorHotPink"/>
    <w:rsid w:val="00DC5123"/>
    <w:rPr>
      <w:rFonts w:cs="Times New Roman"/>
      <w:b/>
      <w:color w:val="DF36FA"/>
      <w:szCs w:val="18"/>
    </w:rPr>
  </w:style>
  <w:style w:type="character" w:customStyle="1" w:styleId="CodeColorMagentaBold">
    <w:name w:val="CodeColorMagentaBold"/>
    <w:basedOn w:val="CodeColorMagenta"/>
    <w:rsid w:val="00DC5123"/>
    <w:rPr>
      <w:rFonts w:cs="Arial"/>
      <w:b/>
      <w:color w:val="844646"/>
    </w:rPr>
  </w:style>
  <w:style w:type="character" w:customStyle="1" w:styleId="CodeColorOrangeBold">
    <w:name w:val="CodeColorOrangeBold"/>
    <w:basedOn w:val="CodeColorOrange"/>
    <w:rsid w:val="00DC5123"/>
    <w:rPr>
      <w:rFonts w:cs="Arial"/>
      <w:b/>
      <w:color w:val="B96464"/>
    </w:rPr>
  </w:style>
  <w:style w:type="character" w:customStyle="1" w:styleId="CodeColorPeachBold">
    <w:name w:val="CodeColorPeachBold"/>
    <w:basedOn w:val="CodeColorPeach"/>
    <w:rsid w:val="00DC5123"/>
    <w:rPr>
      <w:rFonts w:cs="Arial"/>
      <w:b/>
      <w:color w:val="FFDBA3"/>
    </w:rPr>
  </w:style>
  <w:style w:type="character" w:customStyle="1" w:styleId="CodeColorPurpleBold">
    <w:name w:val="CodeColorPurpleBold"/>
    <w:basedOn w:val="CodeColorPurple"/>
    <w:rsid w:val="00DC5123"/>
    <w:rPr>
      <w:rFonts w:cs="Arial"/>
      <w:b/>
      <w:color w:val="951795"/>
    </w:rPr>
  </w:style>
  <w:style w:type="character" w:customStyle="1" w:styleId="CodeColorPurple2Bold">
    <w:name w:val="CodeColorPurple2Bold"/>
    <w:basedOn w:val="CodeColorPurple2"/>
    <w:rsid w:val="00DC5123"/>
    <w:rPr>
      <w:rFonts w:cs="Arial"/>
      <w:b/>
      <w:color w:val="800080"/>
    </w:rPr>
  </w:style>
  <w:style w:type="character" w:customStyle="1" w:styleId="CodeColorRedBold">
    <w:name w:val="CodeColorRedBold"/>
    <w:basedOn w:val="CodeColorRed"/>
    <w:rsid w:val="00DC5123"/>
    <w:rPr>
      <w:rFonts w:cs="Arial"/>
      <w:b/>
      <w:color w:val="FF0000"/>
    </w:rPr>
  </w:style>
  <w:style w:type="character" w:customStyle="1" w:styleId="CodeColorRed2Bold">
    <w:name w:val="CodeColorRed2Bold"/>
    <w:basedOn w:val="CodeColorRed2"/>
    <w:rsid w:val="00DC5123"/>
    <w:rPr>
      <w:rFonts w:cs="Arial"/>
      <w:b/>
      <w:color w:val="800000"/>
    </w:rPr>
  </w:style>
  <w:style w:type="character" w:customStyle="1" w:styleId="CodeColorRed3Bold">
    <w:name w:val="CodeColorRed3Bold"/>
    <w:basedOn w:val="CodeColorRed3"/>
    <w:rsid w:val="00DC5123"/>
    <w:rPr>
      <w:rFonts w:cs="Arial"/>
      <w:b/>
      <w:color w:val="A31515"/>
    </w:rPr>
  </w:style>
  <w:style w:type="character" w:customStyle="1" w:styleId="CodeColorTealBlueBold">
    <w:name w:val="CodeColorTealBlueBold"/>
    <w:basedOn w:val="CodeColorTealBlue"/>
    <w:rsid w:val="00DC5123"/>
    <w:rPr>
      <w:rFonts w:cs="Times New Roman"/>
      <w:b/>
      <w:color w:val="008080"/>
      <w:szCs w:val="22"/>
    </w:rPr>
  </w:style>
  <w:style w:type="character" w:customStyle="1" w:styleId="CodeColorWhiteBold">
    <w:name w:val="CodeColorWhiteBold"/>
    <w:basedOn w:val="CodeColorWhite"/>
    <w:rsid w:val="00DC5123"/>
    <w:rPr>
      <w:rFonts w:cs="Arial"/>
      <w:b/>
      <w:color w:val="FFFFFF"/>
      <w:bdr w:val="none" w:sz="0" w:space="0" w:color="auto"/>
    </w:rPr>
  </w:style>
  <w:style w:type="paragraph" w:customStyle="1" w:styleId="ParaListContinued">
    <w:name w:val="ParaListContinued"/>
    <w:qFormat/>
    <w:rsid w:val="00DC5123"/>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DC5123"/>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C5123"/>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DC5123"/>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C5123"/>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DC5123"/>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C5123"/>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DC5123"/>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C512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C5123"/>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DC5123"/>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C5123"/>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DC5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C5123"/>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C5123"/>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C5123"/>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DC5123"/>
    <w:pPr>
      <w:shd w:val="clear" w:color="auto" w:fill="BFBFBF" w:themeFill="background1" w:themeFillShade="BF"/>
    </w:pPr>
  </w:style>
  <w:style w:type="paragraph" w:customStyle="1" w:styleId="FeatureRecipeVariationPara0">
    <w:name w:val="FeatureRecipeVariationPara"/>
    <w:basedOn w:val="RecipeVariationPara"/>
    <w:qFormat/>
    <w:rsid w:val="00DC5123"/>
    <w:pPr>
      <w:shd w:val="clear" w:color="auto" w:fill="BFBFBF" w:themeFill="background1" w:themeFillShade="BF"/>
    </w:pPr>
  </w:style>
  <w:style w:type="paragraph" w:customStyle="1" w:styleId="RecipeVariation2">
    <w:name w:val="RecipeVariation2"/>
    <w:basedOn w:val="RecipeVariationH2"/>
    <w:qFormat/>
    <w:rsid w:val="00DC5123"/>
    <w:rPr>
      <w:i/>
    </w:rPr>
  </w:style>
  <w:style w:type="paragraph" w:customStyle="1" w:styleId="FeatureRecipeVariation2">
    <w:name w:val="FeatureRecipeVariation2"/>
    <w:basedOn w:val="RecipeVariation2"/>
    <w:qFormat/>
    <w:rsid w:val="00DC5123"/>
    <w:pPr>
      <w:shd w:val="clear" w:color="auto" w:fill="BFBFBF" w:themeFill="background1" w:themeFillShade="BF"/>
    </w:pPr>
  </w:style>
  <w:style w:type="paragraph" w:customStyle="1" w:styleId="FeatureRecipeUSMeasure">
    <w:name w:val="FeatureRecipeUSMeasure"/>
    <w:basedOn w:val="RecipeUSMeasure"/>
    <w:qFormat/>
    <w:rsid w:val="00DC5123"/>
    <w:pPr>
      <w:shd w:val="clear" w:color="auto" w:fill="BFBFBF" w:themeFill="background1" w:themeFillShade="BF"/>
    </w:pPr>
  </w:style>
  <w:style w:type="paragraph" w:customStyle="1" w:styleId="FeatureRecipeMetricMeasure">
    <w:name w:val="FeatureRecipeMetricMeasure"/>
    <w:basedOn w:val="RecipeMetricMeasure"/>
    <w:qFormat/>
    <w:rsid w:val="00DC5123"/>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C5123"/>
    <w:pPr>
      <w:shd w:val="clear" w:color="auto" w:fill="BFBFBF" w:themeFill="background1" w:themeFillShade="BF"/>
    </w:pPr>
  </w:style>
  <w:style w:type="paragraph" w:customStyle="1" w:styleId="FeatureRecipeVariationH2">
    <w:name w:val="FeatureRecipeVariationH2"/>
    <w:basedOn w:val="RecipeVariationH2"/>
    <w:qFormat/>
    <w:rsid w:val="00DC5123"/>
    <w:pPr>
      <w:shd w:val="clear" w:color="auto" w:fill="BFBFBF" w:themeFill="background1" w:themeFillShade="BF"/>
    </w:pPr>
  </w:style>
  <w:style w:type="paragraph" w:customStyle="1" w:styleId="RecipeNoteHead3">
    <w:name w:val="RecipeNoteHead3"/>
    <w:basedOn w:val="RecipeNotePara"/>
    <w:qFormat/>
    <w:rsid w:val="00DC5123"/>
    <w:rPr>
      <w:i/>
    </w:rPr>
  </w:style>
  <w:style w:type="paragraph" w:customStyle="1" w:styleId="FeatureRecipeNoteHead3">
    <w:name w:val="FeatureRecipeNoteHead3"/>
    <w:basedOn w:val="RecipeNoteHead3"/>
    <w:qFormat/>
    <w:rsid w:val="00DC5123"/>
    <w:pPr>
      <w:shd w:val="clear" w:color="auto" w:fill="BFBFBF" w:themeFill="background1" w:themeFillShade="BF"/>
    </w:pPr>
  </w:style>
  <w:style w:type="paragraph" w:customStyle="1" w:styleId="FeatureRecipeNoteHead4">
    <w:name w:val="FeatureRecipeNoteHead4"/>
    <w:basedOn w:val="FeatureRecipeNoteHead3"/>
    <w:qFormat/>
    <w:rsid w:val="00DC5123"/>
    <w:rPr>
      <w:b/>
    </w:rPr>
  </w:style>
  <w:style w:type="paragraph" w:customStyle="1" w:styleId="RecipeNoteHead4">
    <w:name w:val="RecipeNoteHead4"/>
    <w:basedOn w:val="FeatureRecipeNoteHead4"/>
    <w:qFormat/>
    <w:rsid w:val="00DC5123"/>
    <w:pPr>
      <w:shd w:val="clear" w:color="auto" w:fill="FFFFFF" w:themeFill="background1"/>
    </w:pPr>
  </w:style>
  <w:style w:type="paragraph" w:customStyle="1" w:styleId="RecipeVariationH1">
    <w:name w:val="RecipeVariationH1"/>
    <w:rsid w:val="00DC5123"/>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DC5123"/>
    <w:rPr>
      <w:b/>
    </w:rPr>
  </w:style>
  <w:style w:type="character" w:customStyle="1" w:styleId="boldred">
    <w:name w:val="bold red"/>
    <w:rsid w:val="00DC5123"/>
  </w:style>
  <w:style w:type="paragraph" w:customStyle="1" w:styleId="FloatingHead">
    <w:name w:val="FloatingHead"/>
    <w:next w:val="Para"/>
    <w:rsid w:val="00DC5123"/>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DC5123"/>
  </w:style>
  <w:style w:type="paragraph" w:customStyle="1" w:styleId="Style2">
    <w:name w:val="Style2"/>
    <w:basedOn w:val="ChapterTitle"/>
    <w:qFormat/>
    <w:rsid w:val="00DC5123"/>
  </w:style>
  <w:style w:type="paragraph" w:customStyle="1" w:styleId="TestStyle">
    <w:name w:val="TestStyle"/>
    <w:qFormat/>
    <w:rsid w:val="00DC5123"/>
    <w:pPr>
      <w:spacing w:after="200" w:line="276" w:lineRule="auto"/>
    </w:pPr>
    <w:rPr>
      <w:rFonts w:ascii="Arial" w:eastAsia="Times New Roman" w:hAnsi="Arial" w:cs="Times New Roman"/>
      <w:b/>
      <w:snapToGrid w:val="0"/>
      <w:sz w:val="60"/>
      <w:szCs w:val="20"/>
    </w:rPr>
  </w:style>
  <w:style w:type="paragraph" w:customStyle="1" w:styleId="Default">
    <w:name w:val="Default"/>
    <w:rsid w:val="001E7245"/>
    <w:pPr>
      <w:widowControl w:val="0"/>
      <w:autoSpaceDE w:val="0"/>
      <w:autoSpaceDN w:val="0"/>
      <w:adjustRightInd w:val="0"/>
    </w:pPr>
    <w:rPr>
      <w:rFonts w:ascii="Times New Roman" w:hAnsi="Times New Roman" w:cs="Times New Roman"/>
      <w:color w:val="000000"/>
    </w:rPr>
  </w:style>
  <w:style w:type="paragraph" w:customStyle="1" w:styleId="query">
    <w:name w:val="query"/>
    <w:basedOn w:val="FeaturePara"/>
    <w:rsid w:val="0025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106891303">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395319617">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665669671">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766462413">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976375640">
      <w:bodyDiv w:val="1"/>
      <w:marLeft w:val="0"/>
      <w:marRight w:val="0"/>
      <w:marTop w:val="0"/>
      <w:marBottom w:val="0"/>
      <w:divBdr>
        <w:top w:val="none" w:sz="0" w:space="0" w:color="auto"/>
        <w:left w:val="none" w:sz="0" w:space="0" w:color="auto"/>
        <w:bottom w:val="none" w:sz="0" w:space="0" w:color="auto"/>
        <w:right w:val="none" w:sz="0" w:space="0" w:color="auto"/>
      </w:divBdr>
    </w:div>
    <w:div w:id="987515827">
      <w:bodyDiv w:val="1"/>
      <w:marLeft w:val="0"/>
      <w:marRight w:val="0"/>
      <w:marTop w:val="0"/>
      <w:marBottom w:val="0"/>
      <w:divBdr>
        <w:top w:val="none" w:sz="0" w:space="0" w:color="auto"/>
        <w:left w:val="none" w:sz="0" w:space="0" w:color="auto"/>
        <w:bottom w:val="none" w:sz="0" w:space="0" w:color="auto"/>
        <w:right w:val="none" w:sz="0" w:space="0" w:color="auto"/>
      </w:divBdr>
    </w:div>
    <w:div w:id="1059550283">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677001093">
      <w:bodyDiv w:val="1"/>
      <w:marLeft w:val="0"/>
      <w:marRight w:val="0"/>
      <w:marTop w:val="0"/>
      <w:marBottom w:val="0"/>
      <w:divBdr>
        <w:top w:val="none" w:sz="0" w:space="0" w:color="auto"/>
        <w:left w:val="none" w:sz="0" w:space="0" w:color="auto"/>
        <w:bottom w:val="none" w:sz="0" w:space="0" w:color="auto"/>
        <w:right w:val="none" w:sz="0" w:space="0" w:color="auto"/>
      </w:divBdr>
    </w:div>
    <w:div w:id="1702196008">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479</TotalTime>
  <Pages>26</Pages>
  <Words>10547</Words>
  <Characters>60119</Characters>
  <Application>Microsoft Macintosh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17</cp:revision>
  <dcterms:created xsi:type="dcterms:W3CDTF">2013-09-30T14:52:00Z</dcterms:created>
  <dcterms:modified xsi:type="dcterms:W3CDTF">2013-10-17T03:11:00Z</dcterms:modified>
</cp:coreProperties>
</file>