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2A1F9894" w:rsidR="007F529E" w:rsidRDefault="008D3FD1" w:rsidP="008D3FD1">
      <w:pPr>
        <w:pStyle w:val="ChapterTitle"/>
      </w:pPr>
      <w:r>
        <w:t xml:space="preserve">Chapter 6: </w:t>
      </w:r>
      <w:r w:rsidR="008B10FD">
        <w:t>Communicating Visually</w:t>
      </w:r>
    </w:p>
    <w:p w14:paraId="6167E5A8" w14:textId="15345757" w:rsidR="006951C3" w:rsidRDefault="006951C3" w:rsidP="006951C3">
      <w:pPr>
        <w:pStyle w:val="Epigraph"/>
      </w:pPr>
      <w:r>
        <w:t>“The human visual system is a pattern seeker of enormous power and subtlety.  The eye and the visual cortex of the brain form a massively parallel processor that provides the highest bandwidth channel into human cognitive centers.”</w:t>
      </w:r>
    </w:p>
    <w:p w14:paraId="6DAFFD1F" w14:textId="34E807DA" w:rsidR="004C56EC" w:rsidRPr="004C56EC" w:rsidRDefault="004C56EC" w:rsidP="004C56EC">
      <w:pPr>
        <w:pStyle w:val="EpigraphSource"/>
      </w:pPr>
      <w:r>
        <w:t>Colin Ware, “Information Visualization”</w:t>
      </w:r>
    </w:p>
    <w:p w14:paraId="211204AC" w14:textId="770622EA" w:rsidR="006E0DAC" w:rsidRDefault="008D3FD1" w:rsidP="008D3FD1">
      <w:pPr>
        <w:pStyle w:val="Para"/>
      </w:pPr>
      <w:r>
        <w:t xml:space="preserve">In </w:t>
      </w:r>
      <w:ins w:id="0" w:author="Bob Rudis" w:date="2013-09-02T12:26:00Z">
        <w:r w:rsidR="00840399">
          <w:t>C</w:t>
        </w:r>
      </w:ins>
      <w:del w:id="1" w:author="Bob Rudis" w:date="2013-09-02T12:26:00Z">
        <w:r w:rsidDel="00840399">
          <w:delText>c</w:delText>
        </w:r>
      </w:del>
      <w:r>
        <w:t xml:space="preserve">hapter 1, we briefly mentioned how data analysis is like how we imagine archeology to be: </w:t>
      </w:r>
      <w:r w:rsidRPr="008D3FD1">
        <w:t xml:space="preserve">spending hour after hour with small tools in the hope of uncovering even the tiniest of insights in the </w:t>
      </w:r>
      <w:r w:rsidR="00B44314">
        <w:t>earth</w:t>
      </w:r>
      <w:r w:rsidRPr="008D3FD1">
        <w:t xml:space="preserve">.  </w:t>
      </w:r>
      <w:r>
        <w:t xml:space="preserve"> That analogy can be extended into the </w:t>
      </w:r>
      <w:r w:rsidR="0099384C">
        <w:t xml:space="preserve">shared </w:t>
      </w:r>
      <w:r>
        <w:t xml:space="preserve">desire to create a narrative.  Archeologists attempt to recreate </w:t>
      </w:r>
      <w:r w:rsidR="00B44314">
        <w:t xml:space="preserve">the stories of </w:t>
      </w:r>
      <w:r>
        <w:t>history</w:t>
      </w:r>
      <w:r w:rsidR="0099384C">
        <w:t xml:space="preserve"> by digging up parts of a story and it’s the same with data</w:t>
      </w:r>
      <w:r w:rsidR="00B44314">
        <w:t xml:space="preserve"> analysts</w:t>
      </w:r>
      <w:r w:rsidR="0099384C">
        <w:t xml:space="preserve">.  </w:t>
      </w:r>
      <w:r w:rsidR="00632A13">
        <w:t>There</w:t>
      </w:r>
      <w:r w:rsidR="0099384C">
        <w:t xml:space="preserve"> are stories buried in the data and it’s </w:t>
      </w:r>
      <w:r w:rsidR="00B44314">
        <w:t xml:space="preserve">up to the data analyst to uncover </w:t>
      </w:r>
      <w:r w:rsidR="0099384C">
        <w:t>that narrative</w:t>
      </w:r>
      <w:r w:rsidR="004C56EC">
        <w:t xml:space="preserve">, </w:t>
      </w:r>
      <w:r w:rsidR="00632A13">
        <w:t xml:space="preserve">piece </w:t>
      </w:r>
      <w:r w:rsidR="00B44314">
        <w:t xml:space="preserve">it back </w:t>
      </w:r>
      <w:r w:rsidR="00632A13">
        <w:t>together</w:t>
      </w:r>
      <w:r w:rsidR="004C56EC">
        <w:t xml:space="preserve"> and </w:t>
      </w:r>
      <w:r w:rsidR="00B44314">
        <w:t xml:space="preserve">communicate that story to others.  </w:t>
      </w:r>
      <w:r w:rsidR="00D07627">
        <w:t>When it comes to data, with its unique blend</w:t>
      </w:r>
      <w:r w:rsidR="000976A1">
        <w:t xml:space="preserve"> of complexity and subtlety, nothing can tell a good story (a </w:t>
      </w:r>
      <w:r w:rsidR="000976A1" w:rsidRPr="000976A1">
        <w:rPr>
          <w:i/>
        </w:rPr>
        <w:t>data story</w:t>
      </w:r>
      <w:r w:rsidR="000976A1">
        <w:t>) like a well-crafted visualization.</w:t>
      </w:r>
    </w:p>
    <w:p w14:paraId="1AB35C51" w14:textId="3CED3577" w:rsidR="005A46E4" w:rsidRDefault="000976A1" w:rsidP="008D3FD1">
      <w:pPr>
        <w:pStyle w:val="Para"/>
      </w:pPr>
      <w:r>
        <w:t xml:space="preserve">A data story is built up from several attributes.  The two most important of which are </w:t>
      </w:r>
      <w:r w:rsidRPr="003567AD">
        <w:rPr>
          <w:b/>
        </w:rPr>
        <w:t>truth</w:t>
      </w:r>
      <w:r>
        <w:t xml:space="preserve"> and </w:t>
      </w:r>
      <w:r w:rsidRPr="003567AD">
        <w:rPr>
          <w:b/>
        </w:rPr>
        <w:t>relevance</w:t>
      </w:r>
      <w:r>
        <w:t xml:space="preserve">.  While we can have a good story without truth, we cannot have a good </w:t>
      </w:r>
      <w:r>
        <w:rPr>
          <w:i/>
        </w:rPr>
        <w:t xml:space="preserve">data </w:t>
      </w:r>
      <w:r w:rsidRPr="000976A1">
        <w:rPr>
          <w:i/>
        </w:rPr>
        <w:t>story</w:t>
      </w:r>
      <w:r w:rsidR="003567AD">
        <w:t xml:space="preserve"> without truth.  We cannot affect meaningful and successful change </w:t>
      </w:r>
      <w:r w:rsidR="001E2A22">
        <w:t>if our</w:t>
      </w:r>
      <w:r w:rsidR="003567AD">
        <w:t xml:space="preserve"> stories </w:t>
      </w:r>
      <w:r w:rsidR="001E2A22">
        <w:t xml:space="preserve">are </w:t>
      </w:r>
      <w:r w:rsidR="003567AD">
        <w:t xml:space="preserve">built on lies or half-truths.  </w:t>
      </w:r>
      <w:r w:rsidR="005A46E4">
        <w:t>Therefore,</w:t>
      </w:r>
      <w:r w:rsidR="001E2A22">
        <w:t xml:space="preserve"> we need all the skills to uncover the truth within the data, </w:t>
      </w:r>
      <w:r w:rsidR="005A46E4">
        <w:t>and then</w:t>
      </w:r>
      <w:r w:rsidR="001E2A22">
        <w:t xml:space="preserve"> we need the visualization skills to be sure the story the </w:t>
      </w:r>
      <w:del w:id="2" w:author="Jay Jacobs" w:date="2013-09-02T15:05:00Z">
        <w:r w:rsidR="001E2A22" w:rsidDel="00A2112A">
          <w:delText>reader</w:delText>
        </w:r>
      </w:del>
      <w:ins w:id="3" w:author="Jay Jacobs" w:date="2013-09-02T15:05:00Z">
        <w:r w:rsidR="00A2112A">
          <w:t>consumer</w:t>
        </w:r>
      </w:ins>
      <w:r w:rsidR="001E2A22">
        <w:t xml:space="preserve"> </w:t>
      </w:r>
      <w:r w:rsidR="005A46E4">
        <w:t>perceives</w:t>
      </w:r>
      <w:r w:rsidR="001E2A22">
        <w:t xml:space="preserve"> matches the same story we uncovered within the data.  The visual language </w:t>
      </w:r>
      <w:ins w:id="4" w:author="Bob Rudis" w:date="2013-09-02T12:29:00Z">
        <w:del w:id="5" w:author="Jay Jacobs" w:date="2013-09-02T16:04:00Z">
          <w:r w:rsidR="00840399" w:rsidDel="0068712B">
            <w:delText>is</w:delText>
          </w:r>
        </w:del>
      </w:ins>
      <w:ins w:id="6" w:author="Jay Jacobs" w:date="2013-09-02T16:04:00Z">
        <w:r w:rsidR="0068712B">
          <w:t>should be</w:t>
        </w:r>
      </w:ins>
      <w:ins w:id="7" w:author="Bob Rudis" w:date="2013-09-02T12:29:00Z">
        <w:r w:rsidR="00840399">
          <w:t xml:space="preserve"> a wrapper around the truth, thus it </w:t>
        </w:r>
      </w:ins>
      <w:r w:rsidR="001E2A22">
        <w:t>need</w:t>
      </w:r>
      <w:r w:rsidR="005A46E4">
        <w:t>s to be clear</w:t>
      </w:r>
      <w:ins w:id="8" w:author="Bob Rudis" w:date="2013-09-02T12:30:00Z">
        <w:r w:rsidR="00840399">
          <w:t xml:space="preserve"> and</w:t>
        </w:r>
      </w:ins>
      <w:ins w:id="9" w:author="Bob Rudis" w:date="2013-09-02T12:29:00Z">
        <w:r w:rsidR="00840399">
          <w:t xml:space="preserve"> </w:t>
        </w:r>
      </w:ins>
      <w:del w:id="10" w:author="Bob Rudis" w:date="2013-09-02T12:29:00Z">
        <w:r w:rsidR="005A46E4" w:rsidDel="00840399">
          <w:delText xml:space="preserve"> and </w:delText>
        </w:r>
      </w:del>
      <w:r w:rsidR="005A46E4">
        <w:t>unambiguous</w:t>
      </w:r>
      <w:del w:id="11" w:author="Bob Rudis" w:date="2013-09-02T12:30:00Z">
        <w:r w:rsidR="005A46E4" w:rsidDel="00840399">
          <w:delText xml:space="preserve"> and </w:delText>
        </w:r>
      </w:del>
      <w:del w:id="12" w:author="Bob Rudis" w:date="2013-09-02T12:29:00Z">
        <w:r w:rsidR="005A46E4" w:rsidDel="00840399">
          <w:delText xml:space="preserve">wrapping </w:delText>
        </w:r>
      </w:del>
      <w:del w:id="13" w:author="Bob Rudis" w:date="2013-09-02T12:30:00Z">
        <w:r w:rsidR="005A46E4" w:rsidDel="00840399">
          <w:delText>around the truth</w:delText>
        </w:r>
      </w:del>
      <w:r w:rsidR="005A46E4">
        <w:t xml:space="preserve">.  Every point, line, color and shape we place into </w:t>
      </w:r>
      <w:proofErr w:type="gramStart"/>
      <w:r w:rsidR="005A46E4">
        <w:t>a visualization</w:t>
      </w:r>
      <w:proofErr w:type="gramEnd"/>
      <w:r w:rsidR="005A46E4">
        <w:t xml:space="preserve"> can (and should) carry some piece of information supporting the truth in the data and our data story.</w:t>
      </w:r>
    </w:p>
    <w:p w14:paraId="6BFDED82" w14:textId="048BD458" w:rsidR="001C38E3" w:rsidRDefault="005A46E4" w:rsidP="008D3FD1">
      <w:pPr>
        <w:pStyle w:val="Para"/>
      </w:pPr>
      <w:r>
        <w:t>A good story is only good if it is relevant and</w:t>
      </w:r>
      <w:ins w:id="14" w:author="Bob Rudis" w:date="2013-09-02T12:30:00Z">
        <w:r w:rsidR="00840399">
          <w:t>—</w:t>
        </w:r>
      </w:ins>
      <w:del w:id="15" w:author="Bob Rudis" w:date="2013-09-02T12:30:00Z">
        <w:r w:rsidDel="00840399">
          <w:delText xml:space="preserve"> </w:delText>
        </w:r>
      </w:del>
      <w:r w:rsidR="003C155E">
        <w:t>hopefully</w:t>
      </w:r>
      <w:ins w:id="16" w:author="Bob Rudis" w:date="2013-09-02T12:30:00Z">
        <w:r w:rsidR="00840399">
          <w:t>—</w:t>
        </w:r>
      </w:ins>
      <w:del w:id="17" w:author="Bob Rudis" w:date="2013-09-02T12:30:00Z">
        <w:r w:rsidR="003C155E" w:rsidDel="00840399">
          <w:delText xml:space="preserve"> </w:delText>
        </w:r>
      </w:del>
      <w:r>
        <w:t xml:space="preserve">actionable to the </w:t>
      </w:r>
      <w:del w:id="18" w:author="Jay Jacobs" w:date="2013-09-02T15:06:00Z">
        <w:r w:rsidDel="00A2112A">
          <w:delText>reader</w:delText>
        </w:r>
      </w:del>
      <w:ins w:id="19" w:author="Jay Jacobs" w:date="2013-09-02T15:06:00Z">
        <w:r w:rsidR="00A2112A">
          <w:t>consumer</w:t>
        </w:r>
      </w:ins>
      <w:r>
        <w:t xml:space="preserve">. </w:t>
      </w:r>
      <w:r w:rsidR="003C155E">
        <w:t xml:space="preserve"> </w:t>
      </w:r>
      <w:r>
        <w:t xml:space="preserve">We wouldn’t want to show a board-level executive the SIEM dashboard any more than we’d want to force market reports on the SIEM operator. </w:t>
      </w:r>
      <w:r w:rsidR="001C38E3">
        <w:t xml:space="preserve"> Stories completely fail to communicate if the </w:t>
      </w:r>
      <w:del w:id="20" w:author="Jay Jacobs" w:date="2013-09-02T15:06:00Z">
        <w:r w:rsidR="001C38E3" w:rsidDel="00A2112A">
          <w:delText>reader</w:delText>
        </w:r>
      </w:del>
      <w:ins w:id="21" w:author="Jay Jacobs" w:date="2013-09-02T15:06:00Z">
        <w:r w:rsidR="00A2112A">
          <w:t>consumer</w:t>
        </w:r>
      </w:ins>
      <w:r w:rsidR="001C38E3">
        <w:t xml:space="preserve"> doesn’t feel this applies to them.  Therefore we have to know the audience for our visualizations.  Are we trying to illicit and budget change or firewall change?   A good question to ask yourself is “so what?” </w:t>
      </w:r>
      <w:r w:rsidR="001C38E3">
        <w:lastRenderedPageBreak/>
        <w:t xml:space="preserve">and if you struggle to answer that question for the </w:t>
      </w:r>
      <w:del w:id="22" w:author="Jay Jacobs" w:date="2013-09-02T15:06:00Z">
        <w:r w:rsidR="001C38E3" w:rsidDel="00A2112A">
          <w:delText>reader</w:delText>
        </w:r>
      </w:del>
      <w:ins w:id="23" w:author="Jay Jacobs" w:date="2013-09-02T15:06:00Z">
        <w:r w:rsidR="00A2112A">
          <w:t>consumer</w:t>
        </w:r>
      </w:ins>
      <w:r w:rsidR="001C38E3">
        <w:t xml:space="preserve">, rethink the approach.  Another good mental exercise to run through a few other possible outcomes of the story, if the result of the visualization is the same (from the </w:t>
      </w:r>
      <w:del w:id="24" w:author="Jay Jacobs" w:date="2013-09-02T15:06:00Z">
        <w:r w:rsidR="001C38E3" w:rsidDel="00A2112A">
          <w:delText>reader</w:delText>
        </w:r>
      </w:del>
      <w:ins w:id="25" w:author="Jay Jacobs" w:date="2013-09-02T15:06:00Z">
        <w:r w:rsidR="00A2112A">
          <w:t>consumer</w:t>
        </w:r>
      </w:ins>
      <w:r w:rsidR="001C38E3">
        <w:t xml:space="preserve">s perspective), then you should be rethinking the visualizations. For example, if we’re showing a line graph </w:t>
      </w:r>
      <w:del w:id="26" w:author="Bob Rudis" w:date="2013-09-02T12:32:00Z">
        <w:r w:rsidR="001C38E3" w:rsidDel="00840399">
          <w:delText xml:space="preserve">that </w:delText>
        </w:r>
      </w:del>
      <w:ins w:id="27" w:author="Bob Rudis" w:date="2013-09-02T12:32:00Z">
        <w:r w:rsidR="00840399">
          <w:t>with an obvious upward slant</w:t>
        </w:r>
      </w:ins>
      <w:del w:id="28" w:author="Bob Rudis" w:date="2013-09-02T12:32:00Z">
        <w:r w:rsidR="001C38E3" w:rsidDel="00840399">
          <w:delText>goes up</w:delText>
        </w:r>
      </w:del>
      <w:r w:rsidR="001C38E3">
        <w:t xml:space="preserve">, </w:t>
      </w:r>
      <w:ins w:id="29" w:author="Jay Jacobs" w:date="2013-09-02T16:05:00Z">
        <w:r w:rsidR="0068712B">
          <w:t xml:space="preserve">imagine </w:t>
        </w:r>
      </w:ins>
      <w:r w:rsidR="001C38E3">
        <w:t xml:space="preserve">if that line went down, would the </w:t>
      </w:r>
      <w:del w:id="30" w:author="Jay Jacobs" w:date="2013-09-02T15:06:00Z">
        <w:r w:rsidR="001C38E3" w:rsidDel="00A2112A">
          <w:delText>reader</w:delText>
        </w:r>
      </w:del>
      <w:ins w:id="31" w:author="Jay Jacobs" w:date="2013-09-02T15:06:00Z">
        <w:r w:rsidR="00A2112A">
          <w:t>consumer</w:t>
        </w:r>
      </w:ins>
      <w:r w:rsidR="001C38E3">
        <w:t xml:space="preserve"> have a different reaction?  If it went up much more than it does, </w:t>
      </w:r>
      <w:r w:rsidR="001C38E3" w:rsidRPr="00840399">
        <w:rPr>
          <w:i/>
          <w:rPrChange w:id="32" w:author="Bob Rudis" w:date="2013-09-02T12:32:00Z">
            <w:rPr/>
          </w:rPrChange>
        </w:rPr>
        <w:t>so what</w:t>
      </w:r>
      <w:r w:rsidR="001C38E3">
        <w:t>?</w:t>
      </w:r>
    </w:p>
    <w:p w14:paraId="575054D0" w14:textId="7D3C11B3" w:rsidR="003C155E" w:rsidRDefault="003C155E" w:rsidP="008D3FD1">
      <w:pPr>
        <w:pStyle w:val="Para"/>
      </w:pPr>
      <w:r>
        <w:t xml:space="preserve">We aren’t suggesting that all data should be visualized. If the story in the data is summarized with a sentence in an email, so be it.  If the data can be expressed in a simple look-up table than so be it.  </w:t>
      </w:r>
      <w:r w:rsidR="001C38E3">
        <w:t>The goal here is communicating the da</w:t>
      </w:r>
      <w:r w:rsidR="00251121">
        <w:t xml:space="preserve">ta.  If we can communicate better, </w:t>
      </w:r>
      <w:r w:rsidR="001C38E3">
        <w:t xml:space="preserve">more succinctly </w:t>
      </w:r>
      <w:r w:rsidR="00251121">
        <w:t xml:space="preserve">or simpler in any other way, then we should go with that method.  </w:t>
      </w:r>
      <w:r>
        <w:t xml:space="preserve">We also aren’t suggesting that visualizations be the center of the story.  All data </w:t>
      </w:r>
      <w:r w:rsidR="001C38E3">
        <w:t>exists</w:t>
      </w:r>
      <w:r>
        <w:t xml:space="preserve"> </w:t>
      </w:r>
      <w:r w:rsidR="001C38E3">
        <w:t>with</w:t>
      </w:r>
      <w:r>
        <w:t xml:space="preserve">in a context and all our stories have a beginning, middle and end.  Visualizations can play an important and supporting role in the entire communication process, </w:t>
      </w:r>
      <w:r w:rsidR="001C38E3">
        <w:t xml:space="preserve">but </w:t>
      </w:r>
      <w:r>
        <w:t>it</w:t>
      </w:r>
      <w:r w:rsidR="001C38E3">
        <w:t xml:space="preserve"> should not be</w:t>
      </w:r>
      <w:r>
        <w:t xml:space="preserve"> the communication by itself.  </w:t>
      </w:r>
      <w:ins w:id="33" w:author="Jay Jacobs" w:date="2013-09-02T16:07:00Z">
        <w:r w:rsidR="0068712B">
          <w:t>Our focus is on the successful communication of the narrative and the method of communication is just a means to that end.</w:t>
        </w:r>
      </w:ins>
    </w:p>
    <w:p w14:paraId="104D2384" w14:textId="7A582936" w:rsidR="00DC4E00" w:rsidRDefault="00DC4E00" w:rsidP="00DC4E00">
      <w:pPr>
        <w:pStyle w:val="H1"/>
      </w:pPr>
      <w:r>
        <w:t>Why Visualize?</w:t>
      </w:r>
    </w:p>
    <w:p w14:paraId="09C9F144" w14:textId="1B2BC5DB" w:rsidR="00CB32C3" w:rsidRDefault="00251121" w:rsidP="008D3FD1">
      <w:pPr>
        <w:pStyle w:val="Para"/>
      </w:pPr>
      <w:r>
        <w:t xml:space="preserve">Our ability to visually process information is by far the most efficient path to human understanding.  Like a good hacker, we want to learn about this system, understand how it functions (and how it doesn’t function) and then exploit this cognitive system to achieve our goal.  In this case, our goal here is effectively and efficiently communicating the stories we find in our data.  </w:t>
      </w:r>
      <w:r w:rsidR="00ED5ADF">
        <w:t xml:space="preserve">There are </w:t>
      </w:r>
      <w:r w:rsidR="00CE7831">
        <w:t xml:space="preserve">many advantages to using data </w:t>
      </w:r>
      <w:r w:rsidR="005774DD">
        <w:t>visualization</w:t>
      </w:r>
      <w:r w:rsidR="00CE7831">
        <w:t xml:space="preserve"> as a communication tool </w:t>
      </w:r>
      <w:r w:rsidR="005774DD">
        <w:t xml:space="preserve">compared to </w:t>
      </w:r>
      <w:r w:rsidR="00CE7831">
        <w:t>other methods.  T</w:t>
      </w:r>
      <w:r w:rsidR="00B12E24">
        <w:t xml:space="preserve">o paraphrase Colin Ware (who </w:t>
      </w:r>
      <w:r w:rsidR="00CE7831">
        <w:t xml:space="preserve">we quoted to open this chapter), </w:t>
      </w:r>
      <w:r w:rsidR="00B12E24">
        <w:t xml:space="preserve">data visualization has </w:t>
      </w:r>
      <w:r w:rsidR="00CE7831">
        <w:t>the following</w:t>
      </w:r>
      <w:r w:rsidR="00B12E24">
        <w:t xml:space="preserve"> advantages:</w:t>
      </w:r>
    </w:p>
    <w:p w14:paraId="350D92BD" w14:textId="55D0F396" w:rsidR="00CE7831" w:rsidRDefault="00CE7831" w:rsidP="00B12E24">
      <w:pPr>
        <w:pStyle w:val="Para"/>
        <w:numPr>
          <w:ilvl w:val="0"/>
          <w:numId w:val="29"/>
        </w:numPr>
      </w:pPr>
      <w:r>
        <w:rPr>
          <w:b/>
        </w:rPr>
        <w:t>Data v</w:t>
      </w:r>
      <w:r w:rsidRPr="00CE7831">
        <w:rPr>
          <w:b/>
        </w:rPr>
        <w:t>isualizations communicate complexity quickly</w:t>
      </w:r>
      <w:r>
        <w:rPr>
          <w:b/>
        </w:rPr>
        <w:t>.</w:t>
      </w:r>
      <w:r>
        <w:t xml:space="preserve">  </w:t>
      </w:r>
      <w:r w:rsidR="005774DD">
        <w:t xml:space="preserve">Descriptive statistics (mean, median, variance, etc.) exist to describe and simplify data but tend to remove subtleties that may exist in the data. </w:t>
      </w:r>
      <w:del w:id="34" w:author="Bob Rudis" w:date="2013-09-02T12:38:00Z">
        <w:r w:rsidR="005774DD" w:rsidDel="000440D6">
          <w:delText>By visualizing the data,</w:delText>
        </w:r>
      </w:del>
      <w:ins w:id="35" w:author="Bob Rudis" w:date="2013-09-02T12:38:00Z">
        <w:r w:rsidR="000440D6">
          <w:t>I</w:t>
        </w:r>
      </w:ins>
      <w:del w:id="36" w:author="Bob Rudis" w:date="2013-09-02T12:38:00Z">
        <w:r w:rsidR="005774DD" w:rsidDel="000440D6">
          <w:delText xml:space="preserve"> i</w:delText>
        </w:r>
      </w:del>
      <w:r>
        <w:t xml:space="preserve">t’s possible to communicate millions of data points in seconds </w:t>
      </w:r>
      <w:r w:rsidR="005774DD">
        <w:t xml:space="preserve">while minimizing the </w:t>
      </w:r>
      <w:r>
        <w:t xml:space="preserve">loss of </w:t>
      </w:r>
      <w:r w:rsidR="00895264">
        <w:t>detail</w:t>
      </w:r>
      <w:r w:rsidR="00AB6091">
        <w:t xml:space="preserve"> and resolution</w:t>
      </w:r>
      <w:ins w:id="37" w:author="Bob Rudis" w:date="2013-09-02T12:38:00Z">
        <w:r w:rsidR="000440D6">
          <w:t xml:space="preserve"> through visualization</w:t>
        </w:r>
      </w:ins>
      <w:r>
        <w:t xml:space="preserve">. </w:t>
      </w:r>
    </w:p>
    <w:p w14:paraId="50E07740" w14:textId="3DE075F0" w:rsidR="005774DD" w:rsidRDefault="005774DD" w:rsidP="00B12E24">
      <w:pPr>
        <w:pStyle w:val="Para"/>
        <w:numPr>
          <w:ilvl w:val="0"/>
          <w:numId w:val="29"/>
        </w:numPr>
      </w:pPr>
      <w:r w:rsidRPr="005774DD">
        <w:rPr>
          <w:b/>
        </w:rPr>
        <w:t>Data visualizations enable recognition of dormant patterns.</w:t>
      </w:r>
      <w:r>
        <w:t xml:space="preserve"> </w:t>
      </w:r>
      <w:del w:id="38" w:author="Bob Rudis" w:date="2013-09-02T12:37:00Z">
        <w:r w:rsidDel="000440D6">
          <w:delText xml:space="preserve"> Often times, visualizing data enables us to see </w:delText>
        </w:r>
      </w:del>
      <w:ins w:id="39" w:author="Bob Rudis" w:date="2013-09-02T12:37:00Z">
        <w:r w:rsidR="000440D6">
          <w:t>P</w:t>
        </w:r>
      </w:ins>
      <w:del w:id="40" w:author="Bob Rudis" w:date="2013-09-02T12:37:00Z">
        <w:r w:rsidDel="000440D6">
          <w:delText>p</w:delText>
        </w:r>
      </w:del>
      <w:r>
        <w:t xml:space="preserve">atterns that </w:t>
      </w:r>
      <w:r w:rsidR="00AB6091">
        <w:t>would never be</w:t>
      </w:r>
      <w:r>
        <w:t xml:space="preserve"> apparent using statistical methods or scanning the data</w:t>
      </w:r>
      <w:ins w:id="41" w:author="Bob Rudis" w:date="2013-09-02T12:37:00Z">
        <w:r w:rsidR="000440D6">
          <w:t xml:space="preserve"> may be revealed through visualization</w:t>
        </w:r>
      </w:ins>
      <w:r>
        <w:t xml:space="preserve">.  By </w:t>
      </w:r>
      <w:r w:rsidR="00AB6091">
        <w:t>visually representing</w:t>
      </w:r>
      <w:r>
        <w:t xml:space="preserve"> the data, </w:t>
      </w:r>
      <w:del w:id="42" w:author="Bob Rudis" w:date="2013-09-02T12:37:00Z">
        <w:r w:rsidDel="000440D6">
          <w:delText xml:space="preserve">often times the </w:delText>
        </w:r>
      </w:del>
      <w:r>
        <w:t xml:space="preserve">patterns in </w:t>
      </w:r>
      <w:r w:rsidR="00AB6091">
        <w:t>a single variable or r</w:t>
      </w:r>
      <w:r>
        <w:t>elationship</w:t>
      </w:r>
      <w:r w:rsidR="00AB6091">
        <w:t>s across many variables</w:t>
      </w:r>
      <w:r>
        <w:t xml:space="preserve"> may leap off the screen at us. </w:t>
      </w:r>
    </w:p>
    <w:p w14:paraId="58A8EDC7" w14:textId="5F74E543" w:rsidR="000F511C" w:rsidRDefault="000F511C" w:rsidP="00B12E24">
      <w:pPr>
        <w:pStyle w:val="Para"/>
        <w:numPr>
          <w:ilvl w:val="0"/>
          <w:numId w:val="29"/>
        </w:numPr>
      </w:pPr>
      <w:r w:rsidRPr="000F511C">
        <w:rPr>
          <w:b/>
        </w:rPr>
        <w:t>Data visualizations enable quality control on our data.</w:t>
      </w:r>
      <w:r>
        <w:t xml:space="preserve">  </w:t>
      </w:r>
      <w:ins w:id="43" w:author="Bob Rudis" w:date="2013-09-02T12:36:00Z">
        <w:r w:rsidR="00B1199B">
          <w:t>Mistakes and e</w:t>
        </w:r>
      </w:ins>
      <w:ins w:id="44" w:author="Bob Rudis" w:date="2013-09-02T12:35:00Z">
        <w:r w:rsidR="00B1199B">
          <w:t xml:space="preserve">rrors in data collection or preparation </w:t>
        </w:r>
      </w:ins>
      <w:ins w:id="45" w:author="Bob Rudis" w:date="2013-09-02T12:36:00Z">
        <w:r w:rsidR="000440D6">
          <w:t>can often be revealed through visualization</w:t>
        </w:r>
      </w:ins>
      <w:del w:id="46" w:author="Bob Rudis" w:date="2013-09-02T12:36:00Z">
        <w:r w:rsidDel="000440D6">
          <w:delText xml:space="preserve">By </w:delText>
        </w:r>
        <w:r w:rsidR="00AB6091" w:rsidDel="000440D6">
          <w:delText>visualizing</w:delText>
        </w:r>
        <w:r w:rsidDel="000440D6">
          <w:delText xml:space="preserve"> the data, often times mistakes and errors with data collection or preparation become apparent</w:delText>
        </w:r>
      </w:del>
      <w:r>
        <w:t>.  Data visualizations can serve as a good and quick sanity check on our work.</w:t>
      </w:r>
    </w:p>
    <w:p w14:paraId="2D407F1B" w14:textId="10BA7312" w:rsidR="00B12E24" w:rsidRDefault="000F511C" w:rsidP="00B12E24">
      <w:pPr>
        <w:pStyle w:val="Para"/>
        <w:numPr>
          <w:ilvl w:val="0"/>
          <w:numId w:val="29"/>
        </w:numPr>
      </w:pPr>
      <w:r w:rsidRPr="000F511C">
        <w:rPr>
          <w:b/>
        </w:rPr>
        <w:t>Data visualizations can serve as a muse</w:t>
      </w:r>
      <w:r>
        <w:t xml:space="preserve">.   It’s been said that most breakthroughs in science didn’t start with a “Eureka” but instead with a “Huh, that’s odd.”  Laying out our data visually can </w:t>
      </w:r>
      <w:r w:rsidR="00895264">
        <w:t>give us new</w:t>
      </w:r>
      <w:r w:rsidR="00AB6091">
        <w:t xml:space="preserve"> perspective and </w:t>
      </w:r>
      <w:r>
        <w:t xml:space="preserve">help facilitate </w:t>
      </w:r>
      <w:r w:rsidR="00895264">
        <w:t>our</w:t>
      </w:r>
      <w:r>
        <w:t xml:space="preserve"> thinking and discovery process.</w:t>
      </w:r>
    </w:p>
    <w:p w14:paraId="38C35E49" w14:textId="57675AD2" w:rsidR="00800D5B" w:rsidDel="00A2112A" w:rsidRDefault="00744B5C" w:rsidP="00926B46">
      <w:pPr>
        <w:pStyle w:val="Para"/>
        <w:rPr>
          <w:del w:id="47" w:author="Jay Jacobs" w:date="2013-09-02T15:10:00Z"/>
        </w:rPr>
      </w:pPr>
      <w:del w:id="48" w:author="Jay Jacobs" w:date="2013-09-02T15:10:00Z">
        <w:r w:rsidDel="00A2112A">
          <w:delText>The fact that we’re focusing this chapter on visualization do</w:delText>
        </w:r>
        <w:r w:rsidR="005774DD" w:rsidDel="00A2112A">
          <w:delText xml:space="preserve">es not mean that visualizations are </w:delText>
        </w:r>
        <w:r w:rsidR="00800D5B" w:rsidDel="00A2112A">
          <w:delText xml:space="preserve">always </w:delText>
        </w:r>
        <w:r w:rsidR="005774DD" w:rsidDel="00A2112A">
          <w:delText xml:space="preserve">the best </w:delText>
        </w:r>
        <w:r w:rsidR="00926B46" w:rsidDel="00A2112A">
          <w:delText>way</w:delText>
        </w:r>
        <w:r w:rsidR="005774DD" w:rsidDel="00A2112A">
          <w:delText xml:space="preserve"> to communicate data.  If the analysis c</w:delText>
        </w:r>
        <w:r w:rsidR="00926B46" w:rsidDel="00A2112A">
          <w:delText xml:space="preserve">an be </w:delText>
        </w:r>
        <w:r w:rsidR="00800D5B" w:rsidDel="00A2112A">
          <w:delText>summed up</w:delText>
        </w:r>
        <w:r w:rsidR="00926B46" w:rsidDel="00A2112A">
          <w:delText xml:space="preserve"> with a sentence in an email, or perhaps a simple table in a report,</w:delText>
        </w:r>
        <w:r w:rsidR="005774DD" w:rsidDel="00A2112A">
          <w:delText xml:space="preserve"> </w:delText>
        </w:r>
        <w:r w:rsidR="00800D5B" w:rsidDel="00A2112A">
          <w:delText xml:space="preserve">there’s no reason </w:delText>
        </w:r>
        <w:r w:rsidDel="00A2112A">
          <w:delText>to force it into a visualization</w:delText>
        </w:r>
        <w:r w:rsidR="00800D5B" w:rsidDel="00A2112A">
          <w:delText xml:space="preserve">.  </w:delText>
        </w:r>
      </w:del>
      <w:del w:id="49" w:author="Jay Jacobs" w:date="2013-09-02T16:07:00Z">
        <w:r w:rsidDel="0068712B">
          <w:delText>Our</w:delText>
        </w:r>
        <w:r w:rsidR="00926B46" w:rsidDel="0068712B">
          <w:delText xml:space="preserve"> focus </w:delText>
        </w:r>
        <w:r w:rsidDel="0068712B">
          <w:delText>is</w:delText>
        </w:r>
        <w:r w:rsidR="00800D5B" w:rsidDel="0068712B">
          <w:delText xml:space="preserve"> </w:delText>
        </w:r>
        <w:r w:rsidR="00926B46" w:rsidDel="0068712B">
          <w:delText xml:space="preserve">on </w:delText>
        </w:r>
        <w:r w:rsidR="00800D5B" w:rsidDel="0068712B">
          <w:delText xml:space="preserve">the successful communication of the </w:delText>
        </w:r>
        <w:r w:rsidDel="0068712B">
          <w:delText>narrative; t</w:delText>
        </w:r>
        <w:r w:rsidR="00800D5B" w:rsidDel="0068712B">
          <w:delText>he method of communication is just a means to that end.</w:delText>
        </w:r>
      </w:del>
    </w:p>
    <w:p w14:paraId="58A71682" w14:textId="4C8C7AC4" w:rsidR="00E52B8F" w:rsidRDefault="00DC4E00" w:rsidP="00DC4E00">
      <w:pPr>
        <w:pStyle w:val="H2"/>
      </w:pPr>
      <w:r>
        <w:t>Unraveling Visual Perception</w:t>
      </w:r>
    </w:p>
    <w:p w14:paraId="606D7E02" w14:textId="713A76A6" w:rsidR="0065553D" w:rsidRDefault="0065553D" w:rsidP="00744B5C">
      <w:pPr>
        <w:pStyle w:val="Para"/>
      </w:pPr>
      <w:r>
        <w:t>The system of</w:t>
      </w:r>
      <w:ins w:id="50" w:author="Bob Rudis" w:date="2013-09-02T12:41:00Z">
        <w:r w:rsidR="00F30E6B">
          <w:t xml:space="preserve"> how</w:t>
        </w:r>
      </w:ins>
      <w:r>
        <w:t xml:space="preserve"> we </w:t>
      </w:r>
      <w:r w:rsidR="00744B5C">
        <w:t xml:space="preserve">process of </w:t>
      </w:r>
      <w:r>
        <w:t>visual information</w:t>
      </w:r>
      <w:r w:rsidR="00744B5C">
        <w:t xml:space="preserve"> is incredibly complex and much of our knowledge around it is still evolving.</w:t>
      </w:r>
      <w:del w:id="51" w:author="Bob Rudis" w:date="2013-09-02T12:41:00Z">
        <w:r w:rsidR="00744B5C" w:rsidDel="00F30E6B">
          <w:delText xml:space="preserve"> </w:delText>
        </w:r>
        <w:r w:rsidDel="00F30E6B">
          <w:delText xml:space="preserve"> However,</w:delText>
        </w:r>
      </w:del>
      <w:r>
        <w:t xml:space="preserve"> </w:t>
      </w:r>
      <w:ins w:id="52" w:author="Bob Rudis" w:date="2013-09-02T12:42:00Z">
        <w:r w:rsidR="00F30E6B">
          <w:t>T</w:t>
        </w:r>
      </w:ins>
      <w:del w:id="53" w:author="Bob Rudis" w:date="2013-09-02T12:42:00Z">
        <w:r w:rsidDel="00F30E6B">
          <w:delText>t</w:delText>
        </w:r>
      </w:del>
      <w:r>
        <w:t xml:space="preserve">here </w:t>
      </w:r>
      <w:proofErr w:type="gramStart"/>
      <w:r>
        <w:t>are</w:t>
      </w:r>
      <w:proofErr w:type="gramEnd"/>
      <w:r>
        <w:t xml:space="preserve"> a few key (and hopefully easy) concepts that we should </w:t>
      </w:r>
      <w:r w:rsidR="003D4F86">
        <w:t>understand</w:t>
      </w:r>
      <w:r>
        <w:t xml:space="preserve"> </w:t>
      </w:r>
      <w:ins w:id="54" w:author="Bob Rudis" w:date="2013-09-02T12:42:00Z">
        <w:r w:rsidR="00F30E6B">
          <w:t xml:space="preserve">since knowing </w:t>
        </w:r>
      </w:ins>
      <w:del w:id="55" w:author="Bob Rudis" w:date="2013-09-02T12:42:00Z">
        <w:r w:rsidDel="00F30E6B">
          <w:delText xml:space="preserve">because </w:delText>
        </w:r>
      </w:del>
      <w:r>
        <w:t xml:space="preserve">how the brain visually processes information will help us create </w:t>
      </w:r>
      <w:r w:rsidR="003D4F86">
        <w:t xml:space="preserve">great </w:t>
      </w:r>
      <w:r w:rsidR="006E7CFD">
        <w:t xml:space="preserve">visuals. </w:t>
      </w:r>
      <w:del w:id="56" w:author="Bob Rudis" w:date="2013-09-02T12:42:00Z">
        <w:r w:rsidR="006E7CFD" w:rsidDel="00F30E6B">
          <w:delText xml:space="preserve"> Although e</w:delText>
        </w:r>
      </w:del>
      <w:ins w:id="57" w:author="Bob Rudis" w:date="2013-09-02T12:42:00Z">
        <w:r w:rsidR="00F30E6B">
          <w:t>E</w:t>
        </w:r>
      </w:ins>
      <w:r w:rsidR="006E7CFD">
        <w:t xml:space="preserve">qually as important, it will also help us understand a few ways </w:t>
      </w:r>
      <w:r w:rsidR="006E7CFD" w:rsidRPr="00F30E6B">
        <w:rPr>
          <w:i/>
          <w:rPrChange w:id="58" w:author="Bob Rudis" w:date="2013-09-02T12:42:00Z">
            <w:rPr/>
          </w:rPrChange>
        </w:rPr>
        <w:t>not</w:t>
      </w:r>
      <w:r w:rsidR="006E7CFD">
        <w:t xml:space="preserve"> to create visuals.</w:t>
      </w:r>
      <w:r>
        <w:t xml:space="preserve"> </w:t>
      </w:r>
    </w:p>
    <w:p w14:paraId="7F1190FF" w14:textId="388EEAE8" w:rsidR="0065553D" w:rsidRDefault="0065553D" w:rsidP="00744B5C">
      <w:pPr>
        <w:pStyle w:val="Para"/>
      </w:pPr>
      <w:r>
        <w:t xml:space="preserve">We begin this journey </w:t>
      </w:r>
      <w:del w:id="59" w:author="Bob Rudis" w:date="2013-09-02T12:44:00Z">
        <w:r w:rsidDel="001C14E6">
          <w:delText xml:space="preserve">with </w:delText>
        </w:r>
      </w:del>
      <w:ins w:id="60" w:author="Bob Rudis" w:date="2013-09-02T12:44:00Z">
        <w:r w:rsidR="001C14E6">
          <w:t xml:space="preserve">with </w:t>
        </w:r>
      </w:ins>
      <w:r>
        <w:t xml:space="preserve">visual stimulus in the form of light that </w:t>
      </w:r>
      <w:r w:rsidR="009D62D9">
        <w:t>our</w:t>
      </w:r>
      <w:r>
        <w:t xml:space="preserve"> eye</w:t>
      </w:r>
      <w:r w:rsidR="009D62D9">
        <w:t xml:space="preserve">s convert into electrical signals </w:t>
      </w:r>
      <w:r>
        <w:t xml:space="preserve">for </w:t>
      </w:r>
      <w:r w:rsidR="009D62D9">
        <w:t>our</w:t>
      </w:r>
      <w:r>
        <w:t xml:space="preserve"> brain.  This information will pass through stages of our </w:t>
      </w:r>
      <w:r w:rsidRPr="0065553D">
        <w:rPr>
          <w:b/>
        </w:rPr>
        <w:t>visual memory</w:t>
      </w:r>
      <w:r>
        <w:rPr>
          <w:b/>
        </w:rPr>
        <w:t>,</w:t>
      </w:r>
      <w:r>
        <w:t xml:space="preserve"> each with a specific set of strengths, limitations and func</w:t>
      </w:r>
      <w:r w:rsidR="003D4F86">
        <w:t xml:space="preserve">tions.  </w:t>
      </w:r>
      <w:r w:rsidR="009D62D9">
        <w:t xml:space="preserve">Before we are consciously aware of it, our brains rapidly scan </w:t>
      </w:r>
      <w:r w:rsidR="00233637">
        <w:t xml:space="preserve">the visual field, which is called </w:t>
      </w:r>
      <w:r w:rsidR="003D4F86" w:rsidRPr="003D4F86">
        <w:rPr>
          <w:b/>
        </w:rPr>
        <w:t>preattentive processing</w:t>
      </w:r>
      <w:r w:rsidR="003D4F86">
        <w:t xml:space="preserve">.  Finally the brain will instruct the eyes to focus elsewhere, and through a series of </w:t>
      </w:r>
      <w:r w:rsidR="003D4F86">
        <w:rPr>
          <w:b/>
        </w:rPr>
        <w:t>saccadic movements</w:t>
      </w:r>
      <w:r w:rsidR="003D4F86">
        <w:t xml:space="preserve"> our eyes will focus on various features to help build up the image in our mind.</w:t>
      </w:r>
      <w:r>
        <w:t xml:space="preserve"> </w:t>
      </w:r>
      <w:r w:rsidR="00233637">
        <w:t xml:space="preserve">  With these three </w:t>
      </w:r>
      <w:r w:rsidR="006E7CFD">
        <w:t xml:space="preserve">concepts </w:t>
      </w:r>
      <w:del w:id="61" w:author="Bob Rudis" w:date="2013-09-02T12:45:00Z">
        <w:r w:rsidR="006E7CFD" w:rsidDel="001C14E6">
          <w:delText xml:space="preserve">within </w:delText>
        </w:r>
      </w:del>
      <w:ins w:id="62" w:author="Bob Rudis" w:date="2013-09-02T12:45:00Z">
        <w:r w:rsidR="001C14E6">
          <w:t xml:space="preserve">from </w:t>
        </w:r>
      </w:ins>
      <w:r w:rsidR="00233637">
        <w:t>our visual processing system, we should be able create a solid foundation for good visuals and dashboards.</w:t>
      </w:r>
      <w:r w:rsidR="006E7CFD">
        <w:t xml:space="preserve"> </w:t>
      </w:r>
    </w:p>
    <w:p w14:paraId="4B829EDF" w14:textId="77777777" w:rsidR="00F56FE1" w:rsidRDefault="00F56FE1" w:rsidP="00F56FE1">
      <w:pPr>
        <w:pStyle w:val="H3"/>
      </w:pPr>
      <w:r>
        <w:t>Visual Thinking</w:t>
      </w:r>
    </w:p>
    <w:p w14:paraId="6D15BEA1" w14:textId="06EC8164" w:rsidR="00F56FE1" w:rsidRDefault="006E7CFD" w:rsidP="00F56FE1">
      <w:pPr>
        <w:pStyle w:val="Para"/>
      </w:pPr>
      <w:r>
        <w:t xml:space="preserve">We will step through the various stages of memory within our visual perception.  </w:t>
      </w:r>
      <w:r w:rsidR="00F56FE1" w:rsidRPr="007912CD">
        <w:rPr>
          <w:b/>
        </w:rPr>
        <w:t>Iconic memory</w:t>
      </w:r>
      <w:r w:rsidR="00F56FE1">
        <w:t xml:space="preserve"> is the first stop for the visual information.  It is a very brief stop, lasting around half a second or until it’s replaced with new information.  But what happens in this tiny window is critical to creating good visualizations and dashboards.  With the information stored in iconic memory, the brain preprocesses the image prior to giving it any conscious attention.  From an evolutionary perspective this is quite helpful, this preattentive processing can help us quickly identify possible threats in our environment.  For example, anyone who has been driving when an animal dashes in front of the car has probably felt that urgent message from the brain when it recognizes a possible threat.  We begin to react immediately even before we can process the full extent of the threat.  While we hope our visualizations aren’t </w:t>
      </w:r>
      <w:commentRangeStart w:id="63"/>
      <w:r w:rsidR="00F56FE1">
        <w:t>treated like a threat,</w:t>
      </w:r>
      <w:commentRangeEnd w:id="63"/>
      <w:r w:rsidR="00D50C3C">
        <w:rPr>
          <w:rStyle w:val="CommentReference"/>
          <w:snapToGrid/>
        </w:rPr>
        <w:commentReference w:id="63"/>
      </w:r>
      <w:r w:rsidR="00F56FE1">
        <w:t xml:space="preserve"> it’s that visual searching and preattentive processing that we can leverage to draw attention and even communicate some basic attributes of our data to make processing much easier when we begin to consciously process it.</w:t>
      </w:r>
    </w:p>
    <w:p w14:paraId="763F1CB9" w14:textId="0452EAE1" w:rsidR="00F56FE1" w:rsidRDefault="00F56FE1" w:rsidP="00F56FE1">
      <w:pPr>
        <w:pStyle w:val="Para"/>
      </w:pPr>
      <w:r>
        <w:rPr>
          <w:b/>
        </w:rPr>
        <w:t xml:space="preserve">Working memory </w:t>
      </w:r>
      <w:r>
        <w:t xml:space="preserve">is the next stop and things get a little more complicated here.  First the brain will gather up and group visual aspects into meaningful objects and hold these individually in working memory.  There is a lot of flexibility within working memory as we can rapidly replace or drop these objects as we take in more information, but </w:t>
      </w:r>
      <w:del w:id="64" w:author="Bob Rudis" w:date="2013-09-02T12:48:00Z">
        <w:r w:rsidDel="00D50C3C">
          <w:delText xml:space="preserve">the </w:delText>
        </w:r>
      </w:del>
      <w:ins w:id="65" w:author="Bob Rudis" w:date="2013-09-02T12:48:00Z">
        <w:r w:rsidR="00D50C3C">
          <w:t xml:space="preserve">this </w:t>
        </w:r>
      </w:ins>
      <w:r>
        <w:t xml:space="preserve">flexibility comes at a cost in capacity.  We can only hold three to five objects in working memory depending on the task and objects.  This limit is important when designing visualizations and dashboards.  If we create </w:t>
      </w:r>
      <w:proofErr w:type="gramStart"/>
      <w:r>
        <w:t>a visualization</w:t>
      </w:r>
      <w:proofErr w:type="gramEnd"/>
      <w:r>
        <w:t xml:space="preserve"> with a legend that has ten different attributes, the </w:t>
      </w:r>
      <w:del w:id="66" w:author="Jay Jacobs" w:date="2013-09-02T15:06:00Z">
        <w:r w:rsidDel="00A2112A">
          <w:delText>reader</w:delText>
        </w:r>
      </w:del>
      <w:ins w:id="67" w:author="Jay Jacobs" w:date="2013-09-02T15:06:00Z">
        <w:r w:rsidR="00A2112A">
          <w:t>consumer</w:t>
        </w:r>
      </w:ins>
      <w:r>
        <w:t xml:space="preserve"> will have to continually reference the legend in order to understand what they’re looking at.  So as we communicate the stories in our data we want to limit each visual to no more than five objects (four to be safe). </w:t>
      </w:r>
    </w:p>
    <w:p w14:paraId="6E3DD752" w14:textId="13841146" w:rsidR="00F56FE1" w:rsidRDefault="00F56FE1" w:rsidP="00F56FE1">
      <w:pPr>
        <w:pStyle w:val="Para"/>
      </w:pPr>
      <w:r>
        <w:rPr>
          <w:b/>
        </w:rPr>
        <w:t xml:space="preserve">Long-term memory </w:t>
      </w:r>
      <w:r>
        <w:t xml:space="preserve">is not directly important as we attempt to communicate </w:t>
      </w:r>
      <w:commentRangeStart w:id="68"/>
      <w:r>
        <w:t>our data</w:t>
      </w:r>
      <w:ins w:id="69" w:author="Jay Jacobs" w:date="2013-09-02T15:16:00Z">
        <w:r w:rsidR="00A2112A">
          <w:t>.</w:t>
        </w:r>
      </w:ins>
      <w:del w:id="70" w:author="Jay Jacobs" w:date="2013-09-02T15:16:00Z">
        <w:r w:rsidDel="00A2112A">
          <w:delText xml:space="preserve"> </w:delText>
        </w:r>
      </w:del>
      <w:del w:id="71" w:author="Jay Jacobs" w:date="2013-09-02T15:17:00Z">
        <w:r w:rsidDel="00A2112A">
          <w:delText>other than both iconic and working memory are temporary stores.</w:delText>
        </w:r>
      </w:del>
      <w:r>
        <w:t xml:space="preserve">  </w:t>
      </w:r>
      <w:commentRangeEnd w:id="68"/>
      <w:r w:rsidR="00D50C3C">
        <w:rPr>
          <w:rStyle w:val="CommentReference"/>
          <w:snapToGrid/>
        </w:rPr>
        <w:commentReference w:id="68"/>
      </w:r>
      <w:r>
        <w:t xml:space="preserve">In order for something to move into long-term memory the </w:t>
      </w:r>
      <w:del w:id="72" w:author="Jay Jacobs" w:date="2013-09-02T15:06:00Z">
        <w:r w:rsidDel="00A2112A">
          <w:delText>reader</w:delText>
        </w:r>
      </w:del>
      <w:ins w:id="73" w:author="Jay Jacobs" w:date="2013-09-02T15:06:00Z">
        <w:r w:rsidR="00A2112A">
          <w:t>consumer</w:t>
        </w:r>
      </w:ins>
      <w:r>
        <w:t xml:space="preserve"> needs to visually “rehearse” the information to transition that visual chunk from working memory into long-term memory. </w:t>
      </w:r>
      <w:del w:id="74" w:author="Bob Rudis" w:date="2013-09-02T12:50:00Z">
        <w:r w:rsidDel="00D50C3C">
          <w:delText xml:space="preserve"> But i</w:delText>
        </w:r>
      </w:del>
      <w:ins w:id="75" w:author="Bob Rudis" w:date="2013-09-02T12:50:00Z">
        <w:r w:rsidR="00D50C3C">
          <w:t>I</w:t>
        </w:r>
      </w:ins>
      <w:r>
        <w:t>ndirectly, we will leverage long-term memory to detect meaningful patterns and relationships within the data.  This type of deeper understanding and processing is only available with long-term memory.</w:t>
      </w:r>
    </w:p>
    <w:p w14:paraId="6BC75A52" w14:textId="59E0DDCC" w:rsidR="00650239" w:rsidRDefault="00650239" w:rsidP="00650239">
      <w:pPr>
        <w:pStyle w:val="H3"/>
      </w:pPr>
      <w:r>
        <w:t>Tracking Eye Movements</w:t>
      </w:r>
    </w:p>
    <w:p w14:paraId="791D9AB6" w14:textId="142674A9" w:rsidR="000D1FB4" w:rsidRDefault="00733B26" w:rsidP="00744B5C">
      <w:pPr>
        <w:pStyle w:val="Para"/>
      </w:pPr>
      <w:r>
        <w:t>When we focus on something like a dashboard</w:t>
      </w:r>
      <w:r w:rsidR="000D1FB4">
        <w:t xml:space="preserve"> </w:t>
      </w:r>
      <w:r w:rsidR="002C588F">
        <w:t xml:space="preserve">or visual on a </w:t>
      </w:r>
      <w:r w:rsidR="000D1FB4">
        <w:t>computer screen</w:t>
      </w:r>
      <w:r>
        <w:t>, we</w:t>
      </w:r>
      <w:r w:rsidR="00AF26DA">
        <w:t xml:space="preserve"> do not simply </w:t>
      </w:r>
      <w:r w:rsidR="000D1FB4">
        <w:t xml:space="preserve">fix our gaze on it and </w:t>
      </w:r>
      <w:r w:rsidR="00AF26DA">
        <w:t>take in the image</w:t>
      </w:r>
      <w:r w:rsidR="000D1FB4">
        <w:t xml:space="preserve"> as a whole</w:t>
      </w:r>
      <w:r w:rsidR="00AF26DA">
        <w:t xml:space="preserve">. </w:t>
      </w:r>
      <w:r w:rsidR="00777580">
        <w:t>O</w:t>
      </w:r>
      <w:r w:rsidR="00AF26DA">
        <w:t xml:space="preserve">ur eyes </w:t>
      </w:r>
      <w:r w:rsidR="00777580">
        <w:t>actually</w:t>
      </w:r>
      <w:r w:rsidR="000D1FB4">
        <w:t xml:space="preserve"> dash around the screen, focusing on very small portions for very short periods of time in order to </w:t>
      </w:r>
      <w:r w:rsidR="00AF26DA">
        <w:t>bu</w:t>
      </w:r>
      <w:r w:rsidR="000D1FB4">
        <w:t xml:space="preserve">ild up </w:t>
      </w:r>
      <w:r w:rsidR="00C748E1">
        <w:t>the</w:t>
      </w:r>
      <w:r w:rsidR="000D1FB4">
        <w:t xml:space="preserve"> image in our mind</w:t>
      </w:r>
      <w:r w:rsidR="00AF26DA">
        <w:t>.</w:t>
      </w:r>
      <w:r>
        <w:t xml:space="preserve"> </w:t>
      </w:r>
      <w:r w:rsidR="00AF26DA">
        <w:t xml:space="preserve"> </w:t>
      </w:r>
      <w:r w:rsidR="00656CE0">
        <w:t>One</w:t>
      </w:r>
      <w:r w:rsidR="00AF26DA">
        <w:t xml:space="preserve"> </w:t>
      </w:r>
      <w:r w:rsidR="002C588F">
        <w:t xml:space="preserve">of these rapid </w:t>
      </w:r>
      <w:r w:rsidR="00AF26DA">
        <w:t>ey</w:t>
      </w:r>
      <w:r w:rsidR="00656CE0">
        <w:t>e movement</w:t>
      </w:r>
      <w:r w:rsidR="002C588F">
        <w:t>s</w:t>
      </w:r>
      <w:r w:rsidR="00656CE0">
        <w:t xml:space="preserve"> is called a </w:t>
      </w:r>
      <w:r w:rsidR="00656CE0" w:rsidRPr="00D50C3C">
        <w:rPr>
          <w:i/>
          <w:rPrChange w:id="76" w:author="Bob Rudis" w:date="2013-09-02T12:50:00Z">
            <w:rPr/>
          </w:rPrChange>
        </w:rPr>
        <w:t>saccade</w:t>
      </w:r>
      <w:r w:rsidR="00656CE0">
        <w:t xml:space="preserve">, </w:t>
      </w:r>
      <w:r w:rsidR="00FF0432">
        <w:t>overall they</w:t>
      </w:r>
      <w:r w:rsidR="00656CE0">
        <w:t xml:space="preserve"> are called saccadic movements </w:t>
      </w:r>
      <w:r w:rsidR="00AF26DA">
        <w:t xml:space="preserve">and </w:t>
      </w:r>
      <w:r w:rsidR="00656CE0">
        <w:t xml:space="preserve">they are </w:t>
      </w:r>
      <w:r w:rsidR="00777580">
        <w:t>anything but</w:t>
      </w:r>
      <w:r w:rsidR="00AF26DA">
        <w:t xml:space="preserve"> random.  The brain has a set of rules (guidelines really) for how </w:t>
      </w:r>
      <w:r w:rsidR="00FF0432">
        <w:t xml:space="preserve">the next fixation point is </w:t>
      </w:r>
      <w:r w:rsidR="00AF26DA">
        <w:t xml:space="preserve">prioritized. </w:t>
      </w:r>
      <w:r w:rsidR="000D1FB4">
        <w:t xml:space="preserve"> </w:t>
      </w:r>
      <w:r w:rsidR="00777580">
        <w:t>As an</w:t>
      </w:r>
      <w:r w:rsidR="000D1FB4">
        <w:t xml:space="preserve"> example, when </w:t>
      </w:r>
      <w:r w:rsidR="00656CE0">
        <w:t>another person greets us, our eyes perform scanning saccades over</w:t>
      </w:r>
      <w:r w:rsidR="000D1FB4">
        <w:t xml:space="preserve"> </w:t>
      </w:r>
      <w:r w:rsidR="00656CE0">
        <w:t xml:space="preserve">their entire face, bouncing from </w:t>
      </w:r>
      <w:r w:rsidR="00FF0432">
        <w:t>the distinct features of the face (eyes, nose and mouth) and establish</w:t>
      </w:r>
      <w:r w:rsidR="00976A41">
        <w:t xml:space="preserve">ing the edges.  </w:t>
      </w:r>
      <w:r w:rsidR="00777580">
        <w:t xml:space="preserve">The scanning saccades help us with recognition not only of the person, but also of their emotions.  </w:t>
      </w:r>
      <w:r w:rsidR="00976A41">
        <w:t xml:space="preserve">The same applies to our visualizations and dashboards.  The eyes will fixate on an obvious feature and bounce around </w:t>
      </w:r>
      <w:r w:rsidR="00C748E1">
        <w:t xml:space="preserve">and between </w:t>
      </w:r>
      <w:r w:rsidR="00976A41">
        <w:t>to the points it considers important</w:t>
      </w:r>
      <w:r w:rsidR="004C3612">
        <w:t>.  We will build up the entire picture over a series of these movements and over time.  Understanding these movements can help a visualization flow and feel natural (or at least not strained) to the viewer</w:t>
      </w:r>
    </w:p>
    <w:p w14:paraId="2BD0D959" w14:textId="77777777" w:rsidR="004C3612" w:rsidRDefault="000E1FBD" w:rsidP="00744B5C">
      <w:pPr>
        <w:pStyle w:val="Para"/>
      </w:pPr>
      <w:r>
        <w:t xml:space="preserve">The saccadic motion itself is largely unconscious and is thought to be a ballistic movement.  Meaning once the brain initiates a saccadic movement, the muscles take over and handle the rapid acceleration and deceleration from beginning to end.  This is important for two reasons: once it is initiated it cannot be changed or stopped and during the motion we suppress much of the visual input. </w:t>
      </w:r>
      <w:r w:rsidR="004C3612">
        <w:t xml:space="preserve"> We will want to limit the distance of these motions by creating compact dashboards and visualizations.</w:t>
      </w:r>
    </w:p>
    <w:p w14:paraId="4C57D5B3" w14:textId="54EEDA44" w:rsidR="002274A9" w:rsidRDefault="004C3612" w:rsidP="00744B5C">
      <w:pPr>
        <w:pStyle w:val="Para"/>
      </w:pPr>
      <w:r>
        <w:t>We can pull together</w:t>
      </w:r>
      <w:r w:rsidR="000E1FBD">
        <w:t xml:space="preserve"> a few important learning points from saccadic eye movements.  </w:t>
      </w:r>
      <w:r w:rsidR="00890791">
        <w:t>Knowing that the eyes will bounce around from feature to feature</w:t>
      </w:r>
      <w:r w:rsidR="000E1FBD">
        <w:t xml:space="preserve"> and the ballistic nature of the movement</w:t>
      </w:r>
      <w:r w:rsidR="00890791">
        <w:t xml:space="preserve">, we </w:t>
      </w:r>
      <w:r w:rsidR="002274A9">
        <w:t xml:space="preserve">should </w:t>
      </w:r>
      <w:r w:rsidR="00FD79EA">
        <w:t>keep several points in mind as we create</w:t>
      </w:r>
      <w:r w:rsidR="002274A9">
        <w:t xml:space="preserve"> our dashboards and graphics: </w:t>
      </w:r>
    </w:p>
    <w:p w14:paraId="0F8A8D3F" w14:textId="6402A3C8" w:rsidR="002274A9" w:rsidRDefault="002274A9" w:rsidP="002274A9">
      <w:pPr>
        <w:pStyle w:val="Para"/>
        <w:numPr>
          <w:ilvl w:val="0"/>
          <w:numId w:val="30"/>
        </w:numPr>
      </w:pPr>
      <w:r w:rsidRPr="002274A9">
        <w:rPr>
          <w:b/>
        </w:rPr>
        <w:t xml:space="preserve">Don’t overload the dashboard with </w:t>
      </w:r>
      <w:r w:rsidR="00FD79EA">
        <w:rPr>
          <w:b/>
        </w:rPr>
        <w:t xml:space="preserve">visual </w:t>
      </w:r>
      <w:r w:rsidRPr="002274A9">
        <w:rPr>
          <w:b/>
        </w:rPr>
        <w:t>features</w:t>
      </w:r>
      <w:r w:rsidR="00FD79EA">
        <w:t>.  K</w:t>
      </w:r>
      <w:r>
        <w:t xml:space="preserve">eep the number of </w:t>
      </w:r>
      <w:r w:rsidR="00FD79EA">
        <w:t xml:space="preserve">attention-grabbing </w:t>
      </w:r>
      <w:r>
        <w:t>features under control because if everything is important visually, than nothing will be important visually and the analyst will have to put more effort in to understand the visual.</w:t>
      </w:r>
    </w:p>
    <w:p w14:paraId="35821E1B" w14:textId="49FE2028" w:rsidR="002274A9" w:rsidRDefault="00FD79EA" w:rsidP="002274A9">
      <w:pPr>
        <w:pStyle w:val="Para"/>
        <w:numPr>
          <w:ilvl w:val="0"/>
          <w:numId w:val="30"/>
        </w:numPr>
      </w:pPr>
      <w:r>
        <w:rPr>
          <w:b/>
        </w:rPr>
        <w:t xml:space="preserve">Make the important </w:t>
      </w:r>
      <w:r w:rsidR="000E1FBD">
        <w:rPr>
          <w:b/>
        </w:rPr>
        <w:t>messages obvious visual</w:t>
      </w:r>
      <w:r>
        <w:rPr>
          <w:b/>
        </w:rPr>
        <w:t xml:space="preserve"> features</w:t>
      </w:r>
      <w:r w:rsidR="002274A9" w:rsidRPr="00FD79EA">
        <w:rPr>
          <w:b/>
        </w:rPr>
        <w:t>.</w:t>
      </w:r>
      <w:r w:rsidR="002274A9">
        <w:t xml:space="preserve">  Just as we will scan the </w:t>
      </w:r>
      <w:r>
        <w:t>important parts</w:t>
      </w:r>
      <w:r w:rsidR="002274A9">
        <w:t xml:space="preserve"> of a human face, we will look for the similar</w:t>
      </w:r>
      <w:r>
        <w:t xml:space="preserve"> attention-grabbing</w:t>
      </w:r>
      <w:r w:rsidR="002274A9">
        <w:t xml:space="preserve"> features on the screen.  Make sure that those features are clear and are important to the viewer.</w:t>
      </w:r>
    </w:p>
    <w:p w14:paraId="4AA53759" w14:textId="3E2F3741" w:rsidR="00890791" w:rsidRDefault="00FD79EA" w:rsidP="002274A9">
      <w:pPr>
        <w:pStyle w:val="Para"/>
        <w:numPr>
          <w:ilvl w:val="0"/>
          <w:numId w:val="30"/>
        </w:numPr>
      </w:pPr>
      <w:r w:rsidRPr="00FD79EA">
        <w:rPr>
          <w:b/>
        </w:rPr>
        <w:t>L</w:t>
      </w:r>
      <w:r>
        <w:rPr>
          <w:b/>
        </w:rPr>
        <w:t xml:space="preserve">imit time wasted on saccadic movements. </w:t>
      </w:r>
      <w:r w:rsidR="000E1FBD">
        <w:rPr>
          <w:b/>
        </w:rPr>
        <w:t xml:space="preserve"> </w:t>
      </w:r>
      <w:r w:rsidR="000E1FBD">
        <w:t xml:space="preserve"> S</w:t>
      </w:r>
      <w:r>
        <w:t xml:space="preserve">accadic movements </w:t>
      </w:r>
      <w:r w:rsidR="000E1FBD">
        <w:t xml:space="preserve">that jump longer distances </w:t>
      </w:r>
      <w:r>
        <w:t xml:space="preserve">take longer to </w:t>
      </w:r>
      <w:r w:rsidR="000E1FBD">
        <w:t>execute.  Do not</w:t>
      </w:r>
      <w:r>
        <w:t xml:space="preserve"> push the visual features into the corners or towards the edges.  Forcing the viewer to bounce across large distances will decrease the amount of time they are actually seeing the features (and increase the time spent in saccadic movements).</w:t>
      </w:r>
    </w:p>
    <w:p w14:paraId="34141C60" w14:textId="44EE2B06" w:rsidR="0013733E" w:rsidRPr="002E7AA8" w:rsidRDefault="00650239" w:rsidP="002E7AA8">
      <w:pPr>
        <w:pStyle w:val="Para"/>
      </w:pPr>
      <w:r>
        <w:t xml:space="preserve">The role of saccadic movements influence dashboards much more than static data visualizations.  </w:t>
      </w:r>
      <w:del w:id="77" w:author="Bob Rudis" w:date="2013-09-02T12:53:00Z">
        <w:r w:rsidDel="00D50C3C">
          <w:delText>Typically in</w:delText>
        </w:r>
      </w:del>
      <w:ins w:id="78" w:author="Bob Rudis" w:date="2013-09-02T12:53:00Z">
        <w:r w:rsidR="00D50C3C">
          <w:t>A</w:t>
        </w:r>
      </w:ins>
      <w:del w:id="79" w:author="Bob Rudis" w:date="2013-09-02T12:53:00Z">
        <w:r w:rsidDel="00D50C3C">
          <w:delText xml:space="preserve"> a</w:delText>
        </w:r>
      </w:del>
      <w:r>
        <w:t xml:space="preserve"> static visualization </w:t>
      </w:r>
      <w:del w:id="80" w:author="Bob Rudis" w:date="2013-09-02T12:53:00Z">
        <w:r w:rsidDel="00D50C3C">
          <w:delText xml:space="preserve">we </w:delText>
        </w:r>
      </w:del>
      <w:r>
        <w:t xml:space="preserve">will </w:t>
      </w:r>
      <w:ins w:id="81" w:author="Bob Rudis" w:date="2013-09-02T12:53:00Z">
        <w:r w:rsidR="00D50C3C">
          <w:t xml:space="preserve">typically </w:t>
        </w:r>
      </w:ins>
      <w:r>
        <w:t xml:space="preserve">have one, perhaps </w:t>
      </w:r>
      <w:del w:id="82" w:author="Bob Rudis" w:date="2013-09-02T12:52:00Z">
        <w:r w:rsidDel="00D50C3C">
          <w:delText xml:space="preserve">sometimes </w:delText>
        </w:r>
      </w:del>
      <w:r>
        <w:t>two</w:t>
      </w:r>
      <w:ins w:id="83" w:author="Bob Rudis" w:date="2013-09-02T12:53:00Z">
        <w:r w:rsidR="00D50C3C">
          <w:t>,</w:t>
        </w:r>
      </w:ins>
      <w:r>
        <w:t xml:space="preserve"> visual features we want draw attention to and the eye movements are contained in a relatively compact space</w:t>
      </w:r>
      <w:del w:id="84" w:author="Bob Rudis" w:date="2013-09-02T12:53:00Z">
        <w:r w:rsidDel="00D50C3C">
          <w:delText>.  But in a</w:delText>
        </w:r>
      </w:del>
      <w:ins w:id="85" w:author="Bob Rudis" w:date="2013-09-02T12:53:00Z">
        <w:r w:rsidR="00D50C3C">
          <w:t>. A</w:t>
        </w:r>
      </w:ins>
      <w:r>
        <w:t xml:space="preserve"> dashboard </w:t>
      </w:r>
      <w:del w:id="86" w:author="Bob Rudis" w:date="2013-09-02T12:53:00Z">
        <w:r w:rsidDel="00D50C3C">
          <w:delText>we m</w:delText>
        </w:r>
      </w:del>
      <w:ins w:id="87" w:author="Bob Rudis" w:date="2013-09-02T12:53:00Z">
        <w:r w:rsidR="00D50C3C">
          <w:t>m</w:t>
        </w:r>
      </w:ins>
      <w:r>
        <w:t xml:space="preserve">ay be </w:t>
      </w:r>
      <w:del w:id="88" w:author="Bob Rudis" w:date="2013-09-02T12:54:00Z">
        <w:r w:rsidDel="00D50C3C">
          <w:delText xml:space="preserve">trying </w:delText>
        </w:r>
      </w:del>
      <w:ins w:id="89" w:author="Bob Rudis" w:date="2013-09-02T12:54:00Z">
        <w:r w:rsidR="00D50C3C">
          <w:t xml:space="preserve">designed </w:t>
        </w:r>
      </w:ins>
      <w:r>
        <w:t xml:space="preserve">to communicate several </w:t>
      </w:r>
      <w:r w:rsidR="004C3612">
        <w:t xml:space="preserve">independent messages </w:t>
      </w:r>
      <w:r>
        <w:t xml:space="preserve">simultaneously with varying degrees of urgency.  Good dashboard design, as we’ll cover in </w:t>
      </w:r>
      <w:ins w:id="90" w:author="Bob Rudis" w:date="2013-09-02T12:52:00Z">
        <w:r w:rsidR="00D50C3C">
          <w:rPr>
            <w:highlight w:val="yellow"/>
          </w:rPr>
          <w:t>C</w:t>
        </w:r>
      </w:ins>
      <w:del w:id="91" w:author="Bob Rudis" w:date="2013-09-02T12:52:00Z">
        <w:r w:rsidRPr="004C3612" w:rsidDel="00D50C3C">
          <w:rPr>
            <w:highlight w:val="yellow"/>
          </w:rPr>
          <w:delText>c</w:delText>
        </w:r>
      </w:del>
      <w:r w:rsidRPr="004C3612">
        <w:rPr>
          <w:highlight w:val="yellow"/>
        </w:rPr>
        <w:t>hapter 10</w:t>
      </w:r>
      <w:r>
        <w:t>, will want to limit the time spent in a saccadic movement and exploit the eye movement for efficiency in our communications.</w:t>
      </w:r>
    </w:p>
    <w:p w14:paraId="265B61AA" w14:textId="45924FB5" w:rsidR="00A730B6" w:rsidRPr="00A730B6" w:rsidRDefault="0074203D" w:rsidP="0074203D">
      <w:pPr>
        <w:pStyle w:val="H3"/>
      </w:pPr>
      <w:r>
        <w:t>Preattentive Processing</w:t>
      </w:r>
    </w:p>
    <w:p w14:paraId="2479EF8A" w14:textId="59FBF431" w:rsidR="00FF2665" w:rsidRDefault="00993FD0" w:rsidP="00FF2665">
      <w:pPr>
        <w:pStyle w:val="Para"/>
      </w:pPr>
      <w:r>
        <w:t xml:space="preserve">The best way to describe preattentive processing is through pictures.  Take a look at figure 6.1 and try to count how </w:t>
      </w:r>
      <w:proofErr w:type="gramStart"/>
      <w:r>
        <w:t xml:space="preserve">many </w:t>
      </w:r>
      <w:r w:rsidR="00597B36">
        <w:t>capital</w:t>
      </w:r>
      <w:proofErr w:type="gramEnd"/>
      <w:r w:rsidR="00597B36">
        <w:t xml:space="preserve"> X</w:t>
      </w:r>
      <w:r w:rsidR="00640390">
        <w:t>’s are in this completely random</w:t>
      </w:r>
      <w:r>
        <w:t xml:space="preserve"> mix of letters</w:t>
      </w:r>
      <w:r w:rsidR="00FF2665">
        <w:t xml:space="preserve"> and numbers</w:t>
      </w:r>
      <w:r>
        <w:t>.</w:t>
      </w:r>
    </w:p>
    <w:p w14:paraId="6A439802" w14:textId="44166774" w:rsidR="00FF2665" w:rsidRDefault="00FF2665" w:rsidP="00FF2665">
      <w:pPr>
        <w:pStyle w:val="Slug"/>
      </w:pPr>
      <w:r>
        <w:t>Figure 6.1 Count the number of “X” characters</w:t>
      </w:r>
      <w:r>
        <w:tab/>
        <w:t>[FILENAME</w:t>
      </w:r>
      <w:r w:rsidRPr="00FF2665">
        <w:t xml:space="preserve"> 793725c06f001</w:t>
      </w:r>
      <w:r>
        <w:t>]</w:t>
      </w:r>
    </w:p>
    <w:p w14:paraId="206204AD" w14:textId="1865C6BF" w:rsidR="00640390" w:rsidRDefault="00FF2665" w:rsidP="008D3FD1">
      <w:pPr>
        <w:pStyle w:val="Para"/>
      </w:pPr>
      <w:r>
        <w:t>Because all of the letters are the same color and contain</w:t>
      </w:r>
      <w:r w:rsidR="004C3612">
        <w:t>ed</w:t>
      </w:r>
      <w:r>
        <w:t xml:space="preserve"> the same relative space, nothing </w:t>
      </w:r>
      <w:r w:rsidR="004C3612">
        <w:t xml:space="preserve">about any of the characters really </w:t>
      </w:r>
      <w:r>
        <w:t>stands out.  The brain simply sees a collection</w:t>
      </w:r>
      <w:r w:rsidR="004C3612">
        <w:t xml:space="preserve"> of shapes.  I</w:t>
      </w:r>
      <w:r>
        <w:t xml:space="preserve">n order to count the X’s we have to scan through each letter across the four rows.  While we’re doing that we have to remember how many we’ve found as we scan so we don’t lose track.  </w:t>
      </w:r>
      <w:del w:id="92" w:author="Bob Rudis" w:date="2013-09-02T12:58:00Z">
        <w:r w:rsidDel="00BF53DA">
          <w:delText xml:space="preserve">But </w:delText>
        </w:r>
      </w:del>
      <w:ins w:id="93" w:author="Bob Rudis" w:date="2013-09-02T12:58:00Z">
        <w:r w:rsidR="00BF53DA">
          <w:t>Now,</w:t>
        </w:r>
      </w:ins>
      <w:del w:id="94" w:author="Bob Rudis" w:date="2013-09-02T12:58:00Z">
        <w:r w:rsidDel="00BF53DA">
          <w:delText xml:space="preserve">now </w:delText>
        </w:r>
      </w:del>
      <w:ins w:id="95" w:author="Bob Rudis" w:date="2013-09-02T12:58:00Z">
        <w:r w:rsidR="00BF53DA">
          <w:t xml:space="preserve"> let’s </w:t>
        </w:r>
      </w:ins>
      <w:r>
        <w:t>take a look at this completely random mix of letters and numbers with the X characters emphasized</w:t>
      </w:r>
      <w:r w:rsidR="004C3612">
        <w:t>.</w:t>
      </w:r>
    </w:p>
    <w:p w14:paraId="7D829C54" w14:textId="2386137A" w:rsidR="00FF2665" w:rsidRDefault="00FF2665" w:rsidP="00FF2665">
      <w:pPr>
        <w:pStyle w:val="Slug"/>
      </w:pPr>
      <w:r>
        <w:t>Figure 6.2 Count the number of “X” characters</w:t>
      </w:r>
      <w:r>
        <w:tab/>
        <w:t xml:space="preserve">[FILENAME </w:t>
      </w:r>
      <w:r w:rsidR="002D20A4">
        <w:t>793725c06f002</w:t>
      </w:r>
      <w:r>
        <w:t>]</w:t>
      </w:r>
    </w:p>
    <w:p w14:paraId="7AC88E84" w14:textId="30204111" w:rsidR="00FF2665" w:rsidRDefault="004C3612" w:rsidP="008D3FD1">
      <w:pPr>
        <w:pStyle w:val="Para"/>
      </w:pPr>
      <w:r>
        <w:t xml:space="preserve">Immediately we can see the X’s and count four of them.  </w:t>
      </w:r>
      <w:del w:id="96" w:author="Bob Rudis" w:date="2013-09-02T12:59:00Z">
        <w:r w:rsidR="00401F80" w:rsidDel="00BF53DA">
          <w:delText>In our</w:delText>
        </w:r>
      </w:del>
      <w:ins w:id="97" w:author="Bob Rudis" w:date="2013-09-02T12:59:00Z">
        <w:r w:rsidR="00BF53DA">
          <w:t>When we</w:t>
        </w:r>
      </w:ins>
      <w:r w:rsidR="00401F80">
        <w:t xml:space="preserve"> first look at this, </w:t>
      </w:r>
      <w:del w:id="98" w:author="Bob Rudis" w:date="2013-09-02T12:59:00Z">
        <w:r w:rsidR="00FF2665" w:rsidDel="00BF53DA">
          <w:delText xml:space="preserve">the </w:delText>
        </w:r>
      </w:del>
      <w:ins w:id="99" w:author="Bob Rudis" w:date="2013-09-02T12:59:00Z">
        <w:r w:rsidR="00BF53DA">
          <w:t xml:space="preserve">the </w:t>
        </w:r>
      </w:ins>
      <w:r w:rsidR="00FF2665">
        <w:t>brain sees a ba</w:t>
      </w:r>
      <w:r w:rsidR="00401F80">
        <w:t xml:space="preserve">ckground of gray symbols with four completely different objects that are similar to each other.   Our preattentive processing will </w:t>
      </w:r>
      <w:r w:rsidR="00A36A93">
        <w:t>mentally create two groups</w:t>
      </w:r>
      <w:ins w:id="100" w:author="Bob Rudis" w:date="2013-09-02T12:59:00Z">
        <w:r w:rsidR="00BF53DA">
          <w:t>:</w:t>
        </w:r>
      </w:ins>
      <w:del w:id="101" w:author="Bob Rudis" w:date="2013-09-02T12:59:00Z">
        <w:r w:rsidR="00A36A93" w:rsidDel="00BF53DA">
          <w:delText>,</w:delText>
        </w:r>
      </w:del>
      <w:r w:rsidR="00A36A93">
        <w:t xml:space="preserve"> one </w:t>
      </w:r>
      <w:del w:id="102" w:author="Bob Rudis" w:date="2013-09-02T12:59:00Z">
        <w:r w:rsidR="00FF2665" w:rsidDel="00BF53DA">
          <w:delText xml:space="preserve">group </w:delText>
        </w:r>
      </w:del>
      <w:r w:rsidR="00FF2665">
        <w:t xml:space="preserve">of all the gray symbols and </w:t>
      </w:r>
      <w:r w:rsidR="00A36A93">
        <w:t>a second</w:t>
      </w:r>
      <w:r w:rsidR="00FF2665">
        <w:t xml:space="preserve"> </w:t>
      </w:r>
      <w:del w:id="103" w:author="Bob Rudis" w:date="2013-09-02T13:00:00Z">
        <w:r w:rsidR="00FF2665" w:rsidDel="00BF53DA">
          <w:delText>group for</w:delText>
        </w:r>
      </w:del>
      <w:ins w:id="104" w:author="Bob Rudis" w:date="2013-09-02T13:00:00Z">
        <w:r w:rsidR="00BF53DA">
          <w:t>with</w:t>
        </w:r>
      </w:ins>
      <w:r w:rsidR="00FF2665">
        <w:t xml:space="preserve"> the dark red X’s.  </w:t>
      </w:r>
      <w:r w:rsidR="00401F80">
        <w:t>A split-second later, we will c</w:t>
      </w:r>
      <w:r w:rsidR="00FF2665">
        <w:t>onsciously recognize the second gr</w:t>
      </w:r>
      <w:r w:rsidR="00A36A93">
        <w:t>oup as what we’re interested in (the X’s)</w:t>
      </w:r>
      <w:r w:rsidR="00FF2665">
        <w:t xml:space="preserve">, it becomes trivial to visually exclude the gray characters and </w:t>
      </w:r>
      <w:r w:rsidR="00392A01">
        <w:t xml:space="preserve">now we can scan just through this group.  Counting the X’s </w:t>
      </w:r>
      <w:r w:rsidR="00FF2665">
        <w:t xml:space="preserve">becomes a simple </w:t>
      </w:r>
      <w:r w:rsidR="00392A01">
        <w:t xml:space="preserve">and quick </w:t>
      </w:r>
      <w:r w:rsidR="00FF2665">
        <w:t xml:space="preserve">task.  </w:t>
      </w:r>
    </w:p>
    <w:p w14:paraId="5B0B1829" w14:textId="5D1C0BB0" w:rsidR="00772977" w:rsidRDefault="00FF2665" w:rsidP="008D3FD1">
      <w:pPr>
        <w:pStyle w:val="Para"/>
      </w:pPr>
      <w:r>
        <w:t>That</w:t>
      </w:r>
      <w:r w:rsidR="009863EE">
        <w:t xml:space="preserve"> mental grouping and ease of focus is what we are after.  W</w:t>
      </w:r>
      <w:r>
        <w:t xml:space="preserve">e want to </w:t>
      </w:r>
      <w:r w:rsidR="00A82396">
        <w:t>enable</w:t>
      </w:r>
      <w:r w:rsidR="009863EE">
        <w:t xml:space="preserve"> our</w:t>
      </w:r>
      <w:r>
        <w:t xml:space="preserve"> preattentive processing to </w:t>
      </w:r>
      <w:r w:rsidR="00A82396">
        <w:t xml:space="preserve">effortlessly </w:t>
      </w:r>
      <w:r>
        <w:t xml:space="preserve">group similar objects and highlight where we want attention to be focused.  </w:t>
      </w:r>
      <w:r w:rsidR="00A36A93">
        <w:t xml:space="preserve">But we have to keep in mind that the preattentive processing is not all that smart.  </w:t>
      </w:r>
      <w:r w:rsidR="004C4654">
        <w:t>There are only a handful of attributes that our preattentive proces</w:t>
      </w:r>
      <w:r w:rsidR="005E599C">
        <w:t>sing will be able to pull out because t</w:t>
      </w:r>
      <w:r w:rsidR="00772977">
        <w:t>he</w:t>
      </w:r>
      <w:r w:rsidR="004C4654">
        <w:t xml:space="preserve"> sole purpose</w:t>
      </w:r>
      <w:r w:rsidR="005E599C">
        <w:t xml:space="preserve"> of this processing</w:t>
      </w:r>
      <w:r w:rsidR="004C4654">
        <w:t xml:space="preserve"> is </w:t>
      </w:r>
      <w:r w:rsidR="00772977">
        <w:t>to recognize</w:t>
      </w:r>
      <w:r w:rsidR="004C4654">
        <w:t xml:space="preserve"> </w:t>
      </w:r>
      <w:r w:rsidR="00772977">
        <w:t xml:space="preserve">features in our visual environment.  It will not be able to project meaning, interpret the objects or make meaningful associations (beyond simple visual grouping). </w:t>
      </w:r>
    </w:p>
    <w:p w14:paraId="182C3093" w14:textId="060DBBF5" w:rsidR="00772977" w:rsidRDefault="00772977" w:rsidP="008D3FD1">
      <w:pPr>
        <w:pStyle w:val="Para"/>
      </w:pPr>
      <w:r>
        <w:t xml:space="preserve">Through </w:t>
      </w:r>
      <w:del w:id="105" w:author="Bob Rudis" w:date="2013-09-02T13:00:00Z">
        <w:r w:rsidDel="00624A20">
          <w:delText xml:space="preserve">literally </w:delText>
        </w:r>
      </w:del>
      <w:r>
        <w:t xml:space="preserve">hundreds of studies, researchers have been able to differentiate visual attributes from what can be </w:t>
      </w:r>
      <w:proofErr w:type="spellStart"/>
      <w:r>
        <w:t>preattentively</w:t>
      </w:r>
      <w:proofErr w:type="spellEnd"/>
      <w:r>
        <w:t xml:space="preserve"> identified from those that can’t.  Having looked through some of these studies they can get a little silly and abstract</w:t>
      </w:r>
      <w:r w:rsidR="00BE4B7A">
        <w:t xml:space="preserve"> (how easy is </w:t>
      </w:r>
      <w:r w:rsidR="00BE4B7A" w:rsidRPr="003912FE">
        <w:rPr>
          <w:i/>
        </w:rPr>
        <w:t>parallel</w:t>
      </w:r>
      <w:r w:rsidR="00BE4B7A">
        <w:t xml:space="preserve"> detected?)</w:t>
      </w:r>
      <w:r>
        <w:t xml:space="preserve">, but </w:t>
      </w:r>
      <w:r w:rsidR="00BE4B7A">
        <w:t xml:space="preserve">looking at them as whole, we can create some high level categories of what can be </w:t>
      </w:r>
      <w:proofErr w:type="spellStart"/>
      <w:r>
        <w:t>preattentively</w:t>
      </w:r>
      <w:proofErr w:type="spellEnd"/>
      <w:r>
        <w:t xml:space="preserve"> processed.</w:t>
      </w:r>
      <w:r w:rsidR="00BE4B7A">
        <w:t xml:space="preserve">  </w:t>
      </w:r>
      <w:r w:rsidR="00EE2C99">
        <w:t xml:space="preserve">These categories are </w:t>
      </w:r>
      <w:r w:rsidR="00EE2C99" w:rsidRPr="00624A20">
        <w:rPr>
          <w:b/>
          <w:rPrChange w:id="106" w:author="Bob Rudis" w:date="2013-09-02T13:01:00Z">
            <w:rPr/>
          </w:rPrChange>
        </w:rPr>
        <w:t>form</w:t>
      </w:r>
      <w:r w:rsidR="00EE2C99">
        <w:t xml:space="preserve"> (line, shape</w:t>
      </w:r>
      <w:r w:rsidR="00BE4B7A">
        <w:t xml:space="preserve">, size), </w:t>
      </w:r>
      <w:r w:rsidR="00BE4B7A" w:rsidRPr="00624A20">
        <w:rPr>
          <w:b/>
          <w:rPrChange w:id="107" w:author="Bob Rudis" w:date="2013-09-02T13:01:00Z">
            <w:rPr/>
          </w:rPrChange>
        </w:rPr>
        <w:t>color</w:t>
      </w:r>
      <w:r w:rsidR="00BE4B7A">
        <w:t xml:space="preserve"> (hue and intensity), </w:t>
      </w:r>
      <w:r w:rsidR="00BE4B7A" w:rsidRPr="00624A20">
        <w:rPr>
          <w:b/>
          <w:rPrChange w:id="108" w:author="Bob Rudis" w:date="2013-09-02T13:01:00Z">
            <w:rPr/>
          </w:rPrChange>
        </w:rPr>
        <w:t>spatial position</w:t>
      </w:r>
      <w:r w:rsidR="00BE4B7A">
        <w:t xml:space="preserve"> (two-dimensional, stereoscopic) and </w:t>
      </w:r>
      <w:r w:rsidR="00BE4B7A" w:rsidRPr="00624A20">
        <w:rPr>
          <w:b/>
          <w:rPrChange w:id="109" w:author="Bob Rudis" w:date="2013-09-02T13:01:00Z">
            <w:rPr/>
          </w:rPrChange>
        </w:rPr>
        <w:t>motion</w:t>
      </w:r>
      <w:r w:rsidR="00BE4B7A">
        <w:t xml:space="preserve"> (blink, direction).</w:t>
      </w:r>
      <w:r w:rsidR="00EE2C99">
        <w:t xml:space="preserve"> </w:t>
      </w:r>
      <w:ins w:id="110" w:author="Bob Rudis" w:date="2013-09-02T13:01:00Z">
        <w:r w:rsidR="00624A20">
          <w:t xml:space="preserve"> T</w:t>
        </w:r>
      </w:ins>
      <w:del w:id="111" w:author="Bob Rudis" w:date="2013-09-02T13:01:00Z">
        <w:r w:rsidR="00C905C0" w:rsidDel="00624A20">
          <w:delText xml:space="preserve"> And t</w:delText>
        </w:r>
      </w:del>
      <w:r w:rsidR="00C905C0">
        <w:t xml:space="preserve">he list of specifics </w:t>
      </w:r>
      <w:r w:rsidR="008414E3">
        <w:t xml:space="preserve">within those categories </w:t>
      </w:r>
      <w:r w:rsidR="00C905C0">
        <w:t>can get quite long, but</w:t>
      </w:r>
      <w:ins w:id="112" w:author="Bob Rudis" w:date="2013-09-02T13:01:00Z">
        <w:r w:rsidR="009B3103">
          <w:t>,</w:t>
        </w:r>
      </w:ins>
      <w:r w:rsidR="00C905C0">
        <w:t xml:space="preserve"> than</w:t>
      </w:r>
      <w:r w:rsidR="008414E3">
        <w:t>kfully</w:t>
      </w:r>
      <w:ins w:id="113" w:author="Bob Rudis" w:date="2013-09-02T13:01:00Z">
        <w:r w:rsidR="009B3103">
          <w:t>,</w:t>
        </w:r>
      </w:ins>
      <w:r w:rsidR="008414E3">
        <w:t xml:space="preserve"> we can experiment here and iterate through various visual features in our graphics.  If one version doesn’t </w:t>
      </w:r>
      <w:del w:id="114" w:author="Bob Rudis" w:date="2013-09-02T13:01:00Z">
        <w:r w:rsidR="008414E3" w:rsidDel="009B3103">
          <w:delText xml:space="preserve">make </w:delText>
        </w:r>
      </w:del>
      <w:r w:rsidR="008414E3">
        <w:t xml:space="preserve">highlight the data, try something different.  </w:t>
      </w:r>
      <w:r w:rsidR="00427E01">
        <w:t>Chances are good if it’s easy for you to pick</w:t>
      </w:r>
      <w:r w:rsidR="008414E3">
        <w:t xml:space="preserve"> out, it’ll be easy for others, </w:t>
      </w:r>
      <w:r w:rsidR="00427E01">
        <w:t>and it’s a good idea to run thi</w:t>
      </w:r>
      <w:r w:rsidR="008414E3">
        <w:t>ngs by others as a sanity check</w:t>
      </w:r>
      <w:r w:rsidR="00427E01">
        <w:t>.</w:t>
      </w:r>
      <w:r w:rsidR="002D20A4">
        <w:t xml:space="preserve">  Figure 6.3 gives a few visual examples of ways to differentiate based on preattentive attributes.</w:t>
      </w:r>
    </w:p>
    <w:p w14:paraId="1DF0E953" w14:textId="3EBDA468" w:rsidR="002D20A4" w:rsidRDefault="002D20A4" w:rsidP="002D20A4">
      <w:pPr>
        <w:pStyle w:val="Slug"/>
      </w:pPr>
      <w:r>
        <w:t>Figure 6.3 Examples of Preattentive Attributes</w:t>
      </w:r>
      <w:r>
        <w:tab/>
        <w:t>[FILENAME 793725c06f003]</w:t>
      </w:r>
    </w:p>
    <w:p w14:paraId="5C2EACC0" w14:textId="6E082575" w:rsidR="00ED099D" w:rsidRDefault="00ED099D" w:rsidP="00ED099D">
      <w:pPr>
        <w:pStyle w:val="Para"/>
      </w:pPr>
      <w:r>
        <w:t>Not all preattentive attributes are created equal.  Look at figure 6.3</w:t>
      </w:r>
      <w:r w:rsidR="007112D9">
        <w:t xml:space="preserve"> again.  W</w:t>
      </w:r>
      <w:r>
        <w:t xml:space="preserve">hile they all highlight the three data points, some </w:t>
      </w:r>
      <w:r w:rsidR="001C4094">
        <w:t xml:space="preserve">make the three points </w:t>
      </w:r>
      <w:r>
        <w:t>slig</w:t>
      </w:r>
      <w:r w:rsidR="007112D9">
        <w:t xml:space="preserve">htly easier to see than others.  For example in </w:t>
      </w:r>
      <w:r w:rsidR="001C4094">
        <w:t>figure 6.3(e)</w:t>
      </w:r>
      <w:r w:rsidR="007112D9">
        <w:t xml:space="preserve">, if we would have chosen </w:t>
      </w:r>
      <w:r w:rsidR="00A22276">
        <w:t>colors of pink and red, i</w:t>
      </w:r>
      <w:r w:rsidR="007112D9">
        <w:t>t would have been slightly more difficult to pick out the di</w:t>
      </w:r>
      <w:r w:rsidR="001C4094">
        <w:t>fferences</w:t>
      </w:r>
      <w:r w:rsidR="00A22276">
        <w:t xml:space="preserve"> with the subtle difference in colors</w:t>
      </w:r>
      <w:r w:rsidR="001C4094">
        <w:t xml:space="preserve">. </w:t>
      </w:r>
      <w:r w:rsidR="007112D9">
        <w:t xml:space="preserve"> The amount of “pop” for </w:t>
      </w:r>
      <w:proofErr w:type="spellStart"/>
      <w:r w:rsidR="007112D9">
        <w:t>preattententive</w:t>
      </w:r>
      <w:proofErr w:type="spellEnd"/>
      <w:r w:rsidR="007112D9">
        <w:t xml:space="preserve"> attributes depends on how different the attributes are.  </w:t>
      </w:r>
      <w:r w:rsidR="001C4094">
        <w:t xml:space="preserve">The shapes in example in 6.3(a) are </w:t>
      </w:r>
      <w:r w:rsidR="007112D9">
        <w:t>more different</w:t>
      </w:r>
      <w:r w:rsidR="00E81412">
        <w:t xml:space="preserve"> from each other</w:t>
      </w:r>
      <w:r w:rsidR="007112D9">
        <w:t xml:space="preserve"> than the circles and squares in </w:t>
      </w:r>
      <w:r w:rsidR="001C4094">
        <w:t>6.3(b) and slightly easier to see</w:t>
      </w:r>
      <w:r w:rsidR="007112D9">
        <w:t xml:space="preserve">.  </w:t>
      </w:r>
      <w:r w:rsidR="00E81412">
        <w:t xml:space="preserve">It’s still possible to </w:t>
      </w:r>
      <w:del w:id="115" w:author="Bob Rudis" w:date="2013-09-02T13:04:00Z">
        <w:r w:rsidR="00E81412" w:rsidDel="009B3103">
          <w:delText xml:space="preserve">see </w:delText>
        </w:r>
      </w:del>
      <w:ins w:id="116" w:author="Bob Rudis" w:date="2013-09-02T13:04:00Z">
        <w:r w:rsidR="009B3103">
          <w:t xml:space="preserve">distinguish </w:t>
        </w:r>
      </w:ins>
      <w:r w:rsidR="00E81412">
        <w:t xml:space="preserve">the difference in </w:t>
      </w:r>
      <w:r w:rsidR="001C4094">
        <w:t>6.3(b)</w:t>
      </w:r>
      <w:r w:rsidR="00E81412">
        <w:t>, but it’s just not as quick to “pop”.</w:t>
      </w:r>
    </w:p>
    <w:p w14:paraId="695B754A" w14:textId="7785E36E" w:rsidR="00E81412" w:rsidRDefault="00E81412" w:rsidP="00ED099D">
      <w:pPr>
        <w:pStyle w:val="Para"/>
      </w:pPr>
      <w:r>
        <w:t>This concept of preattentive processing should be treated as just that</w:t>
      </w:r>
      <w:del w:id="117" w:author="Bob Rudis" w:date="2013-09-02T13:05:00Z">
        <w:r w:rsidDel="009B3103">
          <w:delText xml:space="preserve"> -- </w:delText>
        </w:r>
      </w:del>
      <w:ins w:id="118" w:author="Bob Rudis" w:date="2013-09-02T13:05:00Z">
        <w:r w:rsidR="009B3103">
          <w:t>—</w:t>
        </w:r>
      </w:ins>
      <w:r>
        <w:t xml:space="preserve">a concept.  The line between our preattentive processing and conscious processing is gray and blurry.  When looking at </w:t>
      </w:r>
      <w:proofErr w:type="gramStart"/>
      <w:r>
        <w:t>a visualization</w:t>
      </w:r>
      <w:proofErr w:type="gramEnd"/>
      <w:r>
        <w:t xml:space="preserve">, we may slip between the two quickly and quietly.  </w:t>
      </w:r>
      <w:r w:rsidR="00A22276">
        <w:t xml:space="preserve"> With repeated exposure too, we can actually train our preattentive processing.  Meaning</w:t>
      </w:r>
      <w:ins w:id="119" w:author="Bob Rudis" w:date="2013-09-02T13:05:00Z">
        <w:r w:rsidR="009B3103">
          <w:t>,</w:t>
        </w:r>
      </w:ins>
      <w:r w:rsidR="00A22276">
        <w:t xml:space="preserve"> over time, no matter how poorly designed a dashboard is, analysts will eventually pick up skills to quickly identify important features </w:t>
      </w:r>
      <w:r>
        <w:t xml:space="preserve">depending on environment and culture.  But the point remains for our visualizations and dashboards.  If we want to direct the </w:t>
      </w:r>
      <w:del w:id="120" w:author="Jay Jacobs" w:date="2013-09-02T15:06:00Z">
        <w:r w:rsidDel="00A2112A">
          <w:delText>reader</w:delText>
        </w:r>
      </w:del>
      <w:ins w:id="121" w:author="Jay Jacobs" w:date="2013-09-02T15:06:00Z">
        <w:r w:rsidR="00A2112A">
          <w:t>consumer</w:t>
        </w:r>
      </w:ins>
      <w:r>
        <w:t xml:space="preserve">’s focus and attention we should leverage some basic elements like form and color to highlight the point we need to make in the data.  </w:t>
      </w:r>
    </w:p>
    <w:p w14:paraId="522D03B5" w14:textId="60A87DDE" w:rsidR="00F64D8F" w:rsidRDefault="00E81412" w:rsidP="00F64D8F">
      <w:pPr>
        <w:pStyle w:val="Para"/>
      </w:pPr>
      <w:r>
        <w:t xml:space="preserve">Finally, one last word of caution about preattentive processing: it’s possible to overload this process and negate any benefit.  Take a look at Figure 6.4 below.  </w:t>
      </w:r>
      <w:r w:rsidR="001C4094">
        <w:t xml:space="preserve">In the first example 6.3(a), we separate three groups by color and it’s quite easy to pick them apart, not only are they spatially grouped, </w:t>
      </w:r>
      <w:proofErr w:type="gramStart"/>
      <w:r w:rsidR="001C4094">
        <w:t>but</w:t>
      </w:r>
      <w:proofErr w:type="gramEnd"/>
      <w:r w:rsidR="001C4094">
        <w:t xml:space="preserve"> the color highlights the difference.  In 6.3(b), we attempt to communicate a difference with shapes and it’s a little harder to tell them apart, but we can still pick out the two groups.  When we combine them in 6.3(c) things get a bit more complicated.  Now to separate based on shape we have to actively inspect </w:t>
      </w:r>
      <w:r w:rsidR="00A22276">
        <w:t>individual</w:t>
      </w:r>
      <w:r w:rsidR="001C4094">
        <w:t xml:space="preserve"> elements and separate them consciously.  We have to be careful to keep the visuals as simple as possible to exploit the </w:t>
      </w:r>
      <w:del w:id="122" w:author="Jay Jacobs" w:date="2013-09-02T15:06:00Z">
        <w:r w:rsidR="00A22276" w:rsidDel="00A2112A">
          <w:delText>reader</w:delText>
        </w:r>
      </w:del>
      <w:ins w:id="123" w:author="Jay Jacobs" w:date="2013-09-02T15:06:00Z">
        <w:r w:rsidR="00A2112A">
          <w:t>consumer</w:t>
        </w:r>
      </w:ins>
      <w:r w:rsidR="00A22276">
        <w:t>s preattentive processing for their benefit.</w:t>
      </w:r>
    </w:p>
    <w:p w14:paraId="227022E5" w14:textId="74141C54" w:rsidR="00F64D8F" w:rsidRDefault="00F64D8F" w:rsidP="00F64D8F">
      <w:pPr>
        <w:pStyle w:val="Slug"/>
      </w:pPr>
      <w:r>
        <w:t xml:space="preserve">Figure 6.4 </w:t>
      </w:r>
      <w:proofErr w:type="gramStart"/>
      <w:r>
        <w:t>Too</w:t>
      </w:r>
      <w:proofErr w:type="gramEnd"/>
      <w:r>
        <w:t xml:space="preserve"> many attributes</w:t>
      </w:r>
      <w:r>
        <w:tab/>
        <w:t>[FILENAME 793725c06f004]</w:t>
      </w:r>
    </w:p>
    <w:p w14:paraId="1E7A0623" w14:textId="7095B111" w:rsidR="00F64D8F" w:rsidRDefault="00480FE6" w:rsidP="00480FE6">
      <w:pPr>
        <w:pStyle w:val="H1"/>
      </w:pPr>
      <w:r w:rsidRPr="009C078E">
        <w:t xml:space="preserve">Understanding The </w:t>
      </w:r>
      <w:r>
        <w:t>Components</w:t>
      </w:r>
      <w:r w:rsidRPr="009C078E">
        <w:t xml:space="preserve"> Of Visual Communication</w:t>
      </w:r>
      <w:r>
        <w:t>s</w:t>
      </w:r>
    </w:p>
    <w:p w14:paraId="23032826" w14:textId="62AA8CC2" w:rsidR="00D3057B" w:rsidRDefault="00EC3DC3" w:rsidP="00480FE6">
      <w:pPr>
        <w:pStyle w:val="Para"/>
      </w:pPr>
      <w:r>
        <w:t>We began by looking at how the brain visually processes information</w:t>
      </w:r>
      <w:r w:rsidR="00D3057B">
        <w:t xml:space="preserve">, how we can leverage our preattentive processing and saccadic movements to increase the </w:t>
      </w:r>
      <w:del w:id="124" w:author="Jay Jacobs" w:date="2013-09-02T15:07:00Z">
        <w:r w:rsidR="00D3057B" w:rsidDel="00A2112A">
          <w:delText>reader</w:delText>
        </w:r>
      </w:del>
      <w:ins w:id="125" w:author="Jay Jacobs" w:date="2013-09-02T15:07:00Z">
        <w:r w:rsidR="00A2112A">
          <w:t>consumer</w:t>
        </w:r>
      </w:ins>
      <w:r w:rsidR="00D3057B">
        <w:t>’s perception of a visual.  N</w:t>
      </w:r>
      <w:r>
        <w:t xml:space="preserve">ow we’re going to focus on the visual </w:t>
      </w:r>
      <w:r w:rsidR="00D3057B">
        <w:t xml:space="preserve">building blocks and material that we have to work with.  We need to begin with our data and encode the values through various attributes like position, shape, length and size.  Perhaps we want to encode changes </w:t>
      </w:r>
      <w:r w:rsidR="004C2A41">
        <w:t xml:space="preserve">over time </w:t>
      </w:r>
      <w:r w:rsidR="00D3057B">
        <w:t xml:space="preserve">with slopes </w:t>
      </w:r>
      <w:r w:rsidR="004C2A41">
        <w:t>or</w:t>
      </w:r>
      <w:r w:rsidR="00D3057B">
        <w:t xml:space="preserve"> angles</w:t>
      </w:r>
      <w:r w:rsidR="004C2A41">
        <w:t xml:space="preserve"> and separate categories by color hue, saturation or lightness.  If we combine elements </w:t>
      </w:r>
      <w:del w:id="126" w:author="Bob Rudis" w:date="2013-09-02T13:06:00Z">
        <w:r w:rsidR="004C2A41" w:rsidDel="004A7283">
          <w:delText xml:space="preserve">and </w:delText>
        </w:r>
      </w:del>
      <w:r w:rsidR="004C2A41">
        <w:t xml:space="preserve">we can communicate relationships and groupings.  Every choice we make in creating </w:t>
      </w:r>
      <w:proofErr w:type="gramStart"/>
      <w:r w:rsidR="004C2A41">
        <w:t>a visualization</w:t>
      </w:r>
      <w:proofErr w:type="gramEnd"/>
      <w:r w:rsidR="004C2A41">
        <w:t xml:space="preserve"> will affect how well others will decode the data. </w:t>
      </w:r>
    </w:p>
    <w:p w14:paraId="561FD0D1" w14:textId="1D9AD505" w:rsidR="00D3057B" w:rsidRDefault="00D3057B">
      <w:pPr>
        <w:pStyle w:val="H2"/>
        <w:pPrChange w:id="127" w:author="Bob Rudis" w:date="2013-09-02T13:15:00Z">
          <w:pPr>
            <w:pStyle w:val="H3"/>
          </w:pPr>
        </w:pPrChange>
      </w:pPr>
      <w:r>
        <w:t>Avoiding the third dimension</w:t>
      </w:r>
    </w:p>
    <w:p w14:paraId="1AFFC384" w14:textId="0CEC43D8" w:rsidR="00DF0AE9" w:rsidRDefault="002E7AA8" w:rsidP="00480FE6">
      <w:pPr>
        <w:pStyle w:val="Para"/>
      </w:pPr>
      <w:r>
        <w:t xml:space="preserve">First and foremost, unless we are creating a physical data sculpture, </w:t>
      </w:r>
      <w:r w:rsidR="00733987">
        <w:t xml:space="preserve">we are dealing in two dimensions.  The screens we look at, the reports we print out and slides we project </w:t>
      </w:r>
      <w:r>
        <w:t>on the wall</w:t>
      </w:r>
      <w:r w:rsidR="00733987">
        <w:t xml:space="preserve"> are all limited to width and height</w:t>
      </w:r>
      <w:r>
        <w:t xml:space="preserve"> dimensions</w:t>
      </w:r>
      <w:r w:rsidR="00733987">
        <w:t xml:space="preserve">.  Of course we can simulate </w:t>
      </w:r>
      <w:r>
        <w:t>our perception of the</w:t>
      </w:r>
      <w:r w:rsidR="004C2A41">
        <w:t xml:space="preserve"> third dimension of </w:t>
      </w:r>
      <w:r w:rsidR="00733987">
        <w:t xml:space="preserve">depth, but </w:t>
      </w:r>
      <w:r w:rsidR="00772B60">
        <w:t>this brings a challenge.  Simulating a third dimension</w:t>
      </w:r>
      <w:r w:rsidR="00733987">
        <w:t xml:space="preserve"> will always be </w:t>
      </w:r>
      <w:r w:rsidR="00772B60">
        <w:t xml:space="preserve">just that, a simulation.  </w:t>
      </w:r>
      <w:r w:rsidR="00C416DF">
        <w:t>I</w:t>
      </w:r>
      <w:r w:rsidR="004C2A41">
        <w:t>n order to simulate depth, we change the very attribute</w:t>
      </w:r>
      <w:r w:rsidR="00C83301">
        <w:t xml:space="preserve">s we are using to convey the meaning of our data.  Elements that are closer in the simulation will need to be </w:t>
      </w:r>
      <w:r w:rsidR="00733987">
        <w:t xml:space="preserve">bigger and those further away </w:t>
      </w:r>
      <w:r w:rsidR="00DF0AE9">
        <w:t xml:space="preserve">will be smaller.  The effect </w:t>
      </w:r>
      <w:r w:rsidR="00C83301">
        <w:t xml:space="preserve">from the simulated </w:t>
      </w:r>
      <w:r w:rsidR="00DF0AE9">
        <w:t xml:space="preserve">perspective </w:t>
      </w:r>
      <w:r w:rsidR="00C83301">
        <w:t xml:space="preserve">will modify </w:t>
      </w:r>
      <w:del w:id="128" w:author="Bob Rudis" w:date="2013-09-02T13:08:00Z">
        <w:r w:rsidR="00DF0AE9" w:rsidDel="004A7283">
          <w:delText xml:space="preserve">reader’s </w:delText>
        </w:r>
      </w:del>
      <w:ins w:id="129" w:author="Bob Rudis" w:date="2013-09-02T13:08:00Z">
        <w:r w:rsidR="004A7283">
          <w:t xml:space="preserve">consumer’s </w:t>
        </w:r>
      </w:ins>
      <w:r w:rsidR="00DF0AE9">
        <w:t xml:space="preserve">ability to compare and consume the data accurately.  For this reason, we </w:t>
      </w:r>
      <w:r w:rsidR="008B56D9">
        <w:t xml:space="preserve">strongly recommend staying </w:t>
      </w:r>
      <w:r w:rsidR="00DF0AE9">
        <w:t xml:space="preserve">away from plotting in three dimensions.  </w:t>
      </w:r>
      <w:ins w:id="130" w:author="Bob Rudis" w:date="2013-09-02T13:08:00Z">
        <w:r w:rsidR="004A7283">
          <w:t xml:space="preserve">Plus, </w:t>
        </w:r>
      </w:ins>
      <w:del w:id="131" w:author="Bob Rudis" w:date="2013-09-02T13:08:00Z">
        <w:r w:rsidR="00C83301" w:rsidDel="004A7283">
          <w:delText>T</w:delText>
        </w:r>
      </w:del>
      <w:ins w:id="132" w:author="Bob Rudis" w:date="2013-09-02T13:08:00Z">
        <w:r w:rsidR="004A7283">
          <w:t>t</w:t>
        </w:r>
      </w:ins>
      <w:r w:rsidR="00C83301">
        <w:t xml:space="preserve">wo dimensions offer a tremendous amount of flexibility.  </w:t>
      </w:r>
      <w:del w:id="133" w:author="Bob Rudis" w:date="2013-09-02T13:08:00Z">
        <w:r w:rsidR="00C83301" w:rsidDel="004A7283">
          <w:delText xml:space="preserve">Of course </w:delText>
        </w:r>
        <w:r w:rsidR="008B56D9" w:rsidDel="004A7283">
          <w:delText>widely</w:delText>
        </w:r>
      </w:del>
      <w:ins w:id="134" w:author="Bob Rudis" w:date="2013-09-02T13:08:00Z">
        <w:r w:rsidR="004A7283">
          <w:t>Even though readily</w:t>
        </w:r>
      </w:ins>
      <w:r w:rsidR="008B56D9">
        <w:t xml:space="preserve"> available </w:t>
      </w:r>
      <w:r w:rsidR="00DF0AE9">
        <w:t>desktop tool</w:t>
      </w:r>
      <w:r w:rsidR="008B56D9">
        <w:t>s</w:t>
      </w:r>
      <w:r w:rsidR="00DF0AE9">
        <w:t xml:space="preserve"> like MS Excel </w:t>
      </w:r>
      <w:r w:rsidR="008B56D9">
        <w:t>makes 3-</w:t>
      </w:r>
      <w:ins w:id="135" w:author="Bob Rudis" w:date="2013-09-02T13:08:00Z">
        <w:r w:rsidR="004A7283">
          <w:t>D</w:t>
        </w:r>
      </w:ins>
      <w:del w:id="136" w:author="Bob Rudis" w:date="2013-09-02T13:08:00Z">
        <w:r w:rsidR="008B56D9" w:rsidDel="004A7283">
          <w:delText>d</w:delText>
        </w:r>
      </w:del>
      <w:r w:rsidR="008B56D9">
        <w:t xml:space="preserve"> charts </w:t>
      </w:r>
      <w:r w:rsidR="00C83301">
        <w:t>incredibly easy</w:t>
      </w:r>
      <w:ins w:id="137" w:author="Bob Rudis" w:date="2013-09-02T13:09:00Z">
        <w:r w:rsidR="004A7283">
          <w:t>, w</w:t>
        </w:r>
      </w:ins>
      <w:del w:id="138" w:author="Bob Rudis" w:date="2013-09-02T13:09:00Z">
        <w:r w:rsidR="00C83301" w:rsidDel="004A7283">
          <w:delText xml:space="preserve">.  However, </w:delText>
        </w:r>
        <w:r w:rsidR="00DF0AE9" w:rsidDel="004A7283">
          <w:delText>w</w:delText>
        </w:r>
      </w:del>
      <w:r w:rsidR="00DF0AE9">
        <w:t>e should fight the urge if our goal is communicating our data to others.</w:t>
      </w:r>
    </w:p>
    <w:p w14:paraId="5A2A137F" w14:textId="3E60CA18" w:rsidR="00F11D15" w:rsidRDefault="00954E97" w:rsidP="00F11D15">
      <w:pPr>
        <w:pStyle w:val="Para"/>
        <w:rPr>
          <w:iCs/>
        </w:rPr>
      </w:pPr>
      <w:r>
        <w:t xml:space="preserve">We shouldn’t think of working with 2 dimensions as a limiting factor any more than </w:t>
      </w:r>
      <w:r w:rsidR="002E7AA8">
        <w:t xml:space="preserve">just </w:t>
      </w:r>
      <w:r>
        <w:t>12 notes in a chromatic scale is limiting to western music</w:t>
      </w:r>
      <w:r w:rsidR="008B56D9">
        <w:t xml:space="preserve">. </w:t>
      </w:r>
      <w:r w:rsidR="002E7AA8">
        <w:t xml:space="preserve"> Much research has been conducted into communicating in two dimensions and we </w:t>
      </w:r>
      <w:del w:id="139" w:author="Bob Rudis" w:date="2013-09-02T13:09:00Z">
        <w:r w:rsidR="002E7AA8" w:rsidDel="0075468D">
          <w:delText>need to discuss</w:delText>
        </w:r>
      </w:del>
      <w:ins w:id="140" w:author="Bob Rudis" w:date="2013-09-02T13:09:00Z">
        <w:r w:rsidR="0075468D">
          <w:t>will highlight</w:t>
        </w:r>
      </w:ins>
      <w:r w:rsidR="002E7AA8">
        <w:t xml:space="preserve"> </w:t>
      </w:r>
      <w:r w:rsidR="008936F2">
        <w:t>two</w:t>
      </w:r>
      <w:r w:rsidR="008167AF">
        <w:t xml:space="preserve"> seminal paper</w:t>
      </w:r>
      <w:r w:rsidR="008936F2">
        <w:t>s</w:t>
      </w:r>
      <w:r w:rsidR="008167AF">
        <w:t xml:space="preserve"> published in </w:t>
      </w:r>
      <w:r w:rsidR="008936F2">
        <w:t>the mid-</w:t>
      </w:r>
      <w:proofErr w:type="gramStart"/>
      <w:r w:rsidR="008936F2">
        <w:t>1980’s</w:t>
      </w:r>
      <w:proofErr w:type="gramEnd"/>
      <w:r w:rsidR="008167AF">
        <w:rPr>
          <w:iCs/>
        </w:rPr>
        <w:t xml:space="preserve"> by </w:t>
      </w:r>
      <w:r w:rsidR="0083323E">
        <w:rPr>
          <w:iCs/>
        </w:rPr>
        <w:t>two statistic</w:t>
      </w:r>
      <w:r w:rsidR="008936F2">
        <w:rPr>
          <w:iCs/>
        </w:rPr>
        <w:t xml:space="preserve">ians </w:t>
      </w:r>
      <w:r w:rsidR="008167AF">
        <w:rPr>
          <w:iCs/>
        </w:rPr>
        <w:t>William S. Cleveland and Robert McGill</w:t>
      </w:r>
      <w:r w:rsidR="008936F2">
        <w:rPr>
          <w:iCs/>
        </w:rPr>
        <w:t>.</w:t>
      </w:r>
      <w:r w:rsidR="0083323E">
        <w:rPr>
          <w:iCs/>
        </w:rPr>
        <w:t xml:space="preserve"> </w:t>
      </w:r>
      <w:r w:rsidR="008936F2">
        <w:rPr>
          <w:iCs/>
        </w:rPr>
        <w:t xml:space="preserve"> </w:t>
      </w:r>
      <w:r w:rsidR="00554BCC">
        <w:rPr>
          <w:iCs/>
        </w:rPr>
        <w:t xml:space="preserve">They open </w:t>
      </w:r>
      <w:r w:rsidR="008936F2">
        <w:rPr>
          <w:iCs/>
        </w:rPr>
        <w:t>the first paper, “</w:t>
      </w:r>
      <w:r w:rsidR="005F27F8" w:rsidRPr="005F27F8">
        <w:rPr>
          <w:iCs/>
        </w:rPr>
        <w:t>Graphical Perception: Theory, Experimentation, and Application to the</w:t>
      </w:r>
      <w:r w:rsidR="005F27F8">
        <w:rPr>
          <w:iCs/>
        </w:rPr>
        <w:t xml:space="preserve"> </w:t>
      </w:r>
      <w:r w:rsidR="005F27F8" w:rsidRPr="005F27F8">
        <w:rPr>
          <w:iCs/>
        </w:rPr>
        <w:t>Development of Graphical Methods</w:t>
      </w:r>
      <w:r w:rsidR="0043194E">
        <w:rPr>
          <w:iCs/>
        </w:rPr>
        <w:t xml:space="preserve">” with, </w:t>
      </w:r>
      <w:r w:rsidR="00554BCC">
        <w:t>“</w:t>
      </w:r>
      <w:r w:rsidR="00554BCC" w:rsidRPr="003F5CE7">
        <w:rPr>
          <w:i/>
          <w:rPrChange w:id="141" w:author="Bob Rudis" w:date="2013-09-02T13:10:00Z">
            <w:rPr/>
          </w:rPrChange>
        </w:rPr>
        <w:t>The subject of graphical methods for data analysis and for data presentation</w:t>
      </w:r>
      <w:r w:rsidR="0043194E" w:rsidRPr="003F5CE7">
        <w:rPr>
          <w:i/>
          <w:rPrChange w:id="142" w:author="Bob Rudis" w:date="2013-09-02T13:10:00Z">
            <w:rPr/>
          </w:rPrChange>
        </w:rPr>
        <w:t xml:space="preserve"> needs a scientific foundation.</w:t>
      </w:r>
      <w:r w:rsidR="0043194E">
        <w:t xml:space="preserve">”  </w:t>
      </w:r>
      <w:r w:rsidR="005F27F8">
        <w:rPr>
          <w:iCs/>
        </w:rPr>
        <w:t>And</w:t>
      </w:r>
      <w:ins w:id="143" w:author="Bob Rudis" w:date="2013-09-02T13:10:00Z">
        <w:r w:rsidR="003F5CE7">
          <w:rPr>
            <w:iCs/>
          </w:rPr>
          <w:t>,</w:t>
        </w:r>
      </w:ins>
      <w:r w:rsidR="005F27F8">
        <w:rPr>
          <w:iCs/>
        </w:rPr>
        <w:t xml:space="preserve"> they did just that.  They conducted experiments where subjects were shown various graphics and measured how accurately they were able to visually decode the quantitative information in them.  In their second paper, “</w:t>
      </w:r>
      <w:r w:rsidR="005F27F8" w:rsidRPr="005F27F8">
        <w:rPr>
          <w:iCs/>
        </w:rPr>
        <w:t>Graphical Perception and Graphical Methods for Analyzing Scientific Data</w:t>
      </w:r>
      <w:r w:rsidR="005F27F8">
        <w:rPr>
          <w:iCs/>
        </w:rPr>
        <w:t>”, they updated their results and offered a</w:t>
      </w:r>
      <w:r w:rsidR="00660F6F">
        <w:rPr>
          <w:iCs/>
        </w:rPr>
        <w:t>n ordered</w:t>
      </w:r>
      <w:r w:rsidR="005F27F8">
        <w:rPr>
          <w:iCs/>
        </w:rPr>
        <w:t xml:space="preserve"> list of visual encodings and the relative accuracy in their decoding.</w:t>
      </w:r>
    </w:p>
    <w:p w14:paraId="3DE2FAF4" w14:textId="3ABDE3AC" w:rsidR="00F11D15" w:rsidRDefault="00F11D15" w:rsidP="00F11D15">
      <w:pPr>
        <w:pStyle w:val="Slug"/>
      </w:pPr>
      <w:r>
        <w:t xml:space="preserve">Figure </w:t>
      </w:r>
      <w:r w:rsidR="008524F8">
        <w:t xml:space="preserve">6.5 </w:t>
      </w:r>
      <w:r>
        <w:t>Accuracy of Decoding</w:t>
      </w:r>
      <w:r>
        <w:tab/>
        <w:t>[FILENAME]</w:t>
      </w:r>
    </w:p>
    <w:p w14:paraId="60474ADA" w14:textId="37A7676B" w:rsidR="00C821F1" w:rsidRDefault="00AB454E" w:rsidP="005F27F8">
      <w:pPr>
        <w:pStyle w:val="Para"/>
        <w:rPr>
          <w:iCs/>
        </w:rPr>
      </w:pPr>
      <w:r>
        <w:rPr>
          <w:iCs/>
        </w:rPr>
        <w:t>These are not mutually exclusive and the lines between these get a little blurry.</w:t>
      </w:r>
      <w:r w:rsidR="005F27F8">
        <w:rPr>
          <w:iCs/>
        </w:rPr>
        <w:t xml:space="preserve">  </w:t>
      </w:r>
      <w:r>
        <w:rPr>
          <w:iCs/>
        </w:rPr>
        <w:t>For example</w:t>
      </w:r>
      <w:r w:rsidR="005F27F8">
        <w:rPr>
          <w:iCs/>
        </w:rPr>
        <w:t xml:space="preserve"> to decode a simple bar chart, we may use position on a common scale to determine the quantity, but then use length to compare two bars </w:t>
      </w:r>
      <w:r w:rsidR="00660F6F">
        <w:rPr>
          <w:iCs/>
        </w:rPr>
        <w:t>within</w:t>
      </w:r>
      <w:r w:rsidR="005F27F8">
        <w:rPr>
          <w:iCs/>
        </w:rPr>
        <w:t xml:space="preserve"> the same chart.  In a pie chart, we may primarily use angles, but </w:t>
      </w:r>
      <w:r>
        <w:rPr>
          <w:iCs/>
        </w:rPr>
        <w:t xml:space="preserve">the </w:t>
      </w:r>
      <w:r w:rsidR="005F27F8">
        <w:rPr>
          <w:iCs/>
        </w:rPr>
        <w:t xml:space="preserve">area </w:t>
      </w:r>
      <w:r>
        <w:rPr>
          <w:iCs/>
        </w:rPr>
        <w:t xml:space="preserve">of the slice </w:t>
      </w:r>
      <w:r w:rsidR="005F27F8">
        <w:rPr>
          <w:iCs/>
        </w:rPr>
        <w:t xml:space="preserve">and </w:t>
      </w:r>
      <w:r w:rsidR="00660F6F">
        <w:rPr>
          <w:iCs/>
        </w:rPr>
        <w:t>arc length may al</w:t>
      </w:r>
      <w:r>
        <w:rPr>
          <w:iCs/>
        </w:rPr>
        <w:t>so factor in to our perception. The</w:t>
      </w:r>
      <w:r w:rsidR="00660F6F">
        <w:rPr>
          <w:iCs/>
        </w:rPr>
        <w:t xml:space="preserve"> </w:t>
      </w:r>
      <w:r>
        <w:rPr>
          <w:iCs/>
        </w:rPr>
        <w:t xml:space="preserve">findings from this </w:t>
      </w:r>
      <w:r w:rsidR="00660F6F">
        <w:rPr>
          <w:iCs/>
        </w:rPr>
        <w:t xml:space="preserve">research should serve as a guideline, if our goal is communicating quantitative data </w:t>
      </w:r>
      <w:r w:rsidR="00C821F1">
        <w:rPr>
          <w:iCs/>
        </w:rPr>
        <w:t>accurately;</w:t>
      </w:r>
      <w:r w:rsidR="00660F6F">
        <w:rPr>
          <w:iCs/>
        </w:rPr>
        <w:t xml:space="preserve"> a bar chart is always </w:t>
      </w:r>
      <w:r w:rsidR="00C821F1">
        <w:rPr>
          <w:iCs/>
        </w:rPr>
        <w:t>better</w:t>
      </w:r>
      <w:r w:rsidR="00660F6F">
        <w:rPr>
          <w:iCs/>
        </w:rPr>
        <w:t xml:space="preserve"> than a pie chart and a grouped bar chart is better than a stacked bar chart. </w:t>
      </w:r>
      <w:del w:id="144" w:author="Jay Jacobs" w:date="2013-09-02T15:22:00Z">
        <w:r w:rsidR="00660F6F" w:rsidDel="002C4F96">
          <w:rPr>
            <w:iCs/>
          </w:rPr>
          <w:delText xml:space="preserve"> </w:delText>
        </w:r>
        <w:commentRangeStart w:id="145"/>
        <w:r w:rsidDel="002C4F96">
          <w:rPr>
            <w:iCs/>
          </w:rPr>
          <w:delText>Let’s look at some examples</w:delText>
        </w:r>
        <w:commentRangeEnd w:id="145"/>
        <w:r w:rsidR="009D4F9E" w:rsidDel="002C4F96">
          <w:rPr>
            <w:rStyle w:val="CommentReference"/>
            <w:snapToGrid/>
          </w:rPr>
          <w:commentReference w:id="145"/>
        </w:r>
        <w:r w:rsidDel="002C4F96">
          <w:rPr>
            <w:iCs/>
          </w:rPr>
          <w:delText xml:space="preserve">. </w:delText>
        </w:r>
      </w:del>
    </w:p>
    <w:p w14:paraId="19AA63BB" w14:textId="6E3F4335" w:rsidR="000D1D8B" w:rsidRDefault="00660F6F" w:rsidP="000D1D8B">
      <w:pPr>
        <w:pStyle w:val="Para"/>
        <w:rPr>
          <w:iCs/>
        </w:rPr>
      </w:pPr>
      <w:del w:id="146" w:author="Jay Jacobs" w:date="2013-09-02T15:22:00Z">
        <w:r w:rsidDel="002C4F96">
          <w:rPr>
            <w:iCs/>
          </w:rPr>
          <w:delText>However, w</w:delText>
        </w:r>
      </w:del>
      <w:ins w:id="147" w:author="Jay Jacobs" w:date="2013-09-02T15:22:00Z">
        <w:r w:rsidR="002C4F96">
          <w:rPr>
            <w:iCs/>
          </w:rPr>
          <w:t>W</w:t>
        </w:r>
      </w:ins>
      <w:r>
        <w:rPr>
          <w:iCs/>
        </w:rPr>
        <w:t xml:space="preserve">ith all guidelines, we can deviate from this advice.  Sometimes our goal is not to convey specific quantitative data, </w:t>
      </w:r>
      <w:r w:rsidR="00C821F1">
        <w:rPr>
          <w:iCs/>
        </w:rPr>
        <w:t xml:space="preserve">and the lack of accuracy in decoding is desired.  </w:t>
      </w:r>
      <w:r>
        <w:rPr>
          <w:iCs/>
        </w:rPr>
        <w:t xml:space="preserve"> </w:t>
      </w:r>
      <w:r w:rsidR="00C821F1">
        <w:rPr>
          <w:iCs/>
        </w:rPr>
        <w:t xml:space="preserve">As an example, let’s </w:t>
      </w:r>
      <w:r w:rsidR="0052635A">
        <w:rPr>
          <w:iCs/>
        </w:rPr>
        <w:t xml:space="preserve">look at </w:t>
      </w:r>
      <w:ins w:id="148" w:author="Bob Rudis" w:date="2013-09-02T13:12:00Z">
        <w:r w:rsidR="009D4F9E">
          <w:rPr>
            <w:iCs/>
          </w:rPr>
          <w:t>F</w:t>
        </w:r>
      </w:ins>
      <w:del w:id="149" w:author="Bob Rudis" w:date="2013-09-02T13:12:00Z">
        <w:r w:rsidR="0052635A" w:rsidDel="009D4F9E">
          <w:rPr>
            <w:iCs/>
          </w:rPr>
          <w:delText>f</w:delText>
        </w:r>
      </w:del>
      <w:r w:rsidR="0052635A">
        <w:rPr>
          <w:iCs/>
        </w:rPr>
        <w:t>igure 6.6.  When looking at the pie chart on the left, it is relatively difficult to gauge the specific di</w:t>
      </w:r>
      <w:r w:rsidR="009F26C3">
        <w:rPr>
          <w:iCs/>
        </w:rPr>
        <w:t>fference between the five slices.</w:t>
      </w:r>
      <w:r w:rsidR="00A327C6">
        <w:rPr>
          <w:iCs/>
        </w:rPr>
        <w:t xml:space="preserve">  Looking at just the pie chart, we’d probably conclude that they are all about equal.  However, if we look at the bar chart on the right, i</w:t>
      </w:r>
      <w:r w:rsidR="009F26C3">
        <w:rPr>
          <w:iCs/>
        </w:rPr>
        <w:t xml:space="preserve">t’s relatively trivial to see the differences </w:t>
      </w:r>
      <w:r w:rsidR="00A327C6">
        <w:rPr>
          <w:iCs/>
        </w:rPr>
        <w:t xml:space="preserve">because we are using </w:t>
      </w:r>
      <w:r w:rsidR="009F26C3">
        <w:rPr>
          <w:iCs/>
        </w:rPr>
        <w:t xml:space="preserve">position on a common scale.  </w:t>
      </w:r>
      <w:r w:rsidR="00A327C6">
        <w:rPr>
          <w:iCs/>
        </w:rPr>
        <w:t xml:space="preserve">Obviously, if we had confidence in the data </w:t>
      </w:r>
      <w:r w:rsidR="001F25B7">
        <w:rPr>
          <w:iCs/>
        </w:rPr>
        <w:t>its</w:t>
      </w:r>
      <w:r w:rsidR="00A327C6">
        <w:rPr>
          <w:iCs/>
        </w:rPr>
        <w:t xml:space="preserve"> accuracy</w:t>
      </w:r>
      <w:r w:rsidR="001F25B7">
        <w:rPr>
          <w:iCs/>
        </w:rPr>
        <w:t>,</w:t>
      </w:r>
      <w:r w:rsidR="00A327C6">
        <w:rPr>
          <w:iCs/>
        </w:rPr>
        <w:t xml:space="preserve"> the bar chart on the right is far easier to see the </w:t>
      </w:r>
      <w:r w:rsidR="001F25B7">
        <w:rPr>
          <w:iCs/>
        </w:rPr>
        <w:t xml:space="preserve">values and </w:t>
      </w:r>
      <w:r w:rsidR="00A327C6">
        <w:rPr>
          <w:iCs/>
        </w:rPr>
        <w:t>relationship</w:t>
      </w:r>
      <w:r w:rsidR="001F25B7">
        <w:rPr>
          <w:iCs/>
        </w:rPr>
        <w:t>s</w:t>
      </w:r>
      <w:r w:rsidR="00A327C6">
        <w:rPr>
          <w:iCs/>
        </w:rPr>
        <w:t xml:space="preserve">.  </w:t>
      </w:r>
      <w:r w:rsidR="009F26C3">
        <w:rPr>
          <w:iCs/>
        </w:rPr>
        <w:t>But, what</w:t>
      </w:r>
      <w:r w:rsidR="001F25B7">
        <w:rPr>
          <w:iCs/>
        </w:rPr>
        <w:t xml:space="preserve"> if the data we have is from a small opinion survey?  W</w:t>
      </w:r>
      <w:r w:rsidR="00A327C6">
        <w:rPr>
          <w:iCs/>
        </w:rPr>
        <w:t xml:space="preserve">hile we can calculate precise values, the differences </w:t>
      </w:r>
      <w:r w:rsidR="001F25B7">
        <w:rPr>
          <w:iCs/>
        </w:rPr>
        <w:t xml:space="preserve">in the values </w:t>
      </w:r>
      <w:r w:rsidR="00A327C6">
        <w:rPr>
          <w:iCs/>
        </w:rPr>
        <w:t xml:space="preserve">could </w:t>
      </w:r>
      <w:r w:rsidR="009F26C3">
        <w:rPr>
          <w:iCs/>
        </w:rPr>
        <w:t>easily be explained with sample error</w:t>
      </w:r>
      <w:r w:rsidR="001F25B7">
        <w:rPr>
          <w:iCs/>
        </w:rPr>
        <w:t>.</w:t>
      </w:r>
      <w:r w:rsidR="00A327C6">
        <w:rPr>
          <w:iCs/>
        </w:rPr>
        <w:t xml:space="preserve">   In this case, we could justify using a le</w:t>
      </w:r>
      <w:r w:rsidR="001F25B7">
        <w:rPr>
          <w:iCs/>
        </w:rPr>
        <w:t xml:space="preserve">ss accurate method to communicate our data.  </w:t>
      </w:r>
    </w:p>
    <w:p w14:paraId="53BDD7FF" w14:textId="6676655C" w:rsidR="000D1D8B" w:rsidRDefault="000D1D8B" w:rsidP="000D1D8B">
      <w:pPr>
        <w:pStyle w:val="Slug"/>
      </w:pPr>
      <w:r>
        <w:t>Figure 6.6 Comparing Pie and Bar Charts</w:t>
      </w:r>
      <w:r>
        <w:tab/>
        <w:t>[</w:t>
      </w:r>
      <w:proofErr w:type="gramStart"/>
      <w:r>
        <w:t xml:space="preserve">FILENAME </w:t>
      </w:r>
      <w:r w:rsidRPr="000D1D8B">
        <w:t xml:space="preserve"> 793725c06f006</w:t>
      </w:r>
      <w:proofErr w:type="gramEnd"/>
      <w:r>
        <w:t>]</w:t>
      </w:r>
    </w:p>
    <w:p w14:paraId="57ED858A" w14:textId="38C0B3C8" w:rsidR="001F25B7" w:rsidRDefault="001F25B7" w:rsidP="001F25B7">
      <w:pPr>
        <w:pStyle w:val="FeatureType"/>
      </w:pPr>
      <w:proofErr w:type="gramStart"/>
      <w:r>
        <w:t>type</w:t>
      </w:r>
      <w:proofErr w:type="gramEnd"/>
      <w:r>
        <w:t>="note"</w:t>
      </w:r>
    </w:p>
    <w:p w14:paraId="5A94098C" w14:textId="2DA93184" w:rsidR="001F25B7" w:rsidRDefault="00A5280C" w:rsidP="001F25B7">
      <w:pPr>
        <w:pStyle w:val="FeatureTitle"/>
      </w:pPr>
      <w:r>
        <w:t>Save the Pies for Dessert</w:t>
      </w:r>
    </w:p>
    <w:p w14:paraId="64F64C68" w14:textId="42A0CCA9" w:rsidR="001F25B7" w:rsidRPr="001F25B7" w:rsidRDefault="001F25B7" w:rsidP="00447578">
      <w:pPr>
        <w:pStyle w:val="FeaturePara"/>
      </w:pPr>
      <w:r>
        <w:t xml:space="preserve">If you are new to data visualization, there are essentially two distinct (and sometimes very </w:t>
      </w:r>
      <w:r w:rsidR="00690D0D">
        <w:t>passionate</w:t>
      </w:r>
      <w:r>
        <w:t>) opinions when it comes to visualizations that use techniques lower on Cleveland’s accuracy list.  Pie charts</w:t>
      </w:r>
      <w:r w:rsidR="00690D0D">
        <w:t xml:space="preserve"> are often </w:t>
      </w:r>
      <w:r w:rsidR="006F73A1">
        <w:t>at the cent</w:t>
      </w:r>
      <w:r w:rsidR="00A5280C">
        <w:t xml:space="preserve">er of debate since they are used (and abused) more often than others.  The core argument against pie charts is that the data can always be represented </w:t>
      </w:r>
      <w:r w:rsidR="000C34BB">
        <w:t xml:space="preserve">better and </w:t>
      </w:r>
      <w:r w:rsidR="00A5280C">
        <w:t xml:space="preserve">more accurately </w:t>
      </w:r>
      <w:r w:rsidR="00447578">
        <w:t>with other</w:t>
      </w:r>
      <w:r w:rsidR="00A5280C">
        <w:t xml:space="preserve"> method</w:t>
      </w:r>
      <w:r w:rsidR="00447578">
        <w:t>s</w:t>
      </w:r>
      <w:r w:rsidR="000C34BB">
        <w:t>.  As Stephen few said in his</w:t>
      </w:r>
      <w:r w:rsidR="00A5280C">
        <w:t xml:space="preserve"> 2007 paper </w:t>
      </w:r>
      <w:r w:rsidR="000C34BB" w:rsidRPr="000C34BB">
        <w:rPr>
          <w:i/>
        </w:rPr>
        <w:t>Save the Pies for Dessert</w:t>
      </w:r>
      <w:r w:rsidR="00A5280C">
        <w:t>, “</w:t>
      </w:r>
      <w:r w:rsidR="00A5280C" w:rsidRPr="009D4F9E">
        <w:rPr>
          <w:i/>
          <w:rPrChange w:id="150" w:author="Bob Rudis" w:date="2013-09-02T13:14:00Z">
            <w:rPr/>
          </w:rPrChange>
        </w:rPr>
        <w:t>Of all the graphs that play major roles in the lexicon of quantitative communication, however, the pie chart is by far the least effective. Its colorful voice is often heard, but rarely understood. It mumbles when it talks</w:t>
      </w:r>
      <w:r w:rsidR="00A5280C">
        <w:t>.”</w:t>
      </w:r>
      <w:r w:rsidR="002735C7">
        <w:t xml:space="preserve">  But on the other side</w:t>
      </w:r>
      <w:r w:rsidR="00447578">
        <w:t xml:space="preserve"> is the point we made here, that the goal of communication may not be precision.  There are </w:t>
      </w:r>
      <w:r w:rsidR="000C34BB">
        <w:t>other less convincing</w:t>
      </w:r>
      <w:r w:rsidR="00447578">
        <w:t xml:space="preserve"> arguments in the defense of pie charts, but there is one piece of common ground: choose the </w:t>
      </w:r>
      <w:r w:rsidR="000C34BB">
        <w:t xml:space="preserve">visualization </w:t>
      </w:r>
      <w:r w:rsidR="00447578">
        <w:t xml:space="preserve">method </w:t>
      </w:r>
      <w:r w:rsidR="002A2EFD">
        <w:t>deliberately</w:t>
      </w:r>
      <w:r w:rsidR="00447578">
        <w:t xml:space="preserve"> and be sure it </w:t>
      </w:r>
      <w:r w:rsidR="002A2EFD">
        <w:t>communicates</w:t>
      </w:r>
      <w:r w:rsidR="00447578">
        <w:t xml:space="preserve"> the message you want to send.</w:t>
      </w:r>
      <w:r w:rsidR="000C34BB">
        <w:t xml:space="preserve">  </w:t>
      </w:r>
    </w:p>
    <w:p w14:paraId="7E90E2EC" w14:textId="1C431459" w:rsidR="00331C45" w:rsidRDefault="009D4F9E" w:rsidP="00D75D77">
      <w:pPr>
        <w:pStyle w:val="H2"/>
      </w:pPr>
      <w:ins w:id="151" w:author="Bob Rudis" w:date="2013-09-02T13:15:00Z">
        <w:r>
          <w:t xml:space="preserve">Using </w:t>
        </w:r>
      </w:ins>
      <w:r w:rsidR="00331C45">
        <w:t>Color</w:t>
      </w:r>
    </w:p>
    <w:p w14:paraId="7836901A" w14:textId="62B573A3" w:rsidR="00B05AA4" w:rsidRDefault="00B2577B" w:rsidP="00B05AA4">
      <w:pPr>
        <w:pStyle w:val="Para"/>
      </w:pPr>
      <w:r>
        <w:t xml:space="preserve">If </w:t>
      </w:r>
      <w:del w:id="152" w:author="Bob Rudis" w:date="2013-09-02T13:15:00Z">
        <w:r w:rsidDel="009D4F9E">
          <w:delText>you’re never had to</w:delText>
        </w:r>
      </w:del>
      <w:ins w:id="153" w:author="Bob Rudis" w:date="2013-09-02T13:15:00Z">
        <w:r w:rsidR="009D4F9E">
          <w:t>you’ve never been tasked with</w:t>
        </w:r>
      </w:ins>
      <w:r>
        <w:t xml:space="preserve"> </w:t>
      </w:r>
      <w:r w:rsidR="00B05AA4">
        <w:t>select</w:t>
      </w:r>
      <w:ins w:id="154" w:author="Bob Rudis" w:date="2013-09-02T13:15:00Z">
        <w:r w:rsidR="009D4F9E">
          <w:t>ing</w:t>
        </w:r>
      </w:ins>
      <w:r>
        <w:t xml:space="preserve"> color</w:t>
      </w:r>
      <w:r w:rsidR="00B05AA4">
        <w:t>s for</w:t>
      </w:r>
      <w:r>
        <w:t xml:space="preserve"> a project this brief introduction may make </w:t>
      </w:r>
      <w:r w:rsidR="00B05AA4">
        <w:t>color selection seem easy.</w:t>
      </w:r>
      <w:r>
        <w:t xml:space="preserve">  </w:t>
      </w:r>
      <w:del w:id="155" w:author="Bob Rudis" w:date="2013-09-02T13:16:00Z">
        <w:r w:rsidDel="00C63900">
          <w:delText>We’ve got</w:delText>
        </w:r>
      </w:del>
      <w:ins w:id="156" w:author="Bob Rudis" w:date="2013-09-02T13:16:00Z">
        <w:r w:rsidR="00C63900">
          <w:t>There are</w:t>
        </w:r>
      </w:ins>
      <w:r>
        <w:t xml:space="preserve"> a few guidelines on what types of color palettes go with what types of variables and a deep well of knowledge</w:t>
      </w:r>
      <w:r w:rsidR="00B05AA4">
        <w:t xml:space="preserve"> from color research</w:t>
      </w:r>
      <w:r>
        <w:t xml:space="preserve"> has </w:t>
      </w:r>
      <w:r w:rsidR="00B05AA4">
        <w:t>brought us a handful of easy rules for palette creation.</w:t>
      </w:r>
      <w:r>
        <w:t xml:space="preserve">  However, it won’t be until you’re </w:t>
      </w:r>
      <w:r w:rsidR="00B05AA4">
        <w:t>trying</w:t>
      </w:r>
      <w:r>
        <w:t xml:space="preserve"> yet another </w:t>
      </w:r>
      <w:r w:rsidR="00B05AA4">
        <w:t xml:space="preserve">set of </w:t>
      </w:r>
      <w:r>
        <w:t>color</w:t>
      </w:r>
      <w:r w:rsidR="00B05AA4">
        <w:t>s in</w:t>
      </w:r>
      <w:r w:rsidR="00C76257">
        <w:t xml:space="preserve"> your </w:t>
      </w:r>
      <w:r w:rsidR="00B05AA4">
        <w:t xml:space="preserve">visualization that you will truly appreciate the words of Edward </w:t>
      </w:r>
      <w:proofErr w:type="spellStart"/>
      <w:r w:rsidR="00B05AA4">
        <w:t>Tufte</w:t>
      </w:r>
      <w:proofErr w:type="spellEnd"/>
      <w:r w:rsidR="00B05AA4">
        <w:t xml:space="preserve">.  </w:t>
      </w:r>
      <w:r w:rsidR="0008720C">
        <w:t>“A</w:t>
      </w:r>
      <w:r w:rsidR="0010417A">
        <w:t xml:space="preserve">voiding catastrophe becomes the first principle in bringing color to information: Above all, do no harm.” </w:t>
      </w:r>
      <w:r w:rsidR="00B05AA4">
        <w:t xml:space="preserve"> </w:t>
      </w:r>
    </w:p>
    <w:p w14:paraId="1B7EDF56" w14:textId="00714909" w:rsidR="009B2420" w:rsidRDefault="00FD7C9C" w:rsidP="00B05AA4">
      <w:pPr>
        <w:pStyle w:val="Para"/>
      </w:pPr>
      <w:r>
        <w:t xml:space="preserve">There are </w:t>
      </w:r>
      <w:r w:rsidR="00A733E2">
        <w:t>many</w:t>
      </w:r>
      <w:r>
        <w:t xml:space="preserve"> websites and tools that leverage color theory </w:t>
      </w:r>
      <w:r w:rsidR="00A733E2">
        <w:t>to</w:t>
      </w:r>
      <w:r>
        <w:t xml:space="preserve"> make palette</w:t>
      </w:r>
      <w:r w:rsidR="00A733E2">
        <w:t xml:space="preserve"> selection relatively painless (see the appendix for </w:t>
      </w:r>
      <w:ins w:id="157" w:author="Bob Rudis" w:date="2013-09-02T13:17:00Z">
        <w:r w:rsidR="00C63900">
          <w:t xml:space="preserve">a complete list of </w:t>
        </w:r>
      </w:ins>
      <w:r w:rsidR="00A733E2">
        <w:t>resources, but Color Brewer</w:t>
      </w:r>
      <w:ins w:id="158" w:author="Bob Rudis" w:date="2013-09-02T13:17:00Z">
        <w:r w:rsidR="00C63900">
          <w:t xml:space="preserve"> (</w:t>
        </w:r>
        <w:r w:rsidR="00C63900" w:rsidRPr="00C63900">
          <w:rPr>
            <w:rStyle w:val="InlineURL"/>
            <w:rPrChange w:id="159" w:author="Bob Rudis" w:date="2013-09-02T13:17:00Z">
              <w:rPr/>
            </w:rPrChange>
          </w:rPr>
          <w:t>http://colorbrewer2.org/</w:t>
        </w:r>
        <w:r w:rsidR="00C63900">
          <w:t>)</w:t>
        </w:r>
      </w:ins>
      <w:r w:rsidR="00A733E2">
        <w:t xml:space="preserve"> and HCL Picker </w:t>
      </w:r>
      <w:ins w:id="160" w:author="Bob Rudis" w:date="2013-09-02T13:17:00Z">
        <w:r w:rsidR="00C63900">
          <w:t>(</w:t>
        </w:r>
      </w:ins>
      <w:ins w:id="161" w:author="Bob Rudis" w:date="2013-09-02T13:18:00Z">
        <w:r w:rsidR="00C63900" w:rsidRPr="00C63900">
          <w:rPr>
            <w:rStyle w:val="InlineURL"/>
            <w:rPrChange w:id="162" w:author="Bob Rudis" w:date="2013-09-02T13:18:00Z">
              <w:rPr/>
            </w:rPrChange>
          </w:rPr>
          <w:t>http://tristen.ca/hcl-picker/</w:t>
        </w:r>
      </w:ins>
      <w:ins w:id="163" w:author="Bob Rudis" w:date="2013-09-02T13:17:00Z">
        <w:r w:rsidR="00C63900">
          <w:t xml:space="preserve">) </w:t>
        </w:r>
      </w:ins>
      <w:r w:rsidR="00A733E2">
        <w:t xml:space="preserve">are our favorites).  </w:t>
      </w:r>
      <w:r w:rsidR="009B2420">
        <w:t xml:space="preserve">With some understanding of your data, </w:t>
      </w:r>
      <w:r w:rsidR="00A733E2">
        <w:t xml:space="preserve">picking colors that are good in [color] theory is the easy part.  Colors </w:t>
      </w:r>
      <w:r w:rsidR="009B2420">
        <w:t xml:space="preserve">also </w:t>
      </w:r>
      <w:r w:rsidR="00A733E2">
        <w:t xml:space="preserve">have to support and </w:t>
      </w:r>
      <w:r w:rsidR="009B2420">
        <w:t>hopefully even highlight our message</w:t>
      </w:r>
      <w:r w:rsidR="00405911">
        <w:t xml:space="preserve"> and be pleasing </w:t>
      </w:r>
      <w:r w:rsidR="006C52D9">
        <w:t>to the eye</w:t>
      </w:r>
      <w:r w:rsidR="009B2420">
        <w:t xml:space="preserve">, which </w:t>
      </w:r>
      <w:r w:rsidR="006C52D9">
        <w:t xml:space="preserve">have a large element of subjectivity </w:t>
      </w:r>
      <w:r w:rsidR="009B2420">
        <w:t xml:space="preserve">and </w:t>
      </w:r>
      <w:r w:rsidR="006C52D9">
        <w:t xml:space="preserve">are </w:t>
      </w:r>
      <w:r w:rsidR="009B2420">
        <w:t>unique to each and every visual story.  This</w:t>
      </w:r>
      <w:r w:rsidR="00405911">
        <w:t xml:space="preserve"> creates the </w:t>
      </w:r>
      <w:r w:rsidR="009B2420">
        <w:t xml:space="preserve">challenge with color: we have to balance function, aesthetics and theory across </w:t>
      </w:r>
      <w:r w:rsidR="006C52D9">
        <w:t xml:space="preserve">just </w:t>
      </w:r>
      <w:r w:rsidR="009B2420">
        <w:t xml:space="preserve">a handful of colors.  </w:t>
      </w:r>
    </w:p>
    <w:p w14:paraId="0EC8659E" w14:textId="40CC956F" w:rsidR="006C52D9" w:rsidRDefault="006C52D9" w:rsidP="006C52D9">
      <w:pPr>
        <w:pStyle w:val="H3"/>
      </w:pPr>
      <w:commentRangeStart w:id="164"/>
      <w:r>
        <w:t xml:space="preserve">Color </w:t>
      </w:r>
      <w:commentRangeEnd w:id="164"/>
      <w:r w:rsidR="00B63DF4">
        <w:rPr>
          <w:rStyle w:val="CommentReference"/>
          <w:rFonts w:ascii="Times New Roman" w:hAnsi="Times New Roman"/>
          <w:b w:val="0"/>
          <w:snapToGrid/>
        </w:rPr>
        <w:commentReference w:id="164"/>
      </w:r>
      <w:r>
        <w:t>is Relative</w:t>
      </w:r>
    </w:p>
    <w:p w14:paraId="50DDFC16" w14:textId="2903826D" w:rsidR="008524F8" w:rsidRDefault="006C52D9" w:rsidP="00B4543A">
      <w:pPr>
        <w:pStyle w:val="Para"/>
      </w:pPr>
      <w:r>
        <w:t xml:space="preserve">The first and perhaps most important aspect of color selection is that colors </w:t>
      </w:r>
      <w:r w:rsidR="005C21B4">
        <w:t xml:space="preserve">are always interpreted </w:t>
      </w:r>
      <w:r w:rsidR="00350D93">
        <w:t>relative to the surrounding environment</w:t>
      </w:r>
      <w:r>
        <w:t xml:space="preserve">. </w:t>
      </w:r>
      <w:r w:rsidR="00350D93">
        <w:t xml:space="preserve">For example, </w:t>
      </w:r>
      <w:r w:rsidR="000D1D8B">
        <w:rPr>
          <w:highlight w:val="yellow"/>
        </w:rPr>
        <w:t>Figure 6.7</w:t>
      </w:r>
      <w:r w:rsidR="00350D93">
        <w:t xml:space="preserve"> shows two rows of gray boxes on a gradient background.  Even if we know each row has a consistent shade of gray, we will still see different shades on the same row as we scan from side to side.</w:t>
      </w:r>
      <w:r w:rsidR="00B97D4B">
        <w:t xml:space="preserve">  And to some, the upper left box looks the same color as the lower right.  </w:t>
      </w:r>
      <w:r w:rsidR="00350D93">
        <w:t xml:space="preserve">That’s because we see </w:t>
      </w:r>
      <w:r w:rsidR="00B97D4B">
        <w:t xml:space="preserve">the shade in the boxes </w:t>
      </w:r>
      <w:r w:rsidR="00350D93">
        <w:t xml:space="preserve">relative to the surrounding </w:t>
      </w:r>
      <w:r w:rsidR="004C1B2B">
        <w:t>background</w:t>
      </w:r>
      <w:r w:rsidR="00350D93">
        <w:t>.</w:t>
      </w:r>
      <w:r w:rsidR="004C1B2B">
        <w:t xml:space="preserve">   The boxes appear darker on a white background and lighter on a dark background.  </w:t>
      </w:r>
      <w:r w:rsidR="00B4543A">
        <w:t xml:space="preserve">We can use this to our benefit as well.  If we want to emphasize one variable above all else, we could choose a contrasting color from the rest.   For example, </w:t>
      </w:r>
      <w:del w:id="165" w:author="Bob Rudis" w:date="2013-09-02T13:21:00Z">
        <w:r w:rsidR="00B4543A" w:rsidDel="00C63900">
          <w:delText xml:space="preserve">a </w:delText>
        </w:r>
      </w:del>
      <w:r w:rsidR="00B4543A">
        <w:t xml:space="preserve">red shapes will stand out among shades of light blue shapes, but will blend in with pink and orange shapes. </w:t>
      </w:r>
    </w:p>
    <w:p w14:paraId="3A916D8B" w14:textId="1B7B7328" w:rsidR="008524F8" w:rsidRDefault="000D1D8B" w:rsidP="008524F8">
      <w:pPr>
        <w:pStyle w:val="Slug"/>
        <w:rPr>
          <w:ins w:id="166" w:author="Jay Jacobs" w:date="2013-09-02T16:15:00Z"/>
        </w:rPr>
      </w:pPr>
      <w:r>
        <w:t>Figure 6.7</w:t>
      </w:r>
      <w:r w:rsidR="008524F8">
        <w:t xml:space="preserve"> Visual signal and noise detection illusion</w:t>
      </w:r>
      <w:r w:rsidR="008524F8">
        <w:tab/>
        <w:t>[FILENAME</w:t>
      </w:r>
      <w:ins w:id="167" w:author="Jay Jacobs" w:date="2013-09-02T16:15:00Z">
        <w:r w:rsidR="0068712B">
          <w:t xml:space="preserve"> </w:t>
        </w:r>
        <w:r w:rsidR="0068712B" w:rsidRPr="0068712B">
          <w:t>793725c06f007</w:t>
        </w:r>
      </w:ins>
      <w:r w:rsidR="008524F8">
        <w:t>]</w:t>
      </w:r>
    </w:p>
    <w:p w14:paraId="30267F55" w14:textId="77777777" w:rsidR="0068712B" w:rsidRDefault="0068712B" w:rsidP="0068712B">
      <w:pPr>
        <w:pStyle w:val="FeatureType"/>
        <w:rPr>
          <w:ins w:id="168" w:author="Jay Jacobs" w:date="2013-09-02T16:16:00Z"/>
        </w:rPr>
      </w:pPr>
      <w:proofErr w:type="gramStart"/>
      <w:ins w:id="169" w:author="Jay Jacobs" w:date="2013-09-02T16:16:00Z">
        <w:r>
          <w:t>type</w:t>
        </w:r>
        <w:proofErr w:type="gramEnd"/>
        <w:r>
          <w:t>="note"</w:t>
        </w:r>
      </w:ins>
    </w:p>
    <w:p w14:paraId="69FD7B7A" w14:textId="506E3EFD" w:rsidR="0068712B" w:rsidRDefault="0068712B" w:rsidP="0068712B">
      <w:pPr>
        <w:pStyle w:val="FeatureTitle"/>
        <w:rPr>
          <w:ins w:id="170" w:author="Jay Jacobs" w:date="2013-09-02T16:16:00Z"/>
        </w:rPr>
        <w:pPrChange w:id="171" w:author="Jay Jacobs" w:date="2013-09-02T16:16:00Z">
          <w:pPr>
            <w:pStyle w:val="Slug"/>
          </w:pPr>
        </w:pPrChange>
      </w:pPr>
      <w:ins w:id="172" w:author="Jay Jacobs" w:date="2013-09-02T16:16:00Z">
        <w:r>
          <w:t xml:space="preserve">We are the </w:t>
        </w:r>
        <w:r w:rsidRPr="0068712B">
          <w:rPr>
            <w:bCs/>
            <w:strike/>
            <w:szCs w:val="28"/>
            <w:rPrChange w:id="173" w:author="Jay Jacobs" w:date="2013-09-02T16:18:00Z">
              <w:rPr/>
            </w:rPrChange>
          </w:rPr>
          <w:t>99%</w:t>
        </w:r>
        <w:r>
          <w:t xml:space="preserve"> 10%</w:t>
        </w:r>
      </w:ins>
    </w:p>
    <w:p w14:paraId="5BA90DEC" w14:textId="30733ED0" w:rsidR="0068712B" w:rsidRPr="0068712B" w:rsidRDefault="0068712B" w:rsidP="0068712B">
      <w:pPr>
        <w:pStyle w:val="FeaturePara"/>
        <w:pPrChange w:id="174" w:author="Jay Jacobs" w:date="2013-09-02T16:17:00Z">
          <w:pPr>
            <w:pStyle w:val="Slug"/>
          </w:pPr>
        </w:pPrChange>
      </w:pPr>
      <w:ins w:id="175" w:author="Jay Jacobs" w:date="2013-09-02T16:18:00Z">
        <w:r>
          <w:t xml:space="preserve">As we choose colors there is a </w:t>
        </w:r>
      </w:ins>
    </w:p>
    <w:p w14:paraId="091E77FA" w14:textId="18B9B74D" w:rsidR="00B4543A" w:rsidRDefault="00B4543A" w:rsidP="00B4543A">
      <w:pPr>
        <w:pStyle w:val="H3"/>
      </w:pPr>
      <w:r>
        <w:t>Palettes Depend on Data</w:t>
      </w:r>
    </w:p>
    <w:p w14:paraId="76ECB2F0" w14:textId="03A4125C" w:rsidR="00885C58" w:rsidRDefault="00B4543A" w:rsidP="00B4543A">
      <w:pPr>
        <w:pStyle w:val="Para"/>
      </w:pPr>
      <w:r>
        <w:t xml:space="preserve">We have not talked about it much before, but there are only a handful of </w:t>
      </w:r>
      <w:r w:rsidR="00721E86">
        <w:t>high-level</w:t>
      </w:r>
      <w:r>
        <w:t xml:space="preserve"> d</w:t>
      </w:r>
      <w:r w:rsidR="00721E86">
        <w:t xml:space="preserve">ata types, and most of those fall into either categorical or quantitative values.  </w:t>
      </w:r>
      <w:r w:rsidR="00721E86" w:rsidRPr="008634E6">
        <w:rPr>
          <w:b/>
        </w:rPr>
        <w:t>Categorical data</w:t>
      </w:r>
      <w:r w:rsidR="00721E86">
        <w:t xml:space="preserve"> are represented as groups such as type</w:t>
      </w:r>
      <w:r w:rsidR="008634E6">
        <w:t xml:space="preserve"> of operating system or a programming language.  </w:t>
      </w:r>
      <w:r w:rsidR="008634E6" w:rsidRPr="008634E6">
        <w:rPr>
          <w:b/>
        </w:rPr>
        <w:t>Quantitative data</w:t>
      </w:r>
      <w:r w:rsidR="008634E6">
        <w:t xml:space="preserve"> are quantities (crazy, huh?) which are things we count or measure such as bytes, packets, sessions, number of servers and so on.   Sometime categorical data may have a natural order to them.  Rankings such as “first”, “second”, “third” or “high”, “medium”, “low” are treated like a categorical value but have an added sense of order to them.   Sometimes the lines get blurry, TCP/UDP port numbers for example appear quantitative since they are sequential numbers going up to 65,535.  But </w:t>
      </w:r>
      <w:r w:rsidR="00885C58">
        <w:t xml:space="preserve">we have to treat them as categories: we would never add </w:t>
      </w:r>
      <w:del w:id="176" w:author="Jay Jacobs" w:date="2013-09-02T15:23:00Z">
        <w:r w:rsidR="00885C58" w:rsidDel="002C4F96">
          <w:delText xml:space="preserve">ECHO </w:delText>
        </w:r>
      </w:del>
      <w:ins w:id="177" w:author="Jay Jacobs" w:date="2013-09-02T15:23:00Z">
        <w:r w:rsidR="002C4F96" w:rsidRPr="00C56164">
          <w:rPr>
            <w:rStyle w:val="InlineCodeVariable"/>
            <w:rPrChange w:id="178" w:author="Jay Jacobs" w:date="2013-09-02T16:19:00Z">
              <w:rPr/>
            </w:rPrChange>
          </w:rPr>
          <w:t>echo</w:t>
        </w:r>
        <w:r w:rsidR="002C4F96">
          <w:t xml:space="preserve"> </w:t>
        </w:r>
      </w:ins>
      <w:r w:rsidR="00885C58">
        <w:t xml:space="preserve">and two </w:t>
      </w:r>
      <w:r w:rsidR="00885C58" w:rsidRPr="00C56164">
        <w:rPr>
          <w:rStyle w:val="InlineCodeVariable"/>
          <w:rPrChange w:id="179" w:author="Jay Jacobs" w:date="2013-09-02T16:19:00Z">
            <w:rPr/>
          </w:rPrChange>
        </w:rPr>
        <w:t>telnet</w:t>
      </w:r>
      <w:r w:rsidR="00885C58">
        <w:t xml:space="preserve"> ports to get </w:t>
      </w:r>
      <w:r w:rsidR="00885C58" w:rsidRPr="00C56164">
        <w:rPr>
          <w:rStyle w:val="InlineCodeVariable"/>
          <w:rPrChange w:id="180" w:author="Jay Jacobs" w:date="2013-09-02T16:19:00Z">
            <w:rPr/>
          </w:rPrChange>
        </w:rPr>
        <w:t>DNS</w:t>
      </w:r>
      <w:r w:rsidR="00885C58">
        <w:t xml:space="preserve"> (yeah the math works out there).</w:t>
      </w:r>
      <w:r w:rsidR="00593DED">
        <w:t xml:space="preserve">  </w:t>
      </w:r>
      <w:r w:rsidR="00221819">
        <w:t>Another confusing data type is date/time.  Most of the time we will treat this as an ordered categorical variable</w:t>
      </w:r>
      <w:r w:rsidR="00593DED">
        <w:t xml:space="preserve"> (such as the year, month, day of week, </w:t>
      </w:r>
      <w:proofErr w:type="spellStart"/>
      <w:r w:rsidR="00593DED">
        <w:t>etc</w:t>
      </w:r>
      <w:proofErr w:type="spellEnd"/>
      <w:r w:rsidR="00593DED">
        <w:t xml:space="preserve">), but other times we’ll </w:t>
      </w:r>
      <w:r w:rsidR="00221819">
        <w:t>store it as a quantity (seconds since the epoch) to enable calculations on</w:t>
      </w:r>
      <w:r w:rsidR="00F41806">
        <w:t xml:space="preserve"> time, and </w:t>
      </w:r>
      <w:r w:rsidR="00F41806" w:rsidRPr="00F41806">
        <w:rPr>
          <w:i/>
        </w:rPr>
        <w:t>time series</w:t>
      </w:r>
      <w:r w:rsidR="00F41806">
        <w:t xml:space="preserve"> data.</w:t>
      </w:r>
    </w:p>
    <w:p w14:paraId="188DA65E" w14:textId="27FCCC82" w:rsidR="00356FE1" w:rsidRDefault="00356FE1" w:rsidP="00B4543A">
      <w:pPr>
        <w:pStyle w:val="Para"/>
      </w:pPr>
      <w:r>
        <w:t>We have to be careful using colors to represent</w:t>
      </w:r>
      <w:r w:rsidR="00885C58">
        <w:t xml:space="preserve"> </w:t>
      </w:r>
      <w:r>
        <w:t>a quantity.  We</w:t>
      </w:r>
      <w:r w:rsidR="00B4543A">
        <w:t xml:space="preserve"> are </w:t>
      </w:r>
      <w:r>
        <w:t>relatively</w:t>
      </w:r>
      <w:r w:rsidR="00B4543A">
        <w:t xml:space="preserve"> inaccurate </w:t>
      </w:r>
      <w:r>
        <w:t xml:space="preserve">when </w:t>
      </w:r>
      <w:r w:rsidR="00B4543A">
        <w:t xml:space="preserve">decoding quantity from color.  But it may be used in circumstances where </w:t>
      </w:r>
      <w:r w:rsidR="009C3082">
        <w:t xml:space="preserve">rough </w:t>
      </w:r>
      <w:r>
        <w:t>comparisons are enough</w:t>
      </w:r>
      <w:r w:rsidR="00B4543A">
        <w:t xml:space="preserve">.  For </w:t>
      </w:r>
      <w:r>
        <w:t xml:space="preserve">example, back in </w:t>
      </w:r>
      <w:r w:rsidRPr="00356FE1">
        <w:rPr>
          <w:highlight w:val="yellow"/>
        </w:rPr>
        <w:t>F</w:t>
      </w:r>
      <w:r w:rsidR="00721E86" w:rsidRPr="00356FE1">
        <w:rPr>
          <w:highlight w:val="yellow"/>
        </w:rPr>
        <w:t>igure 5.7</w:t>
      </w:r>
      <w:r w:rsidR="00721E86">
        <w:t xml:space="preserve">, it doesn’t </w:t>
      </w:r>
      <w:r w:rsidR="00B4543A">
        <w:t xml:space="preserve">matter </w:t>
      </w:r>
      <w:r>
        <w:t xml:space="preserve">if we can precisely see </w:t>
      </w:r>
      <w:r w:rsidR="00DA7877">
        <w:t>1</w:t>
      </w:r>
      <w:r>
        <w:t xml:space="preserve"> in 724 people in </w:t>
      </w:r>
      <w:r w:rsidR="00721E86">
        <w:t xml:space="preserve">Wyoming </w:t>
      </w:r>
      <w:r>
        <w:t>were infected with</w:t>
      </w:r>
      <w:r w:rsidR="00721E86">
        <w:t xml:space="preserve"> </w:t>
      </w:r>
      <w:proofErr w:type="spellStart"/>
      <w:r w:rsidR="00721E86">
        <w:t>ZeroAccess</w:t>
      </w:r>
      <w:proofErr w:type="spellEnd"/>
      <w:r w:rsidR="00721E86">
        <w:t xml:space="preserve">.  </w:t>
      </w:r>
      <w:r>
        <w:t xml:space="preserve">The color is simply communicating that Wyoming had more infections per person than any other state.  </w:t>
      </w:r>
    </w:p>
    <w:p w14:paraId="047AD973" w14:textId="4579F6AE" w:rsidR="00706C9F" w:rsidRDefault="000D1D8B" w:rsidP="000D1D8B">
      <w:pPr>
        <w:pStyle w:val="Para"/>
      </w:pPr>
      <w:r w:rsidRPr="000D1D8B">
        <w:rPr>
          <w:highlight w:val="yellow"/>
        </w:rPr>
        <w:t>Figure 6.8</w:t>
      </w:r>
      <w:r w:rsidR="009C3082">
        <w:t xml:space="preserve"> shows three types of color palettes</w:t>
      </w:r>
      <w:r w:rsidR="00DA7877">
        <w:t>, sequential, divergent and qualitative,</w:t>
      </w:r>
      <w:r w:rsidR="009C3082">
        <w:t xml:space="preserve"> from the Color Brewer website</w:t>
      </w:r>
      <w:del w:id="181" w:author="Bob Rudis" w:date="2013-09-02T14:07:00Z">
        <w:r w:rsidR="009C3082" w:rsidDel="0040727B">
          <w:delText xml:space="preserve"> (colorbrewer2.org)</w:delText>
        </w:r>
      </w:del>
      <w:r w:rsidR="009C3082">
        <w:t xml:space="preserve">.  </w:t>
      </w:r>
      <w:r w:rsidR="00356FE1">
        <w:t xml:space="preserve">We would select a palette of </w:t>
      </w:r>
      <w:r w:rsidR="00356FE1" w:rsidRPr="00356FE1">
        <w:rPr>
          <w:b/>
        </w:rPr>
        <w:t xml:space="preserve">sequential </w:t>
      </w:r>
      <w:r w:rsidR="00356FE1">
        <w:rPr>
          <w:b/>
        </w:rPr>
        <w:t>colors</w:t>
      </w:r>
      <w:r w:rsidR="00356FE1">
        <w:t xml:space="preserve"> to represent quantity </w:t>
      </w:r>
      <w:r w:rsidR="009C3082">
        <w:t>or perhaps</w:t>
      </w:r>
      <w:r w:rsidR="00356FE1">
        <w:t xml:space="preserve"> ordered categorical data.  Sequential color</w:t>
      </w:r>
      <w:r w:rsidR="009C3082">
        <w:t xml:space="preserve"> palettes are built using </w:t>
      </w:r>
      <w:r w:rsidR="00356FE1">
        <w:t xml:space="preserve">a single hue (blue for example) and then adjust the lightness or saturation of that color to cover the range of the quantitative data.  </w:t>
      </w:r>
      <w:r w:rsidR="009C3082" w:rsidRPr="009C3082">
        <w:rPr>
          <w:b/>
        </w:rPr>
        <w:t>Divergent colors</w:t>
      </w:r>
      <w:r w:rsidR="009C3082">
        <w:t xml:space="preserve"> are also used on quantitative or ordered data, but help communicate above or below some middle value. </w:t>
      </w:r>
      <w:r w:rsidR="00706C9F">
        <w:t xml:space="preserve">  Typically, the middle value is white and two divergent hues are used on either end.</w:t>
      </w:r>
      <w:r w:rsidR="009C3082">
        <w:t xml:space="preserve"> </w:t>
      </w:r>
      <w:r w:rsidR="00706C9F">
        <w:t xml:space="preserve"> Divergent color scales</w:t>
      </w:r>
      <w:r w:rsidR="009C3082">
        <w:t xml:space="preserve"> may be used to convey </w:t>
      </w:r>
      <w:r w:rsidR="00706C9F">
        <w:t>two directions in the data such as above or</w:t>
      </w:r>
      <w:r w:rsidR="009C3082">
        <w:t xml:space="preserve"> below average (as it was used in </w:t>
      </w:r>
      <w:r w:rsidR="009C3082" w:rsidRPr="009C3082">
        <w:rPr>
          <w:highlight w:val="yellow"/>
        </w:rPr>
        <w:t xml:space="preserve">figure </w:t>
      </w:r>
      <w:r>
        <w:rPr>
          <w:highlight w:val="yellow"/>
        </w:rPr>
        <w:t>5</w:t>
      </w:r>
      <w:r w:rsidR="009C3082" w:rsidRPr="009C3082">
        <w:rPr>
          <w:highlight w:val="yellow"/>
        </w:rPr>
        <w:t>.7</w:t>
      </w:r>
      <w:r w:rsidR="009C3082">
        <w:t xml:space="preserve">).  Finally we have </w:t>
      </w:r>
      <w:r w:rsidR="009C3082" w:rsidRPr="00706C9F">
        <w:rPr>
          <w:b/>
        </w:rPr>
        <w:t xml:space="preserve">qualitative </w:t>
      </w:r>
      <w:r w:rsidR="00706C9F" w:rsidRPr="00706C9F">
        <w:rPr>
          <w:b/>
        </w:rPr>
        <w:t>colors</w:t>
      </w:r>
      <w:r w:rsidR="00706C9F">
        <w:t>, which</w:t>
      </w:r>
      <w:r w:rsidR="009C3082">
        <w:t xml:space="preserve"> </w:t>
      </w:r>
      <w:r w:rsidR="00706C9F">
        <w:t>are intended to not convey ordering</w:t>
      </w:r>
      <w:r w:rsidR="009C3082">
        <w:t xml:space="preserve"> and are used to represent categorical data.  </w:t>
      </w:r>
    </w:p>
    <w:p w14:paraId="02DD9184" w14:textId="5CF157E4" w:rsidR="00706C9F" w:rsidRDefault="006A2715" w:rsidP="00706C9F">
      <w:pPr>
        <w:pStyle w:val="Slug"/>
      </w:pPr>
      <w:r>
        <w:t>Figure 6</w:t>
      </w:r>
      <w:r w:rsidR="000D1D8B">
        <w:t>.8</w:t>
      </w:r>
      <w:r w:rsidR="00706C9F">
        <w:t xml:space="preserve"> Sample color palettes from Color Brewer</w:t>
      </w:r>
      <w:r w:rsidR="00706C9F">
        <w:tab/>
        <w:t>[FILENAME</w:t>
      </w:r>
      <w:ins w:id="182" w:author="Jay Jacobs" w:date="2013-09-02T16:21:00Z">
        <w:r w:rsidR="006D31EB">
          <w:t xml:space="preserve"> </w:t>
        </w:r>
        <w:r w:rsidR="006D31EB" w:rsidRPr="006D31EB">
          <w:t>793725c06f008</w:t>
        </w:r>
      </w:ins>
      <w:r w:rsidR="00706C9F">
        <w:t>]</w:t>
      </w:r>
    </w:p>
    <w:p w14:paraId="41465011" w14:textId="77F4BC02" w:rsidR="000C34BB" w:rsidRDefault="00D75D77" w:rsidP="00D75D77">
      <w:pPr>
        <w:pStyle w:val="H2"/>
      </w:pPr>
      <w:r>
        <w:t>Putting it all together</w:t>
      </w:r>
    </w:p>
    <w:p w14:paraId="1BE1F324" w14:textId="1A8F8BB6" w:rsidR="00F41806" w:rsidRDefault="00D75D77" w:rsidP="00D75D77">
      <w:pPr>
        <w:pStyle w:val="Para"/>
      </w:pPr>
      <w:r>
        <w:t xml:space="preserve">We’ve laid some good ground work here, now let’s </w:t>
      </w:r>
      <w:r w:rsidR="00F41806">
        <w:t>look at how these things come together to help comm</w:t>
      </w:r>
      <w:r w:rsidR="00DA7877">
        <w:t xml:space="preserve">unicate our data.  We’ll spend </w:t>
      </w:r>
      <w:r w:rsidR="00F41806">
        <w:t xml:space="preserve">less time talking about how to create these and more on why we create these as we do.  But all of the source data and code to create these visualizations </w:t>
      </w:r>
      <w:r w:rsidR="006A2715">
        <w:t xml:space="preserve">in this chapter </w:t>
      </w:r>
      <w:r w:rsidR="00F41806">
        <w:t xml:space="preserve">are on the book website. </w:t>
      </w:r>
      <w:r w:rsidR="00DA7877">
        <w:t xml:space="preserve"> Creating the basic types of plots are relatively easy within the R language and using ggplot2</w:t>
      </w:r>
      <w:ins w:id="183" w:author="Bob Rudis" w:date="2013-09-02T14:09:00Z">
        <w:r w:rsidR="0040727B">
          <w:t xml:space="preserve"> and most of them are available as option in more familiar tools such as Excel</w:t>
        </w:r>
      </w:ins>
      <w:ins w:id="184" w:author="Bob Rudis" w:date="2013-09-02T14:11:00Z">
        <w:r w:rsidR="0040727B">
          <w:t>.</w:t>
        </w:r>
      </w:ins>
      <w:del w:id="185" w:author="Bob Rudis" w:date="2013-09-02T14:11:00Z">
        <w:r w:rsidR="00DA7877" w:rsidDel="0040727B">
          <w:delText>.</w:delText>
        </w:r>
      </w:del>
    </w:p>
    <w:p w14:paraId="01E4F163" w14:textId="470D0BE0" w:rsidR="00F41806" w:rsidRDefault="00F41806" w:rsidP="00F41806">
      <w:pPr>
        <w:pStyle w:val="H3"/>
      </w:pPr>
      <w:r>
        <w:t>Using Points</w:t>
      </w:r>
    </w:p>
    <w:p w14:paraId="5BFD8EC2" w14:textId="07A27CF9" w:rsidR="0002704C" w:rsidRDefault="00FA5CDE" w:rsidP="0002704C">
      <w:pPr>
        <w:pStyle w:val="codeinline"/>
      </w:pPr>
      <w:r>
        <w:t xml:space="preserve">The easiest method to communicate and compare two quantitative variables is the basic scatter plot.  Scatter plots position points along a common scale (both x and y scales) and allows the </w:t>
      </w:r>
      <w:del w:id="186" w:author="Jay Jacobs" w:date="2013-09-02T15:07:00Z">
        <w:r w:rsidDel="00A2112A">
          <w:delText>reader</w:delText>
        </w:r>
      </w:del>
      <w:ins w:id="187" w:author="Jay Jacobs" w:date="2013-09-02T15:07:00Z">
        <w:r w:rsidR="00A2112A">
          <w:t>consumer</w:t>
        </w:r>
      </w:ins>
      <w:r>
        <w:t xml:space="preserve"> to </w:t>
      </w:r>
      <w:r w:rsidR="005E6987">
        <w:t xml:space="preserve">very </w:t>
      </w:r>
      <w:r>
        <w:t xml:space="preserve">accurately </w:t>
      </w:r>
      <w:r w:rsidR="005E6987">
        <w:t>determine the quantities of variables</w:t>
      </w:r>
      <w:r>
        <w:t xml:space="preserve"> and co</w:t>
      </w:r>
      <w:r w:rsidR="00F41806">
        <w:t xml:space="preserve">mpare between various points.  </w:t>
      </w:r>
      <w:del w:id="188" w:author="Bob Rudis" w:date="2013-09-02T14:12:00Z">
        <w:r w:rsidR="006A2715" w:rsidDel="0040727B">
          <w:delText>creating it in</w:delText>
        </w:r>
      </w:del>
      <w:ins w:id="189" w:author="Bob Rudis" w:date="2013-09-02T14:12:00Z">
        <w:r w:rsidR="0040727B">
          <w:t xml:space="preserve">It is </w:t>
        </w:r>
      </w:ins>
      <w:del w:id="190" w:author="Bob Rudis" w:date="2013-09-02T14:12:00Z">
        <w:r w:rsidR="006A2715" w:rsidDel="0040727B">
          <w:delText xml:space="preserve"> R is </w:delText>
        </w:r>
      </w:del>
      <w:r w:rsidR="006A2715">
        <w:t xml:space="preserve">insanely simple </w:t>
      </w:r>
      <w:ins w:id="191" w:author="Bob Rudis" w:date="2013-09-02T14:12:00Z">
        <w:r w:rsidR="0040727B">
          <w:t xml:space="preserve">to create scatter plots in R: </w:t>
        </w:r>
      </w:ins>
      <w:r w:rsidR="006A2715">
        <w:t>(</w:t>
      </w:r>
      <w:r w:rsidR="006A2715" w:rsidRPr="006A2715">
        <w:rPr>
          <w:rStyle w:val="InlineCode"/>
        </w:rPr>
        <w:t>plot(x, y)</w:t>
      </w:r>
      <w:r w:rsidR="006A2715">
        <w:t>)</w:t>
      </w:r>
      <w:ins w:id="192" w:author="Bob Rudis" w:date="2013-09-02T14:12:00Z">
        <w:r w:rsidR="0040727B">
          <w:t xml:space="preserve"> </w:t>
        </w:r>
      </w:ins>
      <w:r w:rsidR="006A2715">
        <w:t>and</w:t>
      </w:r>
      <w:ins w:id="193" w:author="Bob Rudis" w:date="2013-09-02T14:12:00Z">
        <w:r w:rsidR="0040727B">
          <w:t>,</w:t>
        </w:r>
      </w:ins>
      <w:r w:rsidR="006A2715">
        <w:t xml:space="preserve"> we’ll often do this just to “see” the data we are working with.  For example</w:t>
      </w:r>
      <w:r w:rsidR="000D1D8B">
        <w:t>,</w:t>
      </w:r>
      <w:r w:rsidR="006A2715">
        <w:t xml:space="preserve"> </w:t>
      </w:r>
      <w:ins w:id="194" w:author="Bob Rudis" w:date="2013-09-02T14:12:00Z">
        <w:r w:rsidR="0040727B">
          <w:t>F</w:t>
        </w:r>
      </w:ins>
      <w:del w:id="195" w:author="Bob Rudis" w:date="2013-09-02T14:12:00Z">
        <w:r w:rsidR="006A2715" w:rsidDel="0040727B">
          <w:delText>f</w:delText>
        </w:r>
      </w:del>
      <w:r w:rsidR="006A2715">
        <w:t>igure 6.</w:t>
      </w:r>
      <w:r w:rsidR="000D1D8B">
        <w:t xml:space="preserve">9 shows eight hours of firewall traffic.  Each dot represents total number of packets </w:t>
      </w:r>
      <w:del w:id="196" w:author="Bob Rudis" w:date="2013-09-02T14:13:00Z">
        <w:r w:rsidR="000D1D8B" w:rsidDel="0040727B">
          <w:delText>on the</w:delText>
        </w:r>
      </w:del>
      <w:ins w:id="197" w:author="Bob Rudis" w:date="2013-09-02T14:13:00Z">
        <w:r w:rsidR="0040727B">
          <w:t>(</w:t>
        </w:r>
      </w:ins>
      <w:del w:id="198" w:author="Bob Rudis" w:date="2013-09-02T14:13:00Z">
        <w:r w:rsidR="000D1D8B" w:rsidDel="0040727B">
          <w:delText xml:space="preserve"> </w:delText>
        </w:r>
      </w:del>
      <w:r w:rsidR="000D1D8B">
        <w:t>x-axis</w:t>
      </w:r>
      <w:ins w:id="199" w:author="Bob Rudis" w:date="2013-09-02T14:13:00Z">
        <w:r w:rsidR="0040727B">
          <w:t>)</w:t>
        </w:r>
      </w:ins>
      <w:r w:rsidR="000D1D8B">
        <w:t xml:space="preserve"> and total number of bytes transferred </w:t>
      </w:r>
      <w:del w:id="200" w:author="Bob Rudis" w:date="2013-09-02T14:13:00Z">
        <w:r w:rsidR="000D1D8B" w:rsidDel="0040727B">
          <w:delText>on the</w:delText>
        </w:r>
      </w:del>
      <w:ins w:id="201" w:author="Bob Rudis" w:date="2013-09-02T14:13:00Z">
        <w:r w:rsidR="0040727B">
          <w:t>(</w:t>
        </w:r>
      </w:ins>
      <w:del w:id="202" w:author="Bob Rudis" w:date="2013-09-02T14:13:00Z">
        <w:r w:rsidR="000D1D8B" w:rsidDel="0040727B">
          <w:delText xml:space="preserve"> </w:delText>
        </w:r>
      </w:del>
      <w:r w:rsidR="000D1D8B">
        <w:t>y-axis</w:t>
      </w:r>
      <w:ins w:id="203" w:author="Bob Rudis" w:date="2013-09-02T14:14:00Z">
        <w:r w:rsidR="0040727B">
          <w:t>)</w:t>
        </w:r>
      </w:ins>
      <w:del w:id="204" w:author="Bob Rudis" w:date="2013-09-02T14:14:00Z">
        <w:r w:rsidR="000D1D8B" w:rsidDel="0040727B">
          <w:delText xml:space="preserve"> </w:delText>
        </w:r>
      </w:del>
      <w:del w:id="205" w:author="Bob Rudis" w:date="2013-09-02T14:13:00Z">
        <w:r w:rsidR="000D1D8B" w:rsidDel="0040727B">
          <w:delText xml:space="preserve">this </w:delText>
        </w:r>
      </w:del>
      <w:ins w:id="206" w:author="Bob Rudis" w:date="2013-09-02T14:13:00Z">
        <w:r w:rsidR="0040727B">
          <w:t xml:space="preserve"> </w:t>
        </w:r>
      </w:ins>
      <w:ins w:id="207" w:author="Bob Rudis" w:date="2013-09-02T14:14:00Z">
        <w:r w:rsidR="0040727B">
          <w:t xml:space="preserve">processed by the </w:t>
        </w:r>
      </w:ins>
      <w:r w:rsidR="000D1D8B">
        <w:t xml:space="preserve">firewall </w:t>
      </w:r>
      <w:del w:id="208" w:author="Bob Rudis" w:date="2013-09-02T14:14:00Z">
        <w:r w:rsidR="000D1D8B" w:rsidDel="0040727B">
          <w:delText>saw in</w:delText>
        </w:r>
      </w:del>
      <w:ins w:id="209" w:author="Bob Rudis" w:date="2013-09-02T14:14:00Z">
        <w:r w:rsidR="0040727B">
          <w:t>over</w:t>
        </w:r>
      </w:ins>
      <w:r w:rsidR="000D1D8B">
        <w:t xml:space="preserve"> 5 minutes. </w:t>
      </w:r>
    </w:p>
    <w:p w14:paraId="12D5919D" w14:textId="15214EC3" w:rsidR="0002704C" w:rsidRDefault="0002704C" w:rsidP="0002704C">
      <w:pPr>
        <w:pStyle w:val="Slug"/>
      </w:pPr>
      <w:r>
        <w:t>Figure 6.9 Basic Scatter Plot</w:t>
      </w:r>
      <w:r>
        <w:tab/>
        <w:t xml:space="preserve">[FILENAME </w:t>
      </w:r>
      <w:r w:rsidRPr="0002704C">
        <w:t>793725c06f009</w:t>
      </w:r>
      <w:r>
        <w:t>]</w:t>
      </w:r>
    </w:p>
    <w:p w14:paraId="27AE9982" w14:textId="547A84C5" w:rsidR="00B63DF4" w:rsidRDefault="0002704C" w:rsidP="00B63DF4">
      <w:pPr>
        <w:pStyle w:val="Para"/>
      </w:pPr>
      <w:r>
        <w:t>This is a good example of when a pattern quickly jumps out of a plot</w:t>
      </w:r>
      <w:r w:rsidR="00B63DF4">
        <w:t>.</w:t>
      </w:r>
      <w:r>
        <w:t xml:space="preserve"> We can see that the firewall traffic for the day ranges from around 7 gigabytes up to 19 gigabytes, and we range from 12 to 27 million packets.  The linear </w:t>
      </w:r>
      <w:r w:rsidR="00B63DF4">
        <w:t>relationship is very clear here:</w:t>
      </w:r>
      <w:r>
        <w:t xml:space="preserve"> as we see more packets we see more bytes.  Now this isn’t exactly</w:t>
      </w:r>
      <w:r w:rsidR="00B63DF4">
        <w:t xml:space="preserve"> a news flash or all that</w:t>
      </w:r>
      <w:r>
        <w:t xml:space="preserve"> informative, but if we have data where we aren’t sure what’s in it, a simple scatter plot can do wonders.   Figure 6.10 is </w:t>
      </w:r>
      <w:r w:rsidR="00B63DF4">
        <w:t>an example of a</w:t>
      </w:r>
      <w:r>
        <w:t xml:space="preserve"> scatter plot</w:t>
      </w:r>
      <w:r w:rsidR="00B63DF4">
        <w:t xml:space="preserve"> where we can quickly see something we didn’t know.  T</w:t>
      </w:r>
      <w:r>
        <w:t xml:space="preserve">his time we are putting the time of day along the x-axis against </w:t>
      </w:r>
      <w:r w:rsidR="00B63DF4">
        <w:t>the number of sessions on the y-axis.</w:t>
      </w:r>
    </w:p>
    <w:p w14:paraId="39B6C90B" w14:textId="03EDAD3D" w:rsidR="00480FE6" w:rsidRDefault="00B63DF4" w:rsidP="00B63DF4">
      <w:pPr>
        <w:pStyle w:val="Slug"/>
      </w:pPr>
      <w:r>
        <w:t xml:space="preserve">Figure </w:t>
      </w:r>
      <w:del w:id="210" w:author="Bob Rudis" w:date="2013-09-02T14:15:00Z">
        <w:r w:rsidDel="00C4261E">
          <w:delText xml:space="preserve">Figure </w:delText>
        </w:r>
      </w:del>
      <w:r>
        <w:t>6.10</w:t>
      </w:r>
      <w:r w:rsidR="0066218A">
        <w:t xml:space="preserve"> Dot Plot:</w:t>
      </w:r>
      <w:r>
        <w:t xml:space="preserve"> Packets over Time</w:t>
      </w:r>
      <w:r>
        <w:tab/>
        <w:t xml:space="preserve">[FILENAME </w:t>
      </w:r>
      <w:r w:rsidRPr="00B63DF4">
        <w:t>793725c06f010</w:t>
      </w:r>
      <w:r>
        <w:t>]</w:t>
      </w:r>
    </w:p>
    <w:p w14:paraId="278F4427" w14:textId="7C256D9E" w:rsidR="004F3596" w:rsidRDefault="00B63DF4" w:rsidP="00B63DF4">
      <w:pPr>
        <w:pStyle w:val="Para"/>
      </w:pPr>
      <w:r>
        <w:t>We did a couple of extra things here.  We dropped some faint lines down from the points to give just a hint of a bar chart and visually tie the points (which are rather bunched up) back to the x-axis.  We also wanted to highlight the repeating element of time so we darkened the line at the top of the hour and changed the points to be red every 30 minutes.  It’s</w:t>
      </w:r>
      <w:r w:rsidR="000D0756">
        <w:t xml:space="preserve"> obvious to see why we did that.  T</w:t>
      </w:r>
      <w:r>
        <w:t xml:space="preserve">here is a noticeable dip at the top of the hour and not much significant </w:t>
      </w:r>
      <w:r w:rsidR="000D0756">
        <w:t xml:space="preserve">change </w:t>
      </w:r>
      <w:r>
        <w:t>at the half-hour marks</w:t>
      </w:r>
      <w:r w:rsidR="000D0756">
        <w:t xml:space="preserve">, but we wanted to emphasize those times for easier comparison (remember the </w:t>
      </w:r>
      <w:proofErr w:type="spellStart"/>
      <w:r w:rsidR="000D0756">
        <w:t>preattiventive</w:t>
      </w:r>
      <w:proofErr w:type="spellEnd"/>
      <w:r w:rsidR="000D0756">
        <w:t xml:space="preserve"> processing?)</w:t>
      </w:r>
      <w:r>
        <w:t>.  Perhaps it’s a meeting-heavy culture and people are walking to a new meeting around that time and not surfing.  Who knows, but the pattern really jumps</w:t>
      </w:r>
      <w:r w:rsidR="004F3596">
        <w:t xml:space="preserve"> out with a simple scatter plot here.</w:t>
      </w:r>
    </w:p>
    <w:p w14:paraId="29EFEA9E" w14:textId="4B6CDDEC" w:rsidR="00AF05EE" w:rsidRDefault="00B63DF4" w:rsidP="00AF05EE">
      <w:pPr>
        <w:pStyle w:val="H3"/>
      </w:pPr>
      <w:r>
        <w:t xml:space="preserve"> </w:t>
      </w:r>
      <w:r w:rsidR="008970CF">
        <w:t>Creating Directions with Lines</w:t>
      </w:r>
    </w:p>
    <w:p w14:paraId="15E17D21" w14:textId="77777777" w:rsidR="004F27BC" w:rsidRDefault="0008073F" w:rsidP="00AF05EE">
      <w:pPr>
        <w:pStyle w:val="Para"/>
        <w:rPr>
          <w:ins w:id="211" w:author="Bob Rudis" w:date="2013-09-02T14:16:00Z"/>
        </w:rPr>
      </w:pPr>
      <w:r>
        <w:t xml:space="preserve">At some point, we </w:t>
      </w:r>
      <w:r w:rsidR="00AF05EE">
        <w:t>heard someone</w:t>
      </w:r>
      <w:r>
        <w:t xml:space="preserve"> say “l</w:t>
      </w:r>
      <w:r w:rsidR="00AF05EE">
        <w:t>ines are just points</w:t>
      </w:r>
      <w:r>
        <w:t xml:space="preserve"> in motion” and that’s true, we see a lines having a sense of direction.  Let’s take the same firewall traffic and separate out the types of devices on the network: </w:t>
      </w:r>
    </w:p>
    <w:p w14:paraId="375D7BDF" w14:textId="124D7511" w:rsidR="004F27BC" w:rsidRDefault="004F27BC">
      <w:pPr>
        <w:pStyle w:val="ListBulleted"/>
        <w:rPr>
          <w:ins w:id="212" w:author="Bob Rudis" w:date="2013-09-02T14:16:00Z"/>
        </w:rPr>
        <w:pPrChange w:id="213" w:author="Bob Rudis" w:date="2013-09-02T14:17:00Z">
          <w:pPr>
            <w:pStyle w:val="Para"/>
          </w:pPr>
        </w:pPrChange>
      </w:pPr>
      <w:r>
        <w:t>D</w:t>
      </w:r>
      <w:r w:rsidR="0008073F">
        <w:t>esktops</w:t>
      </w:r>
    </w:p>
    <w:p w14:paraId="05F2278A" w14:textId="6057CE42" w:rsidR="004F27BC" w:rsidRDefault="0008073F">
      <w:pPr>
        <w:pStyle w:val="ListBulleted"/>
        <w:rPr>
          <w:ins w:id="214" w:author="Bob Rudis" w:date="2013-09-02T14:16:00Z"/>
        </w:rPr>
        <w:pPrChange w:id="215" w:author="Bob Rudis" w:date="2013-09-02T14:17:00Z">
          <w:pPr>
            <w:pStyle w:val="Para"/>
          </w:pPr>
        </w:pPrChange>
      </w:pPr>
      <w:del w:id="216" w:author="Bob Rudis" w:date="2013-09-02T14:16:00Z">
        <w:r w:rsidDel="004F27BC">
          <w:delText xml:space="preserve">, </w:delText>
        </w:r>
      </w:del>
      <w:ins w:id="217" w:author="Bob Rudis" w:date="2013-09-02T14:16:00Z">
        <w:r w:rsidR="004F27BC">
          <w:t>S</w:t>
        </w:r>
      </w:ins>
      <w:del w:id="218" w:author="Bob Rudis" w:date="2013-09-02T14:16:00Z">
        <w:r w:rsidDel="004F27BC">
          <w:delText>s</w:delText>
        </w:r>
      </w:del>
      <w:r>
        <w:t>ervers</w:t>
      </w:r>
    </w:p>
    <w:p w14:paraId="0739B33E" w14:textId="343527A5" w:rsidR="004F27BC" w:rsidRDefault="0008073F">
      <w:pPr>
        <w:pStyle w:val="ListBulleted"/>
        <w:rPr>
          <w:ins w:id="219" w:author="Bob Rudis" w:date="2013-09-02T14:16:00Z"/>
        </w:rPr>
        <w:pPrChange w:id="220" w:author="Bob Rudis" w:date="2013-09-02T14:17:00Z">
          <w:pPr>
            <w:pStyle w:val="Para"/>
          </w:pPr>
        </w:pPrChange>
      </w:pPr>
      <w:del w:id="221" w:author="Bob Rudis" w:date="2013-09-02T14:16:00Z">
        <w:r w:rsidDel="004F27BC">
          <w:delText xml:space="preserve">, </w:delText>
        </w:r>
      </w:del>
      <w:ins w:id="222" w:author="Bob Rudis" w:date="2013-09-02T14:16:00Z">
        <w:r w:rsidR="004F27BC">
          <w:t>Pr</w:t>
        </w:r>
      </w:ins>
      <w:del w:id="223" w:author="Bob Rudis" w:date="2013-09-02T14:16:00Z">
        <w:r w:rsidDel="004F27BC">
          <w:delText>pr</w:delText>
        </w:r>
      </w:del>
      <w:r>
        <w:t>inters</w:t>
      </w:r>
    </w:p>
    <w:p w14:paraId="5C52486B" w14:textId="77777777" w:rsidR="004F27BC" w:rsidRDefault="0008073F">
      <w:pPr>
        <w:pStyle w:val="ListBulleted"/>
        <w:rPr>
          <w:ins w:id="224" w:author="Bob Rudis" w:date="2013-09-02T14:16:00Z"/>
        </w:rPr>
        <w:pPrChange w:id="225" w:author="Bob Rudis" w:date="2013-09-02T14:17:00Z">
          <w:pPr>
            <w:pStyle w:val="Para"/>
          </w:pPr>
        </w:pPrChange>
      </w:pPr>
      <w:del w:id="226" w:author="Bob Rudis" w:date="2013-09-02T14:16:00Z">
        <w:r w:rsidDel="004F27BC">
          <w:delText xml:space="preserve"> and n</w:delText>
        </w:r>
      </w:del>
      <w:ins w:id="227" w:author="Bob Rudis" w:date="2013-09-02T14:16:00Z">
        <w:r w:rsidR="004F27BC">
          <w:t>N</w:t>
        </w:r>
      </w:ins>
      <w:r>
        <w:t>etworking equipment.</w:t>
      </w:r>
      <w:del w:id="228" w:author="Bob Rudis" w:date="2013-09-02T14:17:00Z">
        <w:r w:rsidDel="004F27BC">
          <w:delText xml:space="preserve">  </w:delText>
        </w:r>
      </w:del>
    </w:p>
    <w:p w14:paraId="4096F361" w14:textId="14576D94" w:rsidR="00AF05EE" w:rsidRPr="00AF05EE" w:rsidRDefault="0008073F" w:rsidP="00AF05EE">
      <w:pPr>
        <w:pStyle w:val="Para"/>
      </w:pPr>
      <w:r>
        <w:t>Now let’s create two plots</w:t>
      </w:r>
      <w:ins w:id="229" w:author="Bob Rudis" w:date="2013-09-02T14:17:00Z">
        <w:r w:rsidR="004F27BC">
          <w:t xml:space="preserve">: </w:t>
        </w:r>
      </w:ins>
      <w:del w:id="230" w:author="Bob Rudis" w:date="2013-09-02T14:17:00Z">
        <w:r w:rsidDel="004F27BC">
          <w:delText xml:space="preserve">, the </w:delText>
        </w:r>
      </w:del>
      <w:r>
        <w:t xml:space="preserve">first the same </w:t>
      </w:r>
      <w:proofErr w:type="gramStart"/>
      <w:r>
        <w:t>type of scatter plot</w:t>
      </w:r>
      <w:proofErr w:type="gramEnd"/>
      <w:r>
        <w:t xml:space="preserve"> of the time series and then do the same thing with a line plot. </w:t>
      </w:r>
    </w:p>
    <w:p w14:paraId="7B446E60" w14:textId="52731BC5" w:rsidR="00B63DF4" w:rsidRDefault="00AF05EE" w:rsidP="00AF05EE">
      <w:pPr>
        <w:pStyle w:val="Slug"/>
      </w:pPr>
      <w:r>
        <w:t xml:space="preserve">Figure </w:t>
      </w:r>
      <w:r w:rsidR="0008073F">
        <w:t xml:space="preserve">6.11 </w:t>
      </w:r>
      <w:r w:rsidR="0066218A">
        <w:t>Line Plot: Traffic by Device</w:t>
      </w:r>
      <w:r>
        <w:tab/>
        <w:t xml:space="preserve">[FILENAME </w:t>
      </w:r>
      <w:r w:rsidRPr="00AF05EE">
        <w:t>793725c06f011</w:t>
      </w:r>
      <w:r>
        <w:t>]</w:t>
      </w:r>
    </w:p>
    <w:p w14:paraId="6099CB00" w14:textId="6EBA54F5" w:rsidR="000773E1" w:rsidRDefault="000773E1" w:rsidP="000773E1">
      <w:pPr>
        <w:pStyle w:val="Para"/>
      </w:pPr>
      <w:r>
        <w:t>It’s rather clear wha</w:t>
      </w:r>
      <w:r w:rsidR="00694D41">
        <w:t>t’s going on with the line plot and it’s easy to follow the traffic over time for each of the four devices.  The scatter plot on the left though is a little difficult to follow, though we can see trends and differences between the categories</w:t>
      </w:r>
      <w:r>
        <w:t xml:space="preserve">.  </w:t>
      </w:r>
      <w:r w:rsidR="00694D41">
        <w:t xml:space="preserve">Line plots are quite good at accurately communicating data since we are </w:t>
      </w:r>
      <w:r>
        <w:t>comparing points on the line along a common scale and we get the slope of the line as a sign of change</w:t>
      </w:r>
      <w:del w:id="231" w:author="Bob Rudis" w:date="2013-09-02T14:17:00Z">
        <w:r w:rsidDel="002B5D0C">
          <w:delText>.  S</w:delText>
        </w:r>
      </w:del>
      <w:ins w:id="232" w:author="Bob Rudis" w:date="2013-09-02T14:17:00Z">
        <w:r w:rsidR="002B5D0C">
          <w:t>; s</w:t>
        </w:r>
      </w:ins>
      <w:r>
        <w:t>t</w:t>
      </w:r>
      <w:r w:rsidR="00694D41">
        <w:t>eep slopes</w:t>
      </w:r>
      <w:ins w:id="233" w:author="Bob Rudis" w:date="2013-09-02T14:18:00Z">
        <w:r w:rsidR="002B5D0C">
          <w:t>,</w:t>
        </w:r>
      </w:ins>
      <w:r w:rsidR="00694D41">
        <w:t xml:space="preserve"> like on the printers.</w:t>
      </w:r>
      <w:r w:rsidR="008970CF">
        <w:t xml:space="preserve">  Line plots are most effective with at least one quantitative variable and some type of change within one or more categorical variables.  In this case we are plotting number of packets (quantitative) on the y-axis against successive five-minute periods (ordered) with each line representing a category of device. </w:t>
      </w:r>
    </w:p>
    <w:p w14:paraId="1AFAA754" w14:textId="77777777" w:rsidR="00694D41" w:rsidRDefault="00694D41" w:rsidP="00694D41">
      <w:pPr>
        <w:pStyle w:val="FeatureType"/>
      </w:pPr>
      <w:proofErr w:type="gramStart"/>
      <w:r>
        <w:t>type</w:t>
      </w:r>
      <w:proofErr w:type="gramEnd"/>
      <w:r>
        <w:t>="note"</w:t>
      </w:r>
    </w:p>
    <w:p w14:paraId="5179CEBA" w14:textId="4F98458E" w:rsidR="00694D41" w:rsidRDefault="00694D41" w:rsidP="00694D41">
      <w:pPr>
        <w:pStyle w:val="FeatureTitle"/>
      </w:pPr>
      <w:r>
        <w:t>Log Scales for Logs</w:t>
      </w:r>
    </w:p>
    <w:p w14:paraId="1FB142C3" w14:textId="603DBD62" w:rsidR="00694D41" w:rsidRDefault="00694D41" w:rsidP="008B10FD">
      <w:pPr>
        <w:pStyle w:val="FeaturePara"/>
      </w:pPr>
      <w:r>
        <w:t>Figure 6.11 has the y-axis plotted on a logarithmic scale.  Notice how the values on the axis are increasing exponentially?  If this plot was done on a normal linear scale, we’d see the workstation traffic at the top</w:t>
      </w:r>
      <w:r w:rsidR="00346AEB">
        <w:t xml:space="preserve"> and then the other three lines would be reduced to visually zero. </w:t>
      </w:r>
      <w:r w:rsidR="008B10FD">
        <w:t xml:space="preserve"> We changed to a linear scale because the tremendous skew in this data. </w:t>
      </w:r>
      <w:r w:rsidR="00346AEB">
        <w:t xml:space="preserve"> By chang</w:t>
      </w:r>
      <w:r w:rsidR="008B10FD">
        <w:t xml:space="preserve">ing the scale to be logarithmic, </w:t>
      </w:r>
      <w:r w:rsidR="00346AEB">
        <w:t>we can see the patterns at the lower end of the spectrum</w:t>
      </w:r>
      <w:r w:rsidR="008B10FD">
        <w:t>.  However</w:t>
      </w:r>
      <w:ins w:id="234" w:author="Bob Rudis" w:date="2013-09-02T14:19:00Z">
        <w:r w:rsidR="002B5D0C">
          <w:t>,</w:t>
        </w:r>
      </w:ins>
      <w:r w:rsidR="008B10FD">
        <w:t xml:space="preserve"> we have to be careful </w:t>
      </w:r>
      <w:r w:rsidR="00346AEB">
        <w:t xml:space="preserve">when we </w:t>
      </w:r>
      <w:r w:rsidR="008B10FD">
        <w:t>change to a log scale</w:t>
      </w:r>
      <w:r w:rsidR="00346AEB">
        <w:t xml:space="preserve">.  We are used to seeing linear scales and we mentally </w:t>
      </w:r>
      <w:r w:rsidR="008B10FD">
        <w:t xml:space="preserve">will do the comparison like that.  For example, we </w:t>
      </w:r>
      <w:r w:rsidR="00346AEB">
        <w:t xml:space="preserve">may think that the networking equipment here is about half </w:t>
      </w:r>
      <w:r w:rsidR="008B10FD">
        <w:t xml:space="preserve">the traffic of the workstations because it’s visually about half of the workstations.  But in reality workstations are </w:t>
      </w:r>
      <w:r w:rsidR="000C4DED" w:rsidRPr="002B5D0C">
        <w:rPr>
          <w:b/>
          <w:rPrChange w:id="235" w:author="Bob Rudis" w:date="2013-09-02T14:19:00Z">
            <w:rPr/>
          </w:rPrChange>
        </w:rPr>
        <w:t>generating</w:t>
      </w:r>
      <w:r w:rsidR="008B10FD" w:rsidRPr="002B5D0C">
        <w:rPr>
          <w:b/>
          <w:rPrChange w:id="236" w:author="Bob Rudis" w:date="2013-09-02T14:19:00Z">
            <w:rPr/>
          </w:rPrChange>
        </w:rPr>
        <w:t xml:space="preserve"> about 10,000 times the traffic</w:t>
      </w:r>
      <w:r w:rsidR="008B10FD">
        <w:t xml:space="preserve"> </w:t>
      </w:r>
      <w:r w:rsidR="000C4DED">
        <w:t>network devices</w:t>
      </w:r>
      <w:r w:rsidR="008B10FD">
        <w:t xml:space="preserve"> are and if the logarithmic scale isn’t clear</w:t>
      </w:r>
      <w:r w:rsidR="000C4DED">
        <w:t xml:space="preserve"> to the </w:t>
      </w:r>
      <w:del w:id="237" w:author="Jay Jacobs" w:date="2013-09-02T15:07:00Z">
        <w:r w:rsidR="000C4DED" w:rsidDel="00A2112A">
          <w:delText>reader</w:delText>
        </w:r>
      </w:del>
      <w:ins w:id="238" w:author="Jay Jacobs" w:date="2013-09-02T15:07:00Z">
        <w:r w:rsidR="00A2112A">
          <w:t>consumer</w:t>
        </w:r>
      </w:ins>
      <w:r w:rsidR="000C4DED">
        <w:t xml:space="preserve"> they</w:t>
      </w:r>
      <w:r w:rsidR="008B10FD">
        <w:t xml:space="preserve"> could draw some incorrect conclusions.</w:t>
      </w:r>
    </w:p>
    <w:p w14:paraId="0A2E089E" w14:textId="5631F135" w:rsidR="008B10FD" w:rsidRDefault="008970CF" w:rsidP="000C4DED">
      <w:pPr>
        <w:pStyle w:val="H3"/>
      </w:pPr>
      <w:r>
        <w:t>Building Bar Charts</w:t>
      </w:r>
    </w:p>
    <w:p w14:paraId="3DB3272D" w14:textId="2B20E076" w:rsidR="00951CB8" w:rsidRDefault="008970CF" w:rsidP="00951CB8">
      <w:pPr>
        <w:pStyle w:val="Para"/>
      </w:pPr>
      <w:r>
        <w:t>Bar charts are one of the most effective ways to communicate quanti</w:t>
      </w:r>
      <w:r w:rsidR="00F37170">
        <w:t>ties of categories.  There are a few variations on the basic bar chart.  F</w:t>
      </w:r>
      <w:r w:rsidR="00F37170" w:rsidRPr="00F37170">
        <w:rPr>
          <w:highlight w:val="yellow"/>
        </w:rPr>
        <w:t>igure 6.12</w:t>
      </w:r>
      <w:r w:rsidR="00F37170">
        <w:t xml:space="preserve"> is showing three different ways of displaying vulnerability counts and severity classification per device.  On the far left we have a typical bar chart with vertical bars.  A simple modification of this is making the bars horizontal and the difference is largely for aesthetics and the context of where the chart will appear.  </w:t>
      </w:r>
      <w:r w:rsidR="00951CB8">
        <w:t xml:space="preserve">The vertical bar chart is simple and shows the totals within each device type.  This uses the common scale for comparison but we have the added feature of length.  We can </w:t>
      </w:r>
      <w:del w:id="239" w:author="Bob Rudis" w:date="2013-09-02T14:20:00Z">
        <w:r w:rsidR="00951CB8" w:rsidDel="002B5D0C">
          <w:delText xml:space="preserve">see </w:delText>
        </w:r>
      </w:del>
      <w:r w:rsidR="00951CB8">
        <w:t xml:space="preserve">easily see </w:t>
      </w:r>
      <w:ins w:id="240" w:author="Bob Rudis" w:date="2013-09-02T14:20:00Z">
        <w:r w:rsidR="002B5D0C">
          <w:t xml:space="preserve">that </w:t>
        </w:r>
      </w:ins>
      <w:r w:rsidR="00951CB8">
        <w:t xml:space="preserve">workstations have the most </w:t>
      </w:r>
      <w:proofErr w:type="gramStart"/>
      <w:r w:rsidR="00951CB8">
        <w:t>vulnerabilities</w:t>
      </w:r>
      <w:proofErr w:type="gramEnd"/>
      <w:r w:rsidR="00951CB8">
        <w:t xml:space="preserve"> and servers are close though with maybe 20% less or so.  Then networking devices and printers are quite small in comparison.</w:t>
      </w:r>
    </w:p>
    <w:p w14:paraId="26AFEBB3" w14:textId="5C086870" w:rsidR="00951CB8" w:rsidRDefault="00951CB8" w:rsidP="00951CB8">
      <w:pPr>
        <w:pStyle w:val="Slug"/>
      </w:pPr>
      <w:r>
        <w:t xml:space="preserve">Figure 6.12 </w:t>
      </w:r>
      <w:r w:rsidR="0066218A">
        <w:t>Bar Charts: Vulnerability Counts</w:t>
      </w:r>
      <w:r>
        <w:tab/>
        <w:t xml:space="preserve">[FILENAME </w:t>
      </w:r>
      <w:r w:rsidRPr="00951CB8">
        <w:t>793725c06f012</w:t>
      </w:r>
      <w:r>
        <w:t>]</w:t>
      </w:r>
    </w:p>
    <w:p w14:paraId="20BFE6D8" w14:textId="7414D2A7" w:rsidR="00F37170" w:rsidRDefault="00F37170" w:rsidP="000C4DED">
      <w:pPr>
        <w:pStyle w:val="Para"/>
      </w:pPr>
      <w:r>
        <w:t xml:space="preserve">The other two bar charts have another categorical variable added to show severity of the vulnerability. The </w:t>
      </w:r>
      <w:r w:rsidR="00951CB8">
        <w:t>stacked and group</w:t>
      </w:r>
      <w:r>
        <w:t xml:space="preserve"> bar chart applies </w:t>
      </w:r>
      <w:r w:rsidR="00951CB8">
        <w:t xml:space="preserve">a unique sequential color per severity and shows them slightly differently.  With the stacked bar charts, we are still able to compare totals.  It’s still clear that workstations have more vulnerabilities than all others.  But comparing across severity is difficult as we lose the common scale. </w:t>
      </w:r>
      <w:r w:rsidR="00D95800">
        <w:t xml:space="preserve"> For example, attempt to visually compare the high vulnerabilities of workstations to servers.  </w:t>
      </w:r>
      <w:r w:rsidR="00951CB8">
        <w:t xml:space="preserve"> </w:t>
      </w:r>
      <w:r w:rsidR="00D95800">
        <w:t xml:space="preserve">Since they are not aligned we purely judging by length on a non-aligned scale and we are less accurate.  Now look at the grouped bar chart and </w:t>
      </w:r>
      <w:ins w:id="241" w:author="Bob Rudis" w:date="2013-09-02T14:21:00Z">
        <w:r w:rsidR="00B66C9F">
          <w:t xml:space="preserve">it quickly becomes clear </w:t>
        </w:r>
      </w:ins>
      <w:del w:id="242" w:author="Bob Rudis" w:date="2013-09-02T14:21:00Z">
        <w:r w:rsidR="00D95800" w:rsidDel="00B66C9F">
          <w:delText xml:space="preserve">we can easily see </w:delText>
        </w:r>
      </w:del>
      <w:r w:rsidR="00D95800">
        <w:t xml:space="preserve">that servers have more high-severity vulnerabilities than workstations.  The one draw back to the grouped bar chart is that we lose the overall count comparison.  It </w:t>
      </w:r>
      <w:del w:id="243" w:author="Bob Rudis" w:date="2013-09-02T14:22:00Z">
        <w:r w:rsidR="00D95800" w:rsidDel="00B66C9F">
          <w:delText>is not as clear to look at the</w:delText>
        </w:r>
      </w:del>
      <w:ins w:id="244" w:author="Bob Rudis" w:date="2013-09-02T14:22:00Z">
        <w:r w:rsidR="00B66C9F">
          <w:t xml:space="preserve">is more difficult to tell that </w:t>
        </w:r>
      </w:ins>
      <w:del w:id="245" w:author="Bob Rudis" w:date="2013-09-02T14:22:00Z">
        <w:r w:rsidR="00D95800" w:rsidDel="00B66C9F">
          <w:delText xml:space="preserve"> grouped bar chart and know that </w:delText>
        </w:r>
      </w:del>
      <w:r w:rsidR="00D95800">
        <w:t>workstations have more vulnerabilities overall</w:t>
      </w:r>
      <w:ins w:id="246" w:author="Bob Rudis" w:date="2013-09-02T14:22:00Z">
        <w:r w:rsidR="00B66C9F">
          <w:t xml:space="preserve"> from grouped bar chart</w:t>
        </w:r>
      </w:ins>
      <w:r w:rsidR="00D95800">
        <w:t xml:space="preserve">.   The type of bar chart we choose is largely dependent on the message we are trying to send. </w:t>
      </w:r>
    </w:p>
    <w:p w14:paraId="71483492" w14:textId="643CF663" w:rsidR="000C4DED" w:rsidRDefault="00B61F34" w:rsidP="001C746E">
      <w:pPr>
        <w:pStyle w:val="H3"/>
      </w:pPr>
      <w:r>
        <w:t>Leveraging Opacity</w:t>
      </w:r>
    </w:p>
    <w:p w14:paraId="718FCED5" w14:textId="4148A980" w:rsidR="0014228D" w:rsidRPr="00B61F34" w:rsidRDefault="00741078" w:rsidP="0014228D">
      <w:pPr>
        <w:pStyle w:val="Para"/>
      </w:pPr>
      <w:r>
        <w:t xml:space="preserve">There is one more aspect we want to fit in here and that is leveraging </w:t>
      </w:r>
      <w:r w:rsidR="00B61F34">
        <w:t xml:space="preserve">the opacity or transparency </w:t>
      </w:r>
      <w:r>
        <w:t xml:space="preserve">of colors </w:t>
      </w:r>
      <w:r w:rsidR="00B61F34">
        <w:t xml:space="preserve">within graphs.  If the data is overlapping or dense and we plot it with a solid </w:t>
      </w:r>
      <w:r>
        <w:t xml:space="preserve">opaque </w:t>
      </w:r>
      <w:r w:rsidR="00B61F34">
        <w:t>colo</w:t>
      </w:r>
      <w:r>
        <w:t xml:space="preserve">r we have no way of knowing just how many points are stacked up underneath that.  Luckily, we can simply make the color we choose transparent.  This will allow any points beneath to show through.  Within R there are two methods of doing this.  First within ggplot2 most of the </w:t>
      </w:r>
      <w:proofErr w:type="spellStart"/>
      <w:r>
        <w:t>geom’s</w:t>
      </w:r>
      <w:proofErr w:type="spellEnd"/>
      <w:r>
        <w:t xml:space="preserve"> allow for an alpha setting between 0 and 1.  Or we can code the alpha right into the color with a 4</w:t>
      </w:r>
      <w:r w:rsidRPr="00741078">
        <w:rPr>
          <w:vertAlign w:val="superscript"/>
        </w:rPr>
        <w:t>th</w:t>
      </w:r>
      <w:r>
        <w:t xml:space="preserve"> byte, meaning a red value of </w:t>
      </w:r>
      <w:r w:rsidRPr="006B2C45">
        <w:rPr>
          <w:rStyle w:val="InlineCodeVariable"/>
          <w:rPrChange w:id="247" w:author="Bob Rudis" w:date="2013-09-02T14:26:00Z">
            <w:rPr/>
          </w:rPrChange>
        </w:rPr>
        <w:t>#FF0000</w:t>
      </w:r>
      <w:r>
        <w:t xml:space="preserve"> is the same as </w:t>
      </w:r>
      <w:r w:rsidRPr="006B2C45">
        <w:rPr>
          <w:rStyle w:val="InlineCodeVariable"/>
          <w:rPrChange w:id="248" w:author="Bob Rudis" w:date="2013-09-02T14:26:00Z">
            <w:rPr/>
          </w:rPrChange>
        </w:rPr>
        <w:t>#FF0000FF</w:t>
      </w:r>
      <w:r>
        <w:t xml:space="preserve"> (with the last </w:t>
      </w:r>
      <w:r w:rsidRPr="006B2C45">
        <w:rPr>
          <w:rStyle w:val="InlineCodeVariable"/>
          <w:rPrChange w:id="249" w:author="Bob Rudis" w:date="2013-09-02T14:26:00Z">
            <w:rPr/>
          </w:rPrChange>
        </w:rPr>
        <w:t>FF</w:t>
      </w:r>
      <w:r>
        <w:t xml:space="preserve"> setting opacity to maximum).  If we want to set opacity to 50%, 255/2 = 128 = 0x80, so </w:t>
      </w:r>
      <w:r w:rsidR="0014228D">
        <w:t xml:space="preserve">we can set the color to </w:t>
      </w:r>
      <w:r w:rsidR="0014228D" w:rsidRPr="006D31EB">
        <w:rPr>
          <w:rStyle w:val="InlineCodeVariable"/>
          <w:rPrChange w:id="250" w:author="Jay Jacobs" w:date="2013-09-02T16:25:00Z">
            <w:rPr/>
          </w:rPrChange>
        </w:rPr>
        <w:t>#FF000080</w:t>
      </w:r>
      <w:r w:rsidR="0014228D">
        <w:t xml:space="preserve"> and now our red color is 50% opaque.  This is far easier to see in </w:t>
      </w:r>
      <w:ins w:id="251" w:author="Bob Rudis" w:date="2013-09-02T14:22:00Z">
        <w:r w:rsidR="002F6385">
          <w:rPr>
            <w:highlight w:val="yellow"/>
          </w:rPr>
          <w:t>Fi</w:t>
        </w:r>
      </w:ins>
      <w:del w:id="252" w:author="Bob Rudis" w:date="2013-09-02T14:22:00Z">
        <w:r w:rsidR="0014228D" w:rsidRPr="0014228D" w:rsidDel="002F6385">
          <w:rPr>
            <w:highlight w:val="yellow"/>
          </w:rPr>
          <w:delText>fi</w:delText>
        </w:r>
      </w:del>
      <w:r w:rsidR="0014228D" w:rsidRPr="0014228D">
        <w:rPr>
          <w:highlight w:val="yellow"/>
        </w:rPr>
        <w:t>gure 6.13</w:t>
      </w:r>
      <w:r w:rsidR="0014228D">
        <w:t>.</w:t>
      </w:r>
    </w:p>
    <w:p w14:paraId="29F3DE4B" w14:textId="3A1866BF" w:rsidR="0014228D" w:rsidRDefault="0014228D" w:rsidP="0014228D">
      <w:pPr>
        <w:pStyle w:val="Slug"/>
      </w:pPr>
      <w:r>
        <w:t>Figure 6.13 Bubble Chart</w:t>
      </w:r>
      <w:r w:rsidR="0066218A">
        <w:t xml:space="preserve">: Opacity Shows stacking </w:t>
      </w:r>
      <w:r>
        <w:tab/>
        <w:t xml:space="preserve">[FILENAME </w:t>
      </w:r>
      <w:r w:rsidRPr="0014228D">
        <w:t>793725c06f013</w:t>
      </w:r>
      <w:r>
        <w:t>]</w:t>
      </w:r>
    </w:p>
    <w:p w14:paraId="05586430" w14:textId="7A01F0C4" w:rsidR="0014228D" w:rsidRDefault="0014228D" w:rsidP="001C746E">
      <w:pPr>
        <w:pStyle w:val="Para"/>
      </w:pPr>
      <w:r>
        <w:t>Each graphic is showing the same 8 hours of firewall data for networking devices split into 5-minute totals.  We are plotting the number of network sessions along the x-axis and the number of bytes on the y-axis. But</w:t>
      </w:r>
      <w:ins w:id="253" w:author="Bob Rudis" w:date="2013-09-02T14:27:00Z">
        <w:r w:rsidR="006B2C45">
          <w:t>,</w:t>
        </w:r>
      </w:ins>
      <w:r>
        <w:t xml:space="preserve"> we have a lot of overlapping points.  By setting the alpha value to 1/3 in the right picture we can see “through” the top level and get a glimpse of what’s underneath it.  We’ve found it’s handy to set the alpha as a fraction (instead of </w:t>
      </w:r>
      <w:r w:rsidR="000F3277">
        <w:t>.33 here) for our own benefit because an alpha of 1/3 means when stack up 3 values, it will appear as a solid color.  This allows us to tweak the alpha for how many layers we have.  If we think we have fifty layers deep (some of the maps in chapter 5 leverage small alpha values like this), we can set the alpha to 1/50 (as opposed to converting to 0.02 and typing that in).</w:t>
      </w:r>
    </w:p>
    <w:p w14:paraId="5E3C8378" w14:textId="52CF755E" w:rsidR="006957C8" w:rsidRDefault="006957C8" w:rsidP="006957C8">
      <w:pPr>
        <w:pStyle w:val="H3"/>
      </w:pPr>
      <w:r>
        <w:t>Size encoding</w:t>
      </w:r>
    </w:p>
    <w:p w14:paraId="7AB96042" w14:textId="777B5331" w:rsidR="0014228D" w:rsidRDefault="000F3277" w:rsidP="001C746E">
      <w:pPr>
        <w:pStyle w:val="Para"/>
      </w:pPr>
      <w:r>
        <w:t xml:space="preserve">We are encoding another quantitative variable in </w:t>
      </w:r>
      <w:ins w:id="254" w:author="Bob Rudis" w:date="2013-09-02T14:28:00Z">
        <w:r w:rsidR="006B2C45">
          <w:rPr>
            <w:highlight w:val="yellow"/>
          </w:rPr>
          <w:t>F</w:t>
        </w:r>
      </w:ins>
      <w:del w:id="255" w:author="Bob Rudis" w:date="2013-09-02T14:28:00Z">
        <w:r w:rsidRPr="000F3277" w:rsidDel="006B2C45">
          <w:rPr>
            <w:highlight w:val="yellow"/>
          </w:rPr>
          <w:delText>f</w:delText>
        </w:r>
      </w:del>
      <w:r w:rsidRPr="000F3277">
        <w:rPr>
          <w:highlight w:val="yellow"/>
        </w:rPr>
        <w:t>igure 6.13</w:t>
      </w:r>
      <w:r>
        <w:t xml:space="preserve"> by mapping the size (</w:t>
      </w:r>
      <w:r w:rsidRPr="000F3277">
        <w:rPr>
          <w:i/>
        </w:rPr>
        <w:t>area</w:t>
      </w:r>
      <w:r>
        <w:t xml:space="preserve">) of the circle to the number of packets in the same 5-minute period.  </w:t>
      </w:r>
      <w:r w:rsidR="0014228D">
        <w:t xml:space="preserve">Looking back at our accuracy chart we see that </w:t>
      </w:r>
      <w:r w:rsidR="0014228D" w:rsidRPr="0014228D">
        <w:rPr>
          <w:i/>
        </w:rPr>
        <w:t>area</w:t>
      </w:r>
      <w:r w:rsidR="0014228D">
        <w:t xml:space="preserve"> is relatively low on the list and we’re compounding the problem here by not including a legend for the size.  But all we want to communicate is the relative values here. </w:t>
      </w:r>
      <w:r>
        <w:t xml:space="preserve"> In a real visualization we’d want to</w:t>
      </w:r>
      <w:ins w:id="256" w:author="Bob Rudis" w:date="2013-09-02T14:29:00Z">
        <w:r w:rsidR="006B2C45">
          <w:t xml:space="preserve"> add a description to</w:t>
        </w:r>
      </w:ins>
      <w:r>
        <w:t xml:space="preserve"> the title or </w:t>
      </w:r>
      <w:del w:id="257" w:author="Bob Rudis" w:date="2013-09-02T14:29:00Z">
        <w:r w:rsidDel="006B2C45">
          <w:delText xml:space="preserve">something </w:delText>
        </w:r>
      </w:del>
      <w:ins w:id="258" w:author="Bob Rudis" w:date="2013-09-02T14:29:00Z">
        <w:r w:rsidR="006B2C45">
          <w:t xml:space="preserve">use some other annotation </w:t>
        </w:r>
      </w:ins>
      <w:del w:id="259" w:author="Bob Rudis" w:date="2013-09-02T14:29:00Z">
        <w:r w:rsidDel="006B2C45">
          <w:delText xml:space="preserve">else </w:delText>
        </w:r>
      </w:del>
      <w:r>
        <w:t>to indicate the significance of the “bubble” size</w:t>
      </w:r>
      <w:ins w:id="260" w:author="Bob Rudis" w:date="2013-09-02T14:30:00Z">
        <w:r w:rsidR="006B2C45">
          <w:t>. F</w:t>
        </w:r>
      </w:ins>
      <w:del w:id="261" w:author="Bob Rudis" w:date="2013-09-02T14:30:00Z">
        <w:r w:rsidDel="006B2C45">
          <w:delText xml:space="preserve">. </w:delText>
        </w:r>
        <w:r w:rsidR="0014228D" w:rsidDel="006B2C45">
          <w:delText xml:space="preserve"> </w:delText>
        </w:r>
        <w:r w:rsidDel="006B2C45">
          <w:delText>Though f</w:delText>
        </w:r>
      </w:del>
      <w:r>
        <w:t>or this purpose</w:t>
      </w:r>
      <w:ins w:id="262" w:author="Bob Rudis" w:date="2013-09-02T14:30:00Z">
        <w:r w:rsidR="006B2C45">
          <w:t xml:space="preserve"> of this exercise</w:t>
        </w:r>
      </w:ins>
      <w:r>
        <w:t>, w</w:t>
      </w:r>
      <w:r w:rsidR="0014228D">
        <w:t xml:space="preserve">e are </w:t>
      </w:r>
      <w:r>
        <w:t>simply looking for</w:t>
      </w:r>
      <w:r w:rsidR="0014228D">
        <w:t xml:space="preserve"> any obvious patterns and</w:t>
      </w:r>
      <w:r>
        <w:t xml:space="preserve"> this type of graphic shows relative sizes. </w:t>
      </w:r>
      <w:r w:rsidR="0014228D">
        <w:t xml:space="preserve"> </w:t>
      </w:r>
      <w:r>
        <w:t>Bubble charts like this serve a relatively crude purpose and are often downgraded to the level of pie charts for most people.</w:t>
      </w:r>
      <w:r w:rsidR="006957C8">
        <w:t xml:space="preserve"> </w:t>
      </w:r>
      <w:del w:id="263" w:author="Bob Rudis" w:date="2013-09-02T14:30:00Z">
        <w:r w:rsidR="006957C8" w:rsidDel="006B2C45">
          <w:delText xml:space="preserve"> </w:delText>
        </w:r>
      </w:del>
    </w:p>
    <w:p w14:paraId="7A547869" w14:textId="18DD534C" w:rsidR="006A0087" w:rsidRDefault="006957C8" w:rsidP="006D203A">
      <w:pPr>
        <w:pStyle w:val="Para"/>
      </w:pPr>
      <w:r>
        <w:t xml:space="preserve">Since we’re </w:t>
      </w:r>
      <w:del w:id="264" w:author="Bob Rudis" w:date="2013-09-02T14:30:00Z">
        <w:r w:rsidDel="006B2C45">
          <w:delText>down towards the</w:delText>
        </w:r>
      </w:del>
      <w:ins w:id="265" w:author="Bob Rudis" w:date="2013-09-02T14:30:00Z">
        <w:r w:rsidR="006B2C45">
          <w:t>hanging around at the</w:t>
        </w:r>
      </w:ins>
      <w:r>
        <w:t xml:space="preserve"> bottom of Cleveland and McGill’s accuracy chart we might as well talk about another visualization that relies on area. Figure 6.14 is known as a </w:t>
      </w:r>
      <w:proofErr w:type="spellStart"/>
      <w:r>
        <w:t>treemap</w:t>
      </w:r>
      <w:proofErr w:type="spellEnd"/>
      <w:r>
        <w:t xml:space="preserve"> and i</w:t>
      </w:r>
      <w:r w:rsidR="006A0087">
        <w:t xml:space="preserve">t uses the size of rectangles to communicate a quantity and the color of the rectangle to communicate a different quantitative variable.  Often times the rectangles are visually grouped to depict categorical relationships.  Figure 6.14 attempts to group workstations, servers and networking devices and communicate the quantity of devices on the network with size, and the normalize amount of traffic they produce </w:t>
      </w:r>
      <w:r w:rsidR="0066218A">
        <w:t xml:space="preserve">into color. </w:t>
      </w:r>
    </w:p>
    <w:p w14:paraId="0B83D934" w14:textId="03C85380" w:rsidR="0066218A" w:rsidRDefault="0066218A" w:rsidP="0066218A">
      <w:pPr>
        <w:pStyle w:val="Slug"/>
      </w:pPr>
      <w:r>
        <w:t xml:space="preserve">Figure 6.14: </w:t>
      </w:r>
      <w:proofErr w:type="spellStart"/>
      <w:r>
        <w:t>Treemap</w:t>
      </w:r>
      <w:proofErr w:type="spellEnd"/>
      <w:r>
        <w:t>: Devices and Traffic on our Network</w:t>
      </w:r>
      <w:r>
        <w:tab/>
        <w:t>[FILENAME</w:t>
      </w:r>
      <w:r w:rsidR="006D203A" w:rsidRPr="006D203A">
        <w:t xml:space="preserve"> </w:t>
      </w:r>
      <w:r w:rsidR="006D203A">
        <w:t>793725c06f014</w:t>
      </w:r>
      <w:r>
        <w:t>]</w:t>
      </w:r>
    </w:p>
    <w:p w14:paraId="6F236FC6" w14:textId="557AE429" w:rsidR="006957C8" w:rsidRDefault="006A0087" w:rsidP="001C746E">
      <w:pPr>
        <w:pStyle w:val="Para"/>
      </w:pPr>
      <w:del w:id="266" w:author="Bob Rudis" w:date="2013-09-02T14:36:00Z">
        <w:r w:rsidDel="0089660A">
          <w:delText xml:space="preserve">We should repeat </w:delText>
        </w:r>
        <w:r w:rsidR="006D203A" w:rsidDel="0089660A">
          <w:delText xml:space="preserve">what treemaps are encoding </w:delText>
        </w:r>
        <w:r w:rsidDel="0089660A">
          <w:delText xml:space="preserve">and simplify </w:delText>
        </w:r>
        <w:r w:rsidR="006D203A" w:rsidDel="0089660A">
          <w:delText>it</w:delText>
        </w:r>
        <w:r w:rsidDel="0089660A">
          <w:delText xml:space="preserve"> as it’s important</w:delText>
        </w:r>
      </w:del>
      <w:ins w:id="267" w:author="Bob Rudis" w:date="2013-09-02T14:36:00Z">
        <w:r w:rsidR="00CC4FC2">
          <w:t xml:space="preserve">To clarify and </w:t>
        </w:r>
      </w:ins>
      <w:ins w:id="268" w:author="Bob Rudis" w:date="2013-09-02T14:37:00Z">
        <w:r w:rsidR="00CC4FC2">
          <w:t>simplify</w:t>
        </w:r>
      </w:ins>
      <w:ins w:id="269" w:author="Bob Rudis" w:date="2013-09-02T14:36:00Z">
        <w:r w:rsidR="00CC4FC2">
          <w:t xml:space="preserve"> </w:t>
        </w:r>
      </w:ins>
      <w:ins w:id="270" w:author="Bob Rudis" w:date="2013-09-02T14:37:00Z">
        <w:r w:rsidR="00CC4FC2">
          <w:t>the definition</w:t>
        </w:r>
      </w:ins>
      <w:r>
        <w:t xml:space="preserve">: a </w:t>
      </w:r>
      <w:proofErr w:type="spellStart"/>
      <w:r>
        <w:t>treemap</w:t>
      </w:r>
      <w:proofErr w:type="spellEnd"/>
      <w:r>
        <w:t xml:space="preserve"> uses </w:t>
      </w:r>
      <w:r w:rsidRPr="006A0087">
        <w:rPr>
          <w:i/>
        </w:rPr>
        <w:t>area</w:t>
      </w:r>
      <w:r>
        <w:t xml:space="preserve"> and </w:t>
      </w:r>
      <w:r w:rsidRPr="006A0087">
        <w:rPr>
          <w:i/>
        </w:rPr>
        <w:t>color</w:t>
      </w:r>
      <w:r>
        <w:t xml:space="preserve"> to encode two </w:t>
      </w:r>
      <w:r w:rsidRPr="006A0087">
        <w:rPr>
          <w:i/>
        </w:rPr>
        <w:t>quantitative</w:t>
      </w:r>
      <w:r>
        <w:t xml:space="preserve"> values.  In other words, a </w:t>
      </w:r>
      <w:proofErr w:type="spellStart"/>
      <w:r>
        <w:t>treemap</w:t>
      </w:r>
      <w:proofErr w:type="spellEnd"/>
      <w:r>
        <w:t xml:space="preserve"> combines two relatively inaccurate methods of encoding quantities.  This makes </w:t>
      </w:r>
      <w:proofErr w:type="spellStart"/>
      <w:r>
        <w:t>treemaps</w:t>
      </w:r>
      <w:proofErr w:type="spellEnd"/>
      <w:r>
        <w:t xml:space="preserve"> difficult to do well and </w:t>
      </w:r>
      <w:del w:id="271" w:author="Bob Rudis" w:date="2013-09-02T14:37:00Z">
        <w:r w:rsidDel="00CC4FC2">
          <w:delText>relatively simple to</w:delText>
        </w:r>
      </w:del>
      <w:ins w:id="272" w:author="Bob Rudis" w:date="2013-09-02T14:37:00Z">
        <w:r w:rsidR="00CC4FC2">
          <w:t>often</w:t>
        </w:r>
      </w:ins>
      <w:r>
        <w:t xml:space="preserve"> </w:t>
      </w:r>
      <w:r w:rsidR="006D203A">
        <w:t>confus</w:t>
      </w:r>
      <w:ins w:id="273" w:author="Bob Rudis" w:date="2013-09-02T14:39:00Z">
        <w:r w:rsidR="00CC4FC2">
          <w:t>ing to</w:t>
        </w:r>
      </w:ins>
      <w:del w:id="274" w:author="Bob Rudis" w:date="2013-09-02T14:39:00Z">
        <w:r w:rsidR="006D203A" w:rsidDel="00CC4FC2">
          <w:delText>e reader</w:delText>
        </w:r>
      </w:del>
      <w:ins w:id="275" w:author="Bob Rudis" w:date="2013-09-02T14:39:00Z">
        <w:r w:rsidR="00CC4FC2">
          <w:t xml:space="preserve"> consumers</w:t>
        </w:r>
      </w:ins>
      <w:del w:id="276" w:author="Bob Rudis" w:date="2013-09-02T14:39:00Z">
        <w:r w:rsidR="006D203A" w:rsidDel="00CC4FC2">
          <w:delText>s</w:delText>
        </w:r>
      </w:del>
      <w:r>
        <w:t xml:space="preserve">.  </w:t>
      </w:r>
      <w:ins w:id="277" w:author="Bob Rudis" w:date="2013-09-02T14:40:00Z">
        <w:r w:rsidR="00CC4FC2">
          <w:t xml:space="preserve">The same rule applies to </w:t>
        </w:r>
      </w:ins>
      <w:del w:id="278" w:author="Bob Rudis" w:date="2013-09-02T14:40:00Z">
        <w:r w:rsidR="0066218A" w:rsidDel="00CC4FC2">
          <w:delText>Like</w:delText>
        </w:r>
      </w:del>
      <w:proofErr w:type="spellStart"/>
      <w:ins w:id="279" w:author="Bob Rudis" w:date="2013-09-02T14:40:00Z">
        <w:r w:rsidR="00CC4FC2">
          <w:t>treemaps</w:t>
        </w:r>
      </w:ins>
      <w:proofErr w:type="spellEnd"/>
      <w:del w:id="280" w:author="Bob Rudis" w:date="2013-09-02T14:40:00Z">
        <w:r w:rsidR="0066218A" w:rsidDel="00CC4FC2">
          <w:delText xml:space="preserve"> </w:delText>
        </w:r>
      </w:del>
      <w:ins w:id="281" w:author="Bob Rudis" w:date="2013-09-02T14:40:00Z">
        <w:r w:rsidR="00CC4FC2">
          <w:t xml:space="preserve"> a</w:t>
        </w:r>
      </w:ins>
      <w:ins w:id="282" w:author="Bob Rudis" w:date="2013-09-02T14:41:00Z">
        <w:r w:rsidR="00CC4FC2">
          <w:t xml:space="preserve">s for </w:t>
        </w:r>
      </w:ins>
      <w:r w:rsidR="0066218A">
        <w:t>pie charts and bubble plots</w:t>
      </w:r>
      <w:ins w:id="283" w:author="Bob Rudis" w:date="2013-09-02T14:41:00Z">
        <w:r w:rsidR="00CC4FC2">
          <w:t>:</w:t>
        </w:r>
      </w:ins>
      <w:del w:id="284" w:author="Bob Rudis" w:date="2013-09-02T14:41:00Z">
        <w:r w:rsidR="0066218A" w:rsidDel="00CC4FC2">
          <w:delText>,</w:delText>
        </w:r>
      </w:del>
      <w:r w:rsidR="0066218A">
        <w:t xml:space="preserve"> there are usually better visualization methods to communicate the data. </w:t>
      </w:r>
    </w:p>
    <w:p w14:paraId="5E125210" w14:textId="0024F480" w:rsidR="006957C8" w:rsidRDefault="006D203A" w:rsidP="006D203A">
      <w:pPr>
        <w:pStyle w:val="H2"/>
      </w:pPr>
      <w:r>
        <w:t>Communicating Distributions</w:t>
      </w:r>
    </w:p>
    <w:p w14:paraId="6E9D9B6A" w14:textId="70EAC77E" w:rsidR="00101780" w:rsidRPr="00101780" w:rsidRDefault="00101780" w:rsidP="00101780">
      <w:pPr>
        <w:pStyle w:val="H3"/>
      </w:pPr>
      <w:r>
        <w:t>Histograms and Density Plots</w:t>
      </w:r>
    </w:p>
    <w:p w14:paraId="37863A0B" w14:textId="2CD53DAD" w:rsidR="00DA55E9" w:rsidRDefault="00C63D4A" w:rsidP="001C746E">
      <w:pPr>
        <w:pStyle w:val="Para"/>
      </w:pPr>
      <w:r>
        <w:t xml:space="preserve">Sometimes we just want to show the values within single variable and how they are distributed. </w:t>
      </w:r>
      <w:r w:rsidR="003173B1">
        <w:t xml:space="preserve"> Within classical statistics, we have descriptive statistics that attempt to reduce a distribution of numbers</w:t>
      </w:r>
      <w:r w:rsidR="003D01EF">
        <w:t xml:space="preserve"> to single descriptive values.  For example, if we </w:t>
      </w:r>
      <w:r w:rsidR="00DA55E9">
        <w:t>go back to the 8-hours of firewall data, we could describe the distribution of total sessions within each 5-minute window like this: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23"/>
        <w:gridCol w:w="1072"/>
      </w:tblGrid>
      <w:tr w:rsidR="00AF0FDE" w:rsidRPr="00AF0FDE" w14:paraId="5064F946" w14:textId="77777777" w:rsidTr="008D0F33">
        <w:tc>
          <w:tcPr>
            <w:tcW w:w="0" w:type="auto"/>
            <w:shd w:val="clear" w:color="auto" w:fill="auto"/>
          </w:tcPr>
          <w:p w14:paraId="7C1C0DF9" w14:textId="77777777" w:rsidR="00AF0FDE" w:rsidRPr="00AF0FDE" w:rsidRDefault="00AF0FDE" w:rsidP="00AF0FDE">
            <w:pPr>
              <w:pStyle w:val="TableHead"/>
              <w:jc w:val="right"/>
            </w:pPr>
            <w:r w:rsidRPr="00AF0FDE">
              <w:t>Description</w:t>
            </w:r>
          </w:p>
        </w:tc>
        <w:tc>
          <w:tcPr>
            <w:tcW w:w="0" w:type="auto"/>
            <w:shd w:val="clear" w:color="auto" w:fill="auto"/>
          </w:tcPr>
          <w:p w14:paraId="5B511379" w14:textId="3D8571E3" w:rsidR="00AF0FDE" w:rsidRPr="00AF0FDE" w:rsidRDefault="00AF0FDE" w:rsidP="00AF0FDE">
            <w:pPr>
              <w:pStyle w:val="TableHead"/>
            </w:pPr>
            <w:r>
              <w:t>Stat</w:t>
            </w:r>
            <w:r w:rsidRPr="00AF0FDE">
              <w:t>istic</w:t>
            </w:r>
          </w:p>
        </w:tc>
      </w:tr>
      <w:tr w:rsidR="00AF0FDE" w:rsidRPr="00AF0FDE" w14:paraId="14E7066B" w14:textId="77777777" w:rsidTr="008D0F33">
        <w:tc>
          <w:tcPr>
            <w:tcW w:w="0" w:type="auto"/>
            <w:shd w:val="clear" w:color="auto" w:fill="auto"/>
          </w:tcPr>
          <w:p w14:paraId="4CBBD6FC" w14:textId="77777777" w:rsidR="00AF0FDE" w:rsidRPr="00AF0FDE" w:rsidRDefault="00AF0FDE" w:rsidP="00AF0FDE">
            <w:pPr>
              <w:pStyle w:val="TableEntry"/>
              <w:jc w:val="right"/>
            </w:pPr>
            <w:r w:rsidRPr="00AF0FDE">
              <w:t>Min</w:t>
            </w:r>
          </w:p>
        </w:tc>
        <w:tc>
          <w:tcPr>
            <w:tcW w:w="0" w:type="auto"/>
            <w:shd w:val="clear" w:color="auto" w:fill="auto"/>
          </w:tcPr>
          <w:p w14:paraId="5D33523E" w14:textId="77777777" w:rsidR="00AF0FDE" w:rsidRPr="00AF0FDE" w:rsidRDefault="00AF0FDE" w:rsidP="00AF0FDE">
            <w:pPr>
              <w:pStyle w:val="TableEntry"/>
            </w:pPr>
            <w:r w:rsidRPr="00AF0FDE">
              <w:t>265,800</w:t>
            </w:r>
          </w:p>
        </w:tc>
      </w:tr>
      <w:tr w:rsidR="00AF0FDE" w:rsidRPr="00AF0FDE" w14:paraId="1E401CA8" w14:textId="77777777" w:rsidTr="008D0F33">
        <w:tc>
          <w:tcPr>
            <w:tcW w:w="0" w:type="auto"/>
            <w:shd w:val="clear" w:color="auto" w:fill="auto"/>
          </w:tcPr>
          <w:p w14:paraId="7DEDEDF1" w14:textId="77777777" w:rsidR="00AF0FDE" w:rsidRPr="00AF0FDE" w:rsidRDefault="00AF0FDE" w:rsidP="00AF0FDE">
            <w:pPr>
              <w:pStyle w:val="TableEntry"/>
              <w:jc w:val="right"/>
            </w:pPr>
            <w:r w:rsidRPr="00AF0FDE">
              <w:t>Median</w:t>
            </w:r>
          </w:p>
        </w:tc>
        <w:tc>
          <w:tcPr>
            <w:tcW w:w="0" w:type="auto"/>
            <w:shd w:val="clear" w:color="auto" w:fill="auto"/>
          </w:tcPr>
          <w:p w14:paraId="2BCE23CC" w14:textId="77777777" w:rsidR="00AF0FDE" w:rsidRPr="00AF0FDE" w:rsidRDefault="00AF0FDE" w:rsidP="00AF0FDE">
            <w:pPr>
              <w:pStyle w:val="TableEntry"/>
            </w:pPr>
            <w:r w:rsidRPr="00AF0FDE">
              <w:t>356,500</w:t>
            </w:r>
          </w:p>
        </w:tc>
      </w:tr>
      <w:tr w:rsidR="00AF0FDE" w:rsidRPr="00AF0FDE" w14:paraId="25FA7151" w14:textId="77777777" w:rsidTr="008D0F33">
        <w:tc>
          <w:tcPr>
            <w:tcW w:w="0" w:type="auto"/>
            <w:shd w:val="clear" w:color="auto" w:fill="auto"/>
          </w:tcPr>
          <w:p w14:paraId="1C9820D1" w14:textId="77777777" w:rsidR="00AF0FDE" w:rsidRPr="00AF0FDE" w:rsidRDefault="00AF0FDE" w:rsidP="00AF0FDE">
            <w:pPr>
              <w:pStyle w:val="TableEntry"/>
              <w:jc w:val="right"/>
            </w:pPr>
            <w:r w:rsidRPr="00AF0FDE">
              <w:t>Mean</w:t>
            </w:r>
          </w:p>
        </w:tc>
        <w:tc>
          <w:tcPr>
            <w:tcW w:w="0" w:type="auto"/>
            <w:shd w:val="clear" w:color="auto" w:fill="auto"/>
          </w:tcPr>
          <w:p w14:paraId="132FA5DB" w14:textId="77777777" w:rsidR="00AF0FDE" w:rsidRPr="00AF0FDE" w:rsidRDefault="00AF0FDE" w:rsidP="00AF0FDE">
            <w:pPr>
              <w:pStyle w:val="TableEntry"/>
            </w:pPr>
            <w:r w:rsidRPr="00AF0FDE">
              <w:t>350,500</w:t>
            </w:r>
          </w:p>
        </w:tc>
      </w:tr>
      <w:tr w:rsidR="00AF0FDE" w:rsidRPr="00AF0FDE" w14:paraId="25EBD501" w14:textId="77777777" w:rsidTr="008D0F33">
        <w:tc>
          <w:tcPr>
            <w:tcW w:w="0" w:type="auto"/>
            <w:shd w:val="clear" w:color="auto" w:fill="auto"/>
          </w:tcPr>
          <w:p w14:paraId="13D9F118" w14:textId="77777777" w:rsidR="00AF0FDE" w:rsidRPr="00AF0FDE" w:rsidRDefault="00AF0FDE" w:rsidP="00AF0FDE">
            <w:pPr>
              <w:pStyle w:val="TableEntry"/>
              <w:jc w:val="right"/>
            </w:pPr>
            <w:r w:rsidRPr="00AF0FDE">
              <w:t>Standard Dev.</w:t>
            </w:r>
          </w:p>
        </w:tc>
        <w:tc>
          <w:tcPr>
            <w:tcW w:w="0" w:type="auto"/>
            <w:shd w:val="clear" w:color="auto" w:fill="auto"/>
          </w:tcPr>
          <w:p w14:paraId="2B02CFD4" w14:textId="77777777" w:rsidR="00AF0FDE" w:rsidRPr="00AF0FDE" w:rsidRDefault="00AF0FDE" w:rsidP="00AF0FDE">
            <w:pPr>
              <w:pStyle w:val="TableEntry"/>
            </w:pPr>
            <w:r w:rsidRPr="00AF0FDE">
              <w:t>32,093</w:t>
            </w:r>
          </w:p>
        </w:tc>
      </w:tr>
      <w:tr w:rsidR="00AF0FDE" w:rsidRPr="00AF0FDE" w14:paraId="15C19566" w14:textId="77777777" w:rsidTr="008D0F33">
        <w:tc>
          <w:tcPr>
            <w:tcW w:w="0" w:type="auto"/>
            <w:shd w:val="clear" w:color="auto" w:fill="auto"/>
          </w:tcPr>
          <w:p w14:paraId="63574ACC" w14:textId="77777777" w:rsidR="00AF0FDE" w:rsidRPr="00AF0FDE" w:rsidRDefault="00AF0FDE" w:rsidP="00AF0FDE">
            <w:pPr>
              <w:pStyle w:val="TableEntry"/>
              <w:jc w:val="right"/>
            </w:pPr>
            <w:r w:rsidRPr="00AF0FDE">
              <w:t>Max</w:t>
            </w:r>
          </w:p>
        </w:tc>
        <w:tc>
          <w:tcPr>
            <w:tcW w:w="0" w:type="auto"/>
            <w:shd w:val="clear" w:color="auto" w:fill="auto"/>
          </w:tcPr>
          <w:p w14:paraId="26DD603C" w14:textId="77777777" w:rsidR="00AF0FDE" w:rsidRPr="00AF0FDE" w:rsidRDefault="00AF0FDE" w:rsidP="00AF0FDE">
            <w:pPr>
              <w:pStyle w:val="TableEntry"/>
            </w:pPr>
            <w:r w:rsidRPr="00AF0FDE">
              <w:t>410,700</w:t>
            </w:r>
          </w:p>
        </w:tc>
      </w:tr>
      <w:tr w:rsidR="00AF0FDE" w:rsidRPr="00AF0FDE" w14:paraId="368AFD1F" w14:textId="77777777" w:rsidTr="008D0F33">
        <w:tc>
          <w:tcPr>
            <w:tcW w:w="0" w:type="auto"/>
            <w:shd w:val="clear" w:color="auto" w:fill="auto"/>
          </w:tcPr>
          <w:p w14:paraId="3E8D14FD" w14:textId="77777777" w:rsidR="00AF0FDE" w:rsidRPr="00AF0FDE" w:rsidRDefault="00AF0FDE" w:rsidP="00AF0FDE">
            <w:pPr>
              <w:pStyle w:val="TableEntry"/>
              <w:jc w:val="right"/>
            </w:pPr>
            <w:r w:rsidRPr="00AF0FDE">
              <w:t>Skew</w:t>
            </w:r>
          </w:p>
        </w:tc>
        <w:tc>
          <w:tcPr>
            <w:tcW w:w="0" w:type="auto"/>
            <w:shd w:val="clear" w:color="auto" w:fill="auto"/>
          </w:tcPr>
          <w:p w14:paraId="456B0AD2" w14:textId="77777777" w:rsidR="00AF0FDE" w:rsidRPr="00AF0FDE" w:rsidRDefault="00AF0FDE" w:rsidP="00AF0FDE">
            <w:pPr>
              <w:pStyle w:val="TableEntry"/>
            </w:pPr>
            <w:r w:rsidRPr="00AF0FDE">
              <w:t>-0.5</w:t>
            </w:r>
          </w:p>
        </w:tc>
      </w:tr>
      <w:tr w:rsidR="00AF0FDE" w:rsidRPr="00AF0FDE" w14:paraId="44966094" w14:textId="77777777" w:rsidTr="008D0F33">
        <w:tc>
          <w:tcPr>
            <w:tcW w:w="0" w:type="auto"/>
            <w:shd w:val="clear" w:color="auto" w:fill="auto"/>
          </w:tcPr>
          <w:p w14:paraId="0D1D5825" w14:textId="77777777" w:rsidR="00AF0FDE" w:rsidRPr="00AF0FDE" w:rsidRDefault="00AF0FDE" w:rsidP="00AF0FDE">
            <w:pPr>
              <w:pStyle w:val="TableEntry"/>
              <w:jc w:val="right"/>
            </w:pPr>
            <w:r w:rsidRPr="00AF0FDE">
              <w:t>Kurtosis</w:t>
            </w:r>
          </w:p>
        </w:tc>
        <w:tc>
          <w:tcPr>
            <w:tcW w:w="0" w:type="auto"/>
            <w:shd w:val="clear" w:color="auto" w:fill="auto"/>
          </w:tcPr>
          <w:p w14:paraId="39CB3AAA" w14:textId="77777777" w:rsidR="00AF0FDE" w:rsidRPr="00AF0FDE" w:rsidRDefault="00AF0FDE" w:rsidP="00AF0FDE">
            <w:pPr>
              <w:pStyle w:val="TableEntry"/>
            </w:pPr>
            <w:r w:rsidRPr="00AF0FDE">
              <w:t>-0.457</w:t>
            </w:r>
          </w:p>
        </w:tc>
      </w:tr>
    </w:tbl>
    <w:p w14:paraId="1B24758C" w14:textId="32B3BADE" w:rsidR="00B41B11" w:rsidRDefault="00AF0FDE" w:rsidP="001C746E">
      <w:pPr>
        <w:pStyle w:val="Para"/>
      </w:pPr>
      <w:r>
        <w:t xml:space="preserve">Most people won’t be able to look at those numbers and understand what the data actually looks like.  Nor will they be able to see any subtle patterns since descriptive statistics </w:t>
      </w:r>
      <w:ins w:id="285" w:author="Bob Rudis" w:date="2013-09-02T14:44:00Z">
        <w:r w:rsidR="005555F0">
          <w:t>are</w:t>
        </w:r>
      </w:ins>
      <w:del w:id="286" w:author="Bob Rudis" w:date="2013-09-02T14:44:00Z">
        <w:r w:rsidDel="005555F0">
          <w:delText>is</w:delText>
        </w:r>
      </w:del>
      <w:r>
        <w:t xml:space="preserve"> about reducing a distribution of values to single numbers.  This is where visualizations can hel</w:t>
      </w:r>
      <w:r w:rsidR="00B41B11">
        <w:t xml:space="preserve">p out considerably.  </w:t>
      </w:r>
      <w:r w:rsidR="00B41B11" w:rsidRPr="00B41B11">
        <w:rPr>
          <w:highlight w:val="yellow"/>
        </w:rPr>
        <w:t>Figure 6.15</w:t>
      </w:r>
      <w:r>
        <w:t xml:space="preserve"> shows a basic histogram on the left an</w:t>
      </w:r>
      <w:r w:rsidR="00B41B11">
        <w:t>d a density plot on the right, both are showing the exact same distribution.</w:t>
      </w:r>
    </w:p>
    <w:p w14:paraId="7C308F01" w14:textId="012487F1" w:rsidR="00B41B11" w:rsidRDefault="00B41B11" w:rsidP="00B41B11">
      <w:pPr>
        <w:pStyle w:val="Slug"/>
      </w:pPr>
      <w:r>
        <w:t>Figure Histogram and Density Plot: Firewall Sessions</w:t>
      </w:r>
      <w:r>
        <w:tab/>
        <w:t xml:space="preserve">[FILENAME </w:t>
      </w:r>
      <w:r w:rsidRPr="00B41B11">
        <w:t>793725c06f015</w:t>
      </w:r>
      <w:r>
        <w:t>]</w:t>
      </w:r>
    </w:p>
    <w:p w14:paraId="33DDD208" w14:textId="6B202B7D" w:rsidR="00B41B11" w:rsidRDefault="00B41B11" w:rsidP="001C746E">
      <w:pPr>
        <w:pStyle w:val="Para"/>
      </w:pPr>
      <w:r>
        <w:t xml:space="preserve">A histogram uses a simple process called </w:t>
      </w:r>
      <w:r>
        <w:rPr>
          <w:i/>
        </w:rPr>
        <w:t xml:space="preserve">binning. </w:t>
      </w:r>
      <w:r>
        <w:t xml:space="preserve"> It works by creating equally spaced “bins” and then counting how many of our measurements are in each “bin”.   In this example, we created bins that are 12,000 sessions wide.  We can see at the peak, around 350,000 sessions, that we had about 18 sessions within that bin.  Part of the criticisms of histograms is that we can affect how histograms appear by adjusting the size and position of the bins.  But these plots are indispensable when we just want to get a feel for a </w:t>
      </w:r>
      <w:del w:id="287" w:author="Bob Rudis" w:date="2013-09-02T14:45:00Z">
        <w:r w:rsidDel="005555F0">
          <w:delText>distribution</w:delText>
        </w:r>
      </w:del>
      <w:ins w:id="288" w:author="Bob Rudis" w:date="2013-09-02T14:45:00Z">
        <w:r w:rsidR="005555F0">
          <w:t>distribution,</w:t>
        </w:r>
      </w:ins>
      <w:r>
        <w:t xml:space="preserve"> as they are quite effective in communicating </w:t>
      </w:r>
      <w:r w:rsidR="007011C3">
        <w:t>the basic shape</w:t>
      </w:r>
      <w:r>
        <w:t>.</w:t>
      </w:r>
    </w:p>
    <w:p w14:paraId="11B2E1BA" w14:textId="4FBE904C" w:rsidR="00B41B11" w:rsidRDefault="00B41B11" w:rsidP="001C746E">
      <w:pPr>
        <w:pStyle w:val="Para"/>
      </w:pPr>
      <w:r>
        <w:t xml:space="preserve">The plot on the right in </w:t>
      </w:r>
      <w:ins w:id="289" w:author="Bob Rudis" w:date="2013-09-02T14:45:00Z">
        <w:r w:rsidR="005555F0">
          <w:t>F</w:t>
        </w:r>
      </w:ins>
      <w:del w:id="290" w:author="Bob Rudis" w:date="2013-09-02T14:45:00Z">
        <w:r w:rsidDel="005555F0">
          <w:delText>f</w:delText>
        </w:r>
      </w:del>
      <w:r>
        <w:t xml:space="preserve">igure 6.15 is a density plot.  It uses the same approach as the histogram, but the bins are quite small and a smoothing process is applied over it.  By projecting the original histogram behind it, we can see how it flattens the peaks and diminishes the valleys.  There’s no right or wrong between the two.  While we are </w:t>
      </w:r>
      <w:r w:rsidR="006618B4">
        <w:t>exploring our</w:t>
      </w:r>
      <w:r>
        <w:t xml:space="preserve"> data, </w:t>
      </w:r>
      <w:r w:rsidR="00E5383B">
        <w:t xml:space="preserve">it’s quite easy to pass in our data to </w:t>
      </w:r>
      <w:r w:rsidR="00E5383B" w:rsidRPr="00E5383B">
        <w:rPr>
          <w:rStyle w:val="InlineCode"/>
        </w:rPr>
        <w:t>hist()</w:t>
      </w:r>
      <w:r w:rsidR="00E5383B">
        <w:t xml:space="preserve"> and get an immediate (though not all that pretty) histogram. </w:t>
      </w:r>
    </w:p>
    <w:p w14:paraId="79F42195" w14:textId="6D13E9ED" w:rsidR="00101780" w:rsidRDefault="00101780" w:rsidP="00101780">
      <w:pPr>
        <w:pStyle w:val="H3"/>
      </w:pPr>
      <w:r>
        <w:t>Boxing in Boxplots</w:t>
      </w:r>
    </w:p>
    <w:p w14:paraId="26C21EDF" w14:textId="49BF7DFF" w:rsidR="00E5383B" w:rsidRDefault="00E5383B" w:rsidP="00E5383B">
      <w:pPr>
        <w:pStyle w:val="Para"/>
      </w:pPr>
      <w:r>
        <w:t xml:space="preserve">Another method, which was developed by John </w:t>
      </w:r>
      <w:proofErr w:type="spellStart"/>
      <w:r>
        <w:t>Tukey</w:t>
      </w:r>
      <w:proofErr w:type="spellEnd"/>
      <w:r>
        <w:t xml:space="preserve"> (remember him from Chapter 1?), is the box plot.  This is not something people will intuitively understand if they haven’t seen </w:t>
      </w:r>
      <w:ins w:id="291" w:author="Bob Rudis" w:date="2013-09-02T14:46:00Z">
        <w:r w:rsidR="00537069">
          <w:t xml:space="preserve">it </w:t>
        </w:r>
      </w:ins>
      <w:r>
        <w:t>before</w:t>
      </w:r>
      <w:ins w:id="292" w:author="Bob Rudis" w:date="2013-09-02T14:46:00Z">
        <w:r w:rsidR="00537069">
          <w:t>,</w:t>
        </w:r>
      </w:ins>
      <w:r>
        <w:t xml:space="preserve"> so it may require a little </w:t>
      </w:r>
      <w:r w:rsidR="00101780">
        <w:t>more supporting material than other methods</w:t>
      </w:r>
      <w:r>
        <w:t>.  In the fall of 2012, Jay had set up a very simple honeypot to just record the packets it saw on the Internet.   How often is a host scanned when it’s on the Internet?  We can get a feel for that</w:t>
      </w:r>
      <w:del w:id="293" w:author="Bob Rudis" w:date="2013-09-02T14:53:00Z">
        <w:r w:rsidDel="00537069">
          <w:delText>, as well as</w:delText>
        </w:r>
      </w:del>
      <w:ins w:id="294" w:author="Bob Rudis" w:date="2013-09-02T14:53:00Z">
        <w:r w:rsidR="00537069">
          <w:t xml:space="preserve"> as we show</w:t>
        </w:r>
      </w:ins>
      <w:r>
        <w:t xml:space="preserve"> what a boxplot is able to communicate in </w:t>
      </w:r>
      <w:ins w:id="295" w:author="Bob Rudis" w:date="2013-09-02T14:50:00Z">
        <w:r w:rsidR="00537069">
          <w:rPr>
            <w:highlight w:val="yellow"/>
          </w:rPr>
          <w:t>F</w:t>
        </w:r>
      </w:ins>
      <w:del w:id="296" w:author="Bob Rudis" w:date="2013-09-02T14:50:00Z">
        <w:r w:rsidRPr="00E5383B" w:rsidDel="00537069">
          <w:rPr>
            <w:highlight w:val="yellow"/>
          </w:rPr>
          <w:delText>f</w:delText>
        </w:r>
      </w:del>
      <w:r w:rsidRPr="00E5383B">
        <w:rPr>
          <w:highlight w:val="yellow"/>
        </w:rPr>
        <w:t>igure 6.16</w:t>
      </w:r>
      <w:r>
        <w:t>.</w:t>
      </w:r>
    </w:p>
    <w:p w14:paraId="6E7F10A6" w14:textId="1D5D327A" w:rsidR="00E5383B" w:rsidRDefault="00E5383B" w:rsidP="00E5383B">
      <w:pPr>
        <w:pStyle w:val="Slug"/>
      </w:pPr>
      <w:r>
        <w:t xml:space="preserve">Figure Boxplot: Honeypot traffic </w:t>
      </w:r>
      <w:r>
        <w:tab/>
        <w:t xml:space="preserve">[FILENAME </w:t>
      </w:r>
      <w:r w:rsidRPr="00E5383B">
        <w:t>793725c06f016</w:t>
      </w:r>
      <w:r>
        <w:t>]</w:t>
      </w:r>
    </w:p>
    <w:p w14:paraId="76729C07" w14:textId="77777777" w:rsidR="003362B3" w:rsidRDefault="00E5383B" w:rsidP="00101780">
      <w:pPr>
        <w:pStyle w:val="Para"/>
        <w:rPr>
          <w:ins w:id="297" w:author="Bob Rudis" w:date="2013-09-02T14:59:00Z"/>
        </w:rPr>
      </w:pPr>
      <w:r>
        <w:t xml:space="preserve">The boxplot begins with the median value of the distribution and it </w:t>
      </w:r>
      <w:r w:rsidR="00101780">
        <w:t>places</w:t>
      </w:r>
      <w:r>
        <w:t xml:space="preserve"> the center bar there.  Then it computes the 25</w:t>
      </w:r>
      <w:r w:rsidRPr="00E5383B">
        <w:rPr>
          <w:vertAlign w:val="superscript"/>
        </w:rPr>
        <w:t>th</w:t>
      </w:r>
      <w:r>
        <w:t xml:space="preserve"> and 75</w:t>
      </w:r>
      <w:r w:rsidRPr="00E5383B">
        <w:rPr>
          <w:vertAlign w:val="superscript"/>
        </w:rPr>
        <w:t>th</w:t>
      </w:r>
      <w:r>
        <w:t xml:space="preserve"> percentile.  Meaning that 25% of the data is below the 25</w:t>
      </w:r>
      <w:r w:rsidRPr="00E5383B">
        <w:rPr>
          <w:vertAlign w:val="superscript"/>
        </w:rPr>
        <w:t>th</w:t>
      </w:r>
      <w:r>
        <w:t xml:space="preserve"> percentile, 25% of the data is above the 75</w:t>
      </w:r>
      <w:r w:rsidRPr="00E5383B">
        <w:rPr>
          <w:vertAlign w:val="superscript"/>
        </w:rPr>
        <w:t>th</w:t>
      </w:r>
      <w:r>
        <w:t xml:space="preserve"> percentile and 50% of the data is between the two.  These two points form the length of the box and represent the </w:t>
      </w:r>
      <w:r>
        <w:rPr>
          <w:i/>
        </w:rPr>
        <w:t xml:space="preserve">inter-quartile </w:t>
      </w:r>
      <w:proofErr w:type="gramStart"/>
      <w:r>
        <w:rPr>
          <w:i/>
        </w:rPr>
        <w:t xml:space="preserve">range </w:t>
      </w:r>
      <w:r>
        <w:t xml:space="preserve"> or</w:t>
      </w:r>
      <w:proofErr w:type="gramEnd"/>
      <w:r>
        <w:t xml:space="preserve"> IQR</w:t>
      </w:r>
      <w:r>
        <w:rPr>
          <w:i/>
        </w:rPr>
        <w:t>.</w:t>
      </w:r>
    </w:p>
    <w:p w14:paraId="79617BC7" w14:textId="25D8AB8F" w:rsidR="00101780" w:rsidRDefault="00E5383B" w:rsidP="00101780">
      <w:pPr>
        <w:pStyle w:val="Para"/>
      </w:pPr>
      <w:del w:id="298" w:author="Bob Rudis" w:date="2013-09-02T14:59:00Z">
        <w:r w:rsidDel="003362B3">
          <w:rPr>
            <w:i/>
          </w:rPr>
          <w:delText xml:space="preserve"> </w:delText>
        </w:r>
        <w:r w:rsidDel="003362B3">
          <w:delText xml:space="preserve"> Now t</w:delText>
        </w:r>
      </w:del>
      <w:ins w:id="299" w:author="Bob Rudis" w:date="2013-09-02T14:59:00Z">
        <w:r w:rsidR="003362B3">
          <w:t>T</w:t>
        </w:r>
      </w:ins>
      <w:r>
        <w:t>here are a few different methods to represent the length of the lines, the most common is to place them one and half times the IQR away from the box.  Other methods will place the end of the line at the minimum and maximum of the data.  Figure 6.17 attempts to convey a</w:t>
      </w:r>
      <w:ins w:id="300" w:author="Bob Rudis" w:date="2013-09-02T14:52:00Z">
        <w:r w:rsidR="00537069">
          <w:t xml:space="preserve"> large number </w:t>
        </w:r>
      </w:ins>
      <w:del w:id="301" w:author="Bob Rudis" w:date="2013-09-02T14:52:00Z">
        <w:r w:rsidDel="00537069">
          <w:delText xml:space="preserve"> lot </w:delText>
        </w:r>
      </w:del>
      <w:r>
        <w:t xml:space="preserve">of </w:t>
      </w:r>
      <w:r w:rsidR="00101780">
        <w:t>distributions</w:t>
      </w:r>
      <w:r>
        <w:t xml:space="preserve"> within one graphic with boxplots.  </w:t>
      </w:r>
      <w:r w:rsidR="00B41B11">
        <w:t xml:space="preserve"> </w:t>
      </w:r>
    </w:p>
    <w:p w14:paraId="5D80AA56" w14:textId="42CE5BE7" w:rsidR="00101780" w:rsidRDefault="00101780" w:rsidP="00101780">
      <w:pPr>
        <w:pStyle w:val="Slug"/>
      </w:pPr>
      <w:r>
        <w:t>Figure 6.17 Boxplots: Opportunistic Packets</w:t>
      </w:r>
      <w:r>
        <w:tab/>
        <w:t>[FILENAME</w:t>
      </w:r>
      <w:r w:rsidRPr="00101780">
        <w:t xml:space="preserve"> </w:t>
      </w:r>
      <w:r>
        <w:t>793725c06f017]</w:t>
      </w:r>
    </w:p>
    <w:p w14:paraId="1A7BBF57" w14:textId="228DC0BA" w:rsidR="0023420B" w:rsidRDefault="00101780" w:rsidP="00F5655D">
      <w:pPr>
        <w:pStyle w:val="Para"/>
      </w:pPr>
      <w:r>
        <w:t xml:space="preserve">What’s interesting about </w:t>
      </w:r>
      <w:ins w:id="302" w:author="Bob Rudis" w:date="2013-09-02T15:00:00Z">
        <w:r w:rsidR="003362B3">
          <w:t>F</w:t>
        </w:r>
      </w:ins>
      <w:del w:id="303" w:author="Bob Rudis" w:date="2013-09-02T15:00:00Z">
        <w:r w:rsidDel="003362B3">
          <w:delText>f</w:delText>
        </w:r>
      </w:del>
      <w:r>
        <w:t xml:space="preserve">igure 6.17 is that it was generated with over 100 million values.  </w:t>
      </w:r>
      <w:r w:rsidR="00FE1132">
        <w:t xml:space="preserve">It not only conveys a </w:t>
      </w:r>
      <w:del w:id="304" w:author="Bob Rudis" w:date="2013-09-02T15:00:00Z">
        <w:r w:rsidR="00FE1132" w:rsidDel="003362B3">
          <w:delText xml:space="preserve">lot </w:delText>
        </w:r>
      </w:del>
      <w:ins w:id="305" w:author="Bob Rudis" w:date="2013-09-02T15:00:00Z">
        <w:r w:rsidR="003362B3">
          <w:t xml:space="preserve">large quantity </w:t>
        </w:r>
      </w:ins>
      <w:r w:rsidR="00FE1132">
        <w:t xml:space="preserve">of data, but it’s also able to represent confidence.  In this case, just stating the mean or median would have been a disservice, since some of these have a very wide range of possible observations.  </w:t>
      </w:r>
      <w:r>
        <w:t xml:space="preserve">How well could we </w:t>
      </w:r>
      <w:r w:rsidR="00FE1132">
        <w:t xml:space="preserve">have explained these values </w:t>
      </w:r>
      <w:r w:rsidR="00F5655D">
        <w:t xml:space="preserve">and the variations </w:t>
      </w:r>
      <w:r w:rsidR="00FE1132">
        <w:t>with anyt</w:t>
      </w:r>
      <w:r w:rsidR="00F5655D">
        <w:t>hing other than a visualization of the distributions?</w:t>
      </w:r>
    </w:p>
    <w:p w14:paraId="7D42274F" w14:textId="6B1611BA" w:rsidR="00F5655D" w:rsidRDefault="00F5655D" w:rsidP="00F5655D">
      <w:pPr>
        <w:pStyle w:val="H2"/>
      </w:pPr>
      <w:r>
        <w:t>Visualizing Time Series</w:t>
      </w:r>
    </w:p>
    <w:p w14:paraId="7DCFE070" w14:textId="77777777" w:rsidR="00756430" w:rsidRDefault="006618B4" w:rsidP="00F5655D">
      <w:pPr>
        <w:pStyle w:val="Para"/>
      </w:pPr>
      <w:r>
        <w:t xml:space="preserve">We have glossed over time series data in this chapter even though we’ve been working with it in most of our visualizations.  Time series data are data collected over the same and repeated time intervals.  For most of the firewall graphics in this chapter we parsed the log files and counted up the bytes, sessions and packets within each five-minute window of time.  This allows aggregation of individual entries into more manageable data points.  But depending on how we slice up </w:t>
      </w:r>
      <w:r w:rsidR="00756430">
        <w:t xml:space="preserve">time and aggregate the data, we can get and see different types of things.  </w:t>
      </w:r>
    </w:p>
    <w:p w14:paraId="29A48E20" w14:textId="77777777" w:rsidR="00E8528D" w:rsidRDefault="00E8528D" w:rsidP="00F5655D">
      <w:pPr>
        <w:pStyle w:val="Para"/>
      </w:pPr>
    </w:p>
    <w:p w14:paraId="2EE4235B" w14:textId="3958C7D6" w:rsidR="00E8528D" w:rsidRDefault="00E8528D" w:rsidP="00E8528D">
      <w:pPr>
        <w:pStyle w:val="Slug"/>
      </w:pPr>
      <w:r>
        <w:t>Figure 6.18 Time Series: 21 days of traffic</w:t>
      </w:r>
      <w:r>
        <w:tab/>
        <w:t>[FILENAME]</w:t>
      </w:r>
    </w:p>
    <w:p w14:paraId="48B2F0AD" w14:textId="49D93ED1" w:rsidR="00F5655D" w:rsidRDefault="00756430" w:rsidP="00756430">
      <w:pPr>
        <w:pStyle w:val="Para"/>
      </w:pPr>
      <w:r>
        <w:t xml:space="preserve">Figure 6.18 is looking at 21 days of firewall traffic sliced it into 5-minute chunks. </w:t>
      </w:r>
      <w:del w:id="306" w:author="Bob Rudis" w:date="2013-09-02T15:05:00Z">
        <w:r w:rsidDel="002D3C9D">
          <w:delText xml:space="preserve"> Now t</w:delText>
        </w:r>
      </w:del>
      <w:ins w:id="307" w:author="Bob Rudis" w:date="2013-09-02T15:05:00Z">
        <w:r w:rsidR="002D3C9D">
          <w:t>T</w:t>
        </w:r>
      </w:ins>
      <w:r>
        <w:t>his is quite a bit of data for a small line graph (over 6</w:t>
      </w:r>
      <w:ins w:id="308" w:author="Bob Rudis" w:date="2013-09-02T15:05:00Z">
        <w:r w:rsidR="002D3C9D">
          <w:t>,</w:t>
        </w:r>
      </w:ins>
      <w:r>
        <w:t>000 data points in a few inches)</w:t>
      </w:r>
      <w:ins w:id="309" w:author="Bob Rudis" w:date="2013-09-02T15:05:00Z">
        <w:r w:rsidR="002D3C9D">
          <w:t>,</w:t>
        </w:r>
      </w:ins>
      <w:r>
        <w:t xml:space="preserve"> and when we try to represent that data with a line plot, the lines are crisscrossing over one another so much that they look like one thick and jittery line.   If we try to reduce the mess by simplifying the underlying data with an hourly average (middle plot in </w:t>
      </w:r>
      <w:ins w:id="310" w:author="Bob Rudis" w:date="2013-09-02T15:08:00Z">
        <w:r w:rsidR="00C856FB">
          <w:t xml:space="preserve">Figure </w:t>
        </w:r>
      </w:ins>
      <w:r>
        <w:t xml:space="preserve">6.18), we lose the extremes and the details, which is not generally good in an industry where extremes matter.  In the bottom plot, we replaced the lines in the first plot with points.  This removes </w:t>
      </w:r>
      <w:del w:id="311" w:author="Bob Rudis" w:date="2013-09-02T15:06:00Z">
        <w:r w:rsidDel="002D3C9D">
          <w:delText>a lot</w:delText>
        </w:r>
      </w:del>
      <w:ins w:id="312" w:author="Bob Rudis" w:date="2013-09-02T15:06:00Z">
        <w:r w:rsidR="002D3C9D">
          <w:t>much</w:t>
        </w:r>
      </w:ins>
      <w:r>
        <w:t xml:space="preserve"> of the mess</w:t>
      </w:r>
      <w:ins w:id="313" w:author="Bob Rudis" w:date="2013-09-02T15:06:00Z">
        <w:r w:rsidR="00323B64">
          <w:t xml:space="preserve"> and</w:t>
        </w:r>
      </w:ins>
      <w:del w:id="314" w:author="Bob Rudis" w:date="2013-09-02T15:06:00Z">
        <w:r w:rsidDel="00323B64">
          <w:delText>,</w:delText>
        </w:r>
      </w:del>
      <w:r>
        <w:t xml:space="preserve"> allows us to see both the general trends and the extreme points.</w:t>
      </w:r>
      <w:r w:rsidR="00E8528D">
        <w:t xml:space="preserve"> </w:t>
      </w:r>
    </w:p>
    <w:p w14:paraId="1ABCAFB8" w14:textId="6FEEAB7A" w:rsidR="00756430" w:rsidRDefault="00E8528D" w:rsidP="00E8528D">
      <w:pPr>
        <w:pStyle w:val="Para"/>
      </w:pPr>
      <w:r>
        <w:t xml:space="preserve">Time series data can get very dense to visualize when we are talking about log data.  We even made it easier on ourselves by looking at five-minute slices instead of one-minute slices.  How we prepare and visualize the data is dependent on what we are looking for in the data.  If we </w:t>
      </w:r>
      <w:ins w:id="315" w:author="Bob Rudis" w:date="2013-09-02T15:06:00Z">
        <w:r w:rsidR="00C856FB">
          <w:t xml:space="preserve">are </w:t>
        </w:r>
      </w:ins>
      <w:r>
        <w:t>looking for specific spikes or gaps in traffic then a rolling average should be avoided, but if we want to understand general patterns, maybe averages are called for.  We’ve covered quite a few techniques so far in this chapter.  Feel free to get creative and try one or more techniques on your time series data.  What we if tried showing each hour with a box plot?  What if we used larger points and varied color based on size and turned down the alpha?  Good visualizations are generally an iterative p</w:t>
      </w:r>
      <w:r w:rsidR="00EF79E0">
        <w:t>roces</w:t>
      </w:r>
      <w:r w:rsidR="00090FCF">
        <w:t xml:space="preserve">s, </w:t>
      </w:r>
      <w:del w:id="316" w:author="Bob Rudis" w:date="2013-09-02T15:09:00Z">
        <w:r w:rsidR="00090FCF" w:rsidDel="00C856FB">
          <w:delText>go ahead</w:delText>
        </w:r>
      </w:del>
      <w:ins w:id="317" w:author="Bob Rudis" w:date="2013-09-02T15:09:00Z">
        <w:r w:rsidR="00C856FB">
          <w:t xml:space="preserve">so take this as a license to </w:t>
        </w:r>
      </w:ins>
      <w:del w:id="318" w:author="Bob Rudis" w:date="2013-09-02T15:09:00Z">
        <w:r w:rsidR="00090FCF" w:rsidDel="00C856FB">
          <w:delText xml:space="preserve"> and </w:delText>
        </w:r>
      </w:del>
      <w:r w:rsidR="00090FCF">
        <w:t xml:space="preserve">experiment!  </w:t>
      </w:r>
      <w:del w:id="319" w:author="Bob Rudis" w:date="2013-09-02T15:09:00Z">
        <w:r w:rsidR="00090FCF" w:rsidDel="00C856FB">
          <w:delText>D</w:delText>
        </w:r>
        <w:r w:rsidR="00EF79E0" w:rsidDel="00C856FB">
          <w:delText>on’t forget that</w:delText>
        </w:r>
      </w:del>
      <w:ins w:id="320" w:author="Bob Rudis" w:date="2013-09-02T15:09:00Z">
        <w:r w:rsidR="00C856FB">
          <w:t>Remember that</w:t>
        </w:r>
      </w:ins>
      <w:r w:rsidR="00EF79E0">
        <w:t xml:space="preserve"> we aren’t limited to static visualizations.  We can cre</w:t>
      </w:r>
      <w:r w:rsidR="00090FCF">
        <w:t>ate interactive visualizations (</w:t>
      </w:r>
      <w:ins w:id="321" w:author="Bob Rudis" w:date="2013-09-02T15:10:00Z">
        <w:r w:rsidR="00C856FB">
          <w:t xml:space="preserve">as we’ll </w:t>
        </w:r>
      </w:ins>
      <w:r w:rsidR="00090FCF">
        <w:t xml:space="preserve">see </w:t>
      </w:r>
      <w:ins w:id="322" w:author="Bob Rudis" w:date="2013-09-02T15:10:00Z">
        <w:r w:rsidR="00C856FB">
          <w:t>C</w:t>
        </w:r>
      </w:ins>
      <w:del w:id="323" w:author="Bob Rudis" w:date="2013-09-02T15:10:00Z">
        <w:r w:rsidR="00090FCF" w:rsidDel="00C856FB">
          <w:delText>c</w:delText>
        </w:r>
      </w:del>
      <w:r w:rsidR="00090FCF">
        <w:t xml:space="preserve">hapter </w:t>
      </w:r>
      <w:ins w:id="324" w:author="Bob Rudis" w:date="2013-09-02T15:10:00Z">
        <w:r w:rsidR="00C856FB">
          <w:t>11</w:t>
        </w:r>
      </w:ins>
      <w:del w:id="325" w:author="Bob Rudis" w:date="2013-09-02T15:10:00Z">
        <w:r w:rsidR="00090FCF" w:rsidDel="00C856FB">
          <w:delText>x</w:delText>
        </w:r>
      </w:del>
      <w:r w:rsidR="00090FCF">
        <w:t xml:space="preserve">) </w:t>
      </w:r>
      <w:del w:id="326" w:author="Bob Rudis" w:date="2013-09-02T15:10:00Z">
        <w:r w:rsidR="00090FCF" w:rsidDel="00C856FB">
          <w:delText>and as we’ll see in the next section</w:delText>
        </w:r>
      </w:del>
      <w:ins w:id="327" w:author="Bob Rudis" w:date="2013-09-02T15:10:00Z">
        <w:r w:rsidR="00C856FB">
          <w:t>or turn our</w:t>
        </w:r>
      </w:ins>
      <w:del w:id="328" w:author="Bob Rudis" w:date="2013-09-02T15:10:00Z">
        <w:r w:rsidR="00090FCF" w:rsidDel="00C856FB">
          <w:delText xml:space="preserve">, </w:delText>
        </w:r>
      </w:del>
      <w:ins w:id="329" w:author="Bob Rudis" w:date="2013-09-02T15:10:00Z">
        <w:r w:rsidR="00C856FB">
          <w:t xml:space="preserve"> </w:t>
        </w:r>
      </w:ins>
      <w:r w:rsidR="00090FCF">
        <w:t xml:space="preserve">time series </w:t>
      </w:r>
      <w:del w:id="330" w:author="Bob Rudis" w:date="2013-09-02T15:10:00Z">
        <w:r w:rsidR="00090FCF" w:rsidDel="00C856FB">
          <w:delText xml:space="preserve">data is good candidate for turning </w:delText>
        </w:r>
      </w:del>
      <w:r w:rsidR="00090FCF">
        <w:t xml:space="preserve">into a video </w:t>
      </w:r>
      <w:ins w:id="331" w:author="Bob Rudis" w:date="2013-09-02T15:10:00Z">
        <w:r w:rsidR="00C856FB">
          <w:t xml:space="preserve">fit for YouTube, </w:t>
        </w:r>
      </w:ins>
      <w:r w:rsidR="00090FCF">
        <w:t>as well</w:t>
      </w:r>
      <w:ins w:id="332" w:author="Bob Rudis" w:date="2013-09-02T15:10:00Z">
        <w:r w:rsidR="00C856FB">
          <w:t xml:space="preserve"> see in the next section.</w:t>
        </w:r>
      </w:ins>
      <w:del w:id="333" w:author="Bob Rudis" w:date="2013-09-02T15:10:00Z">
        <w:r w:rsidR="00090FCF" w:rsidDel="00C856FB">
          <w:delText>!</w:delText>
        </w:r>
      </w:del>
    </w:p>
    <w:p w14:paraId="57886D85" w14:textId="1F2DCC19" w:rsidR="00E8528D" w:rsidRDefault="00E8528D" w:rsidP="00E8528D">
      <w:pPr>
        <w:pStyle w:val="H1"/>
      </w:pPr>
      <w:del w:id="334" w:author="Bob Rudis" w:date="2013-09-02T15:11:00Z">
        <w:r w:rsidDel="009C09F5">
          <w:delText xml:space="preserve">Making </w:delText>
        </w:r>
      </w:del>
      <w:ins w:id="335" w:author="Bob Rudis" w:date="2013-09-02T15:11:00Z">
        <w:r w:rsidR="009C09F5">
          <w:t xml:space="preserve">Turning Your </w:t>
        </w:r>
      </w:ins>
      <w:r>
        <w:t xml:space="preserve">Data </w:t>
      </w:r>
      <w:ins w:id="336" w:author="Bob Rudis" w:date="2013-09-02T15:11:00Z">
        <w:r w:rsidR="009C09F5">
          <w:t>Into A Movie Star</w:t>
        </w:r>
      </w:ins>
      <w:del w:id="337" w:author="Bob Rudis" w:date="2013-09-02T15:11:00Z">
        <w:r w:rsidDel="009C09F5">
          <w:delText>Movies</w:delText>
        </w:r>
      </w:del>
    </w:p>
    <w:p w14:paraId="40CFAE91" w14:textId="3CB787D6" w:rsidR="00090FCF" w:rsidRDefault="00E8528D" w:rsidP="00E8528D">
      <w:pPr>
        <w:pStyle w:val="Para"/>
      </w:pPr>
      <w:r>
        <w:t xml:space="preserve">We have focused primarily on foundational </w:t>
      </w:r>
      <w:r w:rsidR="00090FCF">
        <w:t>components</w:t>
      </w:r>
      <w:r>
        <w:t xml:space="preserve"> of data visualizations.  These will apply to static or interactive graphics, dashboards and as we’ll see, videos as well.</w:t>
      </w:r>
      <w:r w:rsidR="00EF79E0">
        <w:t xml:space="preserve">  One of the more fun “tricks” we’ve learned is how to </w:t>
      </w:r>
      <w:r w:rsidR="00090FCF">
        <w:t xml:space="preserve">turn our data into a video. </w:t>
      </w:r>
      <w:r w:rsidR="00EF79E0">
        <w:t>In order to do this, we combine two</w:t>
      </w:r>
      <w:r w:rsidR="00090FCF">
        <w:t xml:space="preserve"> techniques: automated sequential graphics and stop-motion software.  If you aren’t familiar with stop-motion by name, you’re certainly familiar with it by sight.  It’s the Claymation technology of setting up a scene, taking a picture and then changing it slightly, taking another picture and so on.  When we string all of those pictures together we get the appearance of motion and we have a video.  Same concept here, but instead of taking a picture, we want to generate a graphic and save that off as a picture.</w:t>
      </w:r>
      <w:r w:rsidR="00B679C7">
        <w:t xml:space="preserve">  Then we use any number of stop-motion software packages (</w:t>
      </w:r>
      <w:proofErr w:type="spellStart"/>
      <w:r w:rsidR="00B679C7">
        <w:t>mencoder</w:t>
      </w:r>
      <w:proofErr w:type="spellEnd"/>
      <w:r w:rsidR="00B679C7">
        <w:t xml:space="preserve">, </w:t>
      </w:r>
      <w:proofErr w:type="spellStart"/>
      <w:r w:rsidR="00B679C7">
        <w:t>ffmpeg</w:t>
      </w:r>
      <w:proofErr w:type="spellEnd"/>
      <w:r w:rsidR="00B679C7">
        <w:t>, iMovie</w:t>
      </w:r>
      <w:r w:rsidR="005C702D">
        <w:t>, etc.</w:t>
      </w:r>
      <w:r w:rsidR="00B679C7">
        <w:t xml:space="preserve">) to create a movie out of the pictures. </w:t>
      </w:r>
      <w:r w:rsidR="005C702D">
        <w:t xml:space="preserve"> If you’d like to get fancy with that most software packages allow including music or doing voice-overs so you can explain the data as it’s progressing.</w:t>
      </w:r>
    </w:p>
    <w:p w14:paraId="28977EBB" w14:textId="2BDA2680" w:rsidR="00B679C7" w:rsidRDefault="00B679C7" w:rsidP="00E8528D">
      <w:pPr>
        <w:pStyle w:val="Para"/>
      </w:pPr>
      <w:r>
        <w:t>For a sample of how this looks, try out this snippet of code in an open R session.</w:t>
      </w:r>
    </w:p>
    <w:p w14:paraId="659B965F" w14:textId="77777777" w:rsidR="00B679C7" w:rsidRDefault="00B679C7" w:rsidP="00B679C7">
      <w:pPr>
        <w:pStyle w:val="CodeSnippet"/>
      </w:pPr>
      <w:r>
        <w:t># random walk</w:t>
      </w:r>
    </w:p>
    <w:p w14:paraId="1CE4951A" w14:textId="77777777" w:rsidR="00B679C7" w:rsidRDefault="00B679C7" w:rsidP="00B679C7">
      <w:pPr>
        <w:pStyle w:val="CodeSnippet"/>
        <w:rPr>
          <w:b/>
        </w:rPr>
      </w:pPr>
      <w:r w:rsidRPr="00186B77">
        <w:rPr>
          <w:b/>
        </w:rPr>
        <w:t>set.seed(1)</w:t>
      </w:r>
    </w:p>
    <w:p w14:paraId="6EEB9CEC" w14:textId="125BE052" w:rsidR="005C702D" w:rsidRPr="005C702D" w:rsidRDefault="005C702D" w:rsidP="00B679C7">
      <w:pPr>
        <w:pStyle w:val="CodeSnippet"/>
      </w:pPr>
      <w:r w:rsidRPr="005C702D">
        <w:t xml:space="preserve"># set up </w:t>
      </w:r>
      <w:r>
        <w:t xml:space="preserve">nine </w:t>
      </w:r>
      <w:r w:rsidRPr="005C702D">
        <w:t>directions</w:t>
      </w:r>
    </w:p>
    <w:p w14:paraId="041DD6E7" w14:textId="5EA3195B" w:rsidR="00B679C7" w:rsidRPr="00186B77" w:rsidRDefault="00B679C7" w:rsidP="00B679C7">
      <w:pPr>
        <w:pStyle w:val="CodeSnippet"/>
        <w:rPr>
          <w:b/>
        </w:rPr>
      </w:pPr>
      <w:r w:rsidRPr="00186B77">
        <w:rPr>
          <w:b/>
        </w:rPr>
        <w:t xml:space="preserve">dirs &lt;- matrix(c(rep(seq(-1, 1), 3), </w:t>
      </w:r>
    </w:p>
    <w:p w14:paraId="0838D114" w14:textId="07CA2068" w:rsidR="00B679C7" w:rsidRDefault="00B679C7" w:rsidP="00B679C7">
      <w:pPr>
        <w:pStyle w:val="CodeSnippet"/>
        <w:ind w:firstLine="720"/>
        <w:rPr>
          <w:b/>
        </w:rPr>
      </w:pPr>
      <w:r w:rsidRPr="00186B77">
        <w:rPr>
          <w:b/>
        </w:rPr>
        <w:t>rep(seq(-1, 1), each=3)), ncol=2, byrow=T)</w:t>
      </w:r>
    </w:p>
    <w:p w14:paraId="69B96295" w14:textId="0807E232" w:rsidR="005C702D" w:rsidRPr="005C702D" w:rsidRDefault="005C702D" w:rsidP="005C702D">
      <w:pPr>
        <w:pStyle w:val="CodeSnippet"/>
      </w:pPr>
      <w:r w:rsidRPr="005C702D">
        <w:t># start in the center</w:t>
      </w:r>
    </w:p>
    <w:p w14:paraId="06B99C73" w14:textId="6B0C73F1" w:rsidR="00B679C7" w:rsidRDefault="00B679C7" w:rsidP="00B679C7">
      <w:pPr>
        <w:pStyle w:val="CodeSnippet"/>
        <w:rPr>
          <w:b/>
        </w:rPr>
      </w:pPr>
      <w:r w:rsidRPr="00186B77">
        <w:rPr>
          <w:b/>
        </w:rPr>
        <w:t>cpos &lt;- matrix(c(0, 0), ncol=2)</w:t>
      </w:r>
    </w:p>
    <w:p w14:paraId="317D5981" w14:textId="30DF6C53" w:rsidR="005C702D" w:rsidRPr="005C702D" w:rsidRDefault="005C702D" w:rsidP="00B679C7">
      <w:pPr>
        <w:pStyle w:val="CodeSnippet"/>
      </w:pPr>
      <w:r w:rsidRPr="005C702D">
        <w:t># set full screen</w:t>
      </w:r>
    </w:p>
    <w:p w14:paraId="19B39363" w14:textId="77777777" w:rsidR="00B679C7" w:rsidRPr="00186B77" w:rsidRDefault="00B679C7" w:rsidP="00B679C7">
      <w:pPr>
        <w:pStyle w:val="CodeSnippet"/>
        <w:rPr>
          <w:b/>
        </w:rPr>
      </w:pPr>
      <w:r w:rsidRPr="00186B77">
        <w:rPr>
          <w:b/>
        </w:rPr>
        <w:t>par(mar=c(0,0,0,0))</w:t>
      </w:r>
    </w:p>
    <w:p w14:paraId="192A0BDE" w14:textId="77777777" w:rsidR="00B679C7" w:rsidRPr="00186B77" w:rsidRDefault="00B679C7" w:rsidP="00B679C7">
      <w:pPr>
        <w:pStyle w:val="CodeSnippet"/>
        <w:rPr>
          <w:b/>
        </w:rPr>
      </w:pPr>
      <w:r w:rsidRPr="00186B77">
        <w:rPr>
          <w:b/>
        </w:rPr>
        <w:t xml:space="preserve">for(i in seq(200)) { </w:t>
      </w:r>
    </w:p>
    <w:p w14:paraId="03DDD84C" w14:textId="77777777" w:rsidR="00B679C7" w:rsidRPr="00186B77" w:rsidRDefault="00B679C7" w:rsidP="00B679C7">
      <w:pPr>
        <w:pStyle w:val="CodeSnippet"/>
        <w:rPr>
          <w:b/>
        </w:rPr>
      </w:pPr>
      <w:r w:rsidRPr="00186B77">
        <w:rPr>
          <w:b/>
        </w:rPr>
        <w:t xml:space="preserve">  plot(cpos, type="p", col="gray80", xlim=c(-20, 20), ylim=c(-20,20),</w:t>
      </w:r>
    </w:p>
    <w:p w14:paraId="7D160163" w14:textId="70BF9514" w:rsidR="00B679C7" w:rsidRPr="00186B77" w:rsidRDefault="00B679C7" w:rsidP="00B679C7">
      <w:pPr>
        <w:pStyle w:val="CodeSnippet"/>
        <w:ind w:firstLine="720"/>
        <w:rPr>
          <w:b/>
        </w:rPr>
      </w:pPr>
      <w:r w:rsidRPr="00186B77">
        <w:rPr>
          <w:b/>
        </w:rPr>
        <w:t>yaxt="n", ann=FALSE, xaxt="n", bty="n")</w:t>
      </w:r>
    </w:p>
    <w:p w14:paraId="50402694" w14:textId="23036B99" w:rsidR="00B679C7" w:rsidRPr="00186B77" w:rsidRDefault="00B679C7" w:rsidP="00B679C7">
      <w:pPr>
        <w:pStyle w:val="CodeSnippet"/>
        <w:rPr>
          <w:b/>
        </w:rPr>
      </w:pPr>
      <w:r w:rsidRPr="00186B77">
        <w:rPr>
          <w:b/>
        </w:rPr>
        <w:t xml:space="preserve">  cpos &lt;- rbind(cpos, cpos[nrow(cpos), ] + dirs[sample(1:9, 1), ])</w:t>
      </w:r>
    </w:p>
    <w:p w14:paraId="53C08C71" w14:textId="77777777" w:rsidR="00B679C7" w:rsidRPr="00186B77" w:rsidRDefault="00B679C7" w:rsidP="00B679C7">
      <w:pPr>
        <w:pStyle w:val="CodeSnippet"/>
        <w:rPr>
          <w:b/>
        </w:rPr>
      </w:pPr>
      <w:r w:rsidRPr="00186B77">
        <w:rPr>
          <w:b/>
        </w:rPr>
        <w:t xml:space="preserve">  points(cpos[nrow(cpos), 1], cpos[nrow(cpos), 2],</w:t>
      </w:r>
    </w:p>
    <w:p w14:paraId="4814E018" w14:textId="6E4A3A8C" w:rsidR="00B679C7" w:rsidRPr="00186B77" w:rsidRDefault="00B679C7" w:rsidP="00B679C7">
      <w:pPr>
        <w:pStyle w:val="CodeSnippet"/>
        <w:ind w:firstLine="720"/>
        <w:rPr>
          <w:b/>
        </w:rPr>
      </w:pPr>
      <w:r w:rsidRPr="00186B77">
        <w:rPr>
          <w:b/>
        </w:rPr>
        <w:t>type="p", pch=16, col="red")</w:t>
      </w:r>
    </w:p>
    <w:p w14:paraId="63E5DADF" w14:textId="77777777" w:rsidR="00B679C7" w:rsidRPr="00186B77" w:rsidRDefault="00B679C7" w:rsidP="00B679C7">
      <w:pPr>
        <w:pStyle w:val="CodeSnippet"/>
        <w:rPr>
          <w:b/>
        </w:rPr>
      </w:pPr>
      <w:r w:rsidRPr="00186B77">
        <w:rPr>
          <w:b/>
        </w:rPr>
        <w:t xml:space="preserve">  Sys.sleep(0.1)</w:t>
      </w:r>
    </w:p>
    <w:p w14:paraId="040A9B45" w14:textId="77777777" w:rsidR="00B679C7" w:rsidRDefault="00B679C7" w:rsidP="00B679C7">
      <w:pPr>
        <w:pStyle w:val="CodeSnippet"/>
        <w:rPr>
          <w:b/>
        </w:rPr>
      </w:pPr>
      <w:r w:rsidRPr="00186B77">
        <w:rPr>
          <w:b/>
        </w:rPr>
        <w:t>}</w:t>
      </w:r>
    </w:p>
    <w:p w14:paraId="064B8A6A" w14:textId="1145C587" w:rsidR="005C702D" w:rsidRPr="005C702D" w:rsidRDefault="005C702D" w:rsidP="00B679C7">
      <w:pPr>
        <w:pStyle w:val="CodeSnippet"/>
      </w:pPr>
      <w:r w:rsidRPr="005C702D">
        <w:t xml:space="preserve"># reset screen back to </w:t>
      </w:r>
      <w:r>
        <w:t>default</w:t>
      </w:r>
    </w:p>
    <w:p w14:paraId="25F35C04" w14:textId="77777777" w:rsidR="00B679C7" w:rsidRPr="00186B77" w:rsidRDefault="00B679C7" w:rsidP="00B679C7">
      <w:pPr>
        <w:pStyle w:val="CodeSnippet"/>
        <w:rPr>
          <w:b/>
        </w:rPr>
      </w:pPr>
      <w:r w:rsidRPr="00186B77">
        <w:rPr>
          <w:b/>
        </w:rPr>
        <w:t>par(mar=c(5.1,4.1,4.1,2.1))</w:t>
      </w:r>
    </w:p>
    <w:p w14:paraId="4EE3793C" w14:textId="21B36A6A" w:rsidR="00B679C7" w:rsidRDefault="00B679C7" w:rsidP="00E8528D">
      <w:pPr>
        <w:pStyle w:val="Para"/>
      </w:pPr>
      <w:r>
        <w:t xml:space="preserve">This code will setup a matrix of nine directions.  Then loop 200 times, adjusting the point in some random direction, and drawing the new plot for it and sleeping for a tenth of a second so you can view the plot.  On all but slow machines this looks like a random walking point on the screen.  If you’d like a challenge, modify this script to write out each of the images </w:t>
      </w:r>
      <w:r w:rsidR="00186B77">
        <w:t xml:space="preserve">(hint, take a look at </w:t>
      </w:r>
      <w:r w:rsidR="00186B77" w:rsidRPr="00186B77">
        <w:rPr>
          <w:rStyle w:val="InlineCode"/>
        </w:rPr>
        <w:t>help(png)</w:t>
      </w:r>
      <w:r w:rsidR="00186B77">
        <w:t xml:space="preserve">) </w:t>
      </w:r>
      <w:r>
        <w:t>an</w:t>
      </w:r>
      <w:bookmarkStart w:id="338" w:name="_GoBack"/>
      <w:bookmarkEnd w:id="338"/>
      <w:r>
        <w:t xml:space="preserve">d then create a video of it.  </w:t>
      </w:r>
      <w:r w:rsidR="00186B77">
        <w:t xml:space="preserve"> We’ve done this and it’s available on </w:t>
      </w:r>
      <w:r w:rsidR="005C702D">
        <w:t>the book</w:t>
      </w:r>
      <w:r w:rsidR="00186B77">
        <w:t xml:space="preserve"> website if you’d like </w:t>
      </w:r>
      <w:ins w:id="339" w:author="Bob Rudis" w:date="2013-09-02T15:16:00Z">
        <w:r w:rsidR="006362C7">
          <w:t xml:space="preserve">to </w:t>
        </w:r>
      </w:ins>
      <w:r w:rsidR="00186B77">
        <w:t>see our wander</w:t>
      </w:r>
      <w:r w:rsidR="005C702D">
        <w:t>ing random walk in action!</w:t>
      </w:r>
    </w:p>
    <w:p w14:paraId="553D719A" w14:textId="7A68BAB4" w:rsidR="00E8528D" w:rsidRPr="00E8528D" w:rsidRDefault="00090FCF" w:rsidP="00E8528D">
      <w:pPr>
        <w:pStyle w:val="Para"/>
      </w:pPr>
      <w:r>
        <w:t xml:space="preserve"> </w:t>
      </w:r>
    </w:p>
    <w:sectPr w:rsidR="00E8528D" w:rsidRPr="00E8528D"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3" w:author="Bob Rudis" w:date="2013-09-02T12:47:00Z" w:initials="BR">
    <w:p w14:paraId="17BB134E" w14:textId="03B09864" w:rsidR="00C56164" w:rsidRDefault="00C56164">
      <w:pPr>
        <w:pStyle w:val="CommentText"/>
      </w:pPr>
      <w:r>
        <w:rPr>
          <w:rStyle w:val="CommentReference"/>
        </w:rPr>
        <w:annotationRef/>
      </w:r>
      <w:proofErr w:type="gramStart"/>
      <w:r>
        <w:t>hope</w:t>
      </w:r>
      <w:proofErr w:type="gramEnd"/>
      <w:r>
        <w:t>…aren't viewed with a deer-in-the headlights reaction :-)</w:t>
      </w:r>
    </w:p>
  </w:comment>
  <w:comment w:id="68" w:author="Bob Rudis" w:date="2013-09-02T12:50:00Z" w:initials="BR">
    <w:p w14:paraId="7255F043" w14:textId="1429C8B1" w:rsidR="00C56164" w:rsidRDefault="00C56164">
      <w:pPr>
        <w:pStyle w:val="CommentText"/>
      </w:pPr>
      <w:r>
        <w:rPr>
          <w:rStyle w:val="CommentReference"/>
        </w:rPr>
        <w:annotationRef/>
      </w:r>
      <w:proofErr w:type="spellStart"/>
      <w:proofErr w:type="gramStart"/>
      <w:r>
        <w:t>i</w:t>
      </w:r>
      <w:proofErr w:type="spellEnd"/>
      <w:proofErr w:type="gramEnd"/>
      <w:r>
        <w:t xml:space="preserve"> don't know how to re-phrase this, but it's confusing. </w:t>
      </w:r>
    </w:p>
  </w:comment>
  <w:comment w:id="145" w:author="Bob Rudis" w:date="2013-09-02T13:12:00Z" w:initials="BR">
    <w:p w14:paraId="042B043C" w14:textId="6A6E0E17" w:rsidR="00C56164" w:rsidRDefault="00C56164">
      <w:pPr>
        <w:pStyle w:val="CommentText"/>
      </w:pPr>
      <w:r>
        <w:rPr>
          <w:rStyle w:val="CommentReference"/>
        </w:rPr>
        <w:annotationRef/>
      </w:r>
      <w:proofErr w:type="gramStart"/>
      <w:r>
        <w:t>seems</w:t>
      </w:r>
      <w:proofErr w:type="gramEnd"/>
      <w:r>
        <w:t xml:space="preserve"> like this is in the wrong place?</w:t>
      </w:r>
    </w:p>
  </w:comment>
  <w:comment w:id="164" w:author="Jay Jacobs" w:date="2013-08-30T21:31:00Z" w:initials="JJ">
    <w:p w14:paraId="0DB70815" w14:textId="41BDCEBE" w:rsidR="00C56164" w:rsidRDefault="00C56164">
      <w:pPr>
        <w:pStyle w:val="CommentText"/>
      </w:pPr>
      <w:r>
        <w:rPr>
          <w:rStyle w:val="CommentReference"/>
        </w:rPr>
        <w:annotationRef/>
      </w:r>
      <w:proofErr w:type="gramStart"/>
      <w:r>
        <w:t>color</w:t>
      </w:r>
      <w:proofErr w:type="gramEnd"/>
      <w:r>
        <w:t xml:space="preserve"> blind not covered?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69F0" w14:textId="77777777" w:rsidR="00C56164" w:rsidRDefault="00C56164" w:rsidP="00BE4B7A">
      <w:r>
        <w:separator/>
      </w:r>
    </w:p>
  </w:endnote>
  <w:endnote w:type="continuationSeparator" w:id="0">
    <w:p w14:paraId="147B2638" w14:textId="77777777" w:rsidR="00C56164" w:rsidRDefault="00C56164"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4B52" w14:textId="77777777" w:rsidR="00C56164" w:rsidRDefault="00C56164" w:rsidP="00BE4B7A">
      <w:r>
        <w:separator/>
      </w:r>
    </w:p>
  </w:footnote>
  <w:footnote w:type="continuationSeparator" w:id="0">
    <w:p w14:paraId="5F0E5E07" w14:textId="77777777" w:rsidR="00C56164" w:rsidRDefault="00C56164"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1856755"/>
    <w:multiLevelType w:val="hybridMultilevel"/>
    <w:tmpl w:val="BE7AD4C0"/>
    <w:lvl w:ilvl="0" w:tplc="EB047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7"/>
  </w:num>
  <w:num w:numId="7">
    <w:abstractNumId w:val="26"/>
  </w:num>
  <w:num w:numId="8">
    <w:abstractNumId w:val="20"/>
  </w:num>
  <w:num w:numId="9">
    <w:abstractNumId w:val="13"/>
  </w:num>
  <w:num w:numId="10">
    <w:abstractNumId w:val="29"/>
  </w:num>
  <w:num w:numId="11">
    <w:abstractNumId w:val="15"/>
  </w:num>
  <w:num w:numId="12">
    <w:abstractNumId w:val="14"/>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1"/>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30"/>
  </w:num>
  <w:num w:numId="30">
    <w:abstractNumId w:val="12"/>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069FD"/>
    <w:rsid w:val="000132A5"/>
    <w:rsid w:val="0002704C"/>
    <w:rsid w:val="000440D6"/>
    <w:rsid w:val="00056DA7"/>
    <w:rsid w:val="00065C86"/>
    <w:rsid w:val="000773E1"/>
    <w:rsid w:val="0008073F"/>
    <w:rsid w:val="0008720C"/>
    <w:rsid w:val="00087BEE"/>
    <w:rsid w:val="0009060F"/>
    <w:rsid w:val="00090FCF"/>
    <w:rsid w:val="000976A1"/>
    <w:rsid w:val="000B065D"/>
    <w:rsid w:val="000C34BB"/>
    <w:rsid w:val="000C4DED"/>
    <w:rsid w:val="000D0756"/>
    <w:rsid w:val="000D1D8B"/>
    <w:rsid w:val="000D1FB4"/>
    <w:rsid w:val="000D7DC2"/>
    <w:rsid w:val="000E1FBD"/>
    <w:rsid w:val="000E33A5"/>
    <w:rsid w:val="000F3277"/>
    <w:rsid w:val="000F511C"/>
    <w:rsid w:val="000F62DB"/>
    <w:rsid w:val="00101780"/>
    <w:rsid w:val="001027B4"/>
    <w:rsid w:val="0010417A"/>
    <w:rsid w:val="0011391F"/>
    <w:rsid w:val="00117B58"/>
    <w:rsid w:val="0013733E"/>
    <w:rsid w:val="0014228D"/>
    <w:rsid w:val="00142707"/>
    <w:rsid w:val="00151BF3"/>
    <w:rsid w:val="00170B53"/>
    <w:rsid w:val="00186B77"/>
    <w:rsid w:val="001A350F"/>
    <w:rsid w:val="001C14E6"/>
    <w:rsid w:val="001C38E3"/>
    <w:rsid w:val="001C4094"/>
    <w:rsid w:val="001C746E"/>
    <w:rsid w:val="001C7673"/>
    <w:rsid w:val="001E2A22"/>
    <w:rsid w:val="001F25B7"/>
    <w:rsid w:val="001F5E82"/>
    <w:rsid w:val="00221819"/>
    <w:rsid w:val="002274A9"/>
    <w:rsid w:val="00233637"/>
    <w:rsid w:val="0023420B"/>
    <w:rsid w:val="00251121"/>
    <w:rsid w:val="002735C7"/>
    <w:rsid w:val="002879AB"/>
    <w:rsid w:val="00295E23"/>
    <w:rsid w:val="002A2EFD"/>
    <w:rsid w:val="002A421A"/>
    <w:rsid w:val="002B30AF"/>
    <w:rsid w:val="002B5523"/>
    <w:rsid w:val="002B5D0C"/>
    <w:rsid w:val="002C4F96"/>
    <w:rsid w:val="002C588F"/>
    <w:rsid w:val="002D0004"/>
    <w:rsid w:val="002D20A4"/>
    <w:rsid w:val="002D3C9D"/>
    <w:rsid w:val="002E7AA8"/>
    <w:rsid w:val="002F6385"/>
    <w:rsid w:val="0031268F"/>
    <w:rsid w:val="003173B1"/>
    <w:rsid w:val="00323B64"/>
    <w:rsid w:val="00331C45"/>
    <w:rsid w:val="00336096"/>
    <w:rsid w:val="003362B3"/>
    <w:rsid w:val="00346AEB"/>
    <w:rsid w:val="00350D93"/>
    <w:rsid w:val="003567AD"/>
    <w:rsid w:val="00356FE1"/>
    <w:rsid w:val="003762D6"/>
    <w:rsid w:val="0038672C"/>
    <w:rsid w:val="003912FE"/>
    <w:rsid w:val="00392A01"/>
    <w:rsid w:val="003A622E"/>
    <w:rsid w:val="003A6875"/>
    <w:rsid w:val="003C155E"/>
    <w:rsid w:val="003D01EF"/>
    <w:rsid w:val="003D4F86"/>
    <w:rsid w:val="003D5570"/>
    <w:rsid w:val="003F5CE7"/>
    <w:rsid w:val="003F753B"/>
    <w:rsid w:val="00401F80"/>
    <w:rsid w:val="00405911"/>
    <w:rsid w:val="0040727B"/>
    <w:rsid w:val="00427E01"/>
    <w:rsid w:val="0043194E"/>
    <w:rsid w:val="00447578"/>
    <w:rsid w:val="0045652B"/>
    <w:rsid w:val="00480FE6"/>
    <w:rsid w:val="004A7283"/>
    <w:rsid w:val="004C1B2B"/>
    <w:rsid w:val="004C2A41"/>
    <w:rsid w:val="004C3612"/>
    <w:rsid w:val="004C4654"/>
    <w:rsid w:val="004C56EC"/>
    <w:rsid w:val="004E6FDF"/>
    <w:rsid w:val="004F27BC"/>
    <w:rsid w:val="004F3596"/>
    <w:rsid w:val="0052635A"/>
    <w:rsid w:val="00537069"/>
    <w:rsid w:val="00554BCC"/>
    <w:rsid w:val="005555F0"/>
    <w:rsid w:val="00572BBF"/>
    <w:rsid w:val="005774DD"/>
    <w:rsid w:val="00593DED"/>
    <w:rsid w:val="00597B36"/>
    <w:rsid w:val="005A46E4"/>
    <w:rsid w:val="005C21B4"/>
    <w:rsid w:val="005C702D"/>
    <w:rsid w:val="005E599C"/>
    <w:rsid w:val="005E6987"/>
    <w:rsid w:val="005F27F8"/>
    <w:rsid w:val="00624A20"/>
    <w:rsid w:val="0063031A"/>
    <w:rsid w:val="00631CB1"/>
    <w:rsid w:val="00632A13"/>
    <w:rsid w:val="00635253"/>
    <w:rsid w:val="006362C7"/>
    <w:rsid w:val="00640390"/>
    <w:rsid w:val="00650239"/>
    <w:rsid w:val="0065553D"/>
    <w:rsid w:val="00656CE0"/>
    <w:rsid w:val="00660F6F"/>
    <w:rsid w:val="006618B4"/>
    <w:rsid w:val="0066218A"/>
    <w:rsid w:val="0068712B"/>
    <w:rsid w:val="00690D0D"/>
    <w:rsid w:val="00694D41"/>
    <w:rsid w:val="006951C3"/>
    <w:rsid w:val="006957C8"/>
    <w:rsid w:val="006A0087"/>
    <w:rsid w:val="006A2715"/>
    <w:rsid w:val="006B2C45"/>
    <w:rsid w:val="006C52D9"/>
    <w:rsid w:val="006D203A"/>
    <w:rsid w:val="006D31EB"/>
    <w:rsid w:val="006E01C9"/>
    <w:rsid w:val="006E0DAC"/>
    <w:rsid w:val="006E7CFD"/>
    <w:rsid w:val="006F0E5D"/>
    <w:rsid w:val="006F73A1"/>
    <w:rsid w:val="007011C3"/>
    <w:rsid w:val="00706C9F"/>
    <w:rsid w:val="007112D9"/>
    <w:rsid w:val="00721E86"/>
    <w:rsid w:val="00733987"/>
    <w:rsid w:val="00733B26"/>
    <w:rsid w:val="007362C9"/>
    <w:rsid w:val="00741078"/>
    <w:rsid w:val="0074203D"/>
    <w:rsid w:val="00744B5C"/>
    <w:rsid w:val="00744C1C"/>
    <w:rsid w:val="0075468D"/>
    <w:rsid w:val="00756430"/>
    <w:rsid w:val="00772977"/>
    <w:rsid w:val="00772B60"/>
    <w:rsid w:val="00777580"/>
    <w:rsid w:val="007912CD"/>
    <w:rsid w:val="007A0AA0"/>
    <w:rsid w:val="007C2D8E"/>
    <w:rsid w:val="007D1588"/>
    <w:rsid w:val="007F529E"/>
    <w:rsid w:val="00800D5B"/>
    <w:rsid w:val="00813596"/>
    <w:rsid w:val="008167AF"/>
    <w:rsid w:val="0081765B"/>
    <w:rsid w:val="0083323E"/>
    <w:rsid w:val="00840399"/>
    <w:rsid w:val="008414E3"/>
    <w:rsid w:val="008524F8"/>
    <w:rsid w:val="008634E6"/>
    <w:rsid w:val="00877CAE"/>
    <w:rsid w:val="0088046E"/>
    <w:rsid w:val="00882884"/>
    <w:rsid w:val="00885C58"/>
    <w:rsid w:val="00890791"/>
    <w:rsid w:val="008936F2"/>
    <w:rsid w:val="00895264"/>
    <w:rsid w:val="0089660A"/>
    <w:rsid w:val="008970CF"/>
    <w:rsid w:val="008B10FD"/>
    <w:rsid w:val="008B56D9"/>
    <w:rsid w:val="008D0F33"/>
    <w:rsid w:val="008D32BE"/>
    <w:rsid w:val="008D3FD1"/>
    <w:rsid w:val="008F5647"/>
    <w:rsid w:val="0092251B"/>
    <w:rsid w:val="00926B46"/>
    <w:rsid w:val="00951CB8"/>
    <w:rsid w:val="00954E97"/>
    <w:rsid w:val="00955213"/>
    <w:rsid w:val="00961B2B"/>
    <w:rsid w:val="009639AE"/>
    <w:rsid w:val="00976A41"/>
    <w:rsid w:val="0098003E"/>
    <w:rsid w:val="00984421"/>
    <w:rsid w:val="00984C4A"/>
    <w:rsid w:val="009863EE"/>
    <w:rsid w:val="009871B8"/>
    <w:rsid w:val="0099384C"/>
    <w:rsid w:val="00993FD0"/>
    <w:rsid w:val="009B2420"/>
    <w:rsid w:val="009B3103"/>
    <w:rsid w:val="009C09F5"/>
    <w:rsid w:val="009C3082"/>
    <w:rsid w:val="009D4BAD"/>
    <w:rsid w:val="009D4F9E"/>
    <w:rsid w:val="009D62D9"/>
    <w:rsid w:val="009F26C3"/>
    <w:rsid w:val="009F3997"/>
    <w:rsid w:val="00A2112A"/>
    <w:rsid w:val="00A22276"/>
    <w:rsid w:val="00A327C6"/>
    <w:rsid w:val="00A36A93"/>
    <w:rsid w:val="00A42338"/>
    <w:rsid w:val="00A5280C"/>
    <w:rsid w:val="00A730B6"/>
    <w:rsid w:val="00A733E2"/>
    <w:rsid w:val="00A82396"/>
    <w:rsid w:val="00A854A7"/>
    <w:rsid w:val="00AB454E"/>
    <w:rsid w:val="00AB47AA"/>
    <w:rsid w:val="00AB6091"/>
    <w:rsid w:val="00AF05EE"/>
    <w:rsid w:val="00AF0FDE"/>
    <w:rsid w:val="00AF26DA"/>
    <w:rsid w:val="00B05AA4"/>
    <w:rsid w:val="00B1199B"/>
    <w:rsid w:val="00B12E24"/>
    <w:rsid w:val="00B2577B"/>
    <w:rsid w:val="00B41B11"/>
    <w:rsid w:val="00B41F1C"/>
    <w:rsid w:val="00B44314"/>
    <w:rsid w:val="00B4543A"/>
    <w:rsid w:val="00B61F34"/>
    <w:rsid w:val="00B63DF4"/>
    <w:rsid w:val="00B66C9F"/>
    <w:rsid w:val="00B679C7"/>
    <w:rsid w:val="00B97D4B"/>
    <w:rsid w:val="00BE4B7A"/>
    <w:rsid w:val="00BF415D"/>
    <w:rsid w:val="00BF53DA"/>
    <w:rsid w:val="00C0071C"/>
    <w:rsid w:val="00C0493C"/>
    <w:rsid w:val="00C21014"/>
    <w:rsid w:val="00C416DF"/>
    <w:rsid w:val="00C4261E"/>
    <w:rsid w:val="00C56164"/>
    <w:rsid w:val="00C63900"/>
    <w:rsid w:val="00C63D4A"/>
    <w:rsid w:val="00C748E1"/>
    <w:rsid w:val="00C76257"/>
    <w:rsid w:val="00C77A1C"/>
    <w:rsid w:val="00C821F1"/>
    <w:rsid w:val="00C83301"/>
    <w:rsid w:val="00C856FB"/>
    <w:rsid w:val="00C87229"/>
    <w:rsid w:val="00C905C0"/>
    <w:rsid w:val="00CB32C3"/>
    <w:rsid w:val="00CC4FC2"/>
    <w:rsid w:val="00CD5D7E"/>
    <w:rsid w:val="00CE1BC3"/>
    <w:rsid w:val="00CE7831"/>
    <w:rsid w:val="00D07627"/>
    <w:rsid w:val="00D3057B"/>
    <w:rsid w:val="00D50C3C"/>
    <w:rsid w:val="00D61873"/>
    <w:rsid w:val="00D75D77"/>
    <w:rsid w:val="00D92E0B"/>
    <w:rsid w:val="00D95800"/>
    <w:rsid w:val="00DA55E9"/>
    <w:rsid w:val="00DA7877"/>
    <w:rsid w:val="00DC4E00"/>
    <w:rsid w:val="00DF0AE9"/>
    <w:rsid w:val="00E359ED"/>
    <w:rsid w:val="00E52B8F"/>
    <w:rsid w:val="00E5383B"/>
    <w:rsid w:val="00E81412"/>
    <w:rsid w:val="00E8528D"/>
    <w:rsid w:val="00EC3DC3"/>
    <w:rsid w:val="00ED099D"/>
    <w:rsid w:val="00ED5ADF"/>
    <w:rsid w:val="00EE2C99"/>
    <w:rsid w:val="00EF79E0"/>
    <w:rsid w:val="00F11D15"/>
    <w:rsid w:val="00F16819"/>
    <w:rsid w:val="00F24B13"/>
    <w:rsid w:val="00F30E6B"/>
    <w:rsid w:val="00F37170"/>
    <w:rsid w:val="00F41806"/>
    <w:rsid w:val="00F5655D"/>
    <w:rsid w:val="00F56FE1"/>
    <w:rsid w:val="00F64D8F"/>
    <w:rsid w:val="00F77D12"/>
    <w:rsid w:val="00F80637"/>
    <w:rsid w:val="00FA5CDE"/>
    <w:rsid w:val="00FD2366"/>
    <w:rsid w:val="00FD4391"/>
    <w:rsid w:val="00FD79EA"/>
    <w:rsid w:val="00FD7C9C"/>
    <w:rsid w:val="00FE1132"/>
    <w:rsid w:val="00FE2294"/>
    <w:rsid w:val="00FF0432"/>
    <w:rsid w:val="00FF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68712B"/>
    <w:rPr>
      <w:rFonts w:ascii="Times New Roman" w:eastAsia="Times New Roman" w:hAnsi="Times New Roman" w:cs="Times New Roman"/>
    </w:rPr>
  </w:style>
  <w:style w:type="paragraph" w:styleId="Heading1">
    <w:name w:val="heading 1"/>
    <w:next w:val="Normal"/>
    <w:link w:val="Heading1Char"/>
    <w:qFormat/>
    <w:rsid w:val="0068712B"/>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68712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68712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68712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68712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68712B"/>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68712B"/>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68712B"/>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68712B"/>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6871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8712B"/>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68712B"/>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68712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8712B"/>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68712B"/>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68712B"/>
    <w:pPr>
      <w:widowControl w:val="0"/>
      <w:spacing w:before="120"/>
      <w:ind w:left="2160"/>
    </w:pPr>
    <w:rPr>
      <w:snapToGrid w:val="0"/>
      <w:szCs w:val="20"/>
    </w:rPr>
  </w:style>
  <w:style w:type="paragraph" w:customStyle="1" w:styleId="AddressDescription">
    <w:name w:val="AddressDescription"/>
    <w:basedOn w:val="Normal"/>
    <w:next w:val="Normal"/>
    <w:rsid w:val="0068712B"/>
    <w:pPr>
      <w:widowControl w:val="0"/>
      <w:spacing w:before="120" w:after="120"/>
      <w:ind w:left="2160"/>
    </w:pPr>
    <w:rPr>
      <w:snapToGrid w:val="0"/>
      <w:szCs w:val="20"/>
    </w:rPr>
  </w:style>
  <w:style w:type="paragraph" w:customStyle="1" w:styleId="AddressName">
    <w:name w:val="AddressName"/>
    <w:basedOn w:val="Normal"/>
    <w:next w:val="Normal"/>
    <w:rsid w:val="0068712B"/>
    <w:pPr>
      <w:widowControl w:val="0"/>
      <w:spacing w:before="120"/>
      <w:ind w:left="2160"/>
    </w:pPr>
    <w:rPr>
      <w:snapToGrid w:val="0"/>
      <w:szCs w:val="20"/>
    </w:rPr>
  </w:style>
  <w:style w:type="paragraph" w:customStyle="1" w:styleId="Question">
    <w:name w:val="Question"/>
    <w:next w:val="Normal"/>
    <w:rsid w:val="0068712B"/>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68712B"/>
    <w:pPr>
      <w:ind w:left="2880"/>
    </w:pPr>
  </w:style>
  <w:style w:type="paragraph" w:customStyle="1" w:styleId="Answer">
    <w:name w:val="Answer"/>
    <w:basedOn w:val="Option"/>
    <w:next w:val="Normal"/>
    <w:rsid w:val="0068712B"/>
    <w:pPr>
      <w:widowControl w:val="0"/>
    </w:pPr>
    <w:rPr>
      <w:snapToGrid w:val="0"/>
    </w:rPr>
  </w:style>
  <w:style w:type="paragraph" w:customStyle="1" w:styleId="AnswersHead">
    <w:name w:val="AnswersHead"/>
    <w:basedOn w:val="Normal"/>
    <w:next w:val="Para"/>
    <w:rsid w:val="0068712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8712B"/>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68712B"/>
    <w:pPr>
      <w:spacing w:before="120" w:after="120"/>
    </w:pPr>
  </w:style>
  <w:style w:type="paragraph" w:customStyle="1" w:styleId="AuthorBio">
    <w:name w:val="AuthorBio"/>
    <w:rsid w:val="0068712B"/>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68712B"/>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68712B"/>
    <w:pPr>
      <w:spacing w:after="200" w:line="276" w:lineRule="auto"/>
    </w:pPr>
    <w:rPr>
      <w:rFonts w:ascii="Calibri" w:eastAsia="Calibri" w:hAnsi="Calibri"/>
      <w:sz w:val="22"/>
      <w:szCs w:val="22"/>
    </w:rPr>
  </w:style>
  <w:style w:type="paragraph" w:customStyle="1" w:styleId="BibliographyEntry">
    <w:name w:val="BibliographyEntry"/>
    <w:rsid w:val="0068712B"/>
    <w:pPr>
      <w:ind w:left="1440" w:hanging="720"/>
    </w:pPr>
    <w:rPr>
      <w:rFonts w:ascii="Arial" w:eastAsia="Times New Roman" w:hAnsi="Arial" w:cs="Tahoma"/>
      <w:sz w:val="26"/>
      <w:szCs w:val="16"/>
    </w:rPr>
  </w:style>
  <w:style w:type="paragraph" w:customStyle="1" w:styleId="BibliographyHead">
    <w:name w:val="BibliographyHead"/>
    <w:next w:val="BibliographyEntry"/>
    <w:rsid w:val="0068712B"/>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68712B"/>
    <w:rPr>
      <w:rFonts w:ascii="Arial" w:eastAsia="Times New Roman" w:hAnsi="Arial" w:cs="Times New Roman"/>
      <w:b/>
      <w:smallCaps/>
      <w:sz w:val="60"/>
      <w:szCs w:val="60"/>
    </w:rPr>
  </w:style>
  <w:style w:type="character" w:customStyle="1" w:styleId="BoldItalic">
    <w:name w:val="BoldItalic"/>
    <w:rsid w:val="0068712B"/>
    <w:rPr>
      <w:b/>
      <w:i/>
    </w:rPr>
  </w:style>
  <w:style w:type="character" w:styleId="BookTitle">
    <w:name w:val="Book Title"/>
    <w:qFormat/>
    <w:rsid w:val="0068712B"/>
    <w:rPr>
      <w:b/>
      <w:bCs/>
      <w:smallCaps/>
      <w:spacing w:val="5"/>
    </w:rPr>
  </w:style>
  <w:style w:type="paragraph" w:customStyle="1" w:styleId="BookAuthor">
    <w:name w:val="BookAuthor"/>
    <w:basedOn w:val="Normal"/>
    <w:rsid w:val="0068712B"/>
    <w:pPr>
      <w:spacing w:before="120" w:after="600"/>
      <w:ind w:left="720" w:firstLine="720"/>
      <w:contextualSpacing/>
      <w:jc w:val="center"/>
    </w:pPr>
    <w:rPr>
      <w:sz w:val="32"/>
      <w:szCs w:val="20"/>
    </w:rPr>
  </w:style>
  <w:style w:type="paragraph" w:customStyle="1" w:styleId="BookEdition">
    <w:name w:val="BookEdition"/>
    <w:qFormat/>
    <w:rsid w:val="0068712B"/>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68712B"/>
    <w:pPr>
      <w:spacing w:before="480" w:after="480"/>
      <w:ind w:left="720" w:firstLine="720"/>
      <w:jc w:val="center"/>
    </w:pPr>
    <w:rPr>
      <w:rFonts w:ascii="Arial" w:hAnsi="Arial"/>
      <w:b/>
      <w:snapToGrid w:val="0"/>
      <w:sz w:val="52"/>
      <w:szCs w:val="20"/>
    </w:rPr>
  </w:style>
  <w:style w:type="paragraph" w:customStyle="1" w:styleId="BookReviewAuthor">
    <w:name w:val="BookReviewAuthor"/>
    <w:rsid w:val="0068712B"/>
    <w:pPr>
      <w:ind w:left="4320"/>
    </w:pPr>
    <w:rPr>
      <w:rFonts w:ascii="Times New Roman" w:eastAsia="Times New Roman" w:hAnsi="Times New Roman" w:cs="Times New Roman"/>
      <w:snapToGrid w:val="0"/>
      <w:sz w:val="20"/>
      <w:szCs w:val="20"/>
    </w:rPr>
  </w:style>
  <w:style w:type="paragraph" w:customStyle="1" w:styleId="BookReviewItem">
    <w:name w:val="BookReviewItem"/>
    <w:rsid w:val="0068712B"/>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68712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8712B"/>
    <w:pPr>
      <w:pageBreakBefore w:val="0"/>
      <w:spacing w:before="480"/>
    </w:pPr>
    <w:rPr>
      <w:sz w:val="36"/>
    </w:rPr>
  </w:style>
  <w:style w:type="character" w:customStyle="1" w:styleId="Callout">
    <w:name w:val="Callout"/>
    <w:rsid w:val="0068712B"/>
    <w:rPr>
      <w:bdr w:val="none" w:sz="0" w:space="0" w:color="auto"/>
      <w:shd w:val="clear" w:color="auto" w:fill="B2A1C7"/>
    </w:rPr>
  </w:style>
  <w:style w:type="paragraph" w:customStyle="1" w:styleId="ChapterSubtitle">
    <w:name w:val="ChapterSubtitle"/>
    <w:basedOn w:val="ChapterTitle"/>
    <w:next w:val="Para"/>
    <w:rsid w:val="0068712B"/>
    <w:rPr>
      <w:sz w:val="44"/>
    </w:rPr>
  </w:style>
  <w:style w:type="paragraph" w:customStyle="1" w:styleId="ChapterAuthor">
    <w:name w:val="ChapterAuthor"/>
    <w:basedOn w:val="ChapterSubtitle"/>
    <w:next w:val="Normal"/>
    <w:rsid w:val="0068712B"/>
    <w:pPr>
      <w:spacing w:after="120"/>
      <w:outlineLvl w:val="9"/>
    </w:pPr>
    <w:rPr>
      <w:i/>
      <w:sz w:val="36"/>
    </w:rPr>
  </w:style>
  <w:style w:type="paragraph" w:customStyle="1" w:styleId="ChapterAuthorAffiliation">
    <w:name w:val="ChapterAuthorAffiliation"/>
    <w:next w:val="Para"/>
    <w:rsid w:val="0068712B"/>
    <w:pPr>
      <w:spacing w:after="120"/>
    </w:pPr>
    <w:rPr>
      <w:rFonts w:ascii="Arial" w:eastAsia="Times New Roman" w:hAnsi="Arial" w:cs="Times New Roman"/>
      <w:i/>
      <w:smallCaps/>
      <w:snapToGrid w:val="0"/>
      <w:sz w:val="36"/>
      <w:szCs w:val="20"/>
    </w:rPr>
  </w:style>
  <w:style w:type="paragraph" w:customStyle="1" w:styleId="FootnoteEntry">
    <w:name w:val="FootnoteEntry"/>
    <w:rsid w:val="0068712B"/>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68712B"/>
    <w:pPr>
      <w:spacing w:before="120" w:after="120"/>
      <w:ind w:left="0" w:firstLine="0"/>
    </w:pPr>
  </w:style>
  <w:style w:type="paragraph" w:customStyle="1" w:styleId="Objective">
    <w:name w:val="Objective"/>
    <w:rsid w:val="0068712B"/>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68712B"/>
    <w:rPr>
      <w:i w:val="0"/>
    </w:rPr>
  </w:style>
  <w:style w:type="paragraph" w:customStyle="1" w:styleId="ChapterFeaturingList">
    <w:name w:val="ChapterFeaturingList"/>
    <w:basedOn w:val="ChapterObjective"/>
    <w:rsid w:val="0068712B"/>
    <w:rPr>
      <w:b w:val="0"/>
      <w:sz w:val="26"/>
      <w:u w:val="none"/>
    </w:rPr>
  </w:style>
  <w:style w:type="paragraph" w:customStyle="1" w:styleId="ChapterFeaturingListSub">
    <w:name w:val="ChapterFeaturingListSub"/>
    <w:rsid w:val="0068712B"/>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68712B"/>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68712B"/>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68712B"/>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68712B"/>
    <w:pPr>
      <w:spacing w:before="240"/>
      <w:ind w:left="1800"/>
    </w:pPr>
    <w:rPr>
      <w:u w:val="none"/>
    </w:rPr>
  </w:style>
  <w:style w:type="paragraph" w:customStyle="1" w:styleId="ChapterObjectiveTitle">
    <w:name w:val="ChapterObjectiveTitle"/>
    <w:basedOn w:val="ObjectiveTitle"/>
    <w:next w:val="ChapterObjective"/>
    <w:rsid w:val="0068712B"/>
    <w:pPr>
      <w:ind w:left="1440" w:firstLine="0"/>
    </w:pPr>
    <w:rPr>
      <w:i w:val="0"/>
    </w:rPr>
  </w:style>
  <w:style w:type="paragraph" w:customStyle="1" w:styleId="Subobjective">
    <w:name w:val="Subobjective"/>
    <w:basedOn w:val="Objective"/>
    <w:rsid w:val="0068712B"/>
    <w:pPr>
      <w:keepNext/>
      <w:spacing w:before="180"/>
      <w:ind w:left="2880"/>
    </w:pPr>
  </w:style>
  <w:style w:type="paragraph" w:customStyle="1" w:styleId="ChapterSubobjective">
    <w:name w:val="ChapterSubobjective"/>
    <w:basedOn w:val="Subobjective"/>
    <w:rsid w:val="0068712B"/>
    <w:pPr>
      <w:keepNext w:val="0"/>
    </w:pPr>
    <w:rPr>
      <w:i w:val="0"/>
    </w:rPr>
  </w:style>
  <w:style w:type="paragraph" w:customStyle="1" w:styleId="Code80">
    <w:name w:val="Code80"/>
    <w:rsid w:val="0068712B"/>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68712B"/>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68712B"/>
    <w:rPr>
      <w:rFonts w:cs="Arial"/>
      <w:color w:val="0000FF"/>
    </w:rPr>
  </w:style>
  <w:style w:type="character" w:customStyle="1" w:styleId="CodeColorBlue2">
    <w:name w:val="CodeColorBlue2"/>
    <w:rsid w:val="0068712B"/>
    <w:rPr>
      <w:rFonts w:cs="Arial"/>
      <w:color w:val="0000A5"/>
    </w:rPr>
  </w:style>
  <w:style w:type="character" w:customStyle="1" w:styleId="CodeColorBlue3">
    <w:name w:val="CodeColorBlue3"/>
    <w:rsid w:val="0068712B"/>
    <w:rPr>
      <w:rFonts w:cs="Arial"/>
      <w:color w:val="6464B9"/>
    </w:rPr>
  </w:style>
  <w:style w:type="character" w:customStyle="1" w:styleId="CodeColorBluegreen">
    <w:name w:val="CodeColorBluegreen"/>
    <w:rsid w:val="0068712B"/>
    <w:rPr>
      <w:rFonts w:cs="Arial"/>
      <w:color w:val="2B91AF"/>
    </w:rPr>
  </w:style>
  <w:style w:type="character" w:customStyle="1" w:styleId="CodeColorBrown">
    <w:name w:val="CodeColorBrown"/>
    <w:rsid w:val="0068712B"/>
    <w:rPr>
      <w:rFonts w:cs="Arial"/>
      <w:color w:val="A31515"/>
    </w:rPr>
  </w:style>
  <w:style w:type="character" w:customStyle="1" w:styleId="CodeColorDkBlue">
    <w:name w:val="CodeColorDkBlue"/>
    <w:rsid w:val="0068712B"/>
    <w:rPr>
      <w:rFonts w:cs="Times New Roman"/>
      <w:color w:val="000080"/>
      <w:szCs w:val="22"/>
    </w:rPr>
  </w:style>
  <w:style w:type="character" w:customStyle="1" w:styleId="CodeColorGreen">
    <w:name w:val="CodeColorGreen"/>
    <w:rsid w:val="0068712B"/>
    <w:rPr>
      <w:rFonts w:cs="Arial"/>
      <w:color w:val="008000"/>
    </w:rPr>
  </w:style>
  <w:style w:type="character" w:customStyle="1" w:styleId="CodeColorGreen2">
    <w:name w:val="CodeColorGreen2"/>
    <w:rsid w:val="0068712B"/>
    <w:rPr>
      <w:rFonts w:cs="Arial"/>
      <w:color w:val="629755"/>
    </w:rPr>
  </w:style>
  <w:style w:type="character" w:customStyle="1" w:styleId="CodeColorGrey30">
    <w:name w:val="CodeColorGrey30"/>
    <w:rsid w:val="0068712B"/>
    <w:rPr>
      <w:rFonts w:cs="Arial"/>
      <w:color w:val="808080"/>
    </w:rPr>
  </w:style>
  <w:style w:type="character" w:customStyle="1" w:styleId="CodeColorGrey55">
    <w:name w:val="CodeColorGrey55"/>
    <w:rsid w:val="0068712B"/>
    <w:rPr>
      <w:rFonts w:cs="Arial"/>
      <w:color w:val="C0C0C0"/>
    </w:rPr>
  </w:style>
  <w:style w:type="character" w:customStyle="1" w:styleId="CodeColorGrey80">
    <w:name w:val="CodeColorGrey80"/>
    <w:rsid w:val="0068712B"/>
    <w:rPr>
      <w:rFonts w:cs="Arial"/>
      <w:color w:val="555555"/>
    </w:rPr>
  </w:style>
  <w:style w:type="character" w:customStyle="1" w:styleId="CodeColorHotPink">
    <w:name w:val="CodeColorHotPink"/>
    <w:rsid w:val="0068712B"/>
    <w:rPr>
      <w:rFonts w:cs="Times New Roman"/>
      <w:color w:val="DF36FA"/>
      <w:szCs w:val="18"/>
    </w:rPr>
  </w:style>
  <w:style w:type="character" w:customStyle="1" w:styleId="CodeColorMagenta">
    <w:name w:val="CodeColorMagenta"/>
    <w:rsid w:val="0068712B"/>
    <w:rPr>
      <w:rFonts w:cs="Arial"/>
      <w:color w:val="A31515"/>
    </w:rPr>
  </w:style>
  <w:style w:type="character" w:customStyle="1" w:styleId="CodeColorOrange">
    <w:name w:val="CodeColorOrange"/>
    <w:rsid w:val="0068712B"/>
    <w:rPr>
      <w:rFonts w:cs="Arial"/>
      <w:color w:val="B96464"/>
    </w:rPr>
  </w:style>
  <w:style w:type="character" w:customStyle="1" w:styleId="CodeColorPeach">
    <w:name w:val="CodeColorPeach"/>
    <w:rsid w:val="0068712B"/>
    <w:rPr>
      <w:rFonts w:cs="Arial"/>
      <w:color w:val="FFDBA3"/>
    </w:rPr>
  </w:style>
  <w:style w:type="character" w:customStyle="1" w:styleId="CodeColorPurple">
    <w:name w:val="CodeColorPurple"/>
    <w:rsid w:val="0068712B"/>
    <w:rPr>
      <w:rFonts w:cs="Arial"/>
      <w:color w:val="951795"/>
    </w:rPr>
  </w:style>
  <w:style w:type="character" w:customStyle="1" w:styleId="CodeColorPurple2">
    <w:name w:val="CodeColorPurple2"/>
    <w:rsid w:val="0068712B"/>
    <w:rPr>
      <w:rFonts w:cs="Arial"/>
      <w:color w:val="800080"/>
    </w:rPr>
  </w:style>
  <w:style w:type="character" w:customStyle="1" w:styleId="CodeColorRed">
    <w:name w:val="CodeColorRed"/>
    <w:rsid w:val="0068712B"/>
    <w:rPr>
      <w:rFonts w:cs="Arial"/>
      <w:color w:val="FF0000"/>
    </w:rPr>
  </w:style>
  <w:style w:type="character" w:customStyle="1" w:styleId="CodeColorRed2">
    <w:name w:val="CodeColorRed2"/>
    <w:rsid w:val="0068712B"/>
    <w:rPr>
      <w:rFonts w:cs="Arial"/>
      <w:color w:val="800000"/>
    </w:rPr>
  </w:style>
  <w:style w:type="character" w:customStyle="1" w:styleId="CodeColorRed3">
    <w:name w:val="CodeColorRed3"/>
    <w:rsid w:val="0068712B"/>
    <w:rPr>
      <w:rFonts w:cs="Arial"/>
      <w:color w:val="A31515"/>
    </w:rPr>
  </w:style>
  <w:style w:type="character" w:customStyle="1" w:styleId="CodeColorTealBlue">
    <w:name w:val="CodeColorTealBlue"/>
    <w:rsid w:val="0068712B"/>
    <w:rPr>
      <w:rFonts w:cs="Times New Roman"/>
      <w:color w:val="008080"/>
      <w:szCs w:val="22"/>
    </w:rPr>
  </w:style>
  <w:style w:type="character" w:customStyle="1" w:styleId="CodeColorWhite">
    <w:name w:val="CodeColorWhite"/>
    <w:rsid w:val="0068712B"/>
    <w:rPr>
      <w:rFonts w:cs="Arial"/>
      <w:color w:val="FFFFFF"/>
      <w:bdr w:val="none" w:sz="0" w:space="0" w:color="auto"/>
    </w:rPr>
  </w:style>
  <w:style w:type="paragraph" w:customStyle="1" w:styleId="CodeHead">
    <w:name w:val="CodeHead"/>
    <w:next w:val="Normal"/>
    <w:rsid w:val="0068712B"/>
    <w:pPr>
      <w:spacing w:before="120" w:after="120"/>
    </w:pPr>
    <w:rPr>
      <w:rFonts w:ascii="Arial" w:eastAsia="Times New Roman" w:hAnsi="Arial" w:cs="Times New Roman"/>
      <w:b/>
      <w:snapToGrid w:val="0"/>
      <w:sz w:val="22"/>
      <w:szCs w:val="20"/>
    </w:rPr>
  </w:style>
  <w:style w:type="character" w:customStyle="1" w:styleId="CodeHighlight">
    <w:name w:val="CodeHighlight"/>
    <w:rsid w:val="0068712B"/>
    <w:rPr>
      <w:b/>
      <w:color w:val="7F7F7F"/>
      <w:kern w:val="0"/>
      <w:position w:val="0"/>
      <w:u w:val="none"/>
      <w:bdr w:val="none" w:sz="0" w:space="0" w:color="auto"/>
      <w:shd w:val="clear" w:color="auto" w:fill="auto"/>
    </w:rPr>
  </w:style>
  <w:style w:type="paragraph" w:customStyle="1" w:styleId="CodeLabel">
    <w:name w:val="CodeLabel"/>
    <w:qFormat/>
    <w:rsid w:val="0068712B"/>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68712B"/>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68712B"/>
    <w:rPr>
      <w:rFonts w:ascii="Courier New" w:eastAsia="Times New Roman" w:hAnsi="Courier New" w:cs="Times New Roman"/>
      <w:noProof/>
      <w:snapToGrid w:val="0"/>
      <w:sz w:val="16"/>
      <w:szCs w:val="20"/>
    </w:rPr>
  </w:style>
  <w:style w:type="paragraph" w:customStyle="1" w:styleId="CodeNote">
    <w:name w:val="CodeNote"/>
    <w:qFormat/>
    <w:rsid w:val="0068712B"/>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68712B"/>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68712B"/>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68712B"/>
    <w:pPr>
      <w:ind w:left="720"/>
    </w:pPr>
  </w:style>
  <w:style w:type="paragraph" w:customStyle="1" w:styleId="CodeSnippet">
    <w:name w:val="CodeSnippet"/>
    <w:rsid w:val="0068712B"/>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68712B"/>
    <w:pPr>
      <w:ind w:left="720"/>
    </w:pPr>
    <w:rPr>
      <w:rFonts w:ascii="Courier New" w:eastAsia="Times New Roman" w:hAnsi="Courier New" w:cs="Times New Roman"/>
      <w:noProof/>
      <w:snapToGrid w:val="0"/>
      <w:sz w:val="18"/>
      <w:szCs w:val="20"/>
    </w:rPr>
  </w:style>
  <w:style w:type="paragraph" w:customStyle="1" w:styleId="H5">
    <w:name w:val="H5"/>
    <w:next w:val="Para"/>
    <w:rsid w:val="0068712B"/>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68712B"/>
    <w:pPr>
      <w:pBdr>
        <w:top w:val="single" w:sz="4" w:space="4" w:color="auto"/>
      </w:pBdr>
      <w:outlineLvl w:val="6"/>
    </w:pPr>
    <w:rPr>
      <w:i/>
      <w:noProof/>
    </w:rPr>
  </w:style>
  <w:style w:type="paragraph" w:customStyle="1" w:styleId="ContentsAbstract">
    <w:name w:val="ContentsAbstract"/>
    <w:qFormat/>
    <w:rsid w:val="0068712B"/>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68712B"/>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68712B"/>
    <w:pPr>
      <w:ind w:left="288"/>
    </w:pPr>
    <w:rPr>
      <w:sz w:val="26"/>
    </w:rPr>
  </w:style>
  <w:style w:type="paragraph" w:customStyle="1" w:styleId="ContentsH1">
    <w:name w:val="ContentsH1"/>
    <w:basedOn w:val="ContentsPartTitle"/>
    <w:rsid w:val="0068712B"/>
    <w:pPr>
      <w:ind w:left="576"/>
    </w:pPr>
    <w:rPr>
      <w:b w:val="0"/>
      <w:sz w:val="24"/>
    </w:rPr>
  </w:style>
  <w:style w:type="paragraph" w:customStyle="1" w:styleId="ContentsH2">
    <w:name w:val="ContentsH2"/>
    <w:basedOn w:val="ContentsPartTitle"/>
    <w:rsid w:val="0068712B"/>
    <w:pPr>
      <w:ind w:left="864"/>
    </w:pPr>
    <w:rPr>
      <w:b w:val="0"/>
      <w:sz w:val="22"/>
    </w:rPr>
  </w:style>
  <w:style w:type="paragraph" w:customStyle="1" w:styleId="ContentsH3">
    <w:name w:val="ContentsH3"/>
    <w:qFormat/>
    <w:rsid w:val="0068712B"/>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68712B"/>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68712B"/>
    <w:pPr>
      <w:ind w:left="1440" w:right="1440"/>
    </w:pPr>
    <w:rPr>
      <w:rFonts w:ascii="Arial" w:eastAsia="Times New Roman" w:hAnsi="Arial" w:cs="AGaramond Bold"/>
      <w:color w:val="000000"/>
      <w:sz w:val="18"/>
      <w:szCs w:val="17"/>
    </w:rPr>
  </w:style>
  <w:style w:type="character" w:customStyle="1" w:styleId="CrossRefTerm">
    <w:name w:val="CrossRefTerm"/>
    <w:rsid w:val="0068712B"/>
    <w:rPr>
      <w:i/>
    </w:rPr>
  </w:style>
  <w:style w:type="paragraph" w:customStyle="1" w:styleId="CustomChapterOpener">
    <w:name w:val="CustomChapterOpener"/>
    <w:basedOn w:val="Normal"/>
    <w:next w:val="Para"/>
    <w:rsid w:val="0068712B"/>
    <w:pPr>
      <w:spacing w:after="120"/>
      <w:ind w:left="720" w:firstLine="720"/>
    </w:pPr>
    <w:rPr>
      <w:snapToGrid w:val="0"/>
      <w:sz w:val="26"/>
      <w:szCs w:val="20"/>
    </w:rPr>
  </w:style>
  <w:style w:type="character" w:customStyle="1" w:styleId="CustomCharStyle">
    <w:name w:val="CustomCharStyle"/>
    <w:rsid w:val="0068712B"/>
    <w:rPr>
      <w:b/>
      <w:i/>
    </w:rPr>
  </w:style>
  <w:style w:type="paragraph" w:customStyle="1" w:styleId="ParaContinued">
    <w:name w:val="ParaContinued"/>
    <w:basedOn w:val="Normal"/>
    <w:next w:val="Para"/>
    <w:rsid w:val="0068712B"/>
    <w:pPr>
      <w:spacing w:after="120"/>
      <w:ind w:left="720"/>
    </w:pPr>
    <w:rPr>
      <w:snapToGrid w:val="0"/>
      <w:sz w:val="26"/>
      <w:szCs w:val="20"/>
    </w:rPr>
  </w:style>
  <w:style w:type="paragraph" w:customStyle="1" w:styleId="CustomHead">
    <w:name w:val="CustomHead"/>
    <w:basedOn w:val="ParaContinued"/>
    <w:next w:val="Normal"/>
    <w:rsid w:val="0068712B"/>
    <w:rPr>
      <w:b/>
    </w:rPr>
  </w:style>
  <w:style w:type="paragraph" w:customStyle="1" w:styleId="CustomList">
    <w:name w:val="CustomList"/>
    <w:basedOn w:val="Normal"/>
    <w:rsid w:val="0068712B"/>
    <w:pPr>
      <w:widowControl w:val="0"/>
      <w:spacing w:before="120" w:after="120"/>
      <w:ind w:left="1440"/>
    </w:pPr>
    <w:rPr>
      <w:snapToGrid w:val="0"/>
      <w:szCs w:val="20"/>
    </w:rPr>
  </w:style>
  <w:style w:type="paragraph" w:customStyle="1" w:styleId="CustomStyle1">
    <w:name w:val="CustomStyle1"/>
    <w:basedOn w:val="Normal"/>
    <w:rsid w:val="0068712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8712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8712B"/>
    <w:rPr>
      <w:i/>
    </w:rPr>
  </w:style>
  <w:style w:type="paragraph" w:customStyle="1" w:styleId="Dialog">
    <w:name w:val="Dialog"/>
    <w:rsid w:val="0068712B"/>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68712B"/>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68712B"/>
  </w:style>
  <w:style w:type="paragraph" w:customStyle="1" w:styleId="DOI">
    <w:name w:val="DOI"/>
    <w:rsid w:val="0068712B"/>
    <w:rPr>
      <w:rFonts w:ascii="Courier New" w:eastAsia="Times New Roman" w:hAnsi="Courier New" w:cs="Times New Roman"/>
      <w:snapToGrid w:val="0"/>
      <w:sz w:val="20"/>
      <w:szCs w:val="20"/>
    </w:rPr>
  </w:style>
  <w:style w:type="character" w:styleId="Emphasis">
    <w:name w:val="Emphasis"/>
    <w:qFormat/>
    <w:rsid w:val="0068712B"/>
    <w:rPr>
      <w:i/>
      <w:iCs/>
    </w:rPr>
  </w:style>
  <w:style w:type="paragraph" w:customStyle="1" w:styleId="EndnoteEntry">
    <w:name w:val="EndnoteEntry"/>
    <w:rsid w:val="0068712B"/>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68712B"/>
  </w:style>
  <w:style w:type="paragraph" w:customStyle="1" w:styleId="EndnoteTitle">
    <w:name w:val="EndnoteTitle"/>
    <w:next w:val="EndnoteEntry"/>
    <w:rsid w:val="0068712B"/>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68712B"/>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68712B"/>
    <w:pPr>
      <w:contextualSpacing/>
    </w:pPr>
    <w:rPr>
      <w:sz w:val="24"/>
    </w:rPr>
  </w:style>
  <w:style w:type="paragraph" w:customStyle="1" w:styleId="Equation">
    <w:name w:val="Equation"/>
    <w:rsid w:val="0068712B"/>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68712B"/>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68712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8712B"/>
    <w:pPr>
      <w:ind w:left="2160" w:firstLine="0"/>
    </w:pPr>
  </w:style>
  <w:style w:type="paragraph" w:customStyle="1" w:styleId="ExtractAttribution">
    <w:name w:val="ExtractAttribution"/>
    <w:next w:val="Para"/>
    <w:rsid w:val="0068712B"/>
    <w:pPr>
      <w:spacing w:after="120"/>
      <w:ind w:left="3240"/>
    </w:pPr>
    <w:rPr>
      <w:rFonts w:ascii="Times New Roman" w:eastAsia="Times New Roman" w:hAnsi="Times New Roman" w:cs="Times New Roman"/>
      <w:b/>
      <w:szCs w:val="20"/>
    </w:rPr>
  </w:style>
  <w:style w:type="paragraph" w:customStyle="1" w:styleId="ExtractPara">
    <w:name w:val="ExtractPara"/>
    <w:rsid w:val="0068712B"/>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68712B"/>
    <w:pPr>
      <w:spacing w:before="0"/>
      <w:ind w:firstLine="720"/>
    </w:pPr>
  </w:style>
  <w:style w:type="paragraph" w:customStyle="1" w:styleId="ExtractListBulleted">
    <w:name w:val="ExtractListBulleted"/>
    <w:rsid w:val="0068712B"/>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68712B"/>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68712B"/>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68712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68712B"/>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68712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68712B"/>
    <w:pPr>
      <w:shd w:val="pct25" w:color="auto" w:fill="auto"/>
    </w:pPr>
  </w:style>
  <w:style w:type="paragraph" w:customStyle="1" w:styleId="FeatureCodeSnippet">
    <w:name w:val="FeatureCodeSnippet"/>
    <w:rsid w:val="0068712B"/>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68712B"/>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68712B"/>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68712B"/>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68712B"/>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68712B"/>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68712B"/>
    <w:pPr>
      <w:spacing w:before="120" w:after="120"/>
      <w:ind w:left="720" w:hanging="720"/>
      <w:contextualSpacing/>
    </w:pPr>
    <w:rPr>
      <w:sz w:val="22"/>
      <w:u w:val="none"/>
    </w:rPr>
  </w:style>
  <w:style w:type="paragraph" w:customStyle="1" w:styleId="FeatureH1">
    <w:name w:val="FeatureH1"/>
    <w:next w:val="Normal"/>
    <w:rsid w:val="0068712B"/>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68712B"/>
    <w:pPr>
      <w:contextualSpacing w:val="0"/>
    </w:pPr>
    <w:rPr>
      <w:rFonts w:ascii="Times New Roman" w:hAnsi="Times New Roman"/>
    </w:rPr>
  </w:style>
  <w:style w:type="paragraph" w:customStyle="1" w:styleId="FeatureH2">
    <w:name w:val="FeatureH2"/>
    <w:next w:val="Normal"/>
    <w:rsid w:val="0068712B"/>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68712B"/>
    <w:pPr>
      <w:spacing w:before="120"/>
    </w:pPr>
    <w:rPr>
      <w:u w:val="single"/>
    </w:rPr>
  </w:style>
  <w:style w:type="paragraph" w:customStyle="1" w:styleId="FeatureH3">
    <w:name w:val="FeatureH3"/>
    <w:next w:val="Normal"/>
    <w:rsid w:val="0068712B"/>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68712B"/>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68712B"/>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68712B"/>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68712B"/>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68712B"/>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68712B"/>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68712B"/>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68712B"/>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68712B"/>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68712B"/>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68712B"/>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68712B"/>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68712B"/>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68712B"/>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68712B"/>
    <w:pPr>
      <w:ind w:left="720" w:hanging="288"/>
    </w:pPr>
  </w:style>
  <w:style w:type="paragraph" w:customStyle="1" w:styleId="FeatureRecipeTitle">
    <w:name w:val="FeatureRecipeTitle"/>
    <w:rsid w:val="0068712B"/>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68712B"/>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68712B"/>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68712B"/>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68712B"/>
    <w:pPr>
      <w:pBdr>
        <w:left w:val="single" w:sz="36" w:space="17" w:color="C0C0C0"/>
      </w:pBdr>
      <w:ind w:left="216"/>
    </w:pPr>
  </w:style>
  <w:style w:type="paragraph" w:customStyle="1" w:styleId="FeatureRunInPara">
    <w:name w:val="FeatureRunInPara"/>
    <w:basedOn w:val="FeatureListUnmarked"/>
    <w:next w:val="FeatureRunInHead"/>
    <w:rsid w:val="0068712B"/>
    <w:pPr>
      <w:pBdr>
        <w:left w:val="single" w:sz="36" w:space="6" w:color="C0C0C0"/>
      </w:pBdr>
      <w:spacing w:before="0"/>
      <w:ind w:left="0"/>
    </w:pPr>
  </w:style>
  <w:style w:type="paragraph" w:customStyle="1" w:styleId="FeatureRunInParaSub">
    <w:name w:val="FeatureRunInParaSub"/>
    <w:basedOn w:val="FeatureRunInPara"/>
    <w:next w:val="FeatureRunInHeadSub"/>
    <w:rsid w:val="0068712B"/>
    <w:pPr>
      <w:pBdr>
        <w:left w:val="single" w:sz="36" w:space="17" w:color="C0C0C0"/>
      </w:pBdr>
      <w:ind w:left="216"/>
      <w:contextualSpacing/>
    </w:pPr>
  </w:style>
  <w:style w:type="paragraph" w:customStyle="1" w:styleId="FeatureSlug">
    <w:name w:val="FeatureSlug"/>
    <w:next w:val="FeaturePara"/>
    <w:qFormat/>
    <w:rsid w:val="0068712B"/>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68712B"/>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68712B"/>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68712B"/>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68712B"/>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68712B"/>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68712B"/>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68712B"/>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68712B"/>
    <w:pPr>
      <w:pBdr>
        <w:left w:val="single" w:sz="36" w:space="6" w:color="C0C0C0"/>
      </w:pBdr>
      <w:spacing w:before="120"/>
      <w:ind w:left="0" w:firstLine="0"/>
    </w:pPr>
  </w:style>
  <w:style w:type="paragraph" w:customStyle="1" w:styleId="FigureLabel">
    <w:name w:val="FigureLabel"/>
    <w:rsid w:val="0068712B"/>
    <w:pPr>
      <w:ind w:left="1440"/>
    </w:pPr>
    <w:rPr>
      <w:rFonts w:ascii="Arial" w:eastAsia="Times New Roman" w:hAnsi="Arial" w:cs="Times New Roman"/>
      <w:sz w:val="20"/>
      <w:szCs w:val="20"/>
    </w:rPr>
  </w:style>
  <w:style w:type="paragraph" w:customStyle="1" w:styleId="FigureSource">
    <w:name w:val="FigureSource"/>
    <w:next w:val="Para"/>
    <w:link w:val="FigureSourceChar"/>
    <w:rsid w:val="0068712B"/>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68712B"/>
  </w:style>
  <w:style w:type="character" w:customStyle="1" w:styleId="GenusSpecies">
    <w:name w:val="GenusSpecies"/>
    <w:rsid w:val="0068712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8712B"/>
    <w:pPr>
      <w:spacing w:after="120"/>
      <w:ind w:left="720" w:firstLine="720"/>
    </w:pPr>
    <w:rPr>
      <w:snapToGrid w:val="0"/>
      <w:sz w:val="26"/>
      <w:szCs w:val="20"/>
    </w:rPr>
  </w:style>
  <w:style w:type="paragraph" w:customStyle="1" w:styleId="H3">
    <w:name w:val="H3"/>
    <w:next w:val="Para"/>
    <w:qFormat/>
    <w:rsid w:val="0068712B"/>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68712B"/>
    <w:pPr>
      <w:spacing w:before="240"/>
      <w:outlineLvl w:val="9"/>
    </w:pPr>
  </w:style>
  <w:style w:type="paragraph" w:customStyle="1" w:styleId="H4">
    <w:name w:val="H4"/>
    <w:next w:val="Para"/>
    <w:rsid w:val="0068712B"/>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68712B"/>
  </w:style>
  <w:style w:type="paragraph" w:customStyle="1" w:styleId="GlossaryTitle">
    <w:name w:val="GlossaryTitle"/>
    <w:basedOn w:val="ChapterTitle"/>
    <w:next w:val="Normal"/>
    <w:rsid w:val="0068712B"/>
    <w:pPr>
      <w:spacing w:before="120" w:after="120"/>
    </w:pPr>
  </w:style>
  <w:style w:type="paragraph" w:customStyle="1" w:styleId="H1">
    <w:name w:val="H1"/>
    <w:next w:val="Para"/>
    <w:qFormat/>
    <w:rsid w:val="0068712B"/>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68712B"/>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68712B"/>
    <w:pPr>
      <w:spacing w:before="240" w:after="120"/>
    </w:pPr>
    <w:rPr>
      <w:rFonts w:ascii="Arial" w:eastAsia="Times New Roman" w:hAnsi="Arial" w:cs="Times New Roman"/>
      <w:snapToGrid w:val="0"/>
      <w:sz w:val="20"/>
      <w:szCs w:val="20"/>
      <w:u w:val="single"/>
    </w:rPr>
  </w:style>
  <w:style w:type="paragraph" w:customStyle="1" w:styleId="Index1">
    <w:name w:val="Index1"/>
    <w:rsid w:val="0068712B"/>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68712B"/>
    <w:pPr>
      <w:ind w:left="2520"/>
    </w:pPr>
  </w:style>
  <w:style w:type="paragraph" w:customStyle="1" w:styleId="Index3">
    <w:name w:val="Index3"/>
    <w:basedOn w:val="Index1"/>
    <w:rsid w:val="0068712B"/>
    <w:pPr>
      <w:ind w:left="3240"/>
    </w:pPr>
  </w:style>
  <w:style w:type="paragraph" w:customStyle="1" w:styleId="IndexLetter">
    <w:name w:val="IndexLetter"/>
    <w:basedOn w:val="H3"/>
    <w:next w:val="Index1"/>
    <w:rsid w:val="0068712B"/>
  </w:style>
  <w:style w:type="paragraph" w:customStyle="1" w:styleId="IndexNote">
    <w:name w:val="IndexNote"/>
    <w:basedOn w:val="Normal"/>
    <w:rsid w:val="0068712B"/>
    <w:pPr>
      <w:widowControl w:val="0"/>
      <w:spacing w:before="120" w:after="120"/>
      <w:ind w:left="720" w:firstLine="720"/>
    </w:pPr>
    <w:rPr>
      <w:snapToGrid w:val="0"/>
      <w:sz w:val="26"/>
      <w:szCs w:val="20"/>
    </w:rPr>
  </w:style>
  <w:style w:type="paragraph" w:customStyle="1" w:styleId="IndexTitle">
    <w:name w:val="IndexTitle"/>
    <w:basedOn w:val="H2"/>
    <w:next w:val="IndexNote"/>
    <w:rsid w:val="0068712B"/>
    <w:pPr>
      <w:spacing w:line="540" w:lineRule="exact"/>
    </w:pPr>
  </w:style>
  <w:style w:type="character" w:customStyle="1" w:styleId="InlineCode">
    <w:name w:val="InlineCode"/>
    <w:rsid w:val="0068712B"/>
    <w:rPr>
      <w:rFonts w:ascii="Courier New" w:hAnsi="Courier New"/>
      <w:noProof/>
      <w:color w:val="auto"/>
    </w:rPr>
  </w:style>
  <w:style w:type="character" w:customStyle="1" w:styleId="InlineCodeUserInput">
    <w:name w:val="InlineCodeUserInput"/>
    <w:rsid w:val="0068712B"/>
    <w:rPr>
      <w:rFonts w:ascii="Courier New" w:hAnsi="Courier New"/>
      <w:b/>
      <w:noProof/>
      <w:color w:val="auto"/>
    </w:rPr>
  </w:style>
  <w:style w:type="character" w:customStyle="1" w:styleId="InlineCodeUserInputVariable">
    <w:name w:val="InlineCodeUserInputVariable"/>
    <w:rsid w:val="0068712B"/>
    <w:rPr>
      <w:rFonts w:ascii="Courier New" w:hAnsi="Courier New"/>
      <w:b/>
      <w:i/>
      <w:noProof/>
      <w:color w:val="auto"/>
    </w:rPr>
  </w:style>
  <w:style w:type="character" w:customStyle="1" w:styleId="InlineCodeVariable">
    <w:name w:val="InlineCodeVariable"/>
    <w:rsid w:val="0068712B"/>
    <w:rPr>
      <w:rFonts w:ascii="Courier New" w:hAnsi="Courier New"/>
      <w:i/>
      <w:noProof/>
      <w:color w:val="auto"/>
    </w:rPr>
  </w:style>
  <w:style w:type="character" w:customStyle="1" w:styleId="InlineURL">
    <w:name w:val="InlineURL"/>
    <w:rsid w:val="0068712B"/>
    <w:rPr>
      <w:rFonts w:ascii="Courier New" w:hAnsi="Courier New"/>
      <w:noProof/>
      <w:color w:val="auto"/>
      <w:u w:val="single"/>
    </w:rPr>
  </w:style>
  <w:style w:type="character" w:customStyle="1" w:styleId="InlineEmail">
    <w:name w:val="InlineEmail"/>
    <w:rsid w:val="0068712B"/>
    <w:rPr>
      <w:rFonts w:ascii="Courier New" w:hAnsi="Courier New"/>
      <w:noProof/>
      <w:color w:val="auto"/>
      <w:u w:val="double"/>
    </w:rPr>
  </w:style>
  <w:style w:type="paragraph" w:customStyle="1" w:styleId="IntroductionTitle">
    <w:name w:val="IntroductionTitle"/>
    <w:basedOn w:val="ChapterTitle"/>
    <w:next w:val="Para"/>
    <w:rsid w:val="0068712B"/>
    <w:pPr>
      <w:spacing w:before="120" w:after="120"/>
    </w:pPr>
  </w:style>
  <w:style w:type="paragraph" w:customStyle="1" w:styleId="KeyConceptsHead">
    <w:name w:val="KeyConceptsHead"/>
    <w:basedOn w:val="BibliographyHead"/>
    <w:next w:val="Para"/>
    <w:rsid w:val="0068712B"/>
  </w:style>
  <w:style w:type="character" w:customStyle="1" w:styleId="KeyTerm">
    <w:name w:val="KeyTerm"/>
    <w:rsid w:val="0068712B"/>
    <w:rPr>
      <w:i/>
      <w:color w:val="auto"/>
      <w:bdr w:val="none" w:sz="0" w:space="0" w:color="auto"/>
      <w:shd w:val="clear" w:color="auto" w:fill="DBE5F1"/>
    </w:rPr>
  </w:style>
  <w:style w:type="paragraph" w:customStyle="1" w:styleId="KeyTermsHead">
    <w:name w:val="KeyTermsHead"/>
    <w:basedOn w:val="Normal"/>
    <w:next w:val="Normal"/>
    <w:rsid w:val="0068712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8712B"/>
    <w:pPr>
      <w:spacing w:before="240" w:after="240"/>
      <w:ind w:left="1440" w:right="720" w:hanging="720"/>
    </w:pPr>
    <w:rPr>
      <w:rFonts w:ascii="Times New Roman" w:eastAsia="Times New Roman" w:hAnsi="Times New Roman" w:cs="Times New Roman"/>
      <w:szCs w:val="20"/>
    </w:rPr>
  </w:style>
  <w:style w:type="paragraph" w:styleId="ListBullet">
    <w:name w:val="List Bullet"/>
    <w:rsid w:val="0068712B"/>
    <w:rPr>
      <w:rFonts w:ascii="Times New Roman" w:eastAsia="Times New Roman" w:hAnsi="Times New Roman" w:cs="Times New Roman"/>
      <w:szCs w:val="20"/>
    </w:rPr>
  </w:style>
  <w:style w:type="paragraph" w:customStyle="1" w:styleId="ColorfulList-Accent11">
    <w:name w:val="Colorful List - Accent 11"/>
    <w:basedOn w:val="Normal"/>
    <w:qFormat/>
    <w:rsid w:val="0068712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8712B"/>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68712B"/>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68712B"/>
    <w:pPr>
      <w:numPr>
        <w:numId w:val="7"/>
      </w:numPr>
    </w:pPr>
  </w:style>
  <w:style w:type="paragraph" w:customStyle="1" w:styleId="ListCheck">
    <w:name w:val="ListCheck"/>
    <w:rsid w:val="0068712B"/>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68712B"/>
    <w:pPr>
      <w:numPr>
        <w:numId w:val="9"/>
      </w:numPr>
    </w:pPr>
  </w:style>
  <w:style w:type="paragraph" w:customStyle="1" w:styleId="ListHead">
    <w:name w:val="ListHead"/>
    <w:rsid w:val="0068712B"/>
    <w:pPr>
      <w:ind w:left="1440"/>
    </w:pPr>
    <w:rPr>
      <w:rFonts w:ascii="Times New Roman" w:eastAsia="Times New Roman" w:hAnsi="Times New Roman" w:cs="Times New Roman"/>
      <w:b/>
      <w:sz w:val="26"/>
      <w:szCs w:val="20"/>
    </w:rPr>
  </w:style>
  <w:style w:type="paragraph" w:customStyle="1" w:styleId="ListNumbered">
    <w:name w:val="ListNumbered"/>
    <w:qFormat/>
    <w:rsid w:val="0068712B"/>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68712B"/>
    <w:pPr>
      <w:ind w:left="2520"/>
    </w:pPr>
  </w:style>
  <w:style w:type="paragraph" w:customStyle="1" w:styleId="ListNumberedSub2">
    <w:name w:val="ListNumberedSub2"/>
    <w:basedOn w:val="ListNumberedSub"/>
    <w:rsid w:val="0068712B"/>
    <w:pPr>
      <w:ind w:left="3240"/>
    </w:pPr>
  </w:style>
  <w:style w:type="paragraph" w:customStyle="1" w:styleId="ListNumberedSub3">
    <w:name w:val="ListNumberedSub3"/>
    <w:rsid w:val="0068712B"/>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68712B"/>
    <w:pPr>
      <w:widowControl w:val="0"/>
      <w:ind w:left="1800" w:firstLine="360"/>
    </w:pPr>
    <w:rPr>
      <w:snapToGrid w:val="0"/>
      <w:sz w:val="26"/>
      <w:szCs w:val="20"/>
    </w:rPr>
  </w:style>
  <w:style w:type="paragraph" w:customStyle="1" w:styleId="ListParaSub">
    <w:name w:val="ListParaSub"/>
    <w:basedOn w:val="ListPara"/>
    <w:rsid w:val="0068712B"/>
    <w:pPr>
      <w:spacing w:line="260" w:lineRule="exact"/>
      <w:ind w:left="2520"/>
    </w:pPr>
  </w:style>
  <w:style w:type="paragraph" w:customStyle="1" w:styleId="ListParaSub2">
    <w:name w:val="ListParaSub2"/>
    <w:basedOn w:val="ListParaSub"/>
    <w:rsid w:val="0068712B"/>
    <w:pPr>
      <w:ind w:left="3240"/>
    </w:pPr>
  </w:style>
  <w:style w:type="paragraph" w:customStyle="1" w:styleId="ListUnmarked">
    <w:name w:val="ListUnmarked"/>
    <w:qFormat/>
    <w:rsid w:val="0068712B"/>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68712B"/>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68712B"/>
    <w:pPr>
      <w:ind w:left="2880"/>
    </w:pPr>
  </w:style>
  <w:style w:type="paragraph" w:customStyle="1" w:styleId="ListWhere">
    <w:name w:val="ListWhere"/>
    <w:rsid w:val="0068712B"/>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68712B"/>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68712B"/>
    <w:rPr>
      <w:rFonts w:ascii="Wingdings" w:hAnsi="Wingdings"/>
    </w:rPr>
  </w:style>
  <w:style w:type="paragraph" w:customStyle="1" w:styleId="OnlineReference">
    <w:name w:val="OnlineReference"/>
    <w:qFormat/>
    <w:rsid w:val="0068712B"/>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68712B"/>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68712B"/>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68712B"/>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68712B"/>
  </w:style>
  <w:style w:type="paragraph" w:customStyle="1" w:styleId="PartIntroductionPara">
    <w:name w:val="PartIntroductionPara"/>
    <w:rsid w:val="0068712B"/>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68712B"/>
    <w:pPr>
      <w:widowControl w:val="0"/>
      <w:pBdr>
        <w:bottom w:val="single" w:sz="4" w:space="1" w:color="auto"/>
      </w:pBdr>
    </w:pPr>
  </w:style>
  <w:style w:type="paragraph" w:customStyle="1" w:styleId="PoetryPara">
    <w:name w:val="PoetryPara"/>
    <w:next w:val="Normal"/>
    <w:rsid w:val="0068712B"/>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68712B"/>
    <w:pPr>
      <w:spacing w:before="0"/>
      <w:contextualSpacing w:val="0"/>
    </w:pPr>
  </w:style>
  <w:style w:type="paragraph" w:customStyle="1" w:styleId="PoetrySource">
    <w:name w:val="PoetrySource"/>
    <w:rsid w:val="0068712B"/>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68712B"/>
    <w:rPr>
      <w:b/>
      <w:sz w:val="24"/>
    </w:rPr>
  </w:style>
  <w:style w:type="paragraph" w:customStyle="1" w:styleId="PrefaceTitle">
    <w:name w:val="PrefaceTitle"/>
    <w:next w:val="Para"/>
    <w:rsid w:val="0068712B"/>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68712B"/>
  </w:style>
  <w:style w:type="character" w:customStyle="1" w:styleId="QueryInline">
    <w:name w:val="QueryInline"/>
    <w:rsid w:val="0068712B"/>
    <w:rPr>
      <w:bdr w:val="none" w:sz="0" w:space="0" w:color="auto"/>
      <w:shd w:val="clear" w:color="auto" w:fill="FFCC99"/>
    </w:rPr>
  </w:style>
  <w:style w:type="paragraph" w:customStyle="1" w:styleId="QueryPara">
    <w:name w:val="QueryPara"/>
    <w:rsid w:val="0068712B"/>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68712B"/>
  </w:style>
  <w:style w:type="paragraph" w:customStyle="1" w:styleId="QuestionsHead">
    <w:name w:val="QuestionsHead"/>
    <w:basedOn w:val="BibliographyHead"/>
    <w:next w:val="Para"/>
    <w:rsid w:val="0068712B"/>
  </w:style>
  <w:style w:type="paragraph" w:customStyle="1" w:styleId="QuoteSource">
    <w:name w:val="QuoteSource"/>
    <w:basedOn w:val="Normal"/>
    <w:rsid w:val="0068712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8712B"/>
    <w:rPr>
      <w:i w:val="0"/>
      <w:sz w:val="24"/>
    </w:rPr>
  </w:style>
  <w:style w:type="paragraph" w:customStyle="1" w:styleId="RecipeFootnote">
    <w:name w:val="RecipeFootnote"/>
    <w:basedOn w:val="Normal"/>
    <w:rsid w:val="0068712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8712B"/>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68712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8712B"/>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68712B"/>
    <w:rPr>
      <w:rFonts w:ascii="Arial" w:eastAsia="Times New Roman" w:hAnsi="Arial" w:cs="Times New Roman"/>
      <w:snapToGrid w:val="0"/>
      <w:sz w:val="26"/>
      <w:szCs w:val="20"/>
    </w:rPr>
  </w:style>
  <w:style w:type="paragraph" w:customStyle="1" w:styleId="RecipeNutritionInfo">
    <w:name w:val="RecipeNutritionInfo"/>
    <w:basedOn w:val="Normal"/>
    <w:rsid w:val="0068712B"/>
    <w:pPr>
      <w:spacing w:before="120" w:after="120"/>
      <w:ind w:left="720"/>
      <w:contextualSpacing/>
    </w:pPr>
    <w:rPr>
      <w:rFonts w:ascii="Arial" w:hAnsi="Arial"/>
      <w:snapToGrid w:val="0"/>
      <w:sz w:val="22"/>
      <w:szCs w:val="20"/>
    </w:rPr>
  </w:style>
  <w:style w:type="paragraph" w:customStyle="1" w:styleId="RecipePercentage">
    <w:name w:val="RecipePercentage"/>
    <w:rsid w:val="0068712B"/>
    <w:rPr>
      <w:rFonts w:ascii="Arial" w:eastAsia="Times New Roman" w:hAnsi="Arial" w:cs="Times New Roman"/>
      <w:snapToGrid w:val="0"/>
      <w:sz w:val="26"/>
      <w:szCs w:val="20"/>
    </w:rPr>
  </w:style>
  <w:style w:type="paragraph" w:customStyle="1" w:styleId="RecipeProcedure">
    <w:name w:val="RecipeProcedure"/>
    <w:rsid w:val="0068712B"/>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68712B"/>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68712B"/>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68712B"/>
    <w:rPr>
      <w:rFonts w:ascii="Arial" w:eastAsia="Times New Roman" w:hAnsi="Arial" w:cs="Times New Roman"/>
      <w:b/>
      <w:smallCaps/>
      <w:snapToGrid w:val="0"/>
      <w:sz w:val="26"/>
      <w:szCs w:val="20"/>
    </w:rPr>
  </w:style>
  <w:style w:type="paragraph" w:customStyle="1" w:styleId="RecipeTime">
    <w:name w:val="RecipeTime"/>
    <w:rsid w:val="0068712B"/>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68712B"/>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68712B"/>
    <w:pPr>
      <w:ind w:left="720"/>
    </w:pPr>
    <w:rPr>
      <w:rFonts w:ascii="Arial" w:eastAsia="Times New Roman" w:hAnsi="Arial" w:cs="Times New Roman"/>
      <w:b/>
      <w:i/>
      <w:smallCaps/>
      <w:snapToGrid w:val="0"/>
      <w:sz w:val="36"/>
      <w:szCs w:val="40"/>
    </w:rPr>
  </w:style>
  <w:style w:type="paragraph" w:customStyle="1" w:styleId="RecipeUSMeasure">
    <w:name w:val="RecipeUSMeasure"/>
    <w:rsid w:val="0068712B"/>
    <w:rPr>
      <w:rFonts w:ascii="Arial" w:eastAsia="Times New Roman" w:hAnsi="Arial" w:cs="Times New Roman"/>
      <w:snapToGrid w:val="0"/>
      <w:sz w:val="26"/>
      <w:szCs w:val="20"/>
    </w:rPr>
  </w:style>
  <w:style w:type="paragraph" w:customStyle="1" w:styleId="RecipeVariationPara">
    <w:name w:val="RecipeVariationPara"/>
    <w:basedOn w:val="RecipeTime"/>
    <w:rsid w:val="0068712B"/>
    <w:rPr>
      <w:i w:val="0"/>
      <w:sz w:val="24"/>
      <w:u w:val="single"/>
    </w:rPr>
  </w:style>
  <w:style w:type="paragraph" w:customStyle="1" w:styleId="RecipeVariationHead">
    <w:name w:val="RecipeVariationHead"/>
    <w:rsid w:val="0068712B"/>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68712B"/>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68712B"/>
    <w:rPr>
      <w:i w:val="0"/>
      <w:sz w:val="24"/>
      <w:u w:val="single"/>
    </w:rPr>
  </w:style>
  <w:style w:type="paragraph" w:customStyle="1" w:styleId="RecipeYield">
    <w:name w:val="RecipeYield"/>
    <w:rsid w:val="0068712B"/>
    <w:pPr>
      <w:ind w:left="720"/>
    </w:pPr>
    <w:rPr>
      <w:rFonts w:ascii="Arial" w:eastAsia="Times New Roman" w:hAnsi="Arial" w:cs="Times New Roman"/>
      <w:snapToGrid w:val="0"/>
      <w:sz w:val="20"/>
      <w:szCs w:val="20"/>
    </w:rPr>
  </w:style>
  <w:style w:type="paragraph" w:customStyle="1" w:styleId="Reference">
    <w:name w:val="Reference"/>
    <w:basedOn w:val="Normal"/>
    <w:rsid w:val="0068712B"/>
    <w:pPr>
      <w:spacing w:before="120" w:after="120"/>
      <w:ind w:left="720" w:hanging="720"/>
    </w:pPr>
    <w:rPr>
      <w:szCs w:val="20"/>
    </w:rPr>
  </w:style>
  <w:style w:type="paragraph" w:customStyle="1" w:styleId="ReferenceAnnotation">
    <w:name w:val="ReferenceAnnotation"/>
    <w:basedOn w:val="Reference"/>
    <w:rsid w:val="0068712B"/>
    <w:pPr>
      <w:spacing w:before="0" w:after="0"/>
      <w:ind w:firstLine="0"/>
    </w:pPr>
    <w:rPr>
      <w:snapToGrid w:val="0"/>
    </w:rPr>
  </w:style>
  <w:style w:type="paragraph" w:customStyle="1" w:styleId="ReferencesHead">
    <w:name w:val="ReferencesHead"/>
    <w:basedOn w:val="BibliographyHead"/>
    <w:next w:val="Reference"/>
    <w:rsid w:val="0068712B"/>
  </w:style>
  <w:style w:type="paragraph" w:customStyle="1" w:styleId="ReferenceTitle">
    <w:name w:val="ReferenceTitle"/>
    <w:basedOn w:val="MatterTitle"/>
    <w:next w:val="Reference"/>
    <w:rsid w:val="0068712B"/>
  </w:style>
  <w:style w:type="paragraph" w:customStyle="1" w:styleId="ReviewHead">
    <w:name w:val="ReviewHead"/>
    <w:basedOn w:val="BibliographyHead"/>
    <w:next w:val="Para"/>
    <w:rsid w:val="0068712B"/>
  </w:style>
  <w:style w:type="paragraph" w:customStyle="1" w:styleId="RunInHead">
    <w:name w:val="RunInHead"/>
    <w:next w:val="Normal"/>
    <w:rsid w:val="0068712B"/>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68712B"/>
    <w:pPr>
      <w:ind w:left="2160"/>
    </w:pPr>
    <w:rPr>
      <w:snapToGrid w:val="0"/>
    </w:rPr>
  </w:style>
  <w:style w:type="paragraph" w:customStyle="1" w:styleId="RunInPara">
    <w:name w:val="RunInPara"/>
    <w:basedOn w:val="Normal"/>
    <w:rsid w:val="0068712B"/>
    <w:pPr>
      <w:widowControl w:val="0"/>
      <w:spacing w:after="120"/>
      <w:ind w:left="1440"/>
    </w:pPr>
    <w:rPr>
      <w:snapToGrid w:val="0"/>
      <w:szCs w:val="20"/>
    </w:rPr>
  </w:style>
  <w:style w:type="paragraph" w:customStyle="1" w:styleId="RunInParaSub">
    <w:name w:val="RunInParaSub"/>
    <w:basedOn w:val="RunInPara"/>
    <w:rsid w:val="0068712B"/>
    <w:pPr>
      <w:ind w:left="2160"/>
    </w:pPr>
  </w:style>
  <w:style w:type="paragraph" w:styleId="Salutation">
    <w:name w:val="Salutation"/>
    <w:next w:val="Normal"/>
    <w:link w:val="SalutationChar"/>
    <w:rsid w:val="0068712B"/>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68712B"/>
    <w:pPr>
      <w:pBdr>
        <w:bottom w:val="single" w:sz="4" w:space="1" w:color="auto"/>
      </w:pBdr>
    </w:pPr>
  </w:style>
  <w:style w:type="paragraph" w:customStyle="1" w:styleId="Series">
    <w:name w:val="Series"/>
    <w:rsid w:val="0068712B"/>
    <w:pPr>
      <w:ind w:left="720"/>
    </w:pPr>
    <w:rPr>
      <w:rFonts w:ascii="Times New Roman" w:eastAsia="Times New Roman" w:hAnsi="Times New Roman" w:cs="Times New Roman"/>
      <w:szCs w:val="20"/>
    </w:rPr>
  </w:style>
  <w:style w:type="paragraph" w:customStyle="1" w:styleId="SignatureLine">
    <w:name w:val="SignatureLine"/>
    <w:qFormat/>
    <w:rsid w:val="0068712B"/>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68712B"/>
    <w:pPr>
      <w:spacing w:before="360" w:after="360"/>
      <w:ind w:left="1440"/>
    </w:pPr>
    <w:rPr>
      <w:rFonts w:ascii="Arial" w:hAnsi="Arial"/>
      <w:b/>
      <w:szCs w:val="20"/>
    </w:rPr>
  </w:style>
  <w:style w:type="character" w:customStyle="1" w:styleId="Subscript">
    <w:name w:val="Subscript"/>
    <w:rsid w:val="0068712B"/>
    <w:rPr>
      <w:vertAlign w:val="subscript"/>
    </w:rPr>
  </w:style>
  <w:style w:type="paragraph" w:styleId="Subtitle">
    <w:name w:val="Subtitle"/>
    <w:basedOn w:val="Normal"/>
    <w:link w:val="SubtitleChar"/>
    <w:qFormat/>
    <w:rsid w:val="0068712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68712B"/>
  </w:style>
  <w:style w:type="character" w:customStyle="1" w:styleId="Superscript">
    <w:name w:val="Superscript"/>
    <w:rsid w:val="0068712B"/>
    <w:rPr>
      <w:vertAlign w:val="superscript"/>
    </w:rPr>
  </w:style>
  <w:style w:type="paragraph" w:customStyle="1" w:styleId="SupplementInstruction">
    <w:name w:val="SupplementInstruction"/>
    <w:rsid w:val="0068712B"/>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68712B"/>
    <w:pPr>
      <w:keepNext/>
      <w:widowControl w:val="0"/>
      <w:spacing w:before="240" w:after="120"/>
      <w:ind w:left="0"/>
    </w:pPr>
    <w:rPr>
      <w:snapToGrid w:val="0"/>
    </w:rPr>
  </w:style>
  <w:style w:type="paragraph" w:customStyle="1" w:styleId="TableEntry">
    <w:name w:val="TableEntry"/>
    <w:qFormat/>
    <w:rsid w:val="0068712B"/>
    <w:pPr>
      <w:spacing w:after="60"/>
    </w:pPr>
    <w:rPr>
      <w:rFonts w:ascii="Arial" w:eastAsia="Times New Roman" w:hAnsi="Arial" w:cs="Times New Roman"/>
      <w:sz w:val="22"/>
      <w:szCs w:val="20"/>
    </w:rPr>
  </w:style>
  <w:style w:type="paragraph" w:customStyle="1" w:styleId="TableFootnote">
    <w:name w:val="TableFootnote"/>
    <w:rsid w:val="0068712B"/>
    <w:pPr>
      <w:spacing w:after="240"/>
      <w:ind w:left="1440"/>
      <w:contextualSpacing/>
    </w:pPr>
    <w:rPr>
      <w:rFonts w:ascii="Arial" w:eastAsia="Times New Roman" w:hAnsi="Arial" w:cs="Times New Roman"/>
      <w:sz w:val="18"/>
      <w:szCs w:val="20"/>
    </w:rPr>
  </w:style>
  <w:style w:type="paragraph" w:customStyle="1" w:styleId="TableHead">
    <w:name w:val="TableHead"/>
    <w:qFormat/>
    <w:rsid w:val="0068712B"/>
    <w:pPr>
      <w:keepNext/>
    </w:pPr>
    <w:rPr>
      <w:rFonts w:ascii="Arial" w:eastAsia="Times New Roman" w:hAnsi="Arial" w:cs="Times New Roman"/>
      <w:b/>
      <w:sz w:val="22"/>
      <w:szCs w:val="20"/>
    </w:rPr>
  </w:style>
  <w:style w:type="paragraph" w:customStyle="1" w:styleId="TableSource">
    <w:name w:val="TableSource"/>
    <w:next w:val="Normal"/>
    <w:rsid w:val="0068712B"/>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68712B"/>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68712B"/>
    <w:pPr>
      <w:ind w:left="360"/>
    </w:pPr>
  </w:style>
  <w:style w:type="paragraph" w:customStyle="1" w:styleId="TabularHead">
    <w:name w:val="TabularHead"/>
    <w:qFormat/>
    <w:rsid w:val="0068712B"/>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68712B"/>
    <w:pPr>
      <w:jc w:val="center"/>
    </w:pPr>
    <w:rPr>
      <w:rFonts w:ascii="Arial" w:eastAsia="Times New Roman" w:hAnsi="Arial" w:cs="Times New Roman"/>
      <w:b/>
      <w:snapToGrid w:val="0"/>
      <w:szCs w:val="20"/>
    </w:rPr>
  </w:style>
  <w:style w:type="paragraph" w:customStyle="1" w:styleId="TOCTitle">
    <w:name w:val="TOCTitle"/>
    <w:next w:val="Para"/>
    <w:rsid w:val="0068712B"/>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68712B"/>
    <w:rPr>
      <w:b/>
    </w:rPr>
  </w:style>
  <w:style w:type="character" w:customStyle="1" w:styleId="UserInputVariable">
    <w:name w:val="UserInputVariable"/>
    <w:rsid w:val="0068712B"/>
    <w:rPr>
      <w:b/>
      <w:i/>
    </w:rPr>
  </w:style>
  <w:style w:type="character" w:customStyle="1" w:styleId="Variable">
    <w:name w:val="Variable"/>
    <w:rsid w:val="0068712B"/>
    <w:rPr>
      <w:i/>
    </w:rPr>
  </w:style>
  <w:style w:type="character" w:customStyle="1" w:styleId="WileyBold">
    <w:name w:val="WileyBold"/>
    <w:rsid w:val="0068712B"/>
    <w:rPr>
      <w:b/>
    </w:rPr>
  </w:style>
  <w:style w:type="character" w:customStyle="1" w:styleId="WileyBoldItalic">
    <w:name w:val="WileyBoldItalic"/>
    <w:rsid w:val="0068712B"/>
    <w:rPr>
      <w:b/>
      <w:i/>
    </w:rPr>
  </w:style>
  <w:style w:type="character" w:customStyle="1" w:styleId="WileyItalic">
    <w:name w:val="WileyItalic"/>
    <w:rsid w:val="0068712B"/>
    <w:rPr>
      <w:i/>
    </w:rPr>
  </w:style>
  <w:style w:type="character" w:customStyle="1" w:styleId="WileySymbol">
    <w:name w:val="WileySymbol"/>
    <w:rsid w:val="0068712B"/>
    <w:rPr>
      <w:rFonts w:ascii="Symbol" w:hAnsi="Symbol"/>
    </w:rPr>
  </w:style>
  <w:style w:type="character" w:customStyle="1" w:styleId="wileyTemp">
    <w:name w:val="wileyTemp"/>
    <w:rsid w:val="0068712B"/>
  </w:style>
  <w:style w:type="paragraph" w:customStyle="1" w:styleId="wsBlockA">
    <w:name w:val="wsBlockA"/>
    <w:basedOn w:val="Normal"/>
    <w:qFormat/>
    <w:rsid w:val="0068712B"/>
    <w:pPr>
      <w:spacing w:before="120" w:after="120"/>
      <w:ind w:left="2160" w:right="1440"/>
    </w:pPr>
    <w:rPr>
      <w:rFonts w:ascii="Arial" w:eastAsia="Calibri" w:hAnsi="Arial"/>
      <w:sz w:val="20"/>
      <w:szCs w:val="22"/>
    </w:rPr>
  </w:style>
  <w:style w:type="paragraph" w:customStyle="1" w:styleId="wsBlockB">
    <w:name w:val="wsBlockB"/>
    <w:basedOn w:val="Normal"/>
    <w:qFormat/>
    <w:rsid w:val="0068712B"/>
    <w:pPr>
      <w:spacing w:before="120" w:after="120"/>
      <w:ind w:left="2160" w:right="1440"/>
    </w:pPr>
    <w:rPr>
      <w:rFonts w:eastAsia="Calibri"/>
      <w:sz w:val="20"/>
      <w:szCs w:val="22"/>
    </w:rPr>
  </w:style>
  <w:style w:type="paragraph" w:customStyle="1" w:styleId="wsBlockC">
    <w:name w:val="wsBlockC"/>
    <w:basedOn w:val="Normal"/>
    <w:qFormat/>
    <w:rsid w:val="0068712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8712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8712B"/>
    <w:pPr>
      <w:spacing w:before="120" w:after="120"/>
      <w:ind w:left="720"/>
    </w:pPr>
    <w:rPr>
      <w:rFonts w:eastAsia="Calibri"/>
      <w:b/>
      <w:sz w:val="28"/>
      <w:szCs w:val="22"/>
      <w:u w:val="wave"/>
    </w:rPr>
  </w:style>
  <w:style w:type="paragraph" w:customStyle="1" w:styleId="wsHeadStyleC">
    <w:name w:val="wsHeadStyleC"/>
    <w:basedOn w:val="Normal"/>
    <w:qFormat/>
    <w:rsid w:val="0068712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8712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8712B"/>
    <w:pPr>
      <w:numPr>
        <w:numId w:val="12"/>
      </w:numPr>
      <w:spacing w:before="120" w:after="120"/>
    </w:pPr>
    <w:rPr>
      <w:rFonts w:eastAsia="Calibri"/>
      <w:sz w:val="26"/>
      <w:szCs w:val="22"/>
    </w:rPr>
  </w:style>
  <w:style w:type="paragraph" w:customStyle="1" w:styleId="wsListBulletedC">
    <w:name w:val="wsListBulletedC"/>
    <w:basedOn w:val="Normal"/>
    <w:qFormat/>
    <w:rsid w:val="0068712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8712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8712B"/>
    <w:pPr>
      <w:spacing w:before="120" w:after="120"/>
      <w:ind w:left="2160" w:hanging="720"/>
    </w:pPr>
    <w:rPr>
      <w:rFonts w:eastAsia="Calibri"/>
      <w:sz w:val="26"/>
      <w:szCs w:val="22"/>
    </w:rPr>
  </w:style>
  <w:style w:type="paragraph" w:customStyle="1" w:styleId="wsListNumberedC">
    <w:name w:val="wsListNumberedC"/>
    <w:basedOn w:val="Normal"/>
    <w:qFormat/>
    <w:rsid w:val="0068712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8712B"/>
    <w:pPr>
      <w:spacing w:before="120" w:after="120"/>
      <w:ind w:left="1440"/>
    </w:pPr>
    <w:rPr>
      <w:rFonts w:ascii="Arial" w:eastAsia="Calibri" w:hAnsi="Arial"/>
      <w:sz w:val="26"/>
      <w:szCs w:val="22"/>
    </w:rPr>
  </w:style>
  <w:style w:type="paragraph" w:customStyle="1" w:styleId="wsListUnmarkedB">
    <w:name w:val="wsListUnmarkedB"/>
    <w:basedOn w:val="Normal"/>
    <w:qFormat/>
    <w:rsid w:val="0068712B"/>
    <w:pPr>
      <w:spacing w:before="120" w:after="120"/>
      <w:ind w:left="1440"/>
    </w:pPr>
    <w:rPr>
      <w:rFonts w:eastAsia="Calibri"/>
      <w:sz w:val="26"/>
      <w:szCs w:val="22"/>
    </w:rPr>
  </w:style>
  <w:style w:type="paragraph" w:customStyle="1" w:styleId="wsListUnmarkedC">
    <w:name w:val="wsListUnmarkedC"/>
    <w:basedOn w:val="Normal"/>
    <w:qFormat/>
    <w:rsid w:val="0068712B"/>
    <w:pPr>
      <w:spacing w:before="120" w:after="120"/>
      <w:ind w:left="1440"/>
    </w:pPr>
    <w:rPr>
      <w:rFonts w:ascii="Verdana" w:eastAsia="Calibri" w:hAnsi="Verdana"/>
      <w:sz w:val="26"/>
      <w:szCs w:val="22"/>
    </w:rPr>
  </w:style>
  <w:style w:type="paragraph" w:customStyle="1" w:styleId="wsNameDate">
    <w:name w:val="wsNameDate"/>
    <w:qFormat/>
    <w:rsid w:val="0068712B"/>
    <w:pPr>
      <w:spacing w:before="240" w:after="240"/>
    </w:pPr>
    <w:rPr>
      <w:rFonts w:ascii="Arial" w:eastAsia="Calibri" w:hAnsi="Arial" w:cs="Times New Roman"/>
      <w:b/>
      <w:sz w:val="28"/>
      <w:szCs w:val="22"/>
    </w:rPr>
  </w:style>
  <w:style w:type="paragraph" w:customStyle="1" w:styleId="wsParaA">
    <w:name w:val="wsParaA"/>
    <w:basedOn w:val="Normal"/>
    <w:qFormat/>
    <w:rsid w:val="0068712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8712B"/>
    <w:pPr>
      <w:spacing w:before="120" w:after="120"/>
      <w:ind w:left="720" w:firstLine="720"/>
      <w:contextualSpacing/>
    </w:pPr>
    <w:rPr>
      <w:rFonts w:eastAsia="Calibri"/>
      <w:sz w:val="26"/>
      <w:szCs w:val="22"/>
    </w:rPr>
  </w:style>
  <w:style w:type="paragraph" w:customStyle="1" w:styleId="wsParaC">
    <w:name w:val="wsParaC"/>
    <w:basedOn w:val="Normal"/>
    <w:qFormat/>
    <w:rsid w:val="0068712B"/>
    <w:pPr>
      <w:spacing w:before="120" w:after="120"/>
      <w:ind w:left="720" w:firstLine="720"/>
      <w:contextualSpacing/>
    </w:pPr>
    <w:rPr>
      <w:rFonts w:ascii="Verdana" w:eastAsia="Calibri" w:hAnsi="Verdana"/>
      <w:sz w:val="26"/>
      <w:szCs w:val="22"/>
    </w:rPr>
  </w:style>
  <w:style w:type="paragraph" w:customStyle="1" w:styleId="wsTitle">
    <w:name w:val="wsTitle"/>
    <w:qFormat/>
    <w:rsid w:val="0068712B"/>
    <w:rPr>
      <w:rFonts w:ascii="Arial" w:eastAsia="Calibri" w:hAnsi="Arial" w:cs="Times New Roman"/>
      <w:b/>
      <w:sz w:val="36"/>
      <w:szCs w:val="32"/>
    </w:rPr>
  </w:style>
  <w:style w:type="character" w:styleId="CommentReference">
    <w:name w:val="annotation reference"/>
    <w:semiHidden/>
    <w:rsid w:val="0068712B"/>
    <w:rPr>
      <w:sz w:val="16"/>
      <w:szCs w:val="16"/>
    </w:rPr>
  </w:style>
  <w:style w:type="paragraph" w:styleId="CommentText">
    <w:name w:val="annotation text"/>
    <w:basedOn w:val="Normal"/>
    <w:link w:val="CommentTextChar"/>
    <w:semiHidden/>
    <w:rsid w:val="0068712B"/>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8712B"/>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68712B"/>
    <w:rPr>
      <w:color w:val="800080"/>
      <w:u w:val="single"/>
    </w:rPr>
  </w:style>
  <w:style w:type="character" w:styleId="HTMLAcronym">
    <w:name w:val="HTML Acronym"/>
    <w:basedOn w:val="DefaultParagraphFont"/>
    <w:rsid w:val="0068712B"/>
  </w:style>
  <w:style w:type="character" w:styleId="HTMLCite">
    <w:name w:val="HTML Cite"/>
    <w:rsid w:val="0068712B"/>
    <w:rPr>
      <w:i/>
      <w:iCs/>
    </w:rPr>
  </w:style>
  <w:style w:type="character" w:styleId="HTMLCode">
    <w:name w:val="HTML Code"/>
    <w:rsid w:val="0068712B"/>
    <w:rPr>
      <w:rFonts w:ascii="Courier New" w:hAnsi="Courier New" w:cs="Courier New"/>
      <w:sz w:val="20"/>
      <w:szCs w:val="20"/>
    </w:rPr>
  </w:style>
  <w:style w:type="character" w:styleId="HTMLDefinition">
    <w:name w:val="HTML Definition"/>
    <w:rsid w:val="0068712B"/>
    <w:rPr>
      <w:i/>
      <w:iCs/>
    </w:rPr>
  </w:style>
  <w:style w:type="character" w:styleId="HTMLKeyboard">
    <w:name w:val="HTML Keyboard"/>
    <w:rsid w:val="0068712B"/>
    <w:rPr>
      <w:rFonts w:ascii="Courier New" w:hAnsi="Courier New" w:cs="Courier New"/>
      <w:sz w:val="20"/>
      <w:szCs w:val="20"/>
    </w:rPr>
  </w:style>
  <w:style w:type="character" w:styleId="HTMLSample">
    <w:name w:val="HTML Sample"/>
    <w:rsid w:val="0068712B"/>
    <w:rPr>
      <w:rFonts w:ascii="Courier New" w:hAnsi="Courier New" w:cs="Courier New"/>
    </w:rPr>
  </w:style>
  <w:style w:type="character" w:styleId="HTMLTypewriter">
    <w:name w:val="HTML Typewriter"/>
    <w:rsid w:val="0068712B"/>
    <w:rPr>
      <w:rFonts w:ascii="Courier New" w:hAnsi="Courier New" w:cs="Courier New"/>
      <w:sz w:val="20"/>
      <w:szCs w:val="20"/>
    </w:rPr>
  </w:style>
  <w:style w:type="character" w:styleId="HTMLVariable">
    <w:name w:val="HTML Variable"/>
    <w:rsid w:val="0068712B"/>
    <w:rPr>
      <w:i/>
      <w:iCs/>
    </w:rPr>
  </w:style>
  <w:style w:type="character" w:styleId="Hyperlink">
    <w:name w:val="Hyperlink"/>
    <w:rsid w:val="0068712B"/>
    <w:rPr>
      <w:color w:val="0000FF"/>
      <w:u w:val="single"/>
    </w:rPr>
  </w:style>
  <w:style w:type="character" w:styleId="LineNumber">
    <w:name w:val="line number"/>
    <w:basedOn w:val="DefaultParagraphFont"/>
    <w:rsid w:val="0068712B"/>
  </w:style>
  <w:style w:type="character" w:styleId="PageNumber">
    <w:name w:val="page number"/>
    <w:basedOn w:val="DefaultParagraphFont"/>
    <w:rsid w:val="0068712B"/>
  </w:style>
  <w:style w:type="character" w:styleId="Strong">
    <w:name w:val="Strong"/>
    <w:qFormat/>
    <w:rsid w:val="0068712B"/>
    <w:rPr>
      <w:b/>
      <w:bCs/>
    </w:rPr>
  </w:style>
  <w:style w:type="paragraph" w:customStyle="1" w:styleId="RecipeTool">
    <w:name w:val="RecipeTool"/>
    <w:qFormat/>
    <w:rsid w:val="0068712B"/>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68712B"/>
    <w:rPr>
      <w:bdr w:val="single" w:sz="18" w:space="0" w:color="92D050"/>
    </w:rPr>
  </w:style>
  <w:style w:type="character" w:customStyle="1" w:styleId="TextHighlighted">
    <w:name w:val="TextHighlighted"/>
    <w:uiPriority w:val="1"/>
    <w:qFormat/>
    <w:rsid w:val="0068712B"/>
    <w:rPr>
      <w:bdr w:val="none" w:sz="0" w:space="0" w:color="auto"/>
      <w:shd w:val="clear" w:color="auto" w:fill="92D050"/>
    </w:rPr>
  </w:style>
  <w:style w:type="paragraph" w:customStyle="1" w:styleId="PullQuoteAttribution">
    <w:name w:val="PullQuoteAttribution"/>
    <w:next w:val="Para"/>
    <w:qFormat/>
    <w:rsid w:val="0068712B"/>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68712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8712B"/>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68712B"/>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68712B"/>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68712B"/>
    <w:pPr>
      <w:ind w:firstLine="0"/>
    </w:pPr>
  </w:style>
  <w:style w:type="paragraph" w:customStyle="1" w:styleId="ParaListUnmarked">
    <w:name w:val="ParaListUnmarked"/>
    <w:qFormat/>
    <w:rsid w:val="0068712B"/>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68712B"/>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68712B"/>
    <w:rPr>
      <w:b/>
    </w:rPr>
  </w:style>
  <w:style w:type="paragraph" w:customStyle="1" w:styleId="RecipeNutritionHead">
    <w:name w:val="RecipeNutritionHead"/>
    <w:basedOn w:val="RecipeNutritionInfo"/>
    <w:next w:val="RecipeNutritionInfo"/>
    <w:qFormat/>
    <w:rsid w:val="0068712B"/>
    <w:pPr>
      <w:spacing w:after="0"/>
    </w:pPr>
    <w:rPr>
      <w:b/>
    </w:rPr>
  </w:style>
  <w:style w:type="paragraph" w:styleId="TOC5">
    <w:name w:val="toc 5"/>
    <w:basedOn w:val="Normal"/>
    <w:next w:val="Normal"/>
    <w:autoRedefine/>
    <w:uiPriority w:val="39"/>
    <w:semiHidden/>
    <w:rsid w:val="0068712B"/>
    <w:pPr>
      <w:ind w:left="1800"/>
    </w:pPr>
    <w:rPr>
      <w:rFonts w:eastAsia="Calibri" w:cs="Cordia New"/>
      <w:sz w:val="22"/>
      <w:szCs w:val="22"/>
    </w:rPr>
  </w:style>
  <w:style w:type="paragraph" w:styleId="TOC6">
    <w:name w:val="toc 6"/>
    <w:basedOn w:val="Normal"/>
    <w:next w:val="Normal"/>
    <w:autoRedefine/>
    <w:uiPriority w:val="39"/>
    <w:semiHidden/>
    <w:rsid w:val="0068712B"/>
    <w:pPr>
      <w:ind w:left="2160"/>
    </w:pPr>
    <w:rPr>
      <w:rFonts w:eastAsia="Calibri" w:cs="Cordia New"/>
      <w:sz w:val="22"/>
      <w:szCs w:val="22"/>
    </w:rPr>
  </w:style>
  <w:style w:type="paragraph" w:customStyle="1" w:styleId="RecipeSubhead">
    <w:name w:val="RecipeSubhead"/>
    <w:basedOn w:val="RecipeProcedureHead"/>
    <w:rsid w:val="0068712B"/>
    <w:rPr>
      <w:i/>
    </w:rPr>
  </w:style>
  <w:style w:type="character" w:customStyle="1" w:styleId="KeyTermDefinition">
    <w:name w:val="KeyTermDefinition"/>
    <w:uiPriority w:val="1"/>
    <w:rsid w:val="0068712B"/>
    <w:rPr>
      <w:bdr w:val="none" w:sz="0" w:space="0" w:color="auto"/>
      <w:shd w:val="clear" w:color="auto" w:fill="auto"/>
    </w:rPr>
  </w:style>
  <w:style w:type="paragraph" w:styleId="Header">
    <w:name w:val="header"/>
    <w:basedOn w:val="Normal"/>
    <w:link w:val="HeaderChar"/>
    <w:rsid w:val="0068712B"/>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68712B"/>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68712B"/>
    <w:rPr>
      <w:rFonts w:ascii="Courier New" w:hAnsi="Courier New"/>
      <w:u w:val="dash"/>
    </w:rPr>
  </w:style>
  <w:style w:type="character" w:customStyle="1" w:styleId="DigitalLinkID">
    <w:name w:val="DigitalLinkID"/>
    <w:uiPriority w:val="1"/>
    <w:rsid w:val="0068712B"/>
    <w:rPr>
      <w:rFonts w:cs="Courier New"/>
      <w:color w:val="FF0000"/>
      <w:sz w:val="16"/>
      <w:szCs w:val="16"/>
      <w:bdr w:val="none" w:sz="0" w:space="0" w:color="auto"/>
      <w:shd w:val="clear" w:color="auto" w:fill="FFFFFF"/>
    </w:rPr>
  </w:style>
  <w:style w:type="paragraph" w:customStyle="1" w:styleId="DialogSource">
    <w:name w:val="DialogSource"/>
    <w:basedOn w:val="Dialog"/>
    <w:rsid w:val="0068712B"/>
    <w:pPr>
      <w:ind w:left="2880" w:firstLine="0"/>
    </w:pPr>
  </w:style>
  <w:style w:type="character" w:customStyle="1" w:styleId="DigitalOnlyText">
    <w:name w:val="DigitalOnlyText"/>
    <w:uiPriority w:val="1"/>
    <w:rsid w:val="0068712B"/>
    <w:rPr>
      <w:bdr w:val="single" w:sz="2" w:space="0" w:color="002060"/>
      <w:shd w:val="clear" w:color="auto" w:fill="auto"/>
    </w:rPr>
  </w:style>
  <w:style w:type="character" w:customStyle="1" w:styleId="PrintOnlyText">
    <w:name w:val="PrintOnlyText"/>
    <w:uiPriority w:val="1"/>
    <w:rsid w:val="0068712B"/>
    <w:rPr>
      <w:bdr w:val="single" w:sz="2" w:space="0" w:color="FF0000"/>
    </w:rPr>
  </w:style>
  <w:style w:type="paragraph" w:customStyle="1" w:styleId="TableListBulleted">
    <w:name w:val="TableListBulleted"/>
    <w:qFormat/>
    <w:rsid w:val="0068712B"/>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68712B"/>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68712B"/>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68712B"/>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68712B"/>
    <w:pPr>
      <w:spacing w:before="120" w:after="120"/>
      <w:ind w:left="1440"/>
    </w:pPr>
    <w:rPr>
      <w:sz w:val="20"/>
    </w:rPr>
  </w:style>
  <w:style w:type="paragraph" w:customStyle="1" w:styleId="ExtractListUnmarked">
    <w:name w:val="ExtractListUnmarked"/>
    <w:qFormat/>
    <w:rsid w:val="0068712B"/>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68712B"/>
    <w:rPr>
      <w:bdr w:val="none" w:sz="0" w:space="0" w:color="auto"/>
      <w:shd w:val="clear" w:color="auto" w:fill="D6E3BC"/>
    </w:rPr>
  </w:style>
  <w:style w:type="character" w:customStyle="1" w:styleId="DigitalLinkDestination">
    <w:name w:val="DigitalLinkDestination"/>
    <w:rsid w:val="0068712B"/>
    <w:rPr>
      <w:bdr w:val="none" w:sz="0" w:space="0" w:color="auto"/>
      <w:shd w:val="clear" w:color="auto" w:fill="EAF1DD"/>
    </w:rPr>
  </w:style>
  <w:style w:type="paragraph" w:customStyle="1" w:styleId="FeatureRecipeTitleAlternative">
    <w:name w:val="FeatureRecipeTitleAlternative"/>
    <w:basedOn w:val="RecipeTitleAlternative"/>
    <w:rsid w:val="0068712B"/>
    <w:pPr>
      <w:shd w:val="pct20" w:color="auto" w:fill="auto"/>
    </w:pPr>
  </w:style>
  <w:style w:type="paragraph" w:customStyle="1" w:styleId="FeatureSubRecipeTitle">
    <w:name w:val="FeatureSubRecipeTitle"/>
    <w:basedOn w:val="RecipeSubrecipeTitle"/>
    <w:rsid w:val="0068712B"/>
    <w:pPr>
      <w:shd w:val="pct20" w:color="auto" w:fill="auto"/>
    </w:pPr>
  </w:style>
  <w:style w:type="paragraph" w:customStyle="1" w:styleId="FeatureRecipeTool">
    <w:name w:val="FeatureRecipeTool"/>
    <w:basedOn w:val="RecipeTool"/>
    <w:rsid w:val="0068712B"/>
    <w:pPr>
      <w:shd w:val="pct20" w:color="auto" w:fill="auto"/>
    </w:pPr>
  </w:style>
  <w:style w:type="paragraph" w:customStyle="1" w:styleId="FeatureRecipeIntro">
    <w:name w:val="FeatureRecipeIntro"/>
    <w:basedOn w:val="RecipeIntro"/>
    <w:rsid w:val="0068712B"/>
    <w:pPr>
      <w:shd w:val="pct20" w:color="auto" w:fill="auto"/>
    </w:pPr>
  </w:style>
  <w:style w:type="paragraph" w:customStyle="1" w:styleId="FeatureRecipeIntroHead">
    <w:name w:val="FeatureRecipeIntroHead"/>
    <w:basedOn w:val="RecipeIntroHead"/>
    <w:rsid w:val="0068712B"/>
    <w:pPr>
      <w:shd w:val="pct20" w:color="auto" w:fill="auto"/>
    </w:pPr>
  </w:style>
  <w:style w:type="paragraph" w:customStyle="1" w:styleId="FeatureRecipeContributor">
    <w:name w:val="FeatureRecipeContributor"/>
    <w:basedOn w:val="RecipeContributor"/>
    <w:rsid w:val="0068712B"/>
    <w:pPr>
      <w:shd w:val="pct20" w:color="auto" w:fill="auto"/>
    </w:pPr>
  </w:style>
  <w:style w:type="paragraph" w:customStyle="1" w:styleId="FeatureRecipeIngredientHead">
    <w:name w:val="FeatureRecipeIngredientHead"/>
    <w:basedOn w:val="RecipeIngredientHead"/>
    <w:rsid w:val="0068712B"/>
    <w:pPr>
      <w:shd w:val="pct20" w:color="auto" w:fill="auto"/>
    </w:pPr>
  </w:style>
  <w:style w:type="paragraph" w:customStyle="1" w:styleId="FeatureRecipeIngredientSubhead">
    <w:name w:val="FeatureRecipeIngredientSubhead"/>
    <w:basedOn w:val="RecipeIngredientSubhead"/>
    <w:rsid w:val="0068712B"/>
    <w:pPr>
      <w:shd w:val="pct20" w:color="auto" w:fill="auto"/>
    </w:pPr>
  </w:style>
  <w:style w:type="paragraph" w:customStyle="1" w:styleId="FeatureRecipeProcedureHead">
    <w:name w:val="FeatureRecipeProcedureHead"/>
    <w:basedOn w:val="RecipeProcedureHead"/>
    <w:rsid w:val="0068712B"/>
    <w:pPr>
      <w:shd w:val="pct20" w:color="auto" w:fill="FFFFFF"/>
    </w:pPr>
  </w:style>
  <w:style w:type="paragraph" w:customStyle="1" w:styleId="FeatureRecipeTime">
    <w:name w:val="FeatureRecipeTime"/>
    <w:basedOn w:val="RecipeTime"/>
    <w:rsid w:val="0068712B"/>
    <w:pPr>
      <w:shd w:val="pct20" w:color="auto" w:fill="auto"/>
    </w:pPr>
  </w:style>
  <w:style w:type="paragraph" w:customStyle="1" w:styleId="FeatureRecipeSubhead">
    <w:name w:val="FeatureRecipeSubhead"/>
    <w:basedOn w:val="RecipeSubhead"/>
    <w:rsid w:val="0068712B"/>
    <w:pPr>
      <w:shd w:val="pct20" w:color="auto" w:fill="FFFFFF"/>
    </w:pPr>
  </w:style>
  <w:style w:type="paragraph" w:customStyle="1" w:styleId="FeatureRecipeVariationTitle">
    <w:name w:val="FeatureRecipeVariationTitle"/>
    <w:basedOn w:val="RecipeVariationTitle"/>
    <w:rsid w:val="0068712B"/>
    <w:pPr>
      <w:shd w:val="pct20" w:color="auto" w:fill="auto"/>
    </w:pPr>
  </w:style>
  <w:style w:type="paragraph" w:customStyle="1" w:styleId="FeatureRecipeVariationHead">
    <w:name w:val="FeatureRecipeVariationHead"/>
    <w:basedOn w:val="RecipeVariationHead"/>
    <w:rsid w:val="0068712B"/>
    <w:pPr>
      <w:shd w:val="pct20" w:color="auto" w:fill="auto"/>
    </w:pPr>
  </w:style>
  <w:style w:type="paragraph" w:customStyle="1" w:styleId="FeaturerecipeVariationPara">
    <w:name w:val="FeaturerecipeVariationPara"/>
    <w:basedOn w:val="RecipeVariationPara"/>
    <w:rsid w:val="0068712B"/>
    <w:pPr>
      <w:shd w:val="pct20" w:color="auto" w:fill="auto"/>
    </w:pPr>
  </w:style>
  <w:style w:type="paragraph" w:customStyle="1" w:styleId="FeatureRecipeNoteHead">
    <w:name w:val="FeatureRecipeNoteHead"/>
    <w:basedOn w:val="RecipeNoteHead"/>
    <w:rsid w:val="0068712B"/>
    <w:pPr>
      <w:shd w:val="pct20" w:color="auto" w:fill="auto"/>
    </w:pPr>
  </w:style>
  <w:style w:type="paragraph" w:customStyle="1" w:styleId="FeatureRecipeNotePara">
    <w:name w:val="FeatureRecipeNotePara"/>
    <w:basedOn w:val="RecipeNotePara"/>
    <w:rsid w:val="0068712B"/>
    <w:pPr>
      <w:shd w:val="pct20" w:color="auto" w:fill="auto"/>
    </w:pPr>
  </w:style>
  <w:style w:type="paragraph" w:customStyle="1" w:styleId="FeatureRecipeNutritionInfo">
    <w:name w:val="FeatureRecipeNutritionInfo"/>
    <w:basedOn w:val="RecipeNutritionInfo"/>
    <w:rsid w:val="0068712B"/>
    <w:pPr>
      <w:shd w:val="pct20" w:color="auto" w:fill="auto"/>
    </w:pPr>
  </w:style>
  <w:style w:type="paragraph" w:customStyle="1" w:styleId="FeatureRecipeNutritionHead">
    <w:name w:val="FeatureRecipeNutritionHead"/>
    <w:basedOn w:val="RecipeNutritionHead"/>
    <w:rsid w:val="0068712B"/>
    <w:pPr>
      <w:shd w:val="pct20" w:color="auto" w:fill="auto"/>
    </w:pPr>
  </w:style>
  <w:style w:type="paragraph" w:customStyle="1" w:styleId="FeatureRecipeFootnote">
    <w:name w:val="FeatureRecipeFootnote"/>
    <w:basedOn w:val="RecipeFootnote"/>
    <w:rsid w:val="0068712B"/>
    <w:pPr>
      <w:shd w:val="pct20" w:color="auto" w:fill="auto"/>
    </w:pPr>
  </w:style>
  <w:style w:type="paragraph" w:customStyle="1" w:styleId="FeatureRecipeTableHead">
    <w:name w:val="FeatureRecipeTableHead"/>
    <w:basedOn w:val="RecipeTableHead"/>
    <w:rsid w:val="0068712B"/>
    <w:pPr>
      <w:shd w:val="pct20" w:color="auto" w:fill="auto"/>
    </w:pPr>
  </w:style>
  <w:style w:type="paragraph" w:customStyle="1" w:styleId="CopyrightLine">
    <w:name w:val="CopyrightLine"/>
    <w:qFormat/>
    <w:rsid w:val="0068712B"/>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68712B"/>
    <w:rPr>
      <w:rFonts w:ascii="Courier New" w:hAnsi="Courier New"/>
      <w:bdr w:val="single" w:sz="2" w:space="0" w:color="FF0000"/>
    </w:rPr>
  </w:style>
  <w:style w:type="character" w:customStyle="1" w:styleId="DigitalOnlyURL">
    <w:name w:val="DigitalOnlyURL"/>
    <w:uiPriority w:val="1"/>
    <w:rsid w:val="0068712B"/>
    <w:rPr>
      <w:rFonts w:ascii="Courier New" w:hAnsi="Courier New"/>
      <w:bdr w:val="single" w:sz="2" w:space="0" w:color="002060"/>
      <w:shd w:val="clear" w:color="auto" w:fill="auto"/>
    </w:rPr>
  </w:style>
  <w:style w:type="paragraph" w:styleId="TOC1">
    <w:name w:val="toc 1"/>
    <w:basedOn w:val="Normal"/>
    <w:next w:val="Normal"/>
    <w:autoRedefine/>
    <w:semiHidden/>
    <w:rsid w:val="0068712B"/>
  </w:style>
  <w:style w:type="paragraph" w:styleId="TOC2">
    <w:name w:val="toc 2"/>
    <w:basedOn w:val="Normal"/>
    <w:next w:val="Normal"/>
    <w:autoRedefine/>
    <w:semiHidden/>
    <w:rsid w:val="0068712B"/>
    <w:pPr>
      <w:ind w:left="240"/>
    </w:pPr>
  </w:style>
  <w:style w:type="paragraph" w:styleId="TOC3">
    <w:name w:val="toc 3"/>
    <w:basedOn w:val="Normal"/>
    <w:next w:val="Normal"/>
    <w:autoRedefine/>
    <w:semiHidden/>
    <w:rsid w:val="0068712B"/>
    <w:pPr>
      <w:ind w:left="480"/>
    </w:pPr>
  </w:style>
  <w:style w:type="character" w:customStyle="1" w:styleId="FigureSourceChar">
    <w:name w:val="FigureSource Char"/>
    <w:link w:val="FigureSource"/>
    <w:rsid w:val="0068712B"/>
    <w:rPr>
      <w:rFonts w:ascii="Arial" w:eastAsia="Times New Roman" w:hAnsi="Arial" w:cs="Times New Roman"/>
      <w:sz w:val="22"/>
      <w:szCs w:val="20"/>
    </w:rPr>
  </w:style>
  <w:style w:type="numbering" w:styleId="111111">
    <w:name w:val="Outline List 2"/>
    <w:basedOn w:val="NoList"/>
    <w:rsid w:val="0068712B"/>
    <w:pPr>
      <w:numPr>
        <w:numId w:val="17"/>
      </w:numPr>
    </w:pPr>
  </w:style>
  <w:style w:type="numbering" w:styleId="1ai">
    <w:name w:val="Outline List 1"/>
    <w:basedOn w:val="NoList"/>
    <w:rsid w:val="0068712B"/>
    <w:pPr>
      <w:numPr>
        <w:numId w:val="18"/>
      </w:numPr>
    </w:pPr>
  </w:style>
  <w:style w:type="numbering" w:styleId="ArticleSection">
    <w:name w:val="Outline List 3"/>
    <w:basedOn w:val="NoList"/>
    <w:rsid w:val="0068712B"/>
    <w:pPr>
      <w:numPr>
        <w:numId w:val="19"/>
      </w:numPr>
    </w:pPr>
  </w:style>
  <w:style w:type="paragraph" w:styleId="BlockText">
    <w:name w:val="Block Text"/>
    <w:basedOn w:val="Normal"/>
    <w:rsid w:val="0068712B"/>
    <w:pPr>
      <w:spacing w:after="120"/>
      <w:ind w:left="1440" w:right="1440"/>
    </w:pPr>
  </w:style>
  <w:style w:type="paragraph" w:styleId="BodyText">
    <w:name w:val="Body Text"/>
    <w:basedOn w:val="Normal"/>
    <w:link w:val="BodyTextChar"/>
    <w:rsid w:val="0068712B"/>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68712B"/>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68712B"/>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68712B"/>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68712B"/>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68712B"/>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68712B"/>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68712B"/>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68712B"/>
    <w:rPr>
      <w:b/>
      <w:bCs/>
      <w:sz w:val="20"/>
      <w:szCs w:val="20"/>
    </w:rPr>
  </w:style>
  <w:style w:type="paragraph" w:styleId="Closing">
    <w:name w:val="Closing"/>
    <w:basedOn w:val="Normal"/>
    <w:link w:val="ClosingChar"/>
    <w:rsid w:val="0068712B"/>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68712B"/>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68712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68712B"/>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68712B"/>
    <w:rPr>
      <w:vertAlign w:val="superscript"/>
    </w:rPr>
  </w:style>
  <w:style w:type="paragraph" w:styleId="EndnoteText">
    <w:name w:val="endnote text"/>
    <w:basedOn w:val="Normal"/>
    <w:link w:val="EndnoteTextChar"/>
    <w:semiHidden/>
    <w:rsid w:val="0068712B"/>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68712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8712B"/>
    <w:rPr>
      <w:rFonts w:ascii="Arial" w:hAnsi="Arial" w:cs="Arial"/>
      <w:sz w:val="20"/>
      <w:szCs w:val="20"/>
    </w:rPr>
  </w:style>
  <w:style w:type="character" w:styleId="FootnoteReference">
    <w:name w:val="footnote reference"/>
    <w:semiHidden/>
    <w:rsid w:val="0068712B"/>
    <w:rPr>
      <w:vertAlign w:val="superscript"/>
    </w:rPr>
  </w:style>
  <w:style w:type="paragraph" w:styleId="FootnoteText">
    <w:name w:val="footnote text"/>
    <w:basedOn w:val="Normal"/>
    <w:link w:val="FootnoteTextChar"/>
    <w:semiHidden/>
    <w:rsid w:val="0068712B"/>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68712B"/>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68712B"/>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68712B"/>
    <w:pPr>
      <w:ind w:left="240" w:hanging="240"/>
    </w:pPr>
  </w:style>
  <w:style w:type="paragraph" w:styleId="Index20">
    <w:name w:val="index 2"/>
    <w:basedOn w:val="Normal"/>
    <w:next w:val="Normal"/>
    <w:autoRedefine/>
    <w:semiHidden/>
    <w:rsid w:val="0068712B"/>
    <w:pPr>
      <w:ind w:left="480" w:hanging="240"/>
    </w:pPr>
  </w:style>
  <w:style w:type="paragraph" w:styleId="Index30">
    <w:name w:val="index 3"/>
    <w:basedOn w:val="Normal"/>
    <w:next w:val="Normal"/>
    <w:autoRedefine/>
    <w:semiHidden/>
    <w:rsid w:val="0068712B"/>
    <w:pPr>
      <w:ind w:left="720" w:hanging="240"/>
    </w:pPr>
  </w:style>
  <w:style w:type="paragraph" w:styleId="Index4">
    <w:name w:val="index 4"/>
    <w:basedOn w:val="Normal"/>
    <w:next w:val="Normal"/>
    <w:autoRedefine/>
    <w:semiHidden/>
    <w:rsid w:val="0068712B"/>
    <w:pPr>
      <w:ind w:left="960" w:hanging="240"/>
    </w:pPr>
  </w:style>
  <w:style w:type="paragraph" w:styleId="Index5">
    <w:name w:val="index 5"/>
    <w:basedOn w:val="Normal"/>
    <w:next w:val="Normal"/>
    <w:autoRedefine/>
    <w:semiHidden/>
    <w:rsid w:val="0068712B"/>
    <w:pPr>
      <w:ind w:left="1200" w:hanging="240"/>
    </w:pPr>
  </w:style>
  <w:style w:type="paragraph" w:styleId="Index6">
    <w:name w:val="index 6"/>
    <w:basedOn w:val="Normal"/>
    <w:next w:val="Normal"/>
    <w:autoRedefine/>
    <w:semiHidden/>
    <w:rsid w:val="0068712B"/>
    <w:pPr>
      <w:ind w:left="1440" w:hanging="240"/>
    </w:pPr>
  </w:style>
  <w:style w:type="paragraph" w:styleId="Index7">
    <w:name w:val="index 7"/>
    <w:basedOn w:val="Normal"/>
    <w:next w:val="Normal"/>
    <w:autoRedefine/>
    <w:semiHidden/>
    <w:rsid w:val="0068712B"/>
    <w:pPr>
      <w:ind w:left="1680" w:hanging="240"/>
    </w:pPr>
  </w:style>
  <w:style w:type="paragraph" w:styleId="Index8">
    <w:name w:val="index 8"/>
    <w:basedOn w:val="Normal"/>
    <w:next w:val="Normal"/>
    <w:autoRedefine/>
    <w:semiHidden/>
    <w:rsid w:val="0068712B"/>
    <w:pPr>
      <w:ind w:left="1920" w:hanging="240"/>
    </w:pPr>
  </w:style>
  <w:style w:type="paragraph" w:styleId="Index9">
    <w:name w:val="index 9"/>
    <w:basedOn w:val="Normal"/>
    <w:next w:val="Normal"/>
    <w:autoRedefine/>
    <w:semiHidden/>
    <w:rsid w:val="0068712B"/>
    <w:pPr>
      <w:ind w:left="2160" w:hanging="240"/>
    </w:pPr>
  </w:style>
  <w:style w:type="paragraph" w:styleId="IndexHeading">
    <w:name w:val="index heading"/>
    <w:basedOn w:val="Normal"/>
    <w:next w:val="Index10"/>
    <w:semiHidden/>
    <w:rsid w:val="0068712B"/>
    <w:rPr>
      <w:rFonts w:ascii="Arial" w:hAnsi="Arial" w:cs="Arial"/>
      <w:b/>
      <w:bCs/>
    </w:rPr>
  </w:style>
  <w:style w:type="paragraph" w:styleId="List">
    <w:name w:val="List"/>
    <w:basedOn w:val="Normal"/>
    <w:rsid w:val="0068712B"/>
    <w:pPr>
      <w:ind w:left="360" w:hanging="360"/>
    </w:pPr>
  </w:style>
  <w:style w:type="paragraph" w:styleId="List2">
    <w:name w:val="List 2"/>
    <w:basedOn w:val="Normal"/>
    <w:rsid w:val="0068712B"/>
    <w:pPr>
      <w:ind w:left="720" w:hanging="360"/>
    </w:pPr>
  </w:style>
  <w:style w:type="paragraph" w:styleId="List3">
    <w:name w:val="List 3"/>
    <w:basedOn w:val="Normal"/>
    <w:rsid w:val="0068712B"/>
    <w:pPr>
      <w:ind w:left="1080" w:hanging="360"/>
    </w:pPr>
  </w:style>
  <w:style w:type="paragraph" w:styleId="List4">
    <w:name w:val="List 4"/>
    <w:basedOn w:val="Normal"/>
    <w:rsid w:val="0068712B"/>
    <w:pPr>
      <w:ind w:left="1440" w:hanging="360"/>
    </w:pPr>
  </w:style>
  <w:style w:type="paragraph" w:styleId="List5">
    <w:name w:val="List 5"/>
    <w:basedOn w:val="Normal"/>
    <w:rsid w:val="0068712B"/>
    <w:pPr>
      <w:ind w:left="1800" w:hanging="360"/>
    </w:pPr>
  </w:style>
  <w:style w:type="paragraph" w:styleId="ListBullet2">
    <w:name w:val="List Bullet 2"/>
    <w:basedOn w:val="Normal"/>
    <w:rsid w:val="0068712B"/>
    <w:pPr>
      <w:numPr>
        <w:numId w:val="20"/>
      </w:numPr>
    </w:pPr>
  </w:style>
  <w:style w:type="paragraph" w:styleId="ListBullet3">
    <w:name w:val="List Bullet 3"/>
    <w:basedOn w:val="Normal"/>
    <w:rsid w:val="0068712B"/>
    <w:pPr>
      <w:numPr>
        <w:numId w:val="21"/>
      </w:numPr>
    </w:pPr>
  </w:style>
  <w:style w:type="paragraph" w:styleId="ListBullet4">
    <w:name w:val="List Bullet 4"/>
    <w:basedOn w:val="Normal"/>
    <w:rsid w:val="0068712B"/>
    <w:pPr>
      <w:numPr>
        <w:numId w:val="22"/>
      </w:numPr>
    </w:pPr>
  </w:style>
  <w:style w:type="paragraph" w:styleId="ListBullet5">
    <w:name w:val="List Bullet 5"/>
    <w:basedOn w:val="Normal"/>
    <w:rsid w:val="0068712B"/>
    <w:pPr>
      <w:numPr>
        <w:numId w:val="23"/>
      </w:numPr>
    </w:pPr>
  </w:style>
  <w:style w:type="paragraph" w:styleId="ListContinue">
    <w:name w:val="List Continue"/>
    <w:basedOn w:val="Normal"/>
    <w:rsid w:val="0068712B"/>
    <w:pPr>
      <w:spacing w:after="120"/>
      <w:ind w:left="360"/>
    </w:pPr>
  </w:style>
  <w:style w:type="paragraph" w:styleId="ListContinue2">
    <w:name w:val="List Continue 2"/>
    <w:basedOn w:val="Normal"/>
    <w:rsid w:val="0068712B"/>
    <w:pPr>
      <w:spacing w:after="120"/>
      <w:ind w:left="720"/>
    </w:pPr>
  </w:style>
  <w:style w:type="paragraph" w:styleId="ListContinue3">
    <w:name w:val="List Continue 3"/>
    <w:basedOn w:val="Normal"/>
    <w:rsid w:val="0068712B"/>
    <w:pPr>
      <w:spacing w:after="120"/>
      <w:ind w:left="1080"/>
    </w:pPr>
  </w:style>
  <w:style w:type="paragraph" w:styleId="ListContinue4">
    <w:name w:val="List Continue 4"/>
    <w:basedOn w:val="Normal"/>
    <w:rsid w:val="0068712B"/>
    <w:pPr>
      <w:spacing w:after="120"/>
      <w:ind w:left="1440"/>
    </w:pPr>
  </w:style>
  <w:style w:type="paragraph" w:styleId="ListContinue5">
    <w:name w:val="List Continue 5"/>
    <w:basedOn w:val="Normal"/>
    <w:rsid w:val="0068712B"/>
    <w:pPr>
      <w:spacing w:after="120"/>
      <w:ind w:left="1800"/>
    </w:pPr>
  </w:style>
  <w:style w:type="paragraph" w:styleId="ListNumber">
    <w:name w:val="List Number"/>
    <w:basedOn w:val="Normal"/>
    <w:rsid w:val="0068712B"/>
    <w:pPr>
      <w:numPr>
        <w:numId w:val="24"/>
      </w:numPr>
    </w:pPr>
  </w:style>
  <w:style w:type="paragraph" w:styleId="ListNumber2">
    <w:name w:val="List Number 2"/>
    <w:basedOn w:val="Normal"/>
    <w:rsid w:val="0068712B"/>
    <w:pPr>
      <w:numPr>
        <w:numId w:val="25"/>
      </w:numPr>
    </w:pPr>
  </w:style>
  <w:style w:type="paragraph" w:styleId="ListNumber3">
    <w:name w:val="List Number 3"/>
    <w:basedOn w:val="Normal"/>
    <w:rsid w:val="0068712B"/>
    <w:pPr>
      <w:numPr>
        <w:numId w:val="26"/>
      </w:numPr>
    </w:pPr>
  </w:style>
  <w:style w:type="paragraph" w:styleId="ListNumber4">
    <w:name w:val="List Number 4"/>
    <w:basedOn w:val="Normal"/>
    <w:rsid w:val="0068712B"/>
    <w:pPr>
      <w:numPr>
        <w:numId w:val="27"/>
      </w:numPr>
    </w:pPr>
  </w:style>
  <w:style w:type="paragraph" w:styleId="ListNumber5">
    <w:name w:val="List Number 5"/>
    <w:basedOn w:val="Normal"/>
    <w:rsid w:val="0068712B"/>
    <w:pPr>
      <w:numPr>
        <w:numId w:val="28"/>
      </w:numPr>
    </w:pPr>
  </w:style>
  <w:style w:type="paragraph" w:styleId="MacroText">
    <w:name w:val="macro"/>
    <w:link w:val="MacroTextChar"/>
    <w:semiHidden/>
    <w:rsid w:val="0068712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68712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68712B"/>
  </w:style>
  <w:style w:type="paragraph" w:styleId="NormalIndent">
    <w:name w:val="Normal Indent"/>
    <w:basedOn w:val="Normal"/>
    <w:rsid w:val="0068712B"/>
    <w:pPr>
      <w:ind w:left="720"/>
    </w:pPr>
  </w:style>
  <w:style w:type="paragraph" w:styleId="NoteHeading">
    <w:name w:val="Note Heading"/>
    <w:basedOn w:val="Normal"/>
    <w:next w:val="Normal"/>
    <w:link w:val="NoteHeadingChar"/>
    <w:rsid w:val="0068712B"/>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68712B"/>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68712B"/>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68712B"/>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8712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8712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8712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8712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8712B"/>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8712B"/>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8712B"/>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8712B"/>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8712B"/>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8712B"/>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8712B"/>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8712B"/>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8712B"/>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8712B"/>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8712B"/>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8712B"/>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8712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8712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8712B"/>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8712B"/>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8712B"/>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8712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8712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8712B"/>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8712B"/>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8712B"/>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8712B"/>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8712B"/>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8712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8712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8712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8712B"/>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8712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8712B"/>
    <w:pPr>
      <w:ind w:left="240" w:hanging="240"/>
    </w:pPr>
  </w:style>
  <w:style w:type="paragraph" w:styleId="TableofFigures">
    <w:name w:val="table of figures"/>
    <w:basedOn w:val="Normal"/>
    <w:next w:val="Normal"/>
    <w:semiHidden/>
    <w:rsid w:val="0068712B"/>
  </w:style>
  <w:style w:type="table" w:styleId="TableProfessional">
    <w:name w:val="Table Professional"/>
    <w:basedOn w:val="TableNormal"/>
    <w:rsid w:val="0068712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8712B"/>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8712B"/>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8712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8712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8712B"/>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8712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8712B"/>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8712B"/>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8712B"/>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8712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68712B"/>
    <w:pPr>
      <w:spacing w:before="120"/>
    </w:pPr>
    <w:rPr>
      <w:rFonts w:ascii="Arial" w:hAnsi="Arial" w:cs="Arial"/>
      <w:b/>
      <w:bCs/>
    </w:rPr>
  </w:style>
  <w:style w:type="paragraph" w:styleId="TOC4">
    <w:name w:val="toc 4"/>
    <w:basedOn w:val="Normal"/>
    <w:next w:val="Normal"/>
    <w:autoRedefine/>
    <w:semiHidden/>
    <w:rsid w:val="0068712B"/>
    <w:pPr>
      <w:ind w:left="720"/>
    </w:pPr>
  </w:style>
  <w:style w:type="paragraph" w:styleId="TOC7">
    <w:name w:val="toc 7"/>
    <w:basedOn w:val="Normal"/>
    <w:next w:val="Normal"/>
    <w:autoRedefine/>
    <w:semiHidden/>
    <w:rsid w:val="0068712B"/>
    <w:pPr>
      <w:ind w:left="1440"/>
    </w:pPr>
  </w:style>
  <w:style w:type="paragraph" w:styleId="TOC8">
    <w:name w:val="toc 8"/>
    <w:basedOn w:val="Normal"/>
    <w:next w:val="Normal"/>
    <w:autoRedefine/>
    <w:semiHidden/>
    <w:rsid w:val="0068712B"/>
    <w:pPr>
      <w:ind w:left="1680"/>
    </w:pPr>
  </w:style>
  <w:style w:type="paragraph" w:styleId="TOC9">
    <w:name w:val="toc 9"/>
    <w:basedOn w:val="Normal"/>
    <w:next w:val="Normal"/>
    <w:autoRedefine/>
    <w:semiHidden/>
    <w:rsid w:val="0068712B"/>
    <w:pPr>
      <w:ind w:left="1920"/>
    </w:pPr>
  </w:style>
  <w:style w:type="character" w:customStyle="1" w:styleId="DigitalLinkAnchorCode">
    <w:name w:val="DigitalLinkAnchorCode"/>
    <w:uiPriority w:val="1"/>
    <w:rsid w:val="0068712B"/>
    <w:rPr>
      <w:rFonts w:ascii="Courier New" w:hAnsi="Courier New"/>
      <w:bdr w:val="none" w:sz="0" w:space="0" w:color="auto"/>
      <w:shd w:val="clear" w:color="auto" w:fill="D6E3BC"/>
    </w:rPr>
  </w:style>
  <w:style w:type="character" w:customStyle="1" w:styleId="InlineGraphic">
    <w:name w:val="InlineGraphic"/>
    <w:uiPriority w:val="1"/>
    <w:rsid w:val="0068712B"/>
    <w:rPr>
      <w:bdr w:val="none" w:sz="0" w:space="0" w:color="auto"/>
      <w:shd w:val="clear" w:color="auto" w:fill="00B050"/>
    </w:rPr>
  </w:style>
  <w:style w:type="paragraph" w:customStyle="1" w:styleId="RecipeTableSubhead">
    <w:name w:val="RecipeTableSubhead"/>
    <w:basedOn w:val="TableSubhead"/>
    <w:qFormat/>
    <w:rsid w:val="0068712B"/>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68712B"/>
    <w:rPr>
      <w:rFonts w:ascii="Times New Roman" w:eastAsia="Times New Roman" w:hAnsi="Times New Roman" w:cs="Times New Roman"/>
    </w:rPr>
  </w:style>
  <w:style w:type="paragraph" w:styleId="Heading1">
    <w:name w:val="heading 1"/>
    <w:next w:val="Normal"/>
    <w:link w:val="Heading1Char"/>
    <w:qFormat/>
    <w:rsid w:val="0068712B"/>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68712B"/>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68712B"/>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68712B"/>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68712B"/>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68712B"/>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68712B"/>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68712B"/>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68712B"/>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6871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8712B"/>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68712B"/>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68712B"/>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8712B"/>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68712B"/>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68712B"/>
    <w:pPr>
      <w:widowControl w:val="0"/>
      <w:spacing w:before="120"/>
      <w:ind w:left="2160"/>
    </w:pPr>
    <w:rPr>
      <w:snapToGrid w:val="0"/>
      <w:szCs w:val="20"/>
    </w:rPr>
  </w:style>
  <w:style w:type="paragraph" w:customStyle="1" w:styleId="AddressDescription">
    <w:name w:val="AddressDescription"/>
    <w:basedOn w:val="Normal"/>
    <w:next w:val="Normal"/>
    <w:rsid w:val="0068712B"/>
    <w:pPr>
      <w:widowControl w:val="0"/>
      <w:spacing w:before="120" w:after="120"/>
      <w:ind w:left="2160"/>
    </w:pPr>
    <w:rPr>
      <w:snapToGrid w:val="0"/>
      <w:szCs w:val="20"/>
    </w:rPr>
  </w:style>
  <w:style w:type="paragraph" w:customStyle="1" w:styleId="AddressName">
    <w:name w:val="AddressName"/>
    <w:basedOn w:val="Normal"/>
    <w:next w:val="Normal"/>
    <w:rsid w:val="0068712B"/>
    <w:pPr>
      <w:widowControl w:val="0"/>
      <w:spacing w:before="120"/>
      <w:ind w:left="2160"/>
    </w:pPr>
    <w:rPr>
      <w:snapToGrid w:val="0"/>
      <w:szCs w:val="20"/>
    </w:rPr>
  </w:style>
  <w:style w:type="paragraph" w:customStyle="1" w:styleId="Question">
    <w:name w:val="Question"/>
    <w:next w:val="Normal"/>
    <w:rsid w:val="0068712B"/>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68712B"/>
    <w:pPr>
      <w:ind w:left="2880"/>
    </w:pPr>
  </w:style>
  <w:style w:type="paragraph" w:customStyle="1" w:styleId="Answer">
    <w:name w:val="Answer"/>
    <w:basedOn w:val="Option"/>
    <w:next w:val="Normal"/>
    <w:rsid w:val="0068712B"/>
    <w:pPr>
      <w:widowControl w:val="0"/>
    </w:pPr>
    <w:rPr>
      <w:snapToGrid w:val="0"/>
    </w:rPr>
  </w:style>
  <w:style w:type="paragraph" w:customStyle="1" w:styleId="AnswersHead">
    <w:name w:val="AnswersHead"/>
    <w:basedOn w:val="Normal"/>
    <w:next w:val="Para"/>
    <w:rsid w:val="0068712B"/>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8712B"/>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68712B"/>
    <w:pPr>
      <w:spacing w:before="120" w:after="120"/>
    </w:pPr>
  </w:style>
  <w:style w:type="paragraph" w:customStyle="1" w:styleId="AuthorBio">
    <w:name w:val="AuthorBio"/>
    <w:rsid w:val="0068712B"/>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68712B"/>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68712B"/>
    <w:pPr>
      <w:spacing w:after="200" w:line="276" w:lineRule="auto"/>
    </w:pPr>
    <w:rPr>
      <w:rFonts w:ascii="Calibri" w:eastAsia="Calibri" w:hAnsi="Calibri"/>
      <w:sz w:val="22"/>
      <w:szCs w:val="22"/>
    </w:rPr>
  </w:style>
  <w:style w:type="paragraph" w:customStyle="1" w:styleId="BibliographyEntry">
    <w:name w:val="BibliographyEntry"/>
    <w:rsid w:val="0068712B"/>
    <w:pPr>
      <w:ind w:left="1440" w:hanging="720"/>
    </w:pPr>
    <w:rPr>
      <w:rFonts w:ascii="Arial" w:eastAsia="Times New Roman" w:hAnsi="Arial" w:cs="Tahoma"/>
      <w:sz w:val="26"/>
      <w:szCs w:val="16"/>
    </w:rPr>
  </w:style>
  <w:style w:type="paragraph" w:customStyle="1" w:styleId="BibliographyHead">
    <w:name w:val="BibliographyHead"/>
    <w:next w:val="BibliographyEntry"/>
    <w:rsid w:val="0068712B"/>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68712B"/>
    <w:rPr>
      <w:rFonts w:ascii="Arial" w:eastAsia="Times New Roman" w:hAnsi="Arial" w:cs="Times New Roman"/>
      <w:b/>
      <w:smallCaps/>
      <w:sz w:val="60"/>
      <w:szCs w:val="60"/>
    </w:rPr>
  </w:style>
  <w:style w:type="character" w:customStyle="1" w:styleId="BoldItalic">
    <w:name w:val="BoldItalic"/>
    <w:rsid w:val="0068712B"/>
    <w:rPr>
      <w:b/>
      <w:i/>
    </w:rPr>
  </w:style>
  <w:style w:type="character" w:styleId="BookTitle">
    <w:name w:val="Book Title"/>
    <w:qFormat/>
    <w:rsid w:val="0068712B"/>
    <w:rPr>
      <w:b/>
      <w:bCs/>
      <w:smallCaps/>
      <w:spacing w:val="5"/>
    </w:rPr>
  </w:style>
  <w:style w:type="paragraph" w:customStyle="1" w:styleId="BookAuthor">
    <w:name w:val="BookAuthor"/>
    <w:basedOn w:val="Normal"/>
    <w:rsid w:val="0068712B"/>
    <w:pPr>
      <w:spacing w:before="120" w:after="600"/>
      <w:ind w:left="720" w:firstLine="720"/>
      <w:contextualSpacing/>
      <w:jc w:val="center"/>
    </w:pPr>
    <w:rPr>
      <w:sz w:val="32"/>
      <w:szCs w:val="20"/>
    </w:rPr>
  </w:style>
  <w:style w:type="paragraph" w:customStyle="1" w:styleId="BookEdition">
    <w:name w:val="BookEdition"/>
    <w:qFormat/>
    <w:rsid w:val="0068712B"/>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68712B"/>
    <w:pPr>
      <w:spacing w:before="480" w:after="480"/>
      <w:ind w:left="720" w:firstLine="720"/>
      <w:jc w:val="center"/>
    </w:pPr>
    <w:rPr>
      <w:rFonts w:ascii="Arial" w:hAnsi="Arial"/>
      <w:b/>
      <w:snapToGrid w:val="0"/>
      <w:sz w:val="52"/>
      <w:szCs w:val="20"/>
    </w:rPr>
  </w:style>
  <w:style w:type="paragraph" w:customStyle="1" w:styleId="BookReviewAuthor">
    <w:name w:val="BookReviewAuthor"/>
    <w:rsid w:val="0068712B"/>
    <w:pPr>
      <w:ind w:left="4320"/>
    </w:pPr>
    <w:rPr>
      <w:rFonts w:ascii="Times New Roman" w:eastAsia="Times New Roman" w:hAnsi="Times New Roman" w:cs="Times New Roman"/>
      <w:snapToGrid w:val="0"/>
      <w:sz w:val="20"/>
      <w:szCs w:val="20"/>
    </w:rPr>
  </w:style>
  <w:style w:type="paragraph" w:customStyle="1" w:styleId="BookReviewItem">
    <w:name w:val="BookReviewItem"/>
    <w:rsid w:val="0068712B"/>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68712B"/>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8712B"/>
    <w:pPr>
      <w:pageBreakBefore w:val="0"/>
      <w:spacing w:before="480"/>
    </w:pPr>
    <w:rPr>
      <w:sz w:val="36"/>
    </w:rPr>
  </w:style>
  <w:style w:type="character" w:customStyle="1" w:styleId="Callout">
    <w:name w:val="Callout"/>
    <w:rsid w:val="0068712B"/>
    <w:rPr>
      <w:bdr w:val="none" w:sz="0" w:space="0" w:color="auto"/>
      <w:shd w:val="clear" w:color="auto" w:fill="B2A1C7"/>
    </w:rPr>
  </w:style>
  <w:style w:type="paragraph" w:customStyle="1" w:styleId="ChapterSubtitle">
    <w:name w:val="ChapterSubtitle"/>
    <w:basedOn w:val="ChapterTitle"/>
    <w:next w:val="Para"/>
    <w:rsid w:val="0068712B"/>
    <w:rPr>
      <w:sz w:val="44"/>
    </w:rPr>
  </w:style>
  <w:style w:type="paragraph" w:customStyle="1" w:styleId="ChapterAuthor">
    <w:name w:val="ChapterAuthor"/>
    <w:basedOn w:val="ChapterSubtitle"/>
    <w:next w:val="Normal"/>
    <w:rsid w:val="0068712B"/>
    <w:pPr>
      <w:spacing w:after="120"/>
      <w:outlineLvl w:val="9"/>
    </w:pPr>
    <w:rPr>
      <w:i/>
      <w:sz w:val="36"/>
    </w:rPr>
  </w:style>
  <w:style w:type="paragraph" w:customStyle="1" w:styleId="ChapterAuthorAffiliation">
    <w:name w:val="ChapterAuthorAffiliation"/>
    <w:next w:val="Para"/>
    <w:rsid w:val="0068712B"/>
    <w:pPr>
      <w:spacing w:after="120"/>
    </w:pPr>
    <w:rPr>
      <w:rFonts w:ascii="Arial" w:eastAsia="Times New Roman" w:hAnsi="Arial" w:cs="Times New Roman"/>
      <w:i/>
      <w:smallCaps/>
      <w:snapToGrid w:val="0"/>
      <w:sz w:val="36"/>
      <w:szCs w:val="20"/>
    </w:rPr>
  </w:style>
  <w:style w:type="paragraph" w:customStyle="1" w:styleId="FootnoteEntry">
    <w:name w:val="FootnoteEntry"/>
    <w:rsid w:val="0068712B"/>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68712B"/>
    <w:pPr>
      <w:spacing w:before="120" w:after="120"/>
      <w:ind w:left="0" w:firstLine="0"/>
    </w:pPr>
  </w:style>
  <w:style w:type="paragraph" w:customStyle="1" w:styleId="Objective">
    <w:name w:val="Objective"/>
    <w:rsid w:val="0068712B"/>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68712B"/>
    <w:rPr>
      <w:i w:val="0"/>
    </w:rPr>
  </w:style>
  <w:style w:type="paragraph" w:customStyle="1" w:styleId="ChapterFeaturingList">
    <w:name w:val="ChapterFeaturingList"/>
    <w:basedOn w:val="ChapterObjective"/>
    <w:rsid w:val="0068712B"/>
    <w:rPr>
      <w:b w:val="0"/>
      <w:sz w:val="26"/>
      <w:u w:val="none"/>
    </w:rPr>
  </w:style>
  <w:style w:type="paragraph" w:customStyle="1" w:styleId="ChapterFeaturingListSub">
    <w:name w:val="ChapterFeaturingListSub"/>
    <w:rsid w:val="0068712B"/>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68712B"/>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68712B"/>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68712B"/>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68712B"/>
    <w:pPr>
      <w:spacing w:before="240"/>
      <w:ind w:left="1800"/>
    </w:pPr>
    <w:rPr>
      <w:u w:val="none"/>
    </w:rPr>
  </w:style>
  <w:style w:type="paragraph" w:customStyle="1" w:styleId="ChapterObjectiveTitle">
    <w:name w:val="ChapterObjectiveTitle"/>
    <w:basedOn w:val="ObjectiveTitle"/>
    <w:next w:val="ChapterObjective"/>
    <w:rsid w:val="0068712B"/>
    <w:pPr>
      <w:ind w:left="1440" w:firstLine="0"/>
    </w:pPr>
    <w:rPr>
      <w:i w:val="0"/>
    </w:rPr>
  </w:style>
  <w:style w:type="paragraph" w:customStyle="1" w:styleId="Subobjective">
    <w:name w:val="Subobjective"/>
    <w:basedOn w:val="Objective"/>
    <w:rsid w:val="0068712B"/>
    <w:pPr>
      <w:keepNext/>
      <w:spacing w:before="180"/>
      <w:ind w:left="2880"/>
    </w:pPr>
  </w:style>
  <w:style w:type="paragraph" w:customStyle="1" w:styleId="ChapterSubobjective">
    <w:name w:val="ChapterSubobjective"/>
    <w:basedOn w:val="Subobjective"/>
    <w:rsid w:val="0068712B"/>
    <w:pPr>
      <w:keepNext w:val="0"/>
    </w:pPr>
    <w:rPr>
      <w:i w:val="0"/>
    </w:rPr>
  </w:style>
  <w:style w:type="paragraph" w:customStyle="1" w:styleId="Code80">
    <w:name w:val="Code80"/>
    <w:rsid w:val="0068712B"/>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68712B"/>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68712B"/>
    <w:rPr>
      <w:rFonts w:cs="Arial"/>
      <w:color w:val="0000FF"/>
    </w:rPr>
  </w:style>
  <w:style w:type="character" w:customStyle="1" w:styleId="CodeColorBlue2">
    <w:name w:val="CodeColorBlue2"/>
    <w:rsid w:val="0068712B"/>
    <w:rPr>
      <w:rFonts w:cs="Arial"/>
      <w:color w:val="0000A5"/>
    </w:rPr>
  </w:style>
  <w:style w:type="character" w:customStyle="1" w:styleId="CodeColorBlue3">
    <w:name w:val="CodeColorBlue3"/>
    <w:rsid w:val="0068712B"/>
    <w:rPr>
      <w:rFonts w:cs="Arial"/>
      <w:color w:val="6464B9"/>
    </w:rPr>
  </w:style>
  <w:style w:type="character" w:customStyle="1" w:styleId="CodeColorBluegreen">
    <w:name w:val="CodeColorBluegreen"/>
    <w:rsid w:val="0068712B"/>
    <w:rPr>
      <w:rFonts w:cs="Arial"/>
      <w:color w:val="2B91AF"/>
    </w:rPr>
  </w:style>
  <w:style w:type="character" w:customStyle="1" w:styleId="CodeColorBrown">
    <w:name w:val="CodeColorBrown"/>
    <w:rsid w:val="0068712B"/>
    <w:rPr>
      <w:rFonts w:cs="Arial"/>
      <w:color w:val="A31515"/>
    </w:rPr>
  </w:style>
  <w:style w:type="character" w:customStyle="1" w:styleId="CodeColorDkBlue">
    <w:name w:val="CodeColorDkBlue"/>
    <w:rsid w:val="0068712B"/>
    <w:rPr>
      <w:rFonts w:cs="Times New Roman"/>
      <w:color w:val="000080"/>
      <w:szCs w:val="22"/>
    </w:rPr>
  </w:style>
  <w:style w:type="character" w:customStyle="1" w:styleId="CodeColorGreen">
    <w:name w:val="CodeColorGreen"/>
    <w:rsid w:val="0068712B"/>
    <w:rPr>
      <w:rFonts w:cs="Arial"/>
      <w:color w:val="008000"/>
    </w:rPr>
  </w:style>
  <w:style w:type="character" w:customStyle="1" w:styleId="CodeColorGreen2">
    <w:name w:val="CodeColorGreen2"/>
    <w:rsid w:val="0068712B"/>
    <w:rPr>
      <w:rFonts w:cs="Arial"/>
      <w:color w:val="629755"/>
    </w:rPr>
  </w:style>
  <w:style w:type="character" w:customStyle="1" w:styleId="CodeColorGrey30">
    <w:name w:val="CodeColorGrey30"/>
    <w:rsid w:val="0068712B"/>
    <w:rPr>
      <w:rFonts w:cs="Arial"/>
      <w:color w:val="808080"/>
    </w:rPr>
  </w:style>
  <w:style w:type="character" w:customStyle="1" w:styleId="CodeColorGrey55">
    <w:name w:val="CodeColorGrey55"/>
    <w:rsid w:val="0068712B"/>
    <w:rPr>
      <w:rFonts w:cs="Arial"/>
      <w:color w:val="C0C0C0"/>
    </w:rPr>
  </w:style>
  <w:style w:type="character" w:customStyle="1" w:styleId="CodeColorGrey80">
    <w:name w:val="CodeColorGrey80"/>
    <w:rsid w:val="0068712B"/>
    <w:rPr>
      <w:rFonts w:cs="Arial"/>
      <w:color w:val="555555"/>
    </w:rPr>
  </w:style>
  <w:style w:type="character" w:customStyle="1" w:styleId="CodeColorHotPink">
    <w:name w:val="CodeColorHotPink"/>
    <w:rsid w:val="0068712B"/>
    <w:rPr>
      <w:rFonts w:cs="Times New Roman"/>
      <w:color w:val="DF36FA"/>
      <w:szCs w:val="18"/>
    </w:rPr>
  </w:style>
  <w:style w:type="character" w:customStyle="1" w:styleId="CodeColorMagenta">
    <w:name w:val="CodeColorMagenta"/>
    <w:rsid w:val="0068712B"/>
    <w:rPr>
      <w:rFonts w:cs="Arial"/>
      <w:color w:val="A31515"/>
    </w:rPr>
  </w:style>
  <w:style w:type="character" w:customStyle="1" w:styleId="CodeColorOrange">
    <w:name w:val="CodeColorOrange"/>
    <w:rsid w:val="0068712B"/>
    <w:rPr>
      <w:rFonts w:cs="Arial"/>
      <w:color w:val="B96464"/>
    </w:rPr>
  </w:style>
  <w:style w:type="character" w:customStyle="1" w:styleId="CodeColorPeach">
    <w:name w:val="CodeColorPeach"/>
    <w:rsid w:val="0068712B"/>
    <w:rPr>
      <w:rFonts w:cs="Arial"/>
      <w:color w:val="FFDBA3"/>
    </w:rPr>
  </w:style>
  <w:style w:type="character" w:customStyle="1" w:styleId="CodeColorPurple">
    <w:name w:val="CodeColorPurple"/>
    <w:rsid w:val="0068712B"/>
    <w:rPr>
      <w:rFonts w:cs="Arial"/>
      <w:color w:val="951795"/>
    </w:rPr>
  </w:style>
  <w:style w:type="character" w:customStyle="1" w:styleId="CodeColorPurple2">
    <w:name w:val="CodeColorPurple2"/>
    <w:rsid w:val="0068712B"/>
    <w:rPr>
      <w:rFonts w:cs="Arial"/>
      <w:color w:val="800080"/>
    </w:rPr>
  </w:style>
  <w:style w:type="character" w:customStyle="1" w:styleId="CodeColorRed">
    <w:name w:val="CodeColorRed"/>
    <w:rsid w:val="0068712B"/>
    <w:rPr>
      <w:rFonts w:cs="Arial"/>
      <w:color w:val="FF0000"/>
    </w:rPr>
  </w:style>
  <w:style w:type="character" w:customStyle="1" w:styleId="CodeColorRed2">
    <w:name w:val="CodeColorRed2"/>
    <w:rsid w:val="0068712B"/>
    <w:rPr>
      <w:rFonts w:cs="Arial"/>
      <w:color w:val="800000"/>
    </w:rPr>
  </w:style>
  <w:style w:type="character" w:customStyle="1" w:styleId="CodeColorRed3">
    <w:name w:val="CodeColorRed3"/>
    <w:rsid w:val="0068712B"/>
    <w:rPr>
      <w:rFonts w:cs="Arial"/>
      <w:color w:val="A31515"/>
    </w:rPr>
  </w:style>
  <w:style w:type="character" w:customStyle="1" w:styleId="CodeColorTealBlue">
    <w:name w:val="CodeColorTealBlue"/>
    <w:rsid w:val="0068712B"/>
    <w:rPr>
      <w:rFonts w:cs="Times New Roman"/>
      <w:color w:val="008080"/>
      <w:szCs w:val="22"/>
    </w:rPr>
  </w:style>
  <w:style w:type="character" w:customStyle="1" w:styleId="CodeColorWhite">
    <w:name w:val="CodeColorWhite"/>
    <w:rsid w:val="0068712B"/>
    <w:rPr>
      <w:rFonts w:cs="Arial"/>
      <w:color w:val="FFFFFF"/>
      <w:bdr w:val="none" w:sz="0" w:space="0" w:color="auto"/>
    </w:rPr>
  </w:style>
  <w:style w:type="paragraph" w:customStyle="1" w:styleId="CodeHead">
    <w:name w:val="CodeHead"/>
    <w:next w:val="Normal"/>
    <w:rsid w:val="0068712B"/>
    <w:pPr>
      <w:spacing w:before="120" w:after="120"/>
    </w:pPr>
    <w:rPr>
      <w:rFonts w:ascii="Arial" w:eastAsia="Times New Roman" w:hAnsi="Arial" w:cs="Times New Roman"/>
      <w:b/>
      <w:snapToGrid w:val="0"/>
      <w:sz w:val="22"/>
      <w:szCs w:val="20"/>
    </w:rPr>
  </w:style>
  <w:style w:type="character" w:customStyle="1" w:styleId="CodeHighlight">
    <w:name w:val="CodeHighlight"/>
    <w:rsid w:val="0068712B"/>
    <w:rPr>
      <w:b/>
      <w:color w:val="7F7F7F"/>
      <w:kern w:val="0"/>
      <w:position w:val="0"/>
      <w:u w:val="none"/>
      <w:bdr w:val="none" w:sz="0" w:space="0" w:color="auto"/>
      <w:shd w:val="clear" w:color="auto" w:fill="auto"/>
    </w:rPr>
  </w:style>
  <w:style w:type="paragraph" w:customStyle="1" w:styleId="CodeLabel">
    <w:name w:val="CodeLabel"/>
    <w:qFormat/>
    <w:rsid w:val="0068712B"/>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68712B"/>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68712B"/>
    <w:rPr>
      <w:rFonts w:ascii="Courier New" w:eastAsia="Times New Roman" w:hAnsi="Courier New" w:cs="Times New Roman"/>
      <w:noProof/>
      <w:snapToGrid w:val="0"/>
      <w:sz w:val="16"/>
      <w:szCs w:val="20"/>
    </w:rPr>
  </w:style>
  <w:style w:type="paragraph" w:customStyle="1" w:styleId="CodeNote">
    <w:name w:val="CodeNote"/>
    <w:qFormat/>
    <w:rsid w:val="0068712B"/>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68712B"/>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68712B"/>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68712B"/>
    <w:pPr>
      <w:ind w:left="720"/>
    </w:pPr>
  </w:style>
  <w:style w:type="paragraph" w:customStyle="1" w:styleId="CodeSnippet">
    <w:name w:val="CodeSnippet"/>
    <w:rsid w:val="0068712B"/>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68712B"/>
    <w:pPr>
      <w:ind w:left="720"/>
    </w:pPr>
    <w:rPr>
      <w:rFonts w:ascii="Courier New" w:eastAsia="Times New Roman" w:hAnsi="Courier New" w:cs="Times New Roman"/>
      <w:noProof/>
      <w:snapToGrid w:val="0"/>
      <w:sz w:val="18"/>
      <w:szCs w:val="20"/>
    </w:rPr>
  </w:style>
  <w:style w:type="paragraph" w:customStyle="1" w:styleId="H5">
    <w:name w:val="H5"/>
    <w:next w:val="Para"/>
    <w:rsid w:val="0068712B"/>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68712B"/>
    <w:pPr>
      <w:pBdr>
        <w:top w:val="single" w:sz="4" w:space="4" w:color="auto"/>
      </w:pBdr>
      <w:outlineLvl w:val="6"/>
    </w:pPr>
    <w:rPr>
      <w:i/>
      <w:noProof/>
    </w:rPr>
  </w:style>
  <w:style w:type="paragraph" w:customStyle="1" w:styleId="ContentsAbstract">
    <w:name w:val="ContentsAbstract"/>
    <w:qFormat/>
    <w:rsid w:val="0068712B"/>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68712B"/>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68712B"/>
    <w:pPr>
      <w:ind w:left="288"/>
    </w:pPr>
    <w:rPr>
      <w:sz w:val="26"/>
    </w:rPr>
  </w:style>
  <w:style w:type="paragraph" w:customStyle="1" w:styleId="ContentsH1">
    <w:name w:val="ContentsH1"/>
    <w:basedOn w:val="ContentsPartTitle"/>
    <w:rsid w:val="0068712B"/>
    <w:pPr>
      <w:ind w:left="576"/>
    </w:pPr>
    <w:rPr>
      <w:b w:val="0"/>
      <w:sz w:val="24"/>
    </w:rPr>
  </w:style>
  <w:style w:type="paragraph" w:customStyle="1" w:styleId="ContentsH2">
    <w:name w:val="ContentsH2"/>
    <w:basedOn w:val="ContentsPartTitle"/>
    <w:rsid w:val="0068712B"/>
    <w:pPr>
      <w:ind w:left="864"/>
    </w:pPr>
    <w:rPr>
      <w:b w:val="0"/>
      <w:sz w:val="22"/>
    </w:rPr>
  </w:style>
  <w:style w:type="paragraph" w:customStyle="1" w:styleId="ContentsH3">
    <w:name w:val="ContentsH3"/>
    <w:qFormat/>
    <w:rsid w:val="0068712B"/>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68712B"/>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68712B"/>
    <w:pPr>
      <w:ind w:left="1440" w:right="1440"/>
    </w:pPr>
    <w:rPr>
      <w:rFonts w:ascii="Arial" w:eastAsia="Times New Roman" w:hAnsi="Arial" w:cs="AGaramond Bold"/>
      <w:color w:val="000000"/>
      <w:sz w:val="18"/>
      <w:szCs w:val="17"/>
    </w:rPr>
  </w:style>
  <w:style w:type="character" w:customStyle="1" w:styleId="CrossRefTerm">
    <w:name w:val="CrossRefTerm"/>
    <w:rsid w:val="0068712B"/>
    <w:rPr>
      <w:i/>
    </w:rPr>
  </w:style>
  <w:style w:type="paragraph" w:customStyle="1" w:styleId="CustomChapterOpener">
    <w:name w:val="CustomChapterOpener"/>
    <w:basedOn w:val="Normal"/>
    <w:next w:val="Para"/>
    <w:rsid w:val="0068712B"/>
    <w:pPr>
      <w:spacing w:after="120"/>
      <w:ind w:left="720" w:firstLine="720"/>
    </w:pPr>
    <w:rPr>
      <w:snapToGrid w:val="0"/>
      <w:sz w:val="26"/>
      <w:szCs w:val="20"/>
    </w:rPr>
  </w:style>
  <w:style w:type="character" w:customStyle="1" w:styleId="CustomCharStyle">
    <w:name w:val="CustomCharStyle"/>
    <w:rsid w:val="0068712B"/>
    <w:rPr>
      <w:b/>
      <w:i/>
    </w:rPr>
  </w:style>
  <w:style w:type="paragraph" w:customStyle="1" w:styleId="ParaContinued">
    <w:name w:val="ParaContinued"/>
    <w:basedOn w:val="Normal"/>
    <w:next w:val="Para"/>
    <w:rsid w:val="0068712B"/>
    <w:pPr>
      <w:spacing w:after="120"/>
      <w:ind w:left="720"/>
    </w:pPr>
    <w:rPr>
      <w:snapToGrid w:val="0"/>
      <w:sz w:val="26"/>
      <w:szCs w:val="20"/>
    </w:rPr>
  </w:style>
  <w:style w:type="paragraph" w:customStyle="1" w:styleId="CustomHead">
    <w:name w:val="CustomHead"/>
    <w:basedOn w:val="ParaContinued"/>
    <w:next w:val="Normal"/>
    <w:rsid w:val="0068712B"/>
    <w:rPr>
      <w:b/>
    </w:rPr>
  </w:style>
  <w:style w:type="paragraph" w:customStyle="1" w:styleId="CustomList">
    <w:name w:val="CustomList"/>
    <w:basedOn w:val="Normal"/>
    <w:rsid w:val="0068712B"/>
    <w:pPr>
      <w:widowControl w:val="0"/>
      <w:spacing w:before="120" w:after="120"/>
      <w:ind w:left="1440"/>
    </w:pPr>
    <w:rPr>
      <w:snapToGrid w:val="0"/>
      <w:szCs w:val="20"/>
    </w:rPr>
  </w:style>
  <w:style w:type="paragraph" w:customStyle="1" w:styleId="CustomStyle1">
    <w:name w:val="CustomStyle1"/>
    <w:basedOn w:val="Normal"/>
    <w:rsid w:val="0068712B"/>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8712B"/>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8712B"/>
    <w:rPr>
      <w:i/>
    </w:rPr>
  </w:style>
  <w:style w:type="paragraph" w:customStyle="1" w:styleId="Dialog">
    <w:name w:val="Dialog"/>
    <w:rsid w:val="0068712B"/>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68712B"/>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68712B"/>
  </w:style>
  <w:style w:type="paragraph" w:customStyle="1" w:styleId="DOI">
    <w:name w:val="DOI"/>
    <w:rsid w:val="0068712B"/>
    <w:rPr>
      <w:rFonts w:ascii="Courier New" w:eastAsia="Times New Roman" w:hAnsi="Courier New" w:cs="Times New Roman"/>
      <w:snapToGrid w:val="0"/>
      <w:sz w:val="20"/>
      <w:szCs w:val="20"/>
    </w:rPr>
  </w:style>
  <w:style w:type="character" w:styleId="Emphasis">
    <w:name w:val="Emphasis"/>
    <w:qFormat/>
    <w:rsid w:val="0068712B"/>
    <w:rPr>
      <w:i/>
      <w:iCs/>
    </w:rPr>
  </w:style>
  <w:style w:type="paragraph" w:customStyle="1" w:styleId="EndnoteEntry">
    <w:name w:val="EndnoteEntry"/>
    <w:rsid w:val="0068712B"/>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68712B"/>
  </w:style>
  <w:style w:type="paragraph" w:customStyle="1" w:styleId="EndnoteTitle">
    <w:name w:val="EndnoteTitle"/>
    <w:next w:val="EndnoteEntry"/>
    <w:rsid w:val="0068712B"/>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68712B"/>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68712B"/>
    <w:pPr>
      <w:contextualSpacing/>
    </w:pPr>
    <w:rPr>
      <w:sz w:val="24"/>
    </w:rPr>
  </w:style>
  <w:style w:type="paragraph" w:customStyle="1" w:styleId="Equation">
    <w:name w:val="Equation"/>
    <w:rsid w:val="0068712B"/>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68712B"/>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68712B"/>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8712B"/>
    <w:pPr>
      <w:ind w:left="2160" w:firstLine="0"/>
    </w:pPr>
  </w:style>
  <w:style w:type="paragraph" w:customStyle="1" w:styleId="ExtractAttribution">
    <w:name w:val="ExtractAttribution"/>
    <w:next w:val="Para"/>
    <w:rsid w:val="0068712B"/>
    <w:pPr>
      <w:spacing w:after="120"/>
      <w:ind w:left="3240"/>
    </w:pPr>
    <w:rPr>
      <w:rFonts w:ascii="Times New Roman" w:eastAsia="Times New Roman" w:hAnsi="Times New Roman" w:cs="Times New Roman"/>
      <w:b/>
      <w:szCs w:val="20"/>
    </w:rPr>
  </w:style>
  <w:style w:type="paragraph" w:customStyle="1" w:styleId="ExtractPara">
    <w:name w:val="ExtractPara"/>
    <w:rsid w:val="0068712B"/>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68712B"/>
    <w:pPr>
      <w:spacing w:before="0"/>
      <w:ind w:firstLine="720"/>
    </w:pPr>
  </w:style>
  <w:style w:type="paragraph" w:customStyle="1" w:styleId="ExtractListBulleted">
    <w:name w:val="ExtractListBulleted"/>
    <w:rsid w:val="0068712B"/>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68712B"/>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68712B"/>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68712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68712B"/>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68712B"/>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68712B"/>
    <w:pPr>
      <w:shd w:val="pct25" w:color="auto" w:fill="auto"/>
    </w:pPr>
  </w:style>
  <w:style w:type="paragraph" w:customStyle="1" w:styleId="FeatureCodeSnippet">
    <w:name w:val="FeatureCodeSnippet"/>
    <w:rsid w:val="0068712B"/>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68712B"/>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68712B"/>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68712B"/>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68712B"/>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68712B"/>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68712B"/>
    <w:pPr>
      <w:spacing w:before="120" w:after="120"/>
      <w:ind w:left="720" w:hanging="720"/>
      <w:contextualSpacing/>
    </w:pPr>
    <w:rPr>
      <w:sz w:val="22"/>
      <w:u w:val="none"/>
    </w:rPr>
  </w:style>
  <w:style w:type="paragraph" w:customStyle="1" w:styleId="FeatureH1">
    <w:name w:val="FeatureH1"/>
    <w:next w:val="Normal"/>
    <w:rsid w:val="0068712B"/>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68712B"/>
    <w:pPr>
      <w:contextualSpacing w:val="0"/>
    </w:pPr>
    <w:rPr>
      <w:rFonts w:ascii="Times New Roman" w:hAnsi="Times New Roman"/>
    </w:rPr>
  </w:style>
  <w:style w:type="paragraph" w:customStyle="1" w:styleId="FeatureH2">
    <w:name w:val="FeatureH2"/>
    <w:next w:val="Normal"/>
    <w:rsid w:val="0068712B"/>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68712B"/>
    <w:pPr>
      <w:spacing w:before="120"/>
    </w:pPr>
    <w:rPr>
      <w:u w:val="single"/>
    </w:rPr>
  </w:style>
  <w:style w:type="paragraph" w:customStyle="1" w:styleId="FeatureH3">
    <w:name w:val="FeatureH3"/>
    <w:next w:val="Normal"/>
    <w:rsid w:val="0068712B"/>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68712B"/>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68712B"/>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68712B"/>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68712B"/>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68712B"/>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68712B"/>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68712B"/>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68712B"/>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68712B"/>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68712B"/>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68712B"/>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68712B"/>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68712B"/>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68712B"/>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68712B"/>
    <w:pPr>
      <w:ind w:left="720" w:hanging="288"/>
    </w:pPr>
  </w:style>
  <w:style w:type="paragraph" w:customStyle="1" w:styleId="FeatureRecipeTitle">
    <w:name w:val="FeatureRecipeTitle"/>
    <w:rsid w:val="0068712B"/>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68712B"/>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68712B"/>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68712B"/>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68712B"/>
    <w:pPr>
      <w:pBdr>
        <w:left w:val="single" w:sz="36" w:space="17" w:color="C0C0C0"/>
      </w:pBdr>
      <w:ind w:left="216"/>
    </w:pPr>
  </w:style>
  <w:style w:type="paragraph" w:customStyle="1" w:styleId="FeatureRunInPara">
    <w:name w:val="FeatureRunInPara"/>
    <w:basedOn w:val="FeatureListUnmarked"/>
    <w:next w:val="FeatureRunInHead"/>
    <w:rsid w:val="0068712B"/>
    <w:pPr>
      <w:pBdr>
        <w:left w:val="single" w:sz="36" w:space="6" w:color="C0C0C0"/>
      </w:pBdr>
      <w:spacing w:before="0"/>
      <w:ind w:left="0"/>
    </w:pPr>
  </w:style>
  <w:style w:type="paragraph" w:customStyle="1" w:styleId="FeatureRunInParaSub">
    <w:name w:val="FeatureRunInParaSub"/>
    <w:basedOn w:val="FeatureRunInPara"/>
    <w:next w:val="FeatureRunInHeadSub"/>
    <w:rsid w:val="0068712B"/>
    <w:pPr>
      <w:pBdr>
        <w:left w:val="single" w:sz="36" w:space="17" w:color="C0C0C0"/>
      </w:pBdr>
      <w:ind w:left="216"/>
      <w:contextualSpacing/>
    </w:pPr>
  </w:style>
  <w:style w:type="paragraph" w:customStyle="1" w:styleId="FeatureSlug">
    <w:name w:val="FeatureSlug"/>
    <w:next w:val="FeaturePara"/>
    <w:qFormat/>
    <w:rsid w:val="0068712B"/>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68712B"/>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68712B"/>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68712B"/>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68712B"/>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68712B"/>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68712B"/>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68712B"/>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68712B"/>
    <w:pPr>
      <w:pBdr>
        <w:left w:val="single" w:sz="36" w:space="6" w:color="C0C0C0"/>
      </w:pBdr>
      <w:spacing w:before="120"/>
      <w:ind w:left="0" w:firstLine="0"/>
    </w:pPr>
  </w:style>
  <w:style w:type="paragraph" w:customStyle="1" w:styleId="FigureLabel">
    <w:name w:val="FigureLabel"/>
    <w:rsid w:val="0068712B"/>
    <w:pPr>
      <w:ind w:left="1440"/>
    </w:pPr>
    <w:rPr>
      <w:rFonts w:ascii="Arial" w:eastAsia="Times New Roman" w:hAnsi="Arial" w:cs="Times New Roman"/>
      <w:sz w:val="20"/>
      <w:szCs w:val="20"/>
    </w:rPr>
  </w:style>
  <w:style w:type="paragraph" w:customStyle="1" w:styleId="FigureSource">
    <w:name w:val="FigureSource"/>
    <w:next w:val="Para"/>
    <w:link w:val="FigureSourceChar"/>
    <w:rsid w:val="0068712B"/>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68712B"/>
  </w:style>
  <w:style w:type="character" w:customStyle="1" w:styleId="GenusSpecies">
    <w:name w:val="GenusSpecies"/>
    <w:rsid w:val="0068712B"/>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8712B"/>
    <w:pPr>
      <w:spacing w:after="120"/>
      <w:ind w:left="720" w:firstLine="720"/>
    </w:pPr>
    <w:rPr>
      <w:snapToGrid w:val="0"/>
      <w:sz w:val="26"/>
      <w:szCs w:val="20"/>
    </w:rPr>
  </w:style>
  <w:style w:type="paragraph" w:customStyle="1" w:styleId="H3">
    <w:name w:val="H3"/>
    <w:next w:val="Para"/>
    <w:qFormat/>
    <w:rsid w:val="0068712B"/>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68712B"/>
    <w:pPr>
      <w:spacing w:before="240"/>
      <w:outlineLvl w:val="9"/>
    </w:pPr>
  </w:style>
  <w:style w:type="paragraph" w:customStyle="1" w:styleId="H4">
    <w:name w:val="H4"/>
    <w:next w:val="Para"/>
    <w:rsid w:val="0068712B"/>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68712B"/>
  </w:style>
  <w:style w:type="paragraph" w:customStyle="1" w:styleId="GlossaryTitle">
    <w:name w:val="GlossaryTitle"/>
    <w:basedOn w:val="ChapterTitle"/>
    <w:next w:val="Normal"/>
    <w:rsid w:val="0068712B"/>
    <w:pPr>
      <w:spacing w:before="120" w:after="120"/>
    </w:pPr>
  </w:style>
  <w:style w:type="paragraph" w:customStyle="1" w:styleId="H1">
    <w:name w:val="H1"/>
    <w:next w:val="Para"/>
    <w:qFormat/>
    <w:rsid w:val="0068712B"/>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68712B"/>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68712B"/>
    <w:pPr>
      <w:spacing w:before="240" w:after="120"/>
    </w:pPr>
    <w:rPr>
      <w:rFonts w:ascii="Arial" w:eastAsia="Times New Roman" w:hAnsi="Arial" w:cs="Times New Roman"/>
      <w:snapToGrid w:val="0"/>
      <w:sz w:val="20"/>
      <w:szCs w:val="20"/>
      <w:u w:val="single"/>
    </w:rPr>
  </w:style>
  <w:style w:type="paragraph" w:customStyle="1" w:styleId="Index1">
    <w:name w:val="Index1"/>
    <w:rsid w:val="0068712B"/>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68712B"/>
    <w:pPr>
      <w:ind w:left="2520"/>
    </w:pPr>
  </w:style>
  <w:style w:type="paragraph" w:customStyle="1" w:styleId="Index3">
    <w:name w:val="Index3"/>
    <w:basedOn w:val="Index1"/>
    <w:rsid w:val="0068712B"/>
    <w:pPr>
      <w:ind w:left="3240"/>
    </w:pPr>
  </w:style>
  <w:style w:type="paragraph" w:customStyle="1" w:styleId="IndexLetter">
    <w:name w:val="IndexLetter"/>
    <w:basedOn w:val="H3"/>
    <w:next w:val="Index1"/>
    <w:rsid w:val="0068712B"/>
  </w:style>
  <w:style w:type="paragraph" w:customStyle="1" w:styleId="IndexNote">
    <w:name w:val="IndexNote"/>
    <w:basedOn w:val="Normal"/>
    <w:rsid w:val="0068712B"/>
    <w:pPr>
      <w:widowControl w:val="0"/>
      <w:spacing w:before="120" w:after="120"/>
      <w:ind w:left="720" w:firstLine="720"/>
    </w:pPr>
    <w:rPr>
      <w:snapToGrid w:val="0"/>
      <w:sz w:val="26"/>
      <w:szCs w:val="20"/>
    </w:rPr>
  </w:style>
  <w:style w:type="paragraph" w:customStyle="1" w:styleId="IndexTitle">
    <w:name w:val="IndexTitle"/>
    <w:basedOn w:val="H2"/>
    <w:next w:val="IndexNote"/>
    <w:rsid w:val="0068712B"/>
    <w:pPr>
      <w:spacing w:line="540" w:lineRule="exact"/>
    </w:pPr>
  </w:style>
  <w:style w:type="character" w:customStyle="1" w:styleId="InlineCode">
    <w:name w:val="InlineCode"/>
    <w:rsid w:val="0068712B"/>
    <w:rPr>
      <w:rFonts w:ascii="Courier New" w:hAnsi="Courier New"/>
      <w:noProof/>
      <w:color w:val="auto"/>
    </w:rPr>
  </w:style>
  <w:style w:type="character" w:customStyle="1" w:styleId="InlineCodeUserInput">
    <w:name w:val="InlineCodeUserInput"/>
    <w:rsid w:val="0068712B"/>
    <w:rPr>
      <w:rFonts w:ascii="Courier New" w:hAnsi="Courier New"/>
      <w:b/>
      <w:noProof/>
      <w:color w:val="auto"/>
    </w:rPr>
  </w:style>
  <w:style w:type="character" w:customStyle="1" w:styleId="InlineCodeUserInputVariable">
    <w:name w:val="InlineCodeUserInputVariable"/>
    <w:rsid w:val="0068712B"/>
    <w:rPr>
      <w:rFonts w:ascii="Courier New" w:hAnsi="Courier New"/>
      <w:b/>
      <w:i/>
      <w:noProof/>
      <w:color w:val="auto"/>
    </w:rPr>
  </w:style>
  <w:style w:type="character" w:customStyle="1" w:styleId="InlineCodeVariable">
    <w:name w:val="InlineCodeVariable"/>
    <w:rsid w:val="0068712B"/>
    <w:rPr>
      <w:rFonts w:ascii="Courier New" w:hAnsi="Courier New"/>
      <w:i/>
      <w:noProof/>
      <w:color w:val="auto"/>
    </w:rPr>
  </w:style>
  <w:style w:type="character" w:customStyle="1" w:styleId="InlineURL">
    <w:name w:val="InlineURL"/>
    <w:rsid w:val="0068712B"/>
    <w:rPr>
      <w:rFonts w:ascii="Courier New" w:hAnsi="Courier New"/>
      <w:noProof/>
      <w:color w:val="auto"/>
      <w:u w:val="single"/>
    </w:rPr>
  </w:style>
  <w:style w:type="character" w:customStyle="1" w:styleId="InlineEmail">
    <w:name w:val="InlineEmail"/>
    <w:rsid w:val="0068712B"/>
    <w:rPr>
      <w:rFonts w:ascii="Courier New" w:hAnsi="Courier New"/>
      <w:noProof/>
      <w:color w:val="auto"/>
      <w:u w:val="double"/>
    </w:rPr>
  </w:style>
  <w:style w:type="paragraph" w:customStyle="1" w:styleId="IntroductionTitle">
    <w:name w:val="IntroductionTitle"/>
    <w:basedOn w:val="ChapterTitle"/>
    <w:next w:val="Para"/>
    <w:rsid w:val="0068712B"/>
    <w:pPr>
      <w:spacing w:before="120" w:after="120"/>
    </w:pPr>
  </w:style>
  <w:style w:type="paragraph" w:customStyle="1" w:styleId="KeyConceptsHead">
    <w:name w:val="KeyConceptsHead"/>
    <w:basedOn w:val="BibliographyHead"/>
    <w:next w:val="Para"/>
    <w:rsid w:val="0068712B"/>
  </w:style>
  <w:style w:type="character" w:customStyle="1" w:styleId="KeyTerm">
    <w:name w:val="KeyTerm"/>
    <w:rsid w:val="0068712B"/>
    <w:rPr>
      <w:i/>
      <w:color w:val="auto"/>
      <w:bdr w:val="none" w:sz="0" w:space="0" w:color="auto"/>
      <w:shd w:val="clear" w:color="auto" w:fill="DBE5F1"/>
    </w:rPr>
  </w:style>
  <w:style w:type="paragraph" w:customStyle="1" w:styleId="KeyTermsHead">
    <w:name w:val="KeyTermsHead"/>
    <w:basedOn w:val="Normal"/>
    <w:next w:val="Normal"/>
    <w:rsid w:val="0068712B"/>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8712B"/>
    <w:pPr>
      <w:spacing w:before="240" w:after="240"/>
      <w:ind w:left="1440" w:right="720" w:hanging="720"/>
    </w:pPr>
    <w:rPr>
      <w:rFonts w:ascii="Times New Roman" w:eastAsia="Times New Roman" w:hAnsi="Times New Roman" w:cs="Times New Roman"/>
      <w:szCs w:val="20"/>
    </w:rPr>
  </w:style>
  <w:style w:type="paragraph" w:styleId="ListBullet">
    <w:name w:val="List Bullet"/>
    <w:rsid w:val="0068712B"/>
    <w:rPr>
      <w:rFonts w:ascii="Times New Roman" w:eastAsia="Times New Roman" w:hAnsi="Times New Roman" w:cs="Times New Roman"/>
      <w:szCs w:val="20"/>
    </w:rPr>
  </w:style>
  <w:style w:type="paragraph" w:customStyle="1" w:styleId="ColorfulList-Accent11">
    <w:name w:val="Colorful List - Accent 11"/>
    <w:basedOn w:val="Normal"/>
    <w:qFormat/>
    <w:rsid w:val="0068712B"/>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8712B"/>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68712B"/>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68712B"/>
    <w:pPr>
      <w:numPr>
        <w:numId w:val="7"/>
      </w:numPr>
    </w:pPr>
  </w:style>
  <w:style w:type="paragraph" w:customStyle="1" w:styleId="ListCheck">
    <w:name w:val="ListCheck"/>
    <w:rsid w:val="0068712B"/>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68712B"/>
    <w:pPr>
      <w:numPr>
        <w:numId w:val="9"/>
      </w:numPr>
    </w:pPr>
  </w:style>
  <w:style w:type="paragraph" w:customStyle="1" w:styleId="ListHead">
    <w:name w:val="ListHead"/>
    <w:rsid w:val="0068712B"/>
    <w:pPr>
      <w:ind w:left="1440"/>
    </w:pPr>
    <w:rPr>
      <w:rFonts w:ascii="Times New Roman" w:eastAsia="Times New Roman" w:hAnsi="Times New Roman" w:cs="Times New Roman"/>
      <w:b/>
      <w:sz w:val="26"/>
      <w:szCs w:val="20"/>
    </w:rPr>
  </w:style>
  <w:style w:type="paragraph" w:customStyle="1" w:styleId="ListNumbered">
    <w:name w:val="ListNumbered"/>
    <w:qFormat/>
    <w:rsid w:val="0068712B"/>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68712B"/>
    <w:pPr>
      <w:ind w:left="2520"/>
    </w:pPr>
  </w:style>
  <w:style w:type="paragraph" w:customStyle="1" w:styleId="ListNumberedSub2">
    <w:name w:val="ListNumberedSub2"/>
    <w:basedOn w:val="ListNumberedSub"/>
    <w:rsid w:val="0068712B"/>
    <w:pPr>
      <w:ind w:left="3240"/>
    </w:pPr>
  </w:style>
  <w:style w:type="paragraph" w:customStyle="1" w:styleId="ListNumberedSub3">
    <w:name w:val="ListNumberedSub3"/>
    <w:rsid w:val="0068712B"/>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68712B"/>
    <w:pPr>
      <w:widowControl w:val="0"/>
      <w:ind w:left="1800" w:firstLine="360"/>
    </w:pPr>
    <w:rPr>
      <w:snapToGrid w:val="0"/>
      <w:sz w:val="26"/>
      <w:szCs w:val="20"/>
    </w:rPr>
  </w:style>
  <w:style w:type="paragraph" w:customStyle="1" w:styleId="ListParaSub">
    <w:name w:val="ListParaSub"/>
    <w:basedOn w:val="ListPara"/>
    <w:rsid w:val="0068712B"/>
    <w:pPr>
      <w:spacing w:line="260" w:lineRule="exact"/>
      <w:ind w:left="2520"/>
    </w:pPr>
  </w:style>
  <w:style w:type="paragraph" w:customStyle="1" w:styleId="ListParaSub2">
    <w:name w:val="ListParaSub2"/>
    <w:basedOn w:val="ListParaSub"/>
    <w:rsid w:val="0068712B"/>
    <w:pPr>
      <w:ind w:left="3240"/>
    </w:pPr>
  </w:style>
  <w:style w:type="paragraph" w:customStyle="1" w:styleId="ListUnmarked">
    <w:name w:val="ListUnmarked"/>
    <w:qFormat/>
    <w:rsid w:val="0068712B"/>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68712B"/>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68712B"/>
    <w:pPr>
      <w:ind w:left="2880"/>
    </w:pPr>
  </w:style>
  <w:style w:type="paragraph" w:customStyle="1" w:styleId="ListWhere">
    <w:name w:val="ListWhere"/>
    <w:rsid w:val="0068712B"/>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68712B"/>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68712B"/>
    <w:rPr>
      <w:rFonts w:ascii="Wingdings" w:hAnsi="Wingdings"/>
    </w:rPr>
  </w:style>
  <w:style w:type="paragraph" w:customStyle="1" w:styleId="OnlineReference">
    <w:name w:val="OnlineReference"/>
    <w:qFormat/>
    <w:rsid w:val="0068712B"/>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68712B"/>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68712B"/>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68712B"/>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68712B"/>
  </w:style>
  <w:style w:type="paragraph" w:customStyle="1" w:styleId="PartIntroductionPara">
    <w:name w:val="PartIntroductionPara"/>
    <w:rsid w:val="0068712B"/>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68712B"/>
    <w:pPr>
      <w:widowControl w:val="0"/>
      <w:pBdr>
        <w:bottom w:val="single" w:sz="4" w:space="1" w:color="auto"/>
      </w:pBdr>
    </w:pPr>
  </w:style>
  <w:style w:type="paragraph" w:customStyle="1" w:styleId="PoetryPara">
    <w:name w:val="PoetryPara"/>
    <w:next w:val="Normal"/>
    <w:rsid w:val="0068712B"/>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68712B"/>
    <w:pPr>
      <w:spacing w:before="0"/>
      <w:contextualSpacing w:val="0"/>
    </w:pPr>
  </w:style>
  <w:style w:type="paragraph" w:customStyle="1" w:styleId="PoetrySource">
    <w:name w:val="PoetrySource"/>
    <w:rsid w:val="0068712B"/>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68712B"/>
    <w:rPr>
      <w:b/>
      <w:sz w:val="24"/>
    </w:rPr>
  </w:style>
  <w:style w:type="paragraph" w:customStyle="1" w:styleId="PrefaceTitle">
    <w:name w:val="PrefaceTitle"/>
    <w:next w:val="Para"/>
    <w:rsid w:val="0068712B"/>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68712B"/>
  </w:style>
  <w:style w:type="character" w:customStyle="1" w:styleId="QueryInline">
    <w:name w:val="QueryInline"/>
    <w:rsid w:val="0068712B"/>
    <w:rPr>
      <w:bdr w:val="none" w:sz="0" w:space="0" w:color="auto"/>
      <w:shd w:val="clear" w:color="auto" w:fill="FFCC99"/>
    </w:rPr>
  </w:style>
  <w:style w:type="paragraph" w:customStyle="1" w:styleId="QueryPara">
    <w:name w:val="QueryPara"/>
    <w:rsid w:val="0068712B"/>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68712B"/>
  </w:style>
  <w:style w:type="paragraph" w:customStyle="1" w:styleId="QuestionsHead">
    <w:name w:val="QuestionsHead"/>
    <w:basedOn w:val="BibliographyHead"/>
    <w:next w:val="Para"/>
    <w:rsid w:val="0068712B"/>
  </w:style>
  <w:style w:type="paragraph" w:customStyle="1" w:styleId="QuoteSource">
    <w:name w:val="QuoteSource"/>
    <w:basedOn w:val="Normal"/>
    <w:rsid w:val="0068712B"/>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8712B"/>
    <w:rPr>
      <w:i w:val="0"/>
      <w:sz w:val="24"/>
    </w:rPr>
  </w:style>
  <w:style w:type="paragraph" w:customStyle="1" w:styleId="RecipeFootnote">
    <w:name w:val="RecipeFootnote"/>
    <w:basedOn w:val="Normal"/>
    <w:rsid w:val="0068712B"/>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8712B"/>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68712B"/>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8712B"/>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68712B"/>
    <w:rPr>
      <w:rFonts w:ascii="Arial" w:eastAsia="Times New Roman" w:hAnsi="Arial" w:cs="Times New Roman"/>
      <w:snapToGrid w:val="0"/>
      <w:sz w:val="26"/>
      <w:szCs w:val="20"/>
    </w:rPr>
  </w:style>
  <w:style w:type="paragraph" w:customStyle="1" w:styleId="RecipeNutritionInfo">
    <w:name w:val="RecipeNutritionInfo"/>
    <w:basedOn w:val="Normal"/>
    <w:rsid w:val="0068712B"/>
    <w:pPr>
      <w:spacing w:before="120" w:after="120"/>
      <w:ind w:left="720"/>
      <w:contextualSpacing/>
    </w:pPr>
    <w:rPr>
      <w:rFonts w:ascii="Arial" w:hAnsi="Arial"/>
      <w:snapToGrid w:val="0"/>
      <w:sz w:val="22"/>
      <w:szCs w:val="20"/>
    </w:rPr>
  </w:style>
  <w:style w:type="paragraph" w:customStyle="1" w:styleId="RecipePercentage">
    <w:name w:val="RecipePercentage"/>
    <w:rsid w:val="0068712B"/>
    <w:rPr>
      <w:rFonts w:ascii="Arial" w:eastAsia="Times New Roman" w:hAnsi="Arial" w:cs="Times New Roman"/>
      <w:snapToGrid w:val="0"/>
      <w:sz w:val="26"/>
      <w:szCs w:val="20"/>
    </w:rPr>
  </w:style>
  <w:style w:type="paragraph" w:customStyle="1" w:styleId="RecipeProcedure">
    <w:name w:val="RecipeProcedure"/>
    <w:rsid w:val="0068712B"/>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68712B"/>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68712B"/>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68712B"/>
    <w:rPr>
      <w:rFonts w:ascii="Arial" w:eastAsia="Times New Roman" w:hAnsi="Arial" w:cs="Times New Roman"/>
      <w:b/>
      <w:smallCaps/>
      <w:snapToGrid w:val="0"/>
      <w:sz w:val="26"/>
      <w:szCs w:val="20"/>
    </w:rPr>
  </w:style>
  <w:style w:type="paragraph" w:customStyle="1" w:styleId="RecipeTime">
    <w:name w:val="RecipeTime"/>
    <w:rsid w:val="0068712B"/>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68712B"/>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68712B"/>
    <w:pPr>
      <w:ind w:left="720"/>
    </w:pPr>
    <w:rPr>
      <w:rFonts w:ascii="Arial" w:eastAsia="Times New Roman" w:hAnsi="Arial" w:cs="Times New Roman"/>
      <w:b/>
      <w:i/>
      <w:smallCaps/>
      <w:snapToGrid w:val="0"/>
      <w:sz w:val="36"/>
      <w:szCs w:val="40"/>
    </w:rPr>
  </w:style>
  <w:style w:type="paragraph" w:customStyle="1" w:styleId="RecipeUSMeasure">
    <w:name w:val="RecipeUSMeasure"/>
    <w:rsid w:val="0068712B"/>
    <w:rPr>
      <w:rFonts w:ascii="Arial" w:eastAsia="Times New Roman" w:hAnsi="Arial" w:cs="Times New Roman"/>
      <w:snapToGrid w:val="0"/>
      <w:sz w:val="26"/>
      <w:szCs w:val="20"/>
    </w:rPr>
  </w:style>
  <w:style w:type="paragraph" w:customStyle="1" w:styleId="RecipeVariationPara">
    <w:name w:val="RecipeVariationPara"/>
    <w:basedOn w:val="RecipeTime"/>
    <w:rsid w:val="0068712B"/>
    <w:rPr>
      <w:i w:val="0"/>
      <w:sz w:val="24"/>
      <w:u w:val="single"/>
    </w:rPr>
  </w:style>
  <w:style w:type="paragraph" w:customStyle="1" w:styleId="RecipeVariationHead">
    <w:name w:val="RecipeVariationHead"/>
    <w:rsid w:val="0068712B"/>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68712B"/>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68712B"/>
    <w:rPr>
      <w:i w:val="0"/>
      <w:sz w:val="24"/>
      <w:u w:val="single"/>
    </w:rPr>
  </w:style>
  <w:style w:type="paragraph" w:customStyle="1" w:styleId="RecipeYield">
    <w:name w:val="RecipeYield"/>
    <w:rsid w:val="0068712B"/>
    <w:pPr>
      <w:ind w:left="720"/>
    </w:pPr>
    <w:rPr>
      <w:rFonts w:ascii="Arial" w:eastAsia="Times New Roman" w:hAnsi="Arial" w:cs="Times New Roman"/>
      <w:snapToGrid w:val="0"/>
      <w:sz w:val="20"/>
      <w:szCs w:val="20"/>
    </w:rPr>
  </w:style>
  <w:style w:type="paragraph" w:customStyle="1" w:styleId="Reference">
    <w:name w:val="Reference"/>
    <w:basedOn w:val="Normal"/>
    <w:rsid w:val="0068712B"/>
    <w:pPr>
      <w:spacing w:before="120" w:after="120"/>
      <w:ind w:left="720" w:hanging="720"/>
    </w:pPr>
    <w:rPr>
      <w:szCs w:val="20"/>
    </w:rPr>
  </w:style>
  <w:style w:type="paragraph" w:customStyle="1" w:styleId="ReferenceAnnotation">
    <w:name w:val="ReferenceAnnotation"/>
    <w:basedOn w:val="Reference"/>
    <w:rsid w:val="0068712B"/>
    <w:pPr>
      <w:spacing w:before="0" w:after="0"/>
      <w:ind w:firstLine="0"/>
    </w:pPr>
    <w:rPr>
      <w:snapToGrid w:val="0"/>
    </w:rPr>
  </w:style>
  <w:style w:type="paragraph" w:customStyle="1" w:styleId="ReferencesHead">
    <w:name w:val="ReferencesHead"/>
    <w:basedOn w:val="BibliographyHead"/>
    <w:next w:val="Reference"/>
    <w:rsid w:val="0068712B"/>
  </w:style>
  <w:style w:type="paragraph" w:customStyle="1" w:styleId="ReferenceTitle">
    <w:name w:val="ReferenceTitle"/>
    <w:basedOn w:val="MatterTitle"/>
    <w:next w:val="Reference"/>
    <w:rsid w:val="0068712B"/>
  </w:style>
  <w:style w:type="paragraph" w:customStyle="1" w:styleId="ReviewHead">
    <w:name w:val="ReviewHead"/>
    <w:basedOn w:val="BibliographyHead"/>
    <w:next w:val="Para"/>
    <w:rsid w:val="0068712B"/>
  </w:style>
  <w:style w:type="paragraph" w:customStyle="1" w:styleId="RunInHead">
    <w:name w:val="RunInHead"/>
    <w:next w:val="Normal"/>
    <w:rsid w:val="0068712B"/>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68712B"/>
    <w:pPr>
      <w:ind w:left="2160"/>
    </w:pPr>
    <w:rPr>
      <w:snapToGrid w:val="0"/>
    </w:rPr>
  </w:style>
  <w:style w:type="paragraph" w:customStyle="1" w:styleId="RunInPara">
    <w:name w:val="RunInPara"/>
    <w:basedOn w:val="Normal"/>
    <w:rsid w:val="0068712B"/>
    <w:pPr>
      <w:widowControl w:val="0"/>
      <w:spacing w:after="120"/>
      <w:ind w:left="1440"/>
    </w:pPr>
    <w:rPr>
      <w:snapToGrid w:val="0"/>
      <w:szCs w:val="20"/>
    </w:rPr>
  </w:style>
  <w:style w:type="paragraph" w:customStyle="1" w:styleId="RunInParaSub">
    <w:name w:val="RunInParaSub"/>
    <w:basedOn w:val="RunInPara"/>
    <w:rsid w:val="0068712B"/>
    <w:pPr>
      <w:ind w:left="2160"/>
    </w:pPr>
  </w:style>
  <w:style w:type="paragraph" w:styleId="Salutation">
    <w:name w:val="Salutation"/>
    <w:next w:val="Normal"/>
    <w:link w:val="SalutationChar"/>
    <w:rsid w:val="0068712B"/>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68712B"/>
    <w:pPr>
      <w:pBdr>
        <w:bottom w:val="single" w:sz="4" w:space="1" w:color="auto"/>
      </w:pBdr>
    </w:pPr>
  </w:style>
  <w:style w:type="paragraph" w:customStyle="1" w:styleId="Series">
    <w:name w:val="Series"/>
    <w:rsid w:val="0068712B"/>
    <w:pPr>
      <w:ind w:left="720"/>
    </w:pPr>
    <w:rPr>
      <w:rFonts w:ascii="Times New Roman" w:eastAsia="Times New Roman" w:hAnsi="Times New Roman" w:cs="Times New Roman"/>
      <w:szCs w:val="20"/>
    </w:rPr>
  </w:style>
  <w:style w:type="paragraph" w:customStyle="1" w:styleId="SignatureLine">
    <w:name w:val="SignatureLine"/>
    <w:qFormat/>
    <w:rsid w:val="0068712B"/>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68712B"/>
    <w:pPr>
      <w:spacing w:before="360" w:after="360"/>
      <w:ind w:left="1440"/>
    </w:pPr>
    <w:rPr>
      <w:rFonts w:ascii="Arial" w:hAnsi="Arial"/>
      <w:b/>
      <w:szCs w:val="20"/>
    </w:rPr>
  </w:style>
  <w:style w:type="character" w:customStyle="1" w:styleId="Subscript">
    <w:name w:val="Subscript"/>
    <w:rsid w:val="0068712B"/>
    <w:rPr>
      <w:vertAlign w:val="subscript"/>
    </w:rPr>
  </w:style>
  <w:style w:type="paragraph" w:styleId="Subtitle">
    <w:name w:val="Subtitle"/>
    <w:basedOn w:val="Normal"/>
    <w:link w:val="SubtitleChar"/>
    <w:qFormat/>
    <w:rsid w:val="0068712B"/>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68712B"/>
  </w:style>
  <w:style w:type="character" w:customStyle="1" w:styleId="Superscript">
    <w:name w:val="Superscript"/>
    <w:rsid w:val="0068712B"/>
    <w:rPr>
      <w:vertAlign w:val="superscript"/>
    </w:rPr>
  </w:style>
  <w:style w:type="paragraph" w:customStyle="1" w:styleId="SupplementInstruction">
    <w:name w:val="SupplementInstruction"/>
    <w:rsid w:val="0068712B"/>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68712B"/>
    <w:pPr>
      <w:keepNext/>
      <w:widowControl w:val="0"/>
      <w:spacing w:before="240" w:after="120"/>
      <w:ind w:left="0"/>
    </w:pPr>
    <w:rPr>
      <w:snapToGrid w:val="0"/>
    </w:rPr>
  </w:style>
  <w:style w:type="paragraph" w:customStyle="1" w:styleId="TableEntry">
    <w:name w:val="TableEntry"/>
    <w:qFormat/>
    <w:rsid w:val="0068712B"/>
    <w:pPr>
      <w:spacing w:after="60"/>
    </w:pPr>
    <w:rPr>
      <w:rFonts w:ascii="Arial" w:eastAsia="Times New Roman" w:hAnsi="Arial" w:cs="Times New Roman"/>
      <w:sz w:val="22"/>
      <w:szCs w:val="20"/>
    </w:rPr>
  </w:style>
  <w:style w:type="paragraph" w:customStyle="1" w:styleId="TableFootnote">
    <w:name w:val="TableFootnote"/>
    <w:rsid w:val="0068712B"/>
    <w:pPr>
      <w:spacing w:after="240"/>
      <w:ind w:left="1440"/>
      <w:contextualSpacing/>
    </w:pPr>
    <w:rPr>
      <w:rFonts w:ascii="Arial" w:eastAsia="Times New Roman" w:hAnsi="Arial" w:cs="Times New Roman"/>
      <w:sz w:val="18"/>
      <w:szCs w:val="20"/>
    </w:rPr>
  </w:style>
  <w:style w:type="paragraph" w:customStyle="1" w:styleId="TableHead">
    <w:name w:val="TableHead"/>
    <w:qFormat/>
    <w:rsid w:val="0068712B"/>
    <w:pPr>
      <w:keepNext/>
    </w:pPr>
    <w:rPr>
      <w:rFonts w:ascii="Arial" w:eastAsia="Times New Roman" w:hAnsi="Arial" w:cs="Times New Roman"/>
      <w:b/>
      <w:sz w:val="22"/>
      <w:szCs w:val="20"/>
    </w:rPr>
  </w:style>
  <w:style w:type="paragraph" w:customStyle="1" w:styleId="TableSource">
    <w:name w:val="TableSource"/>
    <w:next w:val="Normal"/>
    <w:rsid w:val="0068712B"/>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68712B"/>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68712B"/>
    <w:pPr>
      <w:ind w:left="360"/>
    </w:pPr>
  </w:style>
  <w:style w:type="paragraph" w:customStyle="1" w:styleId="TabularHead">
    <w:name w:val="TabularHead"/>
    <w:qFormat/>
    <w:rsid w:val="0068712B"/>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68712B"/>
    <w:pPr>
      <w:jc w:val="center"/>
    </w:pPr>
    <w:rPr>
      <w:rFonts w:ascii="Arial" w:eastAsia="Times New Roman" w:hAnsi="Arial" w:cs="Times New Roman"/>
      <w:b/>
      <w:snapToGrid w:val="0"/>
      <w:szCs w:val="20"/>
    </w:rPr>
  </w:style>
  <w:style w:type="paragraph" w:customStyle="1" w:styleId="TOCTitle">
    <w:name w:val="TOCTitle"/>
    <w:next w:val="Para"/>
    <w:rsid w:val="0068712B"/>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68712B"/>
    <w:rPr>
      <w:b/>
    </w:rPr>
  </w:style>
  <w:style w:type="character" w:customStyle="1" w:styleId="UserInputVariable">
    <w:name w:val="UserInputVariable"/>
    <w:rsid w:val="0068712B"/>
    <w:rPr>
      <w:b/>
      <w:i/>
    </w:rPr>
  </w:style>
  <w:style w:type="character" w:customStyle="1" w:styleId="Variable">
    <w:name w:val="Variable"/>
    <w:rsid w:val="0068712B"/>
    <w:rPr>
      <w:i/>
    </w:rPr>
  </w:style>
  <w:style w:type="character" w:customStyle="1" w:styleId="WileyBold">
    <w:name w:val="WileyBold"/>
    <w:rsid w:val="0068712B"/>
    <w:rPr>
      <w:b/>
    </w:rPr>
  </w:style>
  <w:style w:type="character" w:customStyle="1" w:styleId="WileyBoldItalic">
    <w:name w:val="WileyBoldItalic"/>
    <w:rsid w:val="0068712B"/>
    <w:rPr>
      <w:b/>
      <w:i/>
    </w:rPr>
  </w:style>
  <w:style w:type="character" w:customStyle="1" w:styleId="WileyItalic">
    <w:name w:val="WileyItalic"/>
    <w:rsid w:val="0068712B"/>
    <w:rPr>
      <w:i/>
    </w:rPr>
  </w:style>
  <w:style w:type="character" w:customStyle="1" w:styleId="WileySymbol">
    <w:name w:val="WileySymbol"/>
    <w:rsid w:val="0068712B"/>
    <w:rPr>
      <w:rFonts w:ascii="Symbol" w:hAnsi="Symbol"/>
    </w:rPr>
  </w:style>
  <w:style w:type="character" w:customStyle="1" w:styleId="wileyTemp">
    <w:name w:val="wileyTemp"/>
    <w:rsid w:val="0068712B"/>
  </w:style>
  <w:style w:type="paragraph" w:customStyle="1" w:styleId="wsBlockA">
    <w:name w:val="wsBlockA"/>
    <w:basedOn w:val="Normal"/>
    <w:qFormat/>
    <w:rsid w:val="0068712B"/>
    <w:pPr>
      <w:spacing w:before="120" w:after="120"/>
      <w:ind w:left="2160" w:right="1440"/>
    </w:pPr>
    <w:rPr>
      <w:rFonts w:ascii="Arial" w:eastAsia="Calibri" w:hAnsi="Arial"/>
      <w:sz w:val="20"/>
      <w:szCs w:val="22"/>
    </w:rPr>
  </w:style>
  <w:style w:type="paragraph" w:customStyle="1" w:styleId="wsBlockB">
    <w:name w:val="wsBlockB"/>
    <w:basedOn w:val="Normal"/>
    <w:qFormat/>
    <w:rsid w:val="0068712B"/>
    <w:pPr>
      <w:spacing w:before="120" w:after="120"/>
      <w:ind w:left="2160" w:right="1440"/>
    </w:pPr>
    <w:rPr>
      <w:rFonts w:eastAsia="Calibri"/>
      <w:sz w:val="20"/>
      <w:szCs w:val="22"/>
    </w:rPr>
  </w:style>
  <w:style w:type="paragraph" w:customStyle="1" w:styleId="wsBlockC">
    <w:name w:val="wsBlockC"/>
    <w:basedOn w:val="Normal"/>
    <w:qFormat/>
    <w:rsid w:val="0068712B"/>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8712B"/>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8712B"/>
    <w:pPr>
      <w:spacing w:before="120" w:after="120"/>
      <w:ind w:left="720"/>
    </w:pPr>
    <w:rPr>
      <w:rFonts w:eastAsia="Calibri"/>
      <w:b/>
      <w:sz w:val="28"/>
      <w:szCs w:val="22"/>
      <w:u w:val="wave"/>
    </w:rPr>
  </w:style>
  <w:style w:type="paragraph" w:customStyle="1" w:styleId="wsHeadStyleC">
    <w:name w:val="wsHeadStyleC"/>
    <w:basedOn w:val="Normal"/>
    <w:qFormat/>
    <w:rsid w:val="0068712B"/>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8712B"/>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8712B"/>
    <w:pPr>
      <w:numPr>
        <w:numId w:val="12"/>
      </w:numPr>
      <w:spacing w:before="120" w:after="120"/>
    </w:pPr>
    <w:rPr>
      <w:rFonts w:eastAsia="Calibri"/>
      <w:sz w:val="26"/>
      <w:szCs w:val="22"/>
    </w:rPr>
  </w:style>
  <w:style w:type="paragraph" w:customStyle="1" w:styleId="wsListBulletedC">
    <w:name w:val="wsListBulletedC"/>
    <w:basedOn w:val="Normal"/>
    <w:qFormat/>
    <w:rsid w:val="0068712B"/>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8712B"/>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8712B"/>
    <w:pPr>
      <w:spacing w:before="120" w:after="120"/>
      <w:ind w:left="2160" w:hanging="720"/>
    </w:pPr>
    <w:rPr>
      <w:rFonts w:eastAsia="Calibri"/>
      <w:sz w:val="26"/>
      <w:szCs w:val="22"/>
    </w:rPr>
  </w:style>
  <w:style w:type="paragraph" w:customStyle="1" w:styleId="wsListNumberedC">
    <w:name w:val="wsListNumberedC"/>
    <w:basedOn w:val="Normal"/>
    <w:qFormat/>
    <w:rsid w:val="0068712B"/>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8712B"/>
    <w:pPr>
      <w:spacing w:before="120" w:after="120"/>
      <w:ind w:left="1440"/>
    </w:pPr>
    <w:rPr>
      <w:rFonts w:ascii="Arial" w:eastAsia="Calibri" w:hAnsi="Arial"/>
      <w:sz w:val="26"/>
      <w:szCs w:val="22"/>
    </w:rPr>
  </w:style>
  <w:style w:type="paragraph" w:customStyle="1" w:styleId="wsListUnmarkedB">
    <w:name w:val="wsListUnmarkedB"/>
    <w:basedOn w:val="Normal"/>
    <w:qFormat/>
    <w:rsid w:val="0068712B"/>
    <w:pPr>
      <w:spacing w:before="120" w:after="120"/>
      <w:ind w:left="1440"/>
    </w:pPr>
    <w:rPr>
      <w:rFonts w:eastAsia="Calibri"/>
      <w:sz w:val="26"/>
      <w:szCs w:val="22"/>
    </w:rPr>
  </w:style>
  <w:style w:type="paragraph" w:customStyle="1" w:styleId="wsListUnmarkedC">
    <w:name w:val="wsListUnmarkedC"/>
    <w:basedOn w:val="Normal"/>
    <w:qFormat/>
    <w:rsid w:val="0068712B"/>
    <w:pPr>
      <w:spacing w:before="120" w:after="120"/>
      <w:ind w:left="1440"/>
    </w:pPr>
    <w:rPr>
      <w:rFonts w:ascii="Verdana" w:eastAsia="Calibri" w:hAnsi="Verdana"/>
      <w:sz w:val="26"/>
      <w:szCs w:val="22"/>
    </w:rPr>
  </w:style>
  <w:style w:type="paragraph" w:customStyle="1" w:styleId="wsNameDate">
    <w:name w:val="wsNameDate"/>
    <w:qFormat/>
    <w:rsid w:val="0068712B"/>
    <w:pPr>
      <w:spacing w:before="240" w:after="240"/>
    </w:pPr>
    <w:rPr>
      <w:rFonts w:ascii="Arial" w:eastAsia="Calibri" w:hAnsi="Arial" w:cs="Times New Roman"/>
      <w:b/>
      <w:sz w:val="28"/>
      <w:szCs w:val="22"/>
    </w:rPr>
  </w:style>
  <w:style w:type="paragraph" w:customStyle="1" w:styleId="wsParaA">
    <w:name w:val="wsParaA"/>
    <w:basedOn w:val="Normal"/>
    <w:qFormat/>
    <w:rsid w:val="0068712B"/>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8712B"/>
    <w:pPr>
      <w:spacing w:before="120" w:after="120"/>
      <w:ind w:left="720" w:firstLine="720"/>
      <w:contextualSpacing/>
    </w:pPr>
    <w:rPr>
      <w:rFonts w:eastAsia="Calibri"/>
      <w:sz w:val="26"/>
      <w:szCs w:val="22"/>
    </w:rPr>
  </w:style>
  <w:style w:type="paragraph" w:customStyle="1" w:styleId="wsParaC">
    <w:name w:val="wsParaC"/>
    <w:basedOn w:val="Normal"/>
    <w:qFormat/>
    <w:rsid w:val="0068712B"/>
    <w:pPr>
      <w:spacing w:before="120" w:after="120"/>
      <w:ind w:left="720" w:firstLine="720"/>
      <w:contextualSpacing/>
    </w:pPr>
    <w:rPr>
      <w:rFonts w:ascii="Verdana" w:eastAsia="Calibri" w:hAnsi="Verdana"/>
      <w:sz w:val="26"/>
      <w:szCs w:val="22"/>
    </w:rPr>
  </w:style>
  <w:style w:type="paragraph" w:customStyle="1" w:styleId="wsTitle">
    <w:name w:val="wsTitle"/>
    <w:qFormat/>
    <w:rsid w:val="0068712B"/>
    <w:rPr>
      <w:rFonts w:ascii="Arial" w:eastAsia="Calibri" w:hAnsi="Arial" w:cs="Times New Roman"/>
      <w:b/>
      <w:sz w:val="36"/>
      <w:szCs w:val="32"/>
    </w:rPr>
  </w:style>
  <w:style w:type="character" w:styleId="CommentReference">
    <w:name w:val="annotation reference"/>
    <w:semiHidden/>
    <w:rsid w:val="0068712B"/>
    <w:rPr>
      <w:sz w:val="16"/>
      <w:szCs w:val="16"/>
    </w:rPr>
  </w:style>
  <w:style w:type="paragraph" w:styleId="CommentText">
    <w:name w:val="annotation text"/>
    <w:basedOn w:val="Normal"/>
    <w:link w:val="CommentTextChar"/>
    <w:semiHidden/>
    <w:rsid w:val="0068712B"/>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8712B"/>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68712B"/>
    <w:rPr>
      <w:color w:val="800080"/>
      <w:u w:val="single"/>
    </w:rPr>
  </w:style>
  <w:style w:type="character" w:styleId="HTMLAcronym">
    <w:name w:val="HTML Acronym"/>
    <w:basedOn w:val="DefaultParagraphFont"/>
    <w:rsid w:val="0068712B"/>
  </w:style>
  <w:style w:type="character" w:styleId="HTMLCite">
    <w:name w:val="HTML Cite"/>
    <w:rsid w:val="0068712B"/>
    <w:rPr>
      <w:i/>
      <w:iCs/>
    </w:rPr>
  </w:style>
  <w:style w:type="character" w:styleId="HTMLCode">
    <w:name w:val="HTML Code"/>
    <w:rsid w:val="0068712B"/>
    <w:rPr>
      <w:rFonts w:ascii="Courier New" w:hAnsi="Courier New" w:cs="Courier New"/>
      <w:sz w:val="20"/>
      <w:szCs w:val="20"/>
    </w:rPr>
  </w:style>
  <w:style w:type="character" w:styleId="HTMLDefinition">
    <w:name w:val="HTML Definition"/>
    <w:rsid w:val="0068712B"/>
    <w:rPr>
      <w:i/>
      <w:iCs/>
    </w:rPr>
  </w:style>
  <w:style w:type="character" w:styleId="HTMLKeyboard">
    <w:name w:val="HTML Keyboard"/>
    <w:rsid w:val="0068712B"/>
    <w:rPr>
      <w:rFonts w:ascii="Courier New" w:hAnsi="Courier New" w:cs="Courier New"/>
      <w:sz w:val="20"/>
      <w:szCs w:val="20"/>
    </w:rPr>
  </w:style>
  <w:style w:type="character" w:styleId="HTMLSample">
    <w:name w:val="HTML Sample"/>
    <w:rsid w:val="0068712B"/>
    <w:rPr>
      <w:rFonts w:ascii="Courier New" w:hAnsi="Courier New" w:cs="Courier New"/>
    </w:rPr>
  </w:style>
  <w:style w:type="character" w:styleId="HTMLTypewriter">
    <w:name w:val="HTML Typewriter"/>
    <w:rsid w:val="0068712B"/>
    <w:rPr>
      <w:rFonts w:ascii="Courier New" w:hAnsi="Courier New" w:cs="Courier New"/>
      <w:sz w:val="20"/>
      <w:szCs w:val="20"/>
    </w:rPr>
  </w:style>
  <w:style w:type="character" w:styleId="HTMLVariable">
    <w:name w:val="HTML Variable"/>
    <w:rsid w:val="0068712B"/>
    <w:rPr>
      <w:i/>
      <w:iCs/>
    </w:rPr>
  </w:style>
  <w:style w:type="character" w:styleId="Hyperlink">
    <w:name w:val="Hyperlink"/>
    <w:rsid w:val="0068712B"/>
    <w:rPr>
      <w:color w:val="0000FF"/>
      <w:u w:val="single"/>
    </w:rPr>
  </w:style>
  <w:style w:type="character" w:styleId="LineNumber">
    <w:name w:val="line number"/>
    <w:basedOn w:val="DefaultParagraphFont"/>
    <w:rsid w:val="0068712B"/>
  </w:style>
  <w:style w:type="character" w:styleId="PageNumber">
    <w:name w:val="page number"/>
    <w:basedOn w:val="DefaultParagraphFont"/>
    <w:rsid w:val="0068712B"/>
  </w:style>
  <w:style w:type="character" w:styleId="Strong">
    <w:name w:val="Strong"/>
    <w:qFormat/>
    <w:rsid w:val="0068712B"/>
    <w:rPr>
      <w:b/>
      <w:bCs/>
    </w:rPr>
  </w:style>
  <w:style w:type="paragraph" w:customStyle="1" w:styleId="RecipeTool">
    <w:name w:val="RecipeTool"/>
    <w:qFormat/>
    <w:rsid w:val="0068712B"/>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68712B"/>
    <w:rPr>
      <w:bdr w:val="single" w:sz="18" w:space="0" w:color="92D050"/>
    </w:rPr>
  </w:style>
  <w:style w:type="character" w:customStyle="1" w:styleId="TextHighlighted">
    <w:name w:val="TextHighlighted"/>
    <w:uiPriority w:val="1"/>
    <w:qFormat/>
    <w:rsid w:val="0068712B"/>
    <w:rPr>
      <w:bdr w:val="none" w:sz="0" w:space="0" w:color="auto"/>
      <w:shd w:val="clear" w:color="auto" w:fill="92D050"/>
    </w:rPr>
  </w:style>
  <w:style w:type="paragraph" w:customStyle="1" w:styleId="PullQuoteAttribution">
    <w:name w:val="PullQuoteAttribution"/>
    <w:next w:val="Para"/>
    <w:qFormat/>
    <w:rsid w:val="0068712B"/>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68712B"/>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8712B"/>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68712B"/>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68712B"/>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68712B"/>
    <w:pPr>
      <w:ind w:firstLine="0"/>
    </w:pPr>
  </w:style>
  <w:style w:type="paragraph" w:customStyle="1" w:styleId="ParaListUnmarked">
    <w:name w:val="ParaListUnmarked"/>
    <w:qFormat/>
    <w:rsid w:val="0068712B"/>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68712B"/>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68712B"/>
    <w:rPr>
      <w:b/>
    </w:rPr>
  </w:style>
  <w:style w:type="paragraph" w:customStyle="1" w:styleId="RecipeNutritionHead">
    <w:name w:val="RecipeNutritionHead"/>
    <w:basedOn w:val="RecipeNutritionInfo"/>
    <w:next w:val="RecipeNutritionInfo"/>
    <w:qFormat/>
    <w:rsid w:val="0068712B"/>
    <w:pPr>
      <w:spacing w:after="0"/>
    </w:pPr>
    <w:rPr>
      <w:b/>
    </w:rPr>
  </w:style>
  <w:style w:type="paragraph" w:styleId="TOC5">
    <w:name w:val="toc 5"/>
    <w:basedOn w:val="Normal"/>
    <w:next w:val="Normal"/>
    <w:autoRedefine/>
    <w:uiPriority w:val="39"/>
    <w:semiHidden/>
    <w:rsid w:val="0068712B"/>
    <w:pPr>
      <w:ind w:left="1800"/>
    </w:pPr>
    <w:rPr>
      <w:rFonts w:eastAsia="Calibri" w:cs="Cordia New"/>
      <w:sz w:val="22"/>
      <w:szCs w:val="22"/>
    </w:rPr>
  </w:style>
  <w:style w:type="paragraph" w:styleId="TOC6">
    <w:name w:val="toc 6"/>
    <w:basedOn w:val="Normal"/>
    <w:next w:val="Normal"/>
    <w:autoRedefine/>
    <w:uiPriority w:val="39"/>
    <w:semiHidden/>
    <w:rsid w:val="0068712B"/>
    <w:pPr>
      <w:ind w:left="2160"/>
    </w:pPr>
    <w:rPr>
      <w:rFonts w:eastAsia="Calibri" w:cs="Cordia New"/>
      <w:sz w:val="22"/>
      <w:szCs w:val="22"/>
    </w:rPr>
  </w:style>
  <w:style w:type="paragraph" w:customStyle="1" w:styleId="RecipeSubhead">
    <w:name w:val="RecipeSubhead"/>
    <w:basedOn w:val="RecipeProcedureHead"/>
    <w:rsid w:val="0068712B"/>
    <w:rPr>
      <w:i/>
    </w:rPr>
  </w:style>
  <w:style w:type="character" w:customStyle="1" w:styleId="KeyTermDefinition">
    <w:name w:val="KeyTermDefinition"/>
    <w:uiPriority w:val="1"/>
    <w:rsid w:val="0068712B"/>
    <w:rPr>
      <w:bdr w:val="none" w:sz="0" w:space="0" w:color="auto"/>
      <w:shd w:val="clear" w:color="auto" w:fill="auto"/>
    </w:rPr>
  </w:style>
  <w:style w:type="paragraph" w:styleId="Header">
    <w:name w:val="header"/>
    <w:basedOn w:val="Normal"/>
    <w:link w:val="HeaderChar"/>
    <w:rsid w:val="0068712B"/>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68712B"/>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68712B"/>
    <w:rPr>
      <w:rFonts w:ascii="Courier New" w:hAnsi="Courier New"/>
      <w:u w:val="dash"/>
    </w:rPr>
  </w:style>
  <w:style w:type="character" w:customStyle="1" w:styleId="DigitalLinkID">
    <w:name w:val="DigitalLinkID"/>
    <w:uiPriority w:val="1"/>
    <w:rsid w:val="0068712B"/>
    <w:rPr>
      <w:rFonts w:cs="Courier New"/>
      <w:color w:val="FF0000"/>
      <w:sz w:val="16"/>
      <w:szCs w:val="16"/>
      <w:bdr w:val="none" w:sz="0" w:space="0" w:color="auto"/>
      <w:shd w:val="clear" w:color="auto" w:fill="FFFFFF"/>
    </w:rPr>
  </w:style>
  <w:style w:type="paragraph" w:customStyle="1" w:styleId="DialogSource">
    <w:name w:val="DialogSource"/>
    <w:basedOn w:val="Dialog"/>
    <w:rsid w:val="0068712B"/>
    <w:pPr>
      <w:ind w:left="2880" w:firstLine="0"/>
    </w:pPr>
  </w:style>
  <w:style w:type="character" w:customStyle="1" w:styleId="DigitalOnlyText">
    <w:name w:val="DigitalOnlyText"/>
    <w:uiPriority w:val="1"/>
    <w:rsid w:val="0068712B"/>
    <w:rPr>
      <w:bdr w:val="single" w:sz="2" w:space="0" w:color="002060"/>
      <w:shd w:val="clear" w:color="auto" w:fill="auto"/>
    </w:rPr>
  </w:style>
  <w:style w:type="character" w:customStyle="1" w:styleId="PrintOnlyText">
    <w:name w:val="PrintOnlyText"/>
    <w:uiPriority w:val="1"/>
    <w:rsid w:val="0068712B"/>
    <w:rPr>
      <w:bdr w:val="single" w:sz="2" w:space="0" w:color="FF0000"/>
    </w:rPr>
  </w:style>
  <w:style w:type="paragraph" w:customStyle="1" w:styleId="TableListBulleted">
    <w:name w:val="TableListBulleted"/>
    <w:qFormat/>
    <w:rsid w:val="0068712B"/>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68712B"/>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68712B"/>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68712B"/>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68712B"/>
    <w:pPr>
      <w:spacing w:before="120" w:after="120"/>
      <w:ind w:left="1440"/>
    </w:pPr>
    <w:rPr>
      <w:sz w:val="20"/>
    </w:rPr>
  </w:style>
  <w:style w:type="paragraph" w:customStyle="1" w:styleId="ExtractListUnmarked">
    <w:name w:val="ExtractListUnmarked"/>
    <w:qFormat/>
    <w:rsid w:val="0068712B"/>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68712B"/>
    <w:rPr>
      <w:bdr w:val="none" w:sz="0" w:space="0" w:color="auto"/>
      <w:shd w:val="clear" w:color="auto" w:fill="D6E3BC"/>
    </w:rPr>
  </w:style>
  <w:style w:type="character" w:customStyle="1" w:styleId="DigitalLinkDestination">
    <w:name w:val="DigitalLinkDestination"/>
    <w:rsid w:val="0068712B"/>
    <w:rPr>
      <w:bdr w:val="none" w:sz="0" w:space="0" w:color="auto"/>
      <w:shd w:val="clear" w:color="auto" w:fill="EAF1DD"/>
    </w:rPr>
  </w:style>
  <w:style w:type="paragraph" w:customStyle="1" w:styleId="FeatureRecipeTitleAlternative">
    <w:name w:val="FeatureRecipeTitleAlternative"/>
    <w:basedOn w:val="RecipeTitleAlternative"/>
    <w:rsid w:val="0068712B"/>
    <w:pPr>
      <w:shd w:val="pct20" w:color="auto" w:fill="auto"/>
    </w:pPr>
  </w:style>
  <w:style w:type="paragraph" w:customStyle="1" w:styleId="FeatureSubRecipeTitle">
    <w:name w:val="FeatureSubRecipeTitle"/>
    <w:basedOn w:val="RecipeSubrecipeTitle"/>
    <w:rsid w:val="0068712B"/>
    <w:pPr>
      <w:shd w:val="pct20" w:color="auto" w:fill="auto"/>
    </w:pPr>
  </w:style>
  <w:style w:type="paragraph" w:customStyle="1" w:styleId="FeatureRecipeTool">
    <w:name w:val="FeatureRecipeTool"/>
    <w:basedOn w:val="RecipeTool"/>
    <w:rsid w:val="0068712B"/>
    <w:pPr>
      <w:shd w:val="pct20" w:color="auto" w:fill="auto"/>
    </w:pPr>
  </w:style>
  <w:style w:type="paragraph" w:customStyle="1" w:styleId="FeatureRecipeIntro">
    <w:name w:val="FeatureRecipeIntro"/>
    <w:basedOn w:val="RecipeIntro"/>
    <w:rsid w:val="0068712B"/>
    <w:pPr>
      <w:shd w:val="pct20" w:color="auto" w:fill="auto"/>
    </w:pPr>
  </w:style>
  <w:style w:type="paragraph" w:customStyle="1" w:styleId="FeatureRecipeIntroHead">
    <w:name w:val="FeatureRecipeIntroHead"/>
    <w:basedOn w:val="RecipeIntroHead"/>
    <w:rsid w:val="0068712B"/>
    <w:pPr>
      <w:shd w:val="pct20" w:color="auto" w:fill="auto"/>
    </w:pPr>
  </w:style>
  <w:style w:type="paragraph" w:customStyle="1" w:styleId="FeatureRecipeContributor">
    <w:name w:val="FeatureRecipeContributor"/>
    <w:basedOn w:val="RecipeContributor"/>
    <w:rsid w:val="0068712B"/>
    <w:pPr>
      <w:shd w:val="pct20" w:color="auto" w:fill="auto"/>
    </w:pPr>
  </w:style>
  <w:style w:type="paragraph" w:customStyle="1" w:styleId="FeatureRecipeIngredientHead">
    <w:name w:val="FeatureRecipeIngredientHead"/>
    <w:basedOn w:val="RecipeIngredientHead"/>
    <w:rsid w:val="0068712B"/>
    <w:pPr>
      <w:shd w:val="pct20" w:color="auto" w:fill="auto"/>
    </w:pPr>
  </w:style>
  <w:style w:type="paragraph" w:customStyle="1" w:styleId="FeatureRecipeIngredientSubhead">
    <w:name w:val="FeatureRecipeIngredientSubhead"/>
    <w:basedOn w:val="RecipeIngredientSubhead"/>
    <w:rsid w:val="0068712B"/>
    <w:pPr>
      <w:shd w:val="pct20" w:color="auto" w:fill="auto"/>
    </w:pPr>
  </w:style>
  <w:style w:type="paragraph" w:customStyle="1" w:styleId="FeatureRecipeProcedureHead">
    <w:name w:val="FeatureRecipeProcedureHead"/>
    <w:basedOn w:val="RecipeProcedureHead"/>
    <w:rsid w:val="0068712B"/>
    <w:pPr>
      <w:shd w:val="pct20" w:color="auto" w:fill="FFFFFF"/>
    </w:pPr>
  </w:style>
  <w:style w:type="paragraph" w:customStyle="1" w:styleId="FeatureRecipeTime">
    <w:name w:val="FeatureRecipeTime"/>
    <w:basedOn w:val="RecipeTime"/>
    <w:rsid w:val="0068712B"/>
    <w:pPr>
      <w:shd w:val="pct20" w:color="auto" w:fill="auto"/>
    </w:pPr>
  </w:style>
  <w:style w:type="paragraph" w:customStyle="1" w:styleId="FeatureRecipeSubhead">
    <w:name w:val="FeatureRecipeSubhead"/>
    <w:basedOn w:val="RecipeSubhead"/>
    <w:rsid w:val="0068712B"/>
    <w:pPr>
      <w:shd w:val="pct20" w:color="auto" w:fill="FFFFFF"/>
    </w:pPr>
  </w:style>
  <w:style w:type="paragraph" w:customStyle="1" w:styleId="FeatureRecipeVariationTitle">
    <w:name w:val="FeatureRecipeVariationTitle"/>
    <w:basedOn w:val="RecipeVariationTitle"/>
    <w:rsid w:val="0068712B"/>
    <w:pPr>
      <w:shd w:val="pct20" w:color="auto" w:fill="auto"/>
    </w:pPr>
  </w:style>
  <w:style w:type="paragraph" w:customStyle="1" w:styleId="FeatureRecipeVariationHead">
    <w:name w:val="FeatureRecipeVariationHead"/>
    <w:basedOn w:val="RecipeVariationHead"/>
    <w:rsid w:val="0068712B"/>
    <w:pPr>
      <w:shd w:val="pct20" w:color="auto" w:fill="auto"/>
    </w:pPr>
  </w:style>
  <w:style w:type="paragraph" w:customStyle="1" w:styleId="FeaturerecipeVariationPara">
    <w:name w:val="FeaturerecipeVariationPara"/>
    <w:basedOn w:val="RecipeVariationPara"/>
    <w:rsid w:val="0068712B"/>
    <w:pPr>
      <w:shd w:val="pct20" w:color="auto" w:fill="auto"/>
    </w:pPr>
  </w:style>
  <w:style w:type="paragraph" w:customStyle="1" w:styleId="FeatureRecipeNoteHead">
    <w:name w:val="FeatureRecipeNoteHead"/>
    <w:basedOn w:val="RecipeNoteHead"/>
    <w:rsid w:val="0068712B"/>
    <w:pPr>
      <w:shd w:val="pct20" w:color="auto" w:fill="auto"/>
    </w:pPr>
  </w:style>
  <w:style w:type="paragraph" w:customStyle="1" w:styleId="FeatureRecipeNotePara">
    <w:name w:val="FeatureRecipeNotePara"/>
    <w:basedOn w:val="RecipeNotePara"/>
    <w:rsid w:val="0068712B"/>
    <w:pPr>
      <w:shd w:val="pct20" w:color="auto" w:fill="auto"/>
    </w:pPr>
  </w:style>
  <w:style w:type="paragraph" w:customStyle="1" w:styleId="FeatureRecipeNutritionInfo">
    <w:name w:val="FeatureRecipeNutritionInfo"/>
    <w:basedOn w:val="RecipeNutritionInfo"/>
    <w:rsid w:val="0068712B"/>
    <w:pPr>
      <w:shd w:val="pct20" w:color="auto" w:fill="auto"/>
    </w:pPr>
  </w:style>
  <w:style w:type="paragraph" w:customStyle="1" w:styleId="FeatureRecipeNutritionHead">
    <w:name w:val="FeatureRecipeNutritionHead"/>
    <w:basedOn w:val="RecipeNutritionHead"/>
    <w:rsid w:val="0068712B"/>
    <w:pPr>
      <w:shd w:val="pct20" w:color="auto" w:fill="auto"/>
    </w:pPr>
  </w:style>
  <w:style w:type="paragraph" w:customStyle="1" w:styleId="FeatureRecipeFootnote">
    <w:name w:val="FeatureRecipeFootnote"/>
    <w:basedOn w:val="RecipeFootnote"/>
    <w:rsid w:val="0068712B"/>
    <w:pPr>
      <w:shd w:val="pct20" w:color="auto" w:fill="auto"/>
    </w:pPr>
  </w:style>
  <w:style w:type="paragraph" w:customStyle="1" w:styleId="FeatureRecipeTableHead">
    <w:name w:val="FeatureRecipeTableHead"/>
    <w:basedOn w:val="RecipeTableHead"/>
    <w:rsid w:val="0068712B"/>
    <w:pPr>
      <w:shd w:val="pct20" w:color="auto" w:fill="auto"/>
    </w:pPr>
  </w:style>
  <w:style w:type="paragraph" w:customStyle="1" w:styleId="CopyrightLine">
    <w:name w:val="CopyrightLine"/>
    <w:qFormat/>
    <w:rsid w:val="0068712B"/>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68712B"/>
    <w:rPr>
      <w:rFonts w:ascii="Courier New" w:hAnsi="Courier New"/>
      <w:bdr w:val="single" w:sz="2" w:space="0" w:color="FF0000"/>
    </w:rPr>
  </w:style>
  <w:style w:type="character" w:customStyle="1" w:styleId="DigitalOnlyURL">
    <w:name w:val="DigitalOnlyURL"/>
    <w:uiPriority w:val="1"/>
    <w:rsid w:val="0068712B"/>
    <w:rPr>
      <w:rFonts w:ascii="Courier New" w:hAnsi="Courier New"/>
      <w:bdr w:val="single" w:sz="2" w:space="0" w:color="002060"/>
      <w:shd w:val="clear" w:color="auto" w:fill="auto"/>
    </w:rPr>
  </w:style>
  <w:style w:type="paragraph" w:styleId="TOC1">
    <w:name w:val="toc 1"/>
    <w:basedOn w:val="Normal"/>
    <w:next w:val="Normal"/>
    <w:autoRedefine/>
    <w:semiHidden/>
    <w:rsid w:val="0068712B"/>
  </w:style>
  <w:style w:type="paragraph" w:styleId="TOC2">
    <w:name w:val="toc 2"/>
    <w:basedOn w:val="Normal"/>
    <w:next w:val="Normal"/>
    <w:autoRedefine/>
    <w:semiHidden/>
    <w:rsid w:val="0068712B"/>
    <w:pPr>
      <w:ind w:left="240"/>
    </w:pPr>
  </w:style>
  <w:style w:type="paragraph" w:styleId="TOC3">
    <w:name w:val="toc 3"/>
    <w:basedOn w:val="Normal"/>
    <w:next w:val="Normal"/>
    <w:autoRedefine/>
    <w:semiHidden/>
    <w:rsid w:val="0068712B"/>
    <w:pPr>
      <w:ind w:left="480"/>
    </w:pPr>
  </w:style>
  <w:style w:type="character" w:customStyle="1" w:styleId="FigureSourceChar">
    <w:name w:val="FigureSource Char"/>
    <w:link w:val="FigureSource"/>
    <w:rsid w:val="0068712B"/>
    <w:rPr>
      <w:rFonts w:ascii="Arial" w:eastAsia="Times New Roman" w:hAnsi="Arial" w:cs="Times New Roman"/>
      <w:sz w:val="22"/>
      <w:szCs w:val="20"/>
    </w:rPr>
  </w:style>
  <w:style w:type="numbering" w:styleId="111111">
    <w:name w:val="Outline List 2"/>
    <w:basedOn w:val="NoList"/>
    <w:rsid w:val="0068712B"/>
    <w:pPr>
      <w:numPr>
        <w:numId w:val="17"/>
      </w:numPr>
    </w:pPr>
  </w:style>
  <w:style w:type="numbering" w:styleId="1ai">
    <w:name w:val="Outline List 1"/>
    <w:basedOn w:val="NoList"/>
    <w:rsid w:val="0068712B"/>
    <w:pPr>
      <w:numPr>
        <w:numId w:val="18"/>
      </w:numPr>
    </w:pPr>
  </w:style>
  <w:style w:type="numbering" w:styleId="ArticleSection">
    <w:name w:val="Outline List 3"/>
    <w:basedOn w:val="NoList"/>
    <w:rsid w:val="0068712B"/>
    <w:pPr>
      <w:numPr>
        <w:numId w:val="19"/>
      </w:numPr>
    </w:pPr>
  </w:style>
  <w:style w:type="paragraph" w:styleId="BlockText">
    <w:name w:val="Block Text"/>
    <w:basedOn w:val="Normal"/>
    <w:rsid w:val="0068712B"/>
    <w:pPr>
      <w:spacing w:after="120"/>
      <w:ind w:left="1440" w:right="1440"/>
    </w:pPr>
  </w:style>
  <w:style w:type="paragraph" w:styleId="BodyText">
    <w:name w:val="Body Text"/>
    <w:basedOn w:val="Normal"/>
    <w:link w:val="BodyTextChar"/>
    <w:rsid w:val="0068712B"/>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68712B"/>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68712B"/>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68712B"/>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68712B"/>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68712B"/>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68712B"/>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68712B"/>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68712B"/>
    <w:rPr>
      <w:b/>
      <w:bCs/>
      <w:sz w:val="20"/>
      <w:szCs w:val="20"/>
    </w:rPr>
  </w:style>
  <w:style w:type="paragraph" w:styleId="Closing">
    <w:name w:val="Closing"/>
    <w:basedOn w:val="Normal"/>
    <w:link w:val="ClosingChar"/>
    <w:rsid w:val="0068712B"/>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68712B"/>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68712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68712B"/>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68712B"/>
    <w:rPr>
      <w:vertAlign w:val="superscript"/>
    </w:rPr>
  </w:style>
  <w:style w:type="paragraph" w:styleId="EndnoteText">
    <w:name w:val="endnote text"/>
    <w:basedOn w:val="Normal"/>
    <w:link w:val="EndnoteTextChar"/>
    <w:semiHidden/>
    <w:rsid w:val="0068712B"/>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68712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8712B"/>
    <w:rPr>
      <w:rFonts w:ascii="Arial" w:hAnsi="Arial" w:cs="Arial"/>
      <w:sz w:val="20"/>
      <w:szCs w:val="20"/>
    </w:rPr>
  </w:style>
  <w:style w:type="character" w:styleId="FootnoteReference">
    <w:name w:val="footnote reference"/>
    <w:semiHidden/>
    <w:rsid w:val="0068712B"/>
    <w:rPr>
      <w:vertAlign w:val="superscript"/>
    </w:rPr>
  </w:style>
  <w:style w:type="paragraph" w:styleId="FootnoteText">
    <w:name w:val="footnote text"/>
    <w:basedOn w:val="Normal"/>
    <w:link w:val="FootnoteTextChar"/>
    <w:semiHidden/>
    <w:rsid w:val="0068712B"/>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68712B"/>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68712B"/>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68712B"/>
    <w:pPr>
      <w:ind w:left="240" w:hanging="240"/>
    </w:pPr>
  </w:style>
  <w:style w:type="paragraph" w:styleId="Index20">
    <w:name w:val="index 2"/>
    <w:basedOn w:val="Normal"/>
    <w:next w:val="Normal"/>
    <w:autoRedefine/>
    <w:semiHidden/>
    <w:rsid w:val="0068712B"/>
    <w:pPr>
      <w:ind w:left="480" w:hanging="240"/>
    </w:pPr>
  </w:style>
  <w:style w:type="paragraph" w:styleId="Index30">
    <w:name w:val="index 3"/>
    <w:basedOn w:val="Normal"/>
    <w:next w:val="Normal"/>
    <w:autoRedefine/>
    <w:semiHidden/>
    <w:rsid w:val="0068712B"/>
    <w:pPr>
      <w:ind w:left="720" w:hanging="240"/>
    </w:pPr>
  </w:style>
  <w:style w:type="paragraph" w:styleId="Index4">
    <w:name w:val="index 4"/>
    <w:basedOn w:val="Normal"/>
    <w:next w:val="Normal"/>
    <w:autoRedefine/>
    <w:semiHidden/>
    <w:rsid w:val="0068712B"/>
    <w:pPr>
      <w:ind w:left="960" w:hanging="240"/>
    </w:pPr>
  </w:style>
  <w:style w:type="paragraph" w:styleId="Index5">
    <w:name w:val="index 5"/>
    <w:basedOn w:val="Normal"/>
    <w:next w:val="Normal"/>
    <w:autoRedefine/>
    <w:semiHidden/>
    <w:rsid w:val="0068712B"/>
    <w:pPr>
      <w:ind w:left="1200" w:hanging="240"/>
    </w:pPr>
  </w:style>
  <w:style w:type="paragraph" w:styleId="Index6">
    <w:name w:val="index 6"/>
    <w:basedOn w:val="Normal"/>
    <w:next w:val="Normal"/>
    <w:autoRedefine/>
    <w:semiHidden/>
    <w:rsid w:val="0068712B"/>
    <w:pPr>
      <w:ind w:left="1440" w:hanging="240"/>
    </w:pPr>
  </w:style>
  <w:style w:type="paragraph" w:styleId="Index7">
    <w:name w:val="index 7"/>
    <w:basedOn w:val="Normal"/>
    <w:next w:val="Normal"/>
    <w:autoRedefine/>
    <w:semiHidden/>
    <w:rsid w:val="0068712B"/>
    <w:pPr>
      <w:ind w:left="1680" w:hanging="240"/>
    </w:pPr>
  </w:style>
  <w:style w:type="paragraph" w:styleId="Index8">
    <w:name w:val="index 8"/>
    <w:basedOn w:val="Normal"/>
    <w:next w:val="Normal"/>
    <w:autoRedefine/>
    <w:semiHidden/>
    <w:rsid w:val="0068712B"/>
    <w:pPr>
      <w:ind w:left="1920" w:hanging="240"/>
    </w:pPr>
  </w:style>
  <w:style w:type="paragraph" w:styleId="Index9">
    <w:name w:val="index 9"/>
    <w:basedOn w:val="Normal"/>
    <w:next w:val="Normal"/>
    <w:autoRedefine/>
    <w:semiHidden/>
    <w:rsid w:val="0068712B"/>
    <w:pPr>
      <w:ind w:left="2160" w:hanging="240"/>
    </w:pPr>
  </w:style>
  <w:style w:type="paragraph" w:styleId="IndexHeading">
    <w:name w:val="index heading"/>
    <w:basedOn w:val="Normal"/>
    <w:next w:val="Index10"/>
    <w:semiHidden/>
    <w:rsid w:val="0068712B"/>
    <w:rPr>
      <w:rFonts w:ascii="Arial" w:hAnsi="Arial" w:cs="Arial"/>
      <w:b/>
      <w:bCs/>
    </w:rPr>
  </w:style>
  <w:style w:type="paragraph" w:styleId="List">
    <w:name w:val="List"/>
    <w:basedOn w:val="Normal"/>
    <w:rsid w:val="0068712B"/>
    <w:pPr>
      <w:ind w:left="360" w:hanging="360"/>
    </w:pPr>
  </w:style>
  <w:style w:type="paragraph" w:styleId="List2">
    <w:name w:val="List 2"/>
    <w:basedOn w:val="Normal"/>
    <w:rsid w:val="0068712B"/>
    <w:pPr>
      <w:ind w:left="720" w:hanging="360"/>
    </w:pPr>
  </w:style>
  <w:style w:type="paragraph" w:styleId="List3">
    <w:name w:val="List 3"/>
    <w:basedOn w:val="Normal"/>
    <w:rsid w:val="0068712B"/>
    <w:pPr>
      <w:ind w:left="1080" w:hanging="360"/>
    </w:pPr>
  </w:style>
  <w:style w:type="paragraph" w:styleId="List4">
    <w:name w:val="List 4"/>
    <w:basedOn w:val="Normal"/>
    <w:rsid w:val="0068712B"/>
    <w:pPr>
      <w:ind w:left="1440" w:hanging="360"/>
    </w:pPr>
  </w:style>
  <w:style w:type="paragraph" w:styleId="List5">
    <w:name w:val="List 5"/>
    <w:basedOn w:val="Normal"/>
    <w:rsid w:val="0068712B"/>
    <w:pPr>
      <w:ind w:left="1800" w:hanging="360"/>
    </w:pPr>
  </w:style>
  <w:style w:type="paragraph" w:styleId="ListBullet2">
    <w:name w:val="List Bullet 2"/>
    <w:basedOn w:val="Normal"/>
    <w:rsid w:val="0068712B"/>
    <w:pPr>
      <w:numPr>
        <w:numId w:val="20"/>
      </w:numPr>
    </w:pPr>
  </w:style>
  <w:style w:type="paragraph" w:styleId="ListBullet3">
    <w:name w:val="List Bullet 3"/>
    <w:basedOn w:val="Normal"/>
    <w:rsid w:val="0068712B"/>
    <w:pPr>
      <w:numPr>
        <w:numId w:val="21"/>
      </w:numPr>
    </w:pPr>
  </w:style>
  <w:style w:type="paragraph" w:styleId="ListBullet4">
    <w:name w:val="List Bullet 4"/>
    <w:basedOn w:val="Normal"/>
    <w:rsid w:val="0068712B"/>
    <w:pPr>
      <w:numPr>
        <w:numId w:val="22"/>
      </w:numPr>
    </w:pPr>
  </w:style>
  <w:style w:type="paragraph" w:styleId="ListBullet5">
    <w:name w:val="List Bullet 5"/>
    <w:basedOn w:val="Normal"/>
    <w:rsid w:val="0068712B"/>
    <w:pPr>
      <w:numPr>
        <w:numId w:val="23"/>
      </w:numPr>
    </w:pPr>
  </w:style>
  <w:style w:type="paragraph" w:styleId="ListContinue">
    <w:name w:val="List Continue"/>
    <w:basedOn w:val="Normal"/>
    <w:rsid w:val="0068712B"/>
    <w:pPr>
      <w:spacing w:after="120"/>
      <w:ind w:left="360"/>
    </w:pPr>
  </w:style>
  <w:style w:type="paragraph" w:styleId="ListContinue2">
    <w:name w:val="List Continue 2"/>
    <w:basedOn w:val="Normal"/>
    <w:rsid w:val="0068712B"/>
    <w:pPr>
      <w:spacing w:after="120"/>
      <w:ind w:left="720"/>
    </w:pPr>
  </w:style>
  <w:style w:type="paragraph" w:styleId="ListContinue3">
    <w:name w:val="List Continue 3"/>
    <w:basedOn w:val="Normal"/>
    <w:rsid w:val="0068712B"/>
    <w:pPr>
      <w:spacing w:after="120"/>
      <w:ind w:left="1080"/>
    </w:pPr>
  </w:style>
  <w:style w:type="paragraph" w:styleId="ListContinue4">
    <w:name w:val="List Continue 4"/>
    <w:basedOn w:val="Normal"/>
    <w:rsid w:val="0068712B"/>
    <w:pPr>
      <w:spacing w:after="120"/>
      <w:ind w:left="1440"/>
    </w:pPr>
  </w:style>
  <w:style w:type="paragraph" w:styleId="ListContinue5">
    <w:name w:val="List Continue 5"/>
    <w:basedOn w:val="Normal"/>
    <w:rsid w:val="0068712B"/>
    <w:pPr>
      <w:spacing w:after="120"/>
      <w:ind w:left="1800"/>
    </w:pPr>
  </w:style>
  <w:style w:type="paragraph" w:styleId="ListNumber">
    <w:name w:val="List Number"/>
    <w:basedOn w:val="Normal"/>
    <w:rsid w:val="0068712B"/>
    <w:pPr>
      <w:numPr>
        <w:numId w:val="24"/>
      </w:numPr>
    </w:pPr>
  </w:style>
  <w:style w:type="paragraph" w:styleId="ListNumber2">
    <w:name w:val="List Number 2"/>
    <w:basedOn w:val="Normal"/>
    <w:rsid w:val="0068712B"/>
    <w:pPr>
      <w:numPr>
        <w:numId w:val="25"/>
      </w:numPr>
    </w:pPr>
  </w:style>
  <w:style w:type="paragraph" w:styleId="ListNumber3">
    <w:name w:val="List Number 3"/>
    <w:basedOn w:val="Normal"/>
    <w:rsid w:val="0068712B"/>
    <w:pPr>
      <w:numPr>
        <w:numId w:val="26"/>
      </w:numPr>
    </w:pPr>
  </w:style>
  <w:style w:type="paragraph" w:styleId="ListNumber4">
    <w:name w:val="List Number 4"/>
    <w:basedOn w:val="Normal"/>
    <w:rsid w:val="0068712B"/>
    <w:pPr>
      <w:numPr>
        <w:numId w:val="27"/>
      </w:numPr>
    </w:pPr>
  </w:style>
  <w:style w:type="paragraph" w:styleId="ListNumber5">
    <w:name w:val="List Number 5"/>
    <w:basedOn w:val="Normal"/>
    <w:rsid w:val="0068712B"/>
    <w:pPr>
      <w:numPr>
        <w:numId w:val="28"/>
      </w:numPr>
    </w:pPr>
  </w:style>
  <w:style w:type="paragraph" w:styleId="MacroText">
    <w:name w:val="macro"/>
    <w:link w:val="MacroTextChar"/>
    <w:semiHidden/>
    <w:rsid w:val="0068712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68712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68712B"/>
  </w:style>
  <w:style w:type="paragraph" w:styleId="NormalIndent">
    <w:name w:val="Normal Indent"/>
    <w:basedOn w:val="Normal"/>
    <w:rsid w:val="0068712B"/>
    <w:pPr>
      <w:ind w:left="720"/>
    </w:pPr>
  </w:style>
  <w:style w:type="paragraph" w:styleId="NoteHeading">
    <w:name w:val="Note Heading"/>
    <w:basedOn w:val="Normal"/>
    <w:next w:val="Normal"/>
    <w:link w:val="NoteHeadingChar"/>
    <w:rsid w:val="0068712B"/>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68712B"/>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68712B"/>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68712B"/>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8712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8712B"/>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8712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8712B"/>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8712B"/>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8712B"/>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8712B"/>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8712B"/>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8712B"/>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8712B"/>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8712B"/>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8712B"/>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8712B"/>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8712B"/>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8712B"/>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8712B"/>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8712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8712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8712B"/>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8712B"/>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8712B"/>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8712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8712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8712B"/>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8712B"/>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8712B"/>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8712B"/>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8712B"/>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8712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8712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8712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8712B"/>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8712B"/>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8712B"/>
    <w:pPr>
      <w:ind w:left="240" w:hanging="240"/>
    </w:pPr>
  </w:style>
  <w:style w:type="paragraph" w:styleId="TableofFigures">
    <w:name w:val="table of figures"/>
    <w:basedOn w:val="Normal"/>
    <w:next w:val="Normal"/>
    <w:semiHidden/>
    <w:rsid w:val="0068712B"/>
  </w:style>
  <w:style w:type="table" w:styleId="TableProfessional">
    <w:name w:val="Table Professional"/>
    <w:basedOn w:val="TableNormal"/>
    <w:rsid w:val="0068712B"/>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8712B"/>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8712B"/>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8712B"/>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8712B"/>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8712B"/>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8712B"/>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8712B"/>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8712B"/>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8712B"/>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8712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68712B"/>
    <w:pPr>
      <w:spacing w:before="120"/>
    </w:pPr>
    <w:rPr>
      <w:rFonts w:ascii="Arial" w:hAnsi="Arial" w:cs="Arial"/>
      <w:b/>
      <w:bCs/>
    </w:rPr>
  </w:style>
  <w:style w:type="paragraph" w:styleId="TOC4">
    <w:name w:val="toc 4"/>
    <w:basedOn w:val="Normal"/>
    <w:next w:val="Normal"/>
    <w:autoRedefine/>
    <w:semiHidden/>
    <w:rsid w:val="0068712B"/>
    <w:pPr>
      <w:ind w:left="720"/>
    </w:pPr>
  </w:style>
  <w:style w:type="paragraph" w:styleId="TOC7">
    <w:name w:val="toc 7"/>
    <w:basedOn w:val="Normal"/>
    <w:next w:val="Normal"/>
    <w:autoRedefine/>
    <w:semiHidden/>
    <w:rsid w:val="0068712B"/>
    <w:pPr>
      <w:ind w:left="1440"/>
    </w:pPr>
  </w:style>
  <w:style w:type="paragraph" w:styleId="TOC8">
    <w:name w:val="toc 8"/>
    <w:basedOn w:val="Normal"/>
    <w:next w:val="Normal"/>
    <w:autoRedefine/>
    <w:semiHidden/>
    <w:rsid w:val="0068712B"/>
    <w:pPr>
      <w:ind w:left="1680"/>
    </w:pPr>
  </w:style>
  <w:style w:type="paragraph" w:styleId="TOC9">
    <w:name w:val="toc 9"/>
    <w:basedOn w:val="Normal"/>
    <w:next w:val="Normal"/>
    <w:autoRedefine/>
    <w:semiHidden/>
    <w:rsid w:val="0068712B"/>
    <w:pPr>
      <w:ind w:left="1920"/>
    </w:pPr>
  </w:style>
  <w:style w:type="character" w:customStyle="1" w:styleId="DigitalLinkAnchorCode">
    <w:name w:val="DigitalLinkAnchorCode"/>
    <w:uiPriority w:val="1"/>
    <w:rsid w:val="0068712B"/>
    <w:rPr>
      <w:rFonts w:ascii="Courier New" w:hAnsi="Courier New"/>
      <w:bdr w:val="none" w:sz="0" w:space="0" w:color="auto"/>
      <w:shd w:val="clear" w:color="auto" w:fill="D6E3BC"/>
    </w:rPr>
  </w:style>
  <w:style w:type="character" w:customStyle="1" w:styleId="InlineGraphic">
    <w:name w:val="InlineGraphic"/>
    <w:uiPriority w:val="1"/>
    <w:rsid w:val="0068712B"/>
    <w:rPr>
      <w:bdr w:val="none" w:sz="0" w:space="0" w:color="auto"/>
      <w:shd w:val="clear" w:color="auto" w:fill="00B050"/>
    </w:rPr>
  </w:style>
  <w:style w:type="paragraph" w:customStyle="1" w:styleId="RecipeTableSubhead">
    <w:name w:val="RecipeTableSubhead"/>
    <w:basedOn w:val="TableSubhead"/>
    <w:qFormat/>
    <w:rsid w:val="0068712B"/>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56950">
      <w:bodyDiv w:val="1"/>
      <w:marLeft w:val="0"/>
      <w:marRight w:val="0"/>
      <w:marTop w:val="0"/>
      <w:marBottom w:val="0"/>
      <w:divBdr>
        <w:top w:val="none" w:sz="0" w:space="0" w:color="auto"/>
        <w:left w:val="none" w:sz="0" w:space="0" w:color="auto"/>
        <w:bottom w:val="none" w:sz="0" w:space="0" w:color="auto"/>
        <w:right w:val="none" w:sz="0" w:space="0" w:color="auto"/>
      </w:divBdr>
    </w:div>
    <w:div w:id="1490247362">
      <w:bodyDiv w:val="1"/>
      <w:marLeft w:val="0"/>
      <w:marRight w:val="0"/>
      <w:marTop w:val="0"/>
      <w:marBottom w:val="0"/>
      <w:divBdr>
        <w:top w:val="none" w:sz="0" w:space="0" w:color="auto"/>
        <w:left w:val="none" w:sz="0" w:space="0" w:color="auto"/>
        <w:bottom w:val="none" w:sz="0" w:space="0" w:color="auto"/>
        <w:right w:val="none" w:sz="0" w:space="0" w:color="auto"/>
      </w:divBdr>
    </w:div>
    <w:div w:id="1890990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1907</TotalTime>
  <Pages>21</Pages>
  <Words>7405</Words>
  <Characters>42214</Characters>
  <Application>Microsoft Macintosh Word</Application>
  <DocSecurity>0</DocSecurity>
  <Lines>351</Lines>
  <Paragraphs>99</Paragraphs>
  <ScaleCrop>false</ScaleCrop>
  <Company>Verizon</Company>
  <LinksUpToDate>false</LinksUpToDate>
  <CharactersWithSpaces>49520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119</cp:revision>
  <dcterms:created xsi:type="dcterms:W3CDTF">2013-08-16T13:31:00Z</dcterms:created>
  <dcterms:modified xsi:type="dcterms:W3CDTF">2013-09-02T21:27:00Z</dcterms:modified>
</cp:coreProperties>
</file>