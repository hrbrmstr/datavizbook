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E83F6" w14:textId="28207B6F" w:rsidR="00187B24" w:rsidRPr="00187B24" w:rsidRDefault="00187B24" w:rsidP="00F565A9">
      <w:pPr>
        <w:pStyle w:val="ChapterTitle"/>
        <w:rPr>
          <w:rFonts w:ascii="Times" w:hAnsi="Times"/>
          <w:sz w:val="20"/>
        </w:rPr>
      </w:pPr>
      <w:r w:rsidRPr="00187B24">
        <w:t>Chapter 3: Creating A Repeatable, Reusable, and Reliable Security Data Analysis Workflow and Toolkit</w:t>
      </w:r>
      <w:r w:rsidRPr="00187B24">
        <w:rPr>
          <w:rFonts w:ascii="Times" w:hAnsi="Times"/>
          <w:sz w:val="20"/>
        </w:rPr>
        <w:br/>
      </w:r>
    </w:p>
    <w:p w14:paraId="5E8F0557" w14:textId="50F0E9B5" w:rsidR="00187B24" w:rsidRPr="00187B24" w:rsidRDefault="00187B24" w:rsidP="00F565A9">
      <w:pPr>
        <w:pStyle w:val="ChapterIntroductionPara"/>
        <w:rPr>
          <w:rFonts w:ascii="Times" w:hAnsi="Times"/>
          <w:sz w:val="20"/>
        </w:rPr>
      </w:pPr>
      <w:r w:rsidRPr="00187B24">
        <w:t>While the majority of the content of this book focuses on how to analyze and visualize “security” data, there is a rhinoceros in the room</w:t>
      </w:r>
      <w:r w:rsidR="00A2009D" w:rsidRPr="00A2009D">
        <w:rPr>
          <w:rStyle w:val="Superscript"/>
        </w:rPr>
        <w:t>1</w:t>
      </w:r>
      <w:r w:rsidRPr="00187B24">
        <w:t xml:space="preserve"> that must be dealt with. </w:t>
      </w:r>
      <w:r w:rsidR="00A4141E">
        <w:t>As we saw in the previous chapter, i</w:t>
      </w:r>
      <w:r w:rsidRPr="00187B24">
        <w:t xml:space="preserve">f </w:t>
      </w:r>
      <w:r w:rsidR="00753D05">
        <w:t>you</w:t>
      </w:r>
      <w:r w:rsidRPr="00187B24">
        <w:t xml:space="preserve"> aspire to become a security data scientist, it is not enough to just take snippets of code, apply them to your own data samples, produce a graph (or two) and declare victory. Just as the comic book hero Captain Marvel</w:t>
      </w:r>
      <w:r w:rsidR="007D29D7" w:rsidRPr="007D29D7">
        <w:rPr>
          <w:rStyle w:val="Superscript"/>
        </w:rPr>
        <w:t>2</w:t>
      </w:r>
      <w:r w:rsidRPr="00187B24">
        <w:t xml:space="preserve"> took on the powers of six mythical figures to save the day, you will need to be infused with the skills and abilities of a librarian, systems administrator</w:t>
      </w:r>
      <w:r w:rsidR="005360FF">
        <w:t>/architect</w:t>
      </w:r>
      <w:r w:rsidRPr="00187B24">
        <w:t xml:space="preserve">, </w:t>
      </w:r>
      <w:del w:id="0" w:author="Bob Rudis" w:date="2013-06-26T22:08:00Z">
        <w:r w:rsidR="0007767C" w:rsidRPr="00187B24" w:rsidDel="00A26197">
          <w:delText>mechanic</w:delText>
        </w:r>
      </w:del>
      <w:ins w:id="1" w:author="Bob Rudis" w:date="2013-06-26T22:09:00Z">
        <w:r w:rsidR="006B3E3A">
          <w:t>mechanic</w:t>
        </w:r>
      </w:ins>
      <w:r w:rsidR="0007767C" w:rsidRPr="00187B24">
        <w:t xml:space="preserve">, </w:t>
      </w:r>
      <w:r w:rsidRPr="00187B24">
        <w:t>programmer, project manager, and forensic pathologist to gain the most personal and organizational value from the concepts and techniques presented in these pages. Unfortunately, it will take a little more work than uttering “</w:t>
      </w:r>
      <w:proofErr w:type="spellStart"/>
      <w:r w:rsidRPr="00187B24">
        <w:rPr>
          <w:i/>
          <w:iCs/>
        </w:rPr>
        <w:t>Shazam</w:t>
      </w:r>
      <w:proofErr w:type="spellEnd"/>
      <w:r w:rsidRPr="00187B24">
        <w:rPr>
          <w:i/>
          <w:iCs/>
        </w:rPr>
        <w:t>!</w:t>
      </w:r>
      <w:proofErr w:type="gramStart"/>
      <w:r w:rsidRPr="00187B24">
        <w:t>”,</w:t>
      </w:r>
      <w:proofErr w:type="gramEnd"/>
      <w:r w:rsidRPr="00187B24">
        <w:t xml:space="preserve"> but this chapter should help you down the path of acquiring those fundamentals skill with the added bonus of no lightning strikes.</w:t>
      </w:r>
    </w:p>
    <w:p w14:paraId="2FCCD4BD" w14:textId="06920C53" w:rsidR="00187B24" w:rsidRPr="00704EB3" w:rsidRDefault="00704EB3" w:rsidP="00704EB3">
      <w:pPr>
        <w:pStyle w:val="H1"/>
        <w:pBdr>
          <w:top w:val="single" w:sz="4" w:space="0" w:color="auto"/>
        </w:pBdr>
      </w:pPr>
      <w:r>
        <w:t>Maintaining an Inventory of Data S</w:t>
      </w:r>
      <w:r w:rsidRPr="00704EB3">
        <w:t>ources</w:t>
      </w:r>
    </w:p>
    <w:p w14:paraId="600A3358" w14:textId="4C46BB03" w:rsidR="00187B24" w:rsidRPr="00187B24" w:rsidRDefault="00187B24" w:rsidP="00156711">
      <w:pPr>
        <w:pStyle w:val="Para"/>
        <w:rPr>
          <w:rFonts w:ascii="Times" w:hAnsi="Times"/>
          <w:sz w:val="20"/>
        </w:rPr>
      </w:pPr>
      <w:r w:rsidRPr="00187B24">
        <w:t xml:space="preserve">It would be difficult to say that no data exists for us to process for the purposes of security-oriented analysis. Even the most </w:t>
      </w:r>
      <w:r w:rsidR="002327A7">
        <w:t>nascent</w:t>
      </w:r>
      <w:r w:rsidRPr="00187B24">
        <w:t xml:space="preserve"> security analyst should be able to rattle off a list that would look similar to </w:t>
      </w:r>
      <w:del w:id="2" w:author="Bob Rudis" w:date="2013-06-26T15:48:00Z">
        <w:r w:rsidRPr="00187B24" w:rsidDel="009F0BD2">
          <w:delText>Table #</w:delText>
        </w:r>
      </w:del>
      <w:ins w:id="3" w:author="Bob Rudis" w:date="2013-06-26T15:48:00Z">
        <w:r w:rsidR="009F0BD2">
          <w:t>Table 3-1</w:t>
        </w:r>
      </w:ins>
      <w:r w:rsidRPr="00187B24">
        <w:t xml:space="preserve">. But, do </w:t>
      </w:r>
      <w:r w:rsidRPr="00187B24">
        <w:rPr>
          <w:i/>
          <w:iCs/>
        </w:rPr>
        <w:t>we</w:t>
      </w:r>
      <w:r w:rsidRPr="00187B24">
        <w:t xml:space="preserve"> really </w:t>
      </w:r>
      <w:r w:rsidRPr="00187B24">
        <w:rPr>
          <w:i/>
          <w:iCs/>
        </w:rPr>
        <w:t>have</w:t>
      </w:r>
      <w:r w:rsidRPr="00187B24">
        <w:t xml:space="preserve"> data? Network </w:t>
      </w:r>
      <w:r w:rsidRPr="00187B24">
        <w:lastRenderedPageBreak/>
        <w:t>administrators are usually the owners and caretakers of their device configurations and logs. The same is also true for Windows and UNIX/Linux administrators. The security team may own firewalls, but if you’re a large organization, that may be a completely different team than the one that will perform analytics on the data.  Unless you own the data from generation to deletion, you will be relying on others to either provide it or provide access to it.</w:t>
      </w:r>
      <w:r w:rsidRPr="00187B24">
        <w:rPr>
          <w:rFonts w:ascii="Times" w:hAnsi="Times"/>
          <w:sz w:val="20"/>
        </w:rPr>
        <w:br/>
      </w:r>
    </w:p>
    <w:p w14:paraId="0260AB43" w14:textId="508144B2" w:rsidR="00A2009D" w:rsidRDefault="00A2009D" w:rsidP="00A2009D">
      <w:pPr>
        <w:pStyle w:val="TableCaption"/>
      </w:pPr>
      <w:r>
        <w:t>Ta</w:t>
      </w:r>
      <w:r w:rsidR="00B00360">
        <w:t>ble 3</w:t>
      </w:r>
      <w:ins w:id="4" w:author="Bob Rudis" w:date="2013-06-26T15:48:00Z">
        <w:r w:rsidR="009F0BD2">
          <w:t>-</w:t>
        </w:r>
      </w:ins>
      <w:del w:id="5" w:author="Bob Rudis" w:date="2013-06-26T15:48:00Z">
        <w:r w:rsidR="00B00360" w:rsidDel="009F0BD2">
          <w:delText>.</w:delText>
        </w:r>
      </w:del>
      <w:r w:rsidR="00B00360">
        <w:t>1</w:t>
      </w:r>
      <w:r>
        <w:t xml:space="preserve"> Potential "Security" Data 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8"/>
      </w:tblGrid>
      <w:tr w:rsidR="00A2009D" w14:paraId="63A1BA5A" w14:textId="77777777">
        <w:tc>
          <w:tcPr>
            <w:tcW w:w="4188" w:type="dxa"/>
          </w:tcPr>
          <w:p w14:paraId="5196D938" w14:textId="77777777" w:rsidR="00A2009D" w:rsidRDefault="00A2009D" w:rsidP="00A2009D">
            <w:pPr>
              <w:pStyle w:val="TableListUnmarked"/>
            </w:pPr>
            <w:r>
              <w:t>Windows Event Logs</w:t>
            </w:r>
          </w:p>
          <w:p w14:paraId="231815CF" w14:textId="099769CA" w:rsidR="00A2009D" w:rsidRDefault="00575B08" w:rsidP="00A2009D">
            <w:pPr>
              <w:pStyle w:val="TableListUnmarked"/>
            </w:pPr>
            <w:r>
              <w:t xml:space="preserve">Linux/UNIX </w:t>
            </w:r>
            <w:proofErr w:type="spellStart"/>
            <w:r>
              <w:t>s</w:t>
            </w:r>
            <w:r w:rsidR="00A2009D">
              <w:t>yslogs</w:t>
            </w:r>
            <w:proofErr w:type="spellEnd"/>
          </w:p>
          <w:p w14:paraId="6E097638" w14:textId="77777777" w:rsidR="00A2009D" w:rsidRDefault="00A2009D" w:rsidP="00A2009D">
            <w:pPr>
              <w:pStyle w:val="TableListUnmarked"/>
            </w:pPr>
            <w:r>
              <w:t>Mainframe Logs</w:t>
            </w:r>
          </w:p>
          <w:p w14:paraId="7C09423E" w14:textId="77777777" w:rsidR="00A2009D" w:rsidRDefault="00A2009D" w:rsidP="00A2009D">
            <w:pPr>
              <w:pStyle w:val="TableListUnmarked"/>
            </w:pPr>
            <w:r>
              <w:t>Network Device Logs</w:t>
            </w:r>
          </w:p>
          <w:p w14:paraId="0A3F4721" w14:textId="77777777" w:rsidR="00A2009D" w:rsidRDefault="00A2009D" w:rsidP="00A2009D">
            <w:pPr>
              <w:pStyle w:val="TableListUnmarked"/>
            </w:pPr>
            <w:r>
              <w:t>Proxy Server Logs</w:t>
            </w:r>
          </w:p>
          <w:p w14:paraId="3898612E" w14:textId="77777777" w:rsidR="00A2009D" w:rsidRDefault="00A2009D" w:rsidP="00A2009D">
            <w:pPr>
              <w:pStyle w:val="TableListUnmarked"/>
            </w:pPr>
            <w:r>
              <w:t>Firewall Logs</w:t>
            </w:r>
          </w:p>
          <w:p w14:paraId="48D4F149" w14:textId="77777777" w:rsidR="00A2009D" w:rsidRDefault="00A2009D" w:rsidP="00A2009D">
            <w:pPr>
              <w:pStyle w:val="TableListUnmarked"/>
            </w:pPr>
            <w:r>
              <w:t>Anti-malware Management Event Databases/Alerts</w:t>
            </w:r>
          </w:p>
          <w:p w14:paraId="2C39539D" w14:textId="77777777" w:rsidR="00A2009D" w:rsidRDefault="00A2009D" w:rsidP="00A2009D">
            <w:pPr>
              <w:pStyle w:val="TableListUnmarked"/>
            </w:pPr>
            <w:r>
              <w:t>Vulnerability Management Databases</w:t>
            </w:r>
          </w:p>
          <w:p w14:paraId="2E497C90" w14:textId="77777777" w:rsidR="00A2009D" w:rsidRDefault="00A2009D" w:rsidP="00A2009D">
            <w:pPr>
              <w:pStyle w:val="TableListUnmarked"/>
            </w:pPr>
            <w:r>
              <w:t>Patch Management Databases</w:t>
            </w:r>
          </w:p>
          <w:p w14:paraId="543C6193" w14:textId="451329FF" w:rsidR="00A2009D" w:rsidRDefault="00A2009D" w:rsidP="00A2009D">
            <w:pPr>
              <w:pStyle w:val="TableListUnmarked"/>
            </w:pPr>
            <w:r>
              <w:t>System Configuration Logs</w:t>
            </w:r>
            <w:ins w:id="6" w:author="Bob Rudis" w:date="2013-06-30T17:37:00Z">
              <w:r w:rsidR="0019518F">
                <w:t>/Databases</w:t>
              </w:r>
            </w:ins>
          </w:p>
          <w:p w14:paraId="2B782643" w14:textId="77777777" w:rsidR="00A2009D" w:rsidRDefault="00A2009D" w:rsidP="00A2009D">
            <w:pPr>
              <w:pStyle w:val="TableListUnmarked"/>
            </w:pPr>
            <w:r>
              <w:t>Identity &amp; Access Management/RBAC Records</w:t>
            </w:r>
          </w:p>
          <w:p w14:paraId="3B60945C" w14:textId="77777777" w:rsidR="00A2009D" w:rsidRDefault="00A2009D" w:rsidP="00A2009D">
            <w:pPr>
              <w:pStyle w:val="TableListUnmarked"/>
            </w:pPr>
            <w:proofErr w:type="spellStart"/>
            <w:r>
              <w:t>NetFlow</w:t>
            </w:r>
            <w:proofErr w:type="spellEnd"/>
            <w:r>
              <w:t xml:space="preserve"> Data</w:t>
            </w:r>
          </w:p>
          <w:p w14:paraId="032853DC" w14:textId="77777777" w:rsidR="00A2009D" w:rsidRDefault="00A2009D" w:rsidP="00A2009D">
            <w:pPr>
              <w:pStyle w:val="TableListUnmarked"/>
            </w:pPr>
            <w:r>
              <w:t>PCAP Data</w:t>
            </w:r>
          </w:p>
          <w:p w14:paraId="3D25C882" w14:textId="2F0D348D" w:rsidR="00A2009D" w:rsidRDefault="00A2009D" w:rsidP="00A2009D">
            <w:pPr>
              <w:pStyle w:val="TableListUnmarked"/>
            </w:pPr>
            <w:r>
              <w:t>HR Data Feed</w:t>
            </w:r>
            <w:r w:rsidR="006C27A5">
              <w:t>s</w:t>
            </w:r>
          </w:p>
          <w:p w14:paraId="6D89F5CC" w14:textId="77777777" w:rsidR="00A2009D" w:rsidRDefault="00A2009D" w:rsidP="00A2009D">
            <w:pPr>
              <w:pStyle w:val="TableListUnmarked"/>
            </w:pPr>
            <w:r>
              <w:t>Application Logs</w:t>
            </w:r>
          </w:p>
          <w:p w14:paraId="60A78A65" w14:textId="77777777" w:rsidR="00A2009D" w:rsidRDefault="00A2009D" w:rsidP="00A2009D">
            <w:pPr>
              <w:pStyle w:val="TableListUnmarked"/>
            </w:pPr>
            <w:r>
              <w:t>Web Application Firewall Logs</w:t>
            </w:r>
          </w:p>
          <w:p w14:paraId="7FE22376" w14:textId="2EDD93A0" w:rsidR="008E6547" w:rsidRDefault="008E6547" w:rsidP="00A2009D">
            <w:pPr>
              <w:pStyle w:val="TableListUnmarked"/>
            </w:pPr>
            <w:r>
              <w:t>E-mail Gateway/Spam Filter Logs</w:t>
            </w:r>
          </w:p>
          <w:p w14:paraId="16752521" w14:textId="77777777" w:rsidR="00A2009D" w:rsidRDefault="00A2009D" w:rsidP="00A2009D">
            <w:pPr>
              <w:pStyle w:val="TableListUnmarked"/>
            </w:pPr>
            <w:r>
              <w:t>Business Transactional Data Logs</w:t>
            </w:r>
          </w:p>
          <w:p w14:paraId="271E0DB3" w14:textId="77777777" w:rsidR="00A2009D" w:rsidRDefault="00A2009D" w:rsidP="00A2009D">
            <w:pPr>
              <w:pStyle w:val="TableListUnmarked"/>
            </w:pPr>
            <w:r>
              <w:t>Database Audit Logs</w:t>
            </w:r>
          </w:p>
          <w:p w14:paraId="47005409" w14:textId="77777777" w:rsidR="00A2009D" w:rsidRDefault="00A2009D" w:rsidP="00A2009D">
            <w:pPr>
              <w:pStyle w:val="TableListUnmarked"/>
            </w:pPr>
            <w:r>
              <w:t>Asset Management Databases</w:t>
            </w:r>
          </w:p>
          <w:p w14:paraId="72A4A619" w14:textId="77777777" w:rsidR="00A2009D" w:rsidRDefault="00A2009D" w:rsidP="00A2009D">
            <w:pPr>
              <w:pStyle w:val="TableListUnmarked"/>
            </w:pPr>
            <w:r>
              <w:t>Physical Security Event Logs</w:t>
            </w:r>
          </w:p>
          <w:p w14:paraId="3184FC34" w14:textId="77777777" w:rsidR="00A2009D" w:rsidRDefault="00A2009D" w:rsidP="00A2009D">
            <w:pPr>
              <w:pStyle w:val="TableListUnmarked"/>
            </w:pPr>
            <w:r>
              <w:t>IDS/IDP Alerts</w:t>
            </w:r>
          </w:p>
          <w:p w14:paraId="55CC18C0" w14:textId="77777777" w:rsidR="00A2009D" w:rsidRDefault="00A2009D" w:rsidP="00A2009D">
            <w:pPr>
              <w:pStyle w:val="TableListUnmarked"/>
            </w:pPr>
            <w:r>
              <w:t>Indicators of Compromise</w:t>
            </w:r>
          </w:p>
          <w:p w14:paraId="11DE70FE" w14:textId="77777777" w:rsidR="00A2009D" w:rsidRDefault="00A2009D" w:rsidP="00A2009D">
            <w:pPr>
              <w:pStyle w:val="TableListUnmarked"/>
            </w:pPr>
            <w:r>
              <w:t xml:space="preserve">Help Desk/Non-security Incident </w:t>
            </w:r>
            <w:r>
              <w:lastRenderedPageBreak/>
              <w:t>Tickets</w:t>
            </w:r>
          </w:p>
          <w:p w14:paraId="1DA181B0" w14:textId="77777777" w:rsidR="00A2009D" w:rsidRDefault="00A2009D" w:rsidP="00A2009D">
            <w:pPr>
              <w:pStyle w:val="TableListUnmarked"/>
            </w:pPr>
            <w:r>
              <w:t>Risk Assessments</w:t>
            </w:r>
          </w:p>
          <w:p w14:paraId="57F9065E" w14:textId="77777777" w:rsidR="00A2009D" w:rsidRDefault="00A2009D" w:rsidP="00A2009D">
            <w:pPr>
              <w:pStyle w:val="TableListUnmarked"/>
            </w:pPr>
            <w:r>
              <w:t>Penetration Testing Results</w:t>
            </w:r>
          </w:p>
          <w:p w14:paraId="07761E4A" w14:textId="77777777" w:rsidR="00A2009D" w:rsidRDefault="00A2009D" w:rsidP="00A2009D">
            <w:pPr>
              <w:pStyle w:val="TableListUnmarked"/>
            </w:pPr>
            <w:r>
              <w:t>Application Security Scans</w:t>
            </w:r>
          </w:p>
          <w:p w14:paraId="6F928914" w14:textId="1795B575" w:rsidR="00A2009D" w:rsidRDefault="00A2009D" w:rsidP="00575B08">
            <w:pPr>
              <w:pStyle w:val="TableListUnmarked"/>
            </w:pPr>
            <w:r>
              <w:t>Firewall Port Requests</w:t>
            </w:r>
          </w:p>
        </w:tc>
      </w:tr>
    </w:tbl>
    <w:p w14:paraId="40289D79" w14:textId="77777777" w:rsidR="00A0799D" w:rsidRDefault="00A0799D" w:rsidP="00187B24">
      <w:pPr>
        <w:pStyle w:val="Para"/>
      </w:pPr>
    </w:p>
    <w:p w14:paraId="4E76F2B9" w14:textId="1A9E3D46" w:rsidR="00187B24" w:rsidRPr="00187B24" w:rsidRDefault="00187B24" w:rsidP="00187B24">
      <w:pPr>
        <w:pStyle w:val="Para"/>
        <w:rPr>
          <w:rFonts w:ascii="Times" w:hAnsi="Times"/>
          <w:sz w:val="20"/>
        </w:rPr>
      </w:pPr>
      <w:commentRangeStart w:id="7"/>
      <w:r w:rsidRPr="00187B24">
        <w:t xml:space="preserve">Given the plethora and diversity of sources, your first and foremost task is to </w:t>
      </w:r>
      <w:r w:rsidR="00267B76">
        <w:t xml:space="preserve">channel your inner-librarian to </w:t>
      </w:r>
      <w:r w:rsidRPr="00187B24">
        <w:t xml:space="preserve">create and maintain a comprehensive catalog of </w:t>
      </w:r>
      <w:r w:rsidR="00267B76">
        <w:t>these sources</w:t>
      </w:r>
      <w:r w:rsidRPr="00187B24">
        <w:t xml:space="preserve">, </w:t>
      </w:r>
      <w:r w:rsidRPr="00187B24">
        <w:rPr>
          <w:i/>
          <w:iCs/>
        </w:rPr>
        <w:t>even if you’re not going to use them for analysis right now</w:t>
      </w:r>
      <w:r w:rsidRPr="00187B24">
        <w:t>. While some metadata will be unique, there are basic/common elements to record for each component:</w:t>
      </w:r>
      <w:commentRangeEnd w:id="7"/>
      <w:r w:rsidR="00C77B4D">
        <w:rPr>
          <w:rStyle w:val="CommentReference"/>
          <w:snapToGrid/>
        </w:rPr>
        <w:commentReference w:id="7"/>
      </w:r>
      <w:r w:rsidRPr="00187B24">
        <w:rPr>
          <w:rFonts w:ascii="Times" w:hAnsi="Times"/>
          <w:sz w:val="20"/>
        </w:rPr>
        <w:br/>
      </w:r>
    </w:p>
    <w:p w14:paraId="444A8FDA" w14:textId="72387EEE" w:rsidR="00187B24" w:rsidRPr="00187B24" w:rsidRDefault="00187B24" w:rsidP="00A2009D">
      <w:pPr>
        <w:pStyle w:val="ListPara"/>
        <w:rPr>
          <w:rFonts w:ascii="Times" w:hAnsi="Times"/>
          <w:sz w:val="20"/>
        </w:rPr>
      </w:pPr>
      <w:r w:rsidRPr="00187B24">
        <w:rPr>
          <w:b/>
          <w:bCs/>
        </w:rPr>
        <w:t xml:space="preserve">What is the generator of the data? </w:t>
      </w:r>
      <w:r w:rsidR="00704EB3">
        <w:t xml:space="preserve">This could be as broad-based as identifying </w:t>
      </w:r>
      <w:r w:rsidRPr="00187B24">
        <w:t>an organization-wide proxy server</w:t>
      </w:r>
      <w:r w:rsidR="007C1A68">
        <w:t xml:space="preserve"> farm</w:t>
      </w:r>
      <w:r w:rsidRPr="00187B24">
        <w:t xml:space="preserve"> or as specific as</w:t>
      </w:r>
      <w:r w:rsidR="00704EB3">
        <w:t xml:space="preserve"> the components of</w:t>
      </w:r>
      <w:r w:rsidRPr="00187B24">
        <w:t xml:space="preserve"> a line of business</w:t>
      </w:r>
      <w:r w:rsidR="007C1A68">
        <w:t xml:space="preserve"> web</w:t>
      </w:r>
      <w:r w:rsidRPr="00187B24">
        <w:t xml:space="preserve"> application. Identifying the data source generator is important, though, especially as products and applic</w:t>
      </w:r>
      <w:r w:rsidR="00704EB3">
        <w:t>ations are retired or upgraded. Having a clear description of the source will make it much easier to make updates or changes when you perform reviews of your catalog.</w:t>
      </w:r>
      <w:r w:rsidRPr="00187B24">
        <w:rPr>
          <w:rFonts w:ascii="Times" w:hAnsi="Times"/>
          <w:sz w:val="20"/>
        </w:rPr>
        <w:br/>
      </w:r>
    </w:p>
    <w:p w14:paraId="7B7D8691" w14:textId="4303C370" w:rsidR="00187B24" w:rsidRPr="00187B24" w:rsidRDefault="00187B24" w:rsidP="00A2009D">
      <w:pPr>
        <w:pStyle w:val="ListPara"/>
        <w:rPr>
          <w:rFonts w:ascii="Times" w:hAnsi="Times"/>
          <w:sz w:val="20"/>
        </w:rPr>
      </w:pPr>
      <w:r w:rsidRPr="00187B24">
        <w:rPr>
          <w:b/>
          <w:bCs/>
        </w:rPr>
        <w:t xml:space="preserve">What is the actual or potential security purpose of the data source? </w:t>
      </w:r>
      <w:r w:rsidRPr="00187B24">
        <w:t xml:space="preserve">The main thrust of this question is to determine how the data can or will be used for security-oriented analyses. While there is a definite school of thought that security practitioners should “log all the things”, this is truly not practical even in the age of “big data” and cheap storage. We’ve used the word </w:t>
      </w:r>
      <w:del w:id="8" w:author="Bob Rudis" w:date="2013-06-26T15:49:00Z">
        <w:r w:rsidRPr="009F0BD2" w:rsidDel="009F0BD2">
          <w:rPr>
            <w:i/>
            <w:rPrChange w:id="9" w:author="Bob Rudis" w:date="2013-06-26T15:49:00Z">
              <w:rPr/>
            </w:rPrChange>
          </w:rPr>
          <w:delText>“</w:delText>
        </w:r>
      </w:del>
      <w:r w:rsidRPr="009F0BD2">
        <w:rPr>
          <w:i/>
          <w:rPrChange w:id="10" w:author="Bob Rudis" w:date="2013-06-26T15:49:00Z">
            <w:rPr/>
          </w:rPrChange>
        </w:rPr>
        <w:t>potential</w:t>
      </w:r>
      <w:del w:id="11" w:author="Bob Rudis" w:date="2013-06-26T15:49:00Z">
        <w:r w:rsidRPr="009F0BD2" w:rsidDel="009F0BD2">
          <w:rPr>
            <w:i/>
            <w:rPrChange w:id="12" w:author="Bob Rudis" w:date="2013-06-26T15:49:00Z">
              <w:rPr/>
            </w:rPrChange>
          </w:rPr>
          <w:delText>”</w:delText>
        </w:r>
      </w:del>
      <w:r w:rsidRPr="00187B24">
        <w:t xml:space="preserve"> on purpose since there is a huge difference in having a catalog of all data sources and actually using them all. Think if it in terms of an inter-library book loan. The book is in the catalog and you know you can get access to the resource when you need it, even if it isn’t at your local library</w:t>
      </w:r>
      <w:r w:rsidR="007C1A68">
        <w:t xml:space="preserve"> at the moment</w:t>
      </w:r>
      <w:r w:rsidRPr="00187B24">
        <w:t>. Knowing what and where the data is can save a great deal of time later on, especially if you’re in the middle of an incident.</w:t>
      </w:r>
      <w:del w:id="13" w:author="Bob Rudis" w:date="2013-06-30T17:31:00Z">
        <w:r w:rsidRPr="00187B24" w:rsidDel="00EE5D84">
          <w:rPr>
            <w:rFonts w:ascii="Times" w:hAnsi="Times"/>
            <w:sz w:val="20"/>
          </w:rPr>
          <w:br/>
        </w:r>
      </w:del>
    </w:p>
    <w:p w14:paraId="19A069DB" w14:textId="6630D55F" w:rsidR="00A2009D" w:rsidRPr="00A2009D" w:rsidRDefault="00187B24" w:rsidP="00A2009D">
      <w:pPr>
        <w:pStyle w:val="ListPara"/>
        <w:rPr>
          <w:rFonts w:ascii="Times" w:hAnsi="Times"/>
          <w:sz w:val="20"/>
        </w:rPr>
      </w:pPr>
      <w:r w:rsidRPr="00187B24">
        <w:rPr>
          <w:b/>
          <w:bCs/>
        </w:rPr>
        <w:t>Who is the owner/custodian/controller of the data source?</w:t>
      </w:r>
      <w:r w:rsidRPr="00187B24">
        <w:t xml:space="preserve"> Here, you should be recording</w:t>
      </w:r>
      <w:r w:rsidR="007C1A68">
        <w:t xml:space="preserve"> the contact information of</w:t>
      </w:r>
      <w:r w:rsidRPr="00187B24">
        <w:t xml:space="preserve"> at least two people entrusted with care and feeding of the data. This is usuall</w:t>
      </w:r>
      <w:r w:rsidR="007C1A68">
        <w:t>y the application/service owner and it’s a good idea to go refresh</w:t>
      </w:r>
      <w:r w:rsidRPr="00187B24">
        <w:t xml:space="preserve"> your catalog on at </w:t>
      </w:r>
      <w:r w:rsidRPr="00187B24">
        <w:lastRenderedPageBreak/>
        <w:t xml:space="preserve">least an annual basis </w:t>
      </w:r>
      <w:r w:rsidR="007C1A68">
        <w:t>to</w:t>
      </w:r>
      <w:r w:rsidRPr="00187B24">
        <w:t xml:space="preserve"> ensure you have up-to-date contact information. These records will come in handy when you have access or processing issues (and, you will).</w:t>
      </w:r>
      <w:del w:id="14" w:author="Bob Rudis" w:date="2013-06-30T17:31:00Z">
        <w:r w:rsidR="00A2009D" w:rsidDel="00EE5D84">
          <w:rPr>
            <w:rFonts w:ascii="Times" w:hAnsi="Times"/>
            <w:sz w:val="20"/>
          </w:rPr>
          <w:br/>
        </w:r>
      </w:del>
    </w:p>
    <w:p w14:paraId="3A09AFBB" w14:textId="3D8B439E" w:rsidR="00187B24" w:rsidRPr="00187B24" w:rsidRDefault="00187B24" w:rsidP="00A2009D">
      <w:pPr>
        <w:pStyle w:val="ListPara"/>
        <w:rPr>
          <w:rFonts w:ascii="Times" w:hAnsi="Times"/>
          <w:sz w:val="20"/>
        </w:rPr>
      </w:pPr>
      <w:r w:rsidRPr="00187B24">
        <w:rPr>
          <w:b/>
          <w:bCs/>
        </w:rPr>
        <w:t>What steps need to be taken to access to the data source?</w:t>
      </w:r>
      <w:r w:rsidRPr="00187B24">
        <w:t xml:space="preserve"> Most data sources require special permissions to gain access to them and many have special </w:t>
      </w:r>
      <w:r w:rsidR="00704EB3">
        <w:t xml:space="preserve">or unique </w:t>
      </w:r>
      <w:r w:rsidRPr="00187B24">
        <w:t xml:space="preserve">access methods. In some cases, this will involve pulling data via </w:t>
      </w:r>
      <w:r w:rsidRPr="007C1A68">
        <w:rPr>
          <w:rStyle w:val="InlineCode"/>
        </w:rPr>
        <w:t>sftp</w:t>
      </w:r>
      <w:r w:rsidRPr="00187B24">
        <w:t xml:space="preserve">, </w:t>
      </w:r>
      <w:r w:rsidRPr="007C1A68">
        <w:rPr>
          <w:rStyle w:val="InlineCode"/>
        </w:rPr>
        <w:t>FTP</w:t>
      </w:r>
      <w:r w:rsidRPr="00187B24">
        <w:t xml:space="preserve">, </w:t>
      </w:r>
      <w:r w:rsidRPr="007C1A68">
        <w:rPr>
          <w:rStyle w:val="InlineCode"/>
        </w:rPr>
        <w:t>http[s]</w:t>
      </w:r>
      <w:r w:rsidRPr="00187B24">
        <w:t xml:space="preserve">, </w:t>
      </w:r>
      <w:r w:rsidRPr="007C1A68">
        <w:rPr>
          <w:rStyle w:val="InlineCode"/>
        </w:rPr>
        <w:t>rsync</w:t>
      </w:r>
      <w:r w:rsidRPr="00187B24">
        <w:t xml:space="preserve">, </w:t>
      </w:r>
      <w:r w:rsidRPr="007C1A68">
        <w:rPr>
          <w:rStyle w:val="InlineCode"/>
        </w:rPr>
        <w:t>nfs</w:t>
      </w:r>
      <w:r w:rsidRPr="00187B24">
        <w:t xml:space="preserve"> or </w:t>
      </w:r>
      <w:r w:rsidRPr="007C1A68">
        <w:rPr>
          <w:rStyle w:val="InlineCode"/>
        </w:rPr>
        <w:t>CIFS</w:t>
      </w:r>
      <w:r w:rsidRPr="00187B24">
        <w:t xml:space="preserve"> either in real-time </w:t>
      </w:r>
      <w:r w:rsidR="00704EB3">
        <w:t xml:space="preserve">(streaming) </w:t>
      </w:r>
      <w:r w:rsidRPr="00187B24">
        <w:t>or at timed-intervals</w:t>
      </w:r>
      <w:r w:rsidR="00704EB3">
        <w:t xml:space="preserve"> (batch)</w:t>
      </w:r>
      <w:r w:rsidRPr="00187B24">
        <w:t xml:space="preserve">.  You may also need to make direct </w:t>
      </w:r>
      <w:r w:rsidRPr="007C1A68">
        <w:rPr>
          <w:rStyle w:val="InlineCode"/>
        </w:rPr>
        <w:t>SQL</w:t>
      </w:r>
      <w:r w:rsidRPr="00187B24">
        <w:t xml:space="preserve"> calls to a myriad of databases or </w:t>
      </w:r>
      <w:r w:rsidRPr="007C1A68">
        <w:rPr>
          <w:rStyle w:val="InlineCode"/>
        </w:rPr>
        <w:t>REST</w:t>
      </w:r>
      <w:r w:rsidR="007D29D7" w:rsidRPr="007D29D7">
        <w:rPr>
          <w:rStyle w:val="Superscript"/>
        </w:rPr>
        <w:t>3</w:t>
      </w:r>
      <w:r w:rsidRPr="00187B24">
        <w:t>ful</w:t>
      </w:r>
      <w:r w:rsidR="00704EB3">
        <w:t xml:space="preserve"> and/or </w:t>
      </w:r>
      <w:r w:rsidRPr="007C1A68">
        <w:rPr>
          <w:rStyle w:val="InlineCode"/>
        </w:rPr>
        <w:t>SOAP</w:t>
      </w:r>
      <w:r w:rsidR="007D29D7" w:rsidRPr="007D29D7">
        <w:rPr>
          <w:rStyle w:val="Superscript"/>
        </w:rPr>
        <w:t>4</w:t>
      </w:r>
      <w:r w:rsidRPr="00187B24">
        <w:t>-based queries to retrieve data from more modern sources or proprietary appliances. Finally, it’s almost a guarantee you’ll be either a Windows event log consumer or syslog consumer</w:t>
      </w:r>
      <w:r w:rsidR="00704EB3">
        <w:t xml:space="preserve"> and having a solid inventory will help you in building and scaling a good log management environment</w:t>
      </w:r>
      <w:r w:rsidRPr="00187B24">
        <w:t>. Capturing sol</w:t>
      </w:r>
      <w:r w:rsidR="00704EB3">
        <w:t xml:space="preserve">id details on the access method(s) </w:t>
      </w:r>
      <w:r w:rsidRPr="00187B24">
        <w:t xml:space="preserve">will </w:t>
      </w:r>
      <w:r w:rsidR="00704EB3">
        <w:t xml:space="preserve">also </w:t>
      </w:r>
      <w:r w:rsidRPr="00187B24">
        <w:t xml:space="preserve">be invaluable when it comes time to </w:t>
      </w:r>
      <w:r w:rsidR="00704EB3">
        <w:t>debug</w:t>
      </w:r>
      <w:r w:rsidRPr="00187B24">
        <w:t xml:space="preserve"> why data mysteriously stopped flowing into your analytics engines.</w:t>
      </w:r>
      <w:del w:id="15" w:author="Bob Rudis" w:date="2013-06-30T17:31:00Z">
        <w:r w:rsidRPr="00187B24" w:rsidDel="00EE5D84">
          <w:rPr>
            <w:rFonts w:ascii="Times" w:hAnsi="Times"/>
            <w:sz w:val="20"/>
          </w:rPr>
          <w:br/>
        </w:r>
      </w:del>
    </w:p>
    <w:p w14:paraId="20A7631D" w14:textId="1CC11FF7" w:rsidR="00187B24" w:rsidRPr="00187B24" w:rsidRDefault="00187B24" w:rsidP="00A2009D">
      <w:pPr>
        <w:pStyle w:val="ListPara"/>
        <w:rPr>
          <w:rFonts w:ascii="Times" w:hAnsi="Times"/>
          <w:sz w:val="20"/>
        </w:rPr>
      </w:pPr>
      <w:r w:rsidRPr="00187B24">
        <w:rPr>
          <w:b/>
          <w:bCs/>
        </w:rPr>
        <w:t>What format</w:t>
      </w:r>
      <w:r w:rsidR="00704EB3">
        <w:rPr>
          <w:b/>
          <w:bCs/>
        </w:rPr>
        <w:t>(s)</w:t>
      </w:r>
      <w:r w:rsidRPr="00187B24">
        <w:rPr>
          <w:b/>
          <w:bCs/>
        </w:rPr>
        <w:t xml:space="preserve"> are the data elements encoded in?</w:t>
      </w:r>
      <w:r w:rsidRPr="00187B24">
        <w:t xml:space="preserve"> In a way, your security analytics ingestion “hub” will be a digital Rosetta Stone</w:t>
      </w:r>
      <w:r w:rsidR="007D29D7" w:rsidRPr="007D29D7">
        <w:rPr>
          <w:rStyle w:val="Superscript"/>
        </w:rPr>
        <w:t>5</w:t>
      </w:r>
      <w:r w:rsidRPr="00187B24">
        <w:t xml:space="preserve">, knowing how to read and translate multiple </w:t>
      </w:r>
      <w:proofErr w:type="gramStart"/>
      <w:r w:rsidRPr="00187B24">
        <w:t>representation</w:t>
      </w:r>
      <w:proofErr w:type="gramEnd"/>
      <w:r w:rsidRPr="00187B24">
        <w:t xml:space="preserve"> formats into ones your engines can process. You can expect to be required to parse comma- and </w:t>
      </w:r>
      <w:r w:rsidR="007D29D7">
        <w:t>tab-separated (</w:t>
      </w:r>
      <w:r w:rsidR="007D29D7" w:rsidRPr="007C1A68">
        <w:rPr>
          <w:rStyle w:val="InlineCode"/>
        </w:rPr>
        <w:t>CSV</w:t>
      </w:r>
      <w:r w:rsidR="007D29D7">
        <w:t>/</w:t>
      </w:r>
      <w:r w:rsidR="007D29D7" w:rsidRPr="007C1A68">
        <w:rPr>
          <w:rStyle w:val="InlineCode"/>
        </w:rPr>
        <w:t>TSV</w:t>
      </w:r>
      <w:r w:rsidR="007D29D7">
        <w:t xml:space="preserve">) </w:t>
      </w:r>
      <w:proofErr w:type="gramStart"/>
      <w:r w:rsidR="007D29D7">
        <w:t>records,</w:t>
      </w:r>
      <w:proofErr w:type="gramEnd"/>
      <w:r w:rsidRPr="00187B24">
        <w:t xml:space="preserve"> Jav</w:t>
      </w:r>
      <w:r w:rsidR="007D29D7">
        <w:t>aS</w:t>
      </w:r>
      <w:r w:rsidRPr="00187B24">
        <w:t>cript Object Notation (</w:t>
      </w:r>
      <w:r w:rsidRPr="007C1A68">
        <w:rPr>
          <w:rStyle w:val="InlineCode"/>
        </w:rPr>
        <w:t>JSON</w:t>
      </w:r>
      <w:r w:rsidRPr="00187B24">
        <w:t xml:space="preserve">) objects, </w:t>
      </w:r>
      <w:r w:rsidRPr="007C1A68">
        <w:rPr>
          <w:rStyle w:val="InlineCode"/>
        </w:rPr>
        <w:t>XML</w:t>
      </w:r>
      <w:r w:rsidRPr="00187B24">
        <w:t>, Common Log Format (</w:t>
      </w:r>
      <w:r w:rsidRPr="007C1A68">
        <w:rPr>
          <w:rStyle w:val="InlineCode"/>
        </w:rPr>
        <w:t>CLF</w:t>
      </w:r>
      <w:r w:rsidRPr="00187B24">
        <w:t>) and a myriad of custom log formats.</w:t>
      </w:r>
      <w:r w:rsidR="00704EB3">
        <w:t xml:space="preserve"> You may also be </w:t>
      </w:r>
      <w:r w:rsidR="001D6063">
        <w:t>capturing raw packet capture (PCAP) dumps</w:t>
      </w:r>
      <w:r w:rsidR="00CE34BB">
        <w:t>, SNMP traps</w:t>
      </w:r>
      <w:r w:rsidR="001D6063">
        <w:t xml:space="preserve"> or even unstructured text files. </w:t>
      </w:r>
      <w:r w:rsidRPr="00187B24">
        <w:t>Recording this attribute will help you know when you need to add a new translator</w:t>
      </w:r>
      <w:r w:rsidR="001D6063">
        <w:t xml:space="preserve"> type</w:t>
      </w:r>
      <w:r w:rsidRPr="00187B24">
        <w:t xml:space="preserve"> to your repertoire. </w:t>
      </w:r>
      <w:del w:id="16" w:author="Bob Rudis" w:date="2013-06-30T17:31:00Z">
        <w:r w:rsidRPr="00187B24" w:rsidDel="00EE5D84">
          <w:rPr>
            <w:rFonts w:ascii="Times" w:hAnsi="Times"/>
            <w:sz w:val="20"/>
          </w:rPr>
          <w:br/>
        </w:r>
      </w:del>
    </w:p>
    <w:p w14:paraId="509222A1" w14:textId="77777777" w:rsidR="00187B24" w:rsidRPr="00187B24" w:rsidRDefault="00187B24" w:rsidP="00A2009D">
      <w:pPr>
        <w:pStyle w:val="ListPara"/>
        <w:rPr>
          <w:rFonts w:ascii="Times" w:hAnsi="Times"/>
          <w:sz w:val="20"/>
        </w:rPr>
      </w:pPr>
      <w:r w:rsidRPr="00187B24">
        <w:rPr>
          <w:b/>
          <w:bCs/>
        </w:rPr>
        <w:t>What mechanisms are in place to validate the integrity of the data source and transmission processes?</w:t>
      </w:r>
      <w:r w:rsidRPr="00187B24">
        <w:t xml:space="preserve"> We’ve hinted that your data acquisition setup will be less than perfect and the answer to this question should help provide an early warning system when gremlins decided to creep into your processes. If a source should be generating a mean of “n” events per second and that suddenly drops down a few standard deviations or—even worse—to “0”, you can fairly confidently assume that this is something you should investigate, especially if it’s a more vital data source (say, firewall logs or IDS alerts). Similarly, you may be </w:t>
      </w:r>
      <w:r w:rsidRPr="00187B24">
        <w:lastRenderedPageBreak/>
        <w:t>expecting to consume a data source that has eight fields per event that now has more or fewer fields as a side effect of a vendor “upgrade”. Having a process in place to validate and notify of such integrity issues can help prevent lost time and visibility down the road.</w:t>
      </w:r>
      <w:del w:id="17" w:author="Bob Rudis" w:date="2013-06-30T17:31:00Z">
        <w:r w:rsidRPr="00187B24" w:rsidDel="00EE5D84">
          <w:rPr>
            <w:rFonts w:ascii="Times" w:hAnsi="Times"/>
            <w:sz w:val="20"/>
          </w:rPr>
          <w:br/>
        </w:r>
      </w:del>
    </w:p>
    <w:p w14:paraId="770294A5" w14:textId="6E422155" w:rsidR="00A0799D" w:rsidRDefault="00187B24" w:rsidP="00A2009D">
      <w:pPr>
        <w:pStyle w:val="ListPara"/>
        <w:rPr>
          <w:rFonts w:ascii="Times" w:hAnsi="Times"/>
          <w:sz w:val="20"/>
        </w:rPr>
      </w:pPr>
      <w:r w:rsidRPr="00187B24">
        <w:rPr>
          <w:b/>
          <w:bCs/>
        </w:rPr>
        <w:t>What are the record retention policies for the data source?</w:t>
      </w:r>
      <w:r w:rsidRPr="00187B24">
        <w:t xml:space="preserve"> If you’re</w:t>
      </w:r>
      <w:r w:rsidR="007C1A68">
        <w:t xml:space="preserve"> not</w:t>
      </w:r>
      <w:r w:rsidRPr="00187B24">
        <w:t xml:space="preserve"> in a large or highly regulated organization, issues such as data retention tend to come up only when storage space becomes scarce. However, in many companies there are strict policies on how long you must maintain </w:t>
      </w:r>
      <w:r w:rsidR="007C1A68">
        <w:t xml:space="preserve">access to </w:t>
      </w:r>
      <w:r w:rsidRPr="00187B24">
        <w:t xml:space="preserve">certain types of data. You should check with both the data source owner and your legal/compliance department to determine what your responsibilities are as a consumer and processor of the data. Many times, a data source owner will believe they have transferred responsibility to the security department without explicitly stating so up front. Getting this confirmation can stave off future headaches and potential legal issues. </w:t>
      </w:r>
      <w:del w:id="18" w:author="Bob Rudis" w:date="2013-06-30T17:31:00Z">
        <w:r w:rsidR="00A0799D" w:rsidDel="00EE5D84">
          <w:rPr>
            <w:rFonts w:ascii="Times" w:hAnsi="Times"/>
            <w:sz w:val="20"/>
          </w:rPr>
          <w:br/>
        </w:r>
      </w:del>
    </w:p>
    <w:p w14:paraId="52B4698D" w14:textId="40CF58E8" w:rsidR="00A0799D" w:rsidRPr="00A0799D" w:rsidRDefault="007807C1" w:rsidP="00A2009D">
      <w:pPr>
        <w:pStyle w:val="ListPara"/>
      </w:pPr>
      <w:r>
        <w:rPr>
          <w:b/>
          <w:bCs/>
        </w:rPr>
        <w:t xml:space="preserve">Where, physically and logically, </w:t>
      </w:r>
      <w:r w:rsidR="00A0799D">
        <w:rPr>
          <w:b/>
          <w:bCs/>
        </w:rPr>
        <w:t xml:space="preserve">is the data? </w:t>
      </w:r>
      <w:r w:rsidR="00A0799D">
        <w:rPr>
          <w:bCs/>
        </w:rPr>
        <w:t xml:space="preserve">Having an understanding of the geographical and network locations of the data source </w:t>
      </w:r>
      <w:r>
        <w:rPr>
          <w:bCs/>
        </w:rPr>
        <w:t>will be very helpful when it comes to actually implementing the data intake procedures. If you have identified that a source is in a Colorado data center but your collection and analytics engine is in the Detroit data center, you know that there are potential availability, capacity and latency issues you may need to deal with when building out and maintaining your intake and analytics engine. Ideally, this information will be obtained from your existing asset management system, since your security analytics inventory should—ideally—be a reference source, not the authoritative source.</w:t>
      </w:r>
      <w:del w:id="19" w:author="Bob Rudis" w:date="2013-06-30T17:31:00Z">
        <w:r w:rsidDel="00EE5D84">
          <w:rPr>
            <w:bCs/>
          </w:rPr>
          <w:br/>
        </w:r>
      </w:del>
    </w:p>
    <w:p w14:paraId="2AEBA985" w14:textId="212EA75D" w:rsidR="008E6547" w:rsidRDefault="00187B24" w:rsidP="008E6547">
      <w:pPr>
        <w:pStyle w:val="ListPara"/>
      </w:pPr>
      <w:r w:rsidRPr="00187B24">
        <w:rPr>
          <w:b/>
          <w:bCs/>
        </w:rPr>
        <w:t>What is the expected volume (</w:t>
      </w:r>
      <w:r w:rsidRPr="007C1A68">
        <w:rPr>
          <w:b/>
          <w:bCs/>
          <w:i/>
        </w:rPr>
        <w:t>how much</w:t>
      </w:r>
      <w:r w:rsidRPr="00187B24">
        <w:rPr>
          <w:b/>
          <w:bCs/>
        </w:rPr>
        <w:t>) and velocity (</w:t>
      </w:r>
      <w:r w:rsidRPr="007C1A68">
        <w:rPr>
          <w:b/>
          <w:bCs/>
          <w:i/>
        </w:rPr>
        <w:t xml:space="preserve">rate of </w:t>
      </w:r>
      <w:r w:rsidR="006C1F45">
        <w:rPr>
          <w:b/>
          <w:bCs/>
          <w:i/>
        </w:rPr>
        <w:t xml:space="preserve">transmission/expected </w:t>
      </w:r>
      <w:r w:rsidRPr="007C1A68">
        <w:rPr>
          <w:b/>
          <w:bCs/>
          <w:i/>
        </w:rPr>
        <w:t>consumption</w:t>
      </w:r>
      <w:r w:rsidRPr="00187B24">
        <w:rPr>
          <w:b/>
          <w:bCs/>
        </w:rPr>
        <w:t>) of the data?</w:t>
      </w:r>
      <w:r w:rsidRPr="00187B24">
        <w:t xml:space="preserve"> You may say you want real-time access to you</w:t>
      </w:r>
      <w:r w:rsidR="00C238D2">
        <w:t xml:space="preserve">r organization’s firewall logs </w:t>
      </w:r>
      <w:r w:rsidRPr="00187B24">
        <w:t xml:space="preserve">but that access will do little good if your processing engines are not capable of digesting that </w:t>
      </w:r>
      <w:r w:rsidR="00C238D2" w:rsidRPr="00187B24">
        <w:t>fire hose</w:t>
      </w:r>
      <w:r w:rsidRPr="00187B24">
        <w:t xml:space="preserve"> of information. Thankfully, it’s fairly straightforward to </w:t>
      </w:r>
      <w:r w:rsidR="007C1A68">
        <w:t>measure and estimate the volume/</w:t>
      </w:r>
      <w:r w:rsidRPr="00187B24">
        <w:t>velocity of the data flow and design an appropriate intake configur</w:t>
      </w:r>
      <w:r w:rsidR="007C1A68">
        <w:t xml:space="preserve">ation. Skipping this </w:t>
      </w:r>
      <w:r w:rsidRPr="00187B24">
        <w:t>step may end up with you only retrieving only one out of every four events and missing pot</w:t>
      </w:r>
      <w:r w:rsidR="00B00360">
        <w:t>entially critical data elements or worse, launching your own denial of service (</w:t>
      </w:r>
      <w:proofErr w:type="spellStart"/>
      <w:r w:rsidR="00B00360">
        <w:t>DoS</w:t>
      </w:r>
      <w:proofErr w:type="spellEnd"/>
      <w:r w:rsidR="00B00360">
        <w:t xml:space="preserve">) attack on your </w:t>
      </w:r>
      <w:del w:id="20" w:author="Bob Rudis" w:date="2013-06-30T14:57:00Z">
        <w:r w:rsidR="00B00360" w:rsidDel="004227FC">
          <w:delText xml:space="preserve">logging </w:delText>
        </w:r>
      </w:del>
      <w:ins w:id="21" w:author="Bob Rudis" w:date="2013-06-30T14:57:00Z">
        <w:r w:rsidR="004227FC">
          <w:t xml:space="preserve">intake </w:t>
        </w:r>
      </w:ins>
      <w:r w:rsidR="00B00360">
        <w:t xml:space="preserve">and </w:t>
      </w:r>
      <w:r w:rsidR="00B00360">
        <w:lastRenderedPageBreak/>
        <w:t>processing servers.</w:t>
      </w:r>
      <w:r w:rsidR="008E6547">
        <w:br/>
      </w:r>
    </w:p>
    <w:p w14:paraId="4FF8B329" w14:textId="374BB5F3" w:rsidR="008E6547" w:rsidRDefault="008E6547" w:rsidP="008E6547">
      <w:pPr>
        <w:pStyle w:val="Para"/>
      </w:pPr>
      <w:r>
        <w:t>This foundational catalog can provide fertile ground for formulating insightful research questions</w:t>
      </w:r>
      <w:ins w:id="22" w:author="Bob Rudis" w:date="2013-06-26T15:50:00Z">
        <w:r w:rsidR="009F0BD2">
          <w:t xml:space="preserve">, </w:t>
        </w:r>
      </w:ins>
      <w:del w:id="23" w:author="Bob Rudis" w:date="2013-06-26T15:50:00Z">
        <w:r w:rsidDel="009F0BD2">
          <w:delText xml:space="preserve"> or </w:delText>
        </w:r>
      </w:del>
      <w:r>
        <w:t xml:space="preserve">identifying </w:t>
      </w:r>
      <w:r w:rsidR="00437496">
        <w:t>elements</w:t>
      </w:r>
      <w:r>
        <w:t xml:space="preserve"> to tra</w:t>
      </w:r>
      <w:r w:rsidR="00437496">
        <w:t>ck for your metrics program</w:t>
      </w:r>
      <w:ins w:id="24" w:author="Bob Rudis" w:date="2013-06-26T15:50:00Z">
        <w:r w:rsidR="009F0BD2">
          <w:t xml:space="preserve"> or aiding in incident response activities</w:t>
        </w:r>
      </w:ins>
      <w:r w:rsidR="00437496">
        <w:t xml:space="preserve">. </w:t>
      </w:r>
      <w:del w:id="25" w:author="Bob Rudis" w:date="2013-06-23T22:23:00Z">
        <w:r w:rsidR="00437496" w:rsidDel="00935C4F">
          <w:delText>Even if the question</w:delText>
        </w:r>
      </w:del>
      <w:ins w:id="26" w:author="Bob Rudis" w:date="2013-06-23T22:23:00Z">
        <w:r w:rsidR="00935C4F">
          <w:t xml:space="preserve">Whether you’re asking a question only once or generating a weekly report, </w:t>
        </w:r>
      </w:ins>
      <w:del w:id="27" w:author="Bob Rudis" w:date="2013-06-23T22:23:00Z">
        <w:r w:rsidR="00437496" w:rsidDel="00935C4F">
          <w:delText xml:space="preserve"> is  </w:delText>
        </w:r>
      </w:del>
      <w:r w:rsidR="00437496">
        <w:t>you’ll need to start collecting real data to</w:t>
      </w:r>
      <w:ins w:id="28" w:author="Bob Rudis" w:date="2013-06-23T22:24:00Z">
        <w:r w:rsidR="00935C4F">
          <w:t xml:space="preserve"> process.</w:t>
        </w:r>
      </w:ins>
      <w:del w:id="29" w:author="Bob Rudis" w:date="2013-06-23T22:23:00Z">
        <w:r w:rsidR="00437496" w:rsidDel="00935C4F">
          <w:delText xml:space="preserve"> start to answer those questions and generate those reports.</w:delText>
        </w:r>
      </w:del>
    </w:p>
    <w:p w14:paraId="4D971BCA" w14:textId="7F405A23" w:rsidR="000A3CD1" w:rsidRDefault="000A3CD1" w:rsidP="000A3CD1">
      <w:pPr>
        <w:pStyle w:val="H1"/>
      </w:pPr>
      <w:r>
        <w:t>Building Your Data Intake And Analytics Engine</w:t>
      </w:r>
    </w:p>
    <w:p w14:paraId="4C968F2B" w14:textId="68D54E76" w:rsidR="00D743B3" w:rsidRPr="00E709A2" w:rsidRDefault="00A0799D" w:rsidP="00187B24">
      <w:pPr>
        <w:pStyle w:val="Para"/>
        <w:rPr>
          <w:rFonts w:ascii="Times" w:hAnsi="Times"/>
          <w:szCs w:val="26"/>
        </w:rPr>
      </w:pPr>
      <w:r w:rsidRPr="00E709A2">
        <w:rPr>
          <w:rFonts w:ascii="Times" w:hAnsi="Times"/>
          <w:szCs w:val="26"/>
        </w:rPr>
        <w:t xml:space="preserve">Now that you have an idea of </w:t>
      </w:r>
      <w:r w:rsidR="00475FBC" w:rsidRPr="00E709A2">
        <w:rPr>
          <w:rFonts w:ascii="Times" w:hAnsi="Times"/>
          <w:szCs w:val="26"/>
        </w:rPr>
        <w:t xml:space="preserve">the data sources that are </w:t>
      </w:r>
      <w:r w:rsidRPr="00E709A2">
        <w:rPr>
          <w:rFonts w:ascii="Times" w:hAnsi="Times"/>
          <w:szCs w:val="26"/>
        </w:rPr>
        <w:t>available and at least an initial e</w:t>
      </w:r>
      <w:r w:rsidR="00475FBC" w:rsidRPr="00E709A2">
        <w:rPr>
          <w:rFonts w:ascii="Times" w:hAnsi="Times"/>
          <w:szCs w:val="26"/>
        </w:rPr>
        <w:t>stimate</w:t>
      </w:r>
      <w:r w:rsidR="00437496">
        <w:rPr>
          <w:rFonts w:ascii="Times" w:hAnsi="Times"/>
          <w:szCs w:val="26"/>
        </w:rPr>
        <w:t xml:space="preserve"> at which ones you’ll be using, it’s time to</w:t>
      </w:r>
      <w:r w:rsidR="00475FBC" w:rsidRPr="00E709A2">
        <w:rPr>
          <w:rFonts w:ascii="Times" w:hAnsi="Times"/>
          <w:szCs w:val="26"/>
        </w:rPr>
        <w:t xml:space="preserve"> </w:t>
      </w:r>
      <w:r w:rsidR="00437496">
        <w:rPr>
          <w:rFonts w:ascii="Times" w:hAnsi="Times"/>
          <w:szCs w:val="26"/>
        </w:rPr>
        <w:t>build</w:t>
      </w:r>
      <w:r w:rsidR="00475FBC" w:rsidRPr="00E709A2">
        <w:rPr>
          <w:rFonts w:ascii="Times" w:hAnsi="Times"/>
          <w:szCs w:val="26"/>
        </w:rPr>
        <w:t xml:space="preserve"> the </w:t>
      </w:r>
      <w:r w:rsidR="00437496">
        <w:rPr>
          <w:rFonts w:ascii="Times" w:hAnsi="Times"/>
          <w:szCs w:val="26"/>
        </w:rPr>
        <w:t xml:space="preserve">supporting </w:t>
      </w:r>
      <w:r w:rsidR="00475FBC" w:rsidRPr="00E709A2">
        <w:rPr>
          <w:rFonts w:ascii="Times" w:hAnsi="Times"/>
          <w:szCs w:val="26"/>
        </w:rPr>
        <w:t xml:space="preserve">collection and processing systems. </w:t>
      </w:r>
      <w:r w:rsidR="00B00360" w:rsidRPr="00E709A2">
        <w:rPr>
          <w:rFonts w:ascii="Times" w:hAnsi="Times"/>
          <w:szCs w:val="26"/>
        </w:rPr>
        <w:t xml:space="preserve">If you </w:t>
      </w:r>
      <w:r w:rsidR="00475FBC" w:rsidRPr="00E709A2">
        <w:rPr>
          <w:rFonts w:ascii="Times" w:hAnsi="Times"/>
          <w:szCs w:val="26"/>
        </w:rPr>
        <w:t>thi</w:t>
      </w:r>
      <w:r w:rsidR="00B00360" w:rsidRPr="00E709A2">
        <w:rPr>
          <w:rFonts w:ascii="Times" w:hAnsi="Times"/>
          <w:szCs w:val="26"/>
        </w:rPr>
        <w:t xml:space="preserve">nk of the data as fuel, your goal here is to design the most efficient way to get that fuel into your </w:t>
      </w:r>
      <w:r w:rsidR="00735819" w:rsidRPr="00E709A2">
        <w:rPr>
          <w:rFonts w:ascii="Times" w:hAnsi="Times"/>
          <w:szCs w:val="26"/>
        </w:rPr>
        <w:t>tank for storage</w:t>
      </w:r>
      <w:ins w:id="30" w:author="Bob Rudis" w:date="2013-06-30T14:46:00Z">
        <w:r w:rsidR="00BC7D8D">
          <w:rPr>
            <w:rFonts w:ascii="Times" w:hAnsi="Times"/>
            <w:szCs w:val="26"/>
          </w:rPr>
          <w:t>,</w:t>
        </w:r>
      </w:ins>
      <w:r w:rsidR="00735819" w:rsidRPr="00E709A2">
        <w:rPr>
          <w:rFonts w:ascii="Times" w:hAnsi="Times"/>
          <w:szCs w:val="26"/>
        </w:rPr>
        <w:t xml:space="preserve"> and engine</w:t>
      </w:r>
      <w:r w:rsidR="00B00360" w:rsidRPr="00E709A2">
        <w:rPr>
          <w:rFonts w:ascii="Times" w:hAnsi="Times"/>
          <w:szCs w:val="26"/>
        </w:rPr>
        <w:t xml:space="preserve"> for processing. This will not be a one-time event as you will always be incorporating and potentially retiring data sources and developing new ways of crunching the data. Figure 3-1 provides a conceptual </w:t>
      </w:r>
      <w:r w:rsidR="00735819" w:rsidRPr="00E709A2">
        <w:rPr>
          <w:rFonts w:ascii="Times" w:hAnsi="Times"/>
          <w:szCs w:val="26"/>
        </w:rPr>
        <w:t>over</w:t>
      </w:r>
      <w:r w:rsidR="00B00360" w:rsidRPr="00E709A2">
        <w:rPr>
          <w:rFonts w:ascii="Times" w:hAnsi="Times"/>
          <w:szCs w:val="26"/>
        </w:rPr>
        <w:t>view of this data flow.</w:t>
      </w:r>
      <w:r w:rsidR="00952E2F" w:rsidRPr="00E709A2">
        <w:rPr>
          <w:rFonts w:ascii="Times" w:hAnsi="Times"/>
          <w:szCs w:val="26"/>
        </w:rPr>
        <w:t xml:space="preserve"> </w:t>
      </w:r>
    </w:p>
    <w:p w14:paraId="107D37A8" w14:textId="476E4B3A" w:rsidR="00952E2F" w:rsidRDefault="00952E2F" w:rsidP="00952E2F">
      <w:pPr>
        <w:pStyle w:val="Slug"/>
      </w:pPr>
      <w:r>
        <w:t>Figure 3</w:t>
      </w:r>
      <w:ins w:id="31" w:author="Bob Rudis" w:date="2013-06-26T16:18:00Z">
        <w:r w:rsidR="00E0462E">
          <w:t>-</w:t>
        </w:r>
      </w:ins>
      <w:del w:id="32" w:author="Bob Rudis" w:date="2013-06-26T16:18:00Z">
        <w:r w:rsidDel="00E0462E">
          <w:delText>.</w:delText>
        </w:r>
      </w:del>
      <w:r>
        <w:t xml:space="preserve">1: </w:t>
      </w:r>
      <w:r w:rsidRPr="00D743B3">
        <w:t>High Level Overview Of Data Intake/Processing Flow</w:t>
      </w:r>
      <w:r>
        <w:tab/>
        <w:t>[f03</w:t>
      </w:r>
      <w:ins w:id="33" w:author="Bob Rudis" w:date="2013-06-26T15:51:00Z">
        <w:r w:rsidR="009F0BD2">
          <w:t>01</w:t>
        </w:r>
      </w:ins>
      <w:del w:id="34" w:author="Bob Rudis" w:date="2013-06-26T15:51:00Z">
        <w:r w:rsidDel="009F0BD2">
          <w:delText>##</w:delText>
        </w:r>
      </w:del>
      <w:proofErr w:type="gramStart"/>
      <w:r>
        <w:t>.eps</w:t>
      </w:r>
      <w:proofErr w:type="gramEnd"/>
      <w:r>
        <w:t>]</w:t>
      </w:r>
    </w:p>
    <w:p w14:paraId="5A30036B" w14:textId="42AF4909" w:rsidR="00BC7D8D" w:rsidRPr="00E709A2" w:rsidRDefault="00952E2F" w:rsidP="00187B24">
      <w:pPr>
        <w:pStyle w:val="Para"/>
        <w:rPr>
          <w:rFonts w:ascii="Times" w:hAnsi="Times"/>
          <w:szCs w:val="26"/>
        </w:rPr>
      </w:pPr>
      <w:r w:rsidRPr="00E709A2">
        <w:rPr>
          <w:rFonts w:ascii="Times" w:hAnsi="Times"/>
          <w:szCs w:val="26"/>
        </w:rPr>
        <w:t xml:space="preserve">Keeping the intake process as straightforward as possible should be your primary goal as that will make </w:t>
      </w:r>
      <w:r w:rsidR="004A4FB9" w:rsidRPr="00E709A2">
        <w:rPr>
          <w:rFonts w:ascii="Times" w:hAnsi="Times"/>
          <w:szCs w:val="26"/>
        </w:rPr>
        <w:t xml:space="preserve">it much easier to diagnose and fix issues as they crop up and will also simplify what mechanisms you need to put into place to get at this data for analysis. </w:t>
      </w:r>
      <w:ins w:id="35" w:author="Bob Rudis" w:date="2013-06-30T14:46:00Z">
        <w:r w:rsidR="00BC7D8D">
          <w:rPr>
            <w:rFonts w:ascii="Times" w:hAnsi="Times"/>
            <w:szCs w:val="26"/>
          </w:rPr>
          <w:t xml:space="preserve">This is a good </w:t>
        </w:r>
      </w:ins>
      <w:ins w:id="36" w:author="Bob Rudis" w:date="2013-06-30T14:58:00Z">
        <w:r w:rsidR="004227FC">
          <w:rPr>
            <w:rFonts w:ascii="Times" w:hAnsi="Times"/>
            <w:szCs w:val="26"/>
          </w:rPr>
          <w:t>spot</w:t>
        </w:r>
      </w:ins>
      <w:ins w:id="37" w:author="Bob Rudis" w:date="2013-06-30T14:46:00Z">
        <w:r w:rsidR="00BC7D8D">
          <w:rPr>
            <w:rFonts w:ascii="Times" w:hAnsi="Times"/>
            <w:szCs w:val="26"/>
          </w:rPr>
          <w:t xml:space="preserve"> to </w:t>
        </w:r>
      </w:ins>
      <w:ins w:id="38" w:author="Bob Rudis" w:date="2013-06-30T14:47:00Z">
        <w:r w:rsidR="00BC7D8D">
          <w:rPr>
            <w:rFonts w:ascii="Times" w:hAnsi="Times"/>
            <w:szCs w:val="26"/>
          </w:rPr>
          <w:t>reiterate</w:t>
        </w:r>
      </w:ins>
      <w:ins w:id="39" w:author="Bob Rudis" w:date="2013-06-30T14:46:00Z">
        <w:r w:rsidR="00BC7D8D">
          <w:rPr>
            <w:rFonts w:ascii="Times" w:hAnsi="Times"/>
            <w:szCs w:val="26"/>
          </w:rPr>
          <w:t xml:space="preserve"> that </w:t>
        </w:r>
      </w:ins>
      <w:ins w:id="40" w:author="Bob Rudis" w:date="2013-06-30T14:47:00Z">
        <w:r w:rsidR="00BC7D8D">
          <w:rPr>
            <w:rFonts w:ascii="Times" w:hAnsi="Times"/>
            <w:szCs w:val="26"/>
          </w:rPr>
          <w:t xml:space="preserve">the intent of the intake engine is </w:t>
        </w:r>
        <w:r w:rsidR="00BC7D8D" w:rsidRPr="00BC7D8D">
          <w:rPr>
            <w:rFonts w:ascii="Times" w:hAnsi="Times"/>
            <w:b/>
            <w:szCs w:val="26"/>
            <w:rPrChange w:id="41" w:author="Bob Rudis" w:date="2013-06-30T14:47:00Z">
              <w:rPr>
                <w:rFonts w:ascii="Times" w:hAnsi="Times"/>
                <w:szCs w:val="26"/>
              </w:rPr>
            </w:rPrChange>
          </w:rPr>
          <w:t>not</w:t>
        </w:r>
        <w:r w:rsidR="00BC7D8D">
          <w:rPr>
            <w:rFonts w:ascii="Times" w:hAnsi="Times"/>
            <w:szCs w:val="26"/>
          </w:rPr>
          <w:t xml:space="preserve"> to be</w:t>
        </w:r>
      </w:ins>
      <w:ins w:id="42" w:author="Bob Rudis" w:date="2013-06-30T14:46:00Z">
        <w:r w:rsidR="00BC7D8D">
          <w:rPr>
            <w:rFonts w:ascii="Times" w:hAnsi="Times"/>
            <w:szCs w:val="26"/>
          </w:rPr>
          <w:t xml:space="preserve"> </w:t>
        </w:r>
      </w:ins>
      <w:ins w:id="43" w:author="Bob Rudis" w:date="2013-06-30T14:50:00Z">
        <w:r w:rsidR="00BC7D8D">
          <w:rPr>
            <w:rFonts w:ascii="Times" w:hAnsi="Times"/>
            <w:szCs w:val="26"/>
          </w:rPr>
          <w:t>your sole logging aggregator or</w:t>
        </w:r>
      </w:ins>
      <w:ins w:id="44" w:author="Bob Rudis" w:date="2013-06-30T14:46:00Z">
        <w:r w:rsidR="00BC7D8D">
          <w:rPr>
            <w:rFonts w:ascii="Times" w:hAnsi="Times"/>
            <w:szCs w:val="26"/>
          </w:rPr>
          <w:t xml:space="preserve"> security information and event management system (SIEM).</w:t>
        </w:r>
      </w:ins>
      <w:ins w:id="45" w:author="Bob Rudis" w:date="2013-06-30T14:48:00Z">
        <w:r w:rsidR="00BC7D8D">
          <w:rPr>
            <w:rFonts w:ascii="Times" w:hAnsi="Times"/>
            <w:szCs w:val="26"/>
          </w:rPr>
          <w:t xml:space="preserve">  </w:t>
        </w:r>
      </w:ins>
      <w:ins w:id="46" w:author="Bob Rudis" w:date="2013-06-30T14:51:00Z">
        <w:r w:rsidR="00BC7D8D">
          <w:rPr>
            <w:rFonts w:ascii="Times" w:hAnsi="Times"/>
            <w:szCs w:val="26"/>
          </w:rPr>
          <w:t xml:space="preserve">It </w:t>
        </w:r>
      </w:ins>
      <w:ins w:id="47" w:author="Bob Rudis" w:date="2013-06-30T14:48:00Z">
        <w:r w:rsidR="00BC7D8D">
          <w:rPr>
            <w:rFonts w:ascii="Times" w:hAnsi="Times"/>
            <w:szCs w:val="26"/>
          </w:rPr>
          <w:t xml:space="preserve">will, at times, be pulling in similar types of </w:t>
        </w:r>
      </w:ins>
      <w:ins w:id="48" w:author="Bob Rudis" w:date="2013-06-30T14:51:00Z">
        <w:r w:rsidR="00BC7D8D">
          <w:rPr>
            <w:rFonts w:ascii="Times" w:hAnsi="Times"/>
            <w:szCs w:val="26"/>
          </w:rPr>
          <w:t>streams/</w:t>
        </w:r>
      </w:ins>
      <w:ins w:id="49" w:author="Bob Rudis" w:date="2013-06-30T14:48:00Z">
        <w:r w:rsidR="00BC7D8D">
          <w:rPr>
            <w:rFonts w:ascii="Times" w:hAnsi="Times"/>
            <w:szCs w:val="26"/>
          </w:rPr>
          <w:t>data, but it will also</w:t>
        </w:r>
      </w:ins>
      <w:ins w:id="50" w:author="Bob Rudis" w:date="2013-06-30T14:50:00Z">
        <w:r w:rsidR="00BC7D8D">
          <w:rPr>
            <w:rFonts w:ascii="Times" w:hAnsi="Times"/>
            <w:szCs w:val="26"/>
          </w:rPr>
          <w:t>—potentially—</w:t>
        </w:r>
      </w:ins>
      <w:ins w:id="51" w:author="Bob Rudis" w:date="2013-06-30T14:48:00Z">
        <w:r w:rsidR="00BC7D8D">
          <w:rPr>
            <w:rFonts w:ascii="Times" w:hAnsi="Times"/>
            <w:szCs w:val="26"/>
          </w:rPr>
          <w:t xml:space="preserve">be pulling in data </w:t>
        </w:r>
        <w:r w:rsidR="00BC7D8D" w:rsidRPr="00BC7D8D">
          <w:rPr>
            <w:rFonts w:ascii="Times" w:hAnsi="Times"/>
            <w:i/>
            <w:szCs w:val="26"/>
            <w:rPrChange w:id="52" w:author="Bob Rudis" w:date="2013-06-30T14:49:00Z">
              <w:rPr>
                <w:rFonts w:ascii="Times" w:hAnsi="Times"/>
                <w:szCs w:val="26"/>
              </w:rPr>
            </w:rPrChange>
          </w:rPr>
          <w:t>from</w:t>
        </w:r>
        <w:r w:rsidR="00BC7D8D">
          <w:rPr>
            <w:rFonts w:ascii="Times" w:hAnsi="Times"/>
            <w:szCs w:val="26"/>
          </w:rPr>
          <w:t xml:space="preserve"> any SIEM</w:t>
        </w:r>
      </w:ins>
      <w:ins w:id="53" w:author="Bob Rudis" w:date="2013-06-30T14:51:00Z">
        <w:r w:rsidR="00BC7D8D">
          <w:rPr>
            <w:rFonts w:ascii="Times" w:hAnsi="Times"/>
            <w:szCs w:val="26"/>
          </w:rPr>
          <w:t xml:space="preserve"> or logging environment</w:t>
        </w:r>
      </w:ins>
      <w:ins w:id="54" w:author="Bob Rudis" w:date="2013-06-30T14:48:00Z">
        <w:r w:rsidR="00BC7D8D">
          <w:rPr>
            <w:rFonts w:ascii="Times" w:hAnsi="Times"/>
            <w:szCs w:val="26"/>
          </w:rPr>
          <w:t xml:space="preserve"> you have</w:t>
        </w:r>
      </w:ins>
      <w:ins w:id="55" w:author="Bob Rudis" w:date="2013-06-30T14:49:00Z">
        <w:r w:rsidR="00BC7D8D">
          <w:rPr>
            <w:rFonts w:ascii="Times" w:hAnsi="Times"/>
            <w:szCs w:val="26"/>
          </w:rPr>
          <w:t xml:space="preserve">. </w:t>
        </w:r>
      </w:ins>
      <w:ins w:id="56" w:author="Bob Rudis" w:date="2013-06-30T14:50:00Z">
        <w:r w:rsidR="00BC7D8D">
          <w:rPr>
            <w:rFonts w:ascii="Times" w:hAnsi="Times"/>
            <w:szCs w:val="26"/>
          </w:rPr>
          <w:t xml:space="preserve">Some of the architectural </w:t>
        </w:r>
      </w:ins>
      <w:ins w:id="57" w:author="Bob Rudis" w:date="2013-06-30T14:51:00Z">
        <w:r w:rsidR="00BC7D8D">
          <w:rPr>
            <w:rFonts w:ascii="Times" w:hAnsi="Times"/>
            <w:szCs w:val="26"/>
          </w:rPr>
          <w:t xml:space="preserve">concepts may seem familiar to those who have already architected a SIEM or </w:t>
        </w:r>
      </w:ins>
      <w:ins w:id="58" w:author="Bob Rudis" w:date="2013-06-30T14:52:00Z">
        <w:r w:rsidR="00BC7D8D">
          <w:rPr>
            <w:rFonts w:ascii="Times" w:hAnsi="Times"/>
            <w:szCs w:val="26"/>
          </w:rPr>
          <w:t xml:space="preserve">centralized </w:t>
        </w:r>
      </w:ins>
      <w:ins w:id="59" w:author="Bob Rudis" w:date="2013-06-30T14:51:00Z">
        <w:r w:rsidR="00BC7D8D">
          <w:rPr>
            <w:rFonts w:ascii="Times" w:hAnsi="Times"/>
            <w:szCs w:val="26"/>
          </w:rPr>
          <w:t xml:space="preserve">logging </w:t>
        </w:r>
      </w:ins>
      <w:ins w:id="60" w:author="Bob Rudis" w:date="2013-06-30T14:52:00Z">
        <w:r w:rsidR="00BC7D8D">
          <w:rPr>
            <w:rFonts w:ascii="Times" w:hAnsi="Times"/>
            <w:szCs w:val="26"/>
          </w:rPr>
          <w:t xml:space="preserve">environment, but there are </w:t>
        </w:r>
      </w:ins>
      <w:ins w:id="61" w:author="Bob Rudis" w:date="2013-06-30T14:53:00Z">
        <w:r w:rsidR="00BC7D8D">
          <w:rPr>
            <w:rFonts w:ascii="Times" w:hAnsi="Times"/>
            <w:szCs w:val="26"/>
          </w:rPr>
          <w:t xml:space="preserve">unique </w:t>
        </w:r>
      </w:ins>
      <w:ins w:id="62" w:author="Bob Rudis" w:date="2013-06-30T14:52:00Z">
        <w:r w:rsidR="00BC7D8D">
          <w:rPr>
            <w:rFonts w:ascii="Times" w:hAnsi="Times"/>
            <w:szCs w:val="26"/>
          </w:rPr>
          <w:t>qualities</w:t>
        </w:r>
      </w:ins>
      <w:ins w:id="63" w:author="Bob Rudis" w:date="2013-06-30T14:53:00Z">
        <w:r w:rsidR="00BC7D8D">
          <w:rPr>
            <w:rFonts w:ascii="Times" w:hAnsi="Times"/>
            <w:szCs w:val="26"/>
          </w:rPr>
          <w:t xml:space="preserve"> that </w:t>
        </w:r>
      </w:ins>
      <w:ins w:id="64" w:author="Bob Rudis" w:date="2013-06-30T14:54:00Z">
        <w:r w:rsidR="00BC7D8D">
          <w:rPr>
            <w:rFonts w:ascii="Times" w:hAnsi="Times"/>
            <w:szCs w:val="26"/>
          </w:rPr>
          <w:t xml:space="preserve">make it more geared to </w:t>
        </w:r>
      </w:ins>
      <w:ins w:id="65" w:author="Bob Rudis" w:date="2013-06-30T14:56:00Z">
        <w:r w:rsidR="00BC7D8D">
          <w:rPr>
            <w:rFonts w:ascii="Times" w:hAnsi="Times"/>
            <w:szCs w:val="26"/>
          </w:rPr>
          <w:t>experimental</w:t>
        </w:r>
      </w:ins>
      <w:ins w:id="66" w:author="Bob Rudis" w:date="2013-06-30T14:54:00Z">
        <w:r w:rsidR="00BC7D8D">
          <w:rPr>
            <w:rFonts w:ascii="Times" w:hAnsi="Times"/>
            <w:szCs w:val="26"/>
          </w:rPr>
          <w:t xml:space="preserve"> analytics.</w:t>
        </w:r>
      </w:ins>
    </w:p>
    <w:p w14:paraId="044F55F0" w14:textId="12A51B3F" w:rsidR="006972F4" w:rsidRDefault="006972F4">
      <w:pPr>
        <w:pStyle w:val="H3"/>
        <w:rPr>
          <w:ins w:id="67" w:author="Bob Rudis" w:date="2013-06-30T16:52:00Z"/>
        </w:rPr>
        <w:pPrChange w:id="68" w:author="Bob Rudis" w:date="2013-06-30T16:53:00Z">
          <w:pPr>
            <w:pStyle w:val="Para"/>
          </w:pPr>
        </w:pPrChange>
      </w:pPr>
      <w:ins w:id="69" w:author="Bob Rudis" w:date="2013-06-30T16:52:00Z">
        <w:r>
          <w:lastRenderedPageBreak/>
          <w:t>Handling Log Streams</w:t>
        </w:r>
      </w:ins>
    </w:p>
    <w:p w14:paraId="1378F0B3" w14:textId="77777777" w:rsidR="004227FC" w:rsidRDefault="00071958" w:rsidP="00187B24">
      <w:pPr>
        <w:pStyle w:val="Para"/>
        <w:rPr>
          <w:ins w:id="70" w:author="Bob Rudis" w:date="2013-06-30T15:01:00Z"/>
          <w:rFonts w:ascii="Times" w:hAnsi="Times"/>
          <w:szCs w:val="26"/>
        </w:rPr>
      </w:pPr>
      <w:del w:id="71" w:author="Bob Rudis" w:date="2013-06-30T14:59:00Z">
        <w:r w:rsidRPr="00E709A2" w:rsidDel="004227FC">
          <w:rPr>
            <w:rFonts w:ascii="Times" w:hAnsi="Times"/>
            <w:szCs w:val="26"/>
          </w:rPr>
          <w:delText>First, you must</w:delText>
        </w:r>
      </w:del>
      <w:ins w:id="72" w:author="Bob Rudis" w:date="2013-06-30T14:59:00Z">
        <w:r w:rsidR="004227FC">
          <w:rPr>
            <w:rFonts w:ascii="Times" w:hAnsi="Times"/>
            <w:szCs w:val="26"/>
          </w:rPr>
          <w:t>Your first step is to</w:t>
        </w:r>
      </w:ins>
      <w:r w:rsidRPr="00E709A2">
        <w:rPr>
          <w:rFonts w:ascii="Times" w:hAnsi="Times"/>
          <w:szCs w:val="26"/>
        </w:rPr>
        <w:t xml:space="preserve"> d</w:t>
      </w:r>
      <w:r w:rsidR="00CE3683" w:rsidRPr="00E709A2">
        <w:rPr>
          <w:rFonts w:ascii="Times" w:hAnsi="Times"/>
          <w:szCs w:val="26"/>
        </w:rPr>
        <w:t>eci</w:t>
      </w:r>
      <w:r w:rsidR="00007F03" w:rsidRPr="00E709A2">
        <w:rPr>
          <w:rFonts w:ascii="Times" w:hAnsi="Times"/>
          <w:szCs w:val="26"/>
        </w:rPr>
        <w:t xml:space="preserve">de </w:t>
      </w:r>
      <w:ins w:id="73" w:author="Bob Rudis" w:date="2013-06-30T14:59:00Z">
        <w:r w:rsidR="004227FC">
          <w:rPr>
            <w:rFonts w:ascii="Times" w:hAnsi="Times"/>
            <w:szCs w:val="26"/>
          </w:rPr>
          <w:t>how your intake engine will consume</w:t>
        </w:r>
      </w:ins>
      <w:ins w:id="74" w:author="Bob Rudis" w:date="2013-06-30T15:00:00Z">
        <w:r w:rsidR="004227FC">
          <w:rPr>
            <w:rFonts w:ascii="Times" w:hAnsi="Times"/>
            <w:szCs w:val="26"/>
          </w:rPr>
          <w:t xml:space="preserve"> log streams from</w:t>
        </w:r>
      </w:ins>
      <w:ins w:id="75" w:author="Bob Rudis" w:date="2013-06-30T14:59:00Z">
        <w:r w:rsidR="004227FC">
          <w:rPr>
            <w:rFonts w:ascii="Times" w:hAnsi="Times"/>
            <w:szCs w:val="26"/>
          </w:rPr>
          <w:t xml:space="preserve"> </w:t>
        </w:r>
      </w:ins>
      <w:del w:id="76" w:author="Bob Rudis" w:date="2013-06-30T14:59:00Z">
        <w:r w:rsidR="00007F03" w:rsidRPr="00E709A2" w:rsidDel="004227FC">
          <w:rPr>
            <w:rFonts w:ascii="Times" w:hAnsi="Times"/>
            <w:szCs w:val="26"/>
          </w:rPr>
          <w:delText xml:space="preserve">what your </w:delText>
        </w:r>
      </w:del>
      <w:del w:id="77" w:author="Bob Rudis" w:date="2013-06-23T22:26:00Z">
        <w:r w:rsidR="00007F03" w:rsidRPr="00E709A2" w:rsidDel="00935C4F">
          <w:rPr>
            <w:rFonts w:ascii="Times" w:hAnsi="Times"/>
            <w:szCs w:val="26"/>
          </w:rPr>
          <w:delText xml:space="preserve">centralized </w:delText>
        </w:r>
      </w:del>
      <w:r w:rsidR="00007F03" w:rsidRPr="00E709A2">
        <w:rPr>
          <w:rFonts w:ascii="Times" w:hAnsi="Times"/>
          <w:szCs w:val="26"/>
        </w:rPr>
        <w:t>system</w:t>
      </w:r>
      <w:ins w:id="78" w:author="Bob Rudis" w:date="2013-06-30T15:01:00Z">
        <w:r w:rsidR="004227FC">
          <w:rPr>
            <w:rFonts w:ascii="Times" w:hAnsi="Times"/>
            <w:szCs w:val="26"/>
          </w:rPr>
          <w:t>s</w:t>
        </w:r>
      </w:ins>
      <w:r w:rsidR="00007F03" w:rsidRPr="00E709A2">
        <w:rPr>
          <w:rFonts w:ascii="Times" w:hAnsi="Times"/>
          <w:szCs w:val="26"/>
        </w:rPr>
        <w:t xml:space="preserve">, </w:t>
      </w:r>
      <w:r w:rsidR="00CE3683" w:rsidRPr="00E709A2">
        <w:rPr>
          <w:rFonts w:ascii="Times" w:hAnsi="Times"/>
          <w:szCs w:val="26"/>
        </w:rPr>
        <w:t>network</w:t>
      </w:r>
      <w:ins w:id="79" w:author="Bob Rudis" w:date="2013-06-30T15:01:00Z">
        <w:r w:rsidR="004227FC">
          <w:rPr>
            <w:rFonts w:ascii="Times" w:hAnsi="Times"/>
            <w:szCs w:val="26"/>
          </w:rPr>
          <w:t xml:space="preserve"> devices</w:t>
        </w:r>
      </w:ins>
      <w:r w:rsidR="00CE3683" w:rsidRPr="00E709A2">
        <w:rPr>
          <w:rFonts w:ascii="Times" w:hAnsi="Times"/>
          <w:szCs w:val="26"/>
        </w:rPr>
        <w:t xml:space="preserve"> </w:t>
      </w:r>
      <w:r w:rsidR="00007F03" w:rsidRPr="00E709A2">
        <w:rPr>
          <w:rFonts w:ascii="Times" w:hAnsi="Times"/>
          <w:szCs w:val="26"/>
        </w:rPr>
        <w:t>and application</w:t>
      </w:r>
      <w:ins w:id="80" w:author="Bob Rudis" w:date="2013-06-30T15:01:00Z">
        <w:r w:rsidR="004227FC">
          <w:rPr>
            <w:rFonts w:ascii="Times" w:hAnsi="Times"/>
            <w:szCs w:val="26"/>
          </w:rPr>
          <w:t>s</w:t>
        </w:r>
      </w:ins>
      <w:del w:id="81" w:author="Bob Rudis" w:date="2013-06-30T15:01:00Z">
        <w:r w:rsidR="00007F03" w:rsidRPr="00E709A2" w:rsidDel="004227FC">
          <w:rPr>
            <w:rFonts w:ascii="Times" w:hAnsi="Times"/>
            <w:szCs w:val="26"/>
          </w:rPr>
          <w:delText xml:space="preserve"> </w:delText>
        </w:r>
      </w:del>
      <w:del w:id="82" w:author="Bob Rudis" w:date="2013-06-30T14:59:00Z">
        <w:r w:rsidR="00CE3683" w:rsidRPr="00E709A2" w:rsidDel="004227FC">
          <w:rPr>
            <w:rFonts w:ascii="Times" w:hAnsi="Times"/>
            <w:szCs w:val="26"/>
          </w:rPr>
          <w:delText>event logging strategy will be</w:delText>
        </w:r>
      </w:del>
      <w:r w:rsidR="00CE3683" w:rsidRPr="00E709A2">
        <w:rPr>
          <w:rFonts w:ascii="Times" w:hAnsi="Times"/>
          <w:szCs w:val="26"/>
        </w:rPr>
        <w:t xml:space="preserve">. The concept of a homogenous data center environment </w:t>
      </w:r>
      <w:r w:rsidR="00291C7B" w:rsidRPr="00E709A2">
        <w:rPr>
          <w:rFonts w:ascii="Times" w:hAnsi="Times"/>
          <w:szCs w:val="26"/>
        </w:rPr>
        <w:t>i</w:t>
      </w:r>
      <w:r w:rsidR="00735819" w:rsidRPr="00E709A2">
        <w:rPr>
          <w:rFonts w:ascii="Times" w:hAnsi="Times"/>
          <w:szCs w:val="26"/>
        </w:rPr>
        <w:t>s but a faded memory—if it ever truly existed—</w:t>
      </w:r>
      <w:r w:rsidR="00CE3683" w:rsidRPr="00E709A2">
        <w:rPr>
          <w:rFonts w:ascii="Times" w:hAnsi="Times"/>
          <w:szCs w:val="26"/>
        </w:rPr>
        <w:t xml:space="preserve">since even the most Windows-centric organization cannot help but have </w:t>
      </w:r>
      <w:r w:rsidR="00690493" w:rsidRPr="00E709A2">
        <w:rPr>
          <w:rFonts w:ascii="Times" w:hAnsi="Times"/>
          <w:szCs w:val="26"/>
        </w:rPr>
        <w:t>its</w:t>
      </w:r>
      <w:r w:rsidR="00CE3683" w:rsidRPr="00E709A2">
        <w:rPr>
          <w:rFonts w:ascii="Times" w:hAnsi="Times"/>
          <w:szCs w:val="26"/>
        </w:rPr>
        <w:t xml:space="preserve"> share of routers, swi</w:t>
      </w:r>
      <w:r w:rsidRPr="00E709A2">
        <w:rPr>
          <w:rFonts w:ascii="Times" w:hAnsi="Times"/>
          <w:szCs w:val="26"/>
        </w:rPr>
        <w:t>tches, firewalls and appliances</w:t>
      </w:r>
      <w:r w:rsidR="00690493" w:rsidRPr="00E709A2">
        <w:rPr>
          <w:rFonts w:ascii="Times" w:hAnsi="Times"/>
          <w:szCs w:val="26"/>
        </w:rPr>
        <w:t>, not to mention a mainframe</w:t>
      </w:r>
      <w:ins w:id="83" w:author="Bob Rudis" w:date="2013-06-26T15:53:00Z">
        <w:r w:rsidR="009F0BD2">
          <w:rPr>
            <w:rFonts w:ascii="Times" w:hAnsi="Times"/>
            <w:szCs w:val="26"/>
          </w:rPr>
          <w:t xml:space="preserve"> or Linux box</w:t>
        </w:r>
      </w:ins>
      <w:r w:rsidR="00690493" w:rsidRPr="00E709A2">
        <w:rPr>
          <w:rFonts w:ascii="Times" w:hAnsi="Times"/>
          <w:szCs w:val="26"/>
        </w:rPr>
        <w:t xml:space="preserve"> </w:t>
      </w:r>
      <w:ins w:id="84" w:author="Bob Rudis" w:date="2013-06-26T15:53:00Z">
        <w:r w:rsidR="009F0BD2">
          <w:rPr>
            <w:rFonts w:ascii="Times" w:hAnsi="Times"/>
            <w:szCs w:val="26"/>
          </w:rPr>
          <w:t>(</w:t>
        </w:r>
      </w:ins>
      <w:r w:rsidR="00690493" w:rsidRPr="00E709A2">
        <w:rPr>
          <w:rFonts w:ascii="Times" w:hAnsi="Times"/>
          <w:szCs w:val="26"/>
        </w:rPr>
        <w:t>or two</w:t>
      </w:r>
      <w:ins w:id="85" w:author="Bob Rudis" w:date="2013-06-26T15:53:00Z">
        <w:r w:rsidR="009F0BD2">
          <w:rPr>
            <w:rFonts w:ascii="Times" w:hAnsi="Times"/>
            <w:szCs w:val="26"/>
          </w:rPr>
          <w:t>)</w:t>
        </w:r>
      </w:ins>
      <w:r w:rsidR="00CE3683" w:rsidRPr="00E709A2">
        <w:rPr>
          <w:rFonts w:ascii="Times" w:hAnsi="Times"/>
          <w:szCs w:val="26"/>
        </w:rPr>
        <w:t xml:space="preserve">. Despite the continued prevalence of </w:t>
      </w:r>
      <w:r w:rsidR="00CE3683" w:rsidRPr="00E709A2">
        <w:rPr>
          <w:rStyle w:val="InlineCode"/>
          <w:szCs w:val="26"/>
        </w:rPr>
        <w:t>syslog</w:t>
      </w:r>
      <w:r w:rsidR="000B6625" w:rsidRPr="00E709A2">
        <w:rPr>
          <w:rFonts w:ascii="Times" w:hAnsi="Times"/>
          <w:szCs w:val="26"/>
        </w:rPr>
        <w:t>-based logging</w:t>
      </w:r>
      <w:r w:rsidR="00CE3683" w:rsidRPr="00E709A2">
        <w:rPr>
          <w:rFonts w:ascii="Times" w:hAnsi="Times"/>
          <w:szCs w:val="26"/>
        </w:rPr>
        <w:t xml:space="preserve"> across an ever increasingly wide spectrum of systems</w:t>
      </w:r>
      <w:r w:rsidR="00007F03" w:rsidRPr="00E709A2">
        <w:rPr>
          <w:rFonts w:ascii="Times" w:hAnsi="Times"/>
          <w:szCs w:val="26"/>
        </w:rPr>
        <w:t>, applications</w:t>
      </w:r>
      <w:r w:rsidR="00CE3683" w:rsidRPr="00E709A2">
        <w:rPr>
          <w:rFonts w:ascii="Times" w:hAnsi="Times"/>
          <w:szCs w:val="26"/>
        </w:rPr>
        <w:t xml:space="preserve"> and devices, Windows systems still hold hard and fast to using Windows event logs as their preferred log language (much like how the French fight the linguistic hegemony of English). </w:t>
      </w:r>
    </w:p>
    <w:p w14:paraId="07E764DD" w14:textId="362C1F8D" w:rsidR="00007F03" w:rsidRPr="00E709A2" w:rsidDel="00403079" w:rsidRDefault="004227FC">
      <w:pPr>
        <w:pStyle w:val="Para"/>
        <w:rPr>
          <w:del w:id="86" w:author="Bob Rudis" w:date="2013-06-30T15:04:00Z"/>
          <w:rFonts w:ascii="Times" w:hAnsi="Times"/>
          <w:szCs w:val="26"/>
        </w:rPr>
      </w:pPr>
      <w:ins w:id="87" w:author="Bob Rudis" w:date="2013-06-30T15:02:00Z">
        <w:r>
          <w:rPr>
            <w:rFonts w:ascii="Times" w:hAnsi="Times"/>
            <w:szCs w:val="26"/>
          </w:rPr>
          <w:t>Ideally, you should be consuming feeds from an existing centralized logging environment. Larger organizations</w:t>
        </w:r>
      </w:ins>
      <w:ins w:id="88" w:author="Bob Rudis" w:date="2013-06-30T15:04:00Z">
        <w:r w:rsidR="00403079">
          <w:rPr>
            <w:rFonts w:ascii="Times" w:hAnsi="Times"/>
            <w:szCs w:val="26"/>
          </w:rPr>
          <w:t xml:space="preserve"> (with equally as large budgets)</w:t>
        </w:r>
      </w:ins>
      <w:ins w:id="89" w:author="Bob Rudis" w:date="2013-06-30T15:02:00Z">
        <w:r>
          <w:rPr>
            <w:rFonts w:ascii="Times" w:hAnsi="Times"/>
            <w:szCs w:val="26"/>
          </w:rPr>
          <w:t xml:space="preserve"> may have an </w:t>
        </w:r>
      </w:ins>
      <w:ins w:id="90" w:author="Bob Rudis" w:date="2013-06-30T15:04:00Z">
        <w:r>
          <w:rPr>
            <w:rFonts w:ascii="Times" w:hAnsi="Times"/>
            <w:szCs w:val="26"/>
          </w:rPr>
          <w:t>investment</w:t>
        </w:r>
      </w:ins>
      <w:ins w:id="91" w:author="Bob Rudis" w:date="2013-06-30T15:02:00Z">
        <w:r>
          <w:rPr>
            <w:rFonts w:ascii="Times" w:hAnsi="Times"/>
            <w:szCs w:val="26"/>
          </w:rPr>
          <w:t xml:space="preserve"> </w:t>
        </w:r>
      </w:ins>
      <w:ins w:id="92" w:author="Bob Rudis" w:date="2013-06-30T15:04:00Z">
        <w:r>
          <w:rPr>
            <w:rFonts w:ascii="Times" w:hAnsi="Times"/>
            <w:szCs w:val="26"/>
          </w:rPr>
          <w:t xml:space="preserve">in </w:t>
        </w:r>
      </w:ins>
      <w:ins w:id="93" w:author="Bob Rudis" w:date="2013-06-30T15:08:00Z">
        <w:r w:rsidR="00403079">
          <w:rPr>
            <w:rFonts w:ascii="Times" w:hAnsi="Times"/>
            <w:szCs w:val="26"/>
          </w:rPr>
          <w:t>proprietary</w:t>
        </w:r>
      </w:ins>
      <w:ins w:id="94" w:author="Bob Rudis" w:date="2013-06-30T15:04:00Z">
        <w:r>
          <w:rPr>
            <w:rFonts w:ascii="Times" w:hAnsi="Times"/>
            <w:szCs w:val="26"/>
          </w:rPr>
          <w:t xml:space="preserve"> </w:t>
        </w:r>
      </w:ins>
      <w:ins w:id="95" w:author="Bob Rudis" w:date="2013-06-30T16:55:00Z">
        <w:r w:rsidR="00C92A2A">
          <w:rPr>
            <w:rFonts w:ascii="Times" w:hAnsi="Times"/>
            <w:szCs w:val="26"/>
          </w:rPr>
          <w:t xml:space="preserve">solutions </w:t>
        </w:r>
      </w:ins>
      <w:ins w:id="96" w:author="Bob Rudis" w:date="2013-06-30T15:04:00Z">
        <w:r>
          <w:rPr>
            <w:rFonts w:ascii="Times" w:hAnsi="Times"/>
            <w:szCs w:val="26"/>
          </w:rPr>
          <w:t>such as</w:t>
        </w:r>
      </w:ins>
      <w:ins w:id="97" w:author="Bob Rudis" w:date="2013-06-30T15:02:00Z">
        <w:r>
          <w:rPr>
            <w:rFonts w:ascii="Times" w:hAnsi="Times"/>
            <w:szCs w:val="26"/>
          </w:rPr>
          <w:t xml:space="preserve"> </w:t>
        </w:r>
      </w:ins>
      <w:del w:id="98" w:author="Bob Rudis" w:date="2013-06-30T15:02:00Z">
        <w:r w:rsidR="00CE3683" w:rsidRPr="00E709A2" w:rsidDel="004227FC">
          <w:rPr>
            <w:rFonts w:ascii="Times" w:hAnsi="Times"/>
            <w:szCs w:val="26"/>
          </w:rPr>
          <w:delText xml:space="preserve">Given this data center dichotomy, you will need to make a choice as to whether you’re going to use a solution like </w:delText>
        </w:r>
      </w:del>
      <w:r w:rsidR="00CE3683" w:rsidRPr="00E709A2">
        <w:rPr>
          <w:rFonts w:ascii="Times" w:hAnsi="Times"/>
          <w:szCs w:val="26"/>
        </w:rPr>
        <w:t>Microsoft System Center Operations Manager (SCOM)</w:t>
      </w:r>
      <w:ins w:id="99" w:author="Bob Rudis" w:date="2013-06-30T15:03:00Z">
        <w:r>
          <w:rPr>
            <w:rFonts w:ascii="Times" w:hAnsi="Times"/>
            <w:szCs w:val="26"/>
          </w:rPr>
          <w:t xml:space="preserve">—which has a </w:t>
        </w:r>
      </w:ins>
      <w:del w:id="100" w:author="Bob Rudis" w:date="2013-06-30T15:03:00Z">
        <w:r w:rsidR="00CE3683" w:rsidRPr="00E709A2" w:rsidDel="004227FC">
          <w:rPr>
            <w:rFonts w:ascii="Times" w:hAnsi="Times"/>
            <w:szCs w:val="26"/>
          </w:rPr>
          <w:delText xml:space="preserve"> </w:delText>
        </w:r>
        <w:r w:rsidR="00291C7B" w:rsidRPr="00E709A2" w:rsidDel="004227FC">
          <w:rPr>
            <w:rFonts w:ascii="Times" w:hAnsi="Times"/>
            <w:szCs w:val="26"/>
          </w:rPr>
          <w:delText xml:space="preserve">to handle all events—including, using their </w:delText>
        </w:r>
      </w:del>
      <w:r w:rsidR="00291C7B" w:rsidRPr="00E709A2">
        <w:rPr>
          <w:rStyle w:val="InlineCode"/>
          <w:szCs w:val="26"/>
        </w:rPr>
        <w:t>syslog</w:t>
      </w:r>
      <w:r w:rsidR="00291C7B" w:rsidRPr="00E709A2">
        <w:rPr>
          <w:rFonts w:ascii="Times" w:hAnsi="Times"/>
          <w:szCs w:val="26"/>
        </w:rPr>
        <w:t xml:space="preserve"> adapter for </w:t>
      </w:r>
      <w:del w:id="101" w:author="Bob Rudis" w:date="2013-06-30T15:03:00Z">
        <w:r w:rsidR="00291C7B" w:rsidRPr="00E709A2" w:rsidDel="004227FC">
          <w:rPr>
            <w:rFonts w:ascii="Times" w:hAnsi="Times"/>
            <w:szCs w:val="26"/>
          </w:rPr>
          <w:delText>everything besides</w:delText>
        </w:r>
      </w:del>
      <w:ins w:id="102" w:author="Bob Rudis" w:date="2013-06-30T15:03:00Z">
        <w:r>
          <w:rPr>
            <w:rFonts w:ascii="Times" w:hAnsi="Times"/>
            <w:szCs w:val="26"/>
          </w:rPr>
          <w:t>non-</w:t>
        </w:r>
      </w:ins>
      <w:del w:id="103" w:author="Bob Rudis" w:date="2013-06-30T15:03:00Z">
        <w:r w:rsidR="00291C7B" w:rsidRPr="00E709A2" w:rsidDel="004227FC">
          <w:rPr>
            <w:rFonts w:ascii="Times" w:hAnsi="Times"/>
            <w:szCs w:val="26"/>
          </w:rPr>
          <w:delText xml:space="preserve"> </w:delText>
        </w:r>
      </w:del>
      <w:r w:rsidR="00291C7B" w:rsidRPr="00E709A2">
        <w:rPr>
          <w:rFonts w:ascii="Times" w:hAnsi="Times"/>
          <w:szCs w:val="26"/>
        </w:rPr>
        <w:t xml:space="preserve">Windows components—or </w:t>
      </w:r>
      <w:del w:id="104" w:author="Bob Rudis" w:date="2013-06-30T15:04:00Z">
        <w:r w:rsidR="00291C7B" w:rsidRPr="00E709A2" w:rsidDel="00403079">
          <w:rPr>
            <w:rFonts w:ascii="Times" w:hAnsi="Times"/>
            <w:szCs w:val="26"/>
          </w:rPr>
          <w:delText xml:space="preserve">whether you will be using a logging </w:delText>
        </w:r>
        <w:r w:rsidR="00071958" w:rsidRPr="00E709A2" w:rsidDel="00403079">
          <w:rPr>
            <w:rFonts w:ascii="Times" w:hAnsi="Times"/>
            <w:szCs w:val="26"/>
          </w:rPr>
          <w:delText>translator</w:delText>
        </w:r>
        <w:r w:rsidR="00291C7B" w:rsidRPr="00E709A2" w:rsidDel="00403079">
          <w:rPr>
            <w:rFonts w:ascii="Times" w:hAnsi="Times"/>
            <w:szCs w:val="26"/>
          </w:rPr>
          <w:delText xml:space="preserve"> in your Windows environment to get events out into a more common tongue</w:delText>
        </w:r>
        <w:r w:rsidR="00007F03" w:rsidRPr="00E709A2" w:rsidDel="00403079">
          <w:rPr>
            <w:rFonts w:ascii="Times" w:hAnsi="Times"/>
            <w:szCs w:val="26"/>
          </w:rPr>
          <w:delText>.</w:delText>
        </w:r>
      </w:del>
    </w:p>
    <w:p w14:paraId="45173E5C" w14:textId="636F389A" w:rsidR="005C5A4D" w:rsidRDefault="00291C7B" w:rsidP="008374B3">
      <w:pPr>
        <w:pStyle w:val="Para"/>
        <w:rPr>
          <w:ins w:id="105" w:author="Bob Rudis" w:date="2013-06-30T15:08:00Z"/>
          <w:rFonts w:ascii="Times" w:hAnsi="Times"/>
          <w:szCs w:val="26"/>
        </w:rPr>
      </w:pPr>
      <w:del w:id="106" w:author="Bob Rudis" w:date="2013-06-30T15:04:00Z">
        <w:r w:rsidRPr="00E709A2" w:rsidDel="00403079">
          <w:rPr>
            <w:rFonts w:ascii="Times" w:hAnsi="Times"/>
            <w:szCs w:val="26"/>
          </w:rPr>
          <w:delText xml:space="preserve">Larger organizations </w:delText>
        </w:r>
        <w:r w:rsidR="001B2DB8" w:rsidRPr="00E709A2" w:rsidDel="00403079">
          <w:rPr>
            <w:rFonts w:ascii="Times" w:hAnsi="Times"/>
            <w:szCs w:val="26"/>
          </w:rPr>
          <w:delText xml:space="preserve">with </w:delText>
        </w:r>
        <w:r w:rsidR="00970BAD" w:rsidRPr="00E709A2" w:rsidDel="00403079">
          <w:rPr>
            <w:rFonts w:ascii="Times" w:hAnsi="Times"/>
            <w:szCs w:val="26"/>
          </w:rPr>
          <w:delText xml:space="preserve">equally as large budgets </w:delText>
        </w:r>
        <w:r w:rsidRPr="00E709A2" w:rsidDel="00403079">
          <w:rPr>
            <w:rFonts w:ascii="Times" w:hAnsi="Times"/>
            <w:szCs w:val="26"/>
          </w:rPr>
          <w:delText>may benefit from a proprietary log management solution</w:delText>
        </w:r>
        <w:r w:rsidR="00690493" w:rsidRPr="00E709A2" w:rsidDel="00403079">
          <w:rPr>
            <w:rFonts w:ascii="Times" w:hAnsi="Times"/>
            <w:szCs w:val="26"/>
          </w:rPr>
          <w:delText xml:space="preserve"> such as</w:delText>
        </w:r>
      </w:del>
      <w:r w:rsidR="00690493" w:rsidRPr="00E709A2">
        <w:rPr>
          <w:rFonts w:ascii="Times" w:hAnsi="Times"/>
          <w:szCs w:val="26"/>
        </w:rPr>
        <w:t xml:space="preserve"> HP </w:t>
      </w:r>
      <w:proofErr w:type="spellStart"/>
      <w:r w:rsidR="00690493" w:rsidRPr="00E709A2">
        <w:rPr>
          <w:rFonts w:ascii="Times" w:hAnsi="Times"/>
          <w:szCs w:val="26"/>
        </w:rPr>
        <w:t>ArcSight</w:t>
      </w:r>
      <w:proofErr w:type="spellEnd"/>
      <w:r w:rsidR="00690493" w:rsidRPr="00E709A2">
        <w:rPr>
          <w:rFonts w:ascii="Times" w:hAnsi="Times"/>
          <w:szCs w:val="26"/>
        </w:rPr>
        <w:t xml:space="preserve"> </w:t>
      </w:r>
      <w:r w:rsidR="00007F03" w:rsidRPr="00E709A2">
        <w:rPr>
          <w:rFonts w:ascii="Times" w:hAnsi="Times"/>
          <w:szCs w:val="26"/>
        </w:rPr>
        <w:t>Logger</w:t>
      </w:r>
      <w:ins w:id="107" w:author="Bob Rudis" w:date="2013-06-30T15:09:00Z">
        <w:r w:rsidR="00403079">
          <w:rPr>
            <w:rFonts w:ascii="Times" w:hAnsi="Times"/>
            <w:szCs w:val="26"/>
          </w:rPr>
          <w:t xml:space="preserve"> or </w:t>
        </w:r>
        <w:proofErr w:type="spellStart"/>
        <w:r w:rsidR="00403079">
          <w:rPr>
            <w:rFonts w:ascii="Times" w:hAnsi="Times"/>
            <w:szCs w:val="26"/>
          </w:rPr>
          <w:t>Splunk</w:t>
        </w:r>
      </w:ins>
      <w:proofErr w:type="spellEnd"/>
      <w:del w:id="108" w:author="Bob Rudis" w:date="2013-06-30T15:04:00Z">
        <w:r w:rsidR="00007F03" w:rsidRPr="00E709A2" w:rsidDel="00403079">
          <w:rPr>
            <w:rFonts w:ascii="Times" w:hAnsi="Times"/>
            <w:szCs w:val="26"/>
          </w:rPr>
          <w:delText xml:space="preserve"> </w:delText>
        </w:r>
        <w:r w:rsidR="00690493" w:rsidRPr="00E709A2" w:rsidDel="00403079">
          <w:rPr>
            <w:rFonts w:ascii="Times" w:hAnsi="Times"/>
            <w:szCs w:val="26"/>
          </w:rPr>
          <w:delText>or Splunk</w:delText>
        </w:r>
      </w:del>
      <w:ins w:id="109" w:author="Bob Rudis" w:date="2013-06-26T22:02:00Z">
        <w:r w:rsidR="004D6B3C">
          <w:rPr>
            <w:rFonts w:ascii="Times" w:hAnsi="Times"/>
            <w:szCs w:val="26"/>
          </w:rPr>
          <w:t>.</w:t>
        </w:r>
      </w:ins>
      <w:ins w:id="110" w:author="Bob Rudis" w:date="2013-06-26T22:03:00Z">
        <w:r w:rsidR="004D6B3C">
          <w:rPr>
            <w:rFonts w:ascii="Times" w:hAnsi="Times"/>
            <w:szCs w:val="26"/>
          </w:rPr>
          <w:t xml:space="preserve"> </w:t>
        </w:r>
      </w:ins>
      <w:ins w:id="111" w:author="Bob Rudis" w:date="2013-06-30T15:05:00Z">
        <w:r w:rsidR="00403079">
          <w:rPr>
            <w:rFonts w:ascii="Times" w:hAnsi="Times"/>
            <w:szCs w:val="26"/>
          </w:rPr>
          <w:t>Smaller organizations, or those with more intellectual capital than economic capital</w:t>
        </w:r>
      </w:ins>
      <w:ins w:id="112" w:author="Bob Rudis" w:date="2013-06-30T15:07:00Z">
        <w:r w:rsidR="00403079">
          <w:rPr>
            <w:rFonts w:ascii="Times" w:hAnsi="Times"/>
            <w:szCs w:val="26"/>
          </w:rPr>
          <w:t>,</w:t>
        </w:r>
      </w:ins>
      <w:ins w:id="113" w:author="Bob Rudis" w:date="2013-06-30T15:05:00Z">
        <w:r w:rsidR="00403079">
          <w:rPr>
            <w:rFonts w:ascii="Times" w:hAnsi="Times"/>
            <w:szCs w:val="26"/>
          </w:rPr>
          <w:t xml:space="preserve"> </w:t>
        </w:r>
      </w:ins>
      <w:ins w:id="114" w:author="Bob Rudis" w:date="2013-06-30T15:07:00Z">
        <w:r w:rsidR="00403079">
          <w:rPr>
            <w:rFonts w:ascii="Times" w:hAnsi="Times"/>
            <w:szCs w:val="26"/>
          </w:rPr>
          <w:t>might architect a</w:t>
        </w:r>
      </w:ins>
      <w:del w:id="115" w:author="Bob Rudis" w:date="2013-06-26T22:03:00Z">
        <w:r w:rsidRPr="00E709A2" w:rsidDel="004D6B3C">
          <w:rPr>
            <w:rFonts w:ascii="Times" w:hAnsi="Times"/>
            <w:szCs w:val="26"/>
          </w:rPr>
          <w:delText xml:space="preserve">, but </w:delText>
        </w:r>
      </w:del>
      <w:del w:id="116" w:author="Bob Rudis" w:date="2013-06-30T15:07:00Z">
        <w:r w:rsidRPr="00E709A2" w:rsidDel="00403079">
          <w:rPr>
            <w:rFonts w:ascii="Times" w:hAnsi="Times"/>
            <w:szCs w:val="26"/>
          </w:rPr>
          <w:delText xml:space="preserve">it’s possible to </w:delText>
        </w:r>
      </w:del>
      <w:del w:id="117" w:author="Bob Rudis" w:date="2013-06-30T15:04:00Z">
        <w:r w:rsidRPr="00E709A2" w:rsidDel="00403079">
          <w:rPr>
            <w:rFonts w:ascii="Times" w:hAnsi="Times"/>
            <w:szCs w:val="26"/>
          </w:rPr>
          <w:delText xml:space="preserve">architect </w:delText>
        </w:r>
      </w:del>
      <w:del w:id="118" w:author="Bob Rudis" w:date="2013-06-30T15:07:00Z">
        <w:r w:rsidRPr="00E709A2" w:rsidDel="00403079">
          <w:rPr>
            <w:rFonts w:ascii="Times" w:hAnsi="Times"/>
            <w:szCs w:val="26"/>
          </w:rPr>
          <w:delText>a</w:delText>
        </w:r>
      </w:del>
      <w:r w:rsidRPr="00E709A2">
        <w:rPr>
          <w:rFonts w:ascii="Times" w:hAnsi="Times"/>
          <w:szCs w:val="26"/>
        </w:rPr>
        <w:t xml:space="preserve"> robust </w:t>
      </w:r>
      <w:ins w:id="119" w:author="Bob Rudis" w:date="2013-06-26T15:56:00Z">
        <w:r w:rsidR="009F0BD2" w:rsidRPr="00E709A2">
          <w:rPr>
            <w:rFonts w:ascii="Times" w:hAnsi="Times"/>
            <w:szCs w:val="26"/>
          </w:rPr>
          <w:t xml:space="preserve">open source </w:t>
        </w:r>
      </w:ins>
      <w:r w:rsidRPr="00E709A2">
        <w:rPr>
          <w:rFonts w:ascii="Times" w:hAnsi="Times"/>
          <w:szCs w:val="26"/>
        </w:rPr>
        <w:t xml:space="preserve">collection hub with </w:t>
      </w:r>
      <w:r w:rsidR="00690493" w:rsidRPr="00E709A2">
        <w:rPr>
          <w:rFonts w:ascii="Times" w:hAnsi="Times"/>
          <w:szCs w:val="26"/>
        </w:rPr>
        <w:t xml:space="preserve">something as </w:t>
      </w:r>
      <w:r w:rsidR="007D6F4F" w:rsidRPr="00E709A2">
        <w:rPr>
          <w:rFonts w:ascii="Times" w:hAnsi="Times"/>
          <w:szCs w:val="26"/>
        </w:rPr>
        <w:t>traditional</w:t>
      </w:r>
      <w:r w:rsidR="00690493" w:rsidRPr="00E709A2">
        <w:rPr>
          <w:rFonts w:ascii="Times" w:hAnsi="Times"/>
          <w:szCs w:val="26"/>
        </w:rPr>
        <w:t xml:space="preserve"> as </w:t>
      </w:r>
      <w:r w:rsidRPr="00E709A2">
        <w:rPr>
          <w:rStyle w:val="InlineCode"/>
          <w:szCs w:val="26"/>
        </w:rPr>
        <w:t>syslog-ng</w:t>
      </w:r>
      <w:del w:id="120" w:author="Bob Rudis" w:date="2013-06-30T16:49:00Z">
        <w:r w:rsidRPr="00E709A2" w:rsidDel="006972F4">
          <w:rPr>
            <w:rStyle w:val="Superscript"/>
            <w:szCs w:val="26"/>
          </w:rPr>
          <w:delText>6</w:delText>
        </w:r>
      </w:del>
      <w:ins w:id="121" w:author="Bob Rudis" w:date="2013-06-30T16:49:00Z">
        <w:r w:rsidR="006972F4">
          <w:rPr>
            <w:rFonts w:ascii="Times" w:hAnsi="Times"/>
            <w:szCs w:val="26"/>
          </w:rPr>
          <w:t xml:space="preserve"> </w:t>
        </w:r>
      </w:ins>
      <w:del w:id="122" w:author="Bob Rudis" w:date="2013-06-30T16:49:00Z">
        <w:r w:rsidR="00690493" w:rsidRPr="00E709A2" w:rsidDel="006972F4">
          <w:rPr>
            <w:rFonts w:ascii="Times" w:hAnsi="Times"/>
            <w:szCs w:val="26"/>
          </w:rPr>
          <w:delText xml:space="preserve"> </w:delText>
        </w:r>
      </w:del>
      <w:ins w:id="123" w:author="Bob Rudis" w:date="2013-06-30T16:50:00Z">
        <w:r w:rsidR="006972F4">
          <w:rPr>
            <w:rFonts w:ascii="Times" w:hAnsi="Times"/>
            <w:szCs w:val="26"/>
          </w:rPr>
          <w:t xml:space="preserve">: </w:t>
        </w:r>
        <w:r w:rsidR="006972F4" w:rsidRPr="006972F4">
          <w:rPr>
            <w:rStyle w:val="InlineURL"/>
            <w:rPrChange w:id="124" w:author="Bob Rudis" w:date="2013-06-30T16:51:00Z">
              <w:rPr>
                <w:rFonts w:ascii="Times" w:hAnsi="Times"/>
                <w:szCs w:val="26"/>
              </w:rPr>
            </w:rPrChange>
          </w:rPr>
          <w:t>http://www.balabit.com/network-security/syslog-ng/opensource-logging-</w:t>
        </w:r>
        <w:proofErr w:type="gramStart"/>
        <w:r w:rsidR="006972F4" w:rsidRPr="006972F4">
          <w:rPr>
            <w:rStyle w:val="InlineURL"/>
            <w:rPrChange w:id="125" w:author="Bob Rudis" w:date="2013-06-30T16:51:00Z">
              <w:rPr>
                <w:rFonts w:ascii="Times" w:hAnsi="Times"/>
                <w:szCs w:val="26"/>
              </w:rPr>
            </w:rPrChange>
          </w:rPr>
          <w:t>system</w:t>
        </w:r>
        <w:r w:rsidR="006972F4" w:rsidRPr="006972F4" w:rsidDel="006972F4">
          <w:rPr>
            <w:rFonts w:ascii="Times" w:hAnsi="Times"/>
            <w:szCs w:val="26"/>
          </w:rPr>
          <w:t xml:space="preserve"> </w:t>
        </w:r>
        <w:r w:rsidR="006972F4">
          <w:rPr>
            <w:rFonts w:ascii="Times" w:hAnsi="Times"/>
            <w:szCs w:val="26"/>
          </w:rPr>
          <w:t>:</w:t>
        </w:r>
        <w:proofErr w:type="gramEnd"/>
        <w:r w:rsidR="006972F4">
          <w:rPr>
            <w:rFonts w:ascii="Times" w:hAnsi="Times"/>
            <w:szCs w:val="26"/>
          </w:rPr>
          <w:t xml:space="preserve"> </w:t>
        </w:r>
      </w:ins>
      <w:del w:id="126" w:author="Bob Rudis" w:date="2013-06-30T16:49:00Z">
        <w:r w:rsidR="00FC3547" w:rsidRPr="00E709A2" w:rsidDel="006972F4">
          <w:rPr>
            <w:rFonts w:ascii="Times" w:hAnsi="Times"/>
            <w:szCs w:val="26"/>
          </w:rPr>
          <w:delText>(</w:delText>
        </w:r>
      </w:del>
      <w:r w:rsidR="00690493" w:rsidRPr="00E709A2">
        <w:rPr>
          <w:rFonts w:ascii="Times" w:hAnsi="Times"/>
          <w:szCs w:val="26"/>
        </w:rPr>
        <w:t xml:space="preserve">since </w:t>
      </w:r>
      <w:r w:rsidR="00007F03" w:rsidRPr="00E709A2">
        <w:rPr>
          <w:rFonts w:ascii="Times" w:hAnsi="Times"/>
          <w:szCs w:val="26"/>
        </w:rPr>
        <w:t xml:space="preserve">you can </w:t>
      </w:r>
      <w:r w:rsidR="007D6F4F" w:rsidRPr="00E709A2">
        <w:rPr>
          <w:rFonts w:ascii="Times" w:hAnsi="Times"/>
          <w:szCs w:val="26"/>
        </w:rPr>
        <w:t xml:space="preserve">even </w:t>
      </w:r>
      <w:r w:rsidR="00007F03" w:rsidRPr="00E709A2">
        <w:rPr>
          <w:rFonts w:ascii="Times" w:hAnsi="Times"/>
          <w:szCs w:val="26"/>
        </w:rPr>
        <w:t>forward</w:t>
      </w:r>
      <w:r w:rsidR="00690493" w:rsidRPr="00E709A2">
        <w:rPr>
          <w:rFonts w:ascii="Times" w:hAnsi="Times"/>
          <w:szCs w:val="26"/>
        </w:rPr>
        <w:t xml:space="preserve"> Windows events </w:t>
      </w:r>
      <w:r w:rsidR="00007F03" w:rsidRPr="00E709A2">
        <w:rPr>
          <w:rFonts w:ascii="Times" w:hAnsi="Times"/>
          <w:szCs w:val="26"/>
        </w:rPr>
        <w:t xml:space="preserve">to it </w:t>
      </w:r>
      <w:r w:rsidR="00690493" w:rsidRPr="00E709A2">
        <w:rPr>
          <w:rFonts w:ascii="Times" w:hAnsi="Times"/>
          <w:szCs w:val="26"/>
        </w:rPr>
        <w:t>using a tool like</w:t>
      </w:r>
      <w:r w:rsidRPr="00E709A2">
        <w:rPr>
          <w:rFonts w:ascii="Times" w:hAnsi="Times"/>
          <w:szCs w:val="26"/>
        </w:rPr>
        <w:t xml:space="preserve"> Snare</w:t>
      </w:r>
      <w:ins w:id="127" w:author="Bob Rudis" w:date="2013-06-30T16:50:00Z">
        <w:r w:rsidR="006972F4">
          <w:rPr>
            <w:rFonts w:ascii="Times" w:hAnsi="Times"/>
            <w:szCs w:val="26"/>
          </w:rPr>
          <w:t xml:space="preserve"> : </w:t>
        </w:r>
        <w:r w:rsidR="006972F4" w:rsidRPr="006972F4">
          <w:rPr>
            <w:rStyle w:val="InlineURL"/>
            <w:rPrChange w:id="128" w:author="Bob Rudis" w:date="2013-06-30T16:50:00Z">
              <w:rPr>
                <w:rFonts w:ascii="Times" w:hAnsi="Times"/>
                <w:szCs w:val="26"/>
              </w:rPr>
            </w:rPrChange>
          </w:rPr>
          <w:t>http://www.intersectalliance.com/projects/SnareWindows/</w:t>
        </w:r>
      </w:ins>
      <w:del w:id="129" w:author="Bob Rudis" w:date="2013-06-30T16:50:00Z">
        <w:r w:rsidRPr="006972F4" w:rsidDel="006972F4">
          <w:rPr>
            <w:rPrChange w:id="130" w:author="Bob Rudis" w:date="2013-06-30T16:51:00Z">
              <w:rPr>
                <w:rStyle w:val="Superscript"/>
                <w:szCs w:val="26"/>
              </w:rPr>
            </w:rPrChange>
          </w:rPr>
          <w:delText>7</w:delText>
        </w:r>
        <w:r w:rsidR="00FC3547" w:rsidRPr="006972F4" w:rsidDel="006972F4">
          <w:rPr>
            <w:rPrChange w:id="131" w:author="Bob Rudis" w:date="2013-06-30T16:51:00Z">
              <w:rPr>
                <w:rFonts w:ascii="Times" w:hAnsi="Times"/>
                <w:szCs w:val="26"/>
              </w:rPr>
            </w:rPrChange>
          </w:rPr>
          <w:delText>)</w:delText>
        </w:r>
      </w:del>
      <w:ins w:id="132" w:author="Bob Rudis" w:date="2013-06-30T15:07:00Z">
        <w:r w:rsidR="00403079" w:rsidRPr="006972F4">
          <w:rPr>
            <w:rPrChange w:id="133" w:author="Bob Rudis" w:date="2013-06-30T16:51:00Z">
              <w:rPr>
                <w:rFonts w:ascii="Times" w:hAnsi="Times"/>
                <w:szCs w:val="26"/>
              </w:rPr>
            </w:rPrChange>
          </w:rPr>
          <w:t>.</w:t>
        </w:r>
      </w:ins>
      <w:ins w:id="134" w:author="Bob Rudis" w:date="2013-06-30T15:09:00Z">
        <w:r w:rsidR="00403079">
          <w:rPr>
            <w:rFonts w:ascii="Times" w:hAnsi="Times"/>
            <w:szCs w:val="26"/>
          </w:rPr>
          <w:t xml:space="preserve"> If you aren’t using a centralized logging environment, you’ll need to feed your intake engine directly from the sourc</w:t>
        </w:r>
        <w:r w:rsidR="00C92A2A">
          <w:rPr>
            <w:rFonts w:ascii="Times" w:hAnsi="Times"/>
            <w:szCs w:val="26"/>
          </w:rPr>
          <w:t xml:space="preserve">es you intend to pull data from (which will place an even greater </w:t>
        </w:r>
      </w:ins>
      <w:ins w:id="135" w:author="Bob Rudis" w:date="2013-06-30T17:00:00Z">
        <w:r w:rsidR="00C92A2A">
          <w:rPr>
            <w:rFonts w:ascii="Times" w:hAnsi="Times"/>
            <w:szCs w:val="26"/>
          </w:rPr>
          <w:t>reliance</w:t>
        </w:r>
      </w:ins>
      <w:ins w:id="136" w:author="Bob Rudis" w:date="2013-06-30T15:09:00Z">
        <w:r w:rsidR="00C92A2A">
          <w:rPr>
            <w:rFonts w:ascii="Times" w:hAnsi="Times"/>
            <w:szCs w:val="26"/>
          </w:rPr>
          <w:t xml:space="preserve"> on the aforementioned </w:t>
        </w:r>
      </w:ins>
      <w:ins w:id="137" w:author="Bob Rudis" w:date="2013-06-30T17:00:00Z">
        <w:r w:rsidR="00C92A2A">
          <w:rPr>
            <w:rFonts w:ascii="Times" w:hAnsi="Times"/>
            <w:szCs w:val="26"/>
          </w:rPr>
          <w:t xml:space="preserve">source </w:t>
        </w:r>
      </w:ins>
      <w:ins w:id="138" w:author="Bob Rudis" w:date="2013-06-30T15:09:00Z">
        <w:r w:rsidR="00C92A2A">
          <w:rPr>
            <w:rFonts w:ascii="Times" w:hAnsi="Times"/>
            <w:szCs w:val="26"/>
          </w:rPr>
          <w:t>inventory).</w:t>
        </w:r>
      </w:ins>
    </w:p>
    <w:p w14:paraId="711912B7" w14:textId="77777777" w:rsidR="002D1FB6" w:rsidRDefault="00403079" w:rsidP="008374B3">
      <w:pPr>
        <w:pStyle w:val="Para"/>
        <w:rPr>
          <w:ins w:id="139" w:author="Bob Rudis" w:date="2013-06-30T17:03:00Z"/>
          <w:rFonts w:ascii="Times" w:hAnsi="Times"/>
          <w:szCs w:val="26"/>
        </w:rPr>
      </w:pPr>
      <w:ins w:id="140" w:author="Bob Rudis" w:date="2013-06-30T15:10:00Z">
        <w:r>
          <w:rPr>
            <w:rFonts w:ascii="Times" w:hAnsi="Times"/>
            <w:szCs w:val="26"/>
          </w:rPr>
          <w:t xml:space="preserve">Once you have identified log streams </w:t>
        </w:r>
      </w:ins>
      <w:ins w:id="141" w:author="Bob Rudis" w:date="2013-06-30T17:01:00Z">
        <w:r w:rsidR="00C92A2A">
          <w:rPr>
            <w:rFonts w:ascii="Times" w:hAnsi="Times"/>
            <w:szCs w:val="26"/>
          </w:rPr>
          <w:t xml:space="preserve">you </w:t>
        </w:r>
      </w:ins>
      <w:ins w:id="142" w:author="Bob Rudis" w:date="2013-06-30T17:02:00Z">
        <w:r w:rsidR="00C92A2A">
          <w:rPr>
            <w:rFonts w:ascii="Times" w:hAnsi="Times"/>
            <w:szCs w:val="26"/>
          </w:rPr>
          <w:t xml:space="preserve">are interested in, you </w:t>
        </w:r>
      </w:ins>
      <w:ins w:id="143" w:author="Bob Rudis" w:date="2013-06-30T17:01:00Z">
        <w:r w:rsidR="00C92A2A">
          <w:rPr>
            <w:rFonts w:ascii="Times" w:hAnsi="Times"/>
            <w:szCs w:val="26"/>
          </w:rPr>
          <w:t xml:space="preserve">will need to have a </w:t>
        </w:r>
      </w:ins>
      <w:ins w:id="144" w:author="Bob Rudis" w:date="2013-06-30T17:02:00Z">
        <w:r w:rsidR="00C92A2A">
          <w:rPr>
            <w:rFonts w:ascii="Times" w:hAnsi="Times"/>
            <w:szCs w:val="26"/>
          </w:rPr>
          <w:t>system</w:t>
        </w:r>
      </w:ins>
      <w:ins w:id="145" w:author="Bob Rudis" w:date="2013-06-30T17:01:00Z">
        <w:r w:rsidR="00C92A2A">
          <w:rPr>
            <w:rFonts w:ascii="Times" w:hAnsi="Times"/>
            <w:szCs w:val="26"/>
          </w:rPr>
          <w:t xml:space="preserve"> </w:t>
        </w:r>
      </w:ins>
      <w:ins w:id="146" w:author="Bob Rudis" w:date="2013-06-30T17:02:00Z">
        <w:r w:rsidR="00C92A2A">
          <w:rPr>
            <w:rFonts w:ascii="Times" w:hAnsi="Times"/>
            <w:szCs w:val="26"/>
          </w:rPr>
          <w:t>setup for the intake</w:t>
        </w:r>
      </w:ins>
      <w:ins w:id="147" w:author="Bob Rudis" w:date="2013-06-30T17:01:00Z">
        <w:r w:rsidR="00C92A2A">
          <w:rPr>
            <w:rFonts w:ascii="Times" w:hAnsi="Times"/>
            <w:szCs w:val="26"/>
          </w:rPr>
          <w:t>.</w:t>
        </w:r>
      </w:ins>
      <w:ins w:id="148" w:author="Bob Rudis" w:date="2013-06-30T17:02:00Z">
        <w:r w:rsidR="00C92A2A">
          <w:rPr>
            <w:rFonts w:ascii="Times" w:hAnsi="Times"/>
            <w:szCs w:val="26"/>
          </w:rPr>
          <w:t xml:space="preserve"> </w:t>
        </w:r>
      </w:ins>
      <w:ins w:id="149" w:author="Bob Rudis" w:date="2013-06-30T17:03:00Z">
        <w:r w:rsidR="002D1FB6">
          <w:rPr>
            <w:rFonts w:ascii="Times" w:hAnsi="Times"/>
            <w:szCs w:val="26"/>
          </w:rPr>
          <w:t>This system must be able to:</w:t>
        </w:r>
      </w:ins>
    </w:p>
    <w:p w14:paraId="08EB9C41" w14:textId="75C167AB" w:rsidR="002D1FB6" w:rsidRDefault="009B6EC7">
      <w:pPr>
        <w:pStyle w:val="ListBulleted"/>
        <w:rPr>
          <w:ins w:id="150" w:author="Bob Rudis" w:date="2013-06-30T17:05:00Z"/>
        </w:rPr>
        <w:pPrChange w:id="151" w:author="Bob Rudis" w:date="2013-06-30T17:08:00Z">
          <w:pPr>
            <w:pStyle w:val="Para"/>
          </w:pPr>
        </w:pPrChange>
      </w:pPr>
      <w:ins w:id="152" w:author="Bob Rudis" w:date="2013-06-30T17:22:00Z">
        <w:r>
          <w:t xml:space="preserve">Consume and </w:t>
        </w:r>
      </w:ins>
      <w:ins w:id="153" w:author="Bob Rudis" w:date="2013-06-30T17:04:00Z">
        <w:r w:rsidR="002D1FB6">
          <w:t>parse a multitude of log formats</w:t>
        </w:r>
      </w:ins>
      <w:ins w:id="154" w:author="Bob Rudis" w:date="2013-06-30T17:22:00Z">
        <w:r>
          <w:t xml:space="preserve"> from current and future sources.</w:t>
        </w:r>
      </w:ins>
    </w:p>
    <w:p w14:paraId="3EF5E166" w14:textId="444F10EA" w:rsidR="002D1FB6" w:rsidRDefault="009B6EC7">
      <w:pPr>
        <w:pStyle w:val="ListBulleted"/>
        <w:rPr>
          <w:ins w:id="155" w:author="Bob Rudis" w:date="2013-06-30T17:06:00Z"/>
        </w:rPr>
        <w:pPrChange w:id="156" w:author="Bob Rudis" w:date="2013-06-30T17:08:00Z">
          <w:pPr>
            <w:pStyle w:val="Para"/>
          </w:pPr>
        </w:pPrChange>
      </w:pPr>
      <w:ins w:id="157" w:author="Bob Rudis" w:date="2013-06-30T17:05:00Z">
        <w:r>
          <w:t>P</w:t>
        </w:r>
        <w:r w:rsidR="002D1FB6">
          <w:t>erform basic data transformations</w:t>
        </w:r>
      </w:ins>
      <w:ins w:id="158" w:author="Bob Rudis" w:date="2013-06-30T17:23:00Z">
        <w:r>
          <w:t xml:space="preserve"> on the logs as they come in.</w:t>
        </w:r>
      </w:ins>
      <w:ins w:id="159" w:author="Bob Rudis" w:date="2013-06-30T17:05:00Z">
        <w:r w:rsidR="002D1FB6">
          <w:t xml:space="preserve"> (e.g. date format normalization</w:t>
        </w:r>
      </w:ins>
      <w:ins w:id="160" w:author="Bob Rudis" w:date="2013-06-30T17:11:00Z">
        <w:r w:rsidR="002D1FB6">
          <w:t>, field splitting, etc.</w:t>
        </w:r>
      </w:ins>
      <w:ins w:id="161" w:author="Bob Rudis" w:date="2013-06-30T17:05:00Z">
        <w:r w:rsidR="002D1FB6">
          <w:t>)</w:t>
        </w:r>
      </w:ins>
    </w:p>
    <w:p w14:paraId="4CCDD397" w14:textId="1465286E" w:rsidR="002D1FB6" w:rsidRDefault="009B6EC7">
      <w:pPr>
        <w:pStyle w:val="ListBulleted"/>
        <w:rPr>
          <w:ins w:id="162" w:author="Bob Rudis" w:date="2013-06-30T17:06:00Z"/>
        </w:rPr>
        <w:pPrChange w:id="163" w:author="Bob Rudis" w:date="2013-06-30T17:08:00Z">
          <w:pPr>
            <w:pStyle w:val="Para"/>
          </w:pPr>
        </w:pPrChange>
      </w:pPr>
      <w:ins w:id="164" w:author="Bob Rudis" w:date="2013-06-30T17:23:00Z">
        <w:r>
          <w:t>S</w:t>
        </w:r>
      </w:ins>
      <w:ins w:id="165" w:author="Bob Rudis" w:date="2013-06-30T17:06:00Z">
        <w:r>
          <w:t xml:space="preserve">tore logs </w:t>
        </w:r>
        <w:r w:rsidR="002D1FB6">
          <w:t>for as lon</w:t>
        </w:r>
        <w:r>
          <w:t>g as you need them for analysis</w:t>
        </w:r>
      </w:ins>
      <w:ins w:id="166" w:author="Bob Rudis" w:date="2013-06-30T17:23:00Z">
        <w:r>
          <w:t>.</w:t>
        </w:r>
      </w:ins>
    </w:p>
    <w:p w14:paraId="6A299F9A" w14:textId="55CB1CA8" w:rsidR="002D1FB6" w:rsidRDefault="009B6EC7">
      <w:pPr>
        <w:pStyle w:val="ListBulleted"/>
        <w:rPr>
          <w:ins w:id="167" w:author="Bob Rudis" w:date="2013-06-30T17:06:00Z"/>
        </w:rPr>
        <w:pPrChange w:id="168" w:author="Bob Rudis" w:date="2013-06-30T17:08:00Z">
          <w:pPr>
            <w:pStyle w:val="Para"/>
          </w:pPr>
        </w:pPrChange>
      </w:pPr>
      <w:ins w:id="169" w:author="Bob Rudis" w:date="2013-06-30T17:06:00Z">
        <w:r>
          <w:t>R</w:t>
        </w:r>
        <w:r w:rsidR="002D1FB6">
          <w:t>e-stream logs—possibly with additional transformations—to various processing</w:t>
        </w:r>
      </w:ins>
      <w:ins w:id="170" w:author="Bob Rudis" w:date="2013-06-30T17:17:00Z">
        <w:r w:rsidR="007F6532">
          <w:t>/analytics</w:t>
        </w:r>
      </w:ins>
      <w:ins w:id="171" w:author="Bob Rudis" w:date="2013-06-30T17:06:00Z">
        <w:r w:rsidR="002D1FB6">
          <w:t xml:space="preserve"> engines</w:t>
        </w:r>
      </w:ins>
      <w:ins w:id="172" w:author="Bob Rudis" w:date="2013-06-30T17:17:00Z">
        <w:r w:rsidR="007F6532">
          <w:t>/processes</w:t>
        </w:r>
      </w:ins>
    </w:p>
    <w:p w14:paraId="67D3B3F1" w14:textId="4E13D9ED" w:rsidR="007D6F4F" w:rsidRPr="00E709A2" w:rsidRDefault="007F6532" w:rsidP="008374B3">
      <w:pPr>
        <w:pStyle w:val="Para"/>
        <w:rPr>
          <w:rFonts w:ascii="Times" w:hAnsi="Times"/>
          <w:szCs w:val="26"/>
        </w:rPr>
      </w:pPr>
      <w:ins w:id="173" w:author="Bob Rudis" w:date="2013-06-30T17:17:00Z">
        <w:r>
          <w:rPr>
            <w:rFonts w:ascii="Times" w:hAnsi="Times"/>
            <w:szCs w:val="26"/>
          </w:rPr>
          <w:t xml:space="preserve">While those are the “must-have” features, a very “nice-to-have” </w:t>
        </w:r>
      </w:ins>
      <w:ins w:id="174" w:author="Bob Rudis" w:date="2013-06-30T17:19:00Z">
        <w:r>
          <w:rPr>
            <w:rFonts w:ascii="Times" w:hAnsi="Times"/>
            <w:szCs w:val="26"/>
          </w:rPr>
          <w:t>bit of functionality</w:t>
        </w:r>
      </w:ins>
      <w:ins w:id="175" w:author="Bob Rudis" w:date="2013-06-30T17:17:00Z">
        <w:r>
          <w:rPr>
            <w:rFonts w:ascii="Times" w:hAnsi="Times"/>
            <w:szCs w:val="26"/>
          </w:rPr>
          <w:t xml:space="preserve"> is the ability to perform ad-hoc queries</w:t>
        </w:r>
      </w:ins>
      <w:ins w:id="176" w:author="Bob Rudis" w:date="2013-06-30T17:19:00Z">
        <w:r>
          <w:rPr>
            <w:rFonts w:ascii="Times" w:hAnsi="Times"/>
            <w:szCs w:val="26"/>
          </w:rPr>
          <w:t xml:space="preserve"> on the logs </w:t>
        </w:r>
        <w:r>
          <w:rPr>
            <w:rFonts w:ascii="Times" w:hAnsi="Times"/>
            <w:szCs w:val="26"/>
          </w:rPr>
          <w:lastRenderedPageBreak/>
          <w:t xml:space="preserve">you have collected. </w:t>
        </w:r>
      </w:ins>
      <w:ins w:id="177" w:author="Bob Rudis" w:date="2013-06-30T17:12:00Z">
        <w:r>
          <w:rPr>
            <w:rFonts w:ascii="Times" w:hAnsi="Times"/>
            <w:szCs w:val="26"/>
          </w:rPr>
          <w:t>Two great candidates to look at are</w:t>
        </w:r>
      </w:ins>
      <w:ins w:id="178" w:author="Bob Rudis" w:date="2013-06-30T17:01:00Z">
        <w:r w:rsidR="00C92A2A">
          <w:rPr>
            <w:rFonts w:ascii="Times" w:hAnsi="Times"/>
            <w:szCs w:val="26"/>
          </w:rPr>
          <w:t xml:space="preserve"> </w:t>
        </w:r>
      </w:ins>
      <w:del w:id="179" w:author="Bob Rudis" w:date="2013-06-30T15:07:00Z">
        <w:r w:rsidR="00FC3547" w:rsidRPr="00E709A2" w:rsidDel="00403079">
          <w:rPr>
            <w:rFonts w:ascii="Times" w:hAnsi="Times"/>
            <w:szCs w:val="26"/>
          </w:rPr>
          <w:delText xml:space="preserve"> </w:delText>
        </w:r>
        <w:r w:rsidR="00071958" w:rsidRPr="00E709A2" w:rsidDel="00403079">
          <w:rPr>
            <w:rFonts w:ascii="Times" w:hAnsi="Times"/>
            <w:szCs w:val="26"/>
          </w:rPr>
          <w:delText>and</w:delText>
        </w:r>
        <w:r w:rsidR="00970BAD" w:rsidRPr="00E709A2" w:rsidDel="00403079">
          <w:rPr>
            <w:rFonts w:ascii="Times" w:hAnsi="Times"/>
            <w:szCs w:val="26"/>
          </w:rPr>
          <w:delText xml:space="preserve"> more modern </w:delText>
        </w:r>
      </w:del>
      <w:del w:id="180" w:author="Bob Rudis" w:date="2013-06-26T15:55:00Z">
        <w:r w:rsidR="00970BAD" w:rsidRPr="00E709A2" w:rsidDel="009F0BD2">
          <w:rPr>
            <w:rFonts w:ascii="Times" w:hAnsi="Times"/>
            <w:szCs w:val="26"/>
          </w:rPr>
          <w:delText xml:space="preserve">open source </w:delText>
        </w:r>
      </w:del>
      <w:del w:id="181" w:author="Bob Rudis" w:date="2013-06-30T15:07:00Z">
        <w:r w:rsidR="00970BAD" w:rsidRPr="00E709A2" w:rsidDel="00403079">
          <w:rPr>
            <w:rFonts w:ascii="Times" w:hAnsi="Times"/>
            <w:szCs w:val="26"/>
          </w:rPr>
          <w:delText xml:space="preserve">tools such </w:delText>
        </w:r>
      </w:del>
      <w:del w:id="182" w:author="Bob Rudis" w:date="2013-06-30T17:01:00Z">
        <w:r w:rsidR="00970BAD" w:rsidRPr="00E709A2" w:rsidDel="00C92A2A">
          <w:rPr>
            <w:rFonts w:ascii="Times" w:hAnsi="Times"/>
            <w:szCs w:val="26"/>
          </w:rPr>
          <w:delText>as</w:delText>
        </w:r>
      </w:del>
      <w:r w:rsidR="00970BAD" w:rsidRPr="00E709A2">
        <w:rPr>
          <w:rFonts w:ascii="Times" w:hAnsi="Times"/>
          <w:szCs w:val="26"/>
        </w:rPr>
        <w:t xml:space="preserve"> </w:t>
      </w:r>
      <w:proofErr w:type="spellStart"/>
      <w:r w:rsidR="00970BAD" w:rsidRPr="00E709A2">
        <w:rPr>
          <w:rFonts w:ascii="Times" w:hAnsi="Times"/>
          <w:szCs w:val="26"/>
        </w:rPr>
        <w:t>logstash</w:t>
      </w:r>
      <w:proofErr w:type="spellEnd"/>
      <w:del w:id="183" w:author="Bob Rudis" w:date="2013-06-30T17:15:00Z">
        <w:r w:rsidR="00970BAD" w:rsidRPr="00E709A2" w:rsidDel="007F6532">
          <w:rPr>
            <w:rStyle w:val="Superscript"/>
            <w:szCs w:val="26"/>
          </w:rPr>
          <w:delText>8</w:delText>
        </w:r>
      </w:del>
      <w:proofErr w:type="gramStart"/>
      <w:ins w:id="184" w:author="Bob Rudis" w:date="2013-06-30T17:15:00Z">
        <w:r>
          <w:rPr>
            <w:rFonts w:ascii="Times" w:hAnsi="Times"/>
            <w:szCs w:val="26"/>
          </w:rPr>
          <w:t xml:space="preserve"> :</w:t>
        </w:r>
        <w:proofErr w:type="gramEnd"/>
        <w:r>
          <w:rPr>
            <w:rFonts w:ascii="Times" w:hAnsi="Times"/>
            <w:szCs w:val="26"/>
          </w:rPr>
          <w:t xml:space="preserve"> </w:t>
        </w:r>
        <w:r w:rsidRPr="007F6532">
          <w:rPr>
            <w:rStyle w:val="InlineURL"/>
            <w:rPrChange w:id="185" w:author="Bob Rudis" w:date="2013-06-30T17:15:00Z">
              <w:rPr>
                <w:rFonts w:ascii="Times" w:hAnsi="Times"/>
                <w:szCs w:val="26"/>
              </w:rPr>
            </w:rPrChange>
          </w:rPr>
          <w:t>http://logstash.net/</w:t>
        </w:r>
        <w:r w:rsidRPr="007F6532">
          <w:rPr>
            <w:rFonts w:ascii="Times" w:hAnsi="Times"/>
            <w:szCs w:val="26"/>
          </w:rPr>
          <w:t xml:space="preserve"> </w:t>
        </w:r>
        <w:r>
          <w:rPr>
            <w:rFonts w:ascii="Times" w:hAnsi="Times"/>
            <w:szCs w:val="26"/>
          </w:rPr>
          <w:t xml:space="preserve">: </w:t>
        </w:r>
      </w:ins>
      <w:del w:id="186" w:author="Bob Rudis" w:date="2013-06-30T17:15:00Z">
        <w:r w:rsidR="00970BAD" w:rsidRPr="00E709A2" w:rsidDel="007F6532">
          <w:rPr>
            <w:rFonts w:ascii="Times" w:hAnsi="Times"/>
            <w:szCs w:val="26"/>
          </w:rPr>
          <w:delText xml:space="preserve"> </w:delText>
        </w:r>
      </w:del>
      <w:r w:rsidR="00970BAD" w:rsidRPr="00E709A2">
        <w:rPr>
          <w:rFonts w:ascii="Times" w:hAnsi="Times"/>
          <w:szCs w:val="26"/>
        </w:rPr>
        <w:t>and</w:t>
      </w:r>
      <w:r w:rsidR="00FC3547" w:rsidRPr="00E709A2">
        <w:rPr>
          <w:rFonts w:ascii="Times" w:hAnsi="Times"/>
          <w:szCs w:val="26"/>
        </w:rPr>
        <w:t xml:space="preserve"> Graylog2</w:t>
      </w:r>
      <w:del w:id="187" w:author="Bob Rudis" w:date="2013-06-30T17:15:00Z">
        <w:r w:rsidR="00970BAD" w:rsidRPr="00E709A2" w:rsidDel="007F6532">
          <w:rPr>
            <w:rStyle w:val="Superscript"/>
            <w:szCs w:val="26"/>
          </w:rPr>
          <w:delText>9</w:delText>
        </w:r>
      </w:del>
      <w:ins w:id="188" w:author="Bob Rudis" w:date="2013-06-30T17:15:00Z">
        <w:r>
          <w:rPr>
            <w:rFonts w:ascii="Times" w:hAnsi="Times"/>
            <w:szCs w:val="26"/>
          </w:rPr>
          <w:t xml:space="preserve"> : </w:t>
        </w:r>
      </w:ins>
      <w:ins w:id="189" w:author="Bob Rudis" w:date="2013-06-30T17:20:00Z">
        <w:r w:rsidRPr="008374B3">
          <w:rPr>
            <w:rStyle w:val="InlineURL"/>
          </w:rPr>
          <w:fldChar w:fldCharType="begin"/>
        </w:r>
        <w:r w:rsidRPr="008374B3">
          <w:rPr>
            <w:rStyle w:val="InlineURL"/>
          </w:rPr>
          <w:instrText xml:space="preserve"> HYPERLINK "</w:instrText>
        </w:r>
      </w:ins>
      <w:ins w:id="190" w:author="Bob Rudis" w:date="2013-06-30T17:15:00Z">
        <w:r w:rsidRPr="00EE5D84">
          <w:rPr>
            <w:rStyle w:val="InlineURL"/>
            <w:rPrChange w:id="191" w:author="Bob Rudis" w:date="2013-06-30T17:24:00Z">
              <w:rPr>
                <w:rFonts w:ascii="Times" w:hAnsi="Times"/>
                <w:szCs w:val="26"/>
              </w:rPr>
            </w:rPrChange>
          </w:rPr>
          <w:instrText>http://graylog2.org/</w:instrText>
        </w:r>
      </w:ins>
      <w:ins w:id="192" w:author="Bob Rudis" w:date="2013-06-30T17:20:00Z">
        <w:r w:rsidRPr="008374B3">
          <w:rPr>
            <w:rStyle w:val="InlineURL"/>
          </w:rPr>
          <w:instrText xml:space="preserve">" </w:instrText>
        </w:r>
        <w:r w:rsidRPr="008374B3">
          <w:rPr>
            <w:rStyle w:val="InlineURL"/>
          </w:rPr>
          <w:fldChar w:fldCharType="separate"/>
        </w:r>
      </w:ins>
      <w:ins w:id="193" w:author="Bob Rudis" w:date="2013-06-30T17:15:00Z">
        <w:r w:rsidRPr="00EE5D84">
          <w:rPr>
            <w:rStyle w:val="InlineURL"/>
            <w:rPrChange w:id="194" w:author="Bob Rudis" w:date="2013-06-30T17:24:00Z">
              <w:rPr>
                <w:rFonts w:ascii="Times" w:hAnsi="Times"/>
                <w:szCs w:val="26"/>
              </w:rPr>
            </w:rPrChange>
          </w:rPr>
          <w:t>http://graylog2.org/</w:t>
        </w:r>
      </w:ins>
      <w:ins w:id="195" w:author="Bob Rudis" w:date="2013-06-30T17:20:00Z">
        <w:r w:rsidRPr="008374B3">
          <w:rPr>
            <w:rStyle w:val="InlineURL"/>
          </w:rPr>
          <w:fldChar w:fldCharType="end"/>
        </w:r>
        <w:r>
          <w:t xml:space="preserve"> : both of which interface nicely with </w:t>
        </w:r>
        <w:proofErr w:type="spellStart"/>
        <w:r>
          <w:t>ElasticSearch</w:t>
        </w:r>
        <w:proofErr w:type="spellEnd"/>
        <w:r>
          <w:t xml:space="preserve"> : </w:t>
        </w:r>
      </w:ins>
      <w:ins w:id="196" w:author="Bob Rudis" w:date="2013-06-30T17:21:00Z">
        <w:r w:rsidRPr="007F6532">
          <w:rPr>
            <w:rStyle w:val="InlineURL"/>
            <w:rPrChange w:id="197" w:author="Bob Rudis" w:date="2013-06-30T17:21:00Z">
              <w:rPr/>
            </w:rPrChange>
          </w:rPr>
          <w:fldChar w:fldCharType="begin"/>
        </w:r>
        <w:r w:rsidRPr="007F6532">
          <w:rPr>
            <w:rStyle w:val="InlineURL"/>
            <w:rPrChange w:id="198" w:author="Bob Rudis" w:date="2013-06-30T17:21:00Z">
              <w:rPr/>
            </w:rPrChange>
          </w:rPr>
          <w:instrText xml:space="preserve"> HYPERLINK "http://www.elasticsearch.org/" </w:instrText>
        </w:r>
        <w:r w:rsidRPr="007F6532">
          <w:rPr>
            <w:rStyle w:val="InlineURL"/>
            <w:rPrChange w:id="199" w:author="Bob Rudis" w:date="2013-06-30T17:21:00Z">
              <w:rPr/>
            </w:rPrChange>
          </w:rPr>
          <w:fldChar w:fldCharType="separate"/>
        </w:r>
        <w:r w:rsidRPr="007F6532">
          <w:rPr>
            <w:rStyle w:val="InlineURL"/>
            <w:rPrChange w:id="200" w:author="Bob Rudis" w:date="2013-06-30T17:21:00Z">
              <w:rPr>
                <w:rStyle w:val="Hyperlink"/>
              </w:rPr>
            </w:rPrChange>
          </w:rPr>
          <w:t>http://www.elasticsearch.org/</w:t>
        </w:r>
        <w:r w:rsidRPr="007F6532">
          <w:rPr>
            <w:rStyle w:val="InlineURL"/>
            <w:rPrChange w:id="201" w:author="Bob Rudis" w:date="2013-06-30T17:21:00Z">
              <w:rPr/>
            </w:rPrChange>
          </w:rPr>
          <w:fldChar w:fldCharType="end"/>
        </w:r>
        <w:r>
          <w:t xml:space="preserve"> : to provide both scalable storage and searching capabilities.</w:t>
        </w:r>
      </w:ins>
      <w:ins w:id="202" w:author="Bob Rudis" w:date="2013-06-30T17:20:00Z">
        <w:r>
          <w:t xml:space="preserve"> </w:t>
        </w:r>
      </w:ins>
      <w:del w:id="203" w:author="Bob Rudis" w:date="2013-06-30T17:15:00Z">
        <w:r w:rsidR="00FE3DD0" w:rsidRPr="007F6532" w:rsidDel="007F6532">
          <w:rPr>
            <w:rStyle w:val="InlineURL"/>
            <w:rPrChange w:id="204" w:author="Bob Rudis" w:date="2013-06-30T17:15:00Z">
              <w:rPr>
                <w:rFonts w:ascii="Times" w:hAnsi="Times"/>
                <w:szCs w:val="26"/>
              </w:rPr>
            </w:rPrChange>
          </w:rPr>
          <w:delText>.</w:delText>
        </w:r>
      </w:del>
      <w:r w:rsidR="00FE3DD0" w:rsidRPr="00E709A2">
        <w:rPr>
          <w:rFonts w:ascii="Times" w:hAnsi="Times"/>
          <w:szCs w:val="26"/>
        </w:rPr>
        <w:t xml:space="preserve"> </w:t>
      </w:r>
      <w:del w:id="205" w:author="Bob Rudis" w:date="2013-06-30T17:21:00Z">
        <w:r w:rsidR="00071958" w:rsidRPr="00E709A2" w:rsidDel="007F6532">
          <w:rPr>
            <w:rFonts w:ascii="Times" w:hAnsi="Times"/>
            <w:szCs w:val="26"/>
          </w:rPr>
          <w:delText xml:space="preserve"> </w:delText>
        </w:r>
      </w:del>
      <w:r w:rsidR="00071958" w:rsidRPr="00E709A2">
        <w:rPr>
          <w:rFonts w:ascii="Times" w:hAnsi="Times"/>
          <w:szCs w:val="26"/>
        </w:rPr>
        <w:t>Figure 3-2 provides a more detailed picture of this part of the intake hub.</w:t>
      </w:r>
    </w:p>
    <w:p w14:paraId="00FFC6F1" w14:textId="0E9E06AD" w:rsidR="00071958" w:rsidRDefault="00071958" w:rsidP="00071958">
      <w:pPr>
        <w:pStyle w:val="Slug"/>
      </w:pPr>
      <w:r>
        <w:t>Figure 3</w:t>
      </w:r>
      <w:ins w:id="206" w:author="Bob Rudis" w:date="2013-06-26T16:18:00Z">
        <w:r w:rsidR="00E0462E">
          <w:t>-</w:t>
        </w:r>
      </w:ins>
      <w:del w:id="207" w:author="Bob Rudis" w:date="2013-06-26T16:18:00Z">
        <w:r w:rsidDel="00E0462E">
          <w:delText>.</w:delText>
        </w:r>
      </w:del>
      <w:r>
        <w:t>2: Expanded</w:t>
      </w:r>
      <w:ins w:id="208" w:author="Bob Rudis" w:date="2013-06-30T17:02:00Z">
        <w:r w:rsidR="00C92A2A">
          <w:t xml:space="preserve"> View of</w:t>
        </w:r>
      </w:ins>
      <w:r>
        <w:t xml:space="preserve"> </w:t>
      </w:r>
      <w:del w:id="209" w:author="Bob Rudis" w:date="2013-06-30T17:02:00Z">
        <w:r w:rsidR="006623BB" w:rsidDel="00C92A2A">
          <w:delText xml:space="preserve">Event </w:delText>
        </w:r>
      </w:del>
      <w:r>
        <w:t xml:space="preserve">Logging </w:t>
      </w:r>
      <w:del w:id="210" w:author="Bob Rudis" w:date="2013-06-30T17:02:00Z">
        <w:r w:rsidDel="00C92A2A">
          <w:delText xml:space="preserve">View </w:delText>
        </w:r>
      </w:del>
      <w:r>
        <w:t>Of Intake Hub</w:t>
      </w:r>
      <w:r>
        <w:tab/>
        <w:t>[f03</w:t>
      </w:r>
      <w:ins w:id="211" w:author="Bob Rudis" w:date="2013-06-26T16:18:00Z">
        <w:r w:rsidR="00E0462E">
          <w:t>02</w:t>
        </w:r>
      </w:ins>
      <w:del w:id="212" w:author="Bob Rudis" w:date="2013-06-26T16:18:00Z">
        <w:r w:rsidDel="00E0462E">
          <w:delText>##</w:delText>
        </w:r>
      </w:del>
      <w:proofErr w:type="gramStart"/>
      <w:r>
        <w:t>.eps</w:t>
      </w:r>
      <w:proofErr w:type="gramEnd"/>
      <w:r>
        <w:t>]</w:t>
      </w:r>
    </w:p>
    <w:p w14:paraId="4CEB7BF8" w14:textId="6C1744ED" w:rsidR="00071958" w:rsidRPr="00E709A2" w:rsidDel="009B6EC7" w:rsidRDefault="00071958" w:rsidP="00187B24">
      <w:pPr>
        <w:pStyle w:val="Para"/>
        <w:rPr>
          <w:del w:id="213" w:author="Bob Rudis" w:date="2013-06-30T17:24:00Z"/>
          <w:rFonts w:ascii="Times" w:hAnsi="Times"/>
          <w:szCs w:val="26"/>
        </w:rPr>
      </w:pPr>
      <w:del w:id="214" w:author="Bob Rudis" w:date="2013-06-30T17:24:00Z">
        <w:r w:rsidRPr="00E709A2" w:rsidDel="009B6EC7">
          <w:rPr>
            <w:rFonts w:ascii="Times" w:hAnsi="Times"/>
            <w:szCs w:val="26"/>
          </w:rPr>
          <w:delText>Keep in mind these three core, guiding principles for your intake hub:</w:delText>
        </w:r>
      </w:del>
    </w:p>
    <w:p w14:paraId="1D343928" w14:textId="574344F2" w:rsidR="00071958" w:rsidRPr="00E709A2" w:rsidDel="009B6EC7" w:rsidRDefault="00071958" w:rsidP="00372FC6">
      <w:pPr>
        <w:pStyle w:val="ListBulleted"/>
        <w:rPr>
          <w:del w:id="215" w:author="Bob Rudis" w:date="2013-06-30T17:24:00Z"/>
          <w:szCs w:val="26"/>
        </w:rPr>
      </w:pPr>
      <w:del w:id="216" w:author="Bob Rudis" w:date="2013-06-30T17:24:00Z">
        <w:r w:rsidRPr="00E709A2" w:rsidDel="009B6EC7">
          <w:rPr>
            <w:szCs w:val="26"/>
          </w:rPr>
          <w:delText xml:space="preserve">It must </w:delText>
        </w:r>
        <w:r w:rsidR="006623BB" w:rsidRPr="00E709A2" w:rsidDel="009B6EC7">
          <w:rPr>
            <w:szCs w:val="26"/>
          </w:rPr>
          <w:delText xml:space="preserve">have the ability </w:delText>
        </w:r>
        <w:r w:rsidRPr="00E709A2" w:rsidDel="009B6EC7">
          <w:rPr>
            <w:szCs w:val="26"/>
          </w:rPr>
          <w:delText xml:space="preserve">to consume </w:delText>
        </w:r>
        <w:r w:rsidR="006623BB" w:rsidRPr="00E709A2" w:rsidDel="009B6EC7">
          <w:rPr>
            <w:szCs w:val="26"/>
          </w:rPr>
          <w:delText>events from current and future sources. This means it must be scalable and flexible.</w:delText>
        </w:r>
      </w:del>
    </w:p>
    <w:p w14:paraId="4C9FDA12" w14:textId="0E52C283" w:rsidR="00372FC6" w:rsidRPr="00E709A2" w:rsidDel="009B6EC7" w:rsidRDefault="006623BB" w:rsidP="00372FC6">
      <w:pPr>
        <w:pStyle w:val="ListBulleted"/>
        <w:rPr>
          <w:del w:id="217" w:author="Bob Rudis" w:date="2013-06-30T17:24:00Z"/>
          <w:szCs w:val="26"/>
        </w:rPr>
      </w:pPr>
      <w:del w:id="218" w:author="Bob Rudis" w:date="2013-06-30T17:24:00Z">
        <w:r w:rsidRPr="00E709A2" w:rsidDel="009B6EC7">
          <w:rPr>
            <w:szCs w:val="26"/>
          </w:rPr>
          <w:delText>It must have the ability to store events for</w:delText>
        </w:r>
        <w:r w:rsidR="00372FC6" w:rsidRPr="00E709A2" w:rsidDel="009B6EC7">
          <w:rPr>
            <w:szCs w:val="26"/>
          </w:rPr>
          <w:delText xml:space="preserve"> later retrieval/processing. This means the storage must also be scalable.</w:delText>
        </w:r>
      </w:del>
    </w:p>
    <w:p w14:paraId="1FA30058" w14:textId="55B15AA3" w:rsidR="007D6F4F" w:rsidRPr="00E709A2" w:rsidDel="009B6EC7" w:rsidRDefault="00372FC6" w:rsidP="00187B24">
      <w:pPr>
        <w:pStyle w:val="ListBulleted"/>
        <w:rPr>
          <w:del w:id="219" w:author="Bob Rudis" w:date="2013-06-30T17:24:00Z"/>
          <w:szCs w:val="26"/>
        </w:rPr>
      </w:pPr>
      <w:del w:id="220" w:author="Bob Rudis" w:date="2013-06-30T17:24:00Z">
        <w:r w:rsidRPr="00E709A2" w:rsidDel="009B6EC7">
          <w:rPr>
            <w:szCs w:val="26"/>
          </w:rPr>
          <w:delText xml:space="preserve">It must have the ability to stream </w:delText>
        </w:r>
        <w:r w:rsidR="006623BB" w:rsidRPr="00E709A2" w:rsidDel="009B6EC7">
          <w:rPr>
            <w:szCs w:val="26"/>
          </w:rPr>
          <w:delText>events</w:delText>
        </w:r>
        <w:r w:rsidRPr="00E709A2" w:rsidDel="009B6EC7">
          <w:rPr>
            <w:szCs w:val="26"/>
          </w:rPr>
          <w:delText>, possibly translating them into a more usable format, int</w:delText>
        </w:r>
        <w:r w:rsidR="006623BB" w:rsidRPr="00E709A2" w:rsidDel="009B6EC7">
          <w:rPr>
            <w:szCs w:val="26"/>
          </w:rPr>
          <w:delText>o your analytics engines.</w:delText>
        </w:r>
      </w:del>
    </w:p>
    <w:p w14:paraId="7D72FCA9" w14:textId="3BAC33FE" w:rsidR="00E0462E" w:rsidRDefault="00E0462E" w:rsidP="00187B24">
      <w:pPr>
        <w:pStyle w:val="Para"/>
        <w:rPr>
          <w:ins w:id="221" w:author="Bob Rudis" w:date="2013-06-26T16:19:00Z"/>
          <w:rFonts w:ascii="Times" w:hAnsi="Times"/>
          <w:szCs w:val="26"/>
        </w:rPr>
      </w:pPr>
      <w:ins w:id="222" w:author="Bob Rudis" w:date="2013-06-26T16:19:00Z">
        <w:r>
          <w:rPr>
            <w:rFonts w:ascii="Times" w:hAnsi="Times"/>
            <w:szCs w:val="26"/>
          </w:rPr>
          <w:t xml:space="preserve">Observant </w:t>
        </w:r>
        <w:r w:rsidR="00142B85">
          <w:rPr>
            <w:rFonts w:ascii="Times" w:hAnsi="Times"/>
            <w:szCs w:val="26"/>
          </w:rPr>
          <w:t xml:space="preserve">readers will notice </w:t>
        </w:r>
      </w:ins>
      <w:ins w:id="223" w:author="Bob Rudis" w:date="2013-06-26T16:21:00Z">
        <w:r w:rsidR="00142B85">
          <w:rPr>
            <w:rFonts w:ascii="Times" w:hAnsi="Times"/>
            <w:szCs w:val="26"/>
          </w:rPr>
          <w:t>the lack of reference to</w:t>
        </w:r>
      </w:ins>
      <w:ins w:id="224" w:author="Bob Rudis" w:date="2013-06-26T16:19:00Z">
        <w:r w:rsidR="00142B85">
          <w:rPr>
            <w:rFonts w:ascii="Times" w:hAnsi="Times"/>
            <w:szCs w:val="26"/>
          </w:rPr>
          <w:t xml:space="preserve"> </w:t>
        </w:r>
        <w:bookmarkStart w:id="225" w:name="_GoBack"/>
        <w:proofErr w:type="spellStart"/>
        <w:r w:rsidR="00142B85">
          <w:rPr>
            <w:rFonts w:ascii="Times" w:hAnsi="Times"/>
            <w:szCs w:val="26"/>
          </w:rPr>
          <w:t>Hadoop</w:t>
        </w:r>
        <w:bookmarkEnd w:id="225"/>
        <w:proofErr w:type="spellEnd"/>
        <w:r w:rsidR="00142B85">
          <w:rPr>
            <w:rFonts w:ascii="Times" w:hAnsi="Times"/>
            <w:szCs w:val="26"/>
          </w:rPr>
          <w:t xml:space="preserve">. While you could jump right over to Chapter 7 to take a peek at </w:t>
        </w:r>
      </w:ins>
      <w:ins w:id="226" w:author="Bob Rudis" w:date="2013-06-26T20:08:00Z">
        <w:r w:rsidR="00F27A2E" w:rsidRPr="008374B3">
          <w:rPr>
            <w:rFonts w:ascii="Times" w:hAnsi="Times"/>
            <w:szCs w:val="26"/>
          </w:rPr>
          <w:t>where</w:t>
        </w:r>
      </w:ins>
      <w:ins w:id="227" w:author="Bob Rudis" w:date="2013-06-26T16:19:00Z">
        <w:r w:rsidR="00142B85">
          <w:rPr>
            <w:rFonts w:ascii="Times" w:hAnsi="Times"/>
            <w:szCs w:val="26"/>
          </w:rPr>
          <w:t xml:space="preserve"> </w:t>
        </w:r>
        <w:proofErr w:type="spellStart"/>
        <w:r w:rsidR="00142B85">
          <w:rPr>
            <w:rFonts w:ascii="Times" w:hAnsi="Times"/>
            <w:szCs w:val="26"/>
          </w:rPr>
          <w:t>Hadoop</w:t>
        </w:r>
        <w:proofErr w:type="spellEnd"/>
        <w:r w:rsidR="00142B85">
          <w:rPr>
            <w:rFonts w:ascii="Times" w:hAnsi="Times"/>
            <w:szCs w:val="26"/>
          </w:rPr>
          <w:t xml:space="preserve"> </w:t>
        </w:r>
        <w:r w:rsidR="00142B85" w:rsidRPr="00F27A2E">
          <w:rPr>
            <w:rFonts w:ascii="Times" w:hAnsi="Times"/>
            <w:i/>
            <w:szCs w:val="26"/>
            <w:rPrChange w:id="228" w:author="Bob Rudis" w:date="2013-06-26T20:08:00Z">
              <w:rPr>
                <w:rFonts w:ascii="Times" w:hAnsi="Times"/>
                <w:szCs w:val="26"/>
              </w:rPr>
            </w:rPrChange>
          </w:rPr>
          <w:t>can</w:t>
        </w:r>
        <w:r w:rsidR="00142B85">
          <w:rPr>
            <w:rFonts w:ascii="Times" w:hAnsi="Times"/>
            <w:szCs w:val="26"/>
          </w:rPr>
          <w:t xml:space="preserve"> fit into this configuration, </w:t>
        </w:r>
      </w:ins>
      <w:ins w:id="229" w:author="Bob Rudis" w:date="2013-06-26T16:21:00Z">
        <w:r w:rsidR="00142B85">
          <w:rPr>
            <w:rFonts w:ascii="Times" w:hAnsi="Times"/>
            <w:szCs w:val="26"/>
          </w:rPr>
          <w:t>it is not</w:t>
        </w:r>
      </w:ins>
      <w:ins w:id="230" w:author="Bob Rudis" w:date="2013-06-26T16:22:00Z">
        <w:r w:rsidR="00142B85">
          <w:rPr>
            <w:rFonts w:ascii="Times" w:hAnsi="Times"/>
            <w:szCs w:val="26"/>
          </w:rPr>
          <w:t>—as we’ll see later—</w:t>
        </w:r>
      </w:ins>
      <w:ins w:id="231" w:author="Bob Rudis" w:date="2013-06-26T16:21:00Z">
        <w:r w:rsidR="00142B85">
          <w:rPr>
            <w:rFonts w:ascii="Times" w:hAnsi="Times"/>
            <w:szCs w:val="26"/>
          </w:rPr>
          <w:t xml:space="preserve">the </w:t>
        </w:r>
      </w:ins>
      <w:ins w:id="232" w:author="Bob Rudis" w:date="2013-06-30T17:25:00Z">
        <w:r w:rsidR="00EE5D84">
          <w:rPr>
            <w:rFonts w:ascii="Times" w:hAnsi="Times"/>
            <w:szCs w:val="26"/>
          </w:rPr>
          <w:t>ultimate analytics singularity</w:t>
        </w:r>
      </w:ins>
      <w:ins w:id="233" w:author="Bob Rudis" w:date="2013-06-26T16:21:00Z">
        <w:r w:rsidR="00142B85">
          <w:rPr>
            <w:rFonts w:ascii="Times" w:hAnsi="Times"/>
            <w:szCs w:val="26"/>
          </w:rPr>
          <w:t>.</w:t>
        </w:r>
      </w:ins>
      <w:ins w:id="234" w:author="Bob Rudis" w:date="2013-06-30T17:35:00Z">
        <w:r w:rsidR="00080B82">
          <w:rPr>
            <w:rFonts w:ascii="Times" w:hAnsi="Times"/>
            <w:szCs w:val="26"/>
          </w:rPr>
          <w:t xml:space="preserve"> </w:t>
        </w:r>
      </w:ins>
    </w:p>
    <w:p w14:paraId="784832B5" w14:textId="01E64B54" w:rsidR="00253E18" w:rsidRDefault="00253E18" w:rsidP="00253E18">
      <w:pPr>
        <w:pStyle w:val="H3"/>
        <w:rPr>
          <w:ins w:id="235" w:author="Bob Rudis" w:date="2013-06-30T17:32:00Z"/>
        </w:rPr>
      </w:pPr>
      <w:ins w:id="236" w:author="Bob Rudis" w:date="2013-06-30T17:32:00Z">
        <w:r>
          <w:t>Dealing With Files</w:t>
        </w:r>
      </w:ins>
    </w:p>
    <w:p w14:paraId="72F4E025" w14:textId="42A504F6" w:rsidR="00253E18" w:rsidRDefault="00253E18" w:rsidP="008374B3">
      <w:pPr>
        <w:pStyle w:val="Para"/>
        <w:rPr>
          <w:ins w:id="237" w:author="Bob Rudis" w:date="2013-06-30T17:49:00Z"/>
          <w:rFonts w:ascii="Times" w:hAnsi="Times"/>
          <w:szCs w:val="26"/>
        </w:rPr>
      </w:pPr>
      <w:ins w:id="238" w:author="Bob Rudis" w:date="2013-06-30T17:33:00Z">
        <w:r>
          <w:rPr>
            <w:rFonts w:ascii="Times" w:hAnsi="Times"/>
            <w:szCs w:val="26"/>
          </w:rPr>
          <w:t xml:space="preserve">There will be </w:t>
        </w:r>
      </w:ins>
      <w:ins w:id="239" w:author="Bob Rudis" w:date="2013-06-30T17:36:00Z">
        <w:r w:rsidR="00080B82">
          <w:rPr>
            <w:rFonts w:ascii="Times" w:hAnsi="Times"/>
            <w:szCs w:val="26"/>
          </w:rPr>
          <w:t xml:space="preserve">many </w:t>
        </w:r>
        <w:r w:rsidR="0019518F">
          <w:rPr>
            <w:rFonts w:ascii="Times" w:hAnsi="Times"/>
            <w:szCs w:val="26"/>
          </w:rPr>
          <w:t>cases where you will need to process non-log-</w:t>
        </w:r>
      </w:ins>
      <w:ins w:id="240" w:author="Bob Rudis" w:date="2013-06-30T17:37:00Z">
        <w:r w:rsidR="0019518F">
          <w:rPr>
            <w:rFonts w:ascii="Times" w:hAnsi="Times"/>
            <w:szCs w:val="26"/>
          </w:rPr>
          <w:t>streamed</w:t>
        </w:r>
      </w:ins>
      <w:ins w:id="241" w:author="Bob Rudis" w:date="2013-06-30T17:36:00Z">
        <w:r w:rsidR="0019518F">
          <w:rPr>
            <w:rFonts w:ascii="Times" w:hAnsi="Times"/>
            <w:szCs w:val="26"/>
          </w:rPr>
          <w:t xml:space="preserve"> data</w:t>
        </w:r>
      </w:ins>
      <w:ins w:id="242" w:author="Bob Rudis" w:date="2013-06-30T17:43:00Z">
        <w:r w:rsidR="0019518F">
          <w:rPr>
            <w:rFonts w:ascii="Times" w:hAnsi="Times"/>
            <w:szCs w:val="26"/>
          </w:rPr>
          <w:t>, including</w:t>
        </w:r>
      </w:ins>
      <w:ins w:id="243" w:author="Bob Rudis" w:date="2013-06-30T17:38:00Z">
        <w:r w:rsidR="0019518F">
          <w:rPr>
            <w:rFonts w:ascii="Times" w:hAnsi="Times"/>
            <w:szCs w:val="26"/>
          </w:rPr>
          <w:t xml:space="preserve"> analyzing extracts from vulnerability scanners, </w:t>
        </w:r>
      </w:ins>
      <w:ins w:id="244" w:author="Bob Rudis" w:date="2013-06-30T17:39:00Z">
        <w:r w:rsidR="0019518F">
          <w:rPr>
            <w:rFonts w:ascii="Times" w:hAnsi="Times"/>
            <w:szCs w:val="26"/>
          </w:rPr>
          <w:t xml:space="preserve">processing a </w:t>
        </w:r>
      </w:ins>
      <w:ins w:id="245" w:author="Bob Rudis" w:date="2013-06-30T17:40:00Z">
        <w:r w:rsidR="0019518F">
          <w:rPr>
            <w:rFonts w:ascii="Times" w:hAnsi="Times"/>
            <w:szCs w:val="26"/>
          </w:rPr>
          <w:t>collection</w:t>
        </w:r>
      </w:ins>
      <w:ins w:id="246" w:author="Bob Rudis" w:date="2013-06-30T17:39:00Z">
        <w:r w:rsidR="0019518F">
          <w:rPr>
            <w:rFonts w:ascii="Times" w:hAnsi="Times"/>
            <w:szCs w:val="26"/>
          </w:rPr>
          <w:t xml:space="preserve"> of system/router configuration files</w:t>
        </w:r>
      </w:ins>
      <w:ins w:id="247" w:author="Bob Rudis" w:date="2013-06-30T17:40:00Z">
        <w:r w:rsidR="0019518F">
          <w:rPr>
            <w:rFonts w:ascii="Times" w:hAnsi="Times"/>
            <w:szCs w:val="26"/>
          </w:rPr>
          <w:t xml:space="preserve">, </w:t>
        </w:r>
      </w:ins>
      <w:ins w:id="248" w:author="Bob Rudis" w:date="2013-06-30T17:41:00Z">
        <w:r w:rsidR="0019518F">
          <w:rPr>
            <w:rFonts w:ascii="Times" w:hAnsi="Times"/>
            <w:szCs w:val="26"/>
          </w:rPr>
          <w:t>producing an intricate visualization from</w:t>
        </w:r>
      </w:ins>
      <w:ins w:id="249" w:author="Bob Rudis" w:date="2013-06-30T17:40:00Z">
        <w:r w:rsidR="0019518F">
          <w:rPr>
            <w:rFonts w:ascii="Times" w:hAnsi="Times"/>
            <w:szCs w:val="26"/>
          </w:rPr>
          <w:t xml:space="preserve"> a specially-crafted</w:t>
        </w:r>
      </w:ins>
      <w:ins w:id="250" w:author="Bob Rudis" w:date="2013-06-30T17:41:00Z">
        <w:r w:rsidR="0019518F">
          <w:rPr>
            <w:rFonts w:ascii="Times" w:hAnsi="Times"/>
            <w:szCs w:val="26"/>
          </w:rPr>
          <w:t xml:space="preserve"> CSV file</w:t>
        </w:r>
      </w:ins>
      <w:ins w:id="251" w:author="Bob Rudis" w:date="2013-06-30T17:39:00Z">
        <w:r w:rsidR="0019518F">
          <w:rPr>
            <w:rFonts w:ascii="Times" w:hAnsi="Times"/>
            <w:szCs w:val="26"/>
          </w:rPr>
          <w:t xml:space="preserve"> or crunching through PCAP or </w:t>
        </w:r>
        <w:proofErr w:type="spellStart"/>
        <w:r w:rsidR="0019518F">
          <w:rPr>
            <w:rFonts w:ascii="Times" w:hAnsi="Times"/>
            <w:szCs w:val="26"/>
          </w:rPr>
          <w:t>NetFlow</w:t>
        </w:r>
        <w:proofErr w:type="spellEnd"/>
        <w:r w:rsidR="0019518F">
          <w:rPr>
            <w:rFonts w:ascii="Times" w:hAnsi="Times"/>
            <w:szCs w:val="26"/>
          </w:rPr>
          <w:t xml:space="preserve"> dumps. </w:t>
        </w:r>
      </w:ins>
      <w:ins w:id="252" w:author="Bob Rudis" w:date="2013-06-30T17:44:00Z">
        <w:r w:rsidR="00A07A3D">
          <w:rPr>
            <w:rFonts w:ascii="Times" w:hAnsi="Times"/>
            <w:szCs w:val="26"/>
          </w:rPr>
          <w:t xml:space="preserve">If these operations are one-off events, you </w:t>
        </w:r>
      </w:ins>
      <w:ins w:id="253" w:author="Bob Rudis" w:date="2013-06-30T17:46:00Z">
        <w:r w:rsidR="00A07A3D">
          <w:rPr>
            <w:rFonts w:ascii="Times" w:hAnsi="Times"/>
            <w:szCs w:val="26"/>
          </w:rPr>
          <w:t xml:space="preserve">should be able to deal with the data manually and </w:t>
        </w:r>
      </w:ins>
      <w:ins w:id="254" w:author="Bob Rudis" w:date="2013-06-30T17:48:00Z">
        <w:r w:rsidR="00A07A3D">
          <w:rPr>
            <w:rFonts w:ascii="Times" w:hAnsi="Times"/>
            <w:szCs w:val="26"/>
          </w:rPr>
          <w:t>incorporate it into</w:t>
        </w:r>
      </w:ins>
      <w:ins w:id="255" w:author="Bob Rudis" w:date="2013-06-30T17:46:00Z">
        <w:r w:rsidR="00A07A3D">
          <w:rPr>
            <w:rFonts w:ascii="Times" w:hAnsi="Times"/>
            <w:szCs w:val="26"/>
          </w:rPr>
          <w:t xml:space="preserve"> your </w:t>
        </w:r>
      </w:ins>
      <w:ins w:id="256" w:author="Bob Rudis" w:date="2013-06-30T17:47:00Z">
        <w:r w:rsidR="00A07A3D">
          <w:rPr>
            <w:rFonts w:ascii="Times" w:hAnsi="Times"/>
            <w:szCs w:val="26"/>
          </w:rPr>
          <w:t>analytics</w:t>
        </w:r>
      </w:ins>
      <w:ins w:id="257" w:author="Bob Rudis" w:date="2013-06-30T17:46:00Z">
        <w:r w:rsidR="00A07A3D">
          <w:rPr>
            <w:rFonts w:ascii="Times" w:hAnsi="Times"/>
            <w:szCs w:val="26"/>
          </w:rPr>
          <w:t xml:space="preserve"> project environment (see</w:t>
        </w:r>
      </w:ins>
      <w:ins w:id="258" w:author="Bob Rudis" w:date="2013-06-30T17:47:00Z">
        <w:r w:rsidR="00A07A3D">
          <w:rPr>
            <w:rFonts w:ascii="Times" w:hAnsi="Times"/>
            <w:szCs w:val="26"/>
          </w:rPr>
          <w:t xml:space="preserve"> “</w:t>
        </w:r>
        <w:r w:rsidR="00A07A3D" w:rsidRPr="00A07A3D">
          <w:rPr>
            <w:rFonts w:ascii="Times" w:hAnsi="Times"/>
            <w:szCs w:val="26"/>
          </w:rPr>
          <w:t>Using A Code/Scripting/Project Repository</w:t>
        </w:r>
        <w:r w:rsidR="00A07A3D">
          <w:rPr>
            <w:rFonts w:ascii="Times" w:hAnsi="Times"/>
            <w:szCs w:val="26"/>
          </w:rPr>
          <w:t xml:space="preserve">”). However, there will be times when these will be regular feeds, and your workflows will benefit greatly from standing up a means to consume </w:t>
        </w:r>
      </w:ins>
      <w:ins w:id="259" w:author="Bob Rudis" w:date="2013-06-30T17:49:00Z">
        <w:r w:rsidR="00A07A3D">
          <w:rPr>
            <w:rFonts w:ascii="Times" w:hAnsi="Times"/>
            <w:szCs w:val="26"/>
          </w:rPr>
          <w:t xml:space="preserve">and store </w:t>
        </w:r>
      </w:ins>
      <w:ins w:id="260" w:author="Bob Rudis" w:date="2013-06-30T17:47:00Z">
        <w:r w:rsidR="00A07A3D">
          <w:rPr>
            <w:rFonts w:ascii="Times" w:hAnsi="Times"/>
            <w:szCs w:val="26"/>
          </w:rPr>
          <w:t>these files</w:t>
        </w:r>
      </w:ins>
      <w:ins w:id="261" w:author="Bob Rudis" w:date="2013-06-30T17:49:00Z">
        <w:r w:rsidR="00A07A3D">
          <w:rPr>
            <w:rFonts w:ascii="Times" w:hAnsi="Times"/>
            <w:szCs w:val="26"/>
          </w:rPr>
          <w:t>.</w:t>
        </w:r>
      </w:ins>
    </w:p>
    <w:p w14:paraId="0DB061CF" w14:textId="2886DE40" w:rsidR="00A07A3D" w:rsidRDefault="00A07A3D" w:rsidP="008374B3">
      <w:pPr>
        <w:pStyle w:val="Para"/>
        <w:rPr>
          <w:ins w:id="262" w:author="Bob Rudis" w:date="2013-06-30T17:59:00Z"/>
          <w:rFonts w:ascii="Times" w:hAnsi="Times"/>
          <w:szCs w:val="26"/>
        </w:rPr>
      </w:pPr>
      <w:ins w:id="263" w:author="Bob Rudis" w:date="2013-06-30T17:50:00Z">
        <w:r>
          <w:rPr>
            <w:rFonts w:ascii="Times" w:hAnsi="Times"/>
            <w:szCs w:val="26"/>
          </w:rPr>
          <w:t>At a minimum, you should stand up a secure shell (</w:t>
        </w:r>
        <w:r w:rsidRPr="00A07A3D">
          <w:rPr>
            <w:rStyle w:val="InlineCode"/>
            <w:rPrChange w:id="264" w:author="Bob Rudis" w:date="2013-06-30T17:52:00Z">
              <w:rPr>
                <w:rFonts w:ascii="Times" w:hAnsi="Times"/>
                <w:szCs w:val="26"/>
              </w:rPr>
            </w:rPrChange>
          </w:rPr>
          <w:t>SSH</w:t>
        </w:r>
        <w:r>
          <w:rPr>
            <w:rFonts w:ascii="Times" w:hAnsi="Times"/>
            <w:szCs w:val="26"/>
          </w:rPr>
          <w:t xml:space="preserve">) server where data can be pushed to (from an external environment) or pulled from (e.g. </w:t>
        </w:r>
        <w:r w:rsidRPr="00A07A3D">
          <w:rPr>
            <w:rStyle w:val="InlineCode"/>
            <w:rPrChange w:id="265" w:author="Bob Rudis" w:date="2013-06-30T17:52:00Z">
              <w:rPr>
                <w:rFonts w:ascii="Times" w:hAnsi="Times"/>
                <w:szCs w:val="26"/>
              </w:rPr>
            </w:rPrChange>
          </w:rPr>
          <w:t>scp</w:t>
        </w:r>
        <w:r>
          <w:rPr>
            <w:rFonts w:ascii="Times" w:hAnsi="Times"/>
            <w:szCs w:val="26"/>
          </w:rPr>
          <w:t xml:space="preserve"> from a </w:t>
        </w:r>
        <w:r w:rsidRPr="00A07A3D">
          <w:rPr>
            <w:rStyle w:val="InlineCode"/>
            <w:rPrChange w:id="266" w:author="Bob Rudis" w:date="2013-06-30T17:52:00Z">
              <w:rPr>
                <w:rFonts w:ascii="Times" w:hAnsi="Times"/>
                <w:szCs w:val="26"/>
              </w:rPr>
            </w:rPrChange>
          </w:rPr>
          <w:t>cron</w:t>
        </w:r>
        <w:r>
          <w:rPr>
            <w:rFonts w:ascii="Times" w:hAnsi="Times"/>
            <w:szCs w:val="26"/>
          </w:rPr>
          <w:t xml:space="preserve"> job)</w:t>
        </w:r>
        <w:r w:rsidR="00244E91">
          <w:rPr>
            <w:rFonts w:ascii="Times" w:hAnsi="Times"/>
            <w:szCs w:val="26"/>
          </w:rPr>
          <w:t xml:space="preserve">. Unfortunately, you will also probably need to setup a traditional </w:t>
        </w:r>
        <w:r w:rsidR="00244E91" w:rsidRPr="00244E91">
          <w:rPr>
            <w:rStyle w:val="InlineCode"/>
            <w:rPrChange w:id="267" w:author="Bob Rudis" w:date="2013-06-30T17:54:00Z">
              <w:rPr>
                <w:rFonts w:ascii="Times" w:hAnsi="Times"/>
                <w:szCs w:val="26"/>
              </w:rPr>
            </w:rPrChange>
          </w:rPr>
          <w:t>FTP</w:t>
        </w:r>
        <w:r w:rsidR="00244E91">
          <w:rPr>
            <w:rFonts w:ascii="Times" w:hAnsi="Times"/>
            <w:szCs w:val="26"/>
          </w:rPr>
          <w:t xml:space="preserve"> server, since many </w:t>
        </w:r>
      </w:ins>
      <w:ins w:id="268" w:author="Bob Rudis" w:date="2013-06-30T17:53:00Z">
        <w:r w:rsidR="00244E91">
          <w:rPr>
            <w:rFonts w:ascii="Times" w:hAnsi="Times"/>
            <w:szCs w:val="26"/>
          </w:rPr>
          <w:t>environments/products</w:t>
        </w:r>
      </w:ins>
      <w:ins w:id="269" w:author="Bob Rudis" w:date="2013-06-30T17:50:00Z">
        <w:r w:rsidR="00244E91">
          <w:rPr>
            <w:rFonts w:ascii="Times" w:hAnsi="Times"/>
            <w:szCs w:val="26"/>
          </w:rPr>
          <w:t xml:space="preserve">—including </w:t>
        </w:r>
      </w:ins>
      <w:ins w:id="270" w:author="Bob Rudis" w:date="2013-06-30T17:55:00Z">
        <w:r w:rsidR="00D87716">
          <w:rPr>
            <w:rFonts w:ascii="Times" w:hAnsi="Times"/>
            <w:szCs w:val="26"/>
          </w:rPr>
          <w:t xml:space="preserve">many </w:t>
        </w:r>
      </w:ins>
      <w:ins w:id="271" w:author="Bob Rudis" w:date="2013-06-30T17:50:00Z">
        <w:r w:rsidR="00D87716">
          <w:rPr>
            <w:rFonts w:ascii="Times" w:hAnsi="Times"/>
            <w:szCs w:val="26"/>
          </w:rPr>
          <w:t>mainframe processes</w:t>
        </w:r>
        <w:r w:rsidR="00244E91">
          <w:rPr>
            <w:rFonts w:ascii="Times" w:hAnsi="Times"/>
            <w:szCs w:val="26"/>
          </w:rPr>
          <w:t>—</w:t>
        </w:r>
      </w:ins>
      <w:ins w:id="272" w:author="Bob Rudis" w:date="2013-06-30T17:53:00Z">
        <w:r w:rsidR="00244E91">
          <w:rPr>
            <w:rFonts w:ascii="Times" w:hAnsi="Times"/>
            <w:szCs w:val="26"/>
          </w:rPr>
          <w:t>hav</w:t>
        </w:r>
        <w:r w:rsidR="00D87716">
          <w:rPr>
            <w:rFonts w:ascii="Times" w:hAnsi="Times"/>
            <w:szCs w:val="26"/>
          </w:rPr>
          <w:t xml:space="preserve">e not </w:t>
        </w:r>
      </w:ins>
      <w:proofErr w:type="gramStart"/>
      <w:ins w:id="273" w:author="Bob Rudis" w:date="2013-06-30T18:06:00Z">
        <w:r w:rsidR="004C4628">
          <w:rPr>
            <w:rFonts w:ascii="Times" w:hAnsi="Times"/>
            <w:szCs w:val="26"/>
          </w:rPr>
          <w:t>evolved</w:t>
        </w:r>
      </w:ins>
      <w:proofErr w:type="gramEnd"/>
      <w:ins w:id="274" w:author="Bob Rudis" w:date="2013-06-30T17:53:00Z">
        <w:r w:rsidR="00D87716">
          <w:rPr>
            <w:rFonts w:ascii="Times" w:hAnsi="Times"/>
            <w:szCs w:val="26"/>
          </w:rPr>
          <w:t xml:space="preserve"> as quickly as most security </w:t>
        </w:r>
      </w:ins>
      <w:ins w:id="275" w:author="Bob Rudis" w:date="2013-06-30T17:56:00Z">
        <w:r w:rsidR="00D87716">
          <w:rPr>
            <w:rFonts w:ascii="Times" w:hAnsi="Times"/>
            <w:szCs w:val="26"/>
          </w:rPr>
          <w:t>practitioners</w:t>
        </w:r>
      </w:ins>
      <w:ins w:id="276" w:author="Bob Rudis" w:date="2013-06-30T17:53:00Z">
        <w:r w:rsidR="00D87716">
          <w:rPr>
            <w:rFonts w:ascii="Times" w:hAnsi="Times"/>
            <w:szCs w:val="26"/>
          </w:rPr>
          <w:t xml:space="preserve"> would like.</w:t>
        </w:r>
      </w:ins>
      <w:ins w:id="277" w:author="Bob Rudis" w:date="2013-06-30T17:56:00Z">
        <w:r w:rsidR="00D87716">
          <w:rPr>
            <w:rFonts w:ascii="Times" w:hAnsi="Times"/>
            <w:szCs w:val="26"/>
          </w:rPr>
          <w:t xml:space="preserve"> </w:t>
        </w:r>
      </w:ins>
      <w:ins w:id="278" w:author="Bob Rudis" w:date="2013-06-30T17:58:00Z">
        <w:r w:rsidR="00D87716">
          <w:rPr>
            <w:rFonts w:ascii="Times" w:hAnsi="Times"/>
            <w:szCs w:val="26"/>
          </w:rPr>
          <w:t xml:space="preserve">Depending on your environment, it may help to enable protocols such as </w:t>
        </w:r>
        <w:r w:rsidR="00D87716" w:rsidRPr="00D87716">
          <w:rPr>
            <w:rStyle w:val="InlineCode"/>
            <w:rPrChange w:id="279" w:author="Bob Rudis" w:date="2013-06-30T17:59:00Z">
              <w:rPr>
                <w:rFonts w:ascii="Times" w:hAnsi="Times"/>
                <w:szCs w:val="26"/>
              </w:rPr>
            </w:rPrChange>
          </w:rPr>
          <w:t>WebDAV</w:t>
        </w:r>
        <w:r w:rsidR="00D87716">
          <w:rPr>
            <w:rFonts w:ascii="Times" w:hAnsi="Times"/>
            <w:szCs w:val="26"/>
          </w:rPr>
          <w:t xml:space="preserve"> or </w:t>
        </w:r>
      </w:ins>
      <w:ins w:id="280" w:author="Bob Rudis" w:date="2013-06-30T17:59:00Z">
        <w:r w:rsidR="00D87716">
          <w:rPr>
            <w:rFonts w:ascii="Times" w:hAnsi="Times"/>
            <w:szCs w:val="26"/>
          </w:rPr>
          <w:t xml:space="preserve">Active Directory-integrated </w:t>
        </w:r>
      </w:ins>
      <w:ins w:id="281" w:author="Bob Rudis" w:date="2013-06-30T17:58:00Z">
        <w:r w:rsidR="00D87716" w:rsidRPr="00D87716">
          <w:rPr>
            <w:rStyle w:val="InlineCode"/>
            <w:rPrChange w:id="282" w:author="Bob Rudis" w:date="2013-06-30T17:59:00Z">
              <w:rPr>
                <w:rFonts w:ascii="Times" w:hAnsi="Times"/>
                <w:szCs w:val="26"/>
              </w:rPr>
            </w:rPrChange>
          </w:rPr>
          <w:t>SMB/CIFS</w:t>
        </w:r>
      </w:ins>
      <w:ins w:id="283" w:author="Bob Rudis" w:date="2013-06-30T17:59:00Z">
        <w:r w:rsidR="00D87716">
          <w:rPr>
            <w:rFonts w:ascii="Times" w:hAnsi="Times"/>
            <w:szCs w:val="26"/>
          </w:rPr>
          <w:t xml:space="preserve"> since you should be trying to make it as easy as possible for your providers to get you the data that you need.</w:t>
        </w:r>
      </w:ins>
    </w:p>
    <w:p w14:paraId="7F2CC0ED" w14:textId="4C4EE475" w:rsidR="00D87716" w:rsidRPr="00253E18" w:rsidRDefault="00D87716" w:rsidP="008374B3">
      <w:pPr>
        <w:pStyle w:val="Para"/>
        <w:rPr>
          <w:ins w:id="284" w:author="Bob Rudis" w:date="2013-06-30T17:32:00Z"/>
          <w:rFonts w:ascii="Times" w:hAnsi="Times"/>
          <w:szCs w:val="26"/>
          <w:rPrChange w:id="285" w:author="Bob Rudis" w:date="2013-06-30T17:32:00Z">
            <w:rPr>
              <w:ins w:id="286" w:author="Bob Rudis" w:date="2013-06-30T17:32:00Z"/>
            </w:rPr>
          </w:rPrChange>
        </w:rPr>
      </w:pPr>
      <w:ins w:id="287" w:author="Bob Rudis" w:date="2013-06-30T18:00:00Z">
        <w:r>
          <w:rPr>
            <w:rFonts w:ascii="Times" w:hAnsi="Times"/>
            <w:szCs w:val="26"/>
          </w:rPr>
          <w:t xml:space="preserve">Since the ultimate goal is to perform </w:t>
        </w:r>
      </w:ins>
      <w:ins w:id="288" w:author="Bob Rudis" w:date="2013-06-30T18:02:00Z">
        <w:r>
          <w:rPr>
            <w:rFonts w:ascii="Times" w:hAnsi="Times"/>
            <w:szCs w:val="26"/>
          </w:rPr>
          <w:t xml:space="preserve">security </w:t>
        </w:r>
      </w:ins>
      <w:ins w:id="289" w:author="Bob Rudis" w:date="2013-06-30T18:00:00Z">
        <w:r>
          <w:rPr>
            <w:rFonts w:ascii="Times" w:hAnsi="Times"/>
            <w:szCs w:val="26"/>
          </w:rPr>
          <w:t xml:space="preserve">analytics with these sources, </w:t>
        </w:r>
      </w:ins>
      <w:ins w:id="290" w:author="Bob Rudis" w:date="2013-06-30T18:02:00Z">
        <w:r>
          <w:rPr>
            <w:rFonts w:ascii="Times" w:hAnsi="Times"/>
            <w:szCs w:val="26"/>
          </w:rPr>
          <w:t xml:space="preserve">it’s important to </w:t>
        </w:r>
      </w:ins>
      <w:ins w:id="291" w:author="Bob Rudis" w:date="2013-06-30T18:00:00Z">
        <w:r>
          <w:rPr>
            <w:rFonts w:ascii="Times" w:hAnsi="Times"/>
            <w:szCs w:val="26"/>
          </w:rPr>
          <w:t xml:space="preserve">validate the integrity of the files. </w:t>
        </w:r>
      </w:ins>
      <w:ins w:id="292" w:author="Bob Rudis" w:date="2013-06-30T18:03:00Z">
        <w:r>
          <w:rPr>
            <w:rFonts w:ascii="Times" w:hAnsi="Times"/>
            <w:szCs w:val="26"/>
          </w:rPr>
          <w:t xml:space="preserve">Linux/UNIX environments have built-in or </w:t>
        </w:r>
      </w:ins>
      <w:ins w:id="293" w:author="Bob Rudis" w:date="2013-06-30T18:07:00Z">
        <w:r w:rsidR="004C4628">
          <w:rPr>
            <w:rFonts w:ascii="Times" w:hAnsi="Times"/>
            <w:szCs w:val="26"/>
          </w:rPr>
          <w:t>easily accessible</w:t>
        </w:r>
      </w:ins>
      <w:ins w:id="294" w:author="Bob Rudis" w:date="2013-06-30T18:03:00Z">
        <w:r>
          <w:rPr>
            <w:rFonts w:ascii="Times" w:hAnsi="Times"/>
            <w:szCs w:val="26"/>
          </w:rPr>
          <w:t xml:space="preserve"> tools for</w:t>
        </w:r>
      </w:ins>
      <w:ins w:id="295" w:author="Bob Rudis" w:date="2013-06-30T18:04:00Z">
        <w:r>
          <w:rPr>
            <w:rFonts w:ascii="Times" w:hAnsi="Times"/>
            <w:szCs w:val="26"/>
          </w:rPr>
          <w:t xml:space="preserve"> generating and validating file checksums. Windows </w:t>
        </w:r>
        <w:r w:rsidR="004C4628">
          <w:rPr>
            <w:rFonts w:ascii="Times" w:hAnsi="Times"/>
            <w:szCs w:val="26"/>
          </w:rPr>
          <w:t xml:space="preserve">systems can use </w:t>
        </w:r>
        <w:r w:rsidR="004C4628">
          <w:rPr>
            <w:rFonts w:ascii="Times" w:hAnsi="Times"/>
            <w:szCs w:val="26"/>
          </w:rPr>
          <w:lastRenderedPageBreak/>
          <w:t xml:space="preserve">Microsoft’s File Checksum Integrity </w:t>
        </w:r>
        <w:proofErr w:type="gramStart"/>
        <w:r w:rsidR="004C4628">
          <w:rPr>
            <w:rFonts w:ascii="Times" w:hAnsi="Times"/>
            <w:szCs w:val="26"/>
          </w:rPr>
          <w:t>Verifier</w:t>
        </w:r>
      </w:ins>
      <w:ins w:id="296" w:author="Bob Rudis" w:date="2013-06-30T18:05:00Z">
        <w:r w:rsidR="004C4628">
          <w:rPr>
            <w:rFonts w:ascii="Times" w:hAnsi="Times"/>
            <w:szCs w:val="26"/>
          </w:rPr>
          <w:t xml:space="preserve"> </w:t>
        </w:r>
      </w:ins>
      <w:ins w:id="297" w:author="Bob Rudis" w:date="2013-06-30T18:04:00Z">
        <w:r w:rsidR="004C4628">
          <w:rPr>
            <w:rFonts w:ascii="Times" w:hAnsi="Times"/>
            <w:szCs w:val="26"/>
          </w:rPr>
          <w:t>:</w:t>
        </w:r>
        <w:proofErr w:type="gramEnd"/>
        <w:r w:rsidR="004C4628">
          <w:rPr>
            <w:rFonts w:ascii="Times" w:hAnsi="Times"/>
            <w:szCs w:val="26"/>
          </w:rPr>
          <w:t xml:space="preserve"> </w:t>
        </w:r>
        <w:r w:rsidR="004C4628" w:rsidRPr="004C4628">
          <w:rPr>
            <w:rStyle w:val="InlineURL"/>
            <w:rPrChange w:id="298" w:author="Bob Rudis" w:date="2013-06-30T18:04:00Z">
              <w:rPr>
                <w:rFonts w:ascii="Times" w:hAnsi="Times"/>
                <w:szCs w:val="26"/>
              </w:rPr>
            </w:rPrChange>
          </w:rPr>
          <w:fldChar w:fldCharType="begin"/>
        </w:r>
        <w:r w:rsidR="004C4628" w:rsidRPr="004C4628">
          <w:rPr>
            <w:rStyle w:val="InlineURL"/>
            <w:rPrChange w:id="299" w:author="Bob Rudis" w:date="2013-06-30T18:04:00Z">
              <w:rPr>
                <w:rFonts w:ascii="Times" w:hAnsi="Times"/>
                <w:szCs w:val="26"/>
              </w:rPr>
            </w:rPrChange>
          </w:rPr>
          <w:instrText xml:space="preserve"> HYPERLINK "http://support.microsoft.com/kb/841290" </w:instrText>
        </w:r>
        <w:r w:rsidR="004C4628" w:rsidRPr="004C4628">
          <w:rPr>
            <w:rStyle w:val="InlineURL"/>
            <w:rPrChange w:id="300" w:author="Bob Rudis" w:date="2013-06-30T18:04:00Z">
              <w:rPr>
                <w:rFonts w:ascii="Times" w:hAnsi="Times"/>
                <w:szCs w:val="26"/>
              </w:rPr>
            </w:rPrChange>
          </w:rPr>
          <w:fldChar w:fldCharType="separate"/>
        </w:r>
        <w:r w:rsidR="004C4628" w:rsidRPr="004C4628">
          <w:rPr>
            <w:rStyle w:val="InlineURL"/>
            <w:rPrChange w:id="301" w:author="Bob Rudis" w:date="2013-06-30T18:04:00Z">
              <w:rPr>
                <w:rStyle w:val="Hyperlink"/>
                <w:rFonts w:ascii="Times" w:hAnsi="Times"/>
                <w:szCs w:val="26"/>
              </w:rPr>
            </w:rPrChange>
          </w:rPr>
          <w:t>http://support.microsoft.com/kb/841290</w:t>
        </w:r>
        <w:r w:rsidR="004C4628" w:rsidRPr="004C4628">
          <w:rPr>
            <w:rStyle w:val="InlineURL"/>
            <w:rPrChange w:id="302" w:author="Bob Rudis" w:date="2013-06-30T18:04:00Z">
              <w:rPr>
                <w:rFonts w:ascii="Times" w:hAnsi="Times"/>
                <w:szCs w:val="26"/>
              </w:rPr>
            </w:rPrChange>
          </w:rPr>
          <w:fldChar w:fldCharType="end"/>
        </w:r>
        <w:r w:rsidR="004C4628">
          <w:rPr>
            <w:rFonts w:ascii="Times" w:hAnsi="Times"/>
            <w:szCs w:val="26"/>
          </w:rPr>
          <w:t xml:space="preserve"> :</w:t>
        </w:r>
      </w:ins>
      <w:ins w:id="303" w:author="Bob Rudis" w:date="2013-06-30T18:03:00Z">
        <w:r>
          <w:rPr>
            <w:rFonts w:ascii="Times" w:hAnsi="Times"/>
            <w:szCs w:val="26"/>
          </w:rPr>
          <w:t xml:space="preserve"> </w:t>
        </w:r>
      </w:ins>
      <w:ins w:id="304" w:author="Bob Rudis" w:date="2013-06-30T18:05:00Z">
        <w:r w:rsidR="004C4628">
          <w:rPr>
            <w:rFonts w:ascii="Times" w:hAnsi="Times"/>
            <w:szCs w:val="26"/>
          </w:rPr>
          <w:t>to do the same.</w:t>
        </w:r>
      </w:ins>
      <w:ins w:id="305" w:author="Bob Rudis" w:date="2013-06-30T18:03:00Z">
        <w:r>
          <w:rPr>
            <w:rFonts w:ascii="Times" w:hAnsi="Times"/>
            <w:szCs w:val="26"/>
          </w:rPr>
          <w:t xml:space="preserve"> </w:t>
        </w:r>
      </w:ins>
      <w:ins w:id="306" w:author="Bob Rudis" w:date="2013-06-30T18:05:00Z">
        <w:r w:rsidR="004C4628">
          <w:rPr>
            <w:rFonts w:ascii="Times" w:hAnsi="Times"/>
            <w:szCs w:val="26"/>
          </w:rPr>
          <w:t xml:space="preserve">If you are </w:t>
        </w:r>
      </w:ins>
      <w:ins w:id="307" w:author="Bob Rudis" w:date="2013-06-30T18:06:00Z">
        <w:r w:rsidR="004C4628">
          <w:rPr>
            <w:rFonts w:ascii="Times" w:hAnsi="Times"/>
            <w:szCs w:val="26"/>
          </w:rPr>
          <w:t>expecting</w:t>
        </w:r>
      </w:ins>
      <w:ins w:id="308" w:author="Bob Rudis" w:date="2013-06-30T18:05:00Z">
        <w:r w:rsidR="004C4628">
          <w:rPr>
            <w:rFonts w:ascii="Times" w:hAnsi="Times"/>
            <w:szCs w:val="26"/>
          </w:rPr>
          <w:t xml:space="preserve"> scheduled/regular feeds it’s a good idea to setup a process that validates the feed</w:t>
        </w:r>
      </w:ins>
      <w:ins w:id="309" w:author="Bob Rudis" w:date="2013-06-30T18:06:00Z">
        <w:r w:rsidR="004C4628">
          <w:rPr>
            <w:rFonts w:ascii="Times" w:hAnsi="Times"/>
            <w:szCs w:val="26"/>
          </w:rPr>
          <w:t xml:space="preserve"> reception and that alerts on anomalies.</w:t>
        </w:r>
      </w:ins>
    </w:p>
    <w:p w14:paraId="5496E7F9" w14:textId="3C4E2269" w:rsidR="00EE5D84" w:rsidRDefault="00EE5D84">
      <w:pPr>
        <w:pStyle w:val="H3"/>
        <w:rPr>
          <w:ins w:id="310" w:author="Bob Rudis" w:date="2013-06-30T17:32:00Z"/>
        </w:rPr>
        <w:pPrChange w:id="311" w:author="Bob Rudis" w:date="2013-06-30T17:32:00Z">
          <w:pPr>
            <w:pStyle w:val="Para"/>
          </w:pPr>
        </w:pPrChange>
      </w:pPr>
      <w:ins w:id="312" w:author="Bob Rudis" w:date="2013-06-30T17:32:00Z">
        <w:r>
          <w:t>Scaling Your Environment</w:t>
        </w:r>
      </w:ins>
    </w:p>
    <w:p w14:paraId="547BFC51" w14:textId="43E68E20" w:rsidR="00E0462E" w:rsidRDefault="00B00360" w:rsidP="00187B24">
      <w:pPr>
        <w:pStyle w:val="Para"/>
        <w:rPr>
          <w:ins w:id="313" w:author="Bob Rudis" w:date="2013-06-26T16:12:00Z"/>
          <w:rFonts w:ascii="Times" w:hAnsi="Times"/>
          <w:szCs w:val="26"/>
        </w:rPr>
      </w:pPr>
      <w:del w:id="314" w:author="Bob Rudis" w:date="2013-06-30T17:26:00Z">
        <w:r w:rsidRPr="00E709A2" w:rsidDel="00EE5D84">
          <w:rPr>
            <w:rFonts w:ascii="Times" w:hAnsi="Times"/>
            <w:szCs w:val="26"/>
          </w:rPr>
          <w:delText>The previous section introduced the concepts of data</w:delText>
        </w:r>
      </w:del>
      <w:ins w:id="315" w:author="Bob Rudis" w:date="2013-06-30T17:26:00Z">
        <w:r w:rsidR="00EE5D84">
          <w:rPr>
            <w:rFonts w:ascii="Times" w:hAnsi="Times"/>
            <w:szCs w:val="26"/>
          </w:rPr>
          <w:t>The topic of log event consumption would not be complete without a discussion of</w:t>
        </w:r>
      </w:ins>
      <w:r w:rsidRPr="00E709A2">
        <w:rPr>
          <w:rFonts w:ascii="Times" w:hAnsi="Times"/>
          <w:szCs w:val="26"/>
        </w:rPr>
        <w:t xml:space="preserve"> </w:t>
      </w:r>
      <w:ins w:id="316" w:author="Bob Rudis" w:date="2013-06-30T17:26:00Z">
        <w:r w:rsidR="00EE5D84">
          <w:rPr>
            <w:rFonts w:ascii="Times" w:hAnsi="Times"/>
            <w:szCs w:val="26"/>
          </w:rPr>
          <w:t xml:space="preserve">the previously noted </w:t>
        </w:r>
      </w:ins>
      <w:ins w:id="317" w:author="Bob Rudis" w:date="2013-06-30T17:27:00Z">
        <w:r w:rsidR="00EE5D84">
          <w:rPr>
            <w:rFonts w:ascii="Times" w:hAnsi="Times"/>
            <w:szCs w:val="26"/>
          </w:rPr>
          <w:t xml:space="preserve">concepts of </w:t>
        </w:r>
      </w:ins>
      <w:r w:rsidRPr="008374B3">
        <w:rPr>
          <w:rFonts w:ascii="Times" w:hAnsi="Times"/>
          <w:i/>
          <w:szCs w:val="26"/>
        </w:rPr>
        <w:t>velocity</w:t>
      </w:r>
      <w:r w:rsidRPr="00E709A2">
        <w:rPr>
          <w:rFonts w:ascii="Times" w:hAnsi="Times"/>
          <w:szCs w:val="26"/>
        </w:rPr>
        <w:t xml:space="preserve"> and </w:t>
      </w:r>
      <w:r w:rsidRPr="008374B3">
        <w:rPr>
          <w:rFonts w:ascii="Times" w:hAnsi="Times"/>
          <w:i/>
          <w:szCs w:val="26"/>
        </w:rPr>
        <w:t>volume</w:t>
      </w:r>
      <w:ins w:id="318" w:author="Bob Rudis" w:date="2013-06-26T16:23:00Z">
        <w:r w:rsidR="00142B85">
          <w:rPr>
            <w:rFonts w:ascii="Times" w:hAnsi="Times"/>
            <w:szCs w:val="26"/>
          </w:rPr>
          <w:t xml:space="preserve"> because y</w:t>
        </w:r>
      </w:ins>
      <w:del w:id="319" w:author="Bob Rudis" w:date="2013-06-26T16:23:00Z">
        <w:r w:rsidRPr="00E709A2" w:rsidDel="00142B85">
          <w:rPr>
            <w:rFonts w:ascii="Times" w:hAnsi="Times"/>
            <w:szCs w:val="26"/>
          </w:rPr>
          <w:delText>. Y</w:delText>
        </w:r>
      </w:del>
      <w:r w:rsidRPr="00E709A2">
        <w:rPr>
          <w:rFonts w:ascii="Times" w:hAnsi="Times"/>
          <w:szCs w:val="26"/>
        </w:rPr>
        <w:t xml:space="preserve">ou will need to </w:t>
      </w:r>
      <w:del w:id="320" w:author="Bob Rudis" w:date="2013-06-23T22:32:00Z">
        <w:r w:rsidRPr="00E709A2" w:rsidDel="001626EE">
          <w:rPr>
            <w:rFonts w:ascii="Times" w:hAnsi="Times"/>
            <w:szCs w:val="26"/>
          </w:rPr>
          <w:delText xml:space="preserve">design </w:delText>
        </w:r>
      </w:del>
      <w:ins w:id="321" w:author="Bob Rudis" w:date="2013-06-23T22:32:00Z">
        <w:r w:rsidR="001626EE">
          <w:rPr>
            <w:rFonts w:ascii="Times" w:hAnsi="Times"/>
            <w:szCs w:val="26"/>
          </w:rPr>
          <w:t>architect</w:t>
        </w:r>
        <w:r w:rsidR="001626EE" w:rsidRPr="00E709A2">
          <w:rPr>
            <w:rFonts w:ascii="Times" w:hAnsi="Times"/>
            <w:szCs w:val="26"/>
          </w:rPr>
          <w:t xml:space="preserve"> </w:t>
        </w:r>
      </w:ins>
      <w:r w:rsidRPr="00E709A2">
        <w:rPr>
          <w:rFonts w:ascii="Times" w:hAnsi="Times"/>
          <w:szCs w:val="26"/>
        </w:rPr>
        <w:t xml:space="preserve">your </w:t>
      </w:r>
      <w:del w:id="322" w:author="Bob Rudis" w:date="2013-06-26T20:09:00Z">
        <w:r w:rsidRPr="00E709A2" w:rsidDel="00F27A2E">
          <w:rPr>
            <w:rFonts w:ascii="Times" w:hAnsi="Times"/>
            <w:szCs w:val="26"/>
          </w:rPr>
          <w:delText>intake servers (the “hub”)</w:delText>
        </w:r>
      </w:del>
      <w:ins w:id="323" w:author="Bob Rudis" w:date="2013-06-26T20:09:00Z">
        <w:r w:rsidR="00F27A2E">
          <w:rPr>
            <w:rFonts w:ascii="Times" w:hAnsi="Times"/>
            <w:szCs w:val="26"/>
          </w:rPr>
          <w:t>environment</w:t>
        </w:r>
      </w:ins>
      <w:r w:rsidRPr="00E709A2">
        <w:rPr>
          <w:rFonts w:ascii="Times" w:hAnsi="Times"/>
          <w:szCs w:val="26"/>
        </w:rPr>
        <w:t xml:space="preserve"> well enough to handle the </w:t>
      </w:r>
      <w:r w:rsidR="00267B76" w:rsidRPr="00E709A2">
        <w:rPr>
          <w:rFonts w:ascii="Times" w:hAnsi="Times"/>
          <w:szCs w:val="26"/>
        </w:rPr>
        <w:t xml:space="preserve">entire </w:t>
      </w:r>
      <w:r w:rsidRPr="00E709A2">
        <w:rPr>
          <w:rFonts w:ascii="Times" w:hAnsi="Times"/>
          <w:szCs w:val="26"/>
        </w:rPr>
        <w:t>incoming flow of data</w:t>
      </w:r>
      <w:r w:rsidR="00267B76" w:rsidRPr="00E709A2">
        <w:rPr>
          <w:rFonts w:ascii="Times" w:hAnsi="Times"/>
          <w:szCs w:val="26"/>
        </w:rPr>
        <w:t xml:space="preserve"> from each source</w:t>
      </w:r>
      <w:ins w:id="324" w:author="Bob Rudis" w:date="2013-06-26T16:23:00Z">
        <w:r w:rsidR="00142B85">
          <w:rPr>
            <w:rFonts w:ascii="Times" w:hAnsi="Times"/>
            <w:szCs w:val="26"/>
          </w:rPr>
          <w:t xml:space="preserve"> and scale up and out as you add new ones</w:t>
        </w:r>
      </w:ins>
      <w:ins w:id="325" w:author="Bob Rudis" w:date="2013-06-30T17:27:00Z">
        <w:r w:rsidR="00EE5D84">
          <w:rPr>
            <w:rFonts w:ascii="Times" w:hAnsi="Times"/>
            <w:szCs w:val="26"/>
          </w:rPr>
          <w:t xml:space="preserve">, especially if you aren’t relying on an upstream </w:t>
        </w:r>
      </w:ins>
      <w:ins w:id="326" w:author="Bob Rudis" w:date="2013-06-30T17:28:00Z">
        <w:r w:rsidR="00EE5D84">
          <w:rPr>
            <w:rFonts w:ascii="Times" w:hAnsi="Times"/>
            <w:szCs w:val="26"/>
          </w:rPr>
          <w:t>log aggregator or SIEM</w:t>
        </w:r>
      </w:ins>
      <w:r w:rsidRPr="00E709A2">
        <w:rPr>
          <w:rFonts w:ascii="Times" w:hAnsi="Times"/>
          <w:szCs w:val="26"/>
        </w:rPr>
        <w:t xml:space="preserve">. </w:t>
      </w:r>
      <w:r w:rsidR="00625017" w:rsidRPr="00E709A2">
        <w:rPr>
          <w:rFonts w:ascii="Times" w:hAnsi="Times"/>
          <w:szCs w:val="26"/>
        </w:rPr>
        <w:t>You may be used to</w:t>
      </w:r>
      <w:r w:rsidRPr="00E709A2">
        <w:rPr>
          <w:rFonts w:ascii="Times" w:hAnsi="Times"/>
          <w:szCs w:val="26"/>
        </w:rPr>
        <w:t xml:space="preserve"> </w:t>
      </w:r>
      <w:r w:rsidR="00267B76" w:rsidRPr="00E709A2">
        <w:rPr>
          <w:rFonts w:ascii="Times" w:hAnsi="Times"/>
          <w:szCs w:val="26"/>
        </w:rPr>
        <w:t xml:space="preserve">the term </w:t>
      </w:r>
      <w:r w:rsidR="00625017" w:rsidRPr="00E709A2">
        <w:rPr>
          <w:rFonts w:ascii="Times" w:hAnsi="Times"/>
          <w:i/>
          <w:szCs w:val="26"/>
        </w:rPr>
        <w:t>velocity</w:t>
      </w:r>
      <w:r w:rsidRPr="00E709A2">
        <w:rPr>
          <w:rFonts w:ascii="Times" w:hAnsi="Times"/>
          <w:szCs w:val="26"/>
        </w:rPr>
        <w:t xml:space="preserve"> </w:t>
      </w:r>
      <w:r w:rsidR="00625017" w:rsidRPr="00E709A2">
        <w:rPr>
          <w:rFonts w:ascii="Times" w:hAnsi="Times"/>
          <w:szCs w:val="26"/>
        </w:rPr>
        <w:t>being referred to as the</w:t>
      </w:r>
      <w:r w:rsidRPr="00E709A2">
        <w:rPr>
          <w:rFonts w:ascii="Times" w:hAnsi="Times"/>
          <w:szCs w:val="26"/>
        </w:rPr>
        <w:t xml:space="preserve"> number of </w:t>
      </w:r>
      <w:r w:rsidRPr="00E709A2">
        <w:rPr>
          <w:rFonts w:ascii="Times" w:hAnsi="Times"/>
          <w:i/>
          <w:szCs w:val="26"/>
        </w:rPr>
        <w:t>events (or messages)-per-second</w:t>
      </w:r>
      <w:r w:rsidRPr="00E709A2">
        <w:rPr>
          <w:rFonts w:ascii="Times" w:hAnsi="Times"/>
          <w:szCs w:val="26"/>
        </w:rPr>
        <w:t xml:space="preserve"> </w:t>
      </w:r>
      <w:r w:rsidR="00625017" w:rsidRPr="00E709A2">
        <w:rPr>
          <w:rFonts w:ascii="Times" w:hAnsi="Times"/>
          <w:szCs w:val="26"/>
        </w:rPr>
        <w:t xml:space="preserve">and </w:t>
      </w:r>
      <w:r w:rsidR="00625017" w:rsidRPr="00E709A2">
        <w:rPr>
          <w:rFonts w:ascii="Times" w:hAnsi="Times"/>
          <w:i/>
          <w:szCs w:val="26"/>
        </w:rPr>
        <w:t>volume</w:t>
      </w:r>
      <w:r w:rsidR="00625017" w:rsidRPr="00E709A2">
        <w:rPr>
          <w:rFonts w:ascii="Times" w:hAnsi="Times"/>
          <w:szCs w:val="26"/>
        </w:rPr>
        <w:t xml:space="preserve"> as the aggregate</w:t>
      </w:r>
      <w:r w:rsidRPr="00E709A2">
        <w:rPr>
          <w:rFonts w:ascii="Times" w:hAnsi="Times"/>
          <w:szCs w:val="26"/>
        </w:rPr>
        <w:t xml:space="preserve"> </w:t>
      </w:r>
      <w:r w:rsidRPr="00E709A2">
        <w:rPr>
          <w:rFonts w:ascii="Times" w:hAnsi="Times"/>
          <w:i/>
          <w:szCs w:val="26"/>
        </w:rPr>
        <w:t>event record (or message) size</w:t>
      </w:r>
      <w:r w:rsidRPr="00E709A2">
        <w:rPr>
          <w:rFonts w:ascii="Times" w:hAnsi="Times"/>
          <w:szCs w:val="26"/>
        </w:rPr>
        <w:t>.</w:t>
      </w:r>
      <w:r w:rsidR="006C1F45" w:rsidRPr="00E709A2">
        <w:rPr>
          <w:rFonts w:ascii="Times" w:hAnsi="Times"/>
          <w:szCs w:val="26"/>
        </w:rPr>
        <w:t xml:space="preserve"> </w:t>
      </w:r>
      <w:r w:rsidR="00267B76" w:rsidRPr="00E709A2">
        <w:rPr>
          <w:rFonts w:ascii="Times" w:hAnsi="Times"/>
          <w:szCs w:val="26"/>
        </w:rPr>
        <w:t>Here is where your systems administrator</w:t>
      </w:r>
      <w:del w:id="327" w:author="Bob Rudis" w:date="2013-06-23T22:32:00Z">
        <w:r w:rsidR="00267B76" w:rsidRPr="00E709A2" w:rsidDel="001626EE">
          <w:rPr>
            <w:rFonts w:ascii="Times" w:hAnsi="Times"/>
            <w:szCs w:val="26"/>
          </w:rPr>
          <w:delText>/arch</w:delText>
        </w:r>
        <w:r w:rsidR="00952E2F" w:rsidRPr="00E709A2" w:rsidDel="001626EE">
          <w:rPr>
            <w:rFonts w:ascii="Times" w:hAnsi="Times"/>
            <w:szCs w:val="26"/>
          </w:rPr>
          <w:delText>itect</w:delText>
        </w:r>
      </w:del>
      <w:r w:rsidR="00952E2F" w:rsidRPr="00E709A2">
        <w:rPr>
          <w:rFonts w:ascii="Times" w:hAnsi="Times"/>
          <w:szCs w:val="26"/>
        </w:rPr>
        <w:t xml:space="preserve"> powers will come in handy</w:t>
      </w:r>
      <w:ins w:id="328" w:author="Bob Rudis" w:date="2013-06-30T17:28:00Z">
        <w:r w:rsidR="00EE5D84">
          <w:rPr>
            <w:rFonts w:ascii="Times" w:hAnsi="Times"/>
            <w:szCs w:val="26"/>
          </w:rPr>
          <w:t xml:space="preserve">. </w:t>
        </w:r>
      </w:ins>
      <w:del w:id="329" w:author="Bob Rudis" w:date="2013-06-30T17:28:00Z">
        <w:r w:rsidR="00952E2F" w:rsidRPr="00E709A2" w:rsidDel="00EE5D84">
          <w:rPr>
            <w:rFonts w:ascii="Times" w:hAnsi="Times"/>
            <w:szCs w:val="26"/>
          </w:rPr>
          <w:delText xml:space="preserve">. NOTE: </w:delText>
        </w:r>
      </w:del>
      <w:r w:rsidR="00952E2F" w:rsidRPr="00E709A2">
        <w:rPr>
          <w:rFonts w:ascii="Times" w:hAnsi="Times"/>
          <w:szCs w:val="26"/>
        </w:rPr>
        <w:t xml:space="preserve">You may also end up needing to exercise your </w:t>
      </w:r>
      <w:r w:rsidR="00952E2F" w:rsidRPr="00EE5D84">
        <w:rPr>
          <w:rFonts w:ascii="Times" w:hAnsi="Times"/>
          <w:i/>
          <w:szCs w:val="26"/>
          <w:rPrChange w:id="330" w:author="Bob Rudis" w:date="2013-06-30T17:28:00Z">
            <w:rPr>
              <w:rFonts w:ascii="Times" w:hAnsi="Times"/>
              <w:szCs w:val="26"/>
            </w:rPr>
          </w:rPrChange>
        </w:rPr>
        <w:t>budget bending powers</w:t>
      </w:r>
      <w:r w:rsidR="00952E2F" w:rsidRPr="00E709A2">
        <w:rPr>
          <w:rFonts w:ascii="Times" w:hAnsi="Times"/>
          <w:szCs w:val="26"/>
        </w:rPr>
        <w:t xml:space="preserve"> as well, since this may be a more expensive task than you might</w:t>
      </w:r>
      <w:ins w:id="331" w:author="Bob Rudis" w:date="2013-06-26T16:11:00Z">
        <w:r w:rsidR="00E0462E">
          <w:rPr>
            <w:rFonts w:ascii="Times" w:hAnsi="Times"/>
            <w:szCs w:val="26"/>
          </w:rPr>
          <w:t>, at first,</w:t>
        </w:r>
      </w:ins>
      <w:r w:rsidR="00952E2F" w:rsidRPr="00E709A2">
        <w:rPr>
          <w:rFonts w:ascii="Times" w:hAnsi="Times"/>
          <w:szCs w:val="26"/>
        </w:rPr>
        <w:t xml:space="preserve"> th</w:t>
      </w:r>
      <w:ins w:id="332" w:author="Bob Rudis" w:date="2013-06-26T16:12:00Z">
        <w:r w:rsidR="00E0462E">
          <w:rPr>
            <w:rFonts w:ascii="Times" w:hAnsi="Times"/>
            <w:szCs w:val="26"/>
          </w:rPr>
          <w:t>ink.</w:t>
        </w:r>
      </w:ins>
    </w:p>
    <w:p w14:paraId="0B968D69" w14:textId="4C37333D" w:rsidR="00E0462E" w:rsidRDefault="00E0462E" w:rsidP="00187B24">
      <w:pPr>
        <w:pStyle w:val="Para"/>
        <w:rPr>
          <w:ins w:id="333" w:author="Bob Rudis" w:date="2013-06-26T16:12:00Z"/>
          <w:rFonts w:ascii="Times" w:hAnsi="Times"/>
          <w:szCs w:val="26"/>
        </w:rPr>
      </w:pPr>
      <w:ins w:id="334" w:author="Bob Rudis" w:date="2013-06-26T16:13:00Z">
        <w:r>
          <w:rPr>
            <w:rFonts w:ascii="Times" w:hAnsi="Times"/>
            <w:szCs w:val="26"/>
          </w:rPr>
          <w:t xml:space="preserve">As is the case with most computing environments, </w:t>
        </w:r>
      </w:ins>
      <w:ins w:id="335" w:author="Bob Rudis" w:date="2013-06-26T16:12:00Z">
        <w:r>
          <w:rPr>
            <w:rFonts w:ascii="Times" w:hAnsi="Times"/>
            <w:szCs w:val="26"/>
          </w:rPr>
          <w:t>your ability to intake and crunch through data is limited by:</w:t>
        </w:r>
      </w:ins>
    </w:p>
    <w:p w14:paraId="20CA7BB8" w14:textId="7EE04DFD" w:rsidR="00E0462E" w:rsidRDefault="00E0462E">
      <w:pPr>
        <w:pStyle w:val="ListBulleted"/>
        <w:rPr>
          <w:ins w:id="336" w:author="Bob Rudis" w:date="2013-06-26T16:12:00Z"/>
        </w:rPr>
        <w:pPrChange w:id="337" w:author="Bob Rudis" w:date="2013-06-26T16:15:00Z">
          <w:pPr>
            <w:pStyle w:val="Para"/>
          </w:pPr>
        </w:pPrChange>
      </w:pPr>
      <w:ins w:id="338" w:author="Bob Rudis" w:date="2013-06-26T16:12:00Z">
        <w:r>
          <w:t xml:space="preserve">Network interface </w:t>
        </w:r>
      </w:ins>
      <w:ins w:id="339" w:author="Bob Rudis" w:date="2013-06-26T16:13:00Z">
        <w:r>
          <w:t>capacity</w:t>
        </w:r>
      </w:ins>
    </w:p>
    <w:p w14:paraId="20AA813C" w14:textId="5ECAC820" w:rsidR="00E0462E" w:rsidRDefault="00E0462E">
      <w:pPr>
        <w:pStyle w:val="ListBulleted"/>
        <w:rPr>
          <w:ins w:id="340" w:author="Bob Rudis" w:date="2013-06-26T16:13:00Z"/>
        </w:rPr>
        <w:pPrChange w:id="341" w:author="Bob Rudis" w:date="2013-06-26T16:15:00Z">
          <w:pPr>
            <w:pStyle w:val="Para"/>
          </w:pPr>
        </w:pPrChange>
      </w:pPr>
      <w:ins w:id="342" w:author="Bob Rudis" w:date="2013-06-26T16:12:00Z">
        <w:r>
          <w:t>Disk speed/capacity</w:t>
        </w:r>
      </w:ins>
    </w:p>
    <w:p w14:paraId="7548CC53" w14:textId="5AD8E161" w:rsidR="00E0462E" w:rsidRDefault="00E0462E">
      <w:pPr>
        <w:pStyle w:val="ListBulleted"/>
        <w:rPr>
          <w:ins w:id="343" w:author="Bob Rudis" w:date="2013-06-26T16:13:00Z"/>
        </w:rPr>
        <w:pPrChange w:id="344" w:author="Bob Rudis" w:date="2013-06-26T16:15:00Z">
          <w:pPr>
            <w:pStyle w:val="Para"/>
          </w:pPr>
        </w:pPrChange>
      </w:pPr>
      <w:ins w:id="345" w:author="Bob Rudis" w:date="2013-06-26T16:13:00Z">
        <w:r>
          <w:t>CPU capacity</w:t>
        </w:r>
      </w:ins>
    </w:p>
    <w:p w14:paraId="129871DD" w14:textId="77777777" w:rsidR="00E0462E" w:rsidRDefault="00E0462E">
      <w:pPr>
        <w:pStyle w:val="ListBulleted"/>
        <w:rPr>
          <w:ins w:id="346" w:author="Bob Rudis" w:date="2013-06-26T16:14:00Z"/>
        </w:rPr>
        <w:pPrChange w:id="347" w:author="Bob Rudis" w:date="2013-06-26T16:15:00Z">
          <w:pPr>
            <w:pStyle w:val="Para"/>
          </w:pPr>
        </w:pPrChange>
      </w:pPr>
      <w:ins w:id="348" w:author="Bob Rudis" w:date="2013-06-26T16:13:00Z">
        <w:r>
          <w:t>Memory</w:t>
        </w:r>
      </w:ins>
    </w:p>
    <w:p w14:paraId="26E2546A" w14:textId="147C0F1D" w:rsidR="00E0462E" w:rsidRDefault="00142B85" w:rsidP="00187B24">
      <w:pPr>
        <w:pStyle w:val="Para"/>
        <w:rPr>
          <w:ins w:id="349" w:author="Bob Rudis" w:date="2013-06-26T16:54:00Z"/>
          <w:rFonts w:ascii="Times" w:hAnsi="Times"/>
          <w:szCs w:val="26"/>
        </w:rPr>
      </w:pPr>
      <w:ins w:id="350" w:author="Bob Rudis" w:date="2013-06-26T16:26:00Z">
        <w:r>
          <w:rPr>
            <w:rFonts w:ascii="Times" w:hAnsi="Times"/>
            <w:szCs w:val="26"/>
          </w:rPr>
          <w:t>There are</w:t>
        </w:r>
      </w:ins>
      <w:ins w:id="351" w:author="Bob Rudis" w:date="2013-06-26T16:42:00Z">
        <w:r w:rsidR="00DB04F5">
          <w:rPr>
            <w:rFonts w:ascii="Times" w:hAnsi="Times"/>
            <w:szCs w:val="26"/>
          </w:rPr>
          <w:t xml:space="preserve"> many tomes dedicated to capacity planning</w:t>
        </w:r>
      </w:ins>
      <w:ins w:id="352" w:author="Bob Rudis" w:date="2013-06-26T16:54:00Z">
        <w:r w:rsidR="008C3E50">
          <w:rPr>
            <w:rFonts w:ascii="Times" w:hAnsi="Times"/>
            <w:szCs w:val="26"/>
          </w:rPr>
          <w:t>, but here are a few rules of thumb to keep in mind when building and scaling your security analytics environment</w:t>
        </w:r>
      </w:ins>
      <w:del w:id="353" w:author="Bob Rudis" w:date="2013-06-26T16:12:00Z">
        <w:r w:rsidR="00952E2F" w:rsidRPr="00E709A2" w:rsidDel="00E0462E">
          <w:rPr>
            <w:rFonts w:ascii="Times" w:hAnsi="Times"/>
            <w:szCs w:val="26"/>
          </w:rPr>
          <w:delText xml:space="preserve">ink at first. </w:delText>
        </w:r>
      </w:del>
      <w:ins w:id="354" w:author="Bob Rudis" w:date="2013-06-26T16:54:00Z">
        <w:r w:rsidR="008C3E50">
          <w:rPr>
            <w:rFonts w:ascii="Times" w:hAnsi="Times"/>
            <w:szCs w:val="26"/>
          </w:rPr>
          <w:t>:</w:t>
        </w:r>
      </w:ins>
    </w:p>
    <w:p w14:paraId="33A322D5" w14:textId="33BC29A8" w:rsidR="008C3E50" w:rsidRDefault="008C3E50">
      <w:pPr>
        <w:pStyle w:val="ListPara"/>
        <w:rPr>
          <w:ins w:id="355" w:author="Bob Rudis" w:date="2013-06-26T20:11:00Z"/>
        </w:rPr>
        <w:pPrChange w:id="356" w:author="Bob Rudis" w:date="2013-06-26T22:06:00Z">
          <w:pPr>
            <w:pStyle w:val="Para"/>
          </w:pPr>
        </w:pPrChange>
      </w:pPr>
      <w:ins w:id="357" w:author="Bob Rudis" w:date="2013-06-26T16:54:00Z">
        <w:r w:rsidRPr="00F27A2E">
          <w:rPr>
            <w:b/>
            <w:rPrChange w:id="358" w:author="Bob Rudis" w:date="2013-06-26T20:10:00Z">
              <w:rPr>
                <w:rFonts w:ascii="Times" w:hAnsi="Times"/>
                <w:szCs w:val="26"/>
              </w:rPr>
            </w:rPrChange>
          </w:rPr>
          <w:t>Partition/distribute workloads</w:t>
        </w:r>
        <w:r>
          <w:t>. Unless you</w:t>
        </w:r>
      </w:ins>
      <w:ins w:id="359" w:author="Bob Rudis" w:date="2013-06-26T16:55:00Z">
        <w:r>
          <w:t xml:space="preserve">’re dealing with a small environment or are severely fiscally constrained you should not expect a single server to handle all your logging and computational needs. Let </w:t>
        </w:r>
        <w:proofErr w:type="gramStart"/>
        <w:r>
          <w:t>loggers</w:t>
        </w:r>
        <w:proofErr w:type="gramEnd"/>
        <w:r>
          <w:t xml:space="preserve"> log and search/</w:t>
        </w:r>
      </w:ins>
      <w:ins w:id="360" w:author="Bob Rudis" w:date="2013-06-26T16:56:00Z">
        <w:r>
          <w:t>analytics</w:t>
        </w:r>
      </w:ins>
      <w:ins w:id="361" w:author="Bob Rudis" w:date="2013-06-26T16:55:00Z">
        <w:r>
          <w:t xml:space="preserve"> nodes </w:t>
        </w:r>
      </w:ins>
      <w:ins w:id="362" w:author="Bob Rudis" w:date="2013-06-26T16:56:00Z">
        <w:r>
          <w:t xml:space="preserve">analyze and design each of them to scale both for data capacity and human capacity, since if you build a robust </w:t>
        </w:r>
      </w:ins>
      <w:ins w:id="363" w:author="Bob Rudis" w:date="2013-06-26T16:57:00Z">
        <w:r>
          <w:t xml:space="preserve">security analytics </w:t>
        </w:r>
      </w:ins>
      <w:ins w:id="364" w:author="Bob Rudis" w:date="2013-06-26T16:56:00Z">
        <w:r>
          <w:t xml:space="preserve">environment, it </w:t>
        </w:r>
        <w:r w:rsidRPr="00F27A2E">
          <w:rPr>
            <w:i/>
            <w:rPrChange w:id="365" w:author="Bob Rudis" w:date="2013-06-26T20:10:00Z">
              <w:rPr>
                <w:rFonts w:ascii="Times" w:hAnsi="Times"/>
                <w:szCs w:val="26"/>
              </w:rPr>
            </w:rPrChange>
          </w:rPr>
          <w:t>will</w:t>
        </w:r>
        <w:r>
          <w:t xml:space="preserve"> attract users.</w:t>
        </w:r>
      </w:ins>
      <w:ins w:id="366" w:author="Bob Rudis" w:date="2013-06-26T21:46:00Z">
        <w:r w:rsidR="009929FF">
          <w:t xml:space="preserve"> Some technologies, such as </w:t>
        </w:r>
        <w:proofErr w:type="spellStart"/>
        <w:proofErr w:type="gramStart"/>
        <w:r w:rsidR="009929FF">
          <w:t>MongoDB</w:t>
        </w:r>
      </w:ins>
      <w:proofErr w:type="spellEnd"/>
      <w:ins w:id="367" w:author="Bob Rudis" w:date="2013-06-26T21:47:00Z">
        <w:r w:rsidR="009929FF">
          <w:t xml:space="preserve"> </w:t>
        </w:r>
      </w:ins>
      <w:ins w:id="368" w:author="Bob Rudis" w:date="2013-06-30T17:30:00Z">
        <w:r w:rsidR="00EE5D84">
          <w:t>:</w:t>
        </w:r>
        <w:proofErr w:type="gramEnd"/>
        <w:r w:rsidR="00EE5D84">
          <w:t xml:space="preserve"> </w:t>
        </w:r>
        <w:r w:rsidR="00EE5D84" w:rsidRPr="00EE5D84">
          <w:rPr>
            <w:rStyle w:val="InlineURL"/>
            <w:rPrChange w:id="369" w:author="Bob Rudis" w:date="2013-06-30T17:30:00Z">
              <w:rPr/>
            </w:rPrChange>
          </w:rPr>
          <w:t>http://www.mongodb.org/</w:t>
        </w:r>
        <w:r w:rsidR="00EE5D84" w:rsidRPr="00EE5D84">
          <w:t xml:space="preserve"> </w:t>
        </w:r>
        <w:r w:rsidR="00EE5D84">
          <w:t xml:space="preserve">: </w:t>
        </w:r>
      </w:ins>
      <w:ins w:id="370" w:author="Bob Rudis" w:date="2013-06-26T21:47:00Z">
        <w:r w:rsidR="009929FF">
          <w:t xml:space="preserve">and </w:t>
        </w:r>
        <w:proofErr w:type="spellStart"/>
        <w:r w:rsidR="009929FF">
          <w:t>Hadoop</w:t>
        </w:r>
        <w:proofErr w:type="spellEnd"/>
        <w:r w:rsidR="009929FF">
          <w:t xml:space="preserve"> </w:t>
        </w:r>
      </w:ins>
      <w:ins w:id="371" w:author="Bob Rudis" w:date="2013-06-30T17:30:00Z">
        <w:r w:rsidR="00EE5D84">
          <w:t xml:space="preserve">: </w:t>
        </w:r>
        <w:r w:rsidR="00EE5D84" w:rsidRPr="00EE5D84">
          <w:rPr>
            <w:rStyle w:val="InlineURL"/>
            <w:rPrChange w:id="372" w:author="Bob Rudis" w:date="2013-06-30T17:30:00Z">
              <w:rPr/>
            </w:rPrChange>
          </w:rPr>
          <w:t>http://hadoop.apache.org/</w:t>
        </w:r>
        <w:r w:rsidR="00EE5D84" w:rsidRPr="00EE5D84">
          <w:t xml:space="preserve"> </w:t>
        </w:r>
        <w:r w:rsidR="00EE5D84">
          <w:t xml:space="preserve">: </w:t>
        </w:r>
      </w:ins>
      <w:ins w:id="373" w:author="Bob Rudis" w:date="2013-06-26T21:47:00Z">
        <w:r w:rsidR="009929FF">
          <w:t xml:space="preserve">have clear requirements on how they must be scaled, especially if you </w:t>
        </w:r>
      </w:ins>
      <w:ins w:id="374" w:author="Bob Rudis" w:date="2013-06-26T21:48:00Z">
        <w:r w:rsidR="0070788A">
          <w:t>have</w:t>
        </w:r>
      </w:ins>
      <w:ins w:id="375" w:author="Bob Rudis" w:date="2013-06-26T21:47:00Z">
        <w:r w:rsidR="009929FF">
          <w:t xml:space="preserve"> data integrity and </w:t>
        </w:r>
      </w:ins>
      <w:ins w:id="376" w:author="Bob Rudis" w:date="2013-06-26T21:48:00Z">
        <w:r w:rsidR="009929FF">
          <w:t>availability</w:t>
        </w:r>
      </w:ins>
      <w:ins w:id="377" w:author="Bob Rudis" w:date="2013-06-26T21:47:00Z">
        <w:r w:rsidR="009929FF">
          <w:t xml:space="preserve"> </w:t>
        </w:r>
      </w:ins>
      <w:ins w:id="378" w:author="Bob Rudis" w:date="2013-06-26T21:48:00Z">
        <w:r w:rsidR="0070788A">
          <w:t xml:space="preserve">requirements to </w:t>
        </w:r>
        <w:r w:rsidR="00EE5D84">
          <w:t>meet</w:t>
        </w:r>
      </w:ins>
      <w:ins w:id="379" w:author="Bob Rudis" w:date="2013-06-26T21:49:00Z">
        <w:r w:rsidR="0070788A">
          <w:t xml:space="preserve">. </w:t>
        </w:r>
        <w:r w:rsidR="0070788A">
          <w:lastRenderedPageBreak/>
          <w:t>You</w:t>
        </w:r>
      </w:ins>
      <w:ins w:id="380" w:author="Bob Rudis" w:date="2013-06-26T21:50:00Z">
        <w:r w:rsidR="0070788A">
          <w:t>’ll need to understand each service to determine how best to arrange the components.</w:t>
        </w:r>
      </w:ins>
    </w:p>
    <w:p w14:paraId="3F635C34" w14:textId="5FBCCC85" w:rsidR="00F27A2E" w:rsidRDefault="00F27A2E">
      <w:pPr>
        <w:pStyle w:val="ListPara"/>
        <w:rPr>
          <w:ins w:id="381" w:author="Bob Rudis" w:date="2013-06-26T20:26:00Z"/>
        </w:rPr>
        <w:pPrChange w:id="382" w:author="Bob Rudis" w:date="2013-06-26T22:06:00Z">
          <w:pPr>
            <w:pStyle w:val="Para"/>
          </w:pPr>
        </w:pPrChange>
      </w:pPr>
      <w:ins w:id="383" w:author="Bob Rudis" w:date="2013-06-26T20:11:00Z">
        <w:r>
          <w:rPr>
            <w:b/>
          </w:rPr>
          <w:t>Calculate and use standard deviations</w:t>
        </w:r>
        <w:r w:rsidRPr="00F27A2E">
          <w:rPr>
            <w:rPrChange w:id="384" w:author="Bob Rudis" w:date="2013-06-26T20:11:00Z">
              <w:rPr>
                <w:rFonts w:ascii="Times" w:hAnsi="Times"/>
                <w:b/>
                <w:szCs w:val="26"/>
              </w:rPr>
            </w:rPrChange>
          </w:rPr>
          <w:t>.</w:t>
        </w:r>
        <w:r>
          <w:t xml:space="preserve"> </w:t>
        </w:r>
      </w:ins>
      <w:ins w:id="385" w:author="Bob Rudis" w:date="2013-06-26T20:12:00Z">
        <w:r>
          <w:t xml:space="preserve">Workload </w:t>
        </w:r>
      </w:ins>
      <w:ins w:id="386" w:author="Bob Rudis" w:date="2013-06-26T21:51:00Z">
        <w:r w:rsidR="0070788A">
          <w:t>estimation is</w:t>
        </w:r>
      </w:ins>
      <w:ins w:id="387" w:author="Bob Rudis" w:date="2013-06-26T21:50:00Z">
        <w:r w:rsidR="0070788A">
          <w:t xml:space="preserve"> one of the darker arts of computing </w:t>
        </w:r>
      </w:ins>
      <w:ins w:id="388" w:author="Bob Rudis" w:date="2013-06-26T21:51:00Z">
        <w:r w:rsidR="0070788A">
          <w:t>and</w:t>
        </w:r>
      </w:ins>
      <w:ins w:id="389" w:author="Bob Rudis" w:date="2013-06-26T21:50:00Z">
        <w:r w:rsidR="0070788A">
          <w:t xml:space="preserve"> can be a bit daunting at first, but definitely</w:t>
        </w:r>
      </w:ins>
      <w:ins w:id="390" w:author="Bob Rudis" w:date="2013-06-26T20:12:00Z">
        <w:r>
          <w:t xml:space="preserve"> becomes a bit easier </w:t>
        </w:r>
      </w:ins>
      <w:ins w:id="391" w:author="Bob Rudis" w:date="2013-06-26T20:13:00Z">
        <w:r w:rsidR="00D341C6">
          <w:t xml:space="preserve">over time </w:t>
        </w:r>
      </w:ins>
      <w:ins w:id="392" w:author="Bob Rudis" w:date="2013-06-26T20:12:00Z">
        <w:r>
          <w:t>as you gain experience</w:t>
        </w:r>
      </w:ins>
      <w:ins w:id="393" w:author="Bob Rudis" w:date="2013-06-26T20:13:00Z">
        <w:r w:rsidR="00D341C6">
          <w:t xml:space="preserve"> and familiarity</w:t>
        </w:r>
      </w:ins>
      <w:ins w:id="394" w:author="Bob Rudis" w:date="2013-06-26T20:12:00Z">
        <w:r>
          <w:t xml:space="preserve"> </w:t>
        </w:r>
        <w:r w:rsidR="00D341C6">
          <w:t>with the environment and processes. While you</w:t>
        </w:r>
      </w:ins>
      <w:ins w:id="395" w:author="Bob Rudis" w:date="2013-06-26T20:15:00Z">
        <w:r w:rsidR="00D341C6">
          <w:t xml:space="preserve">’re on that journey, doing some basic analysis on the sources feeding your environment to understand the mean (average) </w:t>
        </w:r>
      </w:ins>
      <w:ins w:id="396" w:author="Bob Rudis" w:date="2013-06-26T20:16:00Z">
        <w:r w:rsidR="00D341C6">
          <w:t>volume</w:t>
        </w:r>
      </w:ins>
      <w:ins w:id="397" w:author="Bob Rudis" w:date="2013-06-26T20:15:00Z">
        <w:r w:rsidR="00D341C6">
          <w:t xml:space="preserve"> </w:t>
        </w:r>
      </w:ins>
      <w:ins w:id="398" w:author="Bob Rudis" w:date="2013-06-26T20:16:00Z">
        <w:r w:rsidR="00D341C6">
          <w:t xml:space="preserve">and velocity and what 2-3 standard deviations out look like </w:t>
        </w:r>
      </w:ins>
      <w:ins w:id="399" w:author="Bob Rudis" w:date="2013-06-26T20:25:00Z">
        <w:r w:rsidR="00535660">
          <w:t>will provide a good starting point for initial capacity requirements and applying a bit of linear regression analysis (Chapter 5) over time will help you forecast expansion needs.</w:t>
        </w:r>
      </w:ins>
    </w:p>
    <w:p w14:paraId="6BBEDC53" w14:textId="2A71605F" w:rsidR="009929FF" w:rsidRDefault="00535660">
      <w:pPr>
        <w:pStyle w:val="ListPara"/>
        <w:rPr>
          <w:ins w:id="400" w:author="Bob Rudis" w:date="2013-06-26T22:10:00Z"/>
        </w:rPr>
        <w:pPrChange w:id="401" w:author="Bob Rudis" w:date="2013-06-26T22:06:00Z">
          <w:pPr>
            <w:pStyle w:val="Para"/>
          </w:pPr>
        </w:pPrChange>
      </w:pPr>
      <w:ins w:id="402" w:author="Bob Rudis" w:date="2013-06-26T20:26:00Z">
        <w:r>
          <w:rPr>
            <w:b/>
          </w:rPr>
          <w:t xml:space="preserve">Optimize </w:t>
        </w:r>
      </w:ins>
      <w:ins w:id="403" w:author="Bob Rudis" w:date="2013-06-26T20:28:00Z">
        <w:r w:rsidR="0064051E">
          <w:rPr>
            <w:b/>
          </w:rPr>
          <w:t>opportunistically</w:t>
        </w:r>
        <w:r w:rsidR="0064051E" w:rsidRPr="0064051E">
          <w:rPr>
            <w:rPrChange w:id="404" w:author="Bob Rudis" w:date="2013-06-26T20:29:00Z">
              <w:rPr>
                <w:rFonts w:ascii="Times" w:hAnsi="Times"/>
                <w:b/>
                <w:szCs w:val="26"/>
              </w:rPr>
            </w:rPrChange>
          </w:rPr>
          <w:t>.</w:t>
        </w:r>
      </w:ins>
      <w:ins w:id="405" w:author="Bob Rudis" w:date="2013-06-26T20:29:00Z">
        <w:r w:rsidR="0064051E">
          <w:t xml:space="preserve"> </w:t>
        </w:r>
      </w:ins>
      <w:ins w:id="406" w:author="Bob Rudis" w:date="2013-06-26T20:31:00Z">
        <w:r w:rsidR="0064051E">
          <w:t>Even though the computing power and storage costs a</w:t>
        </w:r>
        <w:r w:rsidR="00BE0951">
          <w:t>re relatively cheap, they aren</w:t>
        </w:r>
      </w:ins>
      <w:ins w:id="407" w:author="Bob Rudis" w:date="2013-06-26T21:30:00Z">
        <w:r w:rsidR="00BE0951">
          <w:t>’</w:t>
        </w:r>
      </w:ins>
      <w:ins w:id="408" w:author="Bob Rudis" w:date="2013-06-26T20:31:00Z">
        <w:r w:rsidR="0064051E">
          <w:t>t free and you should not be looking to preemptively optimize components of your</w:t>
        </w:r>
      </w:ins>
      <w:ins w:id="409" w:author="Bob Rudis" w:date="2013-06-26T21:30:00Z">
        <w:r w:rsidR="00BE0951">
          <w:t xml:space="preserve"> setup until you are sure of both the bottleneck and what will help overcome it. For example, stocking your setup full of the faste</w:t>
        </w:r>
      </w:ins>
      <w:ins w:id="410" w:author="Bob Rudis" w:date="2013-06-26T21:33:00Z">
        <w:r w:rsidR="00BE0951">
          <w:t>s</w:t>
        </w:r>
      </w:ins>
      <w:ins w:id="411" w:author="Bob Rudis" w:date="2013-06-26T21:30:00Z">
        <w:r w:rsidR="00BE0951">
          <w:t>t solid state drives (SSD) can set you back</w:t>
        </w:r>
      </w:ins>
      <w:ins w:id="412" w:author="Bob Rudis" w:date="2013-06-26T21:34:00Z">
        <w:r w:rsidR="00BE0951">
          <w:t>–as of this writing–</w:t>
        </w:r>
      </w:ins>
      <w:ins w:id="413" w:author="Bob Rudis" w:date="2013-06-26T21:30:00Z">
        <w:r w:rsidR="00BE0951">
          <w:t xml:space="preserve">close to $16.00USD/GB. </w:t>
        </w:r>
      </w:ins>
      <w:ins w:id="414" w:author="Bob Rudis" w:date="2013-06-26T21:37:00Z">
        <w:r w:rsidR="00BE0951">
          <w:t xml:space="preserve">However, a combination of RAM and higher end regular drives </w:t>
        </w:r>
      </w:ins>
      <w:ins w:id="415" w:author="Bob Rudis" w:date="2013-06-26T21:44:00Z">
        <w:r w:rsidR="009929FF">
          <w:t>may be sufficient, if all you’re trying to do is provide more capacity for incoming logs.</w:t>
        </w:r>
      </w:ins>
      <w:ins w:id="416" w:author="Bob Rudis" w:date="2013-06-26T21:52:00Z">
        <w:r w:rsidR="0070788A">
          <w:t xml:space="preserve"> Neither will help if you’re consuming all available network bandwidth on the system, so it</w:t>
        </w:r>
      </w:ins>
      <w:ins w:id="417" w:author="Bob Rudis" w:date="2013-06-26T21:53:00Z">
        <w:r w:rsidR="0070788A">
          <w:t xml:space="preserve">’s important to have </w:t>
        </w:r>
      </w:ins>
      <w:ins w:id="418" w:author="Bob Rudis" w:date="2013-06-26T21:54:00Z">
        <w:r w:rsidR="0070788A">
          <w:t xml:space="preserve">a reliable </w:t>
        </w:r>
      </w:ins>
      <w:ins w:id="419" w:author="Bob Rudis" w:date="2013-06-26T21:55:00Z">
        <w:r w:rsidR="0070788A">
          <w:t>performance-monitoring</w:t>
        </w:r>
      </w:ins>
      <w:ins w:id="420" w:author="Bob Rudis" w:date="2013-06-26T21:54:00Z">
        <w:r w:rsidR="0070788A">
          <w:t xml:space="preserve"> plan in place to make it more straightforward to diagnose and remediate issues.</w:t>
        </w:r>
      </w:ins>
      <w:ins w:id="421" w:author="Bob Rudis" w:date="2013-06-26T21:53:00Z">
        <w:r w:rsidR="0070788A">
          <w:t xml:space="preserve"> </w:t>
        </w:r>
      </w:ins>
      <w:ins w:id="422" w:author="Bob Rudis" w:date="2013-06-26T22:10:00Z">
        <w:r w:rsidR="006B3E3A">
          <w:br/>
        </w:r>
      </w:ins>
    </w:p>
    <w:p w14:paraId="3BD2B9FB" w14:textId="1E359C97" w:rsidR="00160C49" w:rsidRDefault="00160C49">
      <w:pPr>
        <w:pStyle w:val="Para"/>
        <w:rPr>
          <w:ins w:id="423" w:author="Bob Rudis" w:date="2013-06-26T22:15:00Z"/>
        </w:rPr>
      </w:pPr>
      <w:ins w:id="424" w:author="Bob Rudis" w:date="2013-06-26T22:15:00Z">
        <w:r>
          <w:t>[ORCHESTRATING THE ENVIRONMENT WITH SALT]</w:t>
        </w:r>
      </w:ins>
    </w:p>
    <w:p w14:paraId="4542B047" w14:textId="5A8AE86A" w:rsidR="006B3E3A" w:rsidRPr="0064051E" w:rsidRDefault="006B3E3A">
      <w:pPr>
        <w:pStyle w:val="Para"/>
        <w:rPr>
          <w:ins w:id="425" w:author="Bob Rudis" w:date="2013-06-23T22:32:00Z"/>
          <w:rPrChange w:id="426" w:author="Bob Rudis" w:date="2013-06-26T20:29:00Z">
            <w:rPr>
              <w:ins w:id="427" w:author="Bob Rudis" w:date="2013-06-23T22:32:00Z"/>
              <w:rFonts w:ascii="Times" w:hAnsi="Times"/>
              <w:szCs w:val="26"/>
            </w:rPr>
          </w:rPrChange>
        </w:rPr>
      </w:pPr>
      <w:ins w:id="428" w:author="Bob Rudis" w:date="2013-06-26T22:10:00Z">
        <w:r>
          <w:t>[TALK ABOUT HOW EACH SOLUTION WILL BE UNIQUE]</w:t>
        </w:r>
      </w:ins>
    </w:p>
    <w:p w14:paraId="50A3922A" w14:textId="5609D17E" w:rsidR="001626EE" w:rsidRPr="001626EE" w:rsidRDefault="00A07A3D">
      <w:pPr>
        <w:pStyle w:val="H1"/>
        <w:rPr>
          <w:rPrChange w:id="429" w:author="Bob Rudis" w:date="2013-06-23T22:33:00Z">
            <w:rPr>
              <w:rFonts w:ascii="Times" w:hAnsi="Times"/>
              <w:szCs w:val="26"/>
            </w:rPr>
          </w:rPrChange>
        </w:rPr>
        <w:pPrChange w:id="430" w:author="Bob Rudis" w:date="2013-06-23T22:33:00Z">
          <w:pPr>
            <w:pStyle w:val="Para"/>
          </w:pPr>
        </w:pPrChange>
      </w:pPr>
      <w:ins w:id="431" w:author="Bob Rudis" w:date="2013-06-23T22:33:00Z">
        <w:r>
          <w:t xml:space="preserve">Using A Code/Scripting/Project </w:t>
        </w:r>
        <w:r w:rsidR="001626EE">
          <w:t>Repository</w:t>
        </w:r>
      </w:ins>
    </w:p>
    <w:p w14:paraId="4A9378E9" w14:textId="0F72800B" w:rsidR="00663F11" w:rsidRDefault="00160C49" w:rsidP="00187B24">
      <w:pPr>
        <w:pStyle w:val="Para"/>
        <w:rPr>
          <w:ins w:id="432" w:author="Bob Rudis" w:date="2013-06-23T23:02:00Z"/>
          <w:rFonts w:ascii="Times" w:hAnsi="Times"/>
          <w:szCs w:val="26"/>
        </w:rPr>
      </w:pPr>
      <w:ins w:id="433" w:author="Bob Rudis" w:date="2013-06-26T22:16:00Z">
        <w:r>
          <w:rPr>
            <w:rFonts w:ascii="Times" w:hAnsi="Times"/>
            <w:szCs w:val="26"/>
          </w:rPr>
          <w:t xml:space="preserve">The whole purpose to setting up a </w:t>
        </w:r>
      </w:ins>
      <w:ins w:id="434" w:author="Bob Rudis" w:date="2013-06-26T22:17:00Z">
        <w:r>
          <w:rPr>
            <w:rFonts w:ascii="Times" w:hAnsi="Times"/>
            <w:szCs w:val="26"/>
          </w:rPr>
          <w:t xml:space="preserve">storage and </w:t>
        </w:r>
      </w:ins>
      <w:ins w:id="435" w:author="Bob Rudis" w:date="2013-06-26T22:16:00Z">
        <w:r>
          <w:rPr>
            <w:rFonts w:ascii="Times" w:hAnsi="Times"/>
            <w:szCs w:val="26"/>
          </w:rPr>
          <w:t xml:space="preserve">analytics environment is to actually run </w:t>
        </w:r>
      </w:ins>
      <w:ins w:id="436" w:author="Bob Rudis" w:date="2013-06-26T22:17:00Z">
        <w:r>
          <w:rPr>
            <w:rFonts w:ascii="Times" w:hAnsi="Times"/>
            <w:szCs w:val="26"/>
          </w:rPr>
          <w:t xml:space="preserve">queries and </w:t>
        </w:r>
      </w:ins>
      <w:ins w:id="437" w:author="Bob Rudis" w:date="2013-06-26T22:16:00Z">
        <w:r>
          <w:rPr>
            <w:rFonts w:ascii="Times" w:hAnsi="Times"/>
            <w:szCs w:val="26"/>
          </w:rPr>
          <w:t>analyses</w:t>
        </w:r>
      </w:ins>
      <w:ins w:id="438" w:author="Bob Rudis" w:date="2013-06-23T22:36:00Z">
        <w:r>
          <w:rPr>
            <w:rFonts w:ascii="Times" w:hAnsi="Times"/>
            <w:szCs w:val="26"/>
          </w:rPr>
          <w:t xml:space="preserve"> on the data.</w:t>
        </w:r>
      </w:ins>
      <w:ins w:id="439" w:author="Bob Rudis" w:date="2013-06-26T22:17:00Z">
        <w:r>
          <w:rPr>
            <w:rFonts w:ascii="Times" w:hAnsi="Times"/>
            <w:szCs w:val="26"/>
          </w:rPr>
          <w:t xml:space="preserve"> The code you write to perform these </w:t>
        </w:r>
        <w:r w:rsidR="00BC3541">
          <w:rPr>
            <w:rFonts w:ascii="Times" w:hAnsi="Times"/>
            <w:szCs w:val="26"/>
          </w:rPr>
          <w:t xml:space="preserve">functions and keep the system humming along are as vital to you as a toolbox is to a mechanic. The </w:t>
        </w:r>
      </w:ins>
      <w:ins w:id="440" w:author="Bob Rudis" w:date="2013-06-23T22:38:00Z">
        <w:r w:rsidR="005501B6" w:rsidRPr="005501B6">
          <w:rPr>
            <w:rFonts w:ascii="Times" w:hAnsi="Times"/>
            <w:szCs w:val="26"/>
            <w:rPrChange w:id="441" w:author="Bob Rudis" w:date="2013-06-23T22:46:00Z">
              <w:rPr>
                <w:rFonts w:ascii="Times" w:hAnsi="Times"/>
                <w:sz w:val="20"/>
              </w:rPr>
            </w:rPrChange>
          </w:rPr>
          <w:lastRenderedPageBreak/>
          <w:t xml:space="preserve">most effective </w:t>
        </w:r>
      </w:ins>
      <w:ins w:id="442" w:author="Bob Rudis" w:date="2013-06-26T22:20:00Z">
        <w:r w:rsidR="00BC3541">
          <w:rPr>
            <w:rFonts w:ascii="Times" w:hAnsi="Times"/>
            <w:szCs w:val="26"/>
          </w:rPr>
          <w:t>“wrenches”</w:t>
        </w:r>
      </w:ins>
      <w:ins w:id="443" w:author="Bob Rudis" w:date="2013-06-23T22:38:00Z">
        <w:r w:rsidR="005501B6" w:rsidRPr="005501B6">
          <w:rPr>
            <w:rFonts w:ascii="Times" w:hAnsi="Times"/>
            <w:szCs w:val="26"/>
            <w:rPrChange w:id="444" w:author="Bob Rudis" w:date="2013-06-23T22:46:00Z">
              <w:rPr>
                <w:rFonts w:ascii="Times" w:hAnsi="Times"/>
                <w:sz w:val="20"/>
              </w:rPr>
            </w:rPrChange>
          </w:rPr>
          <w:t xml:space="preserve"> know precisely where their tools are and </w:t>
        </w:r>
      </w:ins>
      <w:ins w:id="445" w:author="Bob Rudis" w:date="2013-06-23T22:40:00Z">
        <w:r w:rsidR="005501B6" w:rsidRPr="005501B6">
          <w:rPr>
            <w:rFonts w:ascii="Times" w:hAnsi="Times"/>
            <w:szCs w:val="26"/>
            <w:rPrChange w:id="446" w:author="Bob Rudis" w:date="2013-06-23T22:46:00Z">
              <w:rPr>
                <w:rFonts w:ascii="Times" w:hAnsi="Times"/>
                <w:sz w:val="20"/>
              </w:rPr>
            </w:rPrChange>
          </w:rPr>
          <w:t>ensure the</w:t>
        </w:r>
      </w:ins>
      <w:ins w:id="447" w:author="Bob Rudis" w:date="2013-06-23T22:54:00Z">
        <w:r w:rsidR="00C356A1">
          <w:rPr>
            <w:rFonts w:ascii="Times" w:hAnsi="Times"/>
            <w:szCs w:val="26"/>
          </w:rPr>
          <w:t>y always</w:t>
        </w:r>
      </w:ins>
      <w:ins w:id="448" w:author="Bob Rudis" w:date="2013-06-23T22:40:00Z">
        <w:r w:rsidR="005501B6" w:rsidRPr="005501B6">
          <w:rPr>
            <w:rFonts w:ascii="Times" w:hAnsi="Times"/>
            <w:szCs w:val="26"/>
            <w:rPrChange w:id="449" w:author="Bob Rudis" w:date="2013-06-23T22:46:00Z">
              <w:rPr>
                <w:rFonts w:ascii="Times" w:hAnsi="Times"/>
                <w:sz w:val="20"/>
              </w:rPr>
            </w:rPrChange>
          </w:rPr>
          <w:t xml:space="preserve"> have the right ones </w:t>
        </w:r>
      </w:ins>
      <w:ins w:id="450" w:author="Bob Rudis" w:date="2013-06-23T22:54:00Z">
        <w:r w:rsidR="00C356A1">
          <w:rPr>
            <w:rFonts w:ascii="Times" w:hAnsi="Times"/>
            <w:szCs w:val="26"/>
          </w:rPr>
          <w:t xml:space="preserve">on hand </w:t>
        </w:r>
      </w:ins>
      <w:ins w:id="451" w:author="Bob Rudis" w:date="2013-06-23T22:40:00Z">
        <w:r w:rsidR="005501B6" w:rsidRPr="005501B6">
          <w:rPr>
            <w:rFonts w:ascii="Times" w:hAnsi="Times"/>
            <w:szCs w:val="26"/>
            <w:rPrChange w:id="452" w:author="Bob Rudis" w:date="2013-06-23T22:46:00Z">
              <w:rPr>
                <w:rFonts w:ascii="Times" w:hAnsi="Times"/>
                <w:sz w:val="20"/>
              </w:rPr>
            </w:rPrChange>
          </w:rPr>
          <w:t xml:space="preserve">for the job. One of the best ways to </w:t>
        </w:r>
      </w:ins>
      <w:ins w:id="453" w:author="Bob Rudis" w:date="2013-06-23T22:55:00Z">
        <w:r w:rsidR="00C356A1">
          <w:rPr>
            <w:rFonts w:ascii="Times" w:hAnsi="Times"/>
            <w:szCs w:val="26"/>
          </w:rPr>
          <w:t>mimic</w:t>
        </w:r>
      </w:ins>
      <w:ins w:id="454" w:author="Bob Rudis" w:date="2013-06-23T22:40:00Z">
        <w:r w:rsidR="005501B6" w:rsidRPr="005501B6">
          <w:rPr>
            <w:rFonts w:ascii="Times" w:hAnsi="Times"/>
            <w:szCs w:val="26"/>
            <w:rPrChange w:id="455" w:author="Bob Rudis" w:date="2013-06-23T22:46:00Z">
              <w:rPr>
                <w:rFonts w:ascii="Times" w:hAnsi="Times"/>
                <w:sz w:val="20"/>
              </w:rPr>
            </w:rPrChange>
          </w:rPr>
          <w:t xml:space="preserve"> this practice </w:t>
        </w:r>
      </w:ins>
      <w:ins w:id="456" w:author="Bob Rudis" w:date="2013-06-23T22:55:00Z">
        <w:r w:rsidR="00C356A1">
          <w:rPr>
            <w:rFonts w:ascii="Times" w:hAnsi="Times"/>
            <w:szCs w:val="26"/>
          </w:rPr>
          <w:t xml:space="preserve">in the digital realm </w:t>
        </w:r>
      </w:ins>
      <w:ins w:id="457" w:author="Bob Rudis" w:date="2013-06-23T22:40:00Z">
        <w:r w:rsidR="005501B6" w:rsidRPr="005501B6">
          <w:rPr>
            <w:rFonts w:ascii="Times" w:hAnsi="Times"/>
            <w:szCs w:val="26"/>
            <w:rPrChange w:id="458" w:author="Bob Rudis" w:date="2013-06-23T22:46:00Z">
              <w:rPr>
                <w:rFonts w:ascii="Times" w:hAnsi="Times"/>
                <w:sz w:val="20"/>
              </w:rPr>
            </w:rPrChange>
          </w:rPr>
          <w:t xml:space="preserve">is to </w:t>
        </w:r>
      </w:ins>
      <w:ins w:id="459" w:author="Bob Rudis" w:date="2013-06-23T22:47:00Z">
        <w:r w:rsidR="005501B6">
          <w:rPr>
            <w:rFonts w:ascii="Times" w:hAnsi="Times"/>
            <w:szCs w:val="26"/>
          </w:rPr>
          <w:t>use a revision control system</w:t>
        </w:r>
      </w:ins>
      <w:ins w:id="460" w:author="Bob Rudis" w:date="2013-06-23T22:52:00Z">
        <w:r w:rsidR="00C356A1">
          <w:rPr>
            <w:rFonts w:ascii="Times" w:hAnsi="Times"/>
            <w:szCs w:val="26"/>
          </w:rPr>
          <w:t xml:space="preserve"> </w:t>
        </w:r>
      </w:ins>
      <w:ins w:id="461" w:author="Bob Rudis" w:date="2013-06-24T07:35:00Z">
        <w:r w:rsidR="00663F11">
          <w:rPr>
            <w:rFonts w:ascii="Times" w:hAnsi="Times"/>
            <w:szCs w:val="26"/>
          </w:rPr>
          <w:t xml:space="preserve">(RCS) </w:t>
        </w:r>
      </w:ins>
      <w:ins w:id="462" w:author="Bob Rudis" w:date="2013-06-23T22:52:00Z">
        <w:r w:rsidR="00C356A1">
          <w:rPr>
            <w:rFonts w:ascii="Times" w:hAnsi="Times"/>
            <w:szCs w:val="26"/>
          </w:rPr>
          <w:t xml:space="preserve">that enables </w:t>
        </w:r>
      </w:ins>
      <w:ins w:id="463" w:author="Bob Rudis" w:date="2013-06-26T23:14:00Z">
        <w:r w:rsidR="00034E62">
          <w:rPr>
            <w:rFonts w:ascii="Times" w:hAnsi="Times"/>
            <w:szCs w:val="26"/>
          </w:rPr>
          <w:t>multi-user/distributed</w:t>
        </w:r>
      </w:ins>
      <w:ins w:id="464" w:author="Bob Rudis" w:date="2013-06-23T22:52:00Z">
        <w:r w:rsidR="00C356A1">
          <w:rPr>
            <w:rFonts w:ascii="Times" w:hAnsi="Times"/>
            <w:szCs w:val="26"/>
          </w:rPr>
          <w:t xml:space="preserve"> update and retrieval of the code that </w:t>
        </w:r>
      </w:ins>
      <w:ins w:id="465" w:author="Bob Rudis" w:date="2013-06-23T22:55:00Z">
        <w:r w:rsidR="00C356A1">
          <w:rPr>
            <w:rFonts w:ascii="Times" w:hAnsi="Times"/>
            <w:szCs w:val="26"/>
          </w:rPr>
          <w:t>powers</w:t>
        </w:r>
      </w:ins>
      <w:ins w:id="466" w:author="Bob Rudis" w:date="2013-06-23T22:52:00Z">
        <w:r w:rsidR="00C356A1">
          <w:rPr>
            <w:rFonts w:ascii="Times" w:hAnsi="Times"/>
            <w:szCs w:val="26"/>
          </w:rPr>
          <w:t xml:space="preserve"> your </w:t>
        </w:r>
      </w:ins>
      <w:ins w:id="467" w:author="Bob Rudis" w:date="2013-06-23T22:53:00Z">
        <w:r w:rsidR="00C356A1">
          <w:rPr>
            <w:rFonts w:ascii="Times" w:hAnsi="Times"/>
            <w:szCs w:val="26"/>
          </w:rPr>
          <w:t xml:space="preserve">data collection and </w:t>
        </w:r>
      </w:ins>
      <w:ins w:id="468" w:author="Bob Rudis" w:date="2013-06-23T22:52:00Z">
        <w:r w:rsidR="00C356A1">
          <w:rPr>
            <w:rFonts w:ascii="Times" w:hAnsi="Times"/>
            <w:szCs w:val="26"/>
          </w:rPr>
          <w:t>analytics</w:t>
        </w:r>
      </w:ins>
      <w:ins w:id="469" w:author="Bob Rudis" w:date="2013-06-26T23:10:00Z">
        <w:r w:rsidR="00034E62">
          <w:rPr>
            <w:rFonts w:ascii="Times" w:hAnsi="Times"/>
            <w:szCs w:val="26"/>
          </w:rPr>
          <w:t xml:space="preserve"> with the option </w:t>
        </w:r>
        <w:proofErr w:type="gramStart"/>
        <w:r w:rsidR="00034E62">
          <w:rPr>
            <w:rFonts w:ascii="Times" w:hAnsi="Times"/>
            <w:szCs w:val="26"/>
          </w:rPr>
          <w:t xml:space="preserve">to </w:t>
        </w:r>
      </w:ins>
      <w:ins w:id="470" w:author="Bob Rudis" w:date="2013-06-23T22:47:00Z">
        <w:r w:rsidR="00C356A1">
          <w:rPr>
            <w:rFonts w:ascii="Times" w:hAnsi="Times"/>
            <w:szCs w:val="26"/>
          </w:rPr>
          <w:t>.</w:t>
        </w:r>
        <w:proofErr w:type="gramEnd"/>
        <w:r w:rsidR="00C356A1">
          <w:rPr>
            <w:rFonts w:ascii="Times" w:hAnsi="Times"/>
            <w:szCs w:val="26"/>
          </w:rPr>
          <w:t xml:space="preserve"> </w:t>
        </w:r>
      </w:ins>
      <w:ins w:id="471" w:author="Bob Rudis" w:date="2013-06-24T07:36:00Z">
        <w:r w:rsidR="00663F11">
          <w:rPr>
            <w:rFonts w:ascii="Times" w:hAnsi="Times"/>
            <w:szCs w:val="26"/>
          </w:rPr>
          <w:t xml:space="preserve">Rather than constraining your creativity, RCS environments can actually help foster even greater experimentation since </w:t>
        </w:r>
      </w:ins>
      <w:ins w:id="472" w:author="Bob Rudis" w:date="2013-06-24T07:47:00Z">
        <w:r w:rsidR="00ED3313">
          <w:rPr>
            <w:rFonts w:ascii="Times" w:hAnsi="Times"/>
            <w:szCs w:val="26"/>
          </w:rPr>
          <w:t xml:space="preserve">you are moving </w:t>
        </w:r>
      </w:ins>
      <w:ins w:id="473" w:author="Bob Rudis" w:date="2013-06-24T07:37:00Z">
        <w:r w:rsidR="00663F11">
          <w:rPr>
            <w:rFonts w:ascii="Times" w:hAnsi="Times"/>
            <w:szCs w:val="26"/>
          </w:rPr>
          <w:t>your</w:t>
        </w:r>
      </w:ins>
      <w:ins w:id="474" w:author="Bob Rudis" w:date="2013-06-24T07:35:00Z">
        <w:r w:rsidR="00663F11">
          <w:rPr>
            <w:rFonts w:ascii="Times" w:hAnsi="Times"/>
            <w:szCs w:val="26"/>
          </w:rPr>
          <w:t xml:space="preserve"> </w:t>
        </w:r>
      </w:ins>
      <w:ins w:id="475" w:author="Bob Rudis" w:date="2013-06-23T23:00:00Z">
        <w:r w:rsidR="00B954DA">
          <w:rPr>
            <w:rFonts w:ascii="Times" w:hAnsi="Times"/>
            <w:szCs w:val="26"/>
          </w:rPr>
          <w:t xml:space="preserve">code </w:t>
        </w:r>
      </w:ins>
      <w:ins w:id="476" w:author="Bob Rudis" w:date="2013-06-23T22:59:00Z">
        <w:r w:rsidR="00B954DA">
          <w:rPr>
            <w:rFonts w:ascii="Times" w:hAnsi="Times"/>
            <w:szCs w:val="26"/>
          </w:rPr>
          <w:t xml:space="preserve">hacking skills into </w:t>
        </w:r>
      </w:ins>
      <w:ins w:id="477" w:author="Bob Rudis" w:date="2013-06-23T23:00:00Z">
        <w:r w:rsidR="00B954DA">
          <w:rPr>
            <w:rFonts w:ascii="Times" w:hAnsi="Times"/>
            <w:szCs w:val="26"/>
          </w:rPr>
          <w:t xml:space="preserve">a </w:t>
        </w:r>
      </w:ins>
      <w:ins w:id="478" w:author="Bob Rudis" w:date="2013-06-23T22:59:00Z">
        <w:r w:rsidR="00ED3313">
          <w:rPr>
            <w:rFonts w:ascii="Times" w:hAnsi="Times"/>
            <w:szCs w:val="26"/>
          </w:rPr>
          <w:t>more structured—but not constrained—</w:t>
        </w:r>
      </w:ins>
      <w:ins w:id="479" w:author="Bob Rudis" w:date="2013-06-23T23:00:00Z">
        <w:r w:rsidR="00B954DA">
          <w:rPr>
            <w:rFonts w:ascii="Times" w:hAnsi="Times"/>
            <w:szCs w:val="26"/>
          </w:rPr>
          <w:t>process</w:t>
        </w:r>
      </w:ins>
      <w:ins w:id="480" w:author="Bob Rudis" w:date="2013-06-24T07:37:00Z">
        <w:r w:rsidR="00663F11">
          <w:rPr>
            <w:rFonts w:ascii="Times" w:hAnsi="Times"/>
            <w:szCs w:val="26"/>
          </w:rPr>
          <w:t xml:space="preserve"> where it’s far more difficult for one random edit to ruin a script or force a retrieval from backup</w:t>
        </w:r>
      </w:ins>
      <w:ins w:id="481" w:author="Bob Rudis" w:date="2013-06-23T23:00:00Z">
        <w:r w:rsidR="00B954DA">
          <w:rPr>
            <w:rFonts w:ascii="Times" w:hAnsi="Times"/>
            <w:szCs w:val="26"/>
          </w:rPr>
          <w:t>.</w:t>
        </w:r>
      </w:ins>
    </w:p>
    <w:p w14:paraId="5D028EE8" w14:textId="2947362B" w:rsidR="00952E2F" w:rsidRDefault="00BC3541" w:rsidP="00187B24">
      <w:pPr>
        <w:pStyle w:val="Para"/>
        <w:rPr>
          <w:ins w:id="482" w:author="Bob Rudis" w:date="2013-06-26T22:57:00Z"/>
          <w:rFonts w:ascii="Times" w:hAnsi="Times"/>
          <w:szCs w:val="26"/>
        </w:rPr>
      </w:pPr>
      <w:ins w:id="483" w:author="Bob Rudis" w:date="2013-06-23T23:02:00Z">
        <w:r>
          <w:rPr>
            <w:rFonts w:ascii="Times" w:hAnsi="Times"/>
            <w:szCs w:val="26"/>
          </w:rPr>
          <w:t>Whether you use</w:t>
        </w:r>
      </w:ins>
      <w:ins w:id="484" w:author="Bob Rudis" w:date="2013-06-26T22:20:00Z">
        <w:r>
          <w:rPr>
            <w:rFonts w:ascii="Times" w:hAnsi="Times"/>
            <w:szCs w:val="26"/>
          </w:rPr>
          <w:t>—or are required to use—</w:t>
        </w:r>
      </w:ins>
      <w:ins w:id="485" w:author="Bob Rudis" w:date="2013-06-23T23:02:00Z">
        <w:r w:rsidR="00B954DA">
          <w:rPr>
            <w:rFonts w:ascii="Times" w:hAnsi="Times"/>
            <w:szCs w:val="26"/>
          </w:rPr>
          <w:t>p</w:t>
        </w:r>
      </w:ins>
      <w:ins w:id="486" w:author="Bob Rudis" w:date="2013-06-23T22:51:00Z">
        <w:r w:rsidR="00C356A1">
          <w:rPr>
            <w:rFonts w:ascii="Times" w:hAnsi="Times"/>
            <w:szCs w:val="26"/>
          </w:rPr>
          <w:t xml:space="preserve">roprietary </w:t>
        </w:r>
      </w:ins>
      <w:ins w:id="487" w:author="Bob Rudis" w:date="2013-06-23T23:02:00Z">
        <w:r w:rsidR="00B954DA">
          <w:rPr>
            <w:rFonts w:ascii="Times" w:hAnsi="Times"/>
            <w:szCs w:val="26"/>
          </w:rPr>
          <w:t xml:space="preserve">solutions </w:t>
        </w:r>
      </w:ins>
      <w:ins w:id="488" w:author="Bob Rudis" w:date="2013-06-23T22:51:00Z">
        <w:r w:rsidR="00C356A1">
          <w:rPr>
            <w:rFonts w:ascii="Times" w:hAnsi="Times"/>
            <w:szCs w:val="26"/>
          </w:rPr>
          <w:t>such as IBM’s Rational tools [</w:t>
        </w:r>
      </w:ins>
      <w:ins w:id="489" w:author="Bob Rudis" w:date="2013-06-24T07:38:00Z">
        <w:r w:rsidR="00663F11">
          <w:rPr>
            <w:rFonts w:ascii="Times" w:hAnsi="Times"/>
            <w:szCs w:val="26"/>
          </w:rPr>
          <w:t>REF</w:t>
        </w:r>
      </w:ins>
      <w:ins w:id="490" w:author="Bob Rudis" w:date="2013-06-24T07:39:00Z">
        <w:r w:rsidR="00663F11">
          <w:rPr>
            <w:rFonts w:ascii="Times" w:hAnsi="Times"/>
            <w:szCs w:val="26"/>
          </w:rPr>
          <w:t>:</w:t>
        </w:r>
      </w:ins>
      <w:ins w:id="491" w:author="Bob Rudis" w:date="2013-06-23T22:51:00Z">
        <w:r w:rsidR="00C356A1">
          <w:rPr>
            <w:rFonts w:ascii="Times" w:hAnsi="Times"/>
            <w:szCs w:val="26"/>
          </w:rPr>
          <w:t xml:space="preserve">] </w:t>
        </w:r>
      </w:ins>
      <w:ins w:id="492" w:author="Bob Rudis" w:date="2013-06-23T22:52:00Z">
        <w:r w:rsidR="00C356A1">
          <w:rPr>
            <w:rFonts w:ascii="Times" w:hAnsi="Times"/>
            <w:szCs w:val="26"/>
          </w:rPr>
          <w:t>and</w:t>
        </w:r>
      </w:ins>
      <w:ins w:id="493" w:author="Bob Rudis" w:date="2013-06-23T22:51:00Z">
        <w:r w:rsidR="00C356A1">
          <w:rPr>
            <w:rFonts w:ascii="Times" w:hAnsi="Times"/>
            <w:szCs w:val="26"/>
          </w:rPr>
          <w:t xml:space="preserve"> Microsoft’s Visual SourceSafe [</w:t>
        </w:r>
      </w:ins>
      <w:ins w:id="494" w:author="Bob Rudis" w:date="2013-06-24T07:39:00Z">
        <w:r w:rsidR="00663F11">
          <w:rPr>
            <w:rFonts w:ascii="Times" w:hAnsi="Times"/>
            <w:szCs w:val="26"/>
          </w:rPr>
          <w:t>REF:</w:t>
        </w:r>
      </w:ins>
      <w:ins w:id="495" w:author="Bob Rudis" w:date="2013-06-23T22:51:00Z">
        <w:r w:rsidR="00C356A1">
          <w:rPr>
            <w:rFonts w:ascii="Times" w:hAnsi="Times"/>
            <w:szCs w:val="26"/>
          </w:rPr>
          <w:t>] or</w:t>
        </w:r>
      </w:ins>
      <w:ins w:id="496" w:author="Bob Rudis" w:date="2013-06-23T22:52:00Z">
        <w:r w:rsidR="00B954DA">
          <w:rPr>
            <w:rFonts w:ascii="Times" w:hAnsi="Times"/>
            <w:szCs w:val="26"/>
          </w:rPr>
          <w:t xml:space="preserve"> </w:t>
        </w:r>
        <w:r w:rsidR="00C356A1">
          <w:rPr>
            <w:rFonts w:ascii="Times" w:hAnsi="Times"/>
            <w:szCs w:val="26"/>
          </w:rPr>
          <w:t xml:space="preserve">open </w:t>
        </w:r>
      </w:ins>
      <w:ins w:id="497" w:author="Bob Rudis" w:date="2013-06-23T23:02:00Z">
        <w:r w:rsidR="00B954DA">
          <w:rPr>
            <w:rFonts w:ascii="Times" w:hAnsi="Times"/>
            <w:szCs w:val="26"/>
          </w:rPr>
          <w:t>source options</w:t>
        </w:r>
      </w:ins>
      <w:ins w:id="498" w:author="Bob Rudis" w:date="2013-06-23T22:51:00Z">
        <w:r w:rsidR="00C356A1">
          <w:rPr>
            <w:rFonts w:ascii="Times" w:hAnsi="Times"/>
            <w:szCs w:val="26"/>
          </w:rPr>
          <w:t xml:space="preserve"> </w:t>
        </w:r>
      </w:ins>
      <w:ins w:id="499" w:author="Bob Rudis" w:date="2013-06-23T22:47:00Z">
        <w:r w:rsidR="005501B6">
          <w:rPr>
            <w:rFonts w:ascii="Times" w:hAnsi="Times"/>
            <w:szCs w:val="26"/>
          </w:rPr>
          <w:t xml:space="preserve">such as </w:t>
        </w:r>
        <w:proofErr w:type="spellStart"/>
        <w:r w:rsidR="005501B6">
          <w:rPr>
            <w:rFonts w:ascii="Times" w:hAnsi="Times"/>
            <w:szCs w:val="26"/>
          </w:rPr>
          <w:t>git</w:t>
        </w:r>
        <w:proofErr w:type="spellEnd"/>
        <w:r w:rsidR="005501B6">
          <w:rPr>
            <w:rFonts w:ascii="Times" w:hAnsi="Times"/>
            <w:szCs w:val="26"/>
          </w:rPr>
          <w:t xml:space="preserve"> [</w:t>
        </w:r>
      </w:ins>
      <w:proofErr w:type="spellStart"/>
      <w:ins w:id="500" w:author="Bob Rudis" w:date="2013-06-24T07:39:00Z">
        <w:r w:rsidR="00663F11">
          <w:rPr>
            <w:rFonts w:ascii="Times" w:hAnsi="Times"/>
            <w:szCs w:val="26"/>
          </w:rPr>
          <w:t>REF</w:t>
        </w:r>
        <w:proofErr w:type="gramStart"/>
        <w:r w:rsidR="00663F11">
          <w:rPr>
            <w:rFonts w:ascii="Times" w:hAnsi="Times"/>
            <w:szCs w:val="26"/>
          </w:rPr>
          <w:t>:</w:t>
        </w:r>
      </w:ins>
      <w:ins w:id="501" w:author="Bob Rudis" w:date="2013-06-23T22:47:00Z">
        <w:r w:rsidR="005501B6" w:rsidRPr="005501B6">
          <w:rPr>
            <w:rFonts w:ascii="Times" w:hAnsi="Times"/>
            <w:szCs w:val="26"/>
          </w:rPr>
          <w:t>http</w:t>
        </w:r>
        <w:proofErr w:type="spellEnd"/>
        <w:proofErr w:type="gramEnd"/>
        <w:r w:rsidR="005501B6" w:rsidRPr="005501B6">
          <w:rPr>
            <w:rFonts w:ascii="Times" w:hAnsi="Times"/>
            <w:szCs w:val="26"/>
          </w:rPr>
          <w:t>://gitscm.com/</w:t>
        </w:r>
        <w:r w:rsidR="005501B6">
          <w:rPr>
            <w:rFonts w:ascii="Times" w:hAnsi="Times"/>
            <w:szCs w:val="26"/>
          </w:rPr>
          <w:t>] or Mercurial [</w:t>
        </w:r>
      </w:ins>
      <w:proofErr w:type="spellStart"/>
      <w:ins w:id="502" w:author="Bob Rudis" w:date="2013-06-24T07:39:00Z">
        <w:r w:rsidR="00663F11">
          <w:rPr>
            <w:rFonts w:ascii="Times" w:hAnsi="Times"/>
            <w:szCs w:val="26"/>
          </w:rPr>
          <w:t>REF:</w:t>
        </w:r>
      </w:ins>
      <w:ins w:id="503" w:author="Bob Rudis" w:date="2013-06-23T22:49:00Z">
        <w:r w:rsidR="005501B6" w:rsidRPr="005501B6">
          <w:rPr>
            <w:rFonts w:ascii="Times" w:hAnsi="Times"/>
            <w:szCs w:val="26"/>
          </w:rPr>
          <w:t>http</w:t>
        </w:r>
        <w:proofErr w:type="spellEnd"/>
        <w:r w:rsidR="005501B6" w:rsidRPr="005501B6">
          <w:rPr>
            <w:rFonts w:ascii="Times" w:hAnsi="Times"/>
            <w:szCs w:val="26"/>
          </w:rPr>
          <w:t>://mercurial.selenic.com/</w:t>
        </w:r>
        <w:r w:rsidR="005501B6">
          <w:rPr>
            <w:rFonts w:ascii="Times" w:hAnsi="Times"/>
            <w:szCs w:val="26"/>
          </w:rPr>
          <w:t>]</w:t>
        </w:r>
      </w:ins>
      <w:ins w:id="504" w:author="Bob Rudis" w:date="2013-06-23T22:40:00Z">
        <w:r>
          <w:rPr>
            <w:rFonts w:ascii="Times" w:hAnsi="Times"/>
            <w:szCs w:val="26"/>
          </w:rPr>
          <w:t xml:space="preserve">, </w:t>
        </w:r>
      </w:ins>
      <w:ins w:id="505" w:author="Bob Rudis" w:date="2013-06-26T22:21:00Z">
        <w:r>
          <w:rPr>
            <w:rFonts w:ascii="Times" w:hAnsi="Times"/>
            <w:szCs w:val="26"/>
          </w:rPr>
          <w:t xml:space="preserve">learning the basic functionality of and </w:t>
        </w:r>
      </w:ins>
      <w:ins w:id="506" w:author="Bob Rudis" w:date="2013-06-23T22:40:00Z">
        <w:r>
          <w:rPr>
            <w:rFonts w:ascii="Times" w:hAnsi="Times"/>
            <w:szCs w:val="26"/>
          </w:rPr>
          <w:t>standing up an RCS environment</w:t>
        </w:r>
      </w:ins>
      <w:ins w:id="507" w:author="Bob Rudis" w:date="2013-06-26T22:23:00Z">
        <w:r>
          <w:rPr>
            <w:rFonts w:ascii="Times" w:hAnsi="Times"/>
            <w:szCs w:val="26"/>
          </w:rPr>
          <w:t xml:space="preserve"> will be a fairly quick task that will reap many benefits as you use it</w:t>
        </w:r>
      </w:ins>
      <w:ins w:id="508" w:author="Bob Rudis" w:date="2013-06-26T22:22:00Z">
        <w:r w:rsidR="00CF26E9">
          <w:rPr>
            <w:rFonts w:ascii="Times" w:hAnsi="Times"/>
            <w:szCs w:val="26"/>
          </w:rPr>
          <w:t xml:space="preserve">, not the least of which is making your research and analytics </w:t>
        </w:r>
      </w:ins>
      <w:ins w:id="509" w:author="Bob Rudis" w:date="2013-06-26T22:31:00Z">
        <w:r w:rsidR="00CF26E9">
          <w:rPr>
            <w:rFonts w:ascii="Times" w:hAnsi="Times"/>
            <w:i/>
            <w:szCs w:val="26"/>
          </w:rPr>
          <w:t>repeatable</w:t>
        </w:r>
        <w:r w:rsidR="00CF26E9">
          <w:rPr>
            <w:rFonts w:ascii="Times" w:hAnsi="Times"/>
            <w:szCs w:val="26"/>
          </w:rPr>
          <w:t xml:space="preserve"> and </w:t>
        </w:r>
        <w:r w:rsidR="00CF26E9">
          <w:rPr>
            <w:rFonts w:ascii="Times" w:hAnsi="Times"/>
            <w:i/>
            <w:szCs w:val="26"/>
          </w:rPr>
          <w:t>reproduc</w:t>
        </w:r>
        <w:r w:rsidR="00BB2582">
          <w:rPr>
            <w:rFonts w:ascii="Times" w:hAnsi="Times"/>
            <w:i/>
            <w:szCs w:val="26"/>
          </w:rPr>
          <w:t>i</w:t>
        </w:r>
        <w:r w:rsidR="00CF26E9">
          <w:rPr>
            <w:rFonts w:ascii="Times" w:hAnsi="Times"/>
            <w:i/>
            <w:szCs w:val="26"/>
          </w:rPr>
          <w:t>ble</w:t>
        </w:r>
        <w:r w:rsidR="00B67503">
          <w:rPr>
            <w:rFonts w:ascii="Times" w:hAnsi="Times"/>
            <w:szCs w:val="26"/>
          </w:rPr>
          <w:t xml:space="preserve"> (more on that in the next section).</w:t>
        </w:r>
      </w:ins>
    </w:p>
    <w:p w14:paraId="112486E9" w14:textId="415840BB" w:rsidR="00B67503" w:rsidRDefault="00B67503" w:rsidP="00187B24">
      <w:pPr>
        <w:pStyle w:val="Para"/>
        <w:rPr>
          <w:ins w:id="510" w:author="Bob Rudis" w:date="2013-06-26T22:31:00Z"/>
          <w:rFonts w:ascii="Times" w:hAnsi="Times"/>
          <w:szCs w:val="26"/>
        </w:rPr>
      </w:pPr>
      <w:ins w:id="511" w:author="Bob Rudis" w:date="2013-06-26T22:57:00Z">
        <w:r>
          <w:rPr>
            <w:rFonts w:ascii="Times" w:hAnsi="Times"/>
            <w:szCs w:val="26"/>
          </w:rPr>
          <w:t>[PRINCIPLES]</w:t>
        </w:r>
      </w:ins>
    </w:p>
    <w:p w14:paraId="69F9A54C" w14:textId="2F3E397D" w:rsidR="00B67503" w:rsidRDefault="00B67503" w:rsidP="00187B24">
      <w:pPr>
        <w:pStyle w:val="Para"/>
        <w:rPr>
          <w:ins w:id="512" w:author="Bob Rudis" w:date="2013-06-26T23:00:00Z"/>
          <w:rFonts w:ascii="Times" w:hAnsi="Times"/>
          <w:szCs w:val="26"/>
        </w:rPr>
      </w:pPr>
      <w:ins w:id="513" w:author="Bob Rudis" w:date="2013-06-26T22:57:00Z">
        <w:r w:rsidRPr="00034E62">
          <w:rPr>
            <w:rFonts w:ascii="Times" w:hAnsi="Times"/>
            <w:b/>
            <w:szCs w:val="26"/>
            <w:rPrChange w:id="514" w:author="Bob Rudis" w:date="2013-06-26T23:12:00Z">
              <w:rPr>
                <w:rFonts w:ascii="Times" w:hAnsi="Times"/>
                <w:szCs w:val="26"/>
              </w:rPr>
            </w:rPrChange>
          </w:rPr>
          <w:t xml:space="preserve">Work locally, store </w:t>
        </w:r>
      </w:ins>
      <w:ins w:id="515" w:author="Bob Rudis" w:date="2013-06-26T23:01:00Z">
        <w:r w:rsidR="00D331A4" w:rsidRPr="00034E62">
          <w:rPr>
            <w:rFonts w:ascii="Times" w:hAnsi="Times"/>
            <w:b/>
            <w:szCs w:val="26"/>
            <w:rPrChange w:id="516" w:author="Bob Rudis" w:date="2013-06-26T23:12:00Z">
              <w:rPr>
                <w:rFonts w:ascii="Times" w:hAnsi="Times"/>
                <w:szCs w:val="26"/>
              </w:rPr>
            </w:rPrChange>
          </w:rPr>
          <w:t>“</w:t>
        </w:r>
      </w:ins>
      <w:ins w:id="517" w:author="Bob Rudis" w:date="2013-06-26T22:57:00Z">
        <w:r w:rsidRPr="00034E62">
          <w:rPr>
            <w:rFonts w:ascii="Times" w:hAnsi="Times"/>
            <w:b/>
            <w:szCs w:val="26"/>
            <w:rPrChange w:id="518" w:author="Bob Rudis" w:date="2013-06-26T23:12:00Z">
              <w:rPr>
                <w:rFonts w:ascii="Times" w:hAnsi="Times"/>
                <w:szCs w:val="26"/>
              </w:rPr>
            </w:rPrChange>
          </w:rPr>
          <w:t>remotely</w:t>
        </w:r>
      </w:ins>
      <w:ins w:id="519" w:author="Bob Rudis" w:date="2013-06-26T23:01:00Z">
        <w:r w:rsidR="00D331A4" w:rsidRPr="00034E62">
          <w:rPr>
            <w:rFonts w:ascii="Times" w:hAnsi="Times"/>
            <w:b/>
            <w:szCs w:val="26"/>
            <w:rPrChange w:id="520" w:author="Bob Rudis" w:date="2013-06-26T23:12:00Z">
              <w:rPr>
                <w:rFonts w:ascii="Times" w:hAnsi="Times"/>
                <w:szCs w:val="26"/>
              </w:rPr>
            </w:rPrChange>
          </w:rPr>
          <w:t>”</w:t>
        </w:r>
      </w:ins>
      <w:ins w:id="521" w:author="Bob Rudis" w:date="2013-06-26T22:57:00Z">
        <w:r w:rsidRPr="00034E62">
          <w:rPr>
            <w:rFonts w:ascii="Times" w:hAnsi="Times"/>
            <w:b/>
            <w:szCs w:val="26"/>
            <w:rPrChange w:id="522" w:author="Bob Rudis" w:date="2013-06-26T23:12:00Z">
              <w:rPr>
                <w:rFonts w:ascii="Times" w:hAnsi="Times"/>
                <w:szCs w:val="26"/>
              </w:rPr>
            </w:rPrChange>
          </w:rPr>
          <w:t>.</w:t>
        </w:r>
        <w:r>
          <w:rPr>
            <w:rFonts w:ascii="Times" w:hAnsi="Times"/>
            <w:szCs w:val="26"/>
          </w:rPr>
          <w:t xml:space="preserve"> Most modern RCS tools </w:t>
        </w:r>
      </w:ins>
      <w:ins w:id="523" w:author="Bob Rudis" w:date="2013-06-26T22:59:00Z">
        <w:r w:rsidR="00D331A4">
          <w:rPr>
            <w:rFonts w:ascii="Times" w:hAnsi="Times"/>
            <w:szCs w:val="26"/>
          </w:rPr>
          <w:t>give you the freedom to</w:t>
        </w:r>
      </w:ins>
      <w:ins w:id="524" w:author="Bob Rudis" w:date="2013-06-26T22:57:00Z">
        <w:r>
          <w:rPr>
            <w:rFonts w:ascii="Times" w:hAnsi="Times"/>
            <w:szCs w:val="26"/>
          </w:rPr>
          <w:t xml:space="preserve"> create </w:t>
        </w:r>
      </w:ins>
      <w:ins w:id="525" w:author="Bob Rudis" w:date="2013-06-26T22:58:00Z">
        <w:r>
          <w:rPr>
            <w:rFonts w:ascii="Times" w:hAnsi="Times"/>
            <w:szCs w:val="26"/>
          </w:rPr>
          <w:t xml:space="preserve">and </w:t>
        </w:r>
      </w:ins>
      <w:ins w:id="526" w:author="Bob Rudis" w:date="2013-06-26T22:59:00Z">
        <w:r w:rsidR="00D331A4">
          <w:rPr>
            <w:rFonts w:ascii="Times" w:hAnsi="Times"/>
            <w:szCs w:val="26"/>
          </w:rPr>
          <w:t>develop</w:t>
        </w:r>
      </w:ins>
      <w:ins w:id="527" w:author="Bob Rudis" w:date="2013-06-26T22:58:00Z">
        <w:r>
          <w:rPr>
            <w:rFonts w:ascii="Times" w:hAnsi="Times"/>
            <w:szCs w:val="26"/>
          </w:rPr>
          <w:t xml:space="preserve"> in </w:t>
        </w:r>
      </w:ins>
      <w:ins w:id="528" w:author="Bob Rudis" w:date="2013-06-26T22:57:00Z">
        <w:r>
          <w:rPr>
            <w:rFonts w:ascii="Times" w:hAnsi="Times"/>
            <w:szCs w:val="26"/>
          </w:rPr>
          <w:t>a local repository</w:t>
        </w:r>
      </w:ins>
      <w:ins w:id="529" w:author="Bob Rudis" w:date="2013-06-26T22:58:00Z">
        <w:r>
          <w:rPr>
            <w:rFonts w:ascii="Times" w:hAnsi="Times"/>
            <w:szCs w:val="26"/>
          </w:rPr>
          <w:t xml:space="preserve"> and then publish and update changes to a “remote” </w:t>
        </w:r>
        <w:r w:rsidR="00AD1294">
          <w:rPr>
            <w:rFonts w:ascii="Times" w:hAnsi="Times"/>
            <w:szCs w:val="26"/>
          </w:rPr>
          <w:t>(centralized) server that can act as a backup environment, distribution server or collaboration hub.</w:t>
        </w:r>
      </w:ins>
      <w:ins w:id="530" w:author="Bob Rudis" w:date="2013-06-26T23:00:00Z">
        <w:r w:rsidR="00D331A4">
          <w:rPr>
            <w:rFonts w:ascii="Times" w:hAnsi="Times"/>
            <w:szCs w:val="26"/>
          </w:rPr>
          <w:t xml:space="preserve"> Your workflow will be slightly altered, but you can continue to use your favorite editors and tools in between committing your changes.</w:t>
        </w:r>
      </w:ins>
    </w:p>
    <w:p w14:paraId="0F93AC1B" w14:textId="59124F5F" w:rsidR="00D331A4" w:rsidRDefault="00D331A4" w:rsidP="00187B24">
      <w:pPr>
        <w:pStyle w:val="Para"/>
        <w:rPr>
          <w:ins w:id="531" w:author="Bob Rudis" w:date="2013-06-26T23:16:00Z"/>
          <w:rFonts w:ascii="Times" w:hAnsi="Times"/>
          <w:szCs w:val="26"/>
        </w:rPr>
      </w:pPr>
      <w:proofErr w:type="gramStart"/>
      <w:ins w:id="532" w:author="Bob Rudis" w:date="2013-06-26T23:01:00Z">
        <w:r w:rsidRPr="00034E62">
          <w:rPr>
            <w:rFonts w:ascii="Times" w:hAnsi="Times"/>
            <w:b/>
            <w:szCs w:val="26"/>
            <w:rPrChange w:id="533" w:author="Bob Rudis" w:date="2013-06-26T23:12:00Z">
              <w:rPr>
                <w:rFonts w:ascii="Times" w:hAnsi="Times"/>
                <w:szCs w:val="26"/>
              </w:rPr>
            </w:rPrChange>
          </w:rPr>
          <w:t xml:space="preserve">Branch </w:t>
        </w:r>
      </w:ins>
      <w:ins w:id="534" w:author="Bob Rudis" w:date="2013-06-26T23:02:00Z">
        <w:r w:rsidRPr="00034E62">
          <w:rPr>
            <w:rFonts w:ascii="Times" w:hAnsi="Times"/>
            <w:b/>
            <w:szCs w:val="26"/>
            <w:rPrChange w:id="535" w:author="Bob Rudis" w:date="2013-06-26T23:12:00Z">
              <w:rPr>
                <w:rFonts w:ascii="Times" w:hAnsi="Times"/>
                <w:szCs w:val="26"/>
              </w:rPr>
            </w:rPrChange>
          </w:rPr>
          <w:t>often</w:t>
        </w:r>
        <w:proofErr w:type="gramEnd"/>
        <w:r w:rsidRPr="00034E62">
          <w:rPr>
            <w:rFonts w:ascii="Times" w:hAnsi="Times"/>
            <w:b/>
            <w:szCs w:val="26"/>
            <w:rPrChange w:id="536" w:author="Bob Rudis" w:date="2013-06-26T23:12:00Z">
              <w:rPr>
                <w:rFonts w:ascii="Times" w:hAnsi="Times"/>
                <w:szCs w:val="26"/>
              </w:rPr>
            </w:rPrChange>
          </w:rPr>
          <w:t xml:space="preserve">, </w:t>
        </w:r>
        <w:proofErr w:type="gramStart"/>
        <w:r w:rsidRPr="00034E62">
          <w:rPr>
            <w:rFonts w:ascii="Times" w:hAnsi="Times"/>
            <w:b/>
            <w:szCs w:val="26"/>
            <w:rPrChange w:id="537" w:author="Bob Rudis" w:date="2013-06-26T23:12:00Z">
              <w:rPr>
                <w:rFonts w:ascii="Times" w:hAnsi="Times"/>
                <w:szCs w:val="26"/>
              </w:rPr>
            </w:rPrChange>
          </w:rPr>
          <w:t>merge judiciously</w:t>
        </w:r>
        <w:proofErr w:type="gramEnd"/>
        <w:r w:rsidRPr="00034E62">
          <w:rPr>
            <w:rFonts w:ascii="Times" w:hAnsi="Times"/>
            <w:b/>
            <w:szCs w:val="26"/>
            <w:rPrChange w:id="538" w:author="Bob Rudis" w:date="2013-06-26T23:12:00Z">
              <w:rPr>
                <w:rFonts w:ascii="Times" w:hAnsi="Times"/>
                <w:szCs w:val="26"/>
              </w:rPr>
            </w:rPrChange>
          </w:rPr>
          <w:t>.</w:t>
        </w:r>
        <w:r>
          <w:rPr>
            <w:rFonts w:ascii="Times" w:hAnsi="Times"/>
            <w:szCs w:val="26"/>
          </w:rPr>
          <w:t xml:space="preserve"> </w:t>
        </w:r>
      </w:ins>
      <w:ins w:id="539" w:author="Bob Rudis" w:date="2013-06-26T23:03:00Z">
        <w:r>
          <w:rPr>
            <w:rFonts w:ascii="Times" w:hAnsi="Times"/>
            <w:szCs w:val="26"/>
          </w:rPr>
          <w:t xml:space="preserve">The term “branch” means to veer from the </w:t>
        </w:r>
      </w:ins>
      <w:ins w:id="540" w:author="Bob Rudis" w:date="2013-06-26T23:04:00Z">
        <w:r>
          <w:rPr>
            <w:rFonts w:ascii="Times" w:hAnsi="Times"/>
            <w:szCs w:val="26"/>
          </w:rPr>
          <w:t>stable</w:t>
        </w:r>
      </w:ins>
      <w:ins w:id="541" w:author="Bob Rudis" w:date="2013-06-26T23:03:00Z">
        <w:r>
          <w:rPr>
            <w:rFonts w:ascii="Times" w:hAnsi="Times"/>
            <w:szCs w:val="26"/>
          </w:rPr>
          <w:t xml:space="preserve">, main development path to </w:t>
        </w:r>
      </w:ins>
      <w:ins w:id="542" w:author="Bob Rudis" w:date="2013-06-26T23:09:00Z">
        <w:r w:rsidR="00034E62">
          <w:rPr>
            <w:rFonts w:ascii="Times" w:hAnsi="Times"/>
            <w:szCs w:val="26"/>
          </w:rPr>
          <w:t>experiment</w:t>
        </w:r>
      </w:ins>
      <w:ins w:id="543" w:author="Bob Rudis" w:date="2013-06-26T23:03:00Z">
        <w:r>
          <w:rPr>
            <w:rFonts w:ascii="Times" w:hAnsi="Times"/>
            <w:szCs w:val="26"/>
          </w:rPr>
          <w:t xml:space="preserve"> without wrecking </w:t>
        </w:r>
      </w:ins>
      <w:ins w:id="544" w:author="Bob Rudis" w:date="2013-06-26T23:04:00Z">
        <w:r>
          <w:rPr>
            <w:rFonts w:ascii="Times" w:hAnsi="Times"/>
            <w:szCs w:val="26"/>
          </w:rPr>
          <w:t>anything. This can come in handy if you</w:t>
        </w:r>
      </w:ins>
      <w:ins w:id="545" w:author="Bob Rudis" w:date="2013-06-26T23:05:00Z">
        <w:r>
          <w:rPr>
            <w:rFonts w:ascii="Times" w:hAnsi="Times"/>
            <w:szCs w:val="26"/>
          </w:rPr>
          <w:t>’re itching to try out a new library, idea, snippet or technique but aren’t sure if it’s going to work as intended</w:t>
        </w:r>
      </w:ins>
      <w:ins w:id="546" w:author="Bob Rudis" w:date="2013-06-26T23:06:00Z">
        <w:r>
          <w:rPr>
            <w:rFonts w:ascii="Times" w:hAnsi="Times"/>
            <w:szCs w:val="26"/>
          </w:rPr>
          <w:t xml:space="preserve">. Sure, you </w:t>
        </w:r>
      </w:ins>
      <w:ins w:id="547" w:author="Bob Rudis" w:date="2013-06-26T23:07:00Z">
        <w:r>
          <w:rPr>
            <w:rFonts w:ascii="Times" w:hAnsi="Times"/>
            <w:szCs w:val="26"/>
          </w:rPr>
          <w:t>could</w:t>
        </w:r>
      </w:ins>
      <w:ins w:id="548" w:author="Bob Rudis" w:date="2013-06-26T23:06:00Z">
        <w:r>
          <w:rPr>
            <w:rFonts w:ascii="Times" w:hAnsi="Times"/>
            <w:szCs w:val="26"/>
          </w:rPr>
          <w:t xml:space="preserve"> do this with regular file system commands, but using an RCS will enable you to seamlessly merge successful experiments back into the main code and still </w:t>
        </w:r>
      </w:ins>
      <w:ins w:id="549" w:author="Bob Rudis" w:date="2013-06-26T23:08:00Z">
        <w:r>
          <w:rPr>
            <w:rFonts w:ascii="Times" w:hAnsi="Times"/>
            <w:szCs w:val="26"/>
          </w:rPr>
          <w:t>provide a means of going back to “safe” or alternate revisions at some point down the road.</w:t>
        </w:r>
      </w:ins>
    </w:p>
    <w:p w14:paraId="36A6DBF2" w14:textId="18E759A8" w:rsidR="00034E62" w:rsidRPr="00CF26E9" w:rsidRDefault="00034E62" w:rsidP="00187B24">
      <w:pPr>
        <w:pStyle w:val="Para"/>
        <w:rPr>
          <w:rFonts w:ascii="Times" w:hAnsi="Times"/>
          <w:szCs w:val="26"/>
          <w:rPrChange w:id="550" w:author="Bob Rudis" w:date="2013-06-26T22:31:00Z">
            <w:rPr>
              <w:rFonts w:ascii="Times" w:hAnsi="Times"/>
              <w:sz w:val="20"/>
            </w:rPr>
          </w:rPrChange>
        </w:rPr>
      </w:pPr>
      <w:ins w:id="551" w:author="Bob Rudis" w:date="2013-06-26T23:16:00Z">
        <w:r>
          <w:rPr>
            <w:rFonts w:ascii="Times" w:hAnsi="Times"/>
            <w:b/>
            <w:szCs w:val="26"/>
          </w:rPr>
          <w:t xml:space="preserve">Build </w:t>
        </w:r>
      </w:ins>
      <w:ins w:id="552" w:author="Bob Rudis" w:date="2013-06-26T23:18:00Z">
        <w:r>
          <w:rPr>
            <w:rFonts w:ascii="Times" w:hAnsi="Times"/>
            <w:b/>
            <w:szCs w:val="26"/>
          </w:rPr>
          <w:t>skeletons</w:t>
        </w:r>
      </w:ins>
      <w:ins w:id="553" w:author="Bob Rudis" w:date="2013-06-26T23:16:00Z">
        <w:r>
          <w:rPr>
            <w:rFonts w:ascii="Times" w:hAnsi="Times"/>
            <w:b/>
            <w:szCs w:val="26"/>
          </w:rPr>
          <w:t xml:space="preserve">, clone </w:t>
        </w:r>
      </w:ins>
    </w:p>
    <w:p w14:paraId="3DC1FF03" w14:textId="77777777" w:rsidR="00A2009D" w:rsidRDefault="00A2009D" w:rsidP="00A2009D">
      <w:pPr>
        <w:pStyle w:val="EndnotesHead"/>
      </w:pPr>
      <w:r>
        <w:t>Notes</w:t>
      </w:r>
    </w:p>
    <w:p w14:paraId="5660FD0A" w14:textId="77777777" w:rsidR="00A2009D" w:rsidRDefault="00E53F49" w:rsidP="00E53F49">
      <w:pPr>
        <w:pStyle w:val="EndnoteEntry"/>
      </w:pPr>
      <w:r w:rsidRPr="00E53F49">
        <w:lastRenderedPageBreak/>
        <w:t>1.</w:t>
      </w:r>
      <w:r>
        <w:t xml:space="preserve"> </w:t>
      </w:r>
      <w:r>
        <w:tab/>
      </w:r>
      <w:r w:rsidRPr="00A2009D">
        <w:t>Joseph F. McDonald</w:t>
      </w:r>
      <w:r>
        <w:t>, “</w:t>
      </w:r>
      <w:r w:rsidR="00A2009D" w:rsidRPr="00A2009D">
        <w:t>Russell, Wittgenstein, and the Problem of the Rhinoceros</w:t>
      </w:r>
      <w:r>
        <w:t>”,</w:t>
      </w:r>
      <w:r w:rsidR="00A2009D" w:rsidRPr="00A2009D">
        <w:t xml:space="preserve"> </w:t>
      </w:r>
      <w:r w:rsidR="00A2009D" w:rsidRPr="00E53F49">
        <w:rPr>
          <w:i/>
        </w:rPr>
        <w:t>The Southern Journal of Philosophy</w:t>
      </w:r>
      <w:r>
        <w:t xml:space="preserve"> (</w:t>
      </w:r>
      <w:r w:rsidR="00A2009D" w:rsidRPr="00A2009D">
        <w:t>Volume 31, Issue 4, Winter 1993; pp.409-424</w:t>
      </w:r>
      <w:r>
        <w:t>)</w:t>
      </w:r>
    </w:p>
    <w:p w14:paraId="61D85880" w14:textId="77777777" w:rsidR="00E53F49" w:rsidRPr="00E53F49" w:rsidRDefault="00E53F49" w:rsidP="00E53F49">
      <w:pPr>
        <w:pStyle w:val="EndnoteEntry"/>
      </w:pPr>
      <w:r>
        <w:t>2.</w:t>
      </w:r>
      <w:r>
        <w:tab/>
      </w:r>
      <w:r w:rsidRPr="00E53F49">
        <w:rPr>
          <w:rStyle w:val="InlineURL"/>
        </w:rPr>
        <w:t>http://en.wikipedia.org/wiki/Captain_Marvel_(DC_Comics)</w:t>
      </w:r>
    </w:p>
    <w:p w14:paraId="43C8079B" w14:textId="77777777" w:rsidR="00E53F49" w:rsidRPr="00E53F49" w:rsidRDefault="00E53F49" w:rsidP="00E53F49">
      <w:pPr>
        <w:pStyle w:val="EndnoteEntry"/>
      </w:pPr>
      <w:r>
        <w:t>3.</w:t>
      </w:r>
      <w:r>
        <w:tab/>
      </w:r>
      <w:r w:rsidRPr="00E53F49">
        <w:rPr>
          <w:rStyle w:val="InlineURL"/>
        </w:rPr>
        <w:t>http://www.ibm.com/developerworks/webservices/library/ws-restful/</w:t>
      </w:r>
    </w:p>
    <w:p w14:paraId="6BD8AEBB" w14:textId="77777777" w:rsidR="00E53F49" w:rsidRDefault="00E53F49" w:rsidP="00E53F49">
      <w:pPr>
        <w:pStyle w:val="EndnoteEntry"/>
      </w:pPr>
      <w:r>
        <w:t>4.</w:t>
      </w:r>
      <w:r>
        <w:tab/>
      </w:r>
      <w:hyperlink r:id="rId10" w:history="1">
        <w:r w:rsidRPr="00E53F49">
          <w:rPr>
            <w:rStyle w:val="InlineURL"/>
          </w:rPr>
          <w:t>http://www.ibm.com/developerworks/webservices/tutorials/ws-understand-web-services1/section2.html</w:t>
        </w:r>
      </w:hyperlink>
    </w:p>
    <w:p w14:paraId="240F32B8" w14:textId="3F76A885" w:rsidR="000B6625" w:rsidDel="00EE5D84" w:rsidRDefault="00E53F49" w:rsidP="00E53F49">
      <w:pPr>
        <w:pStyle w:val="EndnoteEntry"/>
        <w:rPr>
          <w:del w:id="554" w:author="Bob Rudis" w:date="2013-06-30T17:29:00Z"/>
          <w:rStyle w:val="InlineURL"/>
        </w:rPr>
      </w:pPr>
      <w:r>
        <w:t>5.</w:t>
      </w:r>
      <w:r>
        <w:tab/>
      </w:r>
      <w:hyperlink r:id="rId11" w:history="1">
        <w:r w:rsidR="000B6625" w:rsidRPr="00660E27">
          <w:rPr>
            <w:rStyle w:val="Hyperlink"/>
            <w:rFonts w:ascii="Courier New" w:hAnsi="Courier New"/>
            <w:noProof/>
          </w:rPr>
          <w:t>http://en.wikipedia.org/wiki/Rosetta_Stone</w:t>
        </w:r>
      </w:hyperlink>
      <w:r w:rsidR="000B6625">
        <w:rPr>
          <w:rStyle w:val="InlineURL"/>
        </w:rPr>
        <w:t xml:space="preserve"> </w:t>
      </w:r>
    </w:p>
    <w:p w14:paraId="04F4D406" w14:textId="1200B982" w:rsidR="000B6625" w:rsidDel="00EE5D84" w:rsidRDefault="000B6625">
      <w:pPr>
        <w:pStyle w:val="EndnoteEntry"/>
        <w:rPr>
          <w:del w:id="555" w:author="Bob Rudis" w:date="2013-06-30T17:29:00Z"/>
          <w:rStyle w:val="InlineURL"/>
          <w:szCs w:val="24"/>
          <w:u w:val="none"/>
        </w:rPr>
      </w:pPr>
      <w:del w:id="556" w:author="Bob Rudis" w:date="2013-06-30T17:29:00Z">
        <w:r w:rsidDel="00EE5D84">
          <w:rPr>
            <w:rStyle w:val="InlineURL"/>
            <w:u w:val="none"/>
          </w:rPr>
          <w:delText>6.</w:delText>
        </w:r>
        <w:r w:rsidDel="00EE5D84">
          <w:rPr>
            <w:rStyle w:val="InlineURL"/>
            <w:u w:val="none"/>
          </w:rPr>
          <w:tab/>
        </w:r>
        <w:r w:rsidR="004227FC" w:rsidDel="00EE5D84">
          <w:fldChar w:fldCharType="begin"/>
        </w:r>
        <w:r w:rsidR="004227FC" w:rsidDel="00EE5D84">
          <w:delInstrText xml:space="preserve"> HYPERLINK "http://www.balabit.com/network-security/syslog-ng/opensource-logging-system/" </w:delInstrText>
        </w:r>
        <w:r w:rsidR="004227FC" w:rsidDel="00EE5D84">
          <w:fldChar w:fldCharType="separate"/>
        </w:r>
        <w:r w:rsidRPr="00660E27" w:rsidDel="00EE5D84">
          <w:rPr>
            <w:rStyle w:val="Hyperlink"/>
            <w:rFonts w:ascii="Courier New" w:hAnsi="Courier New"/>
            <w:noProof/>
          </w:rPr>
          <w:delText>http://www.balabit.com/network-security/syslog-ng/opensource-logging-system/</w:delText>
        </w:r>
        <w:r w:rsidR="004227FC" w:rsidDel="00EE5D84">
          <w:rPr>
            <w:rStyle w:val="Hyperlink"/>
            <w:rFonts w:ascii="Courier New" w:hAnsi="Courier New"/>
            <w:noProof/>
          </w:rPr>
          <w:fldChar w:fldCharType="end"/>
        </w:r>
      </w:del>
    </w:p>
    <w:p w14:paraId="37C7E3A3" w14:textId="591F30E6" w:rsidR="000B6625" w:rsidDel="00EE5D84" w:rsidRDefault="000B6625">
      <w:pPr>
        <w:pStyle w:val="EndnoteEntry"/>
        <w:rPr>
          <w:del w:id="557" w:author="Bob Rudis" w:date="2013-06-30T17:29:00Z"/>
          <w:rStyle w:val="InlineURL"/>
          <w:szCs w:val="24"/>
          <w:u w:val="none"/>
        </w:rPr>
      </w:pPr>
      <w:del w:id="558" w:author="Bob Rudis" w:date="2013-06-30T17:29:00Z">
        <w:r w:rsidDel="00EE5D84">
          <w:rPr>
            <w:rStyle w:val="InlineURL"/>
            <w:u w:val="none"/>
          </w:rPr>
          <w:delText>7.</w:delText>
        </w:r>
        <w:r w:rsidDel="00EE5D84">
          <w:rPr>
            <w:rStyle w:val="InlineURL"/>
            <w:u w:val="none"/>
          </w:rPr>
          <w:tab/>
        </w:r>
        <w:r w:rsidR="004227FC" w:rsidDel="00EE5D84">
          <w:fldChar w:fldCharType="begin"/>
        </w:r>
        <w:r w:rsidR="004227FC" w:rsidDel="00EE5D84">
          <w:delInstrText xml:space="preserve"> HYPERLINK "http://www.intersectalliance.com/projects/SnareWindows/" </w:delInstrText>
        </w:r>
        <w:r w:rsidR="004227FC" w:rsidDel="00EE5D84">
          <w:fldChar w:fldCharType="separate"/>
        </w:r>
        <w:r w:rsidRPr="00660E27" w:rsidDel="00EE5D84">
          <w:rPr>
            <w:rStyle w:val="Hyperlink"/>
            <w:rFonts w:ascii="Courier New" w:hAnsi="Courier New"/>
            <w:noProof/>
          </w:rPr>
          <w:delText>http://www.intersectalliance.com/projects/SnareWindows/</w:delText>
        </w:r>
        <w:r w:rsidR="004227FC" w:rsidDel="00EE5D84">
          <w:rPr>
            <w:rStyle w:val="Hyperlink"/>
            <w:rFonts w:ascii="Courier New" w:hAnsi="Courier New"/>
            <w:noProof/>
          </w:rPr>
          <w:fldChar w:fldCharType="end"/>
        </w:r>
      </w:del>
    </w:p>
    <w:p w14:paraId="61F0A15A" w14:textId="1807F0D1" w:rsidR="00970BAD" w:rsidDel="00EE5D84" w:rsidRDefault="00970BAD">
      <w:pPr>
        <w:pStyle w:val="EndnoteEntry"/>
        <w:rPr>
          <w:del w:id="559" w:author="Bob Rudis" w:date="2013-06-30T17:29:00Z"/>
          <w:rStyle w:val="InlineURL"/>
          <w:szCs w:val="24"/>
          <w:u w:val="none"/>
        </w:rPr>
      </w:pPr>
      <w:del w:id="560" w:author="Bob Rudis" w:date="2013-06-30T17:29:00Z">
        <w:r w:rsidDel="00EE5D84">
          <w:rPr>
            <w:rStyle w:val="InlineURL"/>
            <w:u w:val="none"/>
          </w:rPr>
          <w:delText>8.</w:delText>
        </w:r>
        <w:r w:rsidDel="00EE5D84">
          <w:rPr>
            <w:rStyle w:val="InlineURL"/>
            <w:u w:val="none"/>
          </w:rPr>
          <w:tab/>
        </w:r>
        <w:r w:rsidR="004227FC" w:rsidDel="00EE5D84">
          <w:fldChar w:fldCharType="begin"/>
        </w:r>
        <w:r w:rsidR="004227FC" w:rsidDel="00EE5D84">
          <w:delInstrText xml:space="preserve"> HYPERLINK "http://logstash.net/" </w:delInstrText>
        </w:r>
        <w:r w:rsidR="004227FC" w:rsidDel="00EE5D84">
          <w:fldChar w:fldCharType="separate"/>
        </w:r>
        <w:r w:rsidRPr="00660E27" w:rsidDel="00EE5D84">
          <w:rPr>
            <w:rStyle w:val="Hyperlink"/>
            <w:rFonts w:ascii="Courier New" w:hAnsi="Courier New"/>
            <w:noProof/>
          </w:rPr>
          <w:delText>http://logstash.net/</w:delText>
        </w:r>
        <w:r w:rsidR="004227FC" w:rsidDel="00EE5D84">
          <w:rPr>
            <w:rStyle w:val="Hyperlink"/>
            <w:rFonts w:ascii="Courier New" w:hAnsi="Courier New"/>
            <w:noProof/>
          </w:rPr>
          <w:fldChar w:fldCharType="end"/>
        </w:r>
        <w:r w:rsidDel="00EE5D84">
          <w:rPr>
            <w:rStyle w:val="InlineURL"/>
            <w:u w:val="none"/>
          </w:rPr>
          <w:delText xml:space="preserve"> </w:delText>
        </w:r>
      </w:del>
    </w:p>
    <w:p w14:paraId="0899A85E" w14:textId="39E5C0C2" w:rsidR="00FC3547" w:rsidRDefault="00970BAD" w:rsidP="008374B3">
      <w:pPr>
        <w:pStyle w:val="EndnoteEntry"/>
        <w:rPr>
          <w:rStyle w:val="InlineURL"/>
          <w:u w:val="none"/>
        </w:rPr>
      </w:pPr>
      <w:del w:id="561" w:author="Bob Rudis" w:date="2013-06-30T17:29:00Z">
        <w:r w:rsidDel="00EE5D84">
          <w:rPr>
            <w:rStyle w:val="InlineURL"/>
            <w:u w:val="none"/>
          </w:rPr>
          <w:delText>9</w:delText>
        </w:r>
        <w:r w:rsidR="00FC3547" w:rsidDel="00EE5D84">
          <w:rPr>
            <w:rStyle w:val="InlineURL"/>
            <w:u w:val="none"/>
          </w:rPr>
          <w:delText>.</w:delText>
        </w:r>
        <w:r w:rsidR="00FC3547" w:rsidDel="00EE5D84">
          <w:rPr>
            <w:rStyle w:val="InlineURL"/>
            <w:u w:val="none"/>
          </w:rPr>
          <w:tab/>
        </w:r>
        <w:r w:rsidR="004227FC" w:rsidDel="00EE5D84">
          <w:fldChar w:fldCharType="begin"/>
        </w:r>
        <w:r w:rsidR="004227FC" w:rsidDel="00EE5D84">
          <w:delInstrText xml:space="preserve"> HYPERLINK "http://graylog2.org/" </w:delInstrText>
        </w:r>
        <w:r w:rsidR="004227FC" w:rsidDel="00EE5D84">
          <w:fldChar w:fldCharType="separate"/>
        </w:r>
        <w:r w:rsidR="00FC3547" w:rsidRPr="00660E27" w:rsidDel="00EE5D84">
          <w:rPr>
            <w:rStyle w:val="Hyperlink"/>
            <w:rFonts w:ascii="Courier New" w:hAnsi="Courier New"/>
            <w:noProof/>
          </w:rPr>
          <w:delText>http://graylog2.org/</w:delText>
        </w:r>
        <w:r w:rsidR="004227FC" w:rsidDel="00EE5D84">
          <w:rPr>
            <w:rStyle w:val="Hyperlink"/>
            <w:rFonts w:ascii="Courier New" w:hAnsi="Courier New"/>
            <w:noProof/>
          </w:rPr>
          <w:fldChar w:fldCharType="end"/>
        </w:r>
      </w:del>
      <w:r w:rsidR="00FC3547">
        <w:rPr>
          <w:rStyle w:val="InlineURL"/>
          <w:u w:val="none"/>
        </w:rPr>
        <w:t xml:space="preserve"> </w:t>
      </w:r>
    </w:p>
    <w:p w14:paraId="6A57BB0D" w14:textId="6998925F" w:rsidR="00007F03" w:rsidRDefault="00007F03" w:rsidP="00E53F49">
      <w:pPr>
        <w:pStyle w:val="EndnoteEntry"/>
        <w:rPr>
          <w:rStyle w:val="InlineURL"/>
          <w:u w:val="none"/>
        </w:rPr>
      </w:pPr>
      <w:r>
        <w:rPr>
          <w:rStyle w:val="InlineURL"/>
          <w:u w:val="none"/>
        </w:rPr>
        <w:t xml:space="preserve"> </w:t>
      </w:r>
    </w:p>
    <w:p w14:paraId="1529426E" w14:textId="2BDAAFC2" w:rsidR="00007F03" w:rsidRDefault="00CF26E9" w:rsidP="00E53F49">
      <w:pPr>
        <w:pStyle w:val="EndnoteEntry"/>
        <w:rPr>
          <w:rStyle w:val="InlineURL"/>
          <w:u w:val="none"/>
        </w:rPr>
      </w:pPr>
      <w:ins w:id="562" w:author="Bob Rudis" w:date="2013-06-26T22:31:00Z">
        <w:r w:rsidRPr="00CF26E9">
          <w:rPr>
            <w:rStyle w:val="InlineURL"/>
            <w:u w:val="none"/>
          </w:rPr>
          <w:t>http://bost.ocks.org/mike/make/</w:t>
        </w:r>
      </w:ins>
      <w:ins w:id="563" w:author="Bob Rudis" w:date="2013-06-26T22:47:00Z">
        <w:r w:rsidR="00BB2582">
          <w:rPr>
            <w:rStyle w:val="InlineURL"/>
            <w:u w:val="none"/>
          </w:rPr>
          <w:tab/>
        </w:r>
      </w:ins>
    </w:p>
    <w:p w14:paraId="14754471" w14:textId="77777777" w:rsidR="000B6625" w:rsidRPr="000B6625" w:rsidRDefault="000B6625" w:rsidP="00E53F49">
      <w:pPr>
        <w:pStyle w:val="EndnoteEntry"/>
        <w:rPr>
          <w:rFonts w:ascii="Courier New" w:hAnsi="Courier New"/>
          <w:noProof/>
        </w:rPr>
      </w:pPr>
    </w:p>
    <w:p w14:paraId="5016F155" w14:textId="61849AA9" w:rsidR="00E53F49" w:rsidRDefault="00E53F49" w:rsidP="00E53F49">
      <w:pPr>
        <w:pStyle w:val="EndnoteEntry"/>
      </w:pPr>
    </w:p>
    <w:p w14:paraId="4E073122" w14:textId="77777777" w:rsidR="000B6625" w:rsidRPr="00E53F49" w:rsidRDefault="000B6625" w:rsidP="00E53F49">
      <w:pPr>
        <w:pStyle w:val="EndnoteEntry"/>
      </w:pPr>
    </w:p>
    <w:p w14:paraId="1B353720" w14:textId="77777777" w:rsidR="00E53F49" w:rsidRDefault="00E53F49" w:rsidP="00E53F49">
      <w:pPr>
        <w:pStyle w:val="EndnoteEntry"/>
      </w:pPr>
    </w:p>
    <w:p w14:paraId="3D719206" w14:textId="01C137D5" w:rsidR="00A2009D" w:rsidRPr="00A2009D" w:rsidRDefault="00CE34BB" w:rsidP="00CE34BB">
      <w:pPr>
        <w:pStyle w:val="ReferencesHead"/>
      </w:pPr>
      <w:r>
        <w:t>Recommended Reading</w:t>
      </w:r>
    </w:p>
    <w:p w14:paraId="34C9E5F1" w14:textId="6A6E2296" w:rsidR="00CE34BB" w:rsidRPr="00CE34BB" w:rsidRDefault="00CE34BB" w:rsidP="00CE34BB">
      <w:pPr>
        <w:pStyle w:val="Reference"/>
        <w:ind w:left="0" w:firstLine="0"/>
      </w:pPr>
      <w:r w:rsidRPr="00AC69AF">
        <w:rPr>
          <w:i/>
        </w:rPr>
        <w:t xml:space="preserve">Mastering Unix Shell Scripting: Bash, Bourne, and </w:t>
      </w:r>
      <w:proofErr w:type="spellStart"/>
      <w:r w:rsidRPr="00AC69AF">
        <w:rPr>
          <w:i/>
        </w:rPr>
        <w:t>Korn</w:t>
      </w:r>
      <w:proofErr w:type="spellEnd"/>
      <w:r w:rsidRPr="00AC69AF">
        <w:rPr>
          <w:i/>
        </w:rPr>
        <w:t xml:space="preserve"> Shell Scripting for Programmers, System Administrators, and UNIX Gurus, 2nd Edition</w:t>
      </w:r>
      <w:r>
        <w:t xml:space="preserve"> by </w:t>
      </w:r>
      <w:r w:rsidRPr="00CE34BB">
        <w:t>Randal K. Michael</w:t>
      </w:r>
      <w:r>
        <w:t xml:space="preserve"> (</w:t>
      </w:r>
      <w:r w:rsidR="00AC69AF">
        <w:t xml:space="preserve">Wiley, </w:t>
      </w:r>
      <w:r w:rsidR="00AC69AF" w:rsidRPr="00AC69AF">
        <w:t>ISBN: 978-0-470-18301-4</w:t>
      </w:r>
      <w:r w:rsidR="00AC69AF">
        <w:t>)</w:t>
      </w:r>
    </w:p>
    <w:p w14:paraId="48FBD2B6" w14:textId="547969DB" w:rsidR="00A2009D" w:rsidRDefault="006C6CD2">
      <w:pPr>
        <w:pStyle w:val="Reference"/>
        <w:rPr>
          <w:ins w:id="564" w:author="Bob Rudis" w:date="2013-06-26T16:50:00Z"/>
        </w:rPr>
      </w:pPr>
      <w:ins w:id="565" w:author="Bob Rudis" w:date="2013-06-26T16:50:00Z">
        <w:r w:rsidRPr="006C6CD2">
          <w:rPr>
            <w:i/>
            <w:rPrChange w:id="566" w:author="Bob Rudis" w:date="2013-06-26T16:51:00Z">
              <w:rPr/>
            </w:rPrChange>
          </w:rPr>
          <w:t>The Art of Capacity Planning</w:t>
        </w:r>
        <w:r>
          <w:t xml:space="preserve"> by John Allspaw (O'Reilly, ISBN:</w:t>
        </w:r>
      </w:ins>
      <w:ins w:id="567" w:author="Bob Rudis" w:date="2013-06-26T16:51:00Z">
        <w:r>
          <w:t xml:space="preserve"> </w:t>
        </w:r>
      </w:ins>
      <w:ins w:id="568" w:author="Bob Rudis" w:date="2013-06-26T16:50:00Z">
        <w:r>
          <w:t>978-0-596-51857-8)</w:t>
        </w:r>
      </w:ins>
    </w:p>
    <w:p w14:paraId="6668906C" w14:textId="53A539AA" w:rsidR="006C6CD2" w:rsidRDefault="006C6CD2">
      <w:pPr>
        <w:pStyle w:val="Reference"/>
        <w:rPr>
          <w:ins w:id="569" w:author="Bob Rudis" w:date="2013-06-26T16:53:00Z"/>
        </w:rPr>
      </w:pPr>
      <w:ins w:id="570" w:author="Bob Rudis" w:date="2013-06-26T16:53:00Z">
        <w:r w:rsidRPr="006C6CD2">
          <w:rPr>
            <w:i/>
            <w:rPrChange w:id="571" w:author="Bob Rudis" w:date="2013-06-26T16:53:00Z">
              <w:rPr/>
            </w:rPrChange>
          </w:rPr>
          <w:t>Guerrilla Capacity Planning: A Tactical Approach to Planning for Highly Scalable Applications and Services</w:t>
        </w:r>
        <w:r>
          <w:t xml:space="preserve"> by Neil J. Gunther (Springer, ISBN: 354031010X)</w:t>
        </w:r>
      </w:ins>
    </w:p>
    <w:p w14:paraId="51C02701" w14:textId="77777777" w:rsidR="006C6CD2" w:rsidRPr="00A2009D" w:rsidRDefault="006C6CD2">
      <w:pPr>
        <w:pStyle w:val="Reference"/>
      </w:pPr>
    </w:p>
    <w:sectPr w:rsidR="006C6CD2" w:rsidRPr="00A2009D" w:rsidSect="008374B3">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Bob Rudis" w:date="2013-06-23T21:12:00Z" w:initials="BR">
    <w:p w14:paraId="4C4CD92F" w14:textId="77777777" w:rsidR="00D87716" w:rsidRDefault="00D87716">
      <w:pPr>
        <w:pStyle w:val="CommentText"/>
      </w:pPr>
      <w:r>
        <w:rPr>
          <w:rStyle w:val="CommentReference"/>
        </w:rPr>
        <w:annotationRef/>
      </w:r>
      <w:proofErr w:type="gramStart"/>
      <w:r>
        <w:t>keep</w:t>
      </w:r>
      <w:proofErr w:type="gramEnd"/>
      <w:r>
        <w:t xml:space="preserve"> counts of infrastructure-y things. </w:t>
      </w:r>
      <w:proofErr w:type="gramStart"/>
      <w:r>
        <w:t>hosts</w:t>
      </w:r>
      <w:proofErr w:type="gramEnd"/>
      <w:r>
        <w:t xml:space="preserve"> on network; spam mails blocked; virsues cleaned; os versions; slice &amp; dice;</w:t>
      </w:r>
    </w:p>
    <w:p w14:paraId="304F85CD" w14:textId="77777777" w:rsidR="00D87716" w:rsidRDefault="00D87716">
      <w:pPr>
        <w:pStyle w:val="CommentText"/>
      </w:pPr>
      <w:r>
        <w:t>Collection of denominators; populations within an organization</w:t>
      </w:r>
    </w:p>
    <w:p w14:paraId="33C13C75" w14:textId="77777777" w:rsidR="00D87716" w:rsidRDefault="00D87716">
      <w:pPr>
        <w:pStyle w:val="CommentText"/>
      </w:pPr>
    </w:p>
    <w:p w14:paraId="0677850F" w14:textId="77777777" w:rsidR="00D87716" w:rsidRDefault="00D87716">
      <w:pPr>
        <w:pStyle w:val="CommentText"/>
      </w:pPr>
      <w:r>
        <w:t>PCI</w:t>
      </w:r>
    </w:p>
    <w:p w14:paraId="01BAF7CA" w14:textId="2655D0ED" w:rsidR="00D87716" w:rsidRDefault="00D87716">
      <w:pPr>
        <w:pStyle w:val="CommentText"/>
      </w:pPr>
      <w:r>
        <w:t>Executives</w:t>
      </w:r>
    </w:p>
    <w:p w14:paraId="453CDCEE" w14:textId="77777777" w:rsidR="00D87716" w:rsidRDefault="00D87716">
      <w:pPr>
        <w:pStyle w:val="CommentText"/>
      </w:pPr>
    </w:p>
    <w:p w14:paraId="4F738889" w14:textId="76F074BA" w:rsidR="00D87716" w:rsidRDefault="00D87716">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462AC" w14:textId="77777777" w:rsidR="00D87716" w:rsidRDefault="00D87716" w:rsidP="00402F98">
      <w:r>
        <w:separator/>
      </w:r>
    </w:p>
  </w:endnote>
  <w:endnote w:type="continuationSeparator" w:id="0">
    <w:p w14:paraId="632A7D43" w14:textId="77777777" w:rsidR="00D87716" w:rsidRDefault="00D87716"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CF647C" w14:textId="77777777" w:rsidR="00D87716" w:rsidRDefault="00D87716" w:rsidP="00402F98">
      <w:r>
        <w:separator/>
      </w:r>
    </w:p>
  </w:footnote>
  <w:footnote w:type="continuationSeparator" w:id="0">
    <w:p w14:paraId="359F6D4B" w14:textId="77777777" w:rsidR="00D87716" w:rsidRDefault="00D87716"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7643F0"/>
    <w:multiLevelType w:val="hybridMultilevel"/>
    <w:tmpl w:val="1930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D9A517C"/>
    <w:multiLevelType w:val="hybridMultilevel"/>
    <w:tmpl w:val="A73C1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7"/>
  </w:num>
  <w:num w:numId="3">
    <w:abstractNumId w:val="11"/>
  </w:num>
  <w:num w:numId="4">
    <w:abstractNumId w:val="10"/>
  </w:num>
  <w:num w:numId="5">
    <w:abstractNumId w:val="22"/>
  </w:num>
  <w:num w:numId="6">
    <w:abstractNumId w:val="18"/>
  </w:num>
  <w:num w:numId="7">
    <w:abstractNumId w:val="26"/>
  </w:num>
  <w:num w:numId="8">
    <w:abstractNumId w:val="21"/>
  </w:num>
  <w:num w:numId="9">
    <w:abstractNumId w:val="13"/>
  </w:num>
  <w:num w:numId="10">
    <w:abstractNumId w:val="28"/>
  </w:num>
  <w:num w:numId="11">
    <w:abstractNumId w:val="15"/>
  </w:num>
  <w:num w:numId="12">
    <w:abstractNumId w:val="14"/>
  </w:num>
  <w:num w:numId="13">
    <w:abstractNumId w:val="17"/>
  </w:num>
  <w:num w:numId="14">
    <w:abstractNumId w:val="25"/>
  </w:num>
  <w:num w:numId="15">
    <w:abstractNumId w:val="19"/>
  </w:num>
  <w:num w:numId="16">
    <w:abstractNumId w:val="0"/>
  </w:num>
  <w:num w:numId="17">
    <w:abstractNumId w:val="20"/>
  </w:num>
  <w:num w:numId="18">
    <w:abstractNumId w:val="23"/>
  </w:num>
  <w:num w:numId="19">
    <w:abstractNumId w:val="29"/>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proofState w:spelling="clean" w:grammar="clean"/>
  <w:attachedTemplate r:id="rId1"/>
  <w:linkStyles/>
  <w:revisionView w:markup="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B24"/>
    <w:rsid w:val="00007F03"/>
    <w:rsid w:val="0002400F"/>
    <w:rsid w:val="00026AC6"/>
    <w:rsid w:val="000347C0"/>
    <w:rsid w:val="00034E62"/>
    <w:rsid w:val="00036E02"/>
    <w:rsid w:val="00071958"/>
    <w:rsid w:val="0007767C"/>
    <w:rsid w:val="00080B82"/>
    <w:rsid w:val="00087194"/>
    <w:rsid w:val="000A0B3B"/>
    <w:rsid w:val="000A3CD1"/>
    <w:rsid w:val="000A5213"/>
    <w:rsid w:val="000B4703"/>
    <w:rsid w:val="000B6625"/>
    <w:rsid w:val="000B6DAD"/>
    <w:rsid w:val="000C54D4"/>
    <w:rsid w:val="000D0376"/>
    <w:rsid w:val="00105E2F"/>
    <w:rsid w:val="001143A8"/>
    <w:rsid w:val="00142B85"/>
    <w:rsid w:val="00142FC6"/>
    <w:rsid w:val="00144111"/>
    <w:rsid w:val="00156711"/>
    <w:rsid w:val="00160C49"/>
    <w:rsid w:val="001626EE"/>
    <w:rsid w:val="00187B24"/>
    <w:rsid w:val="00187FD0"/>
    <w:rsid w:val="0019518F"/>
    <w:rsid w:val="001A716E"/>
    <w:rsid w:val="001B2DB8"/>
    <w:rsid w:val="001D6063"/>
    <w:rsid w:val="001E2FD5"/>
    <w:rsid w:val="0020246A"/>
    <w:rsid w:val="002327A7"/>
    <w:rsid w:val="00237E9A"/>
    <w:rsid w:val="00244E91"/>
    <w:rsid w:val="00253E18"/>
    <w:rsid w:val="00262F8D"/>
    <w:rsid w:val="0026304B"/>
    <w:rsid w:val="002672B0"/>
    <w:rsid w:val="00267B76"/>
    <w:rsid w:val="00291C7B"/>
    <w:rsid w:val="002A4976"/>
    <w:rsid w:val="002D1FB6"/>
    <w:rsid w:val="002E2444"/>
    <w:rsid w:val="002E4473"/>
    <w:rsid w:val="00300BD4"/>
    <w:rsid w:val="0030158B"/>
    <w:rsid w:val="003260B9"/>
    <w:rsid w:val="00364859"/>
    <w:rsid w:val="00372FC6"/>
    <w:rsid w:val="00375EC4"/>
    <w:rsid w:val="00380D60"/>
    <w:rsid w:val="003A7437"/>
    <w:rsid w:val="003B3976"/>
    <w:rsid w:val="004005A0"/>
    <w:rsid w:val="00402F98"/>
    <w:rsid w:val="00403079"/>
    <w:rsid w:val="00420769"/>
    <w:rsid w:val="004227FC"/>
    <w:rsid w:val="00437496"/>
    <w:rsid w:val="0046291B"/>
    <w:rsid w:val="00475FBC"/>
    <w:rsid w:val="004A4FB9"/>
    <w:rsid w:val="004C4628"/>
    <w:rsid w:val="004D6B3C"/>
    <w:rsid w:val="004F0A05"/>
    <w:rsid w:val="00514C2F"/>
    <w:rsid w:val="0053229A"/>
    <w:rsid w:val="00535660"/>
    <w:rsid w:val="005360FF"/>
    <w:rsid w:val="005501B6"/>
    <w:rsid w:val="005515E8"/>
    <w:rsid w:val="00553C88"/>
    <w:rsid w:val="005563A3"/>
    <w:rsid w:val="00575B08"/>
    <w:rsid w:val="00577C1D"/>
    <w:rsid w:val="005C5A4D"/>
    <w:rsid w:val="005C78EA"/>
    <w:rsid w:val="005C7DAA"/>
    <w:rsid w:val="00625017"/>
    <w:rsid w:val="0064051E"/>
    <w:rsid w:val="006428BA"/>
    <w:rsid w:val="006623BB"/>
    <w:rsid w:val="00663F11"/>
    <w:rsid w:val="00664E0B"/>
    <w:rsid w:val="00690493"/>
    <w:rsid w:val="006972F4"/>
    <w:rsid w:val="006B3E3A"/>
    <w:rsid w:val="006B7C5A"/>
    <w:rsid w:val="006C1F45"/>
    <w:rsid w:val="006C27A5"/>
    <w:rsid w:val="006C6CD2"/>
    <w:rsid w:val="006E361B"/>
    <w:rsid w:val="006F4E38"/>
    <w:rsid w:val="00704EB3"/>
    <w:rsid w:val="0070788A"/>
    <w:rsid w:val="00710639"/>
    <w:rsid w:val="00713161"/>
    <w:rsid w:val="00735819"/>
    <w:rsid w:val="00751234"/>
    <w:rsid w:val="00753D05"/>
    <w:rsid w:val="007807C1"/>
    <w:rsid w:val="007C1A68"/>
    <w:rsid w:val="007C6781"/>
    <w:rsid w:val="007D29D7"/>
    <w:rsid w:val="007D6F4F"/>
    <w:rsid w:val="007F6532"/>
    <w:rsid w:val="00814FDC"/>
    <w:rsid w:val="008374B3"/>
    <w:rsid w:val="008C3E50"/>
    <w:rsid w:val="008D0891"/>
    <w:rsid w:val="008E54B1"/>
    <w:rsid w:val="008E6547"/>
    <w:rsid w:val="008F2F53"/>
    <w:rsid w:val="0090112F"/>
    <w:rsid w:val="0091469E"/>
    <w:rsid w:val="0092663E"/>
    <w:rsid w:val="00935C4F"/>
    <w:rsid w:val="00952E2F"/>
    <w:rsid w:val="00966203"/>
    <w:rsid w:val="00970BAD"/>
    <w:rsid w:val="00972EAA"/>
    <w:rsid w:val="009929FF"/>
    <w:rsid w:val="009B6EC7"/>
    <w:rsid w:val="009D4D3C"/>
    <w:rsid w:val="009F0BD2"/>
    <w:rsid w:val="00A0799D"/>
    <w:rsid w:val="00A07A3D"/>
    <w:rsid w:val="00A2009D"/>
    <w:rsid w:val="00A26197"/>
    <w:rsid w:val="00A413F4"/>
    <w:rsid w:val="00A4141E"/>
    <w:rsid w:val="00A44441"/>
    <w:rsid w:val="00A601BA"/>
    <w:rsid w:val="00A64850"/>
    <w:rsid w:val="00A832A0"/>
    <w:rsid w:val="00A83B7D"/>
    <w:rsid w:val="00A862AD"/>
    <w:rsid w:val="00AA2F11"/>
    <w:rsid w:val="00AC69AF"/>
    <w:rsid w:val="00AD1294"/>
    <w:rsid w:val="00AE0519"/>
    <w:rsid w:val="00AF3AD1"/>
    <w:rsid w:val="00B00360"/>
    <w:rsid w:val="00B12E78"/>
    <w:rsid w:val="00B23DB7"/>
    <w:rsid w:val="00B351FF"/>
    <w:rsid w:val="00B606DB"/>
    <w:rsid w:val="00B65A79"/>
    <w:rsid w:val="00B67503"/>
    <w:rsid w:val="00B8466B"/>
    <w:rsid w:val="00B925DC"/>
    <w:rsid w:val="00B954DA"/>
    <w:rsid w:val="00BA20DB"/>
    <w:rsid w:val="00BA70DE"/>
    <w:rsid w:val="00BB2582"/>
    <w:rsid w:val="00BC3541"/>
    <w:rsid w:val="00BC7D8D"/>
    <w:rsid w:val="00BE0951"/>
    <w:rsid w:val="00BE77BD"/>
    <w:rsid w:val="00BE7832"/>
    <w:rsid w:val="00C100E6"/>
    <w:rsid w:val="00C1289C"/>
    <w:rsid w:val="00C238D2"/>
    <w:rsid w:val="00C356A1"/>
    <w:rsid w:val="00C35884"/>
    <w:rsid w:val="00C41F01"/>
    <w:rsid w:val="00C439D1"/>
    <w:rsid w:val="00C64AFA"/>
    <w:rsid w:val="00C77B4D"/>
    <w:rsid w:val="00C848C4"/>
    <w:rsid w:val="00C92A2A"/>
    <w:rsid w:val="00CA1C20"/>
    <w:rsid w:val="00CE34BB"/>
    <w:rsid w:val="00CE3683"/>
    <w:rsid w:val="00CF26E9"/>
    <w:rsid w:val="00D06CF6"/>
    <w:rsid w:val="00D2009C"/>
    <w:rsid w:val="00D331A4"/>
    <w:rsid w:val="00D341C6"/>
    <w:rsid w:val="00D63C62"/>
    <w:rsid w:val="00D65677"/>
    <w:rsid w:val="00D743B3"/>
    <w:rsid w:val="00D87716"/>
    <w:rsid w:val="00D95FED"/>
    <w:rsid w:val="00DB04F5"/>
    <w:rsid w:val="00DB54B7"/>
    <w:rsid w:val="00DD2D62"/>
    <w:rsid w:val="00DF5825"/>
    <w:rsid w:val="00E0462E"/>
    <w:rsid w:val="00E13D56"/>
    <w:rsid w:val="00E25BC7"/>
    <w:rsid w:val="00E53163"/>
    <w:rsid w:val="00E53F49"/>
    <w:rsid w:val="00E55F83"/>
    <w:rsid w:val="00E709A2"/>
    <w:rsid w:val="00E73008"/>
    <w:rsid w:val="00EA078F"/>
    <w:rsid w:val="00EB43EE"/>
    <w:rsid w:val="00ED3313"/>
    <w:rsid w:val="00EE5D84"/>
    <w:rsid w:val="00F22A20"/>
    <w:rsid w:val="00F27A2E"/>
    <w:rsid w:val="00F565A9"/>
    <w:rsid w:val="00F61D15"/>
    <w:rsid w:val="00F77216"/>
    <w:rsid w:val="00F77B2E"/>
    <w:rsid w:val="00FA0FC5"/>
    <w:rsid w:val="00FA2F20"/>
    <w:rsid w:val="00FA5E18"/>
    <w:rsid w:val="00FB75F8"/>
    <w:rsid w:val="00FC3547"/>
    <w:rsid w:val="00FD2BB3"/>
    <w:rsid w:val="00FE3DD0"/>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7CB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A413F4"/>
    <w:rPr>
      <w:sz w:val="24"/>
      <w:szCs w:val="24"/>
    </w:rPr>
  </w:style>
  <w:style w:type="paragraph" w:styleId="Heading1">
    <w:name w:val="heading 1"/>
    <w:next w:val="Normal"/>
    <w:link w:val="Heading1Char"/>
    <w:qFormat/>
    <w:rsid w:val="00A413F4"/>
    <w:pPr>
      <w:keepNext/>
      <w:numPr>
        <w:numId w:val="19"/>
      </w:numPr>
      <w:spacing w:before="240"/>
      <w:outlineLvl w:val="0"/>
    </w:pPr>
    <w:rPr>
      <w:b/>
      <w:caps/>
      <w:sz w:val="28"/>
      <w:szCs w:val="28"/>
    </w:rPr>
  </w:style>
  <w:style w:type="paragraph" w:styleId="Heading2">
    <w:name w:val="heading 2"/>
    <w:basedOn w:val="Normal"/>
    <w:next w:val="Normal"/>
    <w:qFormat/>
    <w:rsid w:val="00A413F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A413F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A413F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A413F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A413F4"/>
    <w:pPr>
      <w:numPr>
        <w:ilvl w:val="5"/>
        <w:numId w:val="19"/>
      </w:numPr>
      <w:outlineLvl w:val="5"/>
    </w:pPr>
    <w:rPr>
      <w:sz w:val="24"/>
    </w:rPr>
  </w:style>
  <w:style w:type="paragraph" w:styleId="Heading7">
    <w:name w:val="heading 7"/>
    <w:next w:val="Normal"/>
    <w:qFormat/>
    <w:rsid w:val="00A413F4"/>
    <w:pPr>
      <w:numPr>
        <w:ilvl w:val="6"/>
        <w:numId w:val="19"/>
      </w:numPr>
      <w:outlineLvl w:val="6"/>
    </w:pPr>
    <w:rPr>
      <w:sz w:val="24"/>
    </w:rPr>
  </w:style>
  <w:style w:type="paragraph" w:styleId="Heading8">
    <w:name w:val="heading 8"/>
    <w:next w:val="Normal"/>
    <w:qFormat/>
    <w:rsid w:val="00A413F4"/>
    <w:pPr>
      <w:numPr>
        <w:ilvl w:val="7"/>
        <w:numId w:val="19"/>
      </w:numPr>
      <w:outlineLvl w:val="7"/>
    </w:pPr>
    <w:rPr>
      <w:sz w:val="24"/>
    </w:rPr>
  </w:style>
  <w:style w:type="paragraph" w:styleId="Heading9">
    <w:name w:val="heading 9"/>
    <w:next w:val="Normal"/>
    <w:qFormat/>
    <w:rsid w:val="00A413F4"/>
    <w:pPr>
      <w:numPr>
        <w:ilvl w:val="8"/>
        <w:numId w:val="19"/>
      </w:numPr>
      <w:outlineLvl w:val="8"/>
    </w:pPr>
    <w:rPr>
      <w:sz w:val="24"/>
    </w:rPr>
  </w:style>
  <w:style w:type="character" w:default="1" w:styleId="DefaultParagraphFont">
    <w:name w:val="Default Paragraph Font"/>
    <w:semiHidden/>
    <w:rsid w:val="00A413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413F4"/>
  </w:style>
  <w:style w:type="paragraph" w:customStyle="1" w:styleId="Para">
    <w:name w:val="Para"/>
    <w:qFormat/>
    <w:rsid w:val="00A413F4"/>
    <w:pPr>
      <w:spacing w:after="120"/>
      <w:ind w:left="720" w:firstLine="720"/>
    </w:pPr>
    <w:rPr>
      <w:snapToGrid w:val="0"/>
      <w:sz w:val="26"/>
    </w:rPr>
  </w:style>
  <w:style w:type="paragraph" w:customStyle="1" w:styleId="AbstractHead">
    <w:name w:val="AbstractHead"/>
    <w:basedOn w:val="Para"/>
    <w:next w:val="Normal"/>
    <w:rsid w:val="00A413F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413F4"/>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A413F4"/>
    <w:pPr>
      <w:spacing w:after="120"/>
      <w:ind w:left="720" w:firstLine="720"/>
    </w:pPr>
    <w:rPr>
      <w:snapToGrid w:val="0"/>
      <w:sz w:val="26"/>
    </w:rPr>
  </w:style>
  <w:style w:type="paragraph" w:customStyle="1" w:styleId="Address">
    <w:name w:val="Address"/>
    <w:basedOn w:val="Normal"/>
    <w:rsid w:val="00A413F4"/>
    <w:pPr>
      <w:widowControl w:val="0"/>
      <w:spacing w:before="120"/>
      <w:ind w:left="2160"/>
    </w:pPr>
    <w:rPr>
      <w:snapToGrid w:val="0"/>
      <w:szCs w:val="20"/>
    </w:rPr>
  </w:style>
  <w:style w:type="paragraph" w:customStyle="1" w:styleId="AddressDescription">
    <w:name w:val="AddressDescription"/>
    <w:basedOn w:val="Normal"/>
    <w:next w:val="Normal"/>
    <w:rsid w:val="00A413F4"/>
    <w:pPr>
      <w:widowControl w:val="0"/>
      <w:spacing w:before="120" w:after="120"/>
      <w:ind w:left="2160"/>
    </w:pPr>
    <w:rPr>
      <w:snapToGrid w:val="0"/>
      <w:szCs w:val="20"/>
    </w:rPr>
  </w:style>
  <w:style w:type="paragraph" w:customStyle="1" w:styleId="AddressName">
    <w:name w:val="AddressName"/>
    <w:basedOn w:val="Normal"/>
    <w:next w:val="Normal"/>
    <w:rsid w:val="00A413F4"/>
    <w:pPr>
      <w:widowControl w:val="0"/>
      <w:spacing w:before="120"/>
      <w:ind w:left="2160"/>
    </w:pPr>
    <w:rPr>
      <w:snapToGrid w:val="0"/>
      <w:szCs w:val="20"/>
    </w:rPr>
  </w:style>
  <w:style w:type="paragraph" w:customStyle="1" w:styleId="Question">
    <w:name w:val="Question"/>
    <w:next w:val="Normal"/>
    <w:rsid w:val="00A413F4"/>
    <w:pPr>
      <w:spacing w:after="120"/>
      <w:ind w:left="2160" w:hanging="720"/>
    </w:pPr>
    <w:rPr>
      <w:sz w:val="26"/>
    </w:rPr>
  </w:style>
  <w:style w:type="paragraph" w:customStyle="1" w:styleId="Option">
    <w:name w:val="Option"/>
    <w:basedOn w:val="Question"/>
    <w:rsid w:val="00A413F4"/>
    <w:pPr>
      <w:ind w:left="2880"/>
    </w:pPr>
  </w:style>
  <w:style w:type="paragraph" w:customStyle="1" w:styleId="Answer">
    <w:name w:val="Answer"/>
    <w:basedOn w:val="Option"/>
    <w:next w:val="Normal"/>
    <w:rsid w:val="00A413F4"/>
    <w:pPr>
      <w:widowControl w:val="0"/>
    </w:pPr>
    <w:rPr>
      <w:snapToGrid w:val="0"/>
    </w:rPr>
  </w:style>
  <w:style w:type="paragraph" w:customStyle="1" w:styleId="AnswersHead">
    <w:name w:val="AnswersHead"/>
    <w:basedOn w:val="Normal"/>
    <w:next w:val="Para"/>
    <w:rsid w:val="00A413F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413F4"/>
    <w:pPr>
      <w:spacing w:after="360"/>
      <w:outlineLvl w:val="0"/>
    </w:pPr>
    <w:rPr>
      <w:rFonts w:ascii="Arial" w:hAnsi="Arial"/>
      <w:b/>
      <w:snapToGrid w:val="0"/>
      <w:sz w:val="60"/>
    </w:rPr>
  </w:style>
  <w:style w:type="paragraph" w:customStyle="1" w:styleId="AppendixTitle">
    <w:name w:val="AppendixTitle"/>
    <w:basedOn w:val="ChapterTitle"/>
    <w:next w:val="Para"/>
    <w:rsid w:val="00A413F4"/>
    <w:pPr>
      <w:spacing w:before="120" w:after="120"/>
    </w:pPr>
  </w:style>
  <w:style w:type="paragraph" w:customStyle="1" w:styleId="AuthorBio">
    <w:name w:val="AuthorBio"/>
    <w:rsid w:val="00A413F4"/>
    <w:pPr>
      <w:spacing w:before="240" w:after="240"/>
      <w:ind w:firstLine="720"/>
    </w:pPr>
    <w:rPr>
      <w:rFonts w:ascii="Arial" w:hAnsi="Arial"/>
    </w:rPr>
  </w:style>
  <w:style w:type="paragraph" w:styleId="BalloonText">
    <w:name w:val="Balloon Text"/>
    <w:semiHidden/>
    <w:rsid w:val="00A413F4"/>
    <w:rPr>
      <w:rFonts w:ascii="Tahoma" w:hAnsi="Tahoma" w:cs="Tahoma"/>
      <w:sz w:val="16"/>
      <w:szCs w:val="16"/>
    </w:rPr>
  </w:style>
  <w:style w:type="paragraph" w:styleId="Bibliography">
    <w:name w:val="Bibliography"/>
    <w:basedOn w:val="Normal"/>
    <w:next w:val="Normal"/>
    <w:semiHidden/>
    <w:rsid w:val="00A413F4"/>
    <w:pPr>
      <w:spacing w:after="200" w:line="276" w:lineRule="auto"/>
    </w:pPr>
    <w:rPr>
      <w:rFonts w:ascii="Calibri" w:eastAsia="Calibri" w:hAnsi="Calibri"/>
      <w:sz w:val="22"/>
      <w:szCs w:val="22"/>
    </w:rPr>
  </w:style>
  <w:style w:type="paragraph" w:customStyle="1" w:styleId="BibliographyEntry">
    <w:name w:val="BibliographyEntry"/>
    <w:rsid w:val="00A413F4"/>
    <w:pPr>
      <w:ind w:left="1440" w:hanging="720"/>
    </w:pPr>
    <w:rPr>
      <w:rFonts w:ascii="Arial" w:hAnsi="Arial" w:cs="Tahoma"/>
      <w:sz w:val="26"/>
      <w:szCs w:val="16"/>
    </w:rPr>
  </w:style>
  <w:style w:type="paragraph" w:customStyle="1" w:styleId="BibliographyHead">
    <w:name w:val="BibliographyHead"/>
    <w:next w:val="BibliographyEntry"/>
    <w:rsid w:val="00A413F4"/>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A413F4"/>
    <w:rPr>
      <w:rFonts w:ascii="Arial" w:hAnsi="Arial"/>
      <w:b/>
      <w:smallCaps/>
      <w:sz w:val="60"/>
      <w:szCs w:val="60"/>
    </w:rPr>
  </w:style>
  <w:style w:type="character" w:customStyle="1" w:styleId="BoldItalic">
    <w:name w:val="BoldItalic"/>
    <w:rsid w:val="00A413F4"/>
    <w:rPr>
      <w:b/>
      <w:i/>
    </w:rPr>
  </w:style>
  <w:style w:type="character" w:styleId="BookTitle">
    <w:name w:val="Book Title"/>
    <w:qFormat/>
    <w:rsid w:val="00A413F4"/>
    <w:rPr>
      <w:b/>
      <w:bCs/>
      <w:smallCaps/>
      <w:spacing w:val="5"/>
    </w:rPr>
  </w:style>
  <w:style w:type="paragraph" w:customStyle="1" w:styleId="BookAuthor">
    <w:name w:val="BookAuthor"/>
    <w:basedOn w:val="Normal"/>
    <w:rsid w:val="00A413F4"/>
    <w:pPr>
      <w:spacing w:before="120" w:after="600"/>
      <w:ind w:left="720" w:firstLine="720"/>
      <w:contextualSpacing/>
      <w:jc w:val="center"/>
    </w:pPr>
    <w:rPr>
      <w:sz w:val="32"/>
      <w:szCs w:val="20"/>
    </w:rPr>
  </w:style>
  <w:style w:type="paragraph" w:customStyle="1" w:styleId="BookEdition">
    <w:name w:val="BookEdition"/>
    <w:qFormat/>
    <w:rsid w:val="00A413F4"/>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A413F4"/>
    <w:pPr>
      <w:spacing w:before="480" w:after="480"/>
      <w:ind w:left="720" w:firstLine="720"/>
      <w:jc w:val="center"/>
    </w:pPr>
    <w:rPr>
      <w:rFonts w:ascii="Arial" w:hAnsi="Arial"/>
      <w:b/>
      <w:snapToGrid w:val="0"/>
      <w:sz w:val="52"/>
      <w:szCs w:val="20"/>
    </w:rPr>
  </w:style>
  <w:style w:type="paragraph" w:customStyle="1" w:styleId="BookReviewAuthor">
    <w:name w:val="BookReviewAuthor"/>
    <w:rsid w:val="00A413F4"/>
    <w:pPr>
      <w:ind w:left="4320"/>
    </w:pPr>
    <w:rPr>
      <w:snapToGrid w:val="0"/>
    </w:rPr>
  </w:style>
  <w:style w:type="paragraph" w:customStyle="1" w:styleId="BookReviewItem">
    <w:name w:val="BookReviewItem"/>
    <w:rsid w:val="00A413F4"/>
    <w:pPr>
      <w:spacing w:before="240" w:after="240"/>
      <w:ind w:left="3600" w:right="1440" w:hanging="720"/>
    </w:pPr>
    <w:rPr>
      <w:sz w:val="28"/>
    </w:rPr>
  </w:style>
  <w:style w:type="paragraph" w:customStyle="1" w:styleId="BookTitle0">
    <w:name w:val="BookTitle"/>
    <w:basedOn w:val="Normal"/>
    <w:next w:val="Normal"/>
    <w:rsid w:val="00A413F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413F4"/>
    <w:pPr>
      <w:pageBreakBefore w:val="0"/>
      <w:spacing w:before="480"/>
    </w:pPr>
    <w:rPr>
      <w:sz w:val="36"/>
    </w:rPr>
  </w:style>
  <w:style w:type="character" w:customStyle="1" w:styleId="Callout">
    <w:name w:val="Callout"/>
    <w:rsid w:val="00A413F4"/>
    <w:rPr>
      <w:bdr w:val="none" w:sz="0" w:space="0" w:color="auto"/>
      <w:shd w:val="clear" w:color="auto" w:fill="B2A1C7"/>
    </w:rPr>
  </w:style>
  <w:style w:type="paragraph" w:customStyle="1" w:styleId="ChapterSubtitle">
    <w:name w:val="ChapterSubtitle"/>
    <w:basedOn w:val="ChapterTitle"/>
    <w:next w:val="Para"/>
    <w:rsid w:val="00A413F4"/>
    <w:rPr>
      <w:sz w:val="44"/>
    </w:rPr>
  </w:style>
  <w:style w:type="paragraph" w:customStyle="1" w:styleId="ChapterAuthor">
    <w:name w:val="ChapterAuthor"/>
    <w:basedOn w:val="ChapterSubtitle"/>
    <w:next w:val="Normal"/>
    <w:rsid w:val="00A413F4"/>
    <w:pPr>
      <w:spacing w:after="120"/>
      <w:outlineLvl w:val="9"/>
    </w:pPr>
    <w:rPr>
      <w:i/>
      <w:sz w:val="36"/>
    </w:rPr>
  </w:style>
  <w:style w:type="paragraph" w:customStyle="1" w:styleId="ChapterAuthorAffiliation">
    <w:name w:val="ChapterAuthorAffiliation"/>
    <w:next w:val="Para"/>
    <w:rsid w:val="00A413F4"/>
    <w:pPr>
      <w:spacing w:after="120"/>
    </w:pPr>
    <w:rPr>
      <w:rFonts w:ascii="Arial" w:hAnsi="Arial"/>
      <w:i/>
      <w:smallCaps/>
      <w:snapToGrid w:val="0"/>
      <w:sz w:val="36"/>
    </w:rPr>
  </w:style>
  <w:style w:type="paragraph" w:customStyle="1" w:styleId="FootnoteEntry">
    <w:name w:val="FootnoteEntry"/>
    <w:rsid w:val="00A413F4"/>
    <w:pPr>
      <w:ind w:left="1440" w:hanging="720"/>
    </w:pPr>
    <w:rPr>
      <w:snapToGrid w:val="0"/>
    </w:rPr>
  </w:style>
  <w:style w:type="paragraph" w:customStyle="1" w:styleId="ChapterCredit">
    <w:name w:val="ChapterCredit"/>
    <w:basedOn w:val="FootnoteEntry"/>
    <w:next w:val="Para"/>
    <w:rsid w:val="00A413F4"/>
    <w:pPr>
      <w:spacing w:before="120" w:after="120"/>
      <w:ind w:left="0" w:firstLine="0"/>
    </w:pPr>
  </w:style>
  <w:style w:type="paragraph" w:customStyle="1" w:styleId="Objective">
    <w:name w:val="Objective"/>
    <w:rsid w:val="00A413F4"/>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A413F4"/>
    <w:rPr>
      <w:i w:val="0"/>
    </w:rPr>
  </w:style>
  <w:style w:type="paragraph" w:customStyle="1" w:styleId="ChapterFeaturingList">
    <w:name w:val="ChapterFeaturingList"/>
    <w:basedOn w:val="ChapterObjective"/>
    <w:rsid w:val="00A413F4"/>
    <w:rPr>
      <w:b w:val="0"/>
      <w:sz w:val="26"/>
      <w:u w:val="none"/>
    </w:rPr>
  </w:style>
  <w:style w:type="paragraph" w:customStyle="1" w:styleId="ChapterFeaturingListSub">
    <w:name w:val="ChapterFeaturingListSub"/>
    <w:rsid w:val="00A413F4"/>
    <w:pPr>
      <w:spacing w:after="120"/>
      <w:ind w:left="2880"/>
      <w:contextualSpacing/>
    </w:pPr>
    <w:rPr>
      <w:rFonts w:ascii="Arial" w:hAnsi="Arial"/>
      <w:snapToGrid w:val="0"/>
      <w:sz w:val="26"/>
    </w:rPr>
  </w:style>
  <w:style w:type="paragraph" w:customStyle="1" w:styleId="ChapterFeaturingListSub2">
    <w:name w:val="ChapterFeaturingListSub2"/>
    <w:rsid w:val="00A413F4"/>
    <w:pPr>
      <w:spacing w:after="120"/>
      <w:ind w:left="3600"/>
    </w:pPr>
    <w:rPr>
      <w:rFonts w:ascii="Arial" w:hAnsi="Arial"/>
      <w:snapToGrid w:val="0"/>
      <w:sz w:val="26"/>
    </w:rPr>
  </w:style>
  <w:style w:type="paragraph" w:customStyle="1" w:styleId="ChapterIntroductionHead">
    <w:name w:val="ChapterIntroductionHead"/>
    <w:next w:val="Normal"/>
    <w:rsid w:val="00A413F4"/>
    <w:pPr>
      <w:ind w:left="1440"/>
      <w:outlineLvl w:val="0"/>
    </w:pPr>
    <w:rPr>
      <w:rFonts w:ascii="Arial" w:hAnsi="Arial"/>
      <w:b/>
      <w:snapToGrid w:val="0"/>
      <w:sz w:val="26"/>
    </w:rPr>
  </w:style>
  <w:style w:type="paragraph" w:customStyle="1" w:styleId="ChapterIntroductionPara">
    <w:name w:val="ChapterIntroductionPara"/>
    <w:next w:val="Para"/>
    <w:rsid w:val="00A413F4"/>
    <w:pPr>
      <w:ind w:left="1440"/>
    </w:pPr>
    <w:rPr>
      <w:rFonts w:ascii="Arial" w:hAnsi="Arial"/>
      <w:snapToGrid w:val="0"/>
      <w:sz w:val="26"/>
    </w:rPr>
  </w:style>
  <w:style w:type="paragraph" w:customStyle="1" w:styleId="ObjectiveTitle">
    <w:name w:val="ObjectiveTitle"/>
    <w:basedOn w:val="Objective"/>
    <w:next w:val="Objective"/>
    <w:rsid w:val="00A413F4"/>
    <w:pPr>
      <w:spacing w:before="240"/>
      <w:ind w:left="1800"/>
    </w:pPr>
    <w:rPr>
      <w:u w:val="none"/>
    </w:rPr>
  </w:style>
  <w:style w:type="paragraph" w:customStyle="1" w:styleId="ChapterObjectiveTitle">
    <w:name w:val="ChapterObjectiveTitle"/>
    <w:basedOn w:val="ObjectiveTitle"/>
    <w:next w:val="ChapterObjective"/>
    <w:rsid w:val="00A413F4"/>
    <w:pPr>
      <w:ind w:left="1440" w:firstLine="0"/>
    </w:pPr>
    <w:rPr>
      <w:i w:val="0"/>
    </w:rPr>
  </w:style>
  <w:style w:type="paragraph" w:customStyle="1" w:styleId="Subobjective">
    <w:name w:val="Subobjective"/>
    <w:basedOn w:val="Objective"/>
    <w:rsid w:val="00A413F4"/>
    <w:pPr>
      <w:keepNext/>
      <w:spacing w:before="180"/>
      <w:ind w:left="2880"/>
    </w:pPr>
  </w:style>
  <w:style w:type="paragraph" w:customStyle="1" w:styleId="ChapterSubobjective">
    <w:name w:val="ChapterSubobjective"/>
    <w:basedOn w:val="Subobjective"/>
    <w:rsid w:val="00A413F4"/>
    <w:pPr>
      <w:keepNext w:val="0"/>
    </w:pPr>
    <w:rPr>
      <w:i w:val="0"/>
    </w:rPr>
  </w:style>
  <w:style w:type="paragraph" w:customStyle="1" w:styleId="Code80">
    <w:name w:val="Code80"/>
    <w:rsid w:val="00A413F4"/>
    <w:pPr>
      <w:spacing w:before="120" w:after="120"/>
      <w:contextualSpacing/>
    </w:pPr>
    <w:rPr>
      <w:rFonts w:ascii="Courier New" w:hAnsi="Courier New"/>
      <w:noProof/>
      <w:snapToGrid w:val="0"/>
      <w:sz w:val="16"/>
    </w:rPr>
  </w:style>
  <w:style w:type="paragraph" w:customStyle="1" w:styleId="Code80Sub">
    <w:name w:val="Code80Sub"/>
    <w:rsid w:val="00A413F4"/>
    <w:pPr>
      <w:ind w:left="1440"/>
    </w:pPr>
    <w:rPr>
      <w:rFonts w:ascii="Courier New" w:hAnsi="Courier New"/>
      <w:noProof/>
      <w:snapToGrid w:val="0"/>
      <w:sz w:val="16"/>
      <w:lang w:val="de-DE"/>
    </w:rPr>
  </w:style>
  <w:style w:type="character" w:customStyle="1" w:styleId="CodeColorBlue">
    <w:name w:val="CodeColorBlue"/>
    <w:rsid w:val="00A413F4"/>
    <w:rPr>
      <w:rFonts w:cs="Arial"/>
      <w:color w:val="0000FF"/>
    </w:rPr>
  </w:style>
  <w:style w:type="character" w:customStyle="1" w:styleId="CodeColorBlue2">
    <w:name w:val="CodeColorBlue2"/>
    <w:rsid w:val="00A413F4"/>
    <w:rPr>
      <w:rFonts w:cs="Arial"/>
      <w:color w:val="0000A5"/>
    </w:rPr>
  </w:style>
  <w:style w:type="character" w:customStyle="1" w:styleId="CodeColorBlue3">
    <w:name w:val="CodeColorBlue3"/>
    <w:rsid w:val="00A413F4"/>
    <w:rPr>
      <w:rFonts w:cs="Arial"/>
      <w:color w:val="6464B9"/>
    </w:rPr>
  </w:style>
  <w:style w:type="character" w:customStyle="1" w:styleId="CodeColorBluegreen">
    <w:name w:val="CodeColorBluegreen"/>
    <w:rsid w:val="00A413F4"/>
    <w:rPr>
      <w:rFonts w:cs="Arial"/>
      <w:color w:val="2B91AF"/>
    </w:rPr>
  </w:style>
  <w:style w:type="character" w:customStyle="1" w:styleId="CodeColorBrown">
    <w:name w:val="CodeColorBrown"/>
    <w:rsid w:val="00A413F4"/>
    <w:rPr>
      <w:rFonts w:cs="Arial"/>
      <w:color w:val="A31515"/>
    </w:rPr>
  </w:style>
  <w:style w:type="character" w:customStyle="1" w:styleId="CodeColorDkBlue">
    <w:name w:val="CodeColorDkBlue"/>
    <w:rsid w:val="00A413F4"/>
    <w:rPr>
      <w:rFonts w:cs="Times New Roman"/>
      <w:color w:val="000080"/>
      <w:szCs w:val="22"/>
    </w:rPr>
  </w:style>
  <w:style w:type="character" w:customStyle="1" w:styleId="CodeColorGreen">
    <w:name w:val="CodeColorGreen"/>
    <w:rsid w:val="00A413F4"/>
    <w:rPr>
      <w:rFonts w:cs="Arial"/>
      <w:color w:val="008000"/>
    </w:rPr>
  </w:style>
  <w:style w:type="character" w:customStyle="1" w:styleId="CodeColorGreen2">
    <w:name w:val="CodeColorGreen2"/>
    <w:rsid w:val="00A413F4"/>
    <w:rPr>
      <w:rFonts w:cs="Arial"/>
      <w:color w:val="629755"/>
    </w:rPr>
  </w:style>
  <w:style w:type="character" w:customStyle="1" w:styleId="CodeColorGrey30">
    <w:name w:val="CodeColorGrey30"/>
    <w:rsid w:val="00A413F4"/>
    <w:rPr>
      <w:rFonts w:cs="Arial"/>
      <w:color w:val="808080"/>
    </w:rPr>
  </w:style>
  <w:style w:type="character" w:customStyle="1" w:styleId="CodeColorGrey55">
    <w:name w:val="CodeColorGrey55"/>
    <w:rsid w:val="00A413F4"/>
    <w:rPr>
      <w:rFonts w:cs="Arial"/>
      <w:color w:val="C0C0C0"/>
    </w:rPr>
  </w:style>
  <w:style w:type="character" w:customStyle="1" w:styleId="CodeColorGrey80">
    <w:name w:val="CodeColorGrey80"/>
    <w:rsid w:val="00A413F4"/>
    <w:rPr>
      <w:rFonts w:cs="Arial"/>
      <w:color w:val="555555"/>
    </w:rPr>
  </w:style>
  <w:style w:type="character" w:customStyle="1" w:styleId="CodeColorHotPink">
    <w:name w:val="CodeColorHotPink"/>
    <w:rsid w:val="00A413F4"/>
    <w:rPr>
      <w:rFonts w:cs="Times New Roman"/>
      <w:color w:val="DF36FA"/>
      <w:szCs w:val="18"/>
    </w:rPr>
  </w:style>
  <w:style w:type="character" w:customStyle="1" w:styleId="CodeColorMagenta">
    <w:name w:val="CodeColorMagenta"/>
    <w:rsid w:val="00A413F4"/>
    <w:rPr>
      <w:rFonts w:cs="Arial"/>
      <w:color w:val="A31515"/>
    </w:rPr>
  </w:style>
  <w:style w:type="character" w:customStyle="1" w:styleId="CodeColorOrange">
    <w:name w:val="CodeColorOrange"/>
    <w:rsid w:val="00A413F4"/>
    <w:rPr>
      <w:rFonts w:cs="Arial"/>
      <w:color w:val="B96464"/>
    </w:rPr>
  </w:style>
  <w:style w:type="character" w:customStyle="1" w:styleId="CodeColorPeach">
    <w:name w:val="CodeColorPeach"/>
    <w:rsid w:val="00A413F4"/>
    <w:rPr>
      <w:rFonts w:cs="Arial"/>
      <w:color w:val="FFDBA3"/>
    </w:rPr>
  </w:style>
  <w:style w:type="character" w:customStyle="1" w:styleId="CodeColorPurple">
    <w:name w:val="CodeColorPurple"/>
    <w:rsid w:val="00A413F4"/>
    <w:rPr>
      <w:rFonts w:cs="Arial"/>
      <w:color w:val="951795"/>
    </w:rPr>
  </w:style>
  <w:style w:type="character" w:customStyle="1" w:styleId="CodeColorPurple2">
    <w:name w:val="CodeColorPurple2"/>
    <w:rsid w:val="00A413F4"/>
    <w:rPr>
      <w:rFonts w:cs="Arial"/>
      <w:color w:val="800080"/>
    </w:rPr>
  </w:style>
  <w:style w:type="character" w:customStyle="1" w:styleId="CodeColorRed">
    <w:name w:val="CodeColorRed"/>
    <w:rsid w:val="00A413F4"/>
    <w:rPr>
      <w:rFonts w:cs="Arial"/>
      <w:color w:val="FF0000"/>
    </w:rPr>
  </w:style>
  <w:style w:type="character" w:customStyle="1" w:styleId="CodeColorRed2">
    <w:name w:val="CodeColorRed2"/>
    <w:rsid w:val="00A413F4"/>
    <w:rPr>
      <w:rFonts w:cs="Arial"/>
      <w:color w:val="800000"/>
    </w:rPr>
  </w:style>
  <w:style w:type="character" w:customStyle="1" w:styleId="CodeColorRed3">
    <w:name w:val="CodeColorRed3"/>
    <w:rsid w:val="00A413F4"/>
    <w:rPr>
      <w:rFonts w:cs="Arial"/>
      <w:color w:val="A31515"/>
    </w:rPr>
  </w:style>
  <w:style w:type="character" w:customStyle="1" w:styleId="CodeColorTealBlue">
    <w:name w:val="CodeColorTealBlue"/>
    <w:rsid w:val="00A413F4"/>
    <w:rPr>
      <w:rFonts w:cs="Times New Roman"/>
      <w:color w:val="008080"/>
      <w:szCs w:val="22"/>
    </w:rPr>
  </w:style>
  <w:style w:type="character" w:customStyle="1" w:styleId="CodeColorWhite">
    <w:name w:val="CodeColorWhite"/>
    <w:rsid w:val="00A413F4"/>
    <w:rPr>
      <w:rFonts w:cs="Arial"/>
      <w:color w:val="FFFFFF"/>
      <w:bdr w:val="none" w:sz="0" w:space="0" w:color="auto"/>
    </w:rPr>
  </w:style>
  <w:style w:type="paragraph" w:customStyle="1" w:styleId="CodeHead">
    <w:name w:val="CodeHead"/>
    <w:next w:val="Normal"/>
    <w:rsid w:val="00A413F4"/>
    <w:pPr>
      <w:spacing w:before="120" w:after="120"/>
    </w:pPr>
    <w:rPr>
      <w:rFonts w:ascii="Arial" w:hAnsi="Arial"/>
      <w:b/>
      <w:snapToGrid w:val="0"/>
      <w:sz w:val="22"/>
    </w:rPr>
  </w:style>
  <w:style w:type="character" w:customStyle="1" w:styleId="CodeHighlight">
    <w:name w:val="CodeHighlight"/>
    <w:rsid w:val="00A413F4"/>
    <w:rPr>
      <w:b/>
      <w:color w:val="7F7F7F"/>
      <w:kern w:val="0"/>
      <w:position w:val="0"/>
      <w:u w:val="none"/>
      <w:bdr w:val="none" w:sz="0" w:space="0" w:color="auto"/>
      <w:shd w:val="clear" w:color="auto" w:fill="auto"/>
    </w:rPr>
  </w:style>
  <w:style w:type="paragraph" w:customStyle="1" w:styleId="CodeLabel">
    <w:name w:val="CodeLabel"/>
    <w:qFormat/>
    <w:rsid w:val="00A413F4"/>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A413F4"/>
    <w:pPr>
      <w:widowControl w:val="0"/>
      <w:spacing w:before="120" w:after="120"/>
      <w:contextualSpacing/>
    </w:pPr>
    <w:rPr>
      <w:rFonts w:ascii="Courier New" w:hAnsi="Courier New"/>
      <w:noProof/>
      <w:snapToGrid w:val="0"/>
      <w:sz w:val="18"/>
    </w:rPr>
  </w:style>
  <w:style w:type="paragraph" w:customStyle="1" w:styleId="CodeListing80">
    <w:name w:val="CodeListing80"/>
    <w:rsid w:val="00A413F4"/>
    <w:rPr>
      <w:rFonts w:ascii="Courier New" w:hAnsi="Courier New"/>
      <w:noProof/>
      <w:snapToGrid w:val="0"/>
      <w:sz w:val="16"/>
    </w:rPr>
  </w:style>
  <w:style w:type="paragraph" w:customStyle="1" w:styleId="CodeNote">
    <w:name w:val="CodeNote"/>
    <w:qFormat/>
    <w:rsid w:val="00A413F4"/>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A413F4"/>
    <w:pPr>
      <w:shd w:val="clear" w:color="auto" w:fill="D9D9D9"/>
    </w:pPr>
    <w:rPr>
      <w:rFonts w:ascii="Courier New" w:hAnsi="Courier New"/>
      <w:noProof/>
      <w:snapToGrid w:val="0"/>
      <w:sz w:val="18"/>
    </w:rPr>
  </w:style>
  <w:style w:type="paragraph" w:customStyle="1" w:styleId="CodeScreen80">
    <w:name w:val="CodeScreen80"/>
    <w:qFormat/>
    <w:rsid w:val="00A413F4"/>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A413F4"/>
    <w:pPr>
      <w:ind w:left="720"/>
    </w:pPr>
  </w:style>
  <w:style w:type="paragraph" w:customStyle="1" w:styleId="CodeSnippet">
    <w:name w:val="CodeSnippet"/>
    <w:rsid w:val="00A413F4"/>
    <w:pPr>
      <w:spacing w:before="120" w:after="120"/>
      <w:contextualSpacing/>
    </w:pPr>
    <w:rPr>
      <w:rFonts w:ascii="Courier New" w:hAnsi="Courier New"/>
      <w:noProof/>
      <w:snapToGrid w:val="0"/>
      <w:sz w:val="18"/>
    </w:rPr>
  </w:style>
  <w:style w:type="paragraph" w:customStyle="1" w:styleId="CodeSnippetSub">
    <w:name w:val="CodeSnippetSub"/>
    <w:rsid w:val="00A413F4"/>
    <w:pPr>
      <w:ind w:left="720"/>
    </w:pPr>
    <w:rPr>
      <w:rFonts w:ascii="Courier New" w:hAnsi="Courier New"/>
      <w:noProof/>
      <w:snapToGrid w:val="0"/>
      <w:sz w:val="18"/>
    </w:rPr>
  </w:style>
  <w:style w:type="paragraph" w:customStyle="1" w:styleId="H5">
    <w:name w:val="H5"/>
    <w:next w:val="Para"/>
    <w:rsid w:val="00A413F4"/>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A413F4"/>
    <w:pPr>
      <w:pBdr>
        <w:top w:val="single" w:sz="4" w:space="4" w:color="auto"/>
      </w:pBdr>
      <w:outlineLvl w:val="6"/>
    </w:pPr>
    <w:rPr>
      <w:i/>
      <w:noProof/>
    </w:rPr>
  </w:style>
  <w:style w:type="paragraph" w:customStyle="1" w:styleId="ContentsAbstract">
    <w:name w:val="ContentsAbstract"/>
    <w:qFormat/>
    <w:rsid w:val="00A413F4"/>
    <w:pPr>
      <w:spacing w:before="120" w:after="120"/>
      <w:ind w:left="1008"/>
      <w:contextualSpacing/>
    </w:pPr>
    <w:rPr>
      <w:rFonts w:ascii="Arial" w:hAnsi="Arial"/>
      <w:snapToGrid w:val="0"/>
      <w:sz w:val="18"/>
    </w:rPr>
  </w:style>
  <w:style w:type="paragraph" w:customStyle="1" w:styleId="ContentsPartTitle">
    <w:name w:val="ContentsPartTitle"/>
    <w:next w:val="Normal"/>
    <w:rsid w:val="00A413F4"/>
    <w:rPr>
      <w:b/>
      <w:sz w:val="28"/>
    </w:rPr>
  </w:style>
  <w:style w:type="paragraph" w:customStyle="1" w:styleId="ContentsChapterTitle">
    <w:name w:val="ContentsChapterTitle"/>
    <w:basedOn w:val="ContentsPartTitle"/>
    <w:next w:val="Normal"/>
    <w:rsid w:val="00A413F4"/>
    <w:pPr>
      <w:ind w:left="288"/>
    </w:pPr>
    <w:rPr>
      <w:sz w:val="26"/>
    </w:rPr>
  </w:style>
  <w:style w:type="paragraph" w:customStyle="1" w:styleId="ContentsH1">
    <w:name w:val="ContentsH1"/>
    <w:basedOn w:val="ContentsPartTitle"/>
    <w:rsid w:val="00A413F4"/>
    <w:pPr>
      <w:ind w:left="576"/>
    </w:pPr>
    <w:rPr>
      <w:b w:val="0"/>
      <w:sz w:val="24"/>
    </w:rPr>
  </w:style>
  <w:style w:type="paragraph" w:customStyle="1" w:styleId="ContentsH2">
    <w:name w:val="ContentsH2"/>
    <w:basedOn w:val="ContentsPartTitle"/>
    <w:rsid w:val="00A413F4"/>
    <w:pPr>
      <w:ind w:left="864"/>
    </w:pPr>
    <w:rPr>
      <w:b w:val="0"/>
      <w:sz w:val="22"/>
    </w:rPr>
  </w:style>
  <w:style w:type="paragraph" w:customStyle="1" w:styleId="ContentsH3">
    <w:name w:val="ContentsH3"/>
    <w:qFormat/>
    <w:rsid w:val="00A413F4"/>
    <w:pPr>
      <w:ind w:left="1440"/>
    </w:pPr>
    <w:rPr>
      <w:snapToGrid w:val="0"/>
      <w:color w:val="000000"/>
      <w:sz w:val="22"/>
      <w:szCs w:val="60"/>
    </w:rPr>
  </w:style>
  <w:style w:type="paragraph" w:customStyle="1" w:styleId="Copyright">
    <w:name w:val="Copyright"/>
    <w:rsid w:val="00A413F4"/>
    <w:pPr>
      <w:widowControl w:val="0"/>
      <w:spacing w:before="280"/>
      <w:ind w:left="720"/>
    </w:pPr>
    <w:rPr>
      <w:snapToGrid w:val="0"/>
      <w:color w:val="000000"/>
      <w:sz w:val="26"/>
    </w:rPr>
  </w:style>
  <w:style w:type="paragraph" w:customStyle="1" w:styleId="CrossRefPara">
    <w:name w:val="CrossRefPara"/>
    <w:next w:val="Para"/>
    <w:rsid w:val="00A413F4"/>
    <w:pPr>
      <w:ind w:left="1440" w:right="1440"/>
    </w:pPr>
    <w:rPr>
      <w:rFonts w:ascii="Arial" w:hAnsi="Arial" w:cs="AGaramond Bold"/>
      <w:color w:val="000000"/>
      <w:sz w:val="18"/>
      <w:szCs w:val="17"/>
    </w:rPr>
  </w:style>
  <w:style w:type="character" w:customStyle="1" w:styleId="CrossRefTerm">
    <w:name w:val="CrossRefTerm"/>
    <w:rsid w:val="00A413F4"/>
    <w:rPr>
      <w:i/>
    </w:rPr>
  </w:style>
  <w:style w:type="paragraph" w:customStyle="1" w:styleId="CustomChapterOpener">
    <w:name w:val="CustomChapterOpener"/>
    <w:basedOn w:val="Normal"/>
    <w:next w:val="Para"/>
    <w:rsid w:val="00A413F4"/>
    <w:pPr>
      <w:spacing w:after="120"/>
      <w:ind w:left="720" w:firstLine="720"/>
    </w:pPr>
    <w:rPr>
      <w:snapToGrid w:val="0"/>
      <w:sz w:val="26"/>
      <w:szCs w:val="20"/>
    </w:rPr>
  </w:style>
  <w:style w:type="character" w:customStyle="1" w:styleId="CustomCharStyle">
    <w:name w:val="CustomCharStyle"/>
    <w:rsid w:val="00A413F4"/>
    <w:rPr>
      <w:b/>
      <w:i/>
    </w:rPr>
  </w:style>
  <w:style w:type="paragraph" w:customStyle="1" w:styleId="ParaContinued">
    <w:name w:val="ParaContinued"/>
    <w:basedOn w:val="Normal"/>
    <w:next w:val="Para"/>
    <w:rsid w:val="00A413F4"/>
    <w:pPr>
      <w:spacing w:after="120"/>
      <w:ind w:left="720"/>
    </w:pPr>
    <w:rPr>
      <w:snapToGrid w:val="0"/>
      <w:sz w:val="26"/>
      <w:szCs w:val="20"/>
    </w:rPr>
  </w:style>
  <w:style w:type="paragraph" w:customStyle="1" w:styleId="CustomHead">
    <w:name w:val="CustomHead"/>
    <w:basedOn w:val="ParaContinued"/>
    <w:next w:val="Normal"/>
    <w:rsid w:val="00A413F4"/>
    <w:rPr>
      <w:b/>
    </w:rPr>
  </w:style>
  <w:style w:type="paragraph" w:customStyle="1" w:styleId="CustomList">
    <w:name w:val="CustomList"/>
    <w:basedOn w:val="Normal"/>
    <w:rsid w:val="00A413F4"/>
    <w:pPr>
      <w:widowControl w:val="0"/>
      <w:spacing w:before="120" w:after="120"/>
      <w:ind w:left="1440"/>
    </w:pPr>
    <w:rPr>
      <w:snapToGrid w:val="0"/>
      <w:szCs w:val="20"/>
    </w:rPr>
  </w:style>
  <w:style w:type="paragraph" w:customStyle="1" w:styleId="CustomStyle1">
    <w:name w:val="CustomStyle1"/>
    <w:basedOn w:val="Normal"/>
    <w:rsid w:val="00A413F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413F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413F4"/>
    <w:rPr>
      <w:i/>
    </w:rPr>
  </w:style>
  <w:style w:type="paragraph" w:customStyle="1" w:styleId="Dialog">
    <w:name w:val="Dialog"/>
    <w:rsid w:val="00A413F4"/>
    <w:pPr>
      <w:spacing w:before="120" w:after="120"/>
      <w:ind w:left="1440" w:hanging="720"/>
      <w:contextualSpacing/>
    </w:pPr>
    <w:rPr>
      <w:snapToGrid w:val="0"/>
      <w:sz w:val="26"/>
      <w:szCs w:val="26"/>
    </w:rPr>
  </w:style>
  <w:style w:type="paragraph" w:customStyle="1" w:styleId="Directive">
    <w:name w:val="Directive"/>
    <w:next w:val="Normal"/>
    <w:rsid w:val="00A413F4"/>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A413F4"/>
  </w:style>
  <w:style w:type="paragraph" w:customStyle="1" w:styleId="DOI">
    <w:name w:val="DOI"/>
    <w:rsid w:val="00A413F4"/>
    <w:rPr>
      <w:rFonts w:ascii="Courier New" w:hAnsi="Courier New"/>
      <w:snapToGrid w:val="0"/>
    </w:rPr>
  </w:style>
  <w:style w:type="character" w:styleId="Emphasis">
    <w:name w:val="Emphasis"/>
    <w:qFormat/>
    <w:rsid w:val="00A413F4"/>
    <w:rPr>
      <w:i/>
      <w:iCs/>
    </w:rPr>
  </w:style>
  <w:style w:type="paragraph" w:customStyle="1" w:styleId="EndnoteEntry">
    <w:name w:val="EndnoteEntry"/>
    <w:rsid w:val="00A413F4"/>
    <w:pPr>
      <w:spacing w:after="120"/>
      <w:ind w:left="720" w:hanging="720"/>
    </w:pPr>
    <w:rPr>
      <w:sz w:val="24"/>
    </w:rPr>
  </w:style>
  <w:style w:type="paragraph" w:customStyle="1" w:styleId="EndnotesHead">
    <w:name w:val="EndnotesHead"/>
    <w:basedOn w:val="BibliographyHead"/>
    <w:next w:val="EndnoteEntry"/>
    <w:rsid w:val="00A413F4"/>
  </w:style>
  <w:style w:type="paragraph" w:customStyle="1" w:styleId="EndnoteTitle">
    <w:name w:val="EndnoteTitle"/>
    <w:next w:val="EndnoteEntry"/>
    <w:rsid w:val="00A413F4"/>
    <w:pPr>
      <w:spacing w:after="120"/>
    </w:pPr>
    <w:rPr>
      <w:rFonts w:ascii="Arial" w:hAnsi="Arial"/>
      <w:b/>
      <w:smallCaps/>
      <w:snapToGrid w:val="0"/>
      <w:color w:val="000000"/>
      <w:sz w:val="60"/>
      <w:szCs w:val="60"/>
    </w:rPr>
  </w:style>
  <w:style w:type="paragraph" w:customStyle="1" w:styleId="Epigraph">
    <w:name w:val="Epigraph"/>
    <w:next w:val="Normal"/>
    <w:rsid w:val="00A413F4"/>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A413F4"/>
    <w:pPr>
      <w:contextualSpacing/>
    </w:pPr>
    <w:rPr>
      <w:sz w:val="24"/>
    </w:rPr>
  </w:style>
  <w:style w:type="paragraph" w:customStyle="1" w:styleId="Equation">
    <w:name w:val="Equation"/>
    <w:rsid w:val="00A413F4"/>
    <w:pPr>
      <w:spacing w:before="120" w:after="120"/>
      <w:ind w:left="1440"/>
    </w:pPr>
    <w:rPr>
      <w:snapToGrid w:val="0"/>
      <w:sz w:val="26"/>
    </w:rPr>
  </w:style>
  <w:style w:type="paragraph" w:customStyle="1" w:styleId="EquationNumbered">
    <w:name w:val="EquationNumbered"/>
    <w:rsid w:val="00A413F4"/>
    <w:pPr>
      <w:spacing w:before="120" w:after="120"/>
      <w:ind w:left="1440"/>
    </w:pPr>
    <w:rPr>
      <w:snapToGrid w:val="0"/>
      <w:sz w:val="26"/>
    </w:rPr>
  </w:style>
  <w:style w:type="paragraph" w:customStyle="1" w:styleId="ExercisesHead">
    <w:name w:val="ExercisesHead"/>
    <w:basedOn w:val="Normal"/>
    <w:next w:val="Para"/>
    <w:rsid w:val="00A413F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A413F4"/>
    <w:pPr>
      <w:ind w:left="2160" w:firstLine="0"/>
    </w:pPr>
  </w:style>
  <w:style w:type="paragraph" w:customStyle="1" w:styleId="ExtractAttribution">
    <w:name w:val="ExtractAttribution"/>
    <w:next w:val="Para"/>
    <w:rsid w:val="00A413F4"/>
    <w:pPr>
      <w:spacing w:after="120"/>
      <w:ind w:left="3240"/>
    </w:pPr>
    <w:rPr>
      <w:b/>
      <w:sz w:val="24"/>
    </w:rPr>
  </w:style>
  <w:style w:type="paragraph" w:customStyle="1" w:styleId="ExtractPara">
    <w:name w:val="ExtractPara"/>
    <w:rsid w:val="00A413F4"/>
    <w:pPr>
      <w:spacing w:before="120" w:after="60"/>
      <w:ind w:left="2160" w:right="720"/>
    </w:pPr>
    <w:rPr>
      <w:snapToGrid w:val="0"/>
      <w:sz w:val="24"/>
    </w:rPr>
  </w:style>
  <w:style w:type="paragraph" w:customStyle="1" w:styleId="ExtractContinued">
    <w:name w:val="ExtractContinued"/>
    <w:basedOn w:val="ExtractPara"/>
    <w:qFormat/>
    <w:rsid w:val="00A413F4"/>
    <w:pPr>
      <w:spacing w:before="0"/>
      <w:ind w:firstLine="720"/>
    </w:pPr>
  </w:style>
  <w:style w:type="paragraph" w:customStyle="1" w:styleId="ExtractListBulleted">
    <w:name w:val="ExtractListBulleted"/>
    <w:rsid w:val="00A413F4"/>
    <w:pPr>
      <w:numPr>
        <w:numId w:val="14"/>
      </w:numPr>
      <w:spacing w:before="120" w:after="120"/>
      <w:ind w:right="864"/>
      <w:contextualSpacing/>
    </w:pPr>
    <w:rPr>
      <w:snapToGrid w:val="0"/>
      <w:sz w:val="24"/>
      <w:szCs w:val="26"/>
    </w:rPr>
  </w:style>
  <w:style w:type="paragraph" w:customStyle="1" w:styleId="ExtractListNumbered">
    <w:name w:val="ExtractListNumbered"/>
    <w:rsid w:val="00A413F4"/>
    <w:pPr>
      <w:spacing w:before="120" w:after="120"/>
      <w:ind w:left="2794" w:right="864" w:hanging="274"/>
      <w:contextualSpacing/>
    </w:pPr>
    <w:rPr>
      <w:snapToGrid w:val="0"/>
      <w:sz w:val="24"/>
      <w:szCs w:val="26"/>
    </w:rPr>
  </w:style>
  <w:style w:type="paragraph" w:customStyle="1" w:styleId="FeatureCode80">
    <w:name w:val="FeatureCode80"/>
    <w:rsid w:val="00A413F4"/>
    <w:pPr>
      <w:pBdr>
        <w:left w:val="single" w:sz="36" w:space="17" w:color="C0C0C0"/>
      </w:pBdr>
      <w:ind w:left="216"/>
    </w:pPr>
    <w:rPr>
      <w:rFonts w:ascii="Courier New" w:hAnsi="Courier New"/>
      <w:noProof/>
      <w:sz w:val="16"/>
    </w:rPr>
  </w:style>
  <w:style w:type="paragraph" w:customStyle="1" w:styleId="FeatureCode80Sub">
    <w:name w:val="FeatureCode80Sub"/>
    <w:rsid w:val="00A413F4"/>
    <w:pPr>
      <w:pBdr>
        <w:left w:val="single" w:sz="36" w:space="30" w:color="C0C0C0"/>
      </w:pBdr>
      <w:ind w:left="475"/>
    </w:pPr>
    <w:rPr>
      <w:rFonts w:ascii="Courier New" w:hAnsi="Courier New"/>
      <w:noProof/>
      <w:sz w:val="16"/>
    </w:rPr>
  </w:style>
  <w:style w:type="paragraph" w:customStyle="1" w:styleId="FeatureCodeScreen">
    <w:name w:val="FeatureCodeScreen"/>
    <w:rsid w:val="00A413F4"/>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A413F4"/>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A413F4"/>
    <w:pPr>
      <w:shd w:val="pct25" w:color="auto" w:fill="auto"/>
    </w:pPr>
  </w:style>
  <w:style w:type="paragraph" w:customStyle="1" w:styleId="FeatureCodeSnippet">
    <w:name w:val="FeatureCodeSnippet"/>
    <w:rsid w:val="00A413F4"/>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A413F4"/>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A413F4"/>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A413F4"/>
    <w:pPr>
      <w:pBdr>
        <w:left w:val="single" w:sz="36" w:space="24" w:color="C0C0C0"/>
      </w:pBdr>
      <w:ind w:left="360"/>
    </w:pPr>
    <w:rPr>
      <w:snapToGrid w:val="0"/>
      <w:sz w:val="16"/>
    </w:rPr>
  </w:style>
  <w:style w:type="paragraph" w:customStyle="1" w:styleId="FeatureFigureSource">
    <w:name w:val="FeatureFigureSource"/>
    <w:rsid w:val="00A413F4"/>
    <w:pPr>
      <w:pBdr>
        <w:left w:val="single" w:sz="36" w:space="6" w:color="BFBFBF"/>
      </w:pBdr>
      <w:spacing w:after="240"/>
      <w:contextualSpacing/>
    </w:pPr>
    <w:rPr>
      <w:snapToGrid w:val="0"/>
    </w:rPr>
  </w:style>
  <w:style w:type="paragraph" w:customStyle="1" w:styleId="FeatureSource">
    <w:name w:val="FeatureSource"/>
    <w:next w:val="Para"/>
    <w:rsid w:val="00A413F4"/>
    <w:pPr>
      <w:pBdr>
        <w:left w:val="single" w:sz="36" w:space="6" w:color="C0C0C0"/>
      </w:pBdr>
      <w:spacing w:after="240"/>
    </w:pPr>
    <w:rPr>
      <w:rFonts w:ascii="Arial" w:hAnsi="Arial"/>
      <w:u w:val="single"/>
    </w:rPr>
  </w:style>
  <w:style w:type="paragraph" w:customStyle="1" w:styleId="FeatureFootnote">
    <w:name w:val="FeatureFootnote"/>
    <w:basedOn w:val="FeatureSource"/>
    <w:rsid w:val="00A413F4"/>
    <w:pPr>
      <w:spacing w:before="120" w:after="120"/>
      <w:ind w:left="720" w:hanging="720"/>
      <w:contextualSpacing/>
    </w:pPr>
    <w:rPr>
      <w:sz w:val="22"/>
      <w:u w:val="none"/>
    </w:rPr>
  </w:style>
  <w:style w:type="paragraph" w:customStyle="1" w:styleId="FeatureH1">
    <w:name w:val="FeatureH1"/>
    <w:next w:val="Normal"/>
    <w:rsid w:val="00A413F4"/>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A413F4"/>
    <w:pPr>
      <w:contextualSpacing w:val="0"/>
    </w:pPr>
    <w:rPr>
      <w:rFonts w:ascii="Times New Roman" w:hAnsi="Times New Roman"/>
    </w:rPr>
  </w:style>
  <w:style w:type="paragraph" w:customStyle="1" w:styleId="FeatureH2">
    <w:name w:val="FeatureH2"/>
    <w:next w:val="Normal"/>
    <w:rsid w:val="00A413F4"/>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A413F4"/>
    <w:pPr>
      <w:spacing w:before="120"/>
    </w:pPr>
    <w:rPr>
      <w:u w:val="single"/>
    </w:rPr>
  </w:style>
  <w:style w:type="paragraph" w:customStyle="1" w:styleId="FeatureH3">
    <w:name w:val="FeatureH3"/>
    <w:next w:val="Normal"/>
    <w:rsid w:val="00A413F4"/>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A413F4"/>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A413F4"/>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A413F4"/>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A413F4"/>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A413F4"/>
    <w:pPr>
      <w:pBdr>
        <w:left w:val="single" w:sz="36" w:space="6" w:color="C0C0C0"/>
      </w:pBdr>
    </w:pPr>
    <w:rPr>
      <w:rFonts w:ascii="Arial" w:hAnsi="Arial"/>
      <w:b/>
      <w:snapToGrid w:val="0"/>
      <w:sz w:val="26"/>
    </w:rPr>
  </w:style>
  <w:style w:type="paragraph" w:customStyle="1" w:styleId="FeatureListNumbered">
    <w:name w:val="FeatureListNumbered"/>
    <w:rsid w:val="00A413F4"/>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A413F4"/>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A413F4"/>
    <w:pPr>
      <w:pBdr>
        <w:left w:val="single" w:sz="36" w:space="20" w:color="C0C0C0"/>
      </w:pBdr>
      <w:ind w:left="274" w:firstLine="432"/>
    </w:pPr>
    <w:rPr>
      <w:rFonts w:ascii="Arial" w:hAnsi="Arial"/>
      <w:snapToGrid w:val="0"/>
      <w:sz w:val="26"/>
    </w:rPr>
  </w:style>
  <w:style w:type="paragraph" w:customStyle="1" w:styleId="FeatureListParaSub">
    <w:name w:val="FeatureListParaSub"/>
    <w:rsid w:val="00A413F4"/>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A413F4"/>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A413F4"/>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A413F4"/>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A413F4"/>
    <w:pPr>
      <w:pBdr>
        <w:left w:val="single" w:sz="36" w:space="6" w:color="C0C0C0"/>
      </w:pBdr>
      <w:spacing w:after="120"/>
    </w:pPr>
    <w:rPr>
      <w:rFonts w:ascii="Arial" w:hAnsi="Arial"/>
      <w:sz w:val="26"/>
    </w:rPr>
  </w:style>
  <w:style w:type="paragraph" w:customStyle="1" w:styleId="FeatureRecipeProcedure">
    <w:name w:val="FeatureRecipeProcedure"/>
    <w:rsid w:val="00A413F4"/>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A413F4"/>
    <w:pPr>
      <w:ind w:left="720" w:hanging="288"/>
    </w:pPr>
  </w:style>
  <w:style w:type="paragraph" w:customStyle="1" w:styleId="FeatureRecipeTitle">
    <w:name w:val="FeatureRecipeTitle"/>
    <w:rsid w:val="00A413F4"/>
    <w:pPr>
      <w:pBdr>
        <w:left w:val="single" w:sz="36" w:space="6" w:color="C0C0C0"/>
      </w:pBdr>
    </w:pPr>
    <w:rPr>
      <w:rFonts w:ascii="Arial" w:hAnsi="Arial"/>
      <w:b/>
      <w:u w:val="single"/>
    </w:rPr>
  </w:style>
  <w:style w:type="paragraph" w:customStyle="1" w:styleId="FeatureRecipeYield">
    <w:name w:val="FeatureRecipeYield"/>
    <w:rsid w:val="00A413F4"/>
    <w:pPr>
      <w:pBdr>
        <w:left w:val="single" w:sz="36" w:space="14" w:color="C0C0C0"/>
      </w:pBdr>
      <w:ind w:left="144"/>
    </w:pPr>
    <w:rPr>
      <w:rFonts w:ascii="Arial" w:hAnsi="Arial"/>
      <w:sz w:val="16"/>
    </w:rPr>
  </w:style>
  <w:style w:type="paragraph" w:customStyle="1" w:styleId="FeatureReference">
    <w:name w:val="FeatureReference"/>
    <w:qFormat/>
    <w:rsid w:val="00A413F4"/>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A413F4"/>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A413F4"/>
    <w:pPr>
      <w:pBdr>
        <w:left w:val="single" w:sz="36" w:space="17" w:color="C0C0C0"/>
      </w:pBdr>
      <w:ind w:left="216"/>
    </w:pPr>
  </w:style>
  <w:style w:type="paragraph" w:customStyle="1" w:styleId="FeatureRunInPara">
    <w:name w:val="FeatureRunInPara"/>
    <w:basedOn w:val="FeatureListUnmarked"/>
    <w:next w:val="FeatureRunInHead"/>
    <w:rsid w:val="00A413F4"/>
    <w:pPr>
      <w:pBdr>
        <w:left w:val="single" w:sz="36" w:space="6" w:color="C0C0C0"/>
      </w:pBdr>
      <w:spacing w:before="0"/>
      <w:ind w:left="0"/>
    </w:pPr>
  </w:style>
  <w:style w:type="paragraph" w:customStyle="1" w:styleId="FeatureRunInParaSub">
    <w:name w:val="FeatureRunInParaSub"/>
    <w:basedOn w:val="FeatureRunInPara"/>
    <w:next w:val="FeatureRunInHeadSub"/>
    <w:rsid w:val="00A413F4"/>
    <w:pPr>
      <w:pBdr>
        <w:left w:val="single" w:sz="36" w:space="17" w:color="C0C0C0"/>
      </w:pBdr>
      <w:ind w:left="216"/>
      <w:contextualSpacing/>
    </w:pPr>
  </w:style>
  <w:style w:type="paragraph" w:customStyle="1" w:styleId="FeatureSlug">
    <w:name w:val="FeatureSlug"/>
    <w:next w:val="FeaturePara"/>
    <w:qFormat/>
    <w:rsid w:val="00A413F4"/>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A413F4"/>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A413F4"/>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A413F4"/>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A413F4"/>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A413F4"/>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A413F4"/>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A413F4"/>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A413F4"/>
    <w:pPr>
      <w:pBdr>
        <w:left w:val="single" w:sz="36" w:space="6" w:color="C0C0C0"/>
      </w:pBdr>
      <w:spacing w:before="120"/>
      <w:ind w:left="0" w:firstLine="0"/>
    </w:pPr>
  </w:style>
  <w:style w:type="paragraph" w:customStyle="1" w:styleId="FigureLabel">
    <w:name w:val="FigureLabel"/>
    <w:rsid w:val="00A413F4"/>
    <w:pPr>
      <w:ind w:left="1440"/>
    </w:pPr>
    <w:rPr>
      <w:rFonts w:ascii="Arial" w:hAnsi="Arial"/>
    </w:rPr>
  </w:style>
  <w:style w:type="paragraph" w:customStyle="1" w:styleId="FigureSource">
    <w:name w:val="FigureSource"/>
    <w:next w:val="Para"/>
    <w:link w:val="FigureSourceChar"/>
    <w:rsid w:val="00A413F4"/>
    <w:pPr>
      <w:spacing w:after="240"/>
      <w:ind w:left="1440"/>
    </w:pPr>
    <w:rPr>
      <w:rFonts w:ascii="Arial" w:hAnsi="Arial"/>
      <w:sz w:val="22"/>
    </w:rPr>
  </w:style>
  <w:style w:type="paragraph" w:customStyle="1" w:styleId="FurtherReadingHead">
    <w:name w:val="FurtherReadingHead"/>
    <w:basedOn w:val="BibliographyHead"/>
    <w:next w:val="Para"/>
    <w:rsid w:val="00A413F4"/>
  </w:style>
  <w:style w:type="character" w:customStyle="1" w:styleId="GenusSpecies">
    <w:name w:val="GenusSpecies"/>
    <w:rsid w:val="00A413F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413F4"/>
    <w:pPr>
      <w:spacing w:after="120"/>
      <w:ind w:left="720" w:firstLine="720"/>
    </w:pPr>
    <w:rPr>
      <w:snapToGrid w:val="0"/>
      <w:sz w:val="26"/>
      <w:szCs w:val="20"/>
    </w:rPr>
  </w:style>
  <w:style w:type="paragraph" w:customStyle="1" w:styleId="H3">
    <w:name w:val="H3"/>
    <w:next w:val="Para"/>
    <w:qFormat/>
    <w:rsid w:val="00A413F4"/>
    <w:pPr>
      <w:keepNext/>
      <w:spacing w:before="360" w:after="240"/>
      <w:outlineLvl w:val="3"/>
    </w:pPr>
    <w:rPr>
      <w:rFonts w:ascii="Arial" w:hAnsi="Arial"/>
      <w:b/>
      <w:snapToGrid w:val="0"/>
      <w:sz w:val="32"/>
    </w:rPr>
  </w:style>
  <w:style w:type="paragraph" w:customStyle="1" w:styleId="GlossaryLetter">
    <w:name w:val="GlossaryLetter"/>
    <w:basedOn w:val="H3"/>
    <w:next w:val="Normal"/>
    <w:rsid w:val="00A413F4"/>
    <w:pPr>
      <w:spacing w:before="240"/>
      <w:outlineLvl w:val="9"/>
    </w:pPr>
  </w:style>
  <w:style w:type="paragraph" w:customStyle="1" w:styleId="H4">
    <w:name w:val="H4"/>
    <w:next w:val="Para"/>
    <w:rsid w:val="00A413F4"/>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A413F4"/>
  </w:style>
  <w:style w:type="paragraph" w:customStyle="1" w:styleId="GlossaryTitle">
    <w:name w:val="GlossaryTitle"/>
    <w:basedOn w:val="ChapterTitle"/>
    <w:next w:val="Normal"/>
    <w:rsid w:val="00A413F4"/>
    <w:pPr>
      <w:spacing w:before="120" w:after="120"/>
    </w:pPr>
  </w:style>
  <w:style w:type="paragraph" w:customStyle="1" w:styleId="H1">
    <w:name w:val="H1"/>
    <w:next w:val="Para"/>
    <w:qFormat/>
    <w:rsid w:val="00A413F4"/>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A413F4"/>
    <w:pPr>
      <w:keepNext/>
      <w:widowControl w:val="0"/>
      <w:spacing w:before="360" w:after="240"/>
      <w:outlineLvl w:val="2"/>
    </w:pPr>
    <w:rPr>
      <w:rFonts w:ascii="Arial" w:hAnsi="Arial"/>
      <w:b/>
      <w:snapToGrid w:val="0"/>
      <w:sz w:val="40"/>
      <w:u w:val="single"/>
    </w:rPr>
  </w:style>
  <w:style w:type="paragraph" w:customStyle="1" w:styleId="H6">
    <w:name w:val="H6"/>
    <w:next w:val="Para"/>
    <w:rsid w:val="00A413F4"/>
    <w:pPr>
      <w:spacing w:before="240" w:after="120"/>
    </w:pPr>
    <w:rPr>
      <w:rFonts w:ascii="Arial" w:hAnsi="Arial"/>
      <w:snapToGrid w:val="0"/>
      <w:u w:val="single"/>
    </w:rPr>
  </w:style>
  <w:style w:type="paragraph" w:customStyle="1" w:styleId="Index1">
    <w:name w:val="Index1"/>
    <w:rsid w:val="00A413F4"/>
    <w:pPr>
      <w:widowControl w:val="0"/>
      <w:ind w:left="1800" w:hanging="360"/>
    </w:pPr>
    <w:rPr>
      <w:snapToGrid w:val="0"/>
      <w:sz w:val="26"/>
    </w:rPr>
  </w:style>
  <w:style w:type="paragraph" w:customStyle="1" w:styleId="Index2">
    <w:name w:val="Index2"/>
    <w:basedOn w:val="Index1"/>
    <w:next w:val="Index1"/>
    <w:rsid w:val="00A413F4"/>
    <w:pPr>
      <w:ind w:left="2520"/>
    </w:pPr>
  </w:style>
  <w:style w:type="paragraph" w:customStyle="1" w:styleId="Index3">
    <w:name w:val="Index3"/>
    <w:basedOn w:val="Index1"/>
    <w:rsid w:val="00A413F4"/>
    <w:pPr>
      <w:ind w:left="3240"/>
    </w:pPr>
  </w:style>
  <w:style w:type="paragraph" w:customStyle="1" w:styleId="IndexLetter">
    <w:name w:val="IndexLetter"/>
    <w:basedOn w:val="H3"/>
    <w:next w:val="Index1"/>
    <w:rsid w:val="00A413F4"/>
  </w:style>
  <w:style w:type="paragraph" w:customStyle="1" w:styleId="IndexNote">
    <w:name w:val="IndexNote"/>
    <w:basedOn w:val="Normal"/>
    <w:rsid w:val="00A413F4"/>
    <w:pPr>
      <w:widowControl w:val="0"/>
      <w:spacing w:before="120" w:after="120"/>
      <w:ind w:left="720" w:firstLine="720"/>
    </w:pPr>
    <w:rPr>
      <w:snapToGrid w:val="0"/>
      <w:sz w:val="26"/>
      <w:szCs w:val="20"/>
    </w:rPr>
  </w:style>
  <w:style w:type="paragraph" w:customStyle="1" w:styleId="IndexTitle">
    <w:name w:val="IndexTitle"/>
    <w:basedOn w:val="H2"/>
    <w:next w:val="IndexNote"/>
    <w:rsid w:val="00A413F4"/>
    <w:pPr>
      <w:spacing w:line="540" w:lineRule="exact"/>
    </w:pPr>
  </w:style>
  <w:style w:type="character" w:customStyle="1" w:styleId="InlineCode">
    <w:name w:val="InlineCode"/>
    <w:rsid w:val="00A413F4"/>
    <w:rPr>
      <w:rFonts w:ascii="Courier New" w:hAnsi="Courier New"/>
      <w:noProof/>
      <w:color w:val="auto"/>
    </w:rPr>
  </w:style>
  <w:style w:type="character" w:customStyle="1" w:styleId="InlineCodeUserInput">
    <w:name w:val="InlineCodeUserInput"/>
    <w:rsid w:val="00A413F4"/>
    <w:rPr>
      <w:rFonts w:ascii="Courier New" w:hAnsi="Courier New"/>
      <w:b/>
      <w:noProof/>
      <w:color w:val="auto"/>
    </w:rPr>
  </w:style>
  <w:style w:type="character" w:customStyle="1" w:styleId="InlineCodeUserInputVariable">
    <w:name w:val="InlineCodeUserInputVariable"/>
    <w:rsid w:val="00A413F4"/>
    <w:rPr>
      <w:rFonts w:ascii="Courier New" w:hAnsi="Courier New"/>
      <w:b/>
      <w:i/>
      <w:noProof/>
      <w:color w:val="auto"/>
    </w:rPr>
  </w:style>
  <w:style w:type="character" w:customStyle="1" w:styleId="InlineCodeVariable">
    <w:name w:val="InlineCodeVariable"/>
    <w:rsid w:val="00A413F4"/>
    <w:rPr>
      <w:rFonts w:ascii="Courier New" w:hAnsi="Courier New"/>
      <w:i/>
      <w:noProof/>
      <w:color w:val="auto"/>
    </w:rPr>
  </w:style>
  <w:style w:type="character" w:customStyle="1" w:styleId="InlineURL">
    <w:name w:val="InlineURL"/>
    <w:rsid w:val="00A413F4"/>
    <w:rPr>
      <w:rFonts w:ascii="Courier New" w:hAnsi="Courier New"/>
      <w:noProof/>
      <w:color w:val="auto"/>
      <w:u w:val="single"/>
    </w:rPr>
  </w:style>
  <w:style w:type="character" w:customStyle="1" w:styleId="InlineEmail">
    <w:name w:val="InlineEmail"/>
    <w:rsid w:val="00A413F4"/>
    <w:rPr>
      <w:rFonts w:ascii="Courier New" w:hAnsi="Courier New"/>
      <w:noProof/>
      <w:color w:val="auto"/>
      <w:u w:val="double"/>
    </w:rPr>
  </w:style>
  <w:style w:type="paragraph" w:customStyle="1" w:styleId="IntroductionTitle">
    <w:name w:val="IntroductionTitle"/>
    <w:basedOn w:val="ChapterTitle"/>
    <w:next w:val="Para"/>
    <w:rsid w:val="00A413F4"/>
    <w:pPr>
      <w:spacing w:before="120" w:after="120"/>
    </w:pPr>
  </w:style>
  <w:style w:type="paragraph" w:customStyle="1" w:styleId="KeyConceptsHead">
    <w:name w:val="KeyConceptsHead"/>
    <w:basedOn w:val="BibliographyHead"/>
    <w:next w:val="Para"/>
    <w:rsid w:val="00A413F4"/>
  </w:style>
  <w:style w:type="character" w:customStyle="1" w:styleId="KeyTerm">
    <w:name w:val="KeyTerm"/>
    <w:rsid w:val="00A413F4"/>
    <w:rPr>
      <w:i/>
      <w:color w:val="auto"/>
      <w:bdr w:val="none" w:sz="0" w:space="0" w:color="auto"/>
      <w:shd w:val="clear" w:color="auto" w:fill="DBE5F1"/>
    </w:rPr>
  </w:style>
  <w:style w:type="paragraph" w:customStyle="1" w:styleId="KeyTermsHead">
    <w:name w:val="KeyTermsHead"/>
    <w:basedOn w:val="Normal"/>
    <w:next w:val="Normal"/>
    <w:rsid w:val="00A413F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413F4"/>
    <w:pPr>
      <w:spacing w:before="240" w:after="240"/>
      <w:ind w:left="1440" w:right="720" w:hanging="720"/>
    </w:pPr>
    <w:rPr>
      <w:sz w:val="24"/>
    </w:rPr>
  </w:style>
  <w:style w:type="paragraph" w:styleId="ListBullet">
    <w:name w:val="List Bullet"/>
    <w:rsid w:val="00A413F4"/>
    <w:rPr>
      <w:sz w:val="24"/>
    </w:rPr>
  </w:style>
  <w:style w:type="paragraph" w:customStyle="1" w:styleId="ColorfulList-Accent11">
    <w:name w:val="Colorful List - Accent 11"/>
    <w:basedOn w:val="Normal"/>
    <w:qFormat/>
    <w:rsid w:val="00A413F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413F4"/>
    <w:pPr>
      <w:numPr>
        <w:numId w:val="5"/>
      </w:numPr>
      <w:spacing w:before="120" w:after="120"/>
      <w:contextualSpacing/>
    </w:pPr>
    <w:rPr>
      <w:snapToGrid w:val="0"/>
      <w:sz w:val="26"/>
    </w:rPr>
  </w:style>
  <w:style w:type="paragraph" w:customStyle="1" w:styleId="ListBulletedSub">
    <w:name w:val="ListBulletedSub"/>
    <w:rsid w:val="00A413F4"/>
    <w:pPr>
      <w:numPr>
        <w:numId w:val="6"/>
      </w:numPr>
      <w:spacing w:before="120" w:after="120"/>
      <w:contextualSpacing/>
    </w:pPr>
    <w:rPr>
      <w:snapToGrid w:val="0"/>
      <w:sz w:val="26"/>
    </w:rPr>
  </w:style>
  <w:style w:type="paragraph" w:customStyle="1" w:styleId="ListBulletedSub2">
    <w:name w:val="ListBulletedSub2"/>
    <w:basedOn w:val="ListBulletedSub"/>
    <w:rsid w:val="00A413F4"/>
    <w:pPr>
      <w:numPr>
        <w:numId w:val="7"/>
      </w:numPr>
    </w:pPr>
  </w:style>
  <w:style w:type="paragraph" w:customStyle="1" w:styleId="ListCheck">
    <w:name w:val="ListCheck"/>
    <w:rsid w:val="00A413F4"/>
    <w:pPr>
      <w:numPr>
        <w:numId w:val="8"/>
      </w:numPr>
      <w:spacing w:before="120" w:after="120"/>
      <w:contextualSpacing/>
    </w:pPr>
    <w:rPr>
      <w:snapToGrid w:val="0"/>
      <w:sz w:val="26"/>
    </w:rPr>
  </w:style>
  <w:style w:type="paragraph" w:customStyle="1" w:styleId="ListCheckSub">
    <w:name w:val="ListCheckSub"/>
    <w:basedOn w:val="ListCheck"/>
    <w:rsid w:val="00A413F4"/>
    <w:pPr>
      <w:numPr>
        <w:numId w:val="9"/>
      </w:numPr>
    </w:pPr>
  </w:style>
  <w:style w:type="paragraph" w:customStyle="1" w:styleId="ListHead">
    <w:name w:val="ListHead"/>
    <w:rsid w:val="00A413F4"/>
    <w:pPr>
      <w:ind w:left="1440"/>
    </w:pPr>
    <w:rPr>
      <w:b/>
      <w:sz w:val="26"/>
    </w:rPr>
  </w:style>
  <w:style w:type="paragraph" w:customStyle="1" w:styleId="ListNumbered">
    <w:name w:val="ListNumbered"/>
    <w:qFormat/>
    <w:rsid w:val="00A413F4"/>
    <w:pPr>
      <w:widowControl w:val="0"/>
      <w:spacing w:before="120" w:after="120"/>
      <w:ind w:left="1800" w:hanging="360"/>
      <w:contextualSpacing/>
    </w:pPr>
    <w:rPr>
      <w:snapToGrid w:val="0"/>
      <w:sz w:val="26"/>
    </w:rPr>
  </w:style>
  <w:style w:type="paragraph" w:customStyle="1" w:styleId="ListNumberedSub">
    <w:name w:val="ListNumberedSub"/>
    <w:basedOn w:val="ListNumbered"/>
    <w:rsid w:val="00A413F4"/>
    <w:pPr>
      <w:ind w:left="2520"/>
    </w:pPr>
  </w:style>
  <w:style w:type="paragraph" w:customStyle="1" w:styleId="ListNumberedSub2">
    <w:name w:val="ListNumberedSub2"/>
    <w:basedOn w:val="ListNumberedSub"/>
    <w:rsid w:val="00A413F4"/>
    <w:pPr>
      <w:ind w:left="3240"/>
    </w:pPr>
  </w:style>
  <w:style w:type="paragraph" w:customStyle="1" w:styleId="ListNumberedSub3">
    <w:name w:val="ListNumberedSub3"/>
    <w:rsid w:val="00A413F4"/>
    <w:pPr>
      <w:spacing w:before="120" w:after="120"/>
      <w:ind w:left="3960" w:hanging="360"/>
      <w:contextualSpacing/>
    </w:pPr>
    <w:rPr>
      <w:sz w:val="26"/>
    </w:rPr>
  </w:style>
  <w:style w:type="paragraph" w:customStyle="1" w:styleId="ListPara">
    <w:name w:val="ListPara"/>
    <w:basedOn w:val="Normal"/>
    <w:rsid w:val="00A413F4"/>
    <w:pPr>
      <w:widowControl w:val="0"/>
      <w:ind w:left="1800" w:firstLine="360"/>
    </w:pPr>
    <w:rPr>
      <w:snapToGrid w:val="0"/>
      <w:sz w:val="26"/>
      <w:szCs w:val="20"/>
    </w:rPr>
  </w:style>
  <w:style w:type="paragraph" w:customStyle="1" w:styleId="ListParaSub">
    <w:name w:val="ListParaSub"/>
    <w:basedOn w:val="ListPara"/>
    <w:rsid w:val="00A413F4"/>
    <w:pPr>
      <w:spacing w:line="260" w:lineRule="exact"/>
      <w:ind w:left="2520"/>
    </w:pPr>
  </w:style>
  <w:style w:type="paragraph" w:customStyle="1" w:styleId="ListParaSub2">
    <w:name w:val="ListParaSub2"/>
    <w:basedOn w:val="ListParaSub"/>
    <w:rsid w:val="00A413F4"/>
    <w:pPr>
      <w:ind w:left="3240"/>
    </w:pPr>
  </w:style>
  <w:style w:type="paragraph" w:customStyle="1" w:styleId="ListUnmarked">
    <w:name w:val="ListUnmarked"/>
    <w:qFormat/>
    <w:rsid w:val="00A413F4"/>
    <w:pPr>
      <w:spacing w:before="60" w:after="60"/>
      <w:ind w:left="1728"/>
    </w:pPr>
    <w:rPr>
      <w:sz w:val="26"/>
    </w:rPr>
  </w:style>
  <w:style w:type="paragraph" w:customStyle="1" w:styleId="ListUnmarkedSub">
    <w:name w:val="ListUnmarkedSub"/>
    <w:rsid w:val="00A413F4"/>
    <w:pPr>
      <w:spacing w:before="60" w:after="60"/>
      <w:ind w:left="2160"/>
    </w:pPr>
    <w:rPr>
      <w:sz w:val="26"/>
    </w:rPr>
  </w:style>
  <w:style w:type="paragraph" w:customStyle="1" w:styleId="ListUnmarkedSub2">
    <w:name w:val="ListUnmarkedSub2"/>
    <w:basedOn w:val="ListUnmarkedSub"/>
    <w:rsid w:val="00A413F4"/>
    <w:pPr>
      <w:ind w:left="2880"/>
    </w:pPr>
  </w:style>
  <w:style w:type="paragraph" w:customStyle="1" w:styleId="ListWhere">
    <w:name w:val="ListWhere"/>
    <w:rsid w:val="00A413F4"/>
    <w:pPr>
      <w:spacing w:before="120" w:after="120"/>
      <w:ind w:left="2160"/>
      <w:contextualSpacing/>
    </w:pPr>
    <w:rPr>
      <w:snapToGrid w:val="0"/>
      <w:sz w:val="26"/>
    </w:rPr>
  </w:style>
  <w:style w:type="paragraph" w:customStyle="1" w:styleId="MatterTitle">
    <w:name w:val="MatterTitle"/>
    <w:next w:val="Para"/>
    <w:rsid w:val="00A413F4"/>
    <w:pPr>
      <w:spacing w:before="120" w:after="120"/>
    </w:pPr>
    <w:rPr>
      <w:rFonts w:ascii="Arial" w:hAnsi="Arial"/>
      <w:b/>
      <w:smallCaps/>
      <w:snapToGrid w:val="0"/>
      <w:color w:val="000000"/>
      <w:sz w:val="60"/>
      <w:szCs w:val="60"/>
    </w:rPr>
  </w:style>
  <w:style w:type="character" w:customStyle="1" w:styleId="MenuArrow">
    <w:name w:val="MenuArrow"/>
    <w:rsid w:val="00A413F4"/>
    <w:rPr>
      <w:rFonts w:ascii="Wingdings" w:hAnsi="Wingdings"/>
    </w:rPr>
  </w:style>
  <w:style w:type="paragraph" w:customStyle="1" w:styleId="OnlineReference">
    <w:name w:val="OnlineReference"/>
    <w:qFormat/>
    <w:rsid w:val="00A413F4"/>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A413F4"/>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A413F4"/>
    <w:pPr>
      <w:numPr>
        <w:numId w:val="10"/>
      </w:numPr>
      <w:spacing w:before="120" w:after="120"/>
      <w:contextualSpacing/>
    </w:pPr>
    <w:rPr>
      <w:snapToGrid w:val="0"/>
      <w:sz w:val="26"/>
    </w:rPr>
  </w:style>
  <w:style w:type="paragraph" w:customStyle="1" w:styleId="ParaNumbered">
    <w:name w:val="ParaNumbered"/>
    <w:rsid w:val="00A413F4"/>
    <w:pPr>
      <w:spacing w:after="120"/>
      <w:ind w:left="720" w:firstLine="720"/>
    </w:pPr>
    <w:rPr>
      <w:snapToGrid w:val="0"/>
      <w:sz w:val="26"/>
    </w:rPr>
  </w:style>
  <w:style w:type="paragraph" w:customStyle="1" w:styleId="PartFeaturingList">
    <w:name w:val="PartFeaturingList"/>
    <w:basedOn w:val="ChapterFeaturingList"/>
    <w:rsid w:val="00A413F4"/>
  </w:style>
  <w:style w:type="paragraph" w:customStyle="1" w:styleId="PartIntroductionPara">
    <w:name w:val="PartIntroductionPara"/>
    <w:rsid w:val="00A413F4"/>
    <w:pPr>
      <w:spacing w:after="120"/>
      <w:ind w:left="720" w:firstLine="720"/>
    </w:pPr>
    <w:rPr>
      <w:sz w:val="26"/>
    </w:rPr>
  </w:style>
  <w:style w:type="paragraph" w:customStyle="1" w:styleId="PartTitle">
    <w:name w:val="PartTitle"/>
    <w:basedOn w:val="ChapterTitle"/>
    <w:rsid w:val="00A413F4"/>
    <w:pPr>
      <w:widowControl w:val="0"/>
      <w:pBdr>
        <w:bottom w:val="single" w:sz="4" w:space="1" w:color="auto"/>
      </w:pBdr>
    </w:pPr>
  </w:style>
  <w:style w:type="paragraph" w:customStyle="1" w:styleId="PoetryPara">
    <w:name w:val="PoetryPara"/>
    <w:next w:val="Normal"/>
    <w:rsid w:val="00A413F4"/>
    <w:pPr>
      <w:spacing w:before="360" w:after="60"/>
      <w:ind w:left="2160"/>
      <w:contextualSpacing/>
    </w:pPr>
    <w:rPr>
      <w:snapToGrid w:val="0"/>
      <w:sz w:val="22"/>
    </w:rPr>
  </w:style>
  <w:style w:type="paragraph" w:customStyle="1" w:styleId="PoetryContinued">
    <w:name w:val="PoetryContinued"/>
    <w:basedOn w:val="PoetryPara"/>
    <w:qFormat/>
    <w:rsid w:val="00A413F4"/>
    <w:pPr>
      <w:spacing w:before="0"/>
      <w:contextualSpacing w:val="0"/>
    </w:pPr>
  </w:style>
  <w:style w:type="paragraph" w:customStyle="1" w:styleId="PoetrySource">
    <w:name w:val="PoetrySource"/>
    <w:rsid w:val="00A413F4"/>
    <w:pPr>
      <w:ind w:left="2880"/>
    </w:pPr>
    <w:rPr>
      <w:snapToGrid w:val="0"/>
      <w:sz w:val="18"/>
    </w:rPr>
  </w:style>
  <w:style w:type="paragraph" w:customStyle="1" w:styleId="PoetryTitle">
    <w:name w:val="PoetryTitle"/>
    <w:basedOn w:val="PoetryPara"/>
    <w:next w:val="PoetryPara"/>
    <w:rsid w:val="00A413F4"/>
    <w:rPr>
      <w:b/>
      <w:sz w:val="24"/>
    </w:rPr>
  </w:style>
  <w:style w:type="paragraph" w:customStyle="1" w:styleId="PrefaceTitle">
    <w:name w:val="PrefaceTitle"/>
    <w:next w:val="Para"/>
    <w:rsid w:val="00A413F4"/>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A413F4"/>
  </w:style>
  <w:style w:type="character" w:customStyle="1" w:styleId="QueryInline">
    <w:name w:val="QueryInline"/>
    <w:rsid w:val="00A413F4"/>
    <w:rPr>
      <w:bdr w:val="none" w:sz="0" w:space="0" w:color="auto"/>
      <w:shd w:val="clear" w:color="auto" w:fill="FFCC99"/>
    </w:rPr>
  </w:style>
  <w:style w:type="paragraph" w:customStyle="1" w:styleId="QueryPara">
    <w:name w:val="QueryPara"/>
    <w:rsid w:val="00A413F4"/>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A413F4"/>
  </w:style>
  <w:style w:type="paragraph" w:customStyle="1" w:styleId="QuestionsHead">
    <w:name w:val="QuestionsHead"/>
    <w:basedOn w:val="BibliographyHead"/>
    <w:next w:val="Para"/>
    <w:rsid w:val="00A413F4"/>
  </w:style>
  <w:style w:type="paragraph" w:customStyle="1" w:styleId="QuoteSource">
    <w:name w:val="QuoteSource"/>
    <w:basedOn w:val="Normal"/>
    <w:rsid w:val="00A413F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413F4"/>
    <w:rPr>
      <w:i w:val="0"/>
      <w:sz w:val="24"/>
    </w:rPr>
  </w:style>
  <w:style w:type="paragraph" w:customStyle="1" w:styleId="RecipeFootnote">
    <w:name w:val="RecipeFootnote"/>
    <w:basedOn w:val="Normal"/>
    <w:rsid w:val="00A413F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413F4"/>
    <w:pPr>
      <w:spacing w:before="240"/>
      <w:ind w:left="720"/>
    </w:pPr>
    <w:rPr>
      <w:rFonts w:ascii="Arial" w:hAnsi="Arial"/>
      <w:b/>
      <w:snapToGrid w:val="0"/>
      <w:sz w:val="26"/>
    </w:rPr>
  </w:style>
  <w:style w:type="paragraph" w:customStyle="1" w:styleId="RecipeIngredientList">
    <w:name w:val="RecipeIngredientList"/>
    <w:basedOn w:val="Normal"/>
    <w:rsid w:val="00A413F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413F4"/>
    <w:pPr>
      <w:spacing w:before="120" w:after="120"/>
      <w:ind w:left="1440" w:firstLine="360"/>
      <w:contextualSpacing/>
    </w:pPr>
    <w:rPr>
      <w:rFonts w:ascii="Arial" w:hAnsi="Arial"/>
      <w:snapToGrid w:val="0"/>
      <w:sz w:val="26"/>
    </w:rPr>
  </w:style>
  <w:style w:type="paragraph" w:customStyle="1" w:styleId="RecipeMetricMeasure">
    <w:name w:val="RecipeMetricMeasure"/>
    <w:rsid w:val="00A413F4"/>
    <w:rPr>
      <w:rFonts w:ascii="Arial" w:hAnsi="Arial"/>
      <w:snapToGrid w:val="0"/>
      <w:sz w:val="26"/>
    </w:rPr>
  </w:style>
  <w:style w:type="paragraph" w:customStyle="1" w:styleId="RecipeNutritionInfo">
    <w:name w:val="RecipeNutritionInfo"/>
    <w:basedOn w:val="Normal"/>
    <w:rsid w:val="00A413F4"/>
    <w:pPr>
      <w:spacing w:before="120" w:after="120"/>
      <w:ind w:left="720"/>
      <w:contextualSpacing/>
    </w:pPr>
    <w:rPr>
      <w:rFonts w:ascii="Arial" w:hAnsi="Arial"/>
      <w:snapToGrid w:val="0"/>
      <w:sz w:val="22"/>
      <w:szCs w:val="20"/>
    </w:rPr>
  </w:style>
  <w:style w:type="paragraph" w:customStyle="1" w:styleId="RecipePercentage">
    <w:name w:val="RecipePercentage"/>
    <w:rsid w:val="00A413F4"/>
    <w:rPr>
      <w:rFonts w:ascii="Arial" w:hAnsi="Arial"/>
      <w:snapToGrid w:val="0"/>
      <w:sz w:val="26"/>
    </w:rPr>
  </w:style>
  <w:style w:type="paragraph" w:customStyle="1" w:styleId="RecipeProcedure">
    <w:name w:val="RecipeProcedure"/>
    <w:rsid w:val="00A413F4"/>
    <w:pPr>
      <w:spacing w:before="120" w:after="120"/>
      <w:ind w:left="1800" w:hanging="720"/>
    </w:pPr>
    <w:rPr>
      <w:rFonts w:ascii="Arial" w:hAnsi="Arial"/>
      <w:snapToGrid w:val="0"/>
      <w:sz w:val="26"/>
    </w:rPr>
  </w:style>
  <w:style w:type="paragraph" w:customStyle="1" w:styleId="RecipeProcedureHead">
    <w:name w:val="RecipeProcedureHead"/>
    <w:rsid w:val="00A413F4"/>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A413F4"/>
    <w:pPr>
      <w:ind w:left="720"/>
    </w:pPr>
    <w:rPr>
      <w:rFonts w:ascii="Arial" w:hAnsi="Arial"/>
      <w:b/>
      <w:smallCaps/>
      <w:snapToGrid w:val="0"/>
      <w:sz w:val="32"/>
      <w:u w:val="single"/>
    </w:rPr>
  </w:style>
  <w:style w:type="paragraph" w:customStyle="1" w:styleId="RecipeTableHead">
    <w:name w:val="RecipeTableHead"/>
    <w:rsid w:val="00A413F4"/>
    <w:rPr>
      <w:rFonts w:ascii="Arial" w:hAnsi="Arial"/>
      <w:b/>
      <w:smallCaps/>
      <w:snapToGrid w:val="0"/>
      <w:sz w:val="26"/>
    </w:rPr>
  </w:style>
  <w:style w:type="paragraph" w:customStyle="1" w:styleId="RecipeTime">
    <w:name w:val="RecipeTime"/>
    <w:rsid w:val="00A413F4"/>
    <w:pPr>
      <w:spacing w:before="120" w:after="120"/>
      <w:ind w:left="720"/>
      <w:contextualSpacing/>
    </w:pPr>
    <w:rPr>
      <w:rFonts w:ascii="Arial" w:hAnsi="Arial"/>
      <w:i/>
      <w:snapToGrid w:val="0"/>
      <w:sz w:val="26"/>
    </w:rPr>
  </w:style>
  <w:style w:type="paragraph" w:customStyle="1" w:styleId="RecipeTitle">
    <w:name w:val="RecipeTitle"/>
    <w:next w:val="RecipeIngredientList"/>
    <w:rsid w:val="00A413F4"/>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A413F4"/>
    <w:pPr>
      <w:ind w:left="720"/>
    </w:pPr>
    <w:rPr>
      <w:rFonts w:ascii="Arial" w:hAnsi="Arial"/>
      <w:b/>
      <w:i/>
      <w:smallCaps/>
      <w:snapToGrid w:val="0"/>
      <w:sz w:val="36"/>
      <w:szCs w:val="40"/>
    </w:rPr>
  </w:style>
  <w:style w:type="paragraph" w:customStyle="1" w:styleId="RecipeUSMeasure">
    <w:name w:val="RecipeUSMeasure"/>
    <w:rsid w:val="00A413F4"/>
    <w:rPr>
      <w:rFonts w:ascii="Arial" w:hAnsi="Arial"/>
      <w:snapToGrid w:val="0"/>
      <w:sz w:val="26"/>
    </w:rPr>
  </w:style>
  <w:style w:type="paragraph" w:customStyle="1" w:styleId="RecipeVariationPara">
    <w:name w:val="RecipeVariationPara"/>
    <w:basedOn w:val="RecipeTime"/>
    <w:rsid w:val="00A413F4"/>
    <w:rPr>
      <w:i w:val="0"/>
      <w:sz w:val="24"/>
      <w:u w:val="single"/>
    </w:rPr>
  </w:style>
  <w:style w:type="paragraph" w:customStyle="1" w:styleId="RecipeVariationHead">
    <w:name w:val="RecipeVariationHead"/>
    <w:rsid w:val="00A413F4"/>
    <w:pPr>
      <w:spacing w:before="60" w:after="60"/>
      <w:ind w:left="720"/>
    </w:pPr>
    <w:rPr>
      <w:rFonts w:ascii="Arial" w:hAnsi="Arial"/>
      <w:b/>
      <w:snapToGrid w:val="0"/>
      <w:sz w:val="22"/>
      <w:u w:val="single"/>
    </w:rPr>
  </w:style>
  <w:style w:type="paragraph" w:customStyle="1" w:styleId="RecipeNoteHead">
    <w:name w:val="RecipeNoteHead"/>
    <w:rsid w:val="00A413F4"/>
    <w:pPr>
      <w:spacing w:before="60" w:after="60"/>
      <w:ind w:left="720"/>
    </w:pPr>
    <w:rPr>
      <w:rFonts w:ascii="Arial" w:hAnsi="Arial"/>
      <w:b/>
      <w:snapToGrid w:val="0"/>
    </w:rPr>
  </w:style>
  <w:style w:type="paragraph" w:customStyle="1" w:styleId="RecipeNotePara">
    <w:name w:val="RecipeNotePara"/>
    <w:basedOn w:val="RecipeTime"/>
    <w:rsid w:val="00A413F4"/>
    <w:rPr>
      <w:i w:val="0"/>
      <w:sz w:val="24"/>
      <w:u w:val="single"/>
    </w:rPr>
  </w:style>
  <w:style w:type="paragraph" w:customStyle="1" w:styleId="RecipeYield">
    <w:name w:val="RecipeYield"/>
    <w:rsid w:val="00A413F4"/>
    <w:pPr>
      <w:ind w:left="720"/>
    </w:pPr>
    <w:rPr>
      <w:rFonts w:ascii="Arial" w:hAnsi="Arial"/>
      <w:snapToGrid w:val="0"/>
    </w:rPr>
  </w:style>
  <w:style w:type="paragraph" w:customStyle="1" w:styleId="Reference">
    <w:name w:val="Reference"/>
    <w:basedOn w:val="Normal"/>
    <w:rsid w:val="00A413F4"/>
    <w:pPr>
      <w:spacing w:before="120" w:after="120"/>
      <w:ind w:left="720" w:hanging="720"/>
    </w:pPr>
    <w:rPr>
      <w:szCs w:val="20"/>
    </w:rPr>
  </w:style>
  <w:style w:type="paragraph" w:customStyle="1" w:styleId="ReferenceAnnotation">
    <w:name w:val="ReferenceAnnotation"/>
    <w:basedOn w:val="Reference"/>
    <w:rsid w:val="00A413F4"/>
    <w:pPr>
      <w:spacing w:before="0" w:after="0"/>
      <w:ind w:firstLine="0"/>
    </w:pPr>
    <w:rPr>
      <w:snapToGrid w:val="0"/>
    </w:rPr>
  </w:style>
  <w:style w:type="paragraph" w:customStyle="1" w:styleId="ReferencesHead">
    <w:name w:val="ReferencesHead"/>
    <w:basedOn w:val="BibliographyHead"/>
    <w:next w:val="Reference"/>
    <w:rsid w:val="00A413F4"/>
  </w:style>
  <w:style w:type="paragraph" w:customStyle="1" w:styleId="ReferenceTitle">
    <w:name w:val="ReferenceTitle"/>
    <w:basedOn w:val="MatterTitle"/>
    <w:next w:val="Reference"/>
    <w:rsid w:val="00A413F4"/>
  </w:style>
  <w:style w:type="paragraph" w:customStyle="1" w:styleId="ReviewHead">
    <w:name w:val="ReviewHead"/>
    <w:basedOn w:val="BibliographyHead"/>
    <w:next w:val="Para"/>
    <w:rsid w:val="00A413F4"/>
  </w:style>
  <w:style w:type="paragraph" w:customStyle="1" w:styleId="RunInHead">
    <w:name w:val="RunInHead"/>
    <w:next w:val="Normal"/>
    <w:rsid w:val="00A413F4"/>
    <w:pPr>
      <w:spacing w:before="240"/>
      <w:ind w:left="1440"/>
    </w:pPr>
    <w:rPr>
      <w:rFonts w:ascii="Arial" w:hAnsi="Arial"/>
      <w:b/>
      <w:sz w:val="26"/>
    </w:rPr>
  </w:style>
  <w:style w:type="paragraph" w:customStyle="1" w:styleId="RunInHeadSub">
    <w:name w:val="RunInHeadSub"/>
    <w:basedOn w:val="RunInHead"/>
    <w:next w:val="Normal"/>
    <w:rsid w:val="00A413F4"/>
    <w:pPr>
      <w:ind w:left="2160"/>
    </w:pPr>
    <w:rPr>
      <w:snapToGrid w:val="0"/>
    </w:rPr>
  </w:style>
  <w:style w:type="paragraph" w:customStyle="1" w:styleId="RunInPara">
    <w:name w:val="RunInPara"/>
    <w:basedOn w:val="Normal"/>
    <w:rsid w:val="00A413F4"/>
    <w:pPr>
      <w:widowControl w:val="0"/>
      <w:spacing w:after="120"/>
      <w:ind w:left="1440"/>
    </w:pPr>
    <w:rPr>
      <w:snapToGrid w:val="0"/>
      <w:szCs w:val="20"/>
    </w:rPr>
  </w:style>
  <w:style w:type="paragraph" w:customStyle="1" w:styleId="RunInParaSub">
    <w:name w:val="RunInParaSub"/>
    <w:basedOn w:val="RunInPara"/>
    <w:rsid w:val="00A413F4"/>
    <w:pPr>
      <w:ind w:left="2160"/>
    </w:pPr>
  </w:style>
  <w:style w:type="paragraph" w:styleId="Salutation">
    <w:name w:val="Salutation"/>
    <w:next w:val="Normal"/>
    <w:rsid w:val="00A413F4"/>
    <w:rPr>
      <w:sz w:val="24"/>
    </w:rPr>
  </w:style>
  <w:style w:type="paragraph" w:customStyle="1" w:styleId="SectionTitle">
    <w:name w:val="SectionTitle"/>
    <w:basedOn w:val="ChapterTitle"/>
    <w:next w:val="ChapterTitle"/>
    <w:rsid w:val="00A413F4"/>
    <w:pPr>
      <w:pBdr>
        <w:bottom w:val="single" w:sz="4" w:space="1" w:color="auto"/>
      </w:pBdr>
    </w:pPr>
  </w:style>
  <w:style w:type="paragraph" w:customStyle="1" w:styleId="Series">
    <w:name w:val="Series"/>
    <w:rsid w:val="00A413F4"/>
    <w:pPr>
      <w:ind w:left="720"/>
    </w:pPr>
    <w:rPr>
      <w:sz w:val="24"/>
    </w:rPr>
  </w:style>
  <w:style w:type="paragraph" w:customStyle="1" w:styleId="SignatureLine">
    <w:name w:val="SignatureLine"/>
    <w:qFormat/>
    <w:rsid w:val="00A413F4"/>
    <w:pPr>
      <w:spacing w:before="240" w:after="240"/>
      <w:ind w:left="4320"/>
      <w:contextualSpacing/>
      <w:jc w:val="right"/>
    </w:pPr>
    <w:rPr>
      <w:rFonts w:ascii="Arial" w:hAnsi="Arial"/>
      <w:snapToGrid w:val="0"/>
      <w:sz w:val="18"/>
    </w:rPr>
  </w:style>
  <w:style w:type="paragraph" w:customStyle="1" w:styleId="Slug">
    <w:name w:val="Slug"/>
    <w:basedOn w:val="Normal"/>
    <w:next w:val="Para"/>
    <w:rsid w:val="00A413F4"/>
    <w:pPr>
      <w:spacing w:before="360" w:after="360"/>
      <w:ind w:left="1440"/>
    </w:pPr>
    <w:rPr>
      <w:rFonts w:ascii="Arial" w:hAnsi="Arial"/>
      <w:b/>
      <w:szCs w:val="20"/>
    </w:rPr>
  </w:style>
  <w:style w:type="character" w:customStyle="1" w:styleId="Subscript">
    <w:name w:val="Subscript"/>
    <w:rsid w:val="00A413F4"/>
    <w:rPr>
      <w:vertAlign w:val="subscript"/>
    </w:rPr>
  </w:style>
  <w:style w:type="paragraph" w:styleId="Subtitle">
    <w:name w:val="Subtitle"/>
    <w:basedOn w:val="Normal"/>
    <w:qFormat/>
    <w:rsid w:val="00A413F4"/>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A413F4"/>
  </w:style>
  <w:style w:type="character" w:customStyle="1" w:styleId="Superscript">
    <w:name w:val="Superscript"/>
    <w:rsid w:val="00A413F4"/>
    <w:rPr>
      <w:vertAlign w:val="superscript"/>
    </w:rPr>
  </w:style>
  <w:style w:type="paragraph" w:customStyle="1" w:styleId="SupplementInstruction">
    <w:name w:val="SupplementInstruction"/>
    <w:rsid w:val="00A413F4"/>
    <w:pPr>
      <w:spacing w:before="120" w:after="120"/>
      <w:ind w:left="720"/>
    </w:pPr>
    <w:rPr>
      <w:i/>
      <w:sz w:val="26"/>
    </w:rPr>
  </w:style>
  <w:style w:type="paragraph" w:customStyle="1" w:styleId="TableCaption">
    <w:name w:val="TableCaption"/>
    <w:basedOn w:val="Slug"/>
    <w:qFormat/>
    <w:rsid w:val="00A413F4"/>
    <w:pPr>
      <w:keepNext/>
      <w:widowControl w:val="0"/>
      <w:spacing w:before="240" w:after="120"/>
      <w:ind w:left="0"/>
    </w:pPr>
    <w:rPr>
      <w:snapToGrid w:val="0"/>
    </w:rPr>
  </w:style>
  <w:style w:type="paragraph" w:customStyle="1" w:styleId="TableEntry">
    <w:name w:val="TableEntry"/>
    <w:qFormat/>
    <w:rsid w:val="00A413F4"/>
    <w:pPr>
      <w:spacing w:after="60"/>
    </w:pPr>
    <w:rPr>
      <w:rFonts w:ascii="Arial" w:hAnsi="Arial"/>
      <w:sz w:val="22"/>
    </w:rPr>
  </w:style>
  <w:style w:type="paragraph" w:customStyle="1" w:styleId="TableFootnote">
    <w:name w:val="TableFootnote"/>
    <w:rsid w:val="00A413F4"/>
    <w:pPr>
      <w:spacing w:after="240"/>
      <w:ind w:left="1440"/>
      <w:contextualSpacing/>
    </w:pPr>
    <w:rPr>
      <w:rFonts w:ascii="Arial" w:hAnsi="Arial"/>
      <w:sz w:val="18"/>
    </w:rPr>
  </w:style>
  <w:style w:type="paragraph" w:customStyle="1" w:styleId="TableHead">
    <w:name w:val="TableHead"/>
    <w:qFormat/>
    <w:rsid w:val="00A413F4"/>
    <w:pPr>
      <w:keepNext/>
    </w:pPr>
    <w:rPr>
      <w:rFonts w:ascii="Arial" w:hAnsi="Arial"/>
      <w:b/>
      <w:sz w:val="22"/>
    </w:rPr>
  </w:style>
  <w:style w:type="paragraph" w:customStyle="1" w:styleId="TableSource">
    <w:name w:val="TableSource"/>
    <w:next w:val="Normal"/>
    <w:rsid w:val="00A413F4"/>
    <w:pPr>
      <w:pBdr>
        <w:top w:val="single" w:sz="4" w:space="1" w:color="auto"/>
      </w:pBdr>
      <w:spacing w:after="240"/>
      <w:ind w:left="1440"/>
      <w:contextualSpacing/>
    </w:pPr>
    <w:rPr>
      <w:rFonts w:ascii="Arial" w:hAnsi="Arial"/>
      <w:snapToGrid w:val="0"/>
    </w:rPr>
  </w:style>
  <w:style w:type="paragraph" w:customStyle="1" w:styleId="TabularEntry">
    <w:name w:val="TabularEntry"/>
    <w:rsid w:val="00A413F4"/>
    <w:pPr>
      <w:widowControl w:val="0"/>
    </w:pPr>
    <w:rPr>
      <w:snapToGrid w:val="0"/>
      <w:sz w:val="26"/>
    </w:rPr>
  </w:style>
  <w:style w:type="paragraph" w:customStyle="1" w:styleId="TabularEntrySub">
    <w:name w:val="TabularEntrySub"/>
    <w:basedOn w:val="TabularEntry"/>
    <w:rsid w:val="00A413F4"/>
    <w:pPr>
      <w:ind w:left="360"/>
    </w:pPr>
  </w:style>
  <w:style w:type="paragraph" w:customStyle="1" w:styleId="TabularHead">
    <w:name w:val="TabularHead"/>
    <w:qFormat/>
    <w:rsid w:val="00A413F4"/>
    <w:pPr>
      <w:spacing w:line="276" w:lineRule="auto"/>
    </w:pPr>
    <w:rPr>
      <w:b/>
      <w:snapToGrid w:val="0"/>
      <w:sz w:val="26"/>
    </w:rPr>
  </w:style>
  <w:style w:type="paragraph" w:customStyle="1" w:styleId="TextBreak">
    <w:name w:val="TextBreak"/>
    <w:next w:val="Para"/>
    <w:rsid w:val="00A413F4"/>
    <w:pPr>
      <w:jc w:val="center"/>
    </w:pPr>
    <w:rPr>
      <w:rFonts w:ascii="Arial" w:hAnsi="Arial"/>
      <w:b/>
      <w:snapToGrid w:val="0"/>
      <w:sz w:val="24"/>
    </w:rPr>
  </w:style>
  <w:style w:type="paragraph" w:customStyle="1" w:styleId="TOCTitle">
    <w:name w:val="TOCTitle"/>
    <w:next w:val="Para"/>
    <w:rsid w:val="00A413F4"/>
    <w:pPr>
      <w:spacing w:before="120" w:after="120"/>
    </w:pPr>
    <w:rPr>
      <w:rFonts w:ascii="Arial" w:hAnsi="Arial"/>
      <w:b/>
      <w:smallCaps/>
      <w:snapToGrid w:val="0"/>
      <w:color w:val="000000"/>
      <w:sz w:val="60"/>
      <w:szCs w:val="60"/>
    </w:rPr>
  </w:style>
  <w:style w:type="character" w:customStyle="1" w:styleId="UserInput">
    <w:name w:val="UserInput"/>
    <w:rsid w:val="00A413F4"/>
    <w:rPr>
      <w:b/>
    </w:rPr>
  </w:style>
  <w:style w:type="character" w:customStyle="1" w:styleId="UserInputVariable">
    <w:name w:val="UserInputVariable"/>
    <w:rsid w:val="00A413F4"/>
    <w:rPr>
      <w:b/>
      <w:i/>
    </w:rPr>
  </w:style>
  <w:style w:type="character" w:customStyle="1" w:styleId="Variable">
    <w:name w:val="Variable"/>
    <w:rsid w:val="00A413F4"/>
    <w:rPr>
      <w:i/>
    </w:rPr>
  </w:style>
  <w:style w:type="character" w:customStyle="1" w:styleId="WileyBold">
    <w:name w:val="WileyBold"/>
    <w:rsid w:val="00A413F4"/>
    <w:rPr>
      <w:b/>
    </w:rPr>
  </w:style>
  <w:style w:type="character" w:customStyle="1" w:styleId="WileyBoldItalic">
    <w:name w:val="WileyBoldItalic"/>
    <w:rsid w:val="00A413F4"/>
    <w:rPr>
      <w:b/>
      <w:i/>
    </w:rPr>
  </w:style>
  <w:style w:type="character" w:customStyle="1" w:styleId="WileyItalic">
    <w:name w:val="WileyItalic"/>
    <w:rsid w:val="00A413F4"/>
    <w:rPr>
      <w:i/>
    </w:rPr>
  </w:style>
  <w:style w:type="character" w:customStyle="1" w:styleId="WileySymbol">
    <w:name w:val="WileySymbol"/>
    <w:rsid w:val="00A413F4"/>
    <w:rPr>
      <w:rFonts w:ascii="Symbol" w:hAnsi="Symbol"/>
    </w:rPr>
  </w:style>
  <w:style w:type="character" w:customStyle="1" w:styleId="wileyTemp">
    <w:name w:val="wileyTemp"/>
    <w:rsid w:val="00A413F4"/>
  </w:style>
  <w:style w:type="paragraph" w:customStyle="1" w:styleId="wsBlockA">
    <w:name w:val="wsBlockA"/>
    <w:basedOn w:val="Normal"/>
    <w:qFormat/>
    <w:rsid w:val="00A413F4"/>
    <w:pPr>
      <w:spacing w:before="120" w:after="120"/>
      <w:ind w:left="2160" w:right="1440"/>
    </w:pPr>
    <w:rPr>
      <w:rFonts w:ascii="Arial" w:eastAsia="Calibri" w:hAnsi="Arial"/>
      <w:sz w:val="20"/>
      <w:szCs w:val="22"/>
    </w:rPr>
  </w:style>
  <w:style w:type="paragraph" w:customStyle="1" w:styleId="wsBlockB">
    <w:name w:val="wsBlockB"/>
    <w:basedOn w:val="Normal"/>
    <w:qFormat/>
    <w:rsid w:val="00A413F4"/>
    <w:pPr>
      <w:spacing w:before="120" w:after="120"/>
      <w:ind w:left="2160" w:right="1440"/>
    </w:pPr>
    <w:rPr>
      <w:rFonts w:eastAsia="Calibri"/>
      <w:sz w:val="20"/>
      <w:szCs w:val="22"/>
    </w:rPr>
  </w:style>
  <w:style w:type="paragraph" w:customStyle="1" w:styleId="wsBlockC">
    <w:name w:val="wsBlockC"/>
    <w:basedOn w:val="Normal"/>
    <w:qFormat/>
    <w:rsid w:val="00A413F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413F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413F4"/>
    <w:pPr>
      <w:spacing w:before="120" w:after="120"/>
      <w:ind w:left="720"/>
    </w:pPr>
    <w:rPr>
      <w:rFonts w:eastAsia="Calibri"/>
      <w:b/>
      <w:sz w:val="28"/>
      <w:szCs w:val="22"/>
      <w:u w:val="wave"/>
    </w:rPr>
  </w:style>
  <w:style w:type="paragraph" w:customStyle="1" w:styleId="wsHeadStyleC">
    <w:name w:val="wsHeadStyleC"/>
    <w:basedOn w:val="Normal"/>
    <w:qFormat/>
    <w:rsid w:val="00A413F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413F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413F4"/>
    <w:pPr>
      <w:numPr>
        <w:numId w:val="12"/>
      </w:numPr>
      <w:spacing w:before="120" w:after="120"/>
    </w:pPr>
    <w:rPr>
      <w:rFonts w:eastAsia="Calibri"/>
      <w:sz w:val="26"/>
      <w:szCs w:val="22"/>
    </w:rPr>
  </w:style>
  <w:style w:type="paragraph" w:customStyle="1" w:styleId="wsListBulletedC">
    <w:name w:val="wsListBulletedC"/>
    <w:basedOn w:val="Normal"/>
    <w:qFormat/>
    <w:rsid w:val="00A413F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413F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413F4"/>
    <w:pPr>
      <w:spacing w:before="120" w:after="120"/>
      <w:ind w:left="2160" w:hanging="720"/>
    </w:pPr>
    <w:rPr>
      <w:rFonts w:eastAsia="Calibri"/>
      <w:sz w:val="26"/>
      <w:szCs w:val="22"/>
    </w:rPr>
  </w:style>
  <w:style w:type="paragraph" w:customStyle="1" w:styleId="wsListNumberedC">
    <w:name w:val="wsListNumberedC"/>
    <w:basedOn w:val="Normal"/>
    <w:qFormat/>
    <w:rsid w:val="00A413F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413F4"/>
    <w:pPr>
      <w:spacing w:before="120" w:after="120"/>
      <w:ind w:left="1440"/>
    </w:pPr>
    <w:rPr>
      <w:rFonts w:ascii="Arial" w:eastAsia="Calibri" w:hAnsi="Arial"/>
      <w:sz w:val="26"/>
      <w:szCs w:val="22"/>
    </w:rPr>
  </w:style>
  <w:style w:type="paragraph" w:customStyle="1" w:styleId="wsListUnmarkedB">
    <w:name w:val="wsListUnmarkedB"/>
    <w:basedOn w:val="Normal"/>
    <w:qFormat/>
    <w:rsid w:val="00A413F4"/>
    <w:pPr>
      <w:spacing w:before="120" w:after="120"/>
      <w:ind w:left="1440"/>
    </w:pPr>
    <w:rPr>
      <w:rFonts w:eastAsia="Calibri"/>
      <w:sz w:val="26"/>
      <w:szCs w:val="22"/>
    </w:rPr>
  </w:style>
  <w:style w:type="paragraph" w:customStyle="1" w:styleId="wsListUnmarkedC">
    <w:name w:val="wsListUnmarkedC"/>
    <w:basedOn w:val="Normal"/>
    <w:qFormat/>
    <w:rsid w:val="00A413F4"/>
    <w:pPr>
      <w:spacing w:before="120" w:after="120"/>
      <w:ind w:left="1440"/>
    </w:pPr>
    <w:rPr>
      <w:rFonts w:ascii="Verdana" w:eastAsia="Calibri" w:hAnsi="Verdana"/>
      <w:sz w:val="26"/>
      <w:szCs w:val="22"/>
    </w:rPr>
  </w:style>
  <w:style w:type="paragraph" w:customStyle="1" w:styleId="wsNameDate">
    <w:name w:val="wsNameDate"/>
    <w:qFormat/>
    <w:rsid w:val="00A413F4"/>
    <w:pPr>
      <w:spacing w:before="240" w:after="240"/>
    </w:pPr>
    <w:rPr>
      <w:rFonts w:ascii="Arial" w:eastAsia="Calibri" w:hAnsi="Arial"/>
      <w:b/>
      <w:sz w:val="28"/>
      <w:szCs w:val="22"/>
    </w:rPr>
  </w:style>
  <w:style w:type="paragraph" w:customStyle="1" w:styleId="wsParaA">
    <w:name w:val="wsParaA"/>
    <w:basedOn w:val="Normal"/>
    <w:qFormat/>
    <w:rsid w:val="00A413F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413F4"/>
    <w:pPr>
      <w:spacing w:before="120" w:after="120"/>
      <w:ind w:left="720" w:firstLine="720"/>
      <w:contextualSpacing/>
    </w:pPr>
    <w:rPr>
      <w:rFonts w:eastAsia="Calibri"/>
      <w:sz w:val="26"/>
      <w:szCs w:val="22"/>
    </w:rPr>
  </w:style>
  <w:style w:type="paragraph" w:customStyle="1" w:styleId="wsParaC">
    <w:name w:val="wsParaC"/>
    <w:basedOn w:val="Normal"/>
    <w:qFormat/>
    <w:rsid w:val="00A413F4"/>
    <w:pPr>
      <w:spacing w:before="120" w:after="120"/>
      <w:ind w:left="720" w:firstLine="720"/>
      <w:contextualSpacing/>
    </w:pPr>
    <w:rPr>
      <w:rFonts w:ascii="Verdana" w:eastAsia="Calibri" w:hAnsi="Verdana"/>
      <w:sz w:val="26"/>
      <w:szCs w:val="22"/>
    </w:rPr>
  </w:style>
  <w:style w:type="paragraph" w:customStyle="1" w:styleId="wsTitle">
    <w:name w:val="wsTitle"/>
    <w:qFormat/>
    <w:rsid w:val="00A413F4"/>
    <w:rPr>
      <w:rFonts w:ascii="Arial" w:eastAsia="Calibri" w:hAnsi="Arial"/>
      <w:b/>
      <w:sz w:val="36"/>
      <w:szCs w:val="32"/>
    </w:rPr>
  </w:style>
  <w:style w:type="character" w:styleId="CommentReference">
    <w:name w:val="annotation reference"/>
    <w:semiHidden/>
    <w:rsid w:val="00A413F4"/>
    <w:rPr>
      <w:sz w:val="16"/>
      <w:szCs w:val="16"/>
    </w:rPr>
  </w:style>
  <w:style w:type="paragraph" w:styleId="CommentText">
    <w:name w:val="annotation text"/>
    <w:basedOn w:val="Normal"/>
    <w:semiHidden/>
    <w:rsid w:val="00A413F4"/>
    <w:rPr>
      <w:sz w:val="20"/>
      <w:szCs w:val="20"/>
    </w:rPr>
  </w:style>
  <w:style w:type="paragraph" w:styleId="CommentSubject">
    <w:name w:val="annotation subject"/>
    <w:basedOn w:val="CommentText"/>
    <w:next w:val="CommentText"/>
    <w:semiHidden/>
    <w:rsid w:val="00A413F4"/>
    <w:rPr>
      <w:b/>
      <w:bCs/>
    </w:rPr>
  </w:style>
  <w:style w:type="character" w:styleId="FollowedHyperlink">
    <w:name w:val="FollowedHyperlink"/>
    <w:rsid w:val="00A413F4"/>
    <w:rPr>
      <w:color w:val="800080"/>
      <w:u w:val="single"/>
    </w:rPr>
  </w:style>
  <w:style w:type="character" w:styleId="HTMLAcronym">
    <w:name w:val="HTML Acronym"/>
    <w:basedOn w:val="DefaultParagraphFont"/>
    <w:rsid w:val="00A413F4"/>
  </w:style>
  <w:style w:type="character" w:styleId="HTMLCite">
    <w:name w:val="HTML Cite"/>
    <w:rsid w:val="00A413F4"/>
    <w:rPr>
      <w:i/>
      <w:iCs/>
    </w:rPr>
  </w:style>
  <w:style w:type="character" w:styleId="HTMLCode">
    <w:name w:val="HTML Code"/>
    <w:rsid w:val="00A413F4"/>
    <w:rPr>
      <w:rFonts w:ascii="Courier New" w:hAnsi="Courier New" w:cs="Courier New"/>
      <w:sz w:val="20"/>
      <w:szCs w:val="20"/>
    </w:rPr>
  </w:style>
  <w:style w:type="character" w:styleId="HTMLDefinition">
    <w:name w:val="HTML Definition"/>
    <w:rsid w:val="00A413F4"/>
    <w:rPr>
      <w:i/>
      <w:iCs/>
    </w:rPr>
  </w:style>
  <w:style w:type="character" w:styleId="HTMLKeyboard">
    <w:name w:val="HTML Keyboard"/>
    <w:rsid w:val="00A413F4"/>
    <w:rPr>
      <w:rFonts w:ascii="Courier New" w:hAnsi="Courier New" w:cs="Courier New"/>
      <w:sz w:val="20"/>
      <w:szCs w:val="20"/>
    </w:rPr>
  </w:style>
  <w:style w:type="character" w:styleId="HTMLSample">
    <w:name w:val="HTML Sample"/>
    <w:rsid w:val="00A413F4"/>
    <w:rPr>
      <w:rFonts w:ascii="Courier New" w:hAnsi="Courier New" w:cs="Courier New"/>
    </w:rPr>
  </w:style>
  <w:style w:type="character" w:styleId="HTMLTypewriter">
    <w:name w:val="HTML Typewriter"/>
    <w:rsid w:val="00A413F4"/>
    <w:rPr>
      <w:rFonts w:ascii="Courier New" w:hAnsi="Courier New" w:cs="Courier New"/>
      <w:sz w:val="20"/>
      <w:szCs w:val="20"/>
    </w:rPr>
  </w:style>
  <w:style w:type="character" w:styleId="HTMLVariable">
    <w:name w:val="HTML Variable"/>
    <w:rsid w:val="00A413F4"/>
    <w:rPr>
      <w:i/>
      <w:iCs/>
    </w:rPr>
  </w:style>
  <w:style w:type="character" w:styleId="Hyperlink">
    <w:name w:val="Hyperlink"/>
    <w:rsid w:val="00A413F4"/>
    <w:rPr>
      <w:color w:val="0000FF"/>
      <w:u w:val="single"/>
    </w:rPr>
  </w:style>
  <w:style w:type="character" w:styleId="LineNumber">
    <w:name w:val="line number"/>
    <w:basedOn w:val="DefaultParagraphFont"/>
    <w:rsid w:val="00A413F4"/>
  </w:style>
  <w:style w:type="character" w:styleId="PageNumber">
    <w:name w:val="page number"/>
    <w:basedOn w:val="DefaultParagraphFont"/>
    <w:rsid w:val="00A413F4"/>
  </w:style>
  <w:style w:type="character" w:styleId="Strong">
    <w:name w:val="Strong"/>
    <w:qFormat/>
    <w:rsid w:val="00A413F4"/>
    <w:rPr>
      <w:b/>
      <w:bCs/>
    </w:rPr>
  </w:style>
  <w:style w:type="paragraph" w:customStyle="1" w:styleId="RecipeTool">
    <w:name w:val="RecipeTool"/>
    <w:qFormat/>
    <w:rsid w:val="00A413F4"/>
    <w:pPr>
      <w:spacing w:before="240" w:after="240"/>
      <w:ind w:left="1440"/>
      <w:contextualSpacing/>
    </w:pPr>
    <w:rPr>
      <w:rFonts w:ascii="Arial" w:hAnsi="Arial"/>
      <w:b/>
      <w:snapToGrid w:val="0"/>
      <w:sz w:val="24"/>
    </w:rPr>
  </w:style>
  <w:style w:type="character" w:customStyle="1" w:styleId="TextCircled">
    <w:name w:val="TextCircled"/>
    <w:uiPriority w:val="1"/>
    <w:qFormat/>
    <w:rsid w:val="00A413F4"/>
    <w:rPr>
      <w:bdr w:val="single" w:sz="18" w:space="0" w:color="92D050"/>
    </w:rPr>
  </w:style>
  <w:style w:type="character" w:customStyle="1" w:styleId="TextHighlighted">
    <w:name w:val="TextHighlighted"/>
    <w:uiPriority w:val="1"/>
    <w:qFormat/>
    <w:rsid w:val="00A413F4"/>
    <w:rPr>
      <w:bdr w:val="none" w:sz="0" w:space="0" w:color="auto"/>
      <w:shd w:val="clear" w:color="auto" w:fill="92D050"/>
    </w:rPr>
  </w:style>
  <w:style w:type="paragraph" w:customStyle="1" w:styleId="PullQuoteAttribution">
    <w:name w:val="PullQuoteAttribution"/>
    <w:next w:val="Para"/>
    <w:qFormat/>
    <w:rsid w:val="00A413F4"/>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413F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413F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A413F4"/>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A413F4"/>
    <w:pPr>
      <w:spacing w:line="276" w:lineRule="auto"/>
      <w:ind w:left="576"/>
    </w:pPr>
    <w:rPr>
      <w:b/>
      <w:i/>
      <w:sz w:val="24"/>
    </w:rPr>
  </w:style>
  <w:style w:type="paragraph" w:customStyle="1" w:styleId="DialogContinued">
    <w:name w:val="DialogContinued"/>
    <w:basedOn w:val="Dialog"/>
    <w:qFormat/>
    <w:rsid w:val="00A413F4"/>
    <w:pPr>
      <w:ind w:firstLine="0"/>
    </w:pPr>
  </w:style>
  <w:style w:type="paragraph" w:customStyle="1" w:styleId="ParaListUnmarked">
    <w:name w:val="ParaListUnmarked"/>
    <w:qFormat/>
    <w:rsid w:val="00A413F4"/>
    <w:pPr>
      <w:spacing w:before="240" w:after="240"/>
      <w:ind w:left="720"/>
    </w:pPr>
    <w:rPr>
      <w:snapToGrid w:val="0"/>
      <w:sz w:val="26"/>
    </w:rPr>
  </w:style>
  <w:style w:type="paragraph" w:customStyle="1" w:styleId="RecipeContributor">
    <w:name w:val="RecipeContributor"/>
    <w:next w:val="RecipeIngredientList"/>
    <w:qFormat/>
    <w:rsid w:val="00A413F4"/>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413F4"/>
    <w:rPr>
      <w:b/>
    </w:rPr>
  </w:style>
  <w:style w:type="paragraph" w:customStyle="1" w:styleId="RecipeNutritionHead">
    <w:name w:val="RecipeNutritionHead"/>
    <w:basedOn w:val="RecipeNutritionInfo"/>
    <w:next w:val="RecipeNutritionInfo"/>
    <w:qFormat/>
    <w:rsid w:val="00A413F4"/>
    <w:pPr>
      <w:spacing w:after="0"/>
    </w:pPr>
    <w:rPr>
      <w:b/>
    </w:rPr>
  </w:style>
  <w:style w:type="paragraph" w:styleId="TOC5">
    <w:name w:val="toc 5"/>
    <w:basedOn w:val="Normal"/>
    <w:next w:val="Normal"/>
    <w:autoRedefine/>
    <w:uiPriority w:val="39"/>
    <w:semiHidden/>
    <w:rsid w:val="00A413F4"/>
    <w:pPr>
      <w:ind w:left="1800"/>
    </w:pPr>
    <w:rPr>
      <w:rFonts w:eastAsia="Calibri" w:cs="Cordia New"/>
      <w:sz w:val="22"/>
      <w:szCs w:val="22"/>
    </w:rPr>
  </w:style>
  <w:style w:type="paragraph" w:styleId="TOC6">
    <w:name w:val="toc 6"/>
    <w:basedOn w:val="Normal"/>
    <w:next w:val="Normal"/>
    <w:autoRedefine/>
    <w:uiPriority w:val="39"/>
    <w:semiHidden/>
    <w:rsid w:val="00A413F4"/>
    <w:pPr>
      <w:ind w:left="2160"/>
    </w:pPr>
    <w:rPr>
      <w:rFonts w:eastAsia="Calibri" w:cs="Cordia New"/>
      <w:sz w:val="22"/>
      <w:szCs w:val="22"/>
    </w:rPr>
  </w:style>
  <w:style w:type="paragraph" w:customStyle="1" w:styleId="RecipeSubhead">
    <w:name w:val="RecipeSubhead"/>
    <w:basedOn w:val="RecipeProcedureHead"/>
    <w:rsid w:val="00A413F4"/>
    <w:rPr>
      <w:i/>
    </w:rPr>
  </w:style>
  <w:style w:type="character" w:customStyle="1" w:styleId="KeyTermDefinition">
    <w:name w:val="KeyTermDefinition"/>
    <w:uiPriority w:val="1"/>
    <w:rsid w:val="00A413F4"/>
    <w:rPr>
      <w:bdr w:val="none" w:sz="0" w:space="0" w:color="auto"/>
      <w:shd w:val="clear" w:color="auto" w:fill="auto"/>
    </w:rPr>
  </w:style>
  <w:style w:type="paragraph" w:styleId="Header">
    <w:name w:val="header"/>
    <w:basedOn w:val="Normal"/>
    <w:rsid w:val="00A413F4"/>
    <w:pPr>
      <w:tabs>
        <w:tab w:val="center" w:pos="4320"/>
        <w:tab w:val="right" w:pos="8640"/>
      </w:tabs>
    </w:pPr>
  </w:style>
  <w:style w:type="paragraph" w:styleId="Footer">
    <w:name w:val="footer"/>
    <w:basedOn w:val="Normal"/>
    <w:rsid w:val="00A413F4"/>
    <w:pPr>
      <w:tabs>
        <w:tab w:val="center" w:pos="4320"/>
        <w:tab w:val="right" w:pos="8640"/>
      </w:tabs>
    </w:pPr>
  </w:style>
  <w:style w:type="character" w:customStyle="1" w:styleId="TwitterLink">
    <w:name w:val="TwitterLink"/>
    <w:uiPriority w:val="1"/>
    <w:rsid w:val="00A413F4"/>
    <w:rPr>
      <w:rFonts w:ascii="Courier New" w:hAnsi="Courier New"/>
      <w:u w:val="dash"/>
    </w:rPr>
  </w:style>
  <w:style w:type="character" w:customStyle="1" w:styleId="DigitalLinkID">
    <w:name w:val="DigitalLinkID"/>
    <w:uiPriority w:val="1"/>
    <w:rsid w:val="00A413F4"/>
    <w:rPr>
      <w:rFonts w:cs="Courier New"/>
      <w:color w:val="FF0000"/>
      <w:sz w:val="16"/>
      <w:szCs w:val="16"/>
      <w:bdr w:val="none" w:sz="0" w:space="0" w:color="auto"/>
      <w:shd w:val="clear" w:color="auto" w:fill="FFFFFF"/>
    </w:rPr>
  </w:style>
  <w:style w:type="paragraph" w:customStyle="1" w:styleId="DialogSource">
    <w:name w:val="DialogSource"/>
    <w:basedOn w:val="Dialog"/>
    <w:rsid w:val="00A413F4"/>
    <w:pPr>
      <w:ind w:left="2880" w:firstLine="0"/>
    </w:pPr>
  </w:style>
  <w:style w:type="character" w:customStyle="1" w:styleId="DigitalOnlyText">
    <w:name w:val="DigitalOnlyText"/>
    <w:uiPriority w:val="1"/>
    <w:rsid w:val="00A413F4"/>
    <w:rPr>
      <w:bdr w:val="single" w:sz="2" w:space="0" w:color="002060"/>
      <w:shd w:val="clear" w:color="auto" w:fill="auto"/>
    </w:rPr>
  </w:style>
  <w:style w:type="character" w:customStyle="1" w:styleId="PrintOnlyText">
    <w:name w:val="PrintOnlyText"/>
    <w:uiPriority w:val="1"/>
    <w:rsid w:val="00A413F4"/>
    <w:rPr>
      <w:bdr w:val="single" w:sz="2" w:space="0" w:color="FF0000"/>
    </w:rPr>
  </w:style>
  <w:style w:type="paragraph" w:customStyle="1" w:styleId="TableListBulleted">
    <w:name w:val="TableListBulleted"/>
    <w:qFormat/>
    <w:rsid w:val="00A413F4"/>
    <w:pPr>
      <w:numPr>
        <w:numId w:val="15"/>
      </w:numPr>
      <w:spacing w:before="120" w:after="120"/>
    </w:pPr>
    <w:rPr>
      <w:rFonts w:ascii="Arial" w:hAnsi="Arial"/>
      <w:snapToGrid w:val="0"/>
      <w:sz w:val="22"/>
    </w:rPr>
  </w:style>
  <w:style w:type="paragraph" w:customStyle="1" w:styleId="TableListNumbered">
    <w:name w:val="TableListNumbered"/>
    <w:qFormat/>
    <w:rsid w:val="00A413F4"/>
    <w:pPr>
      <w:spacing w:before="120" w:after="120"/>
      <w:ind w:left="288" w:hanging="288"/>
    </w:pPr>
    <w:rPr>
      <w:rFonts w:ascii="Arial" w:hAnsi="Arial"/>
      <w:snapToGrid w:val="0"/>
      <w:sz w:val="22"/>
    </w:rPr>
  </w:style>
  <w:style w:type="paragraph" w:customStyle="1" w:styleId="TableListUnmarked">
    <w:name w:val="TableListUnmarked"/>
    <w:qFormat/>
    <w:rsid w:val="00A413F4"/>
    <w:pPr>
      <w:spacing w:before="120" w:after="120"/>
      <w:ind w:left="288"/>
    </w:pPr>
    <w:rPr>
      <w:rFonts w:ascii="Arial" w:hAnsi="Arial"/>
      <w:snapToGrid w:val="0"/>
      <w:sz w:val="22"/>
    </w:rPr>
  </w:style>
  <w:style w:type="paragraph" w:customStyle="1" w:styleId="TableSubhead">
    <w:name w:val="TableSubhead"/>
    <w:qFormat/>
    <w:rsid w:val="00A413F4"/>
    <w:pPr>
      <w:ind w:left="144"/>
    </w:pPr>
    <w:rPr>
      <w:rFonts w:ascii="Arial" w:hAnsi="Arial"/>
      <w:b/>
      <w:snapToGrid w:val="0"/>
      <w:sz w:val="22"/>
    </w:rPr>
  </w:style>
  <w:style w:type="paragraph" w:customStyle="1" w:styleId="TabularSource">
    <w:name w:val="TabularSource"/>
    <w:basedOn w:val="TabularEntry"/>
    <w:qFormat/>
    <w:rsid w:val="00A413F4"/>
    <w:pPr>
      <w:spacing w:before="120" w:after="120"/>
      <w:ind w:left="1440"/>
    </w:pPr>
    <w:rPr>
      <w:sz w:val="20"/>
    </w:rPr>
  </w:style>
  <w:style w:type="paragraph" w:customStyle="1" w:styleId="ExtractListUnmarked">
    <w:name w:val="ExtractListUnmarked"/>
    <w:qFormat/>
    <w:rsid w:val="00A413F4"/>
    <w:pPr>
      <w:spacing w:before="120" w:after="120"/>
      <w:ind w:left="2880"/>
    </w:pPr>
    <w:rPr>
      <w:noProof/>
      <w:sz w:val="24"/>
    </w:rPr>
  </w:style>
  <w:style w:type="character" w:customStyle="1" w:styleId="DigitalLinkAnchorText">
    <w:name w:val="DigitalLinkAnchorText"/>
    <w:rsid w:val="00A413F4"/>
    <w:rPr>
      <w:bdr w:val="none" w:sz="0" w:space="0" w:color="auto"/>
      <w:shd w:val="clear" w:color="auto" w:fill="D6E3BC"/>
    </w:rPr>
  </w:style>
  <w:style w:type="character" w:customStyle="1" w:styleId="DigitalLinkDestination">
    <w:name w:val="DigitalLinkDestination"/>
    <w:rsid w:val="00A413F4"/>
    <w:rPr>
      <w:bdr w:val="none" w:sz="0" w:space="0" w:color="auto"/>
      <w:shd w:val="clear" w:color="auto" w:fill="EAF1DD"/>
    </w:rPr>
  </w:style>
  <w:style w:type="paragraph" w:customStyle="1" w:styleId="FeatureRecipeTitleAlternative">
    <w:name w:val="FeatureRecipeTitleAlternative"/>
    <w:basedOn w:val="RecipeTitleAlternative"/>
    <w:rsid w:val="00A413F4"/>
    <w:pPr>
      <w:shd w:val="pct20" w:color="auto" w:fill="auto"/>
    </w:pPr>
  </w:style>
  <w:style w:type="paragraph" w:customStyle="1" w:styleId="FeatureSubRecipeTitle">
    <w:name w:val="FeatureSubRecipeTitle"/>
    <w:basedOn w:val="RecipeSubrecipeTitle"/>
    <w:rsid w:val="00A413F4"/>
    <w:pPr>
      <w:shd w:val="pct20" w:color="auto" w:fill="auto"/>
    </w:pPr>
  </w:style>
  <w:style w:type="paragraph" w:customStyle="1" w:styleId="FeatureRecipeTool">
    <w:name w:val="FeatureRecipeTool"/>
    <w:basedOn w:val="RecipeTool"/>
    <w:rsid w:val="00A413F4"/>
    <w:pPr>
      <w:shd w:val="pct20" w:color="auto" w:fill="auto"/>
    </w:pPr>
  </w:style>
  <w:style w:type="paragraph" w:customStyle="1" w:styleId="FeatureRecipeIntro">
    <w:name w:val="FeatureRecipeIntro"/>
    <w:basedOn w:val="RecipeIntro"/>
    <w:rsid w:val="00A413F4"/>
    <w:pPr>
      <w:shd w:val="pct20" w:color="auto" w:fill="auto"/>
    </w:pPr>
  </w:style>
  <w:style w:type="paragraph" w:customStyle="1" w:styleId="FeatureRecipeIntroHead">
    <w:name w:val="FeatureRecipeIntroHead"/>
    <w:basedOn w:val="RecipeIntroHead"/>
    <w:rsid w:val="00A413F4"/>
    <w:pPr>
      <w:shd w:val="pct20" w:color="auto" w:fill="auto"/>
    </w:pPr>
  </w:style>
  <w:style w:type="paragraph" w:customStyle="1" w:styleId="FeatureRecipeContributor">
    <w:name w:val="FeatureRecipeContributor"/>
    <w:basedOn w:val="RecipeContributor"/>
    <w:rsid w:val="00A413F4"/>
    <w:pPr>
      <w:shd w:val="pct20" w:color="auto" w:fill="auto"/>
    </w:pPr>
  </w:style>
  <w:style w:type="paragraph" w:customStyle="1" w:styleId="FeatureRecipeIngredientHead">
    <w:name w:val="FeatureRecipeIngredientHead"/>
    <w:basedOn w:val="RecipeIngredientHead"/>
    <w:rsid w:val="00A413F4"/>
    <w:pPr>
      <w:shd w:val="pct20" w:color="auto" w:fill="auto"/>
    </w:pPr>
  </w:style>
  <w:style w:type="paragraph" w:customStyle="1" w:styleId="FeatureRecipeIngredientSubhead">
    <w:name w:val="FeatureRecipeIngredientSubhead"/>
    <w:basedOn w:val="RecipeIngredientSubhead"/>
    <w:rsid w:val="00A413F4"/>
    <w:pPr>
      <w:shd w:val="pct20" w:color="auto" w:fill="auto"/>
    </w:pPr>
  </w:style>
  <w:style w:type="paragraph" w:customStyle="1" w:styleId="FeatureRecipeProcedureHead">
    <w:name w:val="FeatureRecipeProcedureHead"/>
    <w:basedOn w:val="RecipeProcedureHead"/>
    <w:rsid w:val="00A413F4"/>
    <w:pPr>
      <w:shd w:val="pct20" w:color="auto" w:fill="FFFFFF"/>
    </w:pPr>
  </w:style>
  <w:style w:type="paragraph" w:customStyle="1" w:styleId="FeatureRecipeTime">
    <w:name w:val="FeatureRecipeTime"/>
    <w:basedOn w:val="RecipeTime"/>
    <w:rsid w:val="00A413F4"/>
    <w:pPr>
      <w:shd w:val="pct20" w:color="auto" w:fill="auto"/>
    </w:pPr>
  </w:style>
  <w:style w:type="paragraph" w:customStyle="1" w:styleId="FeatureRecipeSubhead">
    <w:name w:val="FeatureRecipeSubhead"/>
    <w:basedOn w:val="RecipeSubhead"/>
    <w:rsid w:val="00A413F4"/>
    <w:pPr>
      <w:shd w:val="pct20" w:color="auto" w:fill="FFFFFF"/>
    </w:pPr>
  </w:style>
  <w:style w:type="paragraph" w:customStyle="1" w:styleId="FeatureRecipeVariationTitle">
    <w:name w:val="FeatureRecipeVariationTitle"/>
    <w:basedOn w:val="RecipeVariationTitle"/>
    <w:rsid w:val="00A413F4"/>
    <w:pPr>
      <w:shd w:val="pct20" w:color="auto" w:fill="auto"/>
    </w:pPr>
  </w:style>
  <w:style w:type="paragraph" w:customStyle="1" w:styleId="FeatureRecipeVariationHead">
    <w:name w:val="FeatureRecipeVariationHead"/>
    <w:basedOn w:val="RecipeVariationHead"/>
    <w:rsid w:val="00A413F4"/>
    <w:pPr>
      <w:shd w:val="pct20" w:color="auto" w:fill="auto"/>
    </w:pPr>
  </w:style>
  <w:style w:type="paragraph" w:customStyle="1" w:styleId="FeaturerecipeVariationPara">
    <w:name w:val="FeaturerecipeVariationPara"/>
    <w:basedOn w:val="RecipeVariationPara"/>
    <w:rsid w:val="00A413F4"/>
    <w:pPr>
      <w:shd w:val="pct20" w:color="auto" w:fill="auto"/>
    </w:pPr>
  </w:style>
  <w:style w:type="paragraph" w:customStyle="1" w:styleId="FeatureRecipeNoteHead">
    <w:name w:val="FeatureRecipeNoteHead"/>
    <w:basedOn w:val="RecipeNoteHead"/>
    <w:rsid w:val="00A413F4"/>
    <w:pPr>
      <w:shd w:val="pct20" w:color="auto" w:fill="auto"/>
    </w:pPr>
  </w:style>
  <w:style w:type="paragraph" w:customStyle="1" w:styleId="FeatureRecipeNotePara">
    <w:name w:val="FeatureRecipeNotePara"/>
    <w:basedOn w:val="RecipeNotePara"/>
    <w:rsid w:val="00A413F4"/>
    <w:pPr>
      <w:shd w:val="pct20" w:color="auto" w:fill="auto"/>
    </w:pPr>
  </w:style>
  <w:style w:type="paragraph" w:customStyle="1" w:styleId="FeatureRecipeNutritionInfo">
    <w:name w:val="FeatureRecipeNutritionInfo"/>
    <w:basedOn w:val="RecipeNutritionInfo"/>
    <w:rsid w:val="00A413F4"/>
    <w:pPr>
      <w:shd w:val="pct20" w:color="auto" w:fill="auto"/>
    </w:pPr>
  </w:style>
  <w:style w:type="paragraph" w:customStyle="1" w:styleId="FeatureRecipeNutritionHead">
    <w:name w:val="FeatureRecipeNutritionHead"/>
    <w:basedOn w:val="RecipeNutritionHead"/>
    <w:rsid w:val="00A413F4"/>
    <w:pPr>
      <w:shd w:val="pct20" w:color="auto" w:fill="auto"/>
    </w:pPr>
  </w:style>
  <w:style w:type="paragraph" w:customStyle="1" w:styleId="FeatureRecipeFootnote">
    <w:name w:val="FeatureRecipeFootnote"/>
    <w:basedOn w:val="RecipeFootnote"/>
    <w:rsid w:val="00A413F4"/>
    <w:pPr>
      <w:shd w:val="pct20" w:color="auto" w:fill="auto"/>
    </w:pPr>
  </w:style>
  <w:style w:type="paragraph" w:customStyle="1" w:styleId="FeatureRecipeTableHead">
    <w:name w:val="FeatureRecipeTableHead"/>
    <w:basedOn w:val="RecipeTableHead"/>
    <w:rsid w:val="00A413F4"/>
    <w:pPr>
      <w:shd w:val="pct20" w:color="auto" w:fill="auto"/>
    </w:pPr>
  </w:style>
  <w:style w:type="paragraph" w:customStyle="1" w:styleId="CopyrightLine">
    <w:name w:val="CopyrightLine"/>
    <w:qFormat/>
    <w:rsid w:val="00A413F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A413F4"/>
    <w:rPr>
      <w:rFonts w:ascii="Courier New" w:hAnsi="Courier New"/>
      <w:bdr w:val="single" w:sz="2" w:space="0" w:color="FF0000"/>
    </w:rPr>
  </w:style>
  <w:style w:type="character" w:customStyle="1" w:styleId="DigitalOnlyURL">
    <w:name w:val="DigitalOnlyURL"/>
    <w:uiPriority w:val="1"/>
    <w:rsid w:val="00A413F4"/>
    <w:rPr>
      <w:rFonts w:ascii="Courier New" w:hAnsi="Courier New"/>
      <w:bdr w:val="single" w:sz="2" w:space="0" w:color="002060"/>
      <w:shd w:val="clear" w:color="auto" w:fill="auto"/>
    </w:rPr>
  </w:style>
  <w:style w:type="paragraph" w:styleId="TOC1">
    <w:name w:val="toc 1"/>
    <w:basedOn w:val="Normal"/>
    <w:next w:val="Normal"/>
    <w:autoRedefine/>
    <w:semiHidden/>
    <w:rsid w:val="00A413F4"/>
  </w:style>
  <w:style w:type="paragraph" w:styleId="TOC2">
    <w:name w:val="toc 2"/>
    <w:basedOn w:val="Normal"/>
    <w:next w:val="Normal"/>
    <w:autoRedefine/>
    <w:semiHidden/>
    <w:rsid w:val="00A413F4"/>
    <w:pPr>
      <w:ind w:left="240"/>
    </w:pPr>
  </w:style>
  <w:style w:type="paragraph" w:styleId="TOC3">
    <w:name w:val="toc 3"/>
    <w:basedOn w:val="Normal"/>
    <w:next w:val="Normal"/>
    <w:autoRedefine/>
    <w:semiHidden/>
    <w:rsid w:val="00A413F4"/>
    <w:pPr>
      <w:ind w:left="480"/>
    </w:pPr>
  </w:style>
  <w:style w:type="character" w:customStyle="1" w:styleId="FigureSourceChar">
    <w:name w:val="FigureSource Char"/>
    <w:link w:val="FigureSource"/>
    <w:rsid w:val="00A413F4"/>
    <w:rPr>
      <w:rFonts w:ascii="Arial" w:hAnsi="Arial"/>
      <w:sz w:val="22"/>
    </w:rPr>
  </w:style>
  <w:style w:type="numbering" w:styleId="111111">
    <w:name w:val="Outline List 2"/>
    <w:basedOn w:val="NoList"/>
    <w:rsid w:val="00A413F4"/>
    <w:pPr>
      <w:numPr>
        <w:numId w:val="17"/>
      </w:numPr>
    </w:pPr>
  </w:style>
  <w:style w:type="numbering" w:styleId="1ai">
    <w:name w:val="Outline List 1"/>
    <w:basedOn w:val="NoList"/>
    <w:rsid w:val="00A413F4"/>
    <w:pPr>
      <w:numPr>
        <w:numId w:val="18"/>
      </w:numPr>
    </w:pPr>
  </w:style>
  <w:style w:type="numbering" w:styleId="ArticleSection">
    <w:name w:val="Outline List 3"/>
    <w:basedOn w:val="NoList"/>
    <w:rsid w:val="00A413F4"/>
    <w:pPr>
      <w:numPr>
        <w:numId w:val="19"/>
      </w:numPr>
    </w:pPr>
  </w:style>
  <w:style w:type="paragraph" w:styleId="BlockText">
    <w:name w:val="Block Text"/>
    <w:basedOn w:val="Normal"/>
    <w:rsid w:val="00A413F4"/>
    <w:pPr>
      <w:spacing w:after="120"/>
      <w:ind w:left="1440" w:right="1440"/>
    </w:pPr>
  </w:style>
  <w:style w:type="paragraph" w:styleId="BodyText">
    <w:name w:val="Body Text"/>
    <w:basedOn w:val="Normal"/>
    <w:rsid w:val="00A413F4"/>
    <w:pPr>
      <w:spacing w:after="120"/>
    </w:pPr>
  </w:style>
  <w:style w:type="paragraph" w:styleId="BodyText2">
    <w:name w:val="Body Text 2"/>
    <w:basedOn w:val="Normal"/>
    <w:rsid w:val="00A413F4"/>
    <w:pPr>
      <w:spacing w:after="120" w:line="480" w:lineRule="auto"/>
    </w:pPr>
  </w:style>
  <w:style w:type="paragraph" w:styleId="BodyText3">
    <w:name w:val="Body Text 3"/>
    <w:basedOn w:val="Normal"/>
    <w:rsid w:val="00A413F4"/>
    <w:pPr>
      <w:spacing w:after="120"/>
    </w:pPr>
    <w:rPr>
      <w:sz w:val="16"/>
      <w:szCs w:val="16"/>
    </w:rPr>
  </w:style>
  <w:style w:type="paragraph" w:styleId="BodyTextFirstIndent">
    <w:name w:val="Body Text First Indent"/>
    <w:basedOn w:val="BodyText"/>
    <w:rsid w:val="00A413F4"/>
    <w:pPr>
      <w:ind w:firstLine="210"/>
    </w:pPr>
  </w:style>
  <w:style w:type="paragraph" w:styleId="BodyTextIndent">
    <w:name w:val="Body Text Indent"/>
    <w:basedOn w:val="Normal"/>
    <w:rsid w:val="00A413F4"/>
    <w:pPr>
      <w:spacing w:after="120"/>
      <w:ind w:left="360"/>
    </w:pPr>
  </w:style>
  <w:style w:type="paragraph" w:styleId="BodyTextFirstIndent2">
    <w:name w:val="Body Text First Indent 2"/>
    <w:basedOn w:val="BodyTextIndent"/>
    <w:rsid w:val="00A413F4"/>
    <w:pPr>
      <w:ind w:firstLine="210"/>
    </w:pPr>
  </w:style>
  <w:style w:type="paragraph" w:styleId="BodyTextIndent2">
    <w:name w:val="Body Text Indent 2"/>
    <w:basedOn w:val="Normal"/>
    <w:rsid w:val="00A413F4"/>
    <w:pPr>
      <w:spacing w:after="120" w:line="480" w:lineRule="auto"/>
      <w:ind w:left="360"/>
    </w:pPr>
  </w:style>
  <w:style w:type="paragraph" w:styleId="BodyTextIndent3">
    <w:name w:val="Body Text Indent 3"/>
    <w:basedOn w:val="Normal"/>
    <w:rsid w:val="00A413F4"/>
    <w:pPr>
      <w:spacing w:after="120"/>
      <w:ind w:left="360"/>
    </w:pPr>
    <w:rPr>
      <w:sz w:val="16"/>
      <w:szCs w:val="16"/>
    </w:rPr>
  </w:style>
  <w:style w:type="paragraph" w:styleId="Caption">
    <w:name w:val="caption"/>
    <w:basedOn w:val="Normal"/>
    <w:next w:val="Normal"/>
    <w:qFormat/>
    <w:rsid w:val="00A413F4"/>
    <w:rPr>
      <w:b/>
      <w:bCs/>
      <w:sz w:val="20"/>
      <w:szCs w:val="20"/>
    </w:rPr>
  </w:style>
  <w:style w:type="paragraph" w:styleId="Closing">
    <w:name w:val="Closing"/>
    <w:basedOn w:val="Normal"/>
    <w:rsid w:val="00A413F4"/>
    <w:pPr>
      <w:ind w:left="4320"/>
    </w:pPr>
  </w:style>
  <w:style w:type="paragraph" w:styleId="Date">
    <w:name w:val="Date"/>
    <w:basedOn w:val="Normal"/>
    <w:next w:val="Normal"/>
    <w:rsid w:val="00A413F4"/>
  </w:style>
  <w:style w:type="paragraph" w:styleId="DocumentMap">
    <w:name w:val="Document Map"/>
    <w:basedOn w:val="Normal"/>
    <w:semiHidden/>
    <w:rsid w:val="00A413F4"/>
    <w:pPr>
      <w:shd w:val="clear" w:color="auto" w:fill="000080"/>
    </w:pPr>
    <w:rPr>
      <w:rFonts w:ascii="Tahoma" w:hAnsi="Tahoma" w:cs="Tahoma"/>
      <w:sz w:val="20"/>
      <w:szCs w:val="20"/>
    </w:rPr>
  </w:style>
  <w:style w:type="paragraph" w:styleId="E-mailSignature">
    <w:name w:val="E-mail Signature"/>
    <w:basedOn w:val="Normal"/>
    <w:rsid w:val="00A413F4"/>
  </w:style>
  <w:style w:type="character" w:styleId="EndnoteReference">
    <w:name w:val="endnote reference"/>
    <w:semiHidden/>
    <w:rsid w:val="00A413F4"/>
    <w:rPr>
      <w:vertAlign w:val="superscript"/>
    </w:rPr>
  </w:style>
  <w:style w:type="paragraph" w:styleId="EndnoteText">
    <w:name w:val="endnote text"/>
    <w:basedOn w:val="Normal"/>
    <w:semiHidden/>
    <w:rsid w:val="00A413F4"/>
    <w:rPr>
      <w:sz w:val="20"/>
      <w:szCs w:val="20"/>
    </w:rPr>
  </w:style>
  <w:style w:type="paragraph" w:styleId="EnvelopeAddress">
    <w:name w:val="envelope address"/>
    <w:basedOn w:val="Normal"/>
    <w:rsid w:val="00A413F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413F4"/>
    <w:rPr>
      <w:rFonts w:ascii="Arial" w:hAnsi="Arial" w:cs="Arial"/>
      <w:sz w:val="20"/>
      <w:szCs w:val="20"/>
    </w:rPr>
  </w:style>
  <w:style w:type="character" w:styleId="FootnoteReference">
    <w:name w:val="footnote reference"/>
    <w:semiHidden/>
    <w:rsid w:val="00A413F4"/>
    <w:rPr>
      <w:vertAlign w:val="superscript"/>
    </w:rPr>
  </w:style>
  <w:style w:type="paragraph" w:styleId="FootnoteText">
    <w:name w:val="footnote text"/>
    <w:basedOn w:val="Normal"/>
    <w:semiHidden/>
    <w:rsid w:val="00A413F4"/>
    <w:rPr>
      <w:sz w:val="20"/>
      <w:szCs w:val="20"/>
    </w:rPr>
  </w:style>
  <w:style w:type="paragraph" w:styleId="HTMLAddress">
    <w:name w:val="HTML Address"/>
    <w:basedOn w:val="Normal"/>
    <w:rsid w:val="00A413F4"/>
    <w:rPr>
      <w:i/>
      <w:iCs/>
    </w:rPr>
  </w:style>
  <w:style w:type="paragraph" w:styleId="HTMLPreformatted">
    <w:name w:val="HTML Preformatted"/>
    <w:basedOn w:val="Normal"/>
    <w:rsid w:val="00A413F4"/>
    <w:rPr>
      <w:rFonts w:ascii="Courier New" w:hAnsi="Courier New" w:cs="Courier New"/>
      <w:sz w:val="20"/>
      <w:szCs w:val="20"/>
    </w:rPr>
  </w:style>
  <w:style w:type="paragraph" w:styleId="Index10">
    <w:name w:val="index 1"/>
    <w:basedOn w:val="Normal"/>
    <w:next w:val="Normal"/>
    <w:autoRedefine/>
    <w:semiHidden/>
    <w:rsid w:val="00A413F4"/>
    <w:pPr>
      <w:ind w:left="240" w:hanging="240"/>
    </w:pPr>
  </w:style>
  <w:style w:type="paragraph" w:styleId="Index20">
    <w:name w:val="index 2"/>
    <w:basedOn w:val="Normal"/>
    <w:next w:val="Normal"/>
    <w:autoRedefine/>
    <w:semiHidden/>
    <w:rsid w:val="00A413F4"/>
    <w:pPr>
      <w:ind w:left="480" w:hanging="240"/>
    </w:pPr>
  </w:style>
  <w:style w:type="paragraph" w:styleId="Index30">
    <w:name w:val="index 3"/>
    <w:basedOn w:val="Normal"/>
    <w:next w:val="Normal"/>
    <w:autoRedefine/>
    <w:semiHidden/>
    <w:rsid w:val="00A413F4"/>
    <w:pPr>
      <w:ind w:left="720" w:hanging="240"/>
    </w:pPr>
  </w:style>
  <w:style w:type="paragraph" w:styleId="Index4">
    <w:name w:val="index 4"/>
    <w:basedOn w:val="Normal"/>
    <w:next w:val="Normal"/>
    <w:autoRedefine/>
    <w:semiHidden/>
    <w:rsid w:val="00A413F4"/>
    <w:pPr>
      <w:ind w:left="960" w:hanging="240"/>
    </w:pPr>
  </w:style>
  <w:style w:type="paragraph" w:styleId="Index5">
    <w:name w:val="index 5"/>
    <w:basedOn w:val="Normal"/>
    <w:next w:val="Normal"/>
    <w:autoRedefine/>
    <w:semiHidden/>
    <w:rsid w:val="00A413F4"/>
    <w:pPr>
      <w:ind w:left="1200" w:hanging="240"/>
    </w:pPr>
  </w:style>
  <w:style w:type="paragraph" w:styleId="Index6">
    <w:name w:val="index 6"/>
    <w:basedOn w:val="Normal"/>
    <w:next w:val="Normal"/>
    <w:autoRedefine/>
    <w:semiHidden/>
    <w:rsid w:val="00A413F4"/>
    <w:pPr>
      <w:ind w:left="1440" w:hanging="240"/>
    </w:pPr>
  </w:style>
  <w:style w:type="paragraph" w:styleId="Index7">
    <w:name w:val="index 7"/>
    <w:basedOn w:val="Normal"/>
    <w:next w:val="Normal"/>
    <w:autoRedefine/>
    <w:semiHidden/>
    <w:rsid w:val="00A413F4"/>
    <w:pPr>
      <w:ind w:left="1680" w:hanging="240"/>
    </w:pPr>
  </w:style>
  <w:style w:type="paragraph" w:styleId="Index8">
    <w:name w:val="index 8"/>
    <w:basedOn w:val="Normal"/>
    <w:next w:val="Normal"/>
    <w:autoRedefine/>
    <w:semiHidden/>
    <w:rsid w:val="00A413F4"/>
    <w:pPr>
      <w:ind w:left="1920" w:hanging="240"/>
    </w:pPr>
  </w:style>
  <w:style w:type="paragraph" w:styleId="Index9">
    <w:name w:val="index 9"/>
    <w:basedOn w:val="Normal"/>
    <w:next w:val="Normal"/>
    <w:autoRedefine/>
    <w:semiHidden/>
    <w:rsid w:val="00A413F4"/>
    <w:pPr>
      <w:ind w:left="2160" w:hanging="240"/>
    </w:pPr>
  </w:style>
  <w:style w:type="paragraph" w:styleId="IndexHeading">
    <w:name w:val="index heading"/>
    <w:basedOn w:val="Normal"/>
    <w:next w:val="Index10"/>
    <w:semiHidden/>
    <w:rsid w:val="00A413F4"/>
    <w:rPr>
      <w:rFonts w:ascii="Arial" w:hAnsi="Arial" w:cs="Arial"/>
      <w:b/>
      <w:bCs/>
    </w:rPr>
  </w:style>
  <w:style w:type="paragraph" w:styleId="List">
    <w:name w:val="List"/>
    <w:basedOn w:val="Normal"/>
    <w:rsid w:val="00A413F4"/>
    <w:pPr>
      <w:ind w:left="360" w:hanging="360"/>
    </w:pPr>
  </w:style>
  <w:style w:type="paragraph" w:styleId="List2">
    <w:name w:val="List 2"/>
    <w:basedOn w:val="Normal"/>
    <w:rsid w:val="00A413F4"/>
    <w:pPr>
      <w:ind w:left="720" w:hanging="360"/>
    </w:pPr>
  </w:style>
  <w:style w:type="paragraph" w:styleId="List3">
    <w:name w:val="List 3"/>
    <w:basedOn w:val="Normal"/>
    <w:rsid w:val="00A413F4"/>
    <w:pPr>
      <w:ind w:left="1080" w:hanging="360"/>
    </w:pPr>
  </w:style>
  <w:style w:type="paragraph" w:styleId="List4">
    <w:name w:val="List 4"/>
    <w:basedOn w:val="Normal"/>
    <w:rsid w:val="00A413F4"/>
    <w:pPr>
      <w:ind w:left="1440" w:hanging="360"/>
    </w:pPr>
  </w:style>
  <w:style w:type="paragraph" w:styleId="List5">
    <w:name w:val="List 5"/>
    <w:basedOn w:val="Normal"/>
    <w:rsid w:val="00A413F4"/>
    <w:pPr>
      <w:ind w:left="1800" w:hanging="360"/>
    </w:pPr>
  </w:style>
  <w:style w:type="paragraph" w:styleId="ListBullet2">
    <w:name w:val="List Bullet 2"/>
    <w:basedOn w:val="Normal"/>
    <w:rsid w:val="00A413F4"/>
    <w:pPr>
      <w:numPr>
        <w:numId w:val="20"/>
      </w:numPr>
    </w:pPr>
  </w:style>
  <w:style w:type="paragraph" w:styleId="ListBullet3">
    <w:name w:val="List Bullet 3"/>
    <w:basedOn w:val="Normal"/>
    <w:rsid w:val="00A413F4"/>
    <w:pPr>
      <w:numPr>
        <w:numId w:val="21"/>
      </w:numPr>
    </w:pPr>
  </w:style>
  <w:style w:type="paragraph" w:styleId="ListBullet4">
    <w:name w:val="List Bullet 4"/>
    <w:basedOn w:val="Normal"/>
    <w:rsid w:val="00A413F4"/>
    <w:pPr>
      <w:numPr>
        <w:numId w:val="22"/>
      </w:numPr>
    </w:pPr>
  </w:style>
  <w:style w:type="paragraph" w:styleId="ListBullet5">
    <w:name w:val="List Bullet 5"/>
    <w:basedOn w:val="Normal"/>
    <w:rsid w:val="00A413F4"/>
    <w:pPr>
      <w:numPr>
        <w:numId w:val="23"/>
      </w:numPr>
    </w:pPr>
  </w:style>
  <w:style w:type="paragraph" w:styleId="ListContinue">
    <w:name w:val="List Continue"/>
    <w:basedOn w:val="Normal"/>
    <w:rsid w:val="00A413F4"/>
    <w:pPr>
      <w:spacing w:after="120"/>
      <w:ind w:left="360"/>
    </w:pPr>
  </w:style>
  <w:style w:type="paragraph" w:styleId="ListContinue2">
    <w:name w:val="List Continue 2"/>
    <w:basedOn w:val="Normal"/>
    <w:rsid w:val="00A413F4"/>
    <w:pPr>
      <w:spacing w:after="120"/>
      <w:ind w:left="720"/>
    </w:pPr>
  </w:style>
  <w:style w:type="paragraph" w:styleId="ListContinue3">
    <w:name w:val="List Continue 3"/>
    <w:basedOn w:val="Normal"/>
    <w:rsid w:val="00A413F4"/>
    <w:pPr>
      <w:spacing w:after="120"/>
      <w:ind w:left="1080"/>
    </w:pPr>
  </w:style>
  <w:style w:type="paragraph" w:styleId="ListContinue4">
    <w:name w:val="List Continue 4"/>
    <w:basedOn w:val="Normal"/>
    <w:rsid w:val="00A413F4"/>
    <w:pPr>
      <w:spacing w:after="120"/>
      <w:ind w:left="1440"/>
    </w:pPr>
  </w:style>
  <w:style w:type="paragraph" w:styleId="ListContinue5">
    <w:name w:val="List Continue 5"/>
    <w:basedOn w:val="Normal"/>
    <w:rsid w:val="00A413F4"/>
    <w:pPr>
      <w:spacing w:after="120"/>
      <w:ind w:left="1800"/>
    </w:pPr>
  </w:style>
  <w:style w:type="paragraph" w:styleId="ListNumber">
    <w:name w:val="List Number"/>
    <w:basedOn w:val="Normal"/>
    <w:rsid w:val="00A413F4"/>
    <w:pPr>
      <w:numPr>
        <w:numId w:val="24"/>
      </w:numPr>
    </w:pPr>
  </w:style>
  <w:style w:type="paragraph" w:styleId="ListNumber2">
    <w:name w:val="List Number 2"/>
    <w:basedOn w:val="Normal"/>
    <w:rsid w:val="00A413F4"/>
    <w:pPr>
      <w:numPr>
        <w:numId w:val="25"/>
      </w:numPr>
    </w:pPr>
  </w:style>
  <w:style w:type="paragraph" w:styleId="ListNumber3">
    <w:name w:val="List Number 3"/>
    <w:basedOn w:val="Normal"/>
    <w:rsid w:val="00A413F4"/>
    <w:pPr>
      <w:numPr>
        <w:numId w:val="26"/>
      </w:numPr>
    </w:pPr>
  </w:style>
  <w:style w:type="paragraph" w:styleId="ListNumber4">
    <w:name w:val="List Number 4"/>
    <w:basedOn w:val="Normal"/>
    <w:rsid w:val="00A413F4"/>
    <w:pPr>
      <w:numPr>
        <w:numId w:val="27"/>
      </w:numPr>
    </w:pPr>
  </w:style>
  <w:style w:type="paragraph" w:styleId="ListNumber5">
    <w:name w:val="List Number 5"/>
    <w:basedOn w:val="Normal"/>
    <w:rsid w:val="00A413F4"/>
    <w:pPr>
      <w:numPr>
        <w:numId w:val="28"/>
      </w:numPr>
    </w:pPr>
  </w:style>
  <w:style w:type="paragraph" w:styleId="MacroText">
    <w:name w:val="macro"/>
    <w:semiHidden/>
    <w:rsid w:val="00A41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413F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A413F4"/>
  </w:style>
  <w:style w:type="paragraph" w:styleId="NormalIndent">
    <w:name w:val="Normal Indent"/>
    <w:basedOn w:val="Normal"/>
    <w:rsid w:val="00A413F4"/>
    <w:pPr>
      <w:ind w:left="720"/>
    </w:pPr>
  </w:style>
  <w:style w:type="paragraph" w:styleId="NoteHeading">
    <w:name w:val="Note Heading"/>
    <w:basedOn w:val="Normal"/>
    <w:next w:val="Normal"/>
    <w:rsid w:val="00A413F4"/>
  </w:style>
  <w:style w:type="paragraph" w:styleId="PlainText">
    <w:name w:val="Plain Text"/>
    <w:basedOn w:val="Normal"/>
    <w:rsid w:val="00A413F4"/>
    <w:rPr>
      <w:rFonts w:ascii="Courier New" w:hAnsi="Courier New" w:cs="Courier New"/>
      <w:sz w:val="20"/>
      <w:szCs w:val="20"/>
    </w:rPr>
  </w:style>
  <w:style w:type="paragraph" w:styleId="Signature">
    <w:name w:val="Signature"/>
    <w:basedOn w:val="Normal"/>
    <w:rsid w:val="00A413F4"/>
    <w:pPr>
      <w:ind w:left="4320"/>
    </w:pPr>
  </w:style>
  <w:style w:type="table" w:styleId="Table3Deffects1">
    <w:name w:val="Table 3D effects 1"/>
    <w:basedOn w:val="TableNormal"/>
    <w:rsid w:val="00A413F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13F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13F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13F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13F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413F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413F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413F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413F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413F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413F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413F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413F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413F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413F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413F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413F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413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413F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413F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413F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413F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413F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413F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413F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413F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413F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413F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413F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413F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413F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413F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413F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413F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413F4"/>
    <w:pPr>
      <w:ind w:left="240" w:hanging="240"/>
    </w:pPr>
  </w:style>
  <w:style w:type="paragraph" w:styleId="TableofFigures">
    <w:name w:val="table of figures"/>
    <w:basedOn w:val="Normal"/>
    <w:next w:val="Normal"/>
    <w:semiHidden/>
    <w:rsid w:val="00A413F4"/>
  </w:style>
  <w:style w:type="table" w:styleId="TableProfessional">
    <w:name w:val="Table Professional"/>
    <w:basedOn w:val="TableNormal"/>
    <w:rsid w:val="00A413F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413F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413F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413F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413F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413F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413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413F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413F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413F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A413F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413F4"/>
    <w:pPr>
      <w:spacing w:before="120"/>
    </w:pPr>
    <w:rPr>
      <w:rFonts w:ascii="Arial" w:hAnsi="Arial" w:cs="Arial"/>
      <w:b/>
      <w:bCs/>
    </w:rPr>
  </w:style>
  <w:style w:type="paragraph" w:styleId="TOC4">
    <w:name w:val="toc 4"/>
    <w:basedOn w:val="Normal"/>
    <w:next w:val="Normal"/>
    <w:autoRedefine/>
    <w:semiHidden/>
    <w:rsid w:val="00A413F4"/>
    <w:pPr>
      <w:ind w:left="720"/>
    </w:pPr>
  </w:style>
  <w:style w:type="paragraph" w:styleId="TOC7">
    <w:name w:val="toc 7"/>
    <w:basedOn w:val="Normal"/>
    <w:next w:val="Normal"/>
    <w:autoRedefine/>
    <w:semiHidden/>
    <w:rsid w:val="00A413F4"/>
    <w:pPr>
      <w:ind w:left="1440"/>
    </w:pPr>
  </w:style>
  <w:style w:type="paragraph" w:styleId="TOC8">
    <w:name w:val="toc 8"/>
    <w:basedOn w:val="Normal"/>
    <w:next w:val="Normal"/>
    <w:autoRedefine/>
    <w:semiHidden/>
    <w:rsid w:val="00A413F4"/>
    <w:pPr>
      <w:ind w:left="1680"/>
    </w:pPr>
  </w:style>
  <w:style w:type="paragraph" w:styleId="TOC9">
    <w:name w:val="toc 9"/>
    <w:basedOn w:val="Normal"/>
    <w:next w:val="Normal"/>
    <w:autoRedefine/>
    <w:semiHidden/>
    <w:rsid w:val="00A413F4"/>
    <w:pPr>
      <w:ind w:left="1920"/>
    </w:pPr>
  </w:style>
  <w:style w:type="character" w:customStyle="1" w:styleId="DigitalLinkAnchorCode">
    <w:name w:val="DigitalLinkAnchorCode"/>
    <w:uiPriority w:val="1"/>
    <w:rsid w:val="00A413F4"/>
    <w:rPr>
      <w:rFonts w:ascii="Courier New" w:hAnsi="Courier New"/>
      <w:bdr w:val="none" w:sz="0" w:space="0" w:color="auto"/>
      <w:shd w:val="clear" w:color="auto" w:fill="D6E3BC"/>
    </w:rPr>
  </w:style>
  <w:style w:type="character" w:customStyle="1" w:styleId="InlineGraphic">
    <w:name w:val="InlineGraphic"/>
    <w:uiPriority w:val="1"/>
    <w:rsid w:val="00A413F4"/>
    <w:rPr>
      <w:bdr w:val="none" w:sz="0" w:space="0" w:color="auto"/>
      <w:shd w:val="clear" w:color="auto" w:fill="00B050"/>
    </w:rPr>
  </w:style>
  <w:style w:type="paragraph" w:customStyle="1" w:styleId="RecipeTableSubhead">
    <w:name w:val="RecipeTableSubhead"/>
    <w:basedOn w:val="TableSubhead"/>
    <w:qFormat/>
    <w:rsid w:val="00A413F4"/>
  </w:style>
  <w:style w:type="character" w:customStyle="1" w:styleId="Heading1Char">
    <w:name w:val="Heading 1 Char"/>
    <w:link w:val="Heading1"/>
    <w:rsid w:val="00187B24"/>
    <w:rPr>
      <w:b/>
      <w:caps/>
      <w:sz w:val="28"/>
      <w:szCs w:val="28"/>
    </w:rPr>
  </w:style>
  <w:style w:type="paragraph" w:styleId="Revision">
    <w:name w:val="Revision"/>
    <w:hidden/>
    <w:uiPriority w:val="99"/>
    <w:semiHidden/>
    <w:rsid w:val="00C77B4D"/>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A413F4"/>
    <w:rPr>
      <w:sz w:val="24"/>
      <w:szCs w:val="24"/>
    </w:rPr>
  </w:style>
  <w:style w:type="paragraph" w:styleId="Heading1">
    <w:name w:val="heading 1"/>
    <w:next w:val="Normal"/>
    <w:link w:val="Heading1Char"/>
    <w:qFormat/>
    <w:rsid w:val="00A413F4"/>
    <w:pPr>
      <w:keepNext/>
      <w:numPr>
        <w:numId w:val="19"/>
      </w:numPr>
      <w:spacing w:before="240"/>
      <w:outlineLvl w:val="0"/>
    </w:pPr>
    <w:rPr>
      <w:b/>
      <w:caps/>
      <w:sz w:val="28"/>
      <w:szCs w:val="28"/>
    </w:rPr>
  </w:style>
  <w:style w:type="paragraph" w:styleId="Heading2">
    <w:name w:val="heading 2"/>
    <w:basedOn w:val="Normal"/>
    <w:next w:val="Normal"/>
    <w:qFormat/>
    <w:rsid w:val="00A413F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A413F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A413F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A413F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A413F4"/>
    <w:pPr>
      <w:numPr>
        <w:ilvl w:val="5"/>
        <w:numId w:val="19"/>
      </w:numPr>
      <w:outlineLvl w:val="5"/>
    </w:pPr>
    <w:rPr>
      <w:sz w:val="24"/>
    </w:rPr>
  </w:style>
  <w:style w:type="paragraph" w:styleId="Heading7">
    <w:name w:val="heading 7"/>
    <w:next w:val="Normal"/>
    <w:qFormat/>
    <w:rsid w:val="00A413F4"/>
    <w:pPr>
      <w:numPr>
        <w:ilvl w:val="6"/>
        <w:numId w:val="19"/>
      </w:numPr>
      <w:outlineLvl w:val="6"/>
    </w:pPr>
    <w:rPr>
      <w:sz w:val="24"/>
    </w:rPr>
  </w:style>
  <w:style w:type="paragraph" w:styleId="Heading8">
    <w:name w:val="heading 8"/>
    <w:next w:val="Normal"/>
    <w:qFormat/>
    <w:rsid w:val="00A413F4"/>
    <w:pPr>
      <w:numPr>
        <w:ilvl w:val="7"/>
        <w:numId w:val="19"/>
      </w:numPr>
      <w:outlineLvl w:val="7"/>
    </w:pPr>
    <w:rPr>
      <w:sz w:val="24"/>
    </w:rPr>
  </w:style>
  <w:style w:type="paragraph" w:styleId="Heading9">
    <w:name w:val="heading 9"/>
    <w:next w:val="Normal"/>
    <w:qFormat/>
    <w:rsid w:val="00A413F4"/>
    <w:pPr>
      <w:numPr>
        <w:ilvl w:val="8"/>
        <w:numId w:val="19"/>
      </w:numPr>
      <w:outlineLvl w:val="8"/>
    </w:pPr>
    <w:rPr>
      <w:sz w:val="24"/>
    </w:rPr>
  </w:style>
  <w:style w:type="character" w:default="1" w:styleId="DefaultParagraphFont">
    <w:name w:val="Default Paragraph Font"/>
    <w:semiHidden/>
    <w:rsid w:val="00A413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413F4"/>
  </w:style>
  <w:style w:type="paragraph" w:customStyle="1" w:styleId="Para">
    <w:name w:val="Para"/>
    <w:qFormat/>
    <w:rsid w:val="00A413F4"/>
    <w:pPr>
      <w:spacing w:after="120"/>
      <w:ind w:left="720" w:firstLine="720"/>
    </w:pPr>
    <w:rPr>
      <w:snapToGrid w:val="0"/>
      <w:sz w:val="26"/>
    </w:rPr>
  </w:style>
  <w:style w:type="paragraph" w:customStyle="1" w:styleId="AbstractHead">
    <w:name w:val="AbstractHead"/>
    <w:basedOn w:val="Para"/>
    <w:next w:val="Normal"/>
    <w:rsid w:val="00A413F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413F4"/>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A413F4"/>
    <w:pPr>
      <w:spacing w:after="120"/>
      <w:ind w:left="720" w:firstLine="720"/>
    </w:pPr>
    <w:rPr>
      <w:snapToGrid w:val="0"/>
      <w:sz w:val="26"/>
    </w:rPr>
  </w:style>
  <w:style w:type="paragraph" w:customStyle="1" w:styleId="Address">
    <w:name w:val="Address"/>
    <w:basedOn w:val="Normal"/>
    <w:rsid w:val="00A413F4"/>
    <w:pPr>
      <w:widowControl w:val="0"/>
      <w:spacing w:before="120"/>
      <w:ind w:left="2160"/>
    </w:pPr>
    <w:rPr>
      <w:snapToGrid w:val="0"/>
      <w:szCs w:val="20"/>
    </w:rPr>
  </w:style>
  <w:style w:type="paragraph" w:customStyle="1" w:styleId="AddressDescription">
    <w:name w:val="AddressDescription"/>
    <w:basedOn w:val="Normal"/>
    <w:next w:val="Normal"/>
    <w:rsid w:val="00A413F4"/>
    <w:pPr>
      <w:widowControl w:val="0"/>
      <w:spacing w:before="120" w:after="120"/>
      <w:ind w:left="2160"/>
    </w:pPr>
    <w:rPr>
      <w:snapToGrid w:val="0"/>
      <w:szCs w:val="20"/>
    </w:rPr>
  </w:style>
  <w:style w:type="paragraph" w:customStyle="1" w:styleId="AddressName">
    <w:name w:val="AddressName"/>
    <w:basedOn w:val="Normal"/>
    <w:next w:val="Normal"/>
    <w:rsid w:val="00A413F4"/>
    <w:pPr>
      <w:widowControl w:val="0"/>
      <w:spacing w:before="120"/>
      <w:ind w:left="2160"/>
    </w:pPr>
    <w:rPr>
      <w:snapToGrid w:val="0"/>
      <w:szCs w:val="20"/>
    </w:rPr>
  </w:style>
  <w:style w:type="paragraph" w:customStyle="1" w:styleId="Question">
    <w:name w:val="Question"/>
    <w:next w:val="Normal"/>
    <w:rsid w:val="00A413F4"/>
    <w:pPr>
      <w:spacing w:after="120"/>
      <w:ind w:left="2160" w:hanging="720"/>
    </w:pPr>
    <w:rPr>
      <w:sz w:val="26"/>
    </w:rPr>
  </w:style>
  <w:style w:type="paragraph" w:customStyle="1" w:styleId="Option">
    <w:name w:val="Option"/>
    <w:basedOn w:val="Question"/>
    <w:rsid w:val="00A413F4"/>
    <w:pPr>
      <w:ind w:left="2880"/>
    </w:pPr>
  </w:style>
  <w:style w:type="paragraph" w:customStyle="1" w:styleId="Answer">
    <w:name w:val="Answer"/>
    <w:basedOn w:val="Option"/>
    <w:next w:val="Normal"/>
    <w:rsid w:val="00A413F4"/>
    <w:pPr>
      <w:widowControl w:val="0"/>
    </w:pPr>
    <w:rPr>
      <w:snapToGrid w:val="0"/>
    </w:rPr>
  </w:style>
  <w:style w:type="paragraph" w:customStyle="1" w:styleId="AnswersHead">
    <w:name w:val="AnswersHead"/>
    <w:basedOn w:val="Normal"/>
    <w:next w:val="Para"/>
    <w:rsid w:val="00A413F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413F4"/>
    <w:pPr>
      <w:spacing w:after="360"/>
      <w:outlineLvl w:val="0"/>
    </w:pPr>
    <w:rPr>
      <w:rFonts w:ascii="Arial" w:hAnsi="Arial"/>
      <w:b/>
      <w:snapToGrid w:val="0"/>
      <w:sz w:val="60"/>
    </w:rPr>
  </w:style>
  <w:style w:type="paragraph" w:customStyle="1" w:styleId="AppendixTitle">
    <w:name w:val="AppendixTitle"/>
    <w:basedOn w:val="ChapterTitle"/>
    <w:next w:val="Para"/>
    <w:rsid w:val="00A413F4"/>
    <w:pPr>
      <w:spacing w:before="120" w:after="120"/>
    </w:pPr>
  </w:style>
  <w:style w:type="paragraph" w:customStyle="1" w:styleId="AuthorBio">
    <w:name w:val="AuthorBio"/>
    <w:rsid w:val="00A413F4"/>
    <w:pPr>
      <w:spacing w:before="240" w:after="240"/>
      <w:ind w:firstLine="720"/>
    </w:pPr>
    <w:rPr>
      <w:rFonts w:ascii="Arial" w:hAnsi="Arial"/>
    </w:rPr>
  </w:style>
  <w:style w:type="paragraph" w:styleId="BalloonText">
    <w:name w:val="Balloon Text"/>
    <w:semiHidden/>
    <w:rsid w:val="00A413F4"/>
    <w:rPr>
      <w:rFonts w:ascii="Tahoma" w:hAnsi="Tahoma" w:cs="Tahoma"/>
      <w:sz w:val="16"/>
      <w:szCs w:val="16"/>
    </w:rPr>
  </w:style>
  <w:style w:type="paragraph" w:styleId="Bibliography">
    <w:name w:val="Bibliography"/>
    <w:basedOn w:val="Normal"/>
    <w:next w:val="Normal"/>
    <w:semiHidden/>
    <w:rsid w:val="00A413F4"/>
    <w:pPr>
      <w:spacing w:after="200" w:line="276" w:lineRule="auto"/>
    </w:pPr>
    <w:rPr>
      <w:rFonts w:ascii="Calibri" w:eastAsia="Calibri" w:hAnsi="Calibri"/>
      <w:sz w:val="22"/>
      <w:szCs w:val="22"/>
    </w:rPr>
  </w:style>
  <w:style w:type="paragraph" w:customStyle="1" w:styleId="BibliographyEntry">
    <w:name w:val="BibliographyEntry"/>
    <w:rsid w:val="00A413F4"/>
    <w:pPr>
      <w:ind w:left="1440" w:hanging="720"/>
    </w:pPr>
    <w:rPr>
      <w:rFonts w:ascii="Arial" w:hAnsi="Arial" w:cs="Tahoma"/>
      <w:sz w:val="26"/>
      <w:szCs w:val="16"/>
    </w:rPr>
  </w:style>
  <w:style w:type="paragraph" w:customStyle="1" w:styleId="BibliographyHead">
    <w:name w:val="BibliographyHead"/>
    <w:next w:val="BibliographyEntry"/>
    <w:rsid w:val="00A413F4"/>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A413F4"/>
    <w:rPr>
      <w:rFonts w:ascii="Arial" w:hAnsi="Arial"/>
      <w:b/>
      <w:smallCaps/>
      <w:sz w:val="60"/>
      <w:szCs w:val="60"/>
    </w:rPr>
  </w:style>
  <w:style w:type="character" w:customStyle="1" w:styleId="BoldItalic">
    <w:name w:val="BoldItalic"/>
    <w:rsid w:val="00A413F4"/>
    <w:rPr>
      <w:b/>
      <w:i/>
    </w:rPr>
  </w:style>
  <w:style w:type="character" w:styleId="BookTitle">
    <w:name w:val="Book Title"/>
    <w:qFormat/>
    <w:rsid w:val="00A413F4"/>
    <w:rPr>
      <w:b/>
      <w:bCs/>
      <w:smallCaps/>
      <w:spacing w:val="5"/>
    </w:rPr>
  </w:style>
  <w:style w:type="paragraph" w:customStyle="1" w:styleId="BookAuthor">
    <w:name w:val="BookAuthor"/>
    <w:basedOn w:val="Normal"/>
    <w:rsid w:val="00A413F4"/>
    <w:pPr>
      <w:spacing w:before="120" w:after="600"/>
      <w:ind w:left="720" w:firstLine="720"/>
      <w:contextualSpacing/>
      <w:jc w:val="center"/>
    </w:pPr>
    <w:rPr>
      <w:sz w:val="32"/>
      <w:szCs w:val="20"/>
    </w:rPr>
  </w:style>
  <w:style w:type="paragraph" w:customStyle="1" w:styleId="BookEdition">
    <w:name w:val="BookEdition"/>
    <w:qFormat/>
    <w:rsid w:val="00A413F4"/>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A413F4"/>
    <w:pPr>
      <w:spacing w:before="480" w:after="480"/>
      <w:ind w:left="720" w:firstLine="720"/>
      <w:jc w:val="center"/>
    </w:pPr>
    <w:rPr>
      <w:rFonts w:ascii="Arial" w:hAnsi="Arial"/>
      <w:b/>
      <w:snapToGrid w:val="0"/>
      <w:sz w:val="52"/>
      <w:szCs w:val="20"/>
    </w:rPr>
  </w:style>
  <w:style w:type="paragraph" w:customStyle="1" w:styleId="BookReviewAuthor">
    <w:name w:val="BookReviewAuthor"/>
    <w:rsid w:val="00A413F4"/>
    <w:pPr>
      <w:ind w:left="4320"/>
    </w:pPr>
    <w:rPr>
      <w:snapToGrid w:val="0"/>
    </w:rPr>
  </w:style>
  <w:style w:type="paragraph" w:customStyle="1" w:styleId="BookReviewItem">
    <w:name w:val="BookReviewItem"/>
    <w:rsid w:val="00A413F4"/>
    <w:pPr>
      <w:spacing w:before="240" w:after="240"/>
      <w:ind w:left="3600" w:right="1440" w:hanging="720"/>
    </w:pPr>
    <w:rPr>
      <w:sz w:val="28"/>
    </w:rPr>
  </w:style>
  <w:style w:type="paragraph" w:customStyle="1" w:styleId="BookTitle0">
    <w:name w:val="BookTitle"/>
    <w:basedOn w:val="Normal"/>
    <w:next w:val="Normal"/>
    <w:rsid w:val="00A413F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413F4"/>
    <w:pPr>
      <w:pageBreakBefore w:val="0"/>
      <w:spacing w:before="480"/>
    </w:pPr>
    <w:rPr>
      <w:sz w:val="36"/>
    </w:rPr>
  </w:style>
  <w:style w:type="character" w:customStyle="1" w:styleId="Callout">
    <w:name w:val="Callout"/>
    <w:rsid w:val="00A413F4"/>
    <w:rPr>
      <w:bdr w:val="none" w:sz="0" w:space="0" w:color="auto"/>
      <w:shd w:val="clear" w:color="auto" w:fill="B2A1C7"/>
    </w:rPr>
  </w:style>
  <w:style w:type="paragraph" w:customStyle="1" w:styleId="ChapterSubtitle">
    <w:name w:val="ChapterSubtitle"/>
    <w:basedOn w:val="ChapterTitle"/>
    <w:next w:val="Para"/>
    <w:rsid w:val="00A413F4"/>
    <w:rPr>
      <w:sz w:val="44"/>
    </w:rPr>
  </w:style>
  <w:style w:type="paragraph" w:customStyle="1" w:styleId="ChapterAuthor">
    <w:name w:val="ChapterAuthor"/>
    <w:basedOn w:val="ChapterSubtitle"/>
    <w:next w:val="Normal"/>
    <w:rsid w:val="00A413F4"/>
    <w:pPr>
      <w:spacing w:after="120"/>
      <w:outlineLvl w:val="9"/>
    </w:pPr>
    <w:rPr>
      <w:i/>
      <w:sz w:val="36"/>
    </w:rPr>
  </w:style>
  <w:style w:type="paragraph" w:customStyle="1" w:styleId="ChapterAuthorAffiliation">
    <w:name w:val="ChapterAuthorAffiliation"/>
    <w:next w:val="Para"/>
    <w:rsid w:val="00A413F4"/>
    <w:pPr>
      <w:spacing w:after="120"/>
    </w:pPr>
    <w:rPr>
      <w:rFonts w:ascii="Arial" w:hAnsi="Arial"/>
      <w:i/>
      <w:smallCaps/>
      <w:snapToGrid w:val="0"/>
      <w:sz w:val="36"/>
    </w:rPr>
  </w:style>
  <w:style w:type="paragraph" w:customStyle="1" w:styleId="FootnoteEntry">
    <w:name w:val="FootnoteEntry"/>
    <w:rsid w:val="00A413F4"/>
    <w:pPr>
      <w:ind w:left="1440" w:hanging="720"/>
    </w:pPr>
    <w:rPr>
      <w:snapToGrid w:val="0"/>
    </w:rPr>
  </w:style>
  <w:style w:type="paragraph" w:customStyle="1" w:styleId="ChapterCredit">
    <w:name w:val="ChapterCredit"/>
    <w:basedOn w:val="FootnoteEntry"/>
    <w:next w:val="Para"/>
    <w:rsid w:val="00A413F4"/>
    <w:pPr>
      <w:spacing w:before="120" w:after="120"/>
      <w:ind w:left="0" w:firstLine="0"/>
    </w:pPr>
  </w:style>
  <w:style w:type="paragraph" w:customStyle="1" w:styleId="Objective">
    <w:name w:val="Objective"/>
    <w:rsid w:val="00A413F4"/>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A413F4"/>
    <w:rPr>
      <w:i w:val="0"/>
    </w:rPr>
  </w:style>
  <w:style w:type="paragraph" w:customStyle="1" w:styleId="ChapterFeaturingList">
    <w:name w:val="ChapterFeaturingList"/>
    <w:basedOn w:val="ChapterObjective"/>
    <w:rsid w:val="00A413F4"/>
    <w:rPr>
      <w:b w:val="0"/>
      <w:sz w:val="26"/>
      <w:u w:val="none"/>
    </w:rPr>
  </w:style>
  <w:style w:type="paragraph" w:customStyle="1" w:styleId="ChapterFeaturingListSub">
    <w:name w:val="ChapterFeaturingListSub"/>
    <w:rsid w:val="00A413F4"/>
    <w:pPr>
      <w:spacing w:after="120"/>
      <w:ind w:left="2880"/>
      <w:contextualSpacing/>
    </w:pPr>
    <w:rPr>
      <w:rFonts w:ascii="Arial" w:hAnsi="Arial"/>
      <w:snapToGrid w:val="0"/>
      <w:sz w:val="26"/>
    </w:rPr>
  </w:style>
  <w:style w:type="paragraph" w:customStyle="1" w:styleId="ChapterFeaturingListSub2">
    <w:name w:val="ChapterFeaturingListSub2"/>
    <w:rsid w:val="00A413F4"/>
    <w:pPr>
      <w:spacing w:after="120"/>
      <w:ind w:left="3600"/>
    </w:pPr>
    <w:rPr>
      <w:rFonts w:ascii="Arial" w:hAnsi="Arial"/>
      <w:snapToGrid w:val="0"/>
      <w:sz w:val="26"/>
    </w:rPr>
  </w:style>
  <w:style w:type="paragraph" w:customStyle="1" w:styleId="ChapterIntroductionHead">
    <w:name w:val="ChapterIntroductionHead"/>
    <w:next w:val="Normal"/>
    <w:rsid w:val="00A413F4"/>
    <w:pPr>
      <w:ind w:left="1440"/>
      <w:outlineLvl w:val="0"/>
    </w:pPr>
    <w:rPr>
      <w:rFonts w:ascii="Arial" w:hAnsi="Arial"/>
      <w:b/>
      <w:snapToGrid w:val="0"/>
      <w:sz w:val="26"/>
    </w:rPr>
  </w:style>
  <w:style w:type="paragraph" w:customStyle="1" w:styleId="ChapterIntroductionPara">
    <w:name w:val="ChapterIntroductionPara"/>
    <w:next w:val="Para"/>
    <w:rsid w:val="00A413F4"/>
    <w:pPr>
      <w:ind w:left="1440"/>
    </w:pPr>
    <w:rPr>
      <w:rFonts w:ascii="Arial" w:hAnsi="Arial"/>
      <w:snapToGrid w:val="0"/>
      <w:sz w:val="26"/>
    </w:rPr>
  </w:style>
  <w:style w:type="paragraph" w:customStyle="1" w:styleId="ObjectiveTitle">
    <w:name w:val="ObjectiveTitle"/>
    <w:basedOn w:val="Objective"/>
    <w:next w:val="Objective"/>
    <w:rsid w:val="00A413F4"/>
    <w:pPr>
      <w:spacing w:before="240"/>
      <w:ind w:left="1800"/>
    </w:pPr>
    <w:rPr>
      <w:u w:val="none"/>
    </w:rPr>
  </w:style>
  <w:style w:type="paragraph" w:customStyle="1" w:styleId="ChapterObjectiveTitle">
    <w:name w:val="ChapterObjectiveTitle"/>
    <w:basedOn w:val="ObjectiveTitle"/>
    <w:next w:val="ChapterObjective"/>
    <w:rsid w:val="00A413F4"/>
    <w:pPr>
      <w:ind w:left="1440" w:firstLine="0"/>
    </w:pPr>
    <w:rPr>
      <w:i w:val="0"/>
    </w:rPr>
  </w:style>
  <w:style w:type="paragraph" w:customStyle="1" w:styleId="Subobjective">
    <w:name w:val="Subobjective"/>
    <w:basedOn w:val="Objective"/>
    <w:rsid w:val="00A413F4"/>
    <w:pPr>
      <w:keepNext/>
      <w:spacing w:before="180"/>
      <w:ind w:left="2880"/>
    </w:pPr>
  </w:style>
  <w:style w:type="paragraph" w:customStyle="1" w:styleId="ChapterSubobjective">
    <w:name w:val="ChapterSubobjective"/>
    <w:basedOn w:val="Subobjective"/>
    <w:rsid w:val="00A413F4"/>
    <w:pPr>
      <w:keepNext w:val="0"/>
    </w:pPr>
    <w:rPr>
      <w:i w:val="0"/>
    </w:rPr>
  </w:style>
  <w:style w:type="paragraph" w:customStyle="1" w:styleId="Code80">
    <w:name w:val="Code80"/>
    <w:rsid w:val="00A413F4"/>
    <w:pPr>
      <w:spacing w:before="120" w:after="120"/>
      <w:contextualSpacing/>
    </w:pPr>
    <w:rPr>
      <w:rFonts w:ascii="Courier New" w:hAnsi="Courier New"/>
      <w:noProof/>
      <w:snapToGrid w:val="0"/>
      <w:sz w:val="16"/>
    </w:rPr>
  </w:style>
  <w:style w:type="paragraph" w:customStyle="1" w:styleId="Code80Sub">
    <w:name w:val="Code80Sub"/>
    <w:rsid w:val="00A413F4"/>
    <w:pPr>
      <w:ind w:left="1440"/>
    </w:pPr>
    <w:rPr>
      <w:rFonts w:ascii="Courier New" w:hAnsi="Courier New"/>
      <w:noProof/>
      <w:snapToGrid w:val="0"/>
      <w:sz w:val="16"/>
      <w:lang w:val="de-DE"/>
    </w:rPr>
  </w:style>
  <w:style w:type="character" w:customStyle="1" w:styleId="CodeColorBlue">
    <w:name w:val="CodeColorBlue"/>
    <w:rsid w:val="00A413F4"/>
    <w:rPr>
      <w:rFonts w:cs="Arial"/>
      <w:color w:val="0000FF"/>
    </w:rPr>
  </w:style>
  <w:style w:type="character" w:customStyle="1" w:styleId="CodeColorBlue2">
    <w:name w:val="CodeColorBlue2"/>
    <w:rsid w:val="00A413F4"/>
    <w:rPr>
      <w:rFonts w:cs="Arial"/>
      <w:color w:val="0000A5"/>
    </w:rPr>
  </w:style>
  <w:style w:type="character" w:customStyle="1" w:styleId="CodeColorBlue3">
    <w:name w:val="CodeColorBlue3"/>
    <w:rsid w:val="00A413F4"/>
    <w:rPr>
      <w:rFonts w:cs="Arial"/>
      <w:color w:val="6464B9"/>
    </w:rPr>
  </w:style>
  <w:style w:type="character" w:customStyle="1" w:styleId="CodeColorBluegreen">
    <w:name w:val="CodeColorBluegreen"/>
    <w:rsid w:val="00A413F4"/>
    <w:rPr>
      <w:rFonts w:cs="Arial"/>
      <w:color w:val="2B91AF"/>
    </w:rPr>
  </w:style>
  <w:style w:type="character" w:customStyle="1" w:styleId="CodeColorBrown">
    <w:name w:val="CodeColorBrown"/>
    <w:rsid w:val="00A413F4"/>
    <w:rPr>
      <w:rFonts w:cs="Arial"/>
      <w:color w:val="A31515"/>
    </w:rPr>
  </w:style>
  <w:style w:type="character" w:customStyle="1" w:styleId="CodeColorDkBlue">
    <w:name w:val="CodeColorDkBlue"/>
    <w:rsid w:val="00A413F4"/>
    <w:rPr>
      <w:rFonts w:cs="Times New Roman"/>
      <w:color w:val="000080"/>
      <w:szCs w:val="22"/>
    </w:rPr>
  </w:style>
  <w:style w:type="character" w:customStyle="1" w:styleId="CodeColorGreen">
    <w:name w:val="CodeColorGreen"/>
    <w:rsid w:val="00A413F4"/>
    <w:rPr>
      <w:rFonts w:cs="Arial"/>
      <w:color w:val="008000"/>
    </w:rPr>
  </w:style>
  <w:style w:type="character" w:customStyle="1" w:styleId="CodeColorGreen2">
    <w:name w:val="CodeColorGreen2"/>
    <w:rsid w:val="00A413F4"/>
    <w:rPr>
      <w:rFonts w:cs="Arial"/>
      <w:color w:val="629755"/>
    </w:rPr>
  </w:style>
  <w:style w:type="character" w:customStyle="1" w:styleId="CodeColorGrey30">
    <w:name w:val="CodeColorGrey30"/>
    <w:rsid w:val="00A413F4"/>
    <w:rPr>
      <w:rFonts w:cs="Arial"/>
      <w:color w:val="808080"/>
    </w:rPr>
  </w:style>
  <w:style w:type="character" w:customStyle="1" w:styleId="CodeColorGrey55">
    <w:name w:val="CodeColorGrey55"/>
    <w:rsid w:val="00A413F4"/>
    <w:rPr>
      <w:rFonts w:cs="Arial"/>
      <w:color w:val="C0C0C0"/>
    </w:rPr>
  </w:style>
  <w:style w:type="character" w:customStyle="1" w:styleId="CodeColorGrey80">
    <w:name w:val="CodeColorGrey80"/>
    <w:rsid w:val="00A413F4"/>
    <w:rPr>
      <w:rFonts w:cs="Arial"/>
      <w:color w:val="555555"/>
    </w:rPr>
  </w:style>
  <w:style w:type="character" w:customStyle="1" w:styleId="CodeColorHotPink">
    <w:name w:val="CodeColorHotPink"/>
    <w:rsid w:val="00A413F4"/>
    <w:rPr>
      <w:rFonts w:cs="Times New Roman"/>
      <w:color w:val="DF36FA"/>
      <w:szCs w:val="18"/>
    </w:rPr>
  </w:style>
  <w:style w:type="character" w:customStyle="1" w:styleId="CodeColorMagenta">
    <w:name w:val="CodeColorMagenta"/>
    <w:rsid w:val="00A413F4"/>
    <w:rPr>
      <w:rFonts w:cs="Arial"/>
      <w:color w:val="A31515"/>
    </w:rPr>
  </w:style>
  <w:style w:type="character" w:customStyle="1" w:styleId="CodeColorOrange">
    <w:name w:val="CodeColorOrange"/>
    <w:rsid w:val="00A413F4"/>
    <w:rPr>
      <w:rFonts w:cs="Arial"/>
      <w:color w:val="B96464"/>
    </w:rPr>
  </w:style>
  <w:style w:type="character" w:customStyle="1" w:styleId="CodeColorPeach">
    <w:name w:val="CodeColorPeach"/>
    <w:rsid w:val="00A413F4"/>
    <w:rPr>
      <w:rFonts w:cs="Arial"/>
      <w:color w:val="FFDBA3"/>
    </w:rPr>
  </w:style>
  <w:style w:type="character" w:customStyle="1" w:styleId="CodeColorPurple">
    <w:name w:val="CodeColorPurple"/>
    <w:rsid w:val="00A413F4"/>
    <w:rPr>
      <w:rFonts w:cs="Arial"/>
      <w:color w:val="951795"/>
    </w:rPr>
  </w:style>
  <w:style w:type="character" w:customStyle="1" w:styleId="CodeColorPurple2">
    <w:name w:val="CodeColorPurple2"/>
    <w:rsid w:val="00A413F4"/>
    <w:rPr>
      <w:rFonts w:cs="Arial"/>
      <w:color w:val="800080"/>
    </w:rPr>
  </w:style>
  <w:style w:type="character" w:customStyle="1" w:styleId="CodeColorRed">
    <w:name w:val="CodeColorRed"/>
    <w:rsid w:val="00A413F4"/>
    <w:rPr>
      <w:rFonts w:cs="Arial"/>
      <w:color w:val="FF0000"/>
    </w:rPr>
  </w:style>
  <w:style w:type="character" w:customStyle="1" w:styleId="CodeColorRed2">
    <w:name w:val="CodeColorRed2"/>
    <w:rsid w:val="00A413F4"/>
    <w:rPr>
      <w:rFonts w:cs="Arial"/>
      <w:color w:val="800000"/>
    </w:rPr>
  </w:style>
  <w:style w:type="character" w:customStyle="1" w:styleId="CodeColorRed3">
    <w:name w:val="CodeColorRed3"/>
    <w:rsid w:val="00A413F4"/>
    <w:rPr>
      <w:rFonts w:cs="Arial"/>
      <w:color w:val="A31515"/>
    </w:rPr>
  </w:style>
  <w:style w:type="character" w:customStyle="1" w:styleId="CodeColorTealBlue">
    <w:name w:val="CodeColorTealBlue"/>
    <w:rsid w:val="00A413F4"/>
    <w:rPr>
      <w:rFonts w:cs="Times New Roman"/>
      <w:color w:val="008080"/>
      <w:szCs w:val="22"/>
    </w:rPr>
  </w:style>
  <w:style w:type="character" w:customStyle="1" w:styleId="CodeColorWhite">
    <w:name w:val="CodeColorWhite"/>
    <w:rsid w:val="00A413F4"/>
    <w:rPr>
      <w:rFonts w:cs="Arial"/>
      <w:color w:val="FFFFFF"/>
      <w:bdr w:val="none" w:sz="0" w:space="0" w:color="auto"/>
    </w:rPr>
  </w:style>
  <w:style w:type="paragraph" w:customStyle="1" w:styleId="CodeHead">
    <w:name w:val="CodeHead"/>
    <w:next w:val="Normal"/>
    <w:rsid w:val="00A413F4"/>
    <w:pPr>
      <w:spacing w:before="120" w:after="120"/>
    </w:pPr>
    <w:rPr>
      <w:rFonts w:ascii="Arial" w:hAnsi="Arial"/>
      <w:b/>
      <w:snapToGrid w:val="0"/>
      <w:sz w:val="22"/>
    </w:rPr>
  </w:style>
  <w:style w:type="character" w:customStyle="1" w:styleId="CodeHighlight">
    <w:name w:val="CodeHighlight"/>
    <w:rsid w:val="00A413F4"/>
    <w:rPr>
      <w:b/>
      <w:color w:val="7F7F7F"/>
      <w:kern w:val="0"/>
      <w:position w:val="0"/>
      <w:u w:val="none"/>
      <w:bdr w:val="none" w:sz="0" w:space="0" w:color="auto"/>
      <w:shd w:val="clear" w:color="auto" w:fill="auto"/>
    </w:rPr>
  </w:style>
  <w:style w:type="paragraph" w:customStyle="1" w:styleId="CodeLabel">
    <w:name w:val="CodeLabel"/>
    <w:qFormat/>
    <w:rsid w:val="00A413F4"/>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A413F4"/>
    <w:pPr>
      <w:widowControl w:val="0"/>
      <w:spacing w:before="120" w:after="120"/>
      <w:contextualSpacing/>
    </w:pPr>
    <w:rPr>
      <w:rFonts w:ascii="Courier New" w:hAnsi="Courier New"/>
      <w:noProof/>
      <w:snapToGrid w:val="0"/>
      <w:sz w:val="18"/>
    </w:rPr>
  </w:style>
  <w:style w:type="paragraph" w:customStyle="1" w:styleId="CodeListing80">
    <w:name w:val="CodeListing80"/>
    <w:rsid w:val="00A413F4"/>
    <w:rPr>
      <w:rFonts w:ascii="Courier New" w:hAnsi="Courier New"/>
      <w:noProof/>
      <w:snapToGrid w:val="0"/>
      <w:sz w:val="16"/>
    </w:rPr>
  </w:style>
  <w:style w:type="paragraph" w:customStyle="1" w:styleId="CodeNote">
    <w:name w:val="CodeNote"/>
    <w:qFormat/>
    <w:rsid w:val="00A413F4"/>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A413F4"/>
    <w:pPr>
      <w:shd w:val="clear" w:color="auto" w:fill="D9D9D9"/>
    </w:pPr>
    <w:rPr>
      <w:rFonts w:ascii="Courier New" w:hAnsi="Courier New"/>
      <w:noProof/>
      <w:snapToGrid w:val="0"/>
      <w:sz w:val="18"/>
    </w:rPr>
  </w:style>
  <w:style w:type="paragraph" w:customStyle="1" w:styleId="CodeScreen80">
    <w:name w:val="CodeScreen80"/>
    <w:qFormat/>
    <w:rsid w:val="00A413F4"/>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A413F4"/>
    <w:pPr>
      <w:ind w:left="720"/>
    </w:pPr>
  </w:style>
  <w:style w:type="paragraph" w:customStyle="1" w:styleId="CodeSnippet">
    <w:name w:val="CodeSnippet"/>
    <w:rsid w:val="00A413F4"/>
    <w:pPr>
      <w:spacing w:before="120" w:after="120"/>
      <w:contextualSpacing/>
    </w:pPr>
    <w:rPr>
      <w:rFonts w:ascii="Courier New" w:hAnsi="Courier New"/>
      <w:noProof/>
      <w:snapToGrid w:val="0"/>
      <w:sz w:val="18"/>
    </w:rPr>
  </w:style>
  <w:style w:type="paragraph" w:customStyle="1" w:styleId="CodeSnippetSub">
    <w:name w:val="CodeSnippetSub"/>
    <w:rsid w:val="00A413F4"/>
    <w:pPr>
      <w:ind w:left="720"/>
    </w:pPr>
    <w:rPr>
      <w:rFonts w:ascii="Courier New" w:hAnsi="Courier New"/>
      <w:noProof/>
      <w:snapToGrid w:val="0"/>
      <w:sz w:val="18"/>
    </w:rPr>
  </w:style>
  <w:style w:type="paragraph" w:customStyle="1" w:styleId="H5">
    <w:name w:val="H5"/>
    <w:next w:val="Para"/>
    <w:rsid w:val="00A413F4"/>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A413F4"/>
    <w:pPr>
      <w:pBdr>
        <w:top w:val="single" w:sz="4" w:space="4" w:color="auto"/>
      </w:pBdr>
      <w:outlineLvl w:val="6"/>
    </w:pPr>
    <w:rPr>
      <w:i/>
      <w:noProof/>
    </w:rPr>
  </w:style>
  <w:style w:type="paragraph" w:customStyle="1" w:styleId="ContentsAbstract">
    <w:name w:val="ContentsAbstract"/>
    <w:qFormat/>
    <w:rsid w:val="00A413F4"/>
    <w:pPr>
      <w:spacing w:before="120" w:after="120"/>
      <w:ind w:left="1008"/>
      <w:contextualSpacing/>
    </w:pPr>
    <w:rPr>
      <w:rFonts w:ascii="Arial" w:hAnsi="Arial"/>
      <w:snapToGrid w:val="0"/>
      <w:sz w:val="18"/>
    </w:rPr>
  </w:style>
  <w:style w:type="paragraph" w:customStyle="1" w:styleId="ContentsPartTitle">
    <w:name w:val="ContentsPartTitle"/>
    <w:next w:val="Normal"/>
    <w:rsid w:val="00A413F4"/>
    <w:rPr>
      <w:b/>
      <w:sz w:val="28"/>
    </w:rPr>
  </w:style>
  <w:style w:type="paragraph" w:customStyle="1" w:styleId="ContentsChapterTitle">
    <w:name w:val="ContentsChapterTitle"/>
    <w:basedOn w:val="ContentsPartTitle"/>
    <w:next w:val="Normal"/>
    <w:rsid w:val="00A413F4"/>
    <w:pPr>
      <w:ind w:left="288"/>
    </w:pPr>
    <w:rPr>
      <w:sz w:val="26"/>
    </w:rPr>
  </w:style>
  <w:style w:type="paragraph" w:customStyle="1" w:styleId="ContentsH1">
    <w:name w:val="ContentsH1"/>
    <w:basedOn w:val="ContentsPartTitle"/>
    <w:rsid w:val="00A413F4"/>
    <w:pPr>
      <w:ind w:left="576"/>
    </w:pPr>
    <w:rPr>
      <w:b w:val="0"/>
      <w:sz w:val="24"/>
    </w:rPr>
  </w:style>
  <w:style w:type="paragraph" w:customStyle="1" w:styleId="ContentsH2">
    <w:name w:val="ContentsH2"/>
    <w:basedOn w:val="ContentsPartTitle"/>
    <w:rsid w:val="00A413F4"/>
    <w:pPr>
      <w:ind w:left="864"/>
    </w:pPr>
    <w:rPr>
      <w:b w:val="0"/>
      <w:sz w:val="22"/>
    </w:rPr>
  </w:style>
  <w:style w:type="paragraph" w:customStyle="1" w:styleId="ContentsH3">
    <w:name w:val="ContentsH3"/>
    <w:qFormat/>
    <w:rsid w:val="00A413F4"/>
    <w:pPr>
      <w:ind w:left="1440"/>
    </w:pPr>
    <w:rPr>
      <w:snapToGrid w:val="0"/>
      <w:color w:val="000000"/>
      <w:sz w:val="22"/>
      <w:szCs w:val="60"/>
    </w:rPr>
  </w:style>
  <w:style w:type="paragraph" w:customStyle="1" w:styleId="Copyright">
    <w:name w:val="Copyright"/>
    <w:rsid w:val="00A413F4"/>
    <w:pPr>
      <w:widowControl w:val="0"/>
      <w:spacing w:before="280"/>
      <w:ind w:left="720"/>
    </w:pPr>
    <w:rPr>
      <w:snapToGrid w:val="0"/>
      <w:color w:val="000000"/>
      <w:sz w:val="26"/>
    </w:rPr>
  </w:style>
  <w:style w:type="paragraph" w:customStyle="1" w:styleId="CrossRefPara">
    <w:name w:val="CrossRefPara"/>
    <w:next w:val="Para"/>
    <w:rsid w:val="00A413F4"/>
    <w:pPr>
      <w:ind w:left="1440" w:right="1440"/>
    </w:pPr>
    <w:rPr>
      <w:rFonts w:ascii="Arial" w:hAnsi="Arial" w:cs="AGaramond Bold"/>
      <w:color w:val="000000"/>
      <w:sz w:val="18"/>
      <w:szCs w:val="17"/>
    </w:rPr>
  </w:style>
  <w:style w:type="character" w:customStyle="1" w:styleId="CrossRefTerm">
    <w:name w:val="CrossRefTerm"/>
    <w:rsid w:val="00A413F4"/>
    <w:rPr>
      <w:i/>
    </w:rPr>
  </w:style>
  <w:style w:type="paragraph" w:customStyle="1" w:styleId="CustomChapterOpener">
    <w:name w:val="CustomChapterOpener"/>
    <w:basedOn w:val="Normal"/>
    <w:next w:val="Para"/>
    <w:rsid w:val="00A413F4"/>
    <w:pPr>
      <w:spacing w:after="120"/>
      <w:ind w:left="720" w:firstLine="720"/>
    </w:pPr>
    <w:rPr>
      <w:snapToGrid w:val="0"/>
      <w:sz w:val="26"/>
      <w:szCs w:val="20"/>
    </w:rPr>
  </w:style>
  <w:style w:type="character" w:customStyle="1" w:styleId="CustomCharStyle">
    <w:name w:val="CustomCharStyle"/>
    <w:rsid w:val="00A413F4"/>
    <w:rPr>
      <w:b/>
      <w:i/>
    </w:rPr>
  </w:style>
  <w:style w:type="paragraph" w:customStyle="1" w:styleId="ParaContinued">
    <w:name w:val="ParaContinued"/>
    <w:basedOn w:val="Normal"/>
    <w:next w:val="Para"/>
    <w:rsid w:val="00A413F4"/>
    <w:pPr>
      <w:spacing w:after="120"/>
      <w:ind w:left="720"/>
    </w:pPr>
    <w:rPr>
      <w:snapToGrid w:val="0"/>
      <w:sz w:val="26"/>
      <w:szCs w:val="20"/>
    </w:rPr>
  </w:style>
  <w:style w:type="paragraph" w:customStyle="1" w:styleId="CustomHead">
    <w:name w:val="CustomHead"/>
    <w:basedOn w:val="ParaContinued"/>
    <w:next w:val="Normal"/>
    <w:rsid w:val="00A413F4"/>
    <w:rPr>
      <w:b/>
    </w:rPr>
  </w:style>
  <w:style w:type="paragraph" w:customStyle="1" w:styleId="CustomList">
    <w:name w:val="CustomList"/>
    <w:basedOn w:val="Normal"/>
    <w:rsid w:val="00A413F4"/>
    <w:pPr>
      <w:widowControl w:val="0"/>
      <w:spacing w:before="120" w:after="120"/>
      <w:ind w:left="1440"/>
    </w:pPr>
    <w:rPr>
      <w:snapToGrid w:val="0"/>
      <w:szCs w:val="20"/>
    </w:rPr>
  </w:style>
  <w:style w:type="paragraph" w:customStyle="1" w:styleId="CustomStyle1">
    <w:name w:val="CustomStyle1"/>
    <w:basedOn w:val="Normal"/>
    <w:rsid w:val="00A413F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413F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413F4"/>
    <w:rPr>
      <w:i/>
    </w:rPr>
  </w:style>
  <w:style w:type="paragraph" w:customStyle="1" w:styleId="Dialog">
    <w:name w:val="Dialog"/>
    <w:rsid w:val="00A413F4"/>
    <w:pPr>
      <w:spacing w:before="120" w:after="120"/>
      <w:ind w:left="1440" w:hanging="720"/>
      <w:contextualSpacing/>
    </w:pPr>
    <w:rPr>
      <w:snapToGrid w:val="0"/>
      <w:sz w:val="26"/>
      <w:szCs w:val="26"/>
    </w:rPr>
  </w:style>
  <w:style w:type="paragraph" w:customStyle="1" w:styleId="Directive">
    <w:name w:val="Directive"/>
    <w:next w:val="Normal"/>
    <w:rsid w:val="00A413F4"/>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A413F4"/>
  </w:style>
  <w:style w:type="paragraph" w:customStyle="1" w:styleId="DOI">
    <w:name w:val="DOI"/>
    <w:rsid w:val="00A413F4"/>
    <w:rPr>
      <w:rFonts w:ascii="Courier New" w:hAnsi="Courier New"/>
      <w:snapToGrid w:val="0"/>
    </w:rPr>
  </w:style>
  <w:style w:type="character" w:styleId="Emphasis">
    <w:name w:val="Emphasis"/>
    <w:qFormat/>
    <w:rsid w:val="00A413F4"/>
    <w:rPr>
      <w:i/>
      <w:iCs/>
    </w:rPr>
  </w:style>
  <w:style w:type="paragraph" w:customStyle="1" w:styleId="EndnoteEntry">
    <w:name w:val="EndnoteEntry"/>
    <w:rsid w:val="00A413F4"/>
    <w:pPr>
      <w:spacing w:after="120"/>
      <w:ind w:left="720" w:hanging="720"/>
    </w:pPr>
    <w:rPr>
      <w:sz w:val="24"/>
    </w:rPr>
  </w:style>
  <w:style w:type="paragraph" w:customStyle="1" w:styleId="EndnotesHead">
    <w:name w:val="EndnotesHead"/>
    <w:basedOn w:val="BibliographyHead"/>
    <w:next w:val="EndnoteEntry"/>
    <w:rsid w:val="00A413F4"/>
  </w:style>
  <w:style w:type="paragraph" w:customStyle="1" w:styleId="EndnoteTitle">
    <w:name w:val="EndnoteTitle"/>
    <w:next w:val="EndnoteEntry"/>
    <w:rsid w:val="00A413F4"/>
    <w:pPr>
      <w:spacing w:after="120"/>
    </w:pPr>
    <w:rPr>
      <w:rFonts w:ascii="Arial" w:hAnsi="Arial"/>
      <w:b/>
      <w:smallCaps/>
      <w:snapToGrid w:val="0"/>
      <w:color w:val="000000"/>
      <w:sz w:val="60"/>
      <w:szCs w:val="60"/>
    </w:rPr>
  </w:style>
  <w:style w:type="paragraph" w:customStyle="1" w:styleId="Epigraph">
    <w:name w:val="Epigraph"/>
    <w:next w:val="Normal"/>
    <w:rsid w:val="00A413F4"/>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A413F4"/>
    <w:pPr>
      <w:contextualSpacing/>
    </w:pPr>
    <w:rPr>
      <w:sz w:val="24"/>
    </w:rPr>
  </w:style>
  <w:style w:type="paragraph" w:customStyle="1" w:styleId="Equation">
    <w:name w:val="Equation"/>
    <w:rsid w:val="00A413F4"/>
    <w:pPr>
      <w:spacing w:before="120" w:after="120"/>
      <w:ind w:left="1440"/>
    </w:pPr>
    <w:rPr>
      <w:snapToGrid w:val="0"/>
      <w:sz w:val="26"/>
    </w:rPr>
  </w:style>
  <w:style w:type="paragraph" w:customStyle="1" w:styleId="EquationNumbered">
    <w:name w:val="EquationNumbered"/>
    <w:rsid w:val="00A413F4"/>
    <w:pPr>
      <w:spacing w:before="120" w:after="120"/>
      <w:ind w:left="1440"/>
    </w:pPr>
    <w:rPr>
      <w:snapToGrid w:val="0"/>
      <w:sz w:val="26"/>
    </w:rPr>
  </w:style>
  <w:style w:type="paragraph" w:customStyle="1" w:styleId="ExercisesHead">
    <w:name w:val="ExercisesHead"/>
    <w:basedOn w:val="Normal"/>
    <w:next w:val="Para"/>
    <w:rsid w:val="00A413F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A413F4"/>
    <w:pPr>
      <w:ind w:left="2160" w:firstLine="0"/>
    </w:pPr>
  </w:style>
  <w:style w:type="paragraph" w:customStyle="1" w:styleId="ExtractAttribution">
    <w:name w:val="ExtractAttribution"/>
    <w:next w:val="Para"/>
    <w:rsid w:val="00A413F4"/>
    <w:pPr>
      <w:spacing w:after="120"/>
      <w:ind w:left="3240"/>
    </w:pPr>
    <w:rPr>
      <w:b/>
      <w:sz w:val="24"/>
    </w:rPr>
  </w:style>
  <w:style w:type="paragraph" w:customStyle="1" w:styleId="ExtractPara">
    <w:name w:val="ExtractPara"/>
    <w:rsid w:val="00A413F4"/>
    <w:pPr>
      <w:spacing w:before="120" w:after="60"/>
      <w:ind w:left="2160" w:right="720"/>
    </w:pPr>
    <w:rPr>
      <w:snapToGrid w:val="0"/>
      <w:sz w:val="24"/>
    </w:rPr>
  </w:style>
  <w:style w:type="paragraph" w:customStyle="1" w:styleId="ExtractContinued">
    <w:name w:val="ExtractContinued"/>
    <w:basedOn w:val="ExtractPara"/>
    <w:qFormat/>
    <w:rsid w:val="00A413F4"/>
    <w:pPr>
      <w:spacing w:before="0"/>
      <w:ind w:firstLine="720"/>
    </w:pPr>
  </w:style>
  <w:style w:type="paragraph" w:customStyle="1" w:styleId="ExtractListBulleted">
    <w:name w:val="ExtractListBulleted"/>
    <w:rsid w:val="00A413F4"/>
    <w:pPr>
      <w:numPr>
        <w:numId w:val="14"/>
      </w:numPr>
      <w:spacing w:before="120" w:after="120"/>
      <w:ind w:right="864"/>
      <w:contextualSpacing/>
    </w:pPr>
    <w:rPr>
      <w:snapToGrid w:val="0"/>
      <w:sz w:val="24"/>
      <w:szCs w:val="26"/>
    </w:rPr>
  </w:style>
  <w:style w:type="paragraph" w:customStyle="1" w:styleId="ExtractListNumbered">
    <w:name w:val="ExtractListNumbered"/>
    <w:rsid w:val="00A413F4"/>
    <w:pPr>
      <w:spacing w:before="120" w:after="120"/>
      <w:ind w:left="2794" w:right="864" w:hanging="274"/>
      <w:contextualSpacing/>
    </w:pPr>
    <w:rPr>
      <w:snapToGrid w:val="0"/>
      <w:sz w:val="24"/>
      <w:szCs w:val="26"/>
    </w:rPr>
  </w:style>
  <w:style w:type="paragraph" w:customStyle="1" w:styleId="FeatureCode80">
    <w:name w:val="FeatureCode80"/>
    <w:rsid w:val="00A413F4"/>
    <w:pPr>
      <w:pBdr>
        <w:left w:val="single" w:sz="36" w:space="17" w:color="C0C0C0"/>
      </w:pBdr>
      <w:ind w:left="216"/>
    </w:pPr>
    <w:rPr>
      <w:rFonts w:ascii="Courier New" w:hAnsi="Courier New"/>
      <w:noProof/>
      <w:sz w:val="16"/>
    </w:rPr>
  </w:style>
  <w:style w:type="paragraph" w:customStyle="1" w:styleId="FeatureCode80Sub">
    <w:name w:val="FeatureCode80Sub"/>
    <w:rsid w:val="00A413F4"/>
    <w:pPr>
      <w:pBdr>
        <w:left w:val="single" w:sz="36" w:space="30" w:color="C0C0C0"/>
      </w:pBdr>
      <w:ind w:left="475"/>
    </w:pPr>
    <w:rPr>
      <w:rFonts w:ascii="Courier New" w:hAnsi="Courier New"/>
      <w:noProof/>
      <w:sz w:val="16"/>
    </w:rPr>
  </w:style>
  <w:style w:type="paragraph" w:customStyle="1" w:styleId="FeatureCodeScreen">
    <w:name w:val="FeatureCodeScreen"/>
    <w:rsid w:val="00A413F4"/>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A413F4"/>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A413F4"/>
    <w:pPr>
      <w:shd w:val="pct25" w:color="auto" w:fill="auto"/>
    </w:pPr>
  </w:style>
  <w:style w:type="paragraph" w:customStyle="1" w:styleId="FeatureCodeSnippet">
    <w:name w:val="FeatureCodeSnippet"/>
    <w:rsid w:val="00A413F4"/>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A413F4"/>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A413F4"/>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A413F4"/>
    <w:pPr>
      <w:pBdr>
        <w:left w:val="single" w:sz="36" w:space="24" w:color="C0C0C0"/>
      </w:pBdr>
      <w:ind w:left="360"/>
    </w:pPr>
    <w:rPr>
      <w:snapToGrid w:val="0"/>
      <w:sz w:val="16"/>
    </w:rPr>
  </w:style>
  <w:style w:type="paragraph" w:customStyle="1" w:styleId="FeatureFigureSource">
    <w:name w:val="FeatureFigureSource"/>
    <w:rsid w:val="00A413F4"/>
    <w:pPr>
      <w:pBdr>
        <w:left w:val="single" w:sz="36" w:space="6" w:color="BFBFBF"/>
      </w:pBdr>
      <w:spacing w:after="240"/>
      <w:contextualSpacing/>
    </w:pPr>
    <w:rPr>
      <w:snapToGrid w:val="0"/>
    </w:rPr>
  </w:style>
  <w:style w:type="paragraph" w:customStyle="1" w:styleId="FeatureSource">
    <w:name w:val="FeatureSource"/>
    <w:next w:val="Para"/>
    <w:rsid w:val="00A413F4"/>
    <w:pPr>
      <w:pBdr>
        <w:left w:val="single" w:sz="36" w:space="6" w:color="C0C0C0"/>
      </w:pBdr>
      <w:spacing w:after="240"/>
    </w:pPr>
    <w:rPr>
      <w:rFonts w:ascii="Arial" w:hAnsi="Arial"/>
      <w:u w:val="single"/>
    </w:rPr>
  </w:style>
  <w:style w:type="paragraph" w:customStyle="1" w:styleId="FeatureFootnote">
    <w:name w:val="FeatureFootnote"/>
    <w:basedOn w:val="FeatureSource"/>
    <w:rsid w:val="00A413F4"/>
    <w:pPr>
      <w:spacing w:before="120" w:after="120"/>
      <w:ind w:left="720" w:hanging="720"/>
      <w:contextualSpacing/>
    </w:pPr>
    <w:rPr>
      <w:sz w:val="22"/>
      <w:u w:val="none"/>
    </w:rPr>
  </w:style>
  <w:style w:type="paragraph" w:customStyle="1" w:styleId="FeatureH1">
    <w:name w:val="FeatureH1"/>
    <w:next w:val="Normal"/>
    <w:rsid w:val="00A413F4"/>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A413F4"/>
    <w:pPr>
      <w:contextualSpacing w:val="0"/>
    </w:pPr>
    <w:rPr>
      <w:rFonts w:ascii="Times New Roman" w:hAnsi="Times New Roman"/>
    </w:rPr>
  </w:style>
  <w:style w:type="paragraph" w:customStyle="1" w:styleId="FeatureH2">
    <w:name w:val="FeatureH2"/>
    <w:next w:val="Normal"/>
    <w:rsid w:val="00A413F4"/>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A413F4"/>
    <w:pPr>
      <w:spacing w:before="120"/>
    </w:pPr>
    <w:rPr>
      <w:u w:val="single"/>
    </w:rPr>
  </w:style>
  <w:style w:type="paragraph" w:customStyle="1" w:styleId="FeatureH3">
    <w:name w:val="FeatureH3"/>
    <w:next w:val="Normal"/>
    <w:rsid w:val="00A413F4"/>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A413F4"/>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A413F4"/>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A413F4"/>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A413F4"/>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A413F4"/>
    <w:pPr>
      <w:pBdr>
        <w:left w:val="single" w:sz="36" w:space="6" w:color="C0C0C0"/>
      </w:pBdr>
    </w:pPr>
    <w:rPr>
      <w:rFonts w:ascii="Arial" w:hAnsi="Arial"/>
      <w:b/>
      <w:snapToGrid w:val="0"/>
      <w:sz w:val="26"/>
    </w:rPr>
  </w:style>
  <w:style w:type="paragraph" w:customStyle="1" w:styleId="FeatureListNumbered">
    <w:name w:val="FeatureListNumbered"/>
    <w:rsid w:val="00A413F4"/>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A413F4"/>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A413F4"/>
    <w:pPr>
      <w:pBdr>
        <w:left w:val="single" w:sz="36" w:space="20" w:color="C0C0C0"/>
      </w:pBdr>
      <w:ind w:left="274" w:firstLine="432"/>
    </w:pPr>
    <w:rPr>
      <w:rFonts w:ascii="Arial" w:hAnsi="Arial"/>
      <w:snapToGrid w:val="0"/>
      <w:sz w:val="26"/>
    </w:rPr>
  </w:style>
  <w:style w:type="paragraph" w:customStyle="1" w:styleId="FeatureListParaSub">
    <w:name w:val="FeatureListParaSub"/>
    <w:rsid w:val="00A413F4"/>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A413F4"/>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A413F4"/>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A413F4"/>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A413F4"/>
    <w:pPr>
      <w:pBdr>
        <w:left w:val="single" w:sz="36" w:space="6" w:color="C0C0C0"/>
      </w:pBdr>
      <w:spacing w:after="120"/>
    </w:pPr>
    <w:rPr>
      <w:rFonts w:ascii="Arial" w:hAnsi="Arial"/>
      <w:sz w:val="26"/>
    </w:rPr>
  </w:style>
  <w:style w:type="paragraph" w:customStyle="1" w:styleId="FeatureRecipeProcedure">
    <w:name w:val="FeatureRecipeProcedure"/>
    <w:rsid w:val="00A413F4"/>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A413F4"/>
    <w:pPr>
      <w:ind w:left="720" w:hanging="288"/>
    </w:pPr>
  </w:style>
  <w:style w:type="paragraph" w:customStyle="1" w:styleId="FeatureRecipeTitle">
    <w:name w:val="FeatureRecipeTitle"/>
    <w:rsid w:val="00A413F4"/>
    <w:pPr>
      <w:pBdr>
        <w:left w:val="single" w:sz="36" w:space="6" w:color="C0C0C0"/>
      </w:pBdr>
    </w:pPr>
    <w:rPr>
      <w:rFonts w:ascii="Arial" w:hAnsi="Arial"/>
      <w:b/>
      <w:u w:val="single"/>
    </w:rPr>
  </w:style>
  <w:style w:type="paragraph" w:customStyle="1" w:styleId="FeatureRecipeYield">
    <w:name w:val="FeatureRecipeYield"/>
    <w:rsid w:val="00A413F4"/>
    <w:pPr>
      <w:pBdr>
        <w:left w:val="single" w:sz="36" w:space="14" w:color="C0C0C0"/>
      </w:pBdr>
      <w:ind w:left="144"/>
    </w:pPr>
    <w:rPr>
      <w:rFonts w:ascii="Arial" w:hAnsi="Arial"/>
      <w:sz w:val="16"/>
    </w:rPr>
  </w:style>
  <w:style w:type="paragraph" w:customStyle="1" w:styleId="FeatureReference">
    <w:name w:val="FeatureReference"/>
    <w:qFormat/>
    <w:rsid w:val="00A413F4"/>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A413F4"/>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A413F4"/>
    <w:pPr>
      <w:pBdr>
        <w:left w:val="single" w:sz="36" w:space="17" w:color="C0C0C0"/>
      </w:pBdr>
      <w:ind w:left="216"/>
    </w:pPr>
  </w:style>
  <w:style w:type="paragraph" w:customStyle="1" w:styleId="FeatureRunInPara">
    <w:name w:val="FeatureRunInPara"/>
    <w:basedOn w:val="FeatureListUnmarked"/>
    <w:next w:val="FeatureRunInHead"/>
    <w:rsid w:val="00A413F4"/>
    <w:pPr>
      <w:pBdr>
        <w:left w:val="single" w:sz="36" w:space="6" w:color="C0C0C0"/>
      </w:pBdr>
      <w:spacing w:before="0"/>
      <w:ind w:left="0"/>
    </w:pPr>
  </w:style>
  <w:style w:type="paragraph" w:customStyle="1" w:styleId="FeatureRunInParaSub">
    <w:name w:val="FeatureRunInParaSub"/>
    <w:basedOn w:val="FeatureRunInPara"/>
    <w:next w:val="FeatureRunInHeadSub"/>
    <w:rsid w:val="00A413F4"/>
    <w:pPr>
      <w:pBdr>
        <w:left w:val="single" w:sz="36" w:space="17" w:color="C0C0C0"/>
      </w:pBdr>
      <w:ind w:left="216"/>
      <w:contextualSpacing/>
    </w:pPr>
  </w:style>
  <w:style w:type="paragraph" w:customStyle="1" w:styleId="FeatureSlug">
    <w:name w:val="FeatureSlug"/>
    <w:next w:val="FeaturePara"/>
    <w:qFormat/>
    <w:rsid w:val="00A413F4"/>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A413F4"/>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A413F4"/>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A413F4"/>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A413F4"/>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A413F4"/>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A413F4"/>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A413F4"/>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A413F4"/>
    <w:pPr>
      <w:pBdr>
        <w:left w:val="single" w:sz="36" w:space="6" w:color="C0C0C0"/>
      </w:pBdr>
      <w:spacing w:before="120"/>
      <w:ind w:left="0" w:firstLine="0"/>
    </w:pPr>
  </w:style>
  <w:style w:type="paragraph" w:customStyle="1" w:styleId="FigureLabel">
    <w:name w:val="FigureLabel"/>
    <w:rsid w:val="00A413F4"/>
    <w:pPr>
      <w:ind w:left="1440"/>
    </w:pPr>
    <w:rPr>
      <w:rFonts w:ascii="Arial" w:hAnsi="Arial"/>
    </w:rPr>
  </w:style>
  <w:style w:type="paragraph" w:customStyle="1" w:styleId="FigureSource">
    <w:name w:val="FigureSource"/>
    <w:next w:val="Para"/>
    <w:link w:val="FigureSourceChar"/>
    <w:rsid w:val="00A413F4"/>
    <w:pPr>
      <w:spacing w:after="240"/>
      <w:ind w:left="1440"/>
    </w:pPr>
    <w:rPr>
      <w:rFonts w:ascii="Arial" w:hAnsi="Arial"/>
      <w:sz w:val="22"/>
    </w:rPr>
  </w:style>
  <w:style w:type="paragraph" w:customStyle="1" w:styleId="FurtherReadingHead">
    <w:name w:val="FurtherReadingHead"/>
    <w:basedOn w:val="BibliographyHead"/>
    <w:next w:val="Para"/>
    <w:rsid w:val="00A413F4"/>
  </w:style>
  <w:style w:type="character" w:customStyle="1" w:styleId="GenusSpecies">
    <w:name w:val="GenusSpecies"/>
    <w:rsid w:val="00A413F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413F4"/>
    <w:pPr>
      <w:spacing w:after="120"/>
      <w:ind w:left="720" w:firstLine="720"/>
    </w:pPr>
    <w:rPr>
      <w:snapToGrid w:val="0"/>
      <w:sz w:val="26"/>
      <w:szCs w:val="20"/>
    </w:rPr>
  </w:style>
  <w:style w:type="paragraph" w:customStyle="1" w:styleId="H3">
    <w:name w:val="H3"/>
    <w:next w:val="Para"/>
    <w:qFormat/>
    <w:rsid w:val="00A413F4"/>
    <w:pPr>
      <w:keepNext/>
      <w:spacing w:before="360" w:after="240"/>
      <w:outlineLvl w:val="3"/>
    </w:pPr>
    <w:rPr>
      <w:rFonts w:ascii="Arial" w:hAnsi="Arial"/>
      <w:b/>
      <w:snapToGrid w:val="0"/>
      <w:sz w:val="32"/>
    </w:rPr>
  </w:style>
  <w:style w:type="paragraph" w:customStyle="1" w:styleId="GlossaryLetter">
    <w:name w:val="GlossaryLetter"/>
    <w:basedOn w:val="H3"/>
    <w:next w:val="Normal"/>
    <w:rsid w:val="00A413F4"/>
    <w:pPr>
      <w:spacing w:before="240"/>
      <w:outlineLvl w:val="9"/>
    </w:pPr>
  </w:style>
  <w:style w:type="paragraph" w:customStyle="1" w:styleId="H4">
    <w:name w:val="H4"/>
    <w:next w:val="Para"/>
    <w:rsid w:val="00A413F4"/>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A413F4"/>
  </w:style>
  <w:style w:type="paragraph" w:customStyle="1" w:styleId="GlossaryTitle">
    <w:name w:val="GlossaryTitle"/>
    <w:basedOn w:val="ChapterTitle"/>
    <w:next w:val="Normal"/>
    <w:rsid w:val="00A413F4"/>
    <w:pPr>
      <w:spacing w:before="120" w:after="120"/>
    </w:pPr>
  </w:style>
  <w:style w:type="paragraph" w:customStyle="1" w:styleId="H1">
    <w:name w:val="H1"/>
    <w:next w:val="Para"/>
    <w:qFormat/>
    <w:rsid w:val="00A413F4"/>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A413F4"/>
    <w:pPr>
      <w:keepNext/>
      <w:widowControl w:val="0"/>
      <w:spacing w:before="360" w:after="240"/>
      <w:outlineLvl w:val="2"/>
    </w:pPr>
    <w:rPr>
      <w:rFonts w:ascii="Arial" w:hAnsi="Arial"/>
      <w:b/>
      <w:snapToGrid w:val="0"/>
      <w:sz w:val="40"/>
      <w:u w:val="single"/>
    </w:rPr>
  </w:style>
  <w:style w:type="paragraph" w:customStyle="1" w:styleId="H6">
    <w:name w:val="H6"/>
    <w:next w:val="Para"/>
    <w:rsid w:val="00A413F4"/>
    <w:pPr>
      <w:spacing w:before="240" w:after="120"/>
    </w:pPr>
    <w:rPr>
      <w:rFonts w:ascii="Arial" w:hAnsi="Arial"/>
      <w:snapToGrid w:val="0"/>
      <w:u w:val="single"/>
    </w:rPr>
  </w:style>
  <w:style w:type="paragraph" w:customStyle="1" w:styleId="Index1">
    <w:name w:val="Index1"/>
    <w:rsid w:val="00A413F4"/>
    <w:pPr>
      <w:widowControl w:val="0"/>
      <w:ind w:left="1800" w:hanging="360"/>
    </w:pPr>
    <w:rPr>
      <w:snapToGrid w:val="0"/>
      <w:sz w:val="26"/>
    </w:rPr>
  </w:style>
  <w:style w:type="paragraph" w:customStyle="1" w:styleId="Index2">
    <w:name w:val="Index2"/>
    <w:basedOn w:val="Index1"/>
    <w:next w:val="Index1"/>
    <w:rsid w:val="00A413F4"/>
    <w:pPr>
      <w:ind w:left="2520"/>
    </w:pPr>
  </w:style>
  <w:style w:type="paragraph" w:customStyle="1" w:styleId="Index3">
    <w:name w:val="Index3"/>
    <w:basedOn w:val="Index1"/>
    <w:rsid w:val="00A413F4"/>
    <w:pPr>
      <w:ind w:left="3240"/>
    </w:pPr>
  </w:style>
  <w:style w:type="paragraph" w:customStyle="1" w:styleId="IndexLetter">
    <w:name w:val="IndexLetter"/>
    <w:basedOn w:val="H3"/>
    <w:next w:val="Index1"/>
    <w:rsid w:val="00A413F4"/>
  </w:style>
  <w:style w:type="paragraph" w:customStyle="1" w:styleId="IndexNote">
    <w:name w:val="IndexNote"/>
    <w:basedOn w:val="Normal"/>
    <w:rsid w:val="00A413F4"/>
    <w:pPr>
      <w:widowControl w:val="0"/>
      <w:spacing w:before="120" w:after="120"/>
      <w:ind w:left="720" w:firstLine="720"/>
    </w:pPr>
    <w:rPr>
      <w:snapToGrid w:val="0"/>
      <w:sz w:val="26"/>
      <w:szCs w:val="20"/>
    </w:rPr>
  </w:style>
  <w:style w:type="paragraph" w:customStyle="1" w:styleId="IndexTitle">
    <w:name w:val="IndexTitle"/>
    <w:basedOn w:val="H2"/>
    <w:next w:val="IndexNote"/>
    <w:rsid w:val="00A413F4"/>
    <w:pPr>
      <w:spacing w:line="540" w:lineRule="exact"/>
    </w:pPr>
  </w:style>
  <w:style w:type="character" w:customStyle="1" w:styleId="InlineCode">
    <w:name w:val="InlineCode"/>
    <w:rsid w:val="00A413F4"/>
    <w:rPr>
      <w:rFonts w:ascii="Courier New" w:hAnsi="Courier New"/>
      <w:noProof/>
      <w:color w:val="auto"/>
    </w:rPr>
  </w:style>
  <w:style w:type="character" w:customStyle="1" w:styleId="InlineCodeUserInput">
    <w:name w:val="InlineCodeUserInput"/>
    <w:rsid w:val="00A413F4"/>
    <w:rPr>
      <w:rFonts w:ascii="Courier New" w:hAnsi="Courier New"/>
      <w:b/>
      <w:noProof/>
      <w:color w:val="auto"/>
    </w:rPr>
  </w:style>
  <w:style w:type="character" w:customStyle="1" w:styleId="InlineCodeUserInputVariable">
    <w:name w:val="InlineCodeUserInputVariable"/>
    <w:rsid w:val="00A413F4"/>
    <w:rPr>
      <w:rFonts w:ascii="Courier New" w:hAnsi="Courier New"/>
      <w:b/>
      <w:i/>
      <w:noProof/>
      <w:color w:val="auto"/>
    </w:rPr>
  </w:style>
  <w:style w:type="character" w:customStyle="1" w:styleId="InlineCodeVariable">
    <w:name w:val="InlineCodeVariable"/>
    <w:rsid w:val="00A413F4"/>
    <w:rPr>
      <w:rFonts w:ascii="Courier New" w:hAnsi="Courier New"/>
      <w:i/>
      <w:noProof/>
      <w:color w:val="auto"/>
    </w:rPr>
  </w:style>
  <w:style w:type="character" w:customStyle="1" w:styleId="InlineURL">
    <w:name w:val="InlineURL"/>
    <w:rsid w:val="00A413F4"/>
    <w:rPr>
      <w:rFonts w:ascii="Courier New" w:hAnsi="Courier New"/>
      <w:noProof/>
      <w:color w:val="auto"/>
      <w:u w:val="single"/>
    </w:rPr>
  </w:style>
  <w:style w:type="character" w:customStyle="1" w:styleId="InlineEmail">
    <w:name w:val="InlineEmail"/>
    <w:rsid w:val="00A413F4"/>
    <w:rPr>
      <w:rFonts w:ascii="Courier New" w:hAnsi="Courier New"/>
      <w:noProof/>
      <w:color w:val="auto"/>
      <w:u w:val="double"/>
    </w:rPr>
  </w:style>
  <w:style w:type="paragraph" w:customStyle="1" w:styleId="IntroductionTitle">
    <w:name w:val="IntroductionTitle"/>
    <w:basedOn w:val="ChapterTitle"/>
    <w:next w:val="Para"/>
    <w:rsid w:val="00A413F4"/>
    <w:pPr>
      <w:spacing w:before="120" w:after="120"/>
    </w:pPr>
  </w:style>
  <w:style w:type="paragraph" w:customStyle="1" w:styleId="KeyConceptsHead">
    <w:name w:val="KeyConceptsHead"/>
    <w:basedOn w:val="BibliographyHead"/>
    <w:next w:val="Para"/>
    <w:rsid w:val="00A413F4"/>
  </w:style>
  <w:style w:type="character" w:customStyle="1" w:styleId="KeyTerm">
    <w:name w:val="KeyTerm"/>
    <w:rsid w:val="00A413F4"/>
    <w:rPr>
      <w:i/>
      <w:color w:val="auto"/>
      <w:bdr w:val="none" w:sz="0" w:space="0" w:color="auto"/>
      <w:shd w:val="clear" w:color="auto" w:fill="DBE5F1"/>
    </w:rPr>
  </w:style>
  <w:style w:type="paragraph" w:customStyle="1" w:styleId="KeyTermsHead">
    <w:name w:val="KeyTermsHead"/>
    <w:basedOn w:val="Normal"/>
    <w:next w:val="Normal"/>
    <w:rsid w:val="00A413F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413F4"/>
    <w:pPr>
      <w:spacing w:before="240" w:after="240"/>
      <w:ind w:left="1440" w:right="720" w:hanging="720"/>
    </w:pPr>
    <w:rPr>
      <w:sz w:val="24"/>
    </w:rPr>
  </w:style>
  <w:style w:type="paragraph" w:styleId="ListBullet">
    <w:name w:val="List Bullet"/>
    <w:rsid w:val="00A413F4"/>
    <w:rPr>
      <w:sz w:val="24"/>
    </w:rPr>
  </w:style>
  <w:style w:type="paragraph" w:customStyle="1" w:styleId="ColorfulList-Accent11">
    <w:name w:val="Colorful List - Accent 11"/>
    <w:basedOn w:val="Normal"/>
    <w:qFormat/>
    <w:rsid w:val="00A413F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413F4"/>
    <w:pPr>
      <w:numPr>
        <w:numId w:val="5"/>
      </w:numPr>
      <w:spacing w:before="120" w:after="120"/>
      <w:contextualSpacing/>
    </w:pPr>
    <w:rPr>
      <w:snapToGrid w:val="0"/>
      <w:sz w:val="26"/>
    </w:rPr>
  </w:style>
  <w:style w:type="paragraph" w:customStyle="1" w:styleId="ListBulletedSub">
    <w:name w:val="ListBulletedSub"/>
    <w:rsid w:val="00A413F4"/>
    <w:pPr>
      <w:numPr>
        <w:numId w:val="6"/>
      </w:numPr>
      <w:spacing w:before="120" w:after="120"/>
      <w:contextualSpacing/>
    </w:pPr>
    <w:rPr>
      <w:snapToGrid w:val="0"/>
      <w:sz w:val="26"/>
    </w:rPr>
  </w:style>
  <w:style w:type="paragraph" w:customStyle="1" w:styleId="ListBulletedSub2">
    <w:name w:val="ListBulletedSub2"/>
    <w:basedOn w:val="ListBulletedSub"/>
    <w:rsid w:val="00A413F4"/>
    <w:pPr>
      <w:numPr>
        <w:numId w:val="7"/>
      </w:numPr>
    </w:pPr>
  </w:style>
  <w:style w:type="paragraph" w:customStyle="1" w:styleId="ListCheck">
    <w:name w:val="ListCheck"/>
    <w:rsid w:val="00A413F4"/>
    <w:pPr>
      <w:numPr>
        <w:numId w:val="8"/>
      </w:numPr>
      <w:spacing w:before="120" w:after="120"/>
      <w:contextualSpacing/>
    </w:pPr>
    <w:rPr>
      <w:snapToGrid w:val="0"/>
      <w:sz w:val="26"/>
    </w:rPr>
  </w:style>
  <w:style w:type="paragraph" w:customStyle="1" w:styleId="ListCheckSub">
    <w:name w:val="ListCheckSub"/>
    <w:basedOn w:val="ListCheck"/>
    <w:rsid w:val="00A413F4"/>
    <w:pPr>
      <w:numPr>
        <w:numId w:val="9"/>
      </w:numPr>
    </w:pPr>
  </w:style>
  <w:style w:type="paragraph" w:customStyle="1" w:styleId="ListHead">
    <w:name w:val="ListHead"/>
    <w:rsid w:val="00A413F4"/>
    <w:pPr>
      <w:ind w:left="1440"/>
    </w:pPr>
    <w:rPr>
      <w:b/>
      <w:sz w:val="26"/>
    </w:rPr>
  </w:style>
  <w:style w:type="paragraph" w:customStyle="1" w:styleId="ListNumbered">
    <w:name w:val="ListNumbered"/>
    <w:qFormat/>
    <w:rsid w:val="00A413F4"/>
    <w:pPr>
      <w:widowControl w:val="0"/>
      <w:spacing w:before="120" w:after="120"/>
      <w:ind w:left="1800" w:hanging="360"/>
      <w:contextualSpacing/>
    </w:pPr>
    <w:rPr>
      <w:snapToGrid w:val="0"/>
      <w:sz w:val="26"/>
    </w:rPr>
  </w:style>
  <w:style w:type="paragraph" w:customStyle="1" w:styleId="ListNumberedSub">
    <w:name w:val="ListNumberedSub"/>
    <w:basedOn w:val="ListNumbered"/>
    <w:rsid w:val="00A413F4"/>
    <w:pPr>
      <w:ind w:left="2520"/>
    </w:pPr>
  </w:style>
  <w:style w:type="paragraph" w:customStyle="1" w:styleId="ListNumberedSub2">
    <w:name w:val="ListNumberedSub2"/>
    <w:basedOn w:val="ListNumberedSub"/>
    <w:rsid w:val="00A413F4"/>
    <w:pPr>
      <w:ind w:left="3240"/>
    </w:pPr>
  </w:style>
  <w:style w:type="paragraph" w:customStyle="1" w:styleId="ListNumberedSub3">
    <w:name w:val="ListNumberedSub3"/>
    <w:rsid w:val="00A413F4"/>
    <w:pPr>
      <w:spacing w:before="120" w:after="120"/>
      <w:ind w:left="3960" w:hanging="360"/>
      <w:contextualSpacing/>
    </w:pPr>
    <w:rPr>
      <w:sz w:val="26"/>
    </w:rPr>
  </w:style>
  <w:style w:type="paragraph" w:customStyle="1" w:styleId="ListPara">
    <w:name w:val="ListPara"/>
    <w:basedOn w:val="Normal"/>
    <w:rsid w:val="00A413F4"/>
    <w:pPr>
      <w:widowControl w:val="0"/>
      <w:ind w:left="1800" w:firstLine="360"/>
    </w:pPr>
    <w:rPr>
      <w:snapToGrid w:val="0"/>
      <w:sz w:val="26"/>
      <w:szCs w:val="20"/>
    </w:rPr>
  </w:style>
  <w:style w:type="paragraph" w:customStyle="1" w:styleId="ListParaSub">
    <w:name w:val="ListParaSub"/>
    <w:basedOn w:val="ListPara"/>
    <w:rsid w:val="00A413F4"/>
    <w:pPr>
      <w:spacing w:line="260" w:lineRule="exact"/>
      <w:ind w:left="2520"/>
    </w:pPr>
  </w:style>
  <w:style w:type="paragraph" w:customStyle="1" w:styleId="ListParaSub2">
    <w:name w:val="ListParaSub2"/>
    <w:basedOn w:val="ListParaSub"/>
    <w:rsid w:val="00A413F4"/>
    <w:pPr>
      <w:ind w:left="3240"/>
    </w:pPr>
  </w:style>
  <w:style w:type="paragraph" w:customStyle="1" w:styleId="ListUnmarked">
    <w:name w:val="ListUnmarked"/>
    <w:qFormat/>
    <w:rsid w:val="00A413F4"/>
    <w:pPr>
      <w:spacing w:before="60" w:after="60"/>
      <w:ind w:left="1728"/>
    </w:pPr>
    <w:rPr>
      <w:sz w:val="26"/>
    </w:rPr>
  </w:style>
  <w:style w:type="paragraph" w:customStyle="1" w:styleId="ListUnmarkedSub">
    <w:name w:val="ListUnmarkedSub"/>
    <w:rsid w:val="00A413F4"/>
    <w:pPr>
      <w:spacing w:before="60" w:after="60"/>
      <w:ind w:left="2160"/>
    </w:pPr>
    <w:rPr>
      <w:sz w:val="26"/>
    </w:rPr>
  </w:style>
  <w:style w:type="paragraph" w:customStyle="1" w:styleId="ListUnmarkedSub2">
    <w:name w:val="ListUnmarkedSub2"/>
    <w:basedOn w:val="ListUnmarkedSub"/>
    <w:rsid w:val="00A413F4"/>
    <w:pPr>
      <w:ind w:left="2880"/>
    </w:pPr>
  </w:style>
  <w:style w:type="paragraph" w:customStyle="1" w:styleId="ListWhere">
    <w:name w:val="ListWhere"/>
    <w:rsid w:val="00A413F4"/>
    <w:pPr>
      <w:spacing w:before="120" w:after="120"/>
      <w:ind w:left="2160"/>
      <w:contextualSpacing/>
    </w:pPr>
    <w:rPr>
      <w:snapToGrid w:val="0"/>
      <w:sz w:val="26"/>
    </w:rPr>
  </w:style>
  <w:style w:type="paragraph" w:customStyle="1" w:styleId="MatterTitle">
    <w:name w:val="MatterTitle"/>
    <w:next w:val="Para"/>
    <w:rsid w:val="00A413F4"/>
    <w:pPr>
      <w:spacing w:before="120" w:after="120"/>
    </w:pPr>
    <w:rPr>
      <w:rFonts w:ascii="Arial" w:hAnsi="Arial"/>
      <w:b/>
      <w:smallCaps/>
      <w:snapToGrid w:val="0"/>
      <w:color w:val="000000"/>
      <w:sz w:val="60"/>
      <w:szCs w:val="60"/>
    </w:rPr>
  </w:style>
  <w:style w:type="character" w:customStyle="1" w:styleId="MenuArrow">
    <w:name w:val="MenuArrow"/>
    <w:rsid w:val="00A413F4"/>
    <w:rPr>
      <w:rFonts w:ascii="Wingdings" w:hAnsi="Wingdings"/>
    </w:rPr>
  </w:style>
  <w:style w:type="paragraph" w:customStyle="1" w:styleId="OnlineReference">
    <w:name w:val="OnlineReference"/>
    <w:qFormat/>
    <w:rsid w:val="00A413F4"/>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A413F4"/>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A413F4"/>
    <w:pPr>
      <w:numPr>
        <w:numId w:val="10"/>
      </w:numPr>
      <w:spacing w:before="120" w:after="120"/>
      <w:contextualSpacing/>
    </w:pPr>
    <w:rPr>
      <w:snapToGrid w:val="0"/>
      <w:sz w:val="26"/>
    </w:rPr>
  </w:style>
  <w:style w:type="paragraph" w:customStyle="1" w:styleId="ParaNumbered">
    <w:name w:val="ParaNumbered"/>
    <w:rsid w:val="00A413F4"/>
    <w:pPr>
      <w:spacing w:after="120"/>
      <w:ind w:left="720" w:firstLine="720"/>
    </w:pPr>
    <w:rPr>
      <w:snapToGrid w:val="0"/>
      <w:sz w:val="26"/>
    </w:rPr>
  </w:style>
  <w:style w:type="paragraph" w:customStyle="1" w:styleId="PartFeaturingList">
    <w:name w:val="PartFeaturingList"/>
    <w:basedOn w:val="ChapterFeaturingList"/>
    <w:rsid w:val="00A413F4"/>
  </w:style>
  <w:style w:type="paragraph" w:customStyle="1" w:styleId="PartIntroductionPara">
    <w:name w:val="PartIntroductionPara"/>
    <w:rsid w:val="00A413F4"/>
    <w:pPr>
      <w:spacing w:after="120"/>
      <w:ind w:left="720" w:firstLine="720"/>
    </w:pPr>
    <w:rPr>
      <w:sz w:val="26"/>
    </w:rPr>
  </w:style>
  <w:style w:type="paragraph" w:customStyle="1" w:styleId="PartTitle">
    <w:name w:val="PartTitle"/>
    <w:basedOn w:val="ChapterTitle"/>
    <w:rsid w:val="00A413F4"/>
    <w:pPr>
      <w:widowControl w:val="0"/>
      <w:pBdr>
        <w:bottom w:val="single" w:sz="4" w:space="1" w:color="auto"/>
      </w:pBdr>
    </w:pPr>
  </w:style>
  <w:style w:type="paragraph" w:customStyle="1" w:styleId="PoetryPara">
    <w:name w:val="PoetryPara"/>
    <w:next w:val="Normal"/>
    <w:rsid w:val="00A413F4"/>
    <w:pPr>
      <w:spacing w:before="360" w:after="60"/>
      <w:ind w:left="2160"/>
      <w:contextualSpacing/>
    </w:pPr>
    <w:rPr>
      <w:snapToGrid w:val="0"/>
      <w:sz w:val="22"/>
    </w:rPr>
  </w:style>
  <w:style w:type="paragraph" w:customStyle="1" w:styleId="PoetryContinued">
    <w:name w:val="PoetryContinued"/>
    <w:basedOn w:val="PoetryPara"/>
    <w:qFormat/>
    <w:rsid w:val="00A413F4"/>
    <w:pPr>
      <w:spacing w:before="0"/>
      <w:contextualSpacing w:val="0"/>
    </w:pPr>
  </w:style>
  <w:style w:type="paragraph" w:customStyle="1" w:styleId="PoetrySource">
    <w:name w:val="PoetrySource"/>
    <w:rsid w:val="00A413F4"/>
    <w:pPr>
      <w:ind w:left="2880"/>
    </w:pPr>
    <w:rPr>
      <w:snapToGrid w:val="0"/>
      <w:sz w:val="18"/>
    </w:rPr>
  </w:style>
  <w:style w:type="paragraph" w:customStyle="1" w:styleId="PoetryTitle">
    <w:name w:val="PoetryTitle"/>
    <w:basedOn w:val="PoetryPara"/>
    <w:next w:val="PoetryPara"/>
    <w:rsid w:val="00A413F4"/>
    <w:rPr>
      <w:b/>
      <w:sz w:val="24"/>
    </w:rPr>
  </w:style>
  <w:style w:type="paragraph" w:customStyle="1" w:styleId="PrefaceTitle">
    <w:name w:val="PrefaceTitle"/>
    <w:next w:val="Para"/>
    <w:rsid w:val="00A413F4"/>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A413F4"/>
  </w:style>
  <w:style w:type="character" w:customStyle="1" w:styleId="QueryInline">
    <w:name w:val="QueryInline"/>
    <w:rsid w:val="00A413F4"/>
    <w:rPr>
      <w:bdr w:val="none" w:sz="0" w:space="0" w:color="auto"/>
      <w:shd w:val="clear" w:color="auto" w:fill="FFCC99"/>
    </w:rPr>
  </w:style>
  <w:style w:type="paragraph" w:customStyle="1" w:styleId="QueryPara">
    <w:name w:val="QueryPara"/>
    <w:rsid w:val="00A413F4"/>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A413F4"/>
  </w:style>
  <w:style w:type="paragraph" w:customStyle="1" w:styleId="QuestionsHead">
    <w:name w:val="QuestionsHead"/>
    <w:basedOn w:val="BibliographyHead"/>
    <w:next w:val="Para"/>
    <w:rsid w:val="00A413F4"/>
  </w:style>
  <w:style w:type="paragraph" w:customStyle="1" w:styleId="QuoteSource">
    <w:name w:val="QuoteSource"/>
    <w:basedOn w:val="Normal"/>
    <w:rsid w:val="00A413F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413F4"/>
    <w:rPr>
      <w:i w:val="0"/>
      <w:sz w:val="24"/>
    </w:rPr>
  </w:style>
  <w:style w:type="paragraph" w:customStyle="1" w:styleId="RecipeFootnote">
    <w:name w:val="RecipeFootnote"/>
    <w:basedOn w:val="Normal"/>
    <w:rsid w:val="00A413F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413F4"/>
    <w:pPr>
      <w:spacing w:before="240"/>
      <w:ind w:left="720"/>
    </w:pPr>
    <w:rPr>
      <w:rFonts w:ascii="Arial" w:hAnsi="Arial"/>
      <w:b/>
      <w:snapToGrid w:val="0"/>
      <w:sz w:val="26"/>
    </w:rPr>
  </w:style>
  <w:style w:type="paragraph" w:customStyle="1" w:styleId="RecipeIngredientList">
    <w:name w:val="RecipeIngredientList"/>
    <w:basedOn w:val="Normal"/>
    <w:rsid w:val="00A413F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413F4"/>
    <w:pPr>
      <w:spacing w:before="120" w:after="120"/>
      <w:ind w:left="1440" w:firstLine="360"/>
      <w:contextualSpacing/>
    </w:pPr>
    <w:rPr>
      <w:rFonts w:ascii="Arial" w:hAnsi="Arial"/>
      <w:snapToGrid w:val="0"/>
      <w:sz w:val="26"/>
    </w:rPr>
  </w:style>
  <w:style w:type="paragraph" w:customStyle="1" w:styleId="RecipeMetricMeasure">
    <w:name w:val="RecipeMetricMeasure"/>
    <w:rsid w:val="00A413F4"/>
    <w:rPr>
      <w:rFonts w:ascii="Arial" w:hAnsi="Arial"/>
      <w:snapToGrid w:val="0"/>
      <w:sz w:val="26"/>
    </w:rPr>
  </w:style>
  <w:style w:type="paragraph" w:customStyle="1" w:styleId="RecipeNutritionInfo">
    <w:name w:val="RecipeNutritionInfo"/>
    <w:basedOn w:val="Normal"/>
    <w:rsid w:val="00A413F4"/>
    <w:pPr>
      <w:spacing w:before="120" w:after="120"/>
      <w:ind w:left="720"/>
      <w:contextualSpacing/>
    </w:pPr>
    <w:rPr>
      <w:rFonts w:ascii="Arial" w:hAnsi="Arial"/>
      <w:snapToGrid w:val="0"/>
      <w:sz w:val="22"/>
      <w:szCs w:val="20"/>
    </w:rPr>
  </w:style>
  <w:style w:type="paragraph" w:customStyle="1" w:styleId="RecipePercentage">
    <w:name w:val="RecipePercentage"/>
    <w:rsid w:val="00A413F4"/>
    <w:rPr>
      <w:rFonts w:ascii="Arial" w:hAnsi="Arial"/>
      <w:snapToGrid w:val="0"/>
      <w:sz w:val="26"/>
    </w:rPr>
  </w:style>
  <w:style w:type="paragraph" w:customStyle="1" w:styleId="RecipeProcedure">
    <w:name w:val="RecipeProcedure"/>
    <w:rsid w:val="00A413F4"/>
    <w:pPr>
      <w:spacing w:before="120" w:after="120"/>
      <w:ind w:left="1800" w:hanging="720"/>
    </w:pPr>
    <w:rPr>
      <w:rFonts w:ascii="Arial" w:hAnsi="Arial"/>
      <w:snapToGrid w:val="0"/>
      <w:sz w:val="26"/>
    </w:rPr>
  </w:style>
  <w:style w:type="paragraph" w:customStyle="1" w:styleId="RecipeProcedureHead">
    <w:name w:val="RecipeProcedureHead"/>
    <w:rsid w:val="00A413F4"/>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A413F4"/>
    <w:pPr>
      <w:ind w:left="720"/>
    </w:pPr>
    <w:rPr>
      <w:rFonts w:ascii="Arial" w:hAnsi="Arial"/>
      <w:b/>
      <w:smallCaps/>
      <w:snapToGrid w:val="0"/>
      <w:sz w:val="32"/>
      <w:u w:val="single"/>
    </w:rPr>
  </w:style>
  <w:style w:type="paragraph" w:customStyle="1" w:styleId="RecipeTableHead">
    <w:name w:val="RecipeTableHead"/>
    <w:rsid w:val="00A413F4"/>
    <w:rPr>
      <w:rFonts w:ascii="Arial" w:hAnsi="Arial"/>
      <w:b/>
      <w:smallCaps/>
      <w:snapToGrid w:val="0"/>
      <w:sz w:val="26"/>
    </w:rPr>
  </w:style>
  <w:style w:type="paragraph" w:customStyle="1" w:styleId="RecipeTime">
    <w:name w:val="RecipeTime"/>
    <w:rsid w:val="00A413F4"/>
    <w:pPr>
      <w:spacing w:before="120" w:after="120"/>
      <w:ind w:left="720"/>
      <w:contextualSpacing/>
    </w:pPr>
    <w:rPr>
      <w:rFonts w:ascii="Arial" w:hAnsi="Arial"/>
      <w:i/>
      <w:snapToGrid w:val="0"/>
      <w:sz w:val="26"/>
    </w:rPr>
  </w:style>
  <w:style w:type="paragraph" w:customStyle="1" w:styleId="RecipeTitle">
    <w:name w:val="RecipeTitle"/>
    <w:next w:val="RecipeIngredientList"/>
    <w:rsid w:val="00A413F4"/>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A413F4"/>
    <w:pPr>
      <w:ind w:left="720"/>
    </w:pPr>
    <w:rPr>
      <w:rFonts w:ascii="Arial" w:hAnsi="Arial"/>
      <w:b/>
      <w:i/>
      <w:smallCaps/>
      <w:snapToGrid w:val="0"/>
      <w:sz w:val="36"/>
      <w:szCs w:val="40"/>
    </w:rPr>
  </w:style>
  <w:style w:type="paragraph" w:customStyle="1" w:styleId="RecipeUSMeasure">
    <w:name w:val="RecipeUSMeasure"/>
    <w:rsid w:val="00A413F4"/>
    <w:rPr>
      <w:rFonts w:ascii="Arial" w:hAnsi="Arial"/>
      <w:snapToGrid w:val="0"/>
      <w:sz w:val="26"/>
    </w:rPr>
  </w:style>
  <w:style w:type="paragraph" w:customStyle="1" w:styleId="RecipeVariationPara">
    <w:name w:val="RecipeVariationPara"/>
    <w:basedOn w:val="RecipeTime"/>
    <w:rsid w:val="00A413F4"/>
    <w:rPr>
      <w:i w:val="0"/>
      <w:sz w:val="24"/>
      <w:u w:val="single"/>
    </w:rPr>
  </w:style>
  <w:style w:type="paragraph" w:customStyle="1" w:styleId="RecipeVariationHead">
    <w:name w:val="RecipeVariationHead"/>
    <w:rsid w:val="00A413F4"/>
    <w:pPr>
      <w:spacing w:before="60" w:after="60"/>
      <w:ind w:left="720"/>
    </w:pPr>
    <w:rPr>
      <w:rFonts w:ascii="Arial" w:hAnsi="Arial"/>
      <w:b/>
      <w:snapToGrid w:val="0"/>
      <w:sz w:val="22"/>
      <w:u w:val="single"/>
    </w:rPr>
  </w:style>
  <w:style w:type="paragraph" w:customStyle="1" w:styleId="RecipeNoteHead">
    <w:name w:val="RecipeNoteHead"/>
    <w:rsid w:val="00A413F4"/>
    <w:pPr>
      <w:spacing w:before="60" w:after="60"/>
      <w:ind w:left="720"/>
    </w:pPr>
    <w:rPr>
      <w:rFonts w:ascii="Arial" w:hAnsi="Arial"/>
      <w:b/>
      <w:snapToGrid w:val="0"/>
    </w:rPr>
  </w:style>
  <w:style w:type="paragraph" w:customStyle="1" w:styleId="RecipeNotePara">
    <w:name w:val="RecipeNotePara"/>
    <w:basedOn w:val="RecipeTime"/>
    <w:rsid w:val="00A413F4"/>
    <w:rPr>
      <w:i w:val="0"/>
      <w:sz w:val="24"/>
      <w:u w:val="single"/>
    </w:rPr>
  </w:style>
  <w:style w:type="paragraph" w:customStyle="1" w:styleId="RecipeYield">
    <w:name w:val="RecipeYield"/>
    <w:rsid w:val="00A413F4"/>
    <w:pPr>
      <w:ind w:left="720"/>
    </w:pPr>
    <w:rPr>
      <w:rFonts w:ascii="Arial" w:hAnsi="Arial"/>
      <w:snapToGrid w:val="0"/>
    </w:rPr>
  </w:style>
  <w:style w:type="paragraph" w:customStyle="1" w:styleId="Reference">
    <w:name w:val="Reference"/>
    <w:basedOn w:val="Normal"/>
    <w:rsid w:val="00A413F4"/>
    <w:pPr>
      <w:spacing w:before="120" w:after="120"/>
      <w:ind w:left="720" w:hanging="720"/>
    </w:pPr>
    <w:rPr>
      <w:szCs w:val="20"/>
    </w:rPr>
  </w:style>
  <w:style w:type="paragraph" w:customStyle="1" w:styleId="ReferenceAnnotation">
    <w:name w:val="ReferenceAnnotation"/>
    <w:basedOn w:val="Reference"/>
    <w:rsid w:val="00A413F4"/>
    <w:pPr>
      <w:spacing w:before="0" w:after="0"/>
      <w:ind w:firstLine="0"/>
    </w:pPr>
    <w:rPr>
      <w:snapToGrid w:val="0"/>
    </w:rPr>
  </w:style>
  <w:style w:type="paragraph" w:customStyle="1" w:styleId="ReferencesHead">
    <w:name w:val="ReferencesHead"/>
    <w:basedOn w:val="BibliographyHead"/>
    <w:next w:val="Reference"/>
    <w:rsid w:val="00A413F4"/>
  </w:style>
  <w:style w:type="paragraph" w:customStyle="1" w:styleId="ReferenceTitle">
    <w:name w:val="ReferenceTitle"/>
    <w:basedOn w:val="MatterTitle"/>
    <w:next w:val="Reference"/>
    <w:rsid w:val="00A413F4"/>
  </w:style>
  <w:style w:type="paragraph" w:customStyle="1" w:styleId="ReviewHead">
    <w:name w:val="ReviewHead"/>
    <w:basedOn w:val="BibliographyHead"/>
    <w:next w:val="Para"/>
    <w:rsid w:val="00A413F4"/>
  </w:style>
  <w:style w:type="paragraph" w:customStyle="1" w:styleId="RunInHead">
    <w:name w:val="RunInHead"/>
    <w:next w:val="Normal"/>
    <w:rsid w:val="00A413F4"/>
    <w:pPr>
      <w:spacing w:before="240"/>
      <w:ind w:left="1440"/>
    </w:pPr>
    <w:rPr>
      <w:rFonts w:ascii="Arial" w:hAnsi="Arial"/>
      <w:b/>
      <w:sz w:val="26"/>
    </w:rPr>
  </w:style>
  <w:style w:type="paragraph" w:customStyle="1" w:styleId="RunInHeadSub">
    <w:name w:val="RunInHeadSub"/>
    <w:basedOn w:val="RunInHead"/>
    <w:next w:val="Normal"/>
    <w:rsid w:val="00A413F4"/>
    <w:pPr>
      <w:ind w:left="2160"/>
    </w:pPr>
    <w:rPr>
      <w:snapToGrid w:val="0"/>
    </w:rPr>
  </w:style>
  <w:style w:type="paragraph" w:customStyle="1" w:styleId="RunInPara">
    <w:name w:val="RunInPara"/>
    <w:basedOn w:val="Normal"/>
    <w:rsid w:val="00A413F4"/>
    <w:pPr>
      <w:widowControl w:val="0"/>
      <w:spacing w:after="120"/>
      <w:ind w:left="1440"/>
    </w:pPr>
    <w:rPr>
      <w:snapToGrid w:val="0"/>
      <w:szCs w:val="20"/>
    </w:rPr>
  </w:style>
  <w:style w:type="paragraph" w:customStyle="1" w:styleId="RunInParaSub">
    <w:name w:val="RunInParaSub"/>
    <w:basedOn w:val="RunInPara"/>
    <w:rsid w:val="00A413F4"/>
    <w:pPr>
      <w:ind w:left="2160"/>
    </w:pPr>
  </w:style>
  <w:style w:type="paragraph" w:styleId="Salutation">
    <w:name w:val="Salutation"/>
    <w:next w:val="Normal"/>
    <w:rsid w:val="00A413F4"/>
    <w:rPr>
      <w:sz w:val="24"/>
    </w:rPr>
  </w:style>
  <w:style w:type="paragraph" w:customStyle="1" w:styleId="SectionTitle">
    <w:name w:val="SectionTitle"/>
    <w:basedOn w:val="ChapterTitle"/>
    <w:next w:val="ChapterTitle"/>
    <w:rsid w:val="00A413F4"/>
    <w:pPr>
      <w:pBdr>
        <w:bottom w:val="single" w:sz="4" w:space="1" w:color="auto"/>
      </w:pBdr>
    </w:pPr>
  </w:style>
  <w:style w:type="paragraph" w:customStyle="1" w:styleId="Series">
    <w:name w:val="Series"/>
    <w:rsid w:val="00A413F4"/>
    <w:pPr>
      <w:ind w:left="720"/>
    </w:pPr>
    <w:rPr>
      <w:sz w:val="24"/>
    </w:rPr>
  </w:style>
  <w:style w:type="paragraph" w:customStyle="1" w:styleId="SignatureLine">
    <w:name w:val="SignatureLine"/>
    <w:qFormat/>
    <w:rsid w:val="00A413F4"/>
    <w:pPr>
      <w:spacing w:before="240" w:after="240"/>
      <w:ind w:left="4320"/>
      <w:contextualSpacing/>
      <w:jc w:val="right"/>
    </w:pPr>
    <w:rPr>
      <w:rFonts w:ascii="Arial" w:hAnsi="Arial"/>
      <w:snapToGrid w:val="0"/>
      <w:sz w:val="18"/>
    </w:rPr>
  </w:style>
  <w:style w:type="paragraph" w:customStyle="1" w:styleId="Slug">
    <w:name w:val="Slug"/>
    <w:basedOn w:val="Normal"/>
    <w:next w:val="Para"/>
    <w:rsid w:val="00A413F4"/>
    <w:pPr>
      <w:spacing w:before="360" w:after="360"/>
      <w:ind w:left="1440"/>
    </w:pPr>
    <w:rPr>
      <w:rFonts w:ascii="Arial" w:hAnsi="Arial"/>
      <w:b/>
      <w:szCs w:val="20"/>
    </w:rPr>
  </w:style>
  <w:style w:type="character" w:customStyle="1" w:styleId="Subscript">
    <w:name w:val="Subscript"/>
    <w:rsid w:val="00A413F4"/>
    <w:rPr>
      <w:vertAlign w:val="subscript"/>
    </w:rPr>
  </w:style>
  <w:style w:type="paragraph" w:styleId="Subtitle">
    <w:name w:val="Subtitle"/>
    <w:basedOn w:val="Normal"/>
    <w:qFormat/>
    <w:rsid w:val="00A413F4"/>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A413F4"/>
  </w:style>
  <w:style w:type="character" w:customStyle="1" w:styleId="Superscript">
    <w:name w:val="Superscript"/>
    <w:rsid w:val="00A413F4"/>
    <w:rPr>
      <w:vertAlign w:val="superscript"/>
    </w:rPr>
  </w:style>
  <w:style w:type="paragraph" w:customStyle="1" w:styleId="SupplementInstruction">
    <w:name w:val="SupplementInstruction"/>
    <w:rsid w:val="00A413F4"/>
    <w:pPr>
      <w:spacing w:before="120" w:after="120"/>
      <w:ind w:left="720"/>
    </w:pPr>
    <w:rPr>
      <w:i/>
      <w:sz w:val="26"/>
    </w:rPr>
  </w:style>
  <w:style w:type="paragraph" w:customStyle="1" w:styleId="TableCaption">
    <w:name w:val="TableCaption"/>
    <w:basedOn w:val="Slug"/>
    <w:qFormat/>
    <w:rsid w:val="00A413F4"/>
    <w:pPr>
      <w:keepNext/>
      <w:widowControl w:val="0"/>
      <w:spacing w:before="240" w:after="120"/>
      <w:ind w:left="0"/>
    </w:pPr>
    <w:rPr>
      <w:snapToGrid w:val="0"/>
    </w:rPr>
  </w:style>
  <w:style w:type="paragraph" w:customStyle="1" w:styleId="TableEntry">
    <w:name w:val="TableEntry"/>
    <w:qFormat/>
    <w:rsid w:val="00A413F4"/>
    <w:pPr>
      <w:spacing w:after="60"/>
    </w:pPr>
    <w:rPr>
      <w:rFonts w:ascii="Arial" w:hAnsi="Arial"/>
      <w:sz w:val="22"/>
    </w:rPr>
  </w:style>
  <w:style w:type="paragraph" w:customStyle="1" w:styleId="TableFootnote">
    <w:name w:val="TableFootnote"/>
    <w:rsid w:val="00A413F4"/>
    <w:pPr>
      <w:spacing w:after="240"/>
      <w:ind w:left="1440"/>
      <w:contextualSpacing/>
    </w:pPr>
    <w:rPr>
      <w:rFonts w:ascii="Arial" w:hAnsi="Arial"/>
      <w:sz w:val="18"/>
    </w:rPr>
  </w:style>
  <w:style w:type="paragraph" w:customStyle="1" w:styleId="TableHead">
    <w:name w:val="TableHead"/>
    <w:qFormat/>
    <w:rsid w:val="00A413F4"/>
    <w:pPr>
      <w:keepNext/>
    </w:pPr>
    <w:rPr>
      <w:rFonts w:ascii="Arial" w:hAnsi="Arial"/>
      <w:b/>
      <w:sz w:val="22"/>
    </w:rPr>
  </w:style>
  <w:style w:type="paragraph" w:customStyle="1" w:styleId="TableSource">
    <w:name w:val="TableSource"/>
    <w:next w:val="Normal"/>
    <w:rsid w:val="00A413F4"/>
    <w:pPr>
      <w:pBdr>
        <w:top w:val="single" w:sz="4" w:space="1" w:color="auto"/>
      </w:pBdr>
      <w:spacing w:after="240"/>
      <w:ind w:left="1440"/>
      <w:contextualSpacing/>
    </w:pPr>
    <w:rPr>
      <w:rFonts w:ascii="Arial" w:hAnsi="Arial"/>
      <w:snapToGrid w:val="0"/>
    </w:rPr>
  </w:style>
  <w:style w:type="paragraph" w:customStyle="1" w:styleId="TabularEntry">
    <w:name w:val="TabularEntry"/>
    <w:rsid w:val="00A413F4"/>
    <w:pPr>
      <w:widowControl w:val="0"/>
    </w:pPr>
    <w:rPr>
      <w:snapToGrid w:val="0"/>
      <w:sz w:val="26"/>
    </w:rPr>
  </w:style>
  <w:style w:type="paragraph" w:customStyle="1" w:styleId="TabularEntrySub">
    <w:name w:val="TabularEntrySub"/>
    <w:basedOn w:val="TabularEntry"/>
    <w:rsid w:val="00A413F4"/>
    <w:pPr>
      <w:ind w:left="360"/>
    </w:pPr>
  </w:style>
  <w:style w:type="paragraph" w:customStyle="1" w:styleId="TabularHead">
    <w:name w:val="TabularHead"/>
    <w:qFormat/>
    <w:rsid w:val="00A413F4"/>
    <w:pPr>
      <w:spacing w:line="276" w:lineRule="auto"/>
    </w:pPr>
    <w:rPr>
      <w:b/>
      <w:snapToGrid w:val="0"/>
      <w:sz w:val="26"/>
    </w:rPr>
  </w:style>
  <w:style w:type="paragraph" w:customStyle="1" w:styleId="TextBreak">
    <w:name w:val="TextBreak"/>
    <w:next w:val="Para"/>
    <w:rsid w:val="00A413F4"/>
    <w:pPr>
      <w:jc w:val="center"/>
    </w:pPr>
    <w:rPr>
      <w:rFonts w:ascii="Arial" w:hAnsi="Arial"/>
      <w:b/>
      <w:snapToGrid w:val="0"/>
      <w:sz w:val="24"/>
    </w:rPr>
  </w:style>
  <w:style w:type="paragraph" w:customStyle="1" w:styleId="TOCTitle">
    <w:name w:val="TOCTitle"/>
    <w:next w:val="Para"/>
    <w:rsid w:val="00A413F4"/>
    <w:pPr>
      <w:spacing w:before="120" w:after="120"/>
    </w:pPr>
    <w:rPr>
      <w:rFonts w:ascii="Arial" w:hAnsi="Arial"/>
      <w:b/>
      <w:smallCaps/>
      <w:snapToGrid w:val="0"/>
      <w:color w:val="000000"/>
      <w:sz w:val="60"/>
      <w:szCs w:val="60"/>
    </w:rPr>
  </w:style>
  <w:style w:type="character" w:customStyle="1" w:styleId="UserInput">
    <w:name w:val="UserInput"/>
    <w:rsid w:val="00A413F4"/>
    <w:rPr>
      <w:b/>
    </w:rPr>
  </w:style>
  <w:style w:type="character" w:customStyle="1" w:styleId="UserInputVariable">
    <w:name w:val="UserInputVariable"/>
    <w:rsid w:val="00A413F4"/>
    <w:rPr>
      <w:b/>
      <w:i/>
    </w:rPr>
  </w:style>
  <w:style w:type="character" w:customStyle="1" w:styleId="Variable">
    <w:name w:val="Variable"/>
    <w:rsid w:val="00A413F4"/>
    <w:rPr>
      <w:i/>
    </w:rPr>
  </w:style>
  <w:style w:type="character" w:customStyle="1" w:styleId="WileyBold">
    <w:name w:val="WileyBold"/>
    <w:rsid w:val="00A413F4"/>
    <w:rPr>
      <w:b/>
    </w:rPr>
  </w:style>
  <w:style w:type="character" w:customStyle="1" w:styleId="WileyBoldItalic">
    <w:name w:val="WileyBoldItalic"/>
    <w:rsid w:val="00A413F4"/>
    <w:rPr>
      <w:b/>
      <w:i/>
    </w:rPr>
  </w:style>
  <w:style w:type="character" w:customStyle="1" w:styleId="WileyItalic">
    <w:name w:val="WileyItalic"/>
    <w:rsid w:val="00A413F4"/>
    <w:rPr>
      <w:i/>
    </w:rPr>
  </w:style>
  <w:style w:type="character" w:customStyle="1" w:styleId="WileySymbol">
    <w:name w:val="WileySymbol"/>
    <w:rsid w:val="00A413F4"/>
    <w:rPr>
      <w:rFonts w:ascii="Symbol" w:hAnsi="Symbol"/>
    </w:rPr>
  </w:style>
  <w:style w:type="character" w:customStyle="1" w:styleId="wileyTemp">
    <w:name w:val="wileyTemp"/>
    <w:rsid w:val="00A413F4"/>
  </w:style>
  <w:style w:type="paragraph" w:customStyle="1" w:styleId="wsBlockA">
    <w:name w:val="wsBlockA"/>
    <w:basedOn w:val="Normal"/>
    <w:qFormat/>
    <w:rsid w:val="00A413F4"/>
    <w:pPr>
      <w:spacing w:before="120" w:after="120"/>
      <w:ind w:left="2160" w:right="1440"/>
    </w:pPr>
    <w:rPr>
      <w:rFonts w:ascii="Arial" w:eastAsia="Calibri" w:hAnsi="Arial"/>
      <w:sz w:val="20"/>
      <w:szCs w:val="22"/>
    </w:rPr>
  </w:style>
  <w:style w:type="paragraph" w:customStyle="1" w:styleId="wsBlockB">
    <w:name w:val="wsBlockB"/>
    <w:basedOn w:val="Normal"/>
    <w:qFormat/>
    <w:rsid w:val="00A413F4"/>
    <w:pPr>
      <w:spacing w:before="120" w:after="120"/>
      <w:ind w:left="2160" w:right="1440"/>
    </w:pPr>
    <w:rPr>
      <w:rFonts w:eastAsia="Calibri"/>
      <w:sz w:val="20"/>
      <w:szCs w:val="22"/>
    </w:rPr>
  </w:style>
  <w:style w:type="paragraph" w:customStyle="1" w:styleId="wsBlockC">
    <w:name w:val="wsBlockC"/>
    <w:basedOn w:val="Normal"/>
    <w:qFormat/>
    <w:rsid w:val="00A413F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413F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413F4"/>
    <w:pPr>
      <w:spacing w:before="120" w:after="120"/>
      <w:ind w:left="720"/>
    </w:pPr>
    <w:rPr>
      <w:rFonts w:eastAsia="Calibri"/>
      <w:b/>
      <w:sz w:val="28"/>
      <w:szCs w:val="22"/>
      <w:u w:val="wave"/>
    </w:rPr>
  </w:style>
  <w:style w:type="paragraph" w:customStyle="1" w:styleId="wsHeadStyleC">
    <w:name w:val="wsHeadStyleC"/>
    <w:basedOn w:val="Normal"/>
    <w:qFormat/>
    <w:rsid w:val="00A413F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413F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413F4"/>
    <w:pPr>
      <w:numPr>
        <w:numId w:val="12"/>
      </w:numPr>
      <w:spacing w:before="120" w:after="120"/>
    </w:pPr>
    <w:rPr>
      <w:rFonts w:eastAsia="Calibri"/>
      <w:sz w:val="26"/>
      <w:szCs w:val="22"/>
    </w:rPr>
  </w:style>
  <w:style w:type="paragraph" w:customStyle="1" w:styleId="wsListBulletedC">
    <w:name w:val="wsListBulletedC"/>
    <w:basedOn w:val="Normal"/>
    <w:qFormat/>
    <w:rsid w:val="00A413F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413F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413F4"/>
    <w:pPr>
      <w:spacing w:before="120" w:after="120"/>
      <w:ind w:left="2160" w:hanging="720"/>
    </w:pPr>
    <w:rPr>
      <w:rFonts w:eastAsia="Calibri"/>
      <w:sz w:val="26"/>
      <w:szCs w:val="22"/>
    </w:rPr>
  </w:style>
  <w:style w:type="paragraph" w:customStyle="1" w:styleId="wsListNumberedC">
    <w:name w:val="wsListNumberedC"/>
    <w:basedOn w:val="Normal"/>
    <w:qFormat/>
    <w:rsid w:val="00A413F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413F4"/>
    <w:pPr>
      <w:spacing w:before="120" w:after="120"/>
      <w:ind w:left="1440"/>
    </w:pPr>
    <w:rPr>
      <w:rFonts w:ascii="Arial" w:eastAsia="Calibri" w:hAnsi="Arial"/>
      <w:sz w:val="26"/>
      <w:szCs w:val="22"/>
    </w:rPr>
  </w:style>
  <w:style w:type="paragraph" w:customStyle="1" w:styleId="wsListUnmarkedB">
    <w:name w:val="wsListUnmarkedB"/>
    <w:basedOn w:val="Normal"/>
    <w:qFormat/>
    <w:rsid w:val="00A413F4"/>
    <w:pPr>
      <w:spacing w:before="120" w:after="120"/>
      <w:ind w:left="1440"/>
    </w:pPr>
    <w:rPr>
      <w:rFonts w:eastAsia="Calibri"/>
      <w:sz w:val="26"/>
      <w:szCs w:val="22"/>
    </w:rPr>
  </w:style>
  <w:style w:type="paragraph" w:customStyle="1" w:styleId="wsListUnmarkedC">
    <w:name w:val="wsListUnmarkedC"/>
    <w:basedOn w:val="Normal"/>
    <w:qFormat/>
    <w:rsid w:val="00A413F4"/>
    <w:pPr>
      <w:spacing w:before="120" w:after="120"/>
      <w:ind w:left="1440"/>
    </w:pPr>
    <w:rPr>
      <w:rFonts w:ascii="Verdana" w:eastAsia="Calibri" w:hAnsi="Verdana"/>
      <w:sz w:val="26"/>
      <w:szCs w:val="22"/>
    </w:rPr>
  </w:style>
  <w:style w:type="paragraph" w:customStyle="1" w:styleId="wsNameDate">
    <w:name w:val="wsNameDate"/>
    <w:qFormat/>
    <w:rsid w:val="00A413F4"/>
    <w:pPr>
      <w:spacing w:before="240" w:after="240"/>
    </w:pPr>
    <w:rPr>
      <w:rFonts w:ascii="Arial" w:eastAsia="Calibri" w:hAnsi="Arial"/>
      <w:b/>
      <w:sz w:val="28"/>
      <w:szCs w:val="22"/>
    </w:rPr>
  </w:style>
  <w:style w:type="paragraph" w:customStyle="1" w:styleId="wsParaA">
    <w:name w:val="wsParaA"/>
    <w:basedOn w:val="Normal"/>
    <w:qFormat/>
    <w:rsid w:val="00A413F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413F4"/>
    <w:pPr>
      <w:spacing w:before="120" w:after="120"/>
      <w:ind w:left="720" w:firstLine="720"/>
      <w:contextualSpacing/>
    </w:pPr>
    <w:rPr>
      <w:rFonts w:eastAsia="Calibri"/>
      <w:sz w:val="26"/>
      <w:szCs w:val="22"/>
    </w:rPr>
  </w:style>
  <w:style w:type="paragraph" w:customStyle="1" w:styleId="wsParaC">
    <w:name w:val="wsParaC"/>
    <w:basedOn w:val="Normal"/>
    <w:qFormat/>
    <w:rsid w:val="00A413F4"/>
    <w:pPr>
      <w:spacing w:before="120" w:after="120"/>
      <w:ind w:left="720" w:firstLine="720"/>
      <w:contextualSpacing/>
    </w:pPr>
    <w:rPr>
      <w:rFonts w:ascii="Verdana" w:eastAsia="Calibri" w:hAnsi="Verdana"/>
      <w:sz w:val="26"/>
      <w:szCs w:val="22"/>
    </w:rPr>
  </w:style>
  <w:style w:type="paragraph" w:customStyle="1" w:styleId="wsTitle">
    <w:name w:val="wsTitle"/>
    <w:qFormat/>
    <w:rsid w:val="00A413F4"/>
    <w:rPr>
      <w:rFonts w:ascii="Arial" w:eastAsia="Calibri" w:hAnsi="Arial"/>
      <w:b/>
      <w:sz w:val="36"/>
      <w:szCs w:val="32"/>
    </w:rPr>
  </w:style>
  <w:style w:type="character" w:styleId="CommentReference">
    <w:name w:val="annotation reference"/>
    <w:semiHidden/>
    <w:rsid w:val="00A413F4"/>
    <w:rPr>
      <w:sz w:val="16"/>
      <w:szCs w:val="16"/>
    </w:rPr>
  </w:style>
  <w:style w:type="paragraph" w:styleId="CommentText">
    <w:name w:val="annotation text"/>
    <w:basedOn w:val="Normal"/>
    <w:semiHidden/>
    <w:rsid w:val="00A413F4"/>
    <w:rPr>
      <w:sz w:val="20"/>
      <w:szCs w:val="20"/>
    </w:rPr>
  </w:style>
  <w:style w:type="paragraph" w:styleId="CommentSubject">
    <w:name w:val="annotation subject"/>
    <w:basedOn w:val="CommentText"/>
    <w:next w:val="CommentText"/>
    <w:semiHidden/>
    <w:rsid w:val="00A413F4"/>
    <w:rPr>
      <w:b/>
      <w:bCs/>
    </w:rPr>
  </w:style>
  <w:style w:type="character" w:styleId="FollowedHyperlink">
    <w:name w:val="FollowedHyperlink"/>
    <w:rsid w:val="00A413F4"/>
    <w:rPr>
      <w:color w:val="800080"/>
      <w:u w:val="single"/>
    </w:rPr>
  </w:style>
  <w:style w:type="character" w:styleId="HTMLAcronym">
    <w:name w:val="HTML Acronym"/>
    <w:basedOn w:val="DefaultParagraphFont"/>
    <w:rsid w:val="00A413F4"/>
  </w:style>
  <w:style w:type="character" w:styleId="HTMLCite">
    <w:name w:val="HTML Cite"/>
    <w:rsid w:val="00A413F4"/>
    <w:rPr>
      <w:i/>
      <w:iCs/>
    </w:rPr>
  </w:style>
  <w:style w:type="character" w:styleId="HTMLCode">
    <w:name w:val="HTML Code"/>
    <w:rsid w:val="00A413F4"/>
    <w:rPr>
      <w:rFonts w:ascii="Courier New" w:hAnsi="Courier New" w:cs="Courier New"/>
      <w:sz w:val="20"/>
      <w:szCs w:val="20"/>
    </w:rPr>
  </w:style>
  <w:style w:type="character" w:styleId="HTMLDefinition">
    <w:name w:val="HTML Definition"/>
    <w:rsid w:val="00A413F4"/>
    <w:rPr>
      <w:i/>
      <w:iCs/>
    </w:rPr>
  </w:style>
  <w:style w:type="character" w:styleId="HTMLKeyboard">
    <w:name w:val="HTML Keyboard"/>
    <w:rsid w:val="00A413F4"/>
    <w:rPr>
      <w:rFonts w:ascii="Courier New" w:hAnsi="Courier New" w:cs="Courier New"/>
      <w:sz w:val="20"/>
      <w:szCs w:val="20"/>
    </w:rPr>
  </w:style>
  <w:style w:type="character" w:styleId="HTMLSample">
    <w:name w:val="HTML Sample"/>
    <w:rsid w:val="00A413F4"/>
    <w:rPr>
      <w:rFonts w:ascii="Courier New" w:hAnsi="Courier New" w:cs="Courier New"/>
    </w:rPr>
  </w:style>
  <w:style w:type="character" w:styleId="HTMLTypewriter">
    <w:name w:val="HTML Typewriter"/>
    <w:rsid w:val="00A413F4"/>
    <w:rPr>
      <w:rFonts w:ascii="Courier New" w:hAnsi="Courier New" w:cs="Courier New"/>
      <w:sz w:val="20"/>
      <w:szCs w:val="20"/>
    </w:rPr>
  </w:style>
  <w:style w:type="character" w:styleId="HTMLVariable">
    <w:name w:val="HTML Variable"/>
    <w:rsid w:val="00A413F4"/>
    <w:rPr>
      <w:i/>
      <w:iCs/>
    </w:rPr>
  </w:style>
  <w:style w:type="character" w:styleId="Hyperlink">
    <w:name w:val="Hyperlink"/>
    <w:rsid w:val="00A413F4"/>
    <w:rPr>
      <w:color w:val="0000FF"/>
      <w:u w:val="single"/>
    </w:rPr>
  </w:style>
  <w:style w:type="character" w:styleId="LineNumber">
    <w:name w:val="line number"/>
    <w:basedOn w:val="DefaultParagraphFont"/>
    <w:rsid w:val="00A413F4"/>
  </w:style>
  <w:style w:type="character" w:styleId="PageNumber">
    <w:name w:val="page number"/>
    <w:basedOn w:val="DefaultParagraphFont"/>
    <w:rsid w:val="00A413F4"/>
  </w:style>
  <w:style w:type="character" w:styleId="Strong">
    <w:name w:val="Strong"/>
    <w:qFormat/>
    <w:rsid w:val="00A413F4"/>
    <w:rPr>
      <w:b/>
      <w:bCs/>
    </w:rPr>
  </w:style>
  <w:style w:type="paragraph" w:customStyle="1" w:styleId="RecipeTool">
    <w:name w:val="RecipeTool"/>
    <w:qFormat/>
    <w:rsid w:val="00A413F4"/>
    <w:pPr>
      <w:spacing w:before="240" w:after="240"/>
      <w:ind w:left="1440"/>
      <w:contextualSpacing/>
    </w:pPr>
    <w:rPr>
      <w:rFonts w:ascii="Arial" w:hAnsi="Arial"/>
      <w:b/>
      <w:snapToGrid w:val="0"/>
      <w:sz w:val="24"/>
    </w:rPr>
  </w:style>
  <w:style w:type="character" w:customStyle="1" w:styleId="TextCircled">
    <w:name w:val="TextCircled"/>
    <w:uiPriority w:val="1"/>
    <w:qFormat/>
    <w:rsid w:val="00A413F4"/>
    <w:rPr>
      <w:bdr w:val="single" w:sz="18" w:space="0" w:color="92D050"/>
    </w:rPr>
  </w:style>
  <w:style w:type="character" w:customStyle="1" w:styleId="TextHighlighted">
    <w:name w:val="TextHighlighted"/>
    <w:uiPriority w:val="1"/>
    <w:qFormat/>
    <w:rsid w:val="00A413F4"/>
    <w:rPr>
      <w:bdr w:val="none" w:sz="0" w:space="0" w:color="auto"/>
      <w:shd w:val="clear" w:color="auto" w:fill="92D050"/>
    </w:rPr>
  </w:style>
  <w:style w:type="paragraph" w:customStyle="1" w:styleId="PullQuoteAttribution">
    <w:name w:val="PullQuoteAttribution"/>
    <w:next w:val="Para"/>
    <w:qFormat/>
    <w:rsid w:val="00A413F4"/>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413F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413F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A413F4"/>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A413F4"/>
    <w:pPr>
      <w:spacing w:line="276" w:lineRule="auto"/>
      <w:ind w:left="576"/>
    </w:pPr>
    <w:rPr>
      <w:b/>
      <w:i/>
      <w:sz w:val="24"/>
    </w:rPr>
  </w:style>
  <w:style w:type="paragraph" w:customStyle="1" w:styleId="DialogContinued">
    <w:name w:val="DialogContinued"/>
    <w:basedOn w:val="Dialog"/>
    <w:qFormat/>
    <w:rsid w:val="00A413F4"/>
    <w:pPr>
      <w:ind w:firstLine="0"/>
    </w:pPr>
  </w:style>
  <w:style w:type="paragraph" w:customStyle="1" w:styleId="ParaListUnmarked">
    <w:name w:val="ParaListUnmarked"/>
    <w:qFormat/>
    <w:rsid w:val="00A413F4"/>
    <w:pPr>
      <w:spacing w:before="240" w:after="240"/>
      <w:ind w:left="720"/>
    </w:pPr>
    <w:rPr>
      <w:snapToGrid w:val="0"/>
      <w:sz w:val="26"/>
    </w:rPr>
  </w:style>
  <w:style w:type="paragraph" w:customStyle="1" w:styleId="RecipeContributor">
    <w:name w:val="RecipeContributor"/>
    <w:next w:val="RecipeIngredientList"/>
    <w:qFormat/>
    <w:rsid w:val="00A413F4"/>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413F4"/>
    <w:rPr>
      <w:b/>
    </w:rPr>
  </w:style>
  <w:style w:type="paragraph" w:customStyle="1" w:styleId="RecipeNutritionHead">
    <w:name w:val="RecipeNutritionHead"/>
    <w:basedOn w:val="RecipeNutritionInfo"/>
    <w:next w:val="RecipeNutritionInfo"/>
    <w:qFormat/>
    <w:rsid w:val="00A413F4"/>
    <w:pPr>
      <w:spacing w:after="0"/>
    </w:pPr>
    <w:rPr>
      <w:b/>
    </w:rPr>
  </w:style>
  <w:style w:type="paragraph" w:styleId="TOC5">
    <w:name w:val="toc 5"/>
    <w:basedOn w:val="Normal"/>
    <w:next w:val="Normal"/>
    <w:autoRedefine/>
    <w:uiPriority w:val="39"/>
    <w:semiHidden/>
    <w:rsid w:val="00A413F4"/>
    <w:pPr>
      <w:ind w:left="1800"/>
    </w:pPr>
    <w:rPr>
      <w:rFonts w:eastAsia="Calibri" w:cs="Cordia New"/>
      <w:sz w:val="22"/>
      <w:szCs w:val="22"/>
    </w:rPr>
  </w:style>
  <w:style w:type="paragraph" w:styleId="TOC6">
    <w:name w:val="toc 6"/>
    <w:basedOn w:val="Normal"/>
    <w:next w:val="Normal"/>
    <w:autoRedefine/>
    <w:uiPriority w:val="39"/>
    <w:semiHidden/>
    <w:rsid w:val="00A413F4"/>
    <w:pPr>
      <w:ind w:left="2160"/>
    </w:pPr>
    <w:rPr>
      <w:rFonts w:eastAsia="Calibri" w:cs="Cordia New"/>
      <w:sz w:val="22"/>
      <w:szCs w:val="22"/>
    </w:rPr>
  </w:style>
  <w:style w:type="paragraph" w:customStyle="1" w:styleId="RecipeSubhead">
    <w:name w:val="RecipeSubhead"/>
    <w:basedOn w:val="RecipeProcedureHead"/>
    <w:rsid w:val="00A413F4"/>
    <w:rPr>
      <w:i/>
    </w:rPr>
  </w:style>
  <w:style w:type="character" w:customStyle="1" w:styleId="KeyTermDefinition">
    <w:name w:val="KeyTermDefinition"/>
    <w:uiPriority w:val="1"/>
    <w:rsid w:val="00A413F4"/>
    <w:rPr>
      <w:bdr w:val="none" w:sz="0" w:space="0" w:color="auto"/>
      <w:shd w:val="clear" w:color="auto" w:fill="auto"/>
    </w:rPr>
  </w:style>
  <w:style w:type="paragraph" w:styleId="Header">
    <w:name w:val="header"/>
    <w:basedOn w:val="Normal"/>
    <w:rsid w:val="00A413F4"/>
    <w:pPr>
      <w:tabs>
        <w:tab w:val="center" w:pos="4320"/>
        <w:tab w:val="right" w:pos="8640"/>
      </w:tabs>
    </w:pPr>
  </w:style>
  <w:style w:type="paragraph" w:styleId="Footer">
    <w:name w:val="footer"/>
    <w:basedOn w:val="Normal"/>
    <w:rsid w:val="00A413F4"/>
    <w:pPr>
      <w:tabs>
        <w:tab w:val="center" w:pos="4320"/>
        <w:tab w:val="right" w:pos="8640"/>
      </w:tabs>
    </w:pPr>
  </w:style>
  <w:style w:type="character" w:customStyle="1" w:styleId="TwitterLink">
    <w:name w:val="TwitterLink"/>
    <w:uiPriority w:val="1"/>
    <w:rsid w:val="00A413F4"/>
    <w:rPr>
      <w:rFonts w:ascii="Courier New" w:hAnsi="Courier New"/>
      <w:u w:val="dash"/>
    </w:rPr>
  </w:style>
  <w:style w:type="character" w:customStyle="1" w:styleId="DigitalLinkID">
    <w:name w:val="DigitalLinkID"/>
    <w:uiPriority w:val="1"/>
    <w:rsid w:val="00A413F4"/>
    <w:rPr>
      <w:rFonts w:cs="Courier New"/>
      <w:color w:val="FF0000"/>
      <w:sz w:val="16"/>
      <w:szCs w:val="16"/>
      <w:bdr w:val="none" w:sz="0" w:space="0" w:color="auto"/>
      <w:shd w:val="clear" w:color="auto" w:fill="FFFFFF"/>
    </w:rPr>
  </w:style>
  <w:style w:type="paragraph" w:customStyle="1" w:styleId="DialogSource">
    <w:name w:val="DialogSource"/>
    <w:basedOn w:val="Dialog"/>
    <w:rsid w:val="00A413F4"/>
    <w:pPr>
      <w:ind w:left="2880" w:firstLine="0"/>
    </w:pPr>
  </w:style>
  <w:style w:type="character" w:customStyle="1" w:styleId="DigitalOnlyText">
    <w:name w:val="DigitalOnlyText"/>
    <w:uiPriority w:val="1"/>
    <w:rsid w:val="00A413F4"/>
    <w:rPr>
      <w:bdr w:val="single" w:sz="2" w:space="0" w:color="002060"/>
      <w:shd w:val="clear" w:color="auto" w:fill="auto"/>
    </w:rPr>
  </w:style>
  <w:style w:type="character" w:customStyle="1" w:styleId="PrintOnlyText">
    <w:name w:val="PrintOnlyText"/>
    <w:uiPriority w:val="1"/>
    <w:rsid w:val="00A413F4"/>
    <w:rPr>
      <w:bdr w:val="single" w:sz="2" w:space="0" w:color="FF0000"/>
    </w:rPr>
  </w:style>
  <w:style w:type="paragraph" w:customStyle="1" w:styleId="TableListBulleted">
    <w:name w:val="TableListBulleted"/>
    <w:qFormat/>
    <w:rsid w:val="00A413F4"/>
    <w:pPr>
      <w:numPr>
        <w:numId w:val="15"/>
      </w:numPr>
      <w:spacing w:before="120" w:after="120"/>
    </w:pPr>
    <w:rPr>
      <w:rFonts w:ascii="Arial" w:hAnsi="Arial"/>
      <w:snapToGrid w:val="0"/>
      <w:sz w:val="22"/>
    </w:rPr>
  </w:style>
  <w:style w:type="paragraph" w:customStyle="1" w:styleId="TableListNumbered">
    <w:name w:val="TableListNumbered"/>
    <w:qFormat/>
    <w:rsid w:val="00A413F4"/>
    <w:pPr>
      <w:spacing w:before="120" w:after="120"/>
      <w:ind w:left="288" w:hanging="288"/>
    </w:pPr>
    <w:rPr>
      <w:rFonts w:ascii="Arial" w:hAnsi="Arial"/>
      <w:snapToGrid w:val="0"/>
      <w:sz w:val="22"/>
    </w:rPr>
  </w:style>
  <w:style w:type="paragraph" w:customStyle="1" w:styleId="TableListUnmarked">
    <w:name w:val="TableListUnmarked"/>
    <w:qFormat/>
    <w:rsid w:val="00A413F4"/>
    <w:pPr>
      <w:spacing w:before="120" w:after="120"/>
      <w:ind w:left="288"/>
    </w:pPr>
    <w:rPr>
      <w:rFonts w:ascii="Arial" w:hAnsi="Arial"/>
      <w:snapToGrid w:val="0"/>
      <w:sz w:val="22"/>
    </w:rPr>
  </w:style>
  <w:style w:type="paragraph" w:customStyle="1" w:styleId="TableSubhead">
    <w:name w:val="TableSubhead"/>
    <w:qFormat/>
    <w:rsid w:val="00A413F4"/>
    <w:pPr>
      <w:ind w:left="144"/>
    </w:pPr>
    <w:rPr>
      <w:rFonts w:ascii="Arial" w:hAnsi="Arial"/>
      <w:b/>
      <w:snapToGrid w:val="0"/>
      <w:sz w:val="22"/>
    </w:rPr>
  </w:style>
  <w:style w:type="paragraph" w:customStyle="1" w:styleId="TabularSource">
    <w:name w:val="TabularSource"/>
    <w:basedOn w:val="TabularEntry"/>
    <w:qFormat/>
    <w:rsid w:val="00A413F4"/>
    <w:pPr>
      <w:spacing w:before="120" w:after="120"/>
      <w:ind w:left="1440"/>
    </w:pPr>
    <w:rPr>
      <w:sz w:val="20"/>
    </w:rPr>
  </w:style>
  <w:style w:type="paragraph" w:customStyle="1" w:styleId="ExtractListUnmarked">
    <w:name w:val="ExtractListUnmarked"/>
    <w:qFormat/>
    <w:rsid w:val="00A413F4"/>
    <w:pPr>
      <w:spacing w:before="120" w:after="120"/>
      <w:ind w:left="2880"/>
    </w:pPr>
    <w:rPr>
      <w:noProof/>
      <w:sz w:val="24"/>
    </w:rPr>
  </w:style>
  <w:style w:type="character" w:customStyle="1" w:styleId="DigitalLinkAnchorText">
    <w:name w:val="DigitalLinkAnchorText"/>
    <w:rsid w:val="00A413F4"/>
    <w:rPr>
      <w:bdr w:val="none" w:sz="0" w:space="0" w:color="auto"/>
      <w:shd w:val="clear" w:color="auto" w:fill="D6E3BC"/>
    </w:rPr>
  </w:style>
  <w:style w:type="character" w:customStyle="1" w:styleId="DigitalLinkDestination">
    <w:name w:val="DigitalLinkDestination"/>
    <w:rsid w:val="00A413F4"/>
    <w:rPr>
      <w:bdr w:val="none" w:sz="0" w:space="0" w:color="auto"/>
      <w:shd w:val="clear" w:color="auto" w:fill="EAF1DD"/>
    </w:rPr>
  </w:style>
  <w:style w:type="paragraph" w:customStyle="1" w:styleId="FeatureRecipeTitleAlternative">
    <w:name w:val="FeatureRecipeTitleAlternative"/>
    <w:basedOn w:val="RecipeTitleAlternative"/>
    <w:rsid w:val="00A413F4"/>
    <w:pPr>
      <w:shd w:val="pct20" w:color="auto" w:fill="auto"/>
    </w:pPr>
  </w:style>
  <w:style w:type="paragraph" w:customStyle="1" w:styleId="FeatureSubRecipeTitle">
    <w:name w:val="FeatureSubRecipeTitle"/>
    <w:basedOn w:val="RecipeSubrecipeTitle"/>
    <w:rsid w:val="00A413F4"/>
    <w:pPr>
      <w:shd w:val="pct20" w:color="auto" w:fill="auto"/>
    </w:pPr>
  </w:style>
  <w:style w:type="paragraph" w:customStyle="1" w:styleId="FeatureRecipeTool">
    <w:name w:val="FeatureRecipeTool"/>
    <w:basedOn w:val="RecipeTool"/>
    <w:rsid w:val="00A413F4"/>
    <w:pPr>
      <w:shd w:val="pct20" w:color="auto" w:fill="auto"/>
    </w:pPr>
  </w:style>
  <w:style w:type="paragraph" w:customStyle="1" w:styleId="FeatureRecipeIntro">
    <w:name w:val="FeatureRecipeIntro"/>
    <w:basedOn w:val="RecipeIntro"/>
    <w:rsid w:val="00A413F4"/>
    <w:pPr>
      <w:shd w:val="pct20" w:color="auto" w:fill="auto"/>
    </w:pPr>
  </w:style>
  <w:style w:type="paragraph" w:customStyle="1" w:styleId="FeatureRecipeIntroHead">
    <w:name w:val="FeatureRecipeIntroHead"/>
    <w:basedOn w:val="RecipeIntroHead"/>
    <w:rsid w:val="00A413F4"/>
    <w:pPr>
      <w:shd w:val="pct20" w:color="auto" w:fill="auto"/>
    </w:pPr>
  </w:style>
  <w:style w:type="paragraph" w:customStyle="1" w:styleId="FeatureRecipeContributor">
    <w:name w:val="FeatureRecipeContributor"/>
    <w:basedOn w:val="RecipeContributor"/>
    <w:rsid w:val="00A413F4"/>
    <w:pPr>
      <w:shd w:val="pct20" w:color="auto" w:fill="auto"/>
    </w:pPr>
  </w:style>
  <w:style w:type="paragraph" w:customStyle="1" w:styleId="FeatureRecipeIngredientHead">
    <w:name w:val="FeatureRecipeIngredientHead"/>
    <w:basedOn w:val="RecipeIngredientHead"/>
    <w:rsid w:val="00A413F4"/>
    <w:pPr>
      <w:shd w:val="pct20" w:color="auto" w:fill="auto"/>
    </w:pPr>
  </w:style>
  <w:style w:type="paragraph" w:customStyle="1" w:styleId="FeatureRecipeIngredientSubhead">
    <w:name w:val="FeatureRecipeIngredientSubhead"/>
    <w:basedOn w:val="RecipeIngredientSubhead"/>
    <w:rsid w:val="00A413F4"/>
    <w:pPr>
      <w:shd w:val="pct20" w:color="auto" w:fill="auto"/>
    </w:pPr>
  </w:style>
  <w:style w:type="paragraph" w:customStyle="1" w:styleId="FeatureRecipeProcedureHead">
    <w:name w:val="FeatureRecipeProcedureHead"/>
    <w:basedOn w:val="RecipeProcedureHead"/>
    <w:rsid w:val="00A413F4"/>
    <w:pPr>
      <w:shd w:val="pct20" w:color="auto" w:fill="FFFFFF"/>
    </w:pPr>
  </w:style>
  <w:style w:type="paragraph" w:customStyle="1" w:styleId="FeatureRecipeTime">
    <w:name w:val="FeatureRecipeTime"/>
    <w:basedOn w:val="RecipeTime"/>
    <w:rsid w:val="00A413F4"/>
    <w:pPr>
      <w:shd w:val="pct20" w:color="auto" w:fill="auto"/>
    </w:pPr>
  </w:style>
  <w:style w:type="paragraph" w:customStyle="1" w:styleId="FeatureRecipeSubhead">
    <w:name w:val="FeatureRecipeSubhead"/>
    <w:basedOn w:val="RecipeSubhead"/>
    <w:rsid w:val="00A413F4"/>
    <w:pPr>
      <w:shd w:val="pct20" w:color="auto" w:fill="FFFFFF"/>
    </w:pPr>
  </w:style>
  <w:style w:type="paragraph" w:customStyle="1" w:styleId="FeatureRecipeVariationTitle">
    <w:name w:val="FeatureRecipeVariationTitle"/>
    <w:basedOn w:val="RecipeVariationTitle"/>
    <w:rsid w:val="00A413F4"/>
    <w:pPr>
      <w:shd w:val="pct20" w:color="auto" w:fill="auto"/>
    </w:pPr>
  </w:style>
  <w:style w:type="paragraph" w:customStyle="1" w:styleId="FeatureRecipeVariationHead">
    <w:name w:val="FeatureRecipeVariationHead"/>
    <w:basedOn w:val="RecipeVariationHead"/>
    <w:rsid w:val="00A413F4"/>
    <w:pPr>
      <w:shd w:val="pct20" w:color="auto" w:fill="auto"/>
    </w:pPr>
  </w:style>
  <w:style w:type="paragraph" w:customStyle="1" w:styleId="FeaturerecipeVariationPara">
    <w:name w:val="FeaturerecipeVariationPara"/>
    <w:basedOn w:val="RecipeVariationPara"/>
    <w:rsid w:val="00A413F4"/>
    <w:pPr>
      <w:shd w:val="pct20" w:color="auto" w:fill="auto"/>
    </w:pPr>
  </w:style>
  <w:style w:type="paragraph" w:customStyle="1" w:styleId="FeatureRecipeNoteHead">
    <w:name w:val="FeatureRecipeNoteHead"/>
    <w:basedOn w:val="RecipeNoteHead"/>
    <w:rsid w:val="00A413F4"/>
    <w:pPr>
      <w:shd w:val="pct20" w:color="auto" w:fill="auto"/>
    </w:pPr>
  </w:style>
  <w:style w:type="paragraph" w:customStyle="1" w:styleId="FeatureRecipeNotePara">
    <w:name w:val="FeatureRecipeNotePara"/>
    <w:basedOn w:val="RecipeNotePara"/>
    <w:rsid w:val="00A413F4"/>
    <w:pPr>
      <w:shd w:val="pct20" w:color="auto" w:fill="auto"/>
    </w:pPr>
  </w:style>
  <w:style w:type="paragraph" w:customStyle="1" w:styleId="FeatureRecipeNutritionInfo">
    <w:name w:val="FeatureRecipeNutritionInfo"/>
    <w:basedOn w:val="RecipeNutritionInfo"/>
    <w:rsid w:val="00A413F4"/>
    <w:pPr>
      <w:shd w:val="pct20" w:color="auto" w:fill="auto"/>
    </w:pPr>
  </w:style>
  <w:style w:type="paragraph" w:customStyle="1" w:styleId="FeatureRecipeNutritionHead">
    <w:name w:val="FeatureRecipeNutritionHead"/>
    <w:basedOn w:val="RecipeNutritionHead"/>
    <w:rsid w:val="00A413F4"/>
    <w:pPr>
      <w:shd w:val="pct20" w:color="auto" w:fill="auto"/>
    </w:pPr>
  </w:style>
  <w:style w:type="paragraph" w:customStyle="1" w:styleId="FeatureRecipeFootnote">
    <w:name w:val="FeatureRecipeFootnote"/>
    <w:basedOn w:val="RecipeFootnote"/>
    <w:rsid w:val="00A413F4"/>
    <w:pPr>
      <w:shd w:val="pct20" w:color="auto" w:fill="auto"/>
    </w:pPr>
  </w:style>
  <w:style w:type="paragraph" w:customStyle="1" w:styleId="FeatureRecipeTableHead">
    <w:name w:val="FeatureRecipeTableHead"/>
    <w:basedOn w:val="RecipeTableHead"/>
    <w:rsid w:val="00A413F4"/>
    <w:pPr>
      <w:shd w:val="pct20" w:color="auto" w:fill="auto"/>
    </w:pPr>
  </w:style>
  <w:style w:type="paragraph" w:customStyle="1" w:styleId="CopyrightLine">
    <w:name w:val="CopyrightLine"/>
    <w:qFormat/>
    <w:rsid w:val="00A413F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A413F4"/>
    <w:rPr>
      <w:rFonts w:ascii="Courier New" w:hAnsi="Courier New"/>
      <w:bdr w:val="single" w:sz="2" w:space="0" w:color="FF0000"/>
    </w:rPr>
  </w:style>
  <w:style w:type="character" w:customStyle="1" w:styleId="DigitalOnlyURL">
    <w:name w:val="DigitalOnlyURL"/>
    <w:uiPriority w:val="1"/>
    <w:rsid w:val="00A413F4"/>
    <w:rPr>
      <w:rFonts w:ascii="Courier New" w:hAnsi="Courier New"/>
      <w:bdr w:val="single" w:sz="2" w:space="0" w:color="002060"/>
      <w:shd w:val="clear" w:color="auto" w:fill="auto"/>
    </w:rPr>
  </w:style>
  <w:style w:type="paragraph" w:styleId="TOC1">
    <w:name w:val="toc 1"/>
    <w:basedOn w:val="Normal"/>
    <w:next w:val="Normal"/>
    <w:autoRedefine/>
    <w:semiHidden/>
    <w:rsid w:val="00A413F4"/>
  </w:style>
  <w:style w:type="paragraph" w:styleId="TOC2">
    <w:name w:val="toc 2"/>
    <w:basedOn w:val="Normal"/>
    <w:next w:val="Normal"/>
    <w:autoRedefine/>
    <w:semiHidden/>
    <w:rsid w:val="00A413F4"/>
    <w:pPr>
      <w:ind w:left="240"/>
    </w:pPr>
  </w:style>
  <w:style w:type="paragraph" w:styleId="TOC3">
    <w:name w:val="toc 3"/>
    <w:basedOn w:val="Normal"/>
    <w:next w:val="Normal"/>
    <w:autoRedefine/>
    <w:semiHidden/>
    <w:rsid w:val="00A413F4"/>
    <w:pPr>
      <w:ind w:left="480"/>
    </w:pPr>
  </w:style>
  <w:style w:type="character" w:customStyle="1" w:styleId="FigureSourceChar">
    <w:name w:val="FigureSource Char"/>
    <w:link w:val="FigureSource"/>
    <w:rsid w:val="00A413F4"/>
    <w:rPr>
      <w:rFonts w:ascii="Arial" w:hAnsi="Arial"/>
      <w:sz w:val="22"/>
    </w:rPr>
  </w:style>
  <w:style w:type="numbering" w:styleId="111111">
    <w:name w:val="Outline List 2"/>
    <w:basedOn w:val="NoList"/>
    <w:rsid w:val="00A413F4"/>
    <w:pPr>
      <w:numPr>
        <w:numId w:val="17"/>
      </w:numPr>
    </w:pPr>
  </w:style>
  <w:style w:type="numbering" w:styleId="1ai">
    <w:name w:val="Outline List 1"/>
    <w:basedOn w:val="NoList"/>
    <w:rsid w:val="00A413F4"/>
    <w:pPr>
      <w:numPr>
        <w:numId w:val="18"/>
      </w:numPr>
    </w:pPr>
  </w:style>
  <w:style w:type="numbering" w:styleId="ArticleSection">
    <w:name w:val="Outline List 3"/>
    <w:basedOn w:val="NoList"/>
    <w:rsid w:val="00A413F4"/>
    <w:pPr>
      <w:numPr>
        <w:numId w:val="19"/>
      </w:numPr>
    </w:pPr>
  </w:style>
  <w:style w:type="paragraph" w:styleId="BlockText">
    <w:name w:val="Block Text"/>
    <w:basedOn w:val="Normal"/>
    <w:rsid w:val="00A413F4"/>
    <w:pPr>
      <w:spacing w:after="120"/>
      <w:ind w:left="1440" w:right="1440"/>
    </w:pPr>
  </w:style>
  <w:style w:type="paragraph" w:styleId="BodyText">
    <w:name w:val="Body Text"/>
    <w:basedOn w:val="Normal"/>
    <w:rsid w:val="00A413F4"/>
    <w:pPr>
      <w:spacing w:after="120"/>
    </w:pPr>
  </w:style>
  <w:style w:type="paragraph" w:styleId="BodyText2">
    <w:name w:val="Body Text 2"/>
    <w:basedOn w:val="Normal"/>
    <w:rsid w:val="00A413F4"/>
    <w:pPr>
      <w:spacing w:after="120" w:line="480" w:lineRule="auto"/>
    </w:pPr>
  </w:style>
  <w:style w:type="paragraph" w:styleId="BodyText3">
    <w:name w:val="Body Text 3"/>
    <w:basedOn w:val="Normal"/>
    <w:rsid w:val="00A413F4"/>
    <w:pPr>
      <w:spacing w:after="120"/>
    </w:pPr>
    <w:rPr>
      <w:sz w:val="16"/>
      <w:szCs w:val="16"/>
    </w:rPr>
  </w:style>
  <w:style w:type="paragraph" w:styleId="BodyTextFirstIndent">
    <w:name w:val="Body Text First Indent"/>
    <w:basedOn w:val="BodyText"/>
    <w:rsid w:val="00A413F4"/>
    <w:pPr>
      <w:ind w:firstLine="210"/>
    </w:pPr>
  </w:style>
  <w:style w:type="paragraph" w:styleId="BodyTextIndent">
    <w:name w:val="Body Text Indent"/>
    <w:basedOn w:val="Normal"/>
    <w:rsid w:val="00A413F4"/>
    <w:pPr>
      <w:spacing w:after="120"/>
      <w:ind w:left="360"/>
    </w:pPr>
  </w:style>
  <w:style w:type="paragraph" w:styleId="BodyTextFirstIndent2">
    <w:name w:val="Body Text First Indent 2"/>
    <w:basedOn w:val="BodyTextIndent"/>
    <w:rsid w:val="00A413F4"/>
    <w:pPr>
      <w:ind w:firstLine="210"/>
    </w:pPr>
  </w:style>
  <w:style w:type="paragraph" w:styleId="BodyTextIndent2">
    <w:name w:val="Body Text Indent 2"/>
    <w:basedOn w:val="Normal"/>
    <w:rsid w:val="00A413F4"/>
    <w:pPr>
      <w:spacing w:after="120" w:line="480" w:lineRule="auto"/>
      <w:ind w:left="360"/>
    </w:pPr>
  </w:style>
  <w:style w:type="paragraph" w:styleId="BodyTextIndent3">
    <w:name w:val="Body Text Indent 3"/>
    <w:basedOn w:val="Normal"/>
    <w:rsid w:val="00A413F4"/>
    <w:pPr>
      <w:spacing w:after="120"/>
      <w:ind w:left="360"/>
    </w:pPr>
    <w:rPr>
      <w:sz w:val="16"/>
      <w:szCs w:val="16"/>
    </w:rPr>
  </w:style>
  <w:style w:type="paragraph" w:styleId="Caption">
    <w:name w:val="caption"/>
    <w:basedOn w:val="Normal"/>
    <w:next w:val="Normal"/>
    <w:qFormat/>
    <w:rsid w:val="00A413F4"/>
    <w:rPr>
      <w:b/>
      <w:bCs/>
      <w:sz w:val="20"/>
      <w:szCs w:val="20"/>
    </w:rPr>
  </w:style>
  <w:style w:type="paragraph" w:styleId="Closing">
    <w:name w:val="Closing"/>
    <w:basedOn w:val="Normal"/>
    <w:rsid w:val="00A413F4"/>
    <w:pPr>
      <w:ind w:left="4320"/>
    </w:pPr>
  </w:style>
  <w:style w:type="paragraph" w:styleId="Date">
    <w:name w:val="Date"/>
    <w:basedOn w:val="Normal"/>
    <w:next w:val="Normal"/>
    <w:rsid w:val="00A413F4"/>
  </w:style>
  <w:style w:type="paragraph" w:styleId="DocumentMap">
    <w:name w:val="Document Map"/>
    <w:basedOn w:val="Normal"/>
    <w:semiHidden/>
    <w:rsid w:val="00A413F4"/>
    <w:pPr>
      <w:shd w:val="clear" w:color="auto" w:fill="000080"/>
    </w:pPr>
    <w:rPr>
      <w:rFonts w:ascii="Tahoma" w:hAnsi="Tahoma" w:cs="Tahoma"/>
      <w:sz w:val="20"/>
      <w:szCs w:val="20"/>
    </w:rPr>
  </w:style>
  <w:style w:type="paragraph" w:styleId="E-mailSignature">
    <w:name w:val="E-mail Signature"/>
    <w:basedOn w:val="Normal"/>
    <w:rsid w:val="00A413F4"/>
  </w:style>
  <w:style w:type="character" w:styleId="EndnoteReference">
    <w:name w:val="endnote reference"/>
    <w:semiHidden/>
    <w:rsid w:val="00A413F4"/>
    <w:rPr>
      <w:vertAlign w:val="superscript"/>
    </w:rPr>
  </w:style>
  <w:style w:type="paragraph" w:styleId="EndnoteText">
    <w:name w:val="endnote text"/>
    <w:basedOn w:val="Normal"/>
    <w:semiHidden/>
    <w:rsid w:val="00A413F4"/>
    <w:rPr>
      <w:sz w:val="20"/>
      <w:szCs w:val="20"/>
    </w:rPr>
  </w:style>
  <w:style w:type="paragraph" w:styleId="EnvelopeAddress">
    <w:name w:val="envelope address"/>
    <w:basedOn w:val="Normal"/>
    <w:rsid w:val="00A413F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413F4"/>
    <w:rPr>
      <w:rFonts w:ascii="Arial" w:hAnsi="Arial" w:cs="Arial"/>
      <w:sz w:val="20"/>
      <w:szCs w:val="20"/>
    </w:rPr>
  </w:style>
  <w:style w:type="character" w:styleId="FootnoteReference">
    <w:name w:val="footnote reference"/>
    <w:semiHidden/>
    <w:rsid w:val="00A413F4"/>
    <w:rPr>
      <w:vertAlign w:val="superscript"/>
    </w:rPr>
  </w:style>
  <w:style w:type="paragraph" w:styleId="FootnoteText">
    <w:name w:val="footnote text"/>
    <w:basedOn w:val="Normal"/>
    <w:semiHidden/>
    <w:rsid w:val="00A413F4"/>
    <w:rPr>
      <w:sz w:val="20"/>
      <w:szCs w:val="20"/>
    </w:rPr>
  </w:style>
  <w:style w:type="paragraph" w:styleId="HTMLAddress">
    <w:name w:val="HTML Address"/>
    <w:basedOn w:val="Normal"/>
    <w:rsid w:val="00A413F4"/>
    <w:rPr>
      <w:i/>
      <w:iCs/>
    </w:rPr>
  </w:style>
  <w:style w:type="paragraph" w:styleId="HTMLPreformatted">
    <w:name w:val="HTML Preformatted"/>
    <w:basedOn w:val="Normal"/>
    <w:rsid w:val="00A413F4"/>
    <w:rPr>
      <w:rFonts w:ascii="Courier New" w:hAnsi="Courier New" w:cs="Courier New"/>
      <w:sz w:val="20"/>
      <w:szCs w:val="20"/>
    </w:rPr>
  </w:style>
  <w:style w:type="paragraph" w:styleId="Index10">
    <w:name w:val="index 1"/>
    <w:basedOn w:val="Normal"/>
    <w:next w:val="Normal"/>
    <w:autoRedefine/>
    <w:semiHidden/>
    <w:rsid w:val="00A413F4"/>
    <w:pPr>
      <w:ind w:left="240" w:hanging="240"/>
    </w:pPr>
  </w:style>
  <w:style w:type="paragraph" w:styleId="Index20">
    <w:name w:val="index 2"/>
    <w:basedOn w:val="Normal"/>
    <w:next w:val="Normal"/>
    <w:autoRedefine/>
    <w:semiHidden/>
    <w:rsid w:val="00A413F4"/>
    <w:pPr>
      <w:ind w:left="480" w:hanging="240"/>
    </w:pPr>
  </w:style>
  <w:style w:type="paragraph" w:styleId="Index30">
    <w:name w:val="index 3"/>
    <w:basedOn w:val="Normal"/>
    <w:next w:val="Normal"/>
    <w:autoRedefine/>
    <w:semiHidden/>
    <w:rsid w:val="00A413F4"/>
    <w:pPr>
      <w:ind w:left="720" w:hanging="240"/>
    </w:pPr>
  </w:style>
  <w:style w:type="paragraph" w:styleId="Index4">
    <w:name w:val="index 4"/>
    <w:basedOn w:val="Normal"/>
    <w:next w:val="Normal"/>
    <w:autoRedefine/>
    <w:semiHidden/>
    <w:rsid w:val="00A413F4"/>
    <w:pPr>
      <w:ind w:left="960" w:hanging="240"/>
    </w:pPr>
  </w:style>
  <w:style w:type="paragraph" w:styleId="Index5">
    <w:name w:val="index 5"/>
    <w:basedOn w:val="Normal"/>
    <w:next w:val="Normal"/>
    <w:autoRedefine/>
    <w:semiHidden/>
    <w:rsid w:val="00A413F4"/>
    <w:pPr>
      <w:ind w:left="1200" w:hanging="240"/>
    </w:pPr>
  </w:style>
  <w:style w:type="paragraph" w:styleId="Index6">
    <w:name w:val="index 6"/>
    <w:basedOn w:val="Normal"/>
    <w:next w:val="Normal"/>
    <w:autoRedefine/>
    <w:semiHidden/>
    <w:rsid w:val="00A413F4"/>
    <w:pPr>
      <w:ind w:left="1440" w:hanging="240"/>
    </w:pPr>
  </w:style>
  <w:style w:type="paragraph" w:styleId="Index7">
    <w:name w:val="index 7"/>
    <w:basedOn w:val="Normal"/>
    <w:next w:val="Normal"/>
    <w:autoRedefine/>
    <w:semiHidden/>
    <w:rsid w:val="00A413F4"/>
    <w:pPr>
      <w:ind w:left="1680" w:hanging="240"/>
    </w:pPr>
  </w:style>
  <w:style w:type="paragraph" w:styleId="Index8">
    <w:name w:val="index 8"/>
    <w:basedOn w:val="Normal"/>
    <w:next w:val="Normal"/>
    <w:autoRedefine/>
    <w:semiHidden/>
    <w:rsid w:val="00A413F4"/>
    <w:pPr>
      <w:ind w:left="1920" w:hanging="240"/>
    </w:pPr>
  </w:style>
  <w:style w:type="paragraph" w:styleId="Index9">
    <w:name w:val="index 9"/>
    <w:basedOn w:val="Normal"/>
    <w:next w:val="Normal"/>
    <w:autoRedefine/>
    <w:semiHidden/>
    <w:rsid w:val="00A413F4"/>
    <w:pPr>
      <w:ind w:left="2160" w:hanging="240"/>
    </w:pPr>
  </w:style>
  <w:style w:type="paragraph" w:styleId="IndexHeading">
    <w:name w:val="index heading"/>
    <w:basedOn w:val="Normal"/>
    <w:next w:val="Index10"/>
    <w:semiHidden/>
    <w:rsid w:val="00A413F4"/>
    <w:rPr>
      <w:rFonts w:ascii="Arial" w:hAnsi="Arial" w:cs="Arial"/>
      <w:b/>
      <w:bCs/>
    </w:rPr>
  </w:style>
  <w:style w:type="paragraph" w:styleId="List">
    <w:name w:val="List"/>
    <w:basedOn w:val="Normal"/>
    <w:rsid w:val="00A413F4"/>
    <w:pPr>
      <w:ind w:left="360" w:hanging="360"/>
    </w:pPr>
  </w:style>
  <w:style w:type="paragraph" w:styleId="List2">
    <w:name w:val="List 2"/>
    <w:basedOn w:val="Normal"/>
    <w:rsid w:val="00A413F4"/>
    <w:pPr>
      <w:ind w:left="720" w:hanging="360"/>
    </w:pPr>
  </w:style>
  <w:style w:type="paragraph" w:styleId="List3">
    <w:name w:val="List 3"/>
    <w:basedOn w:val="Normal"/>
    <w:rsid w:val="00A413F4"/>
    <w:pPr>
      <w:ind w:left="1080" w:hanging="360"/>
    </w:pPr>
  </w:style>
  <w:style w:type="paragraph" w:styleId="List4">
    <w:name w:val="List 4"/>
    <w:basedOn w:val="Normal"/>
    <w:rsid w:val="00A413F4"/>
    <w:pPr>
      <w:ind w:left="1440" w:hanging="360"/>
    </w:pPr>
  </w:style>
  <w:style w:type="paragraph" w:styleId="List5">
    <w:name w:val="List 5"/>
    <w:basedOn w:val="Normal"/>
    <w:rsid w:val="00A413F4"/>
    <w:pPr>
      <w:ind w:left="1800" w:hanging="360"/>
    </w:pPr>
  </w:style>
  <w:style w:type="paragraph" w:styleId="ListBullet2">
    <w:name w:val="List Bullet 2"/>
    <w:basedOn w:val="Normal"/>
    <w:rsid w:val="00A413F4"/>
    <w:pPr>
      <w:numPr>
        <w:numId w:val="20"/>
      </w:numPr>
    </w:pPr>
  </w:style>
  <w:style w:type="paragraph" w:styleId="ListBullet3">
    <w:name w:val="List Bullet 3"/>
    <w:basedOn w:val="Normal"/>
    <w:rsid w:val="00A413F4"/>
    <w:pPr>
      <w:numPr>
        <w:numId w:val="21"/>
      </w:numPr>
    </w:pPr>
  </w:style>
  <w:style w:type="paragraph" w:styleId="ListBullet4">
    <w:name w:val="List Bullet 4"/>
    <w:basedOn w:val="Normal"/>
    <w:rsid w:val="00A413F4"/>
    <w:pPr>
      <w:numPr>
        <w:numId w:val="22"/>
      </w:numPr>
    </w:pPr>
  </w:style>
  <w:style w:type="paragraph" w:styleId="ListBullet5">
    <w:name w:val="List Bullet 5"/>
    <w:basedOn w:val="Normal"/>
    <w:rsid w:val="00A413F4"/>
    <w:pPr>
      <w:numPr>
        <w:numId w:val="23"/>
      </w:numPr>
    </w:pPr>
  </w:style>
  <w:style w:type="paragraph" w:styleId="ListContinue">
    <w:name w:val="List Continue"/>
    <w:basedOn w:val="Normal"/>
    <w:rsid w:val="00A413F4"/>
    <w:pPr>
      <w:spacing w:after="120"/>
      <w:ind w:left="360"/>
    </w:pPr>
  </w:style>
  <w:style w:type="paragraph" w:styleId="ListContinue2">
    <w:name w:val="List Continue 2"/>
    <w:basedOn w:val="Normal"/>
    <w:rsid w:val="00A413F4"/>
    <w:pPr>
      <w:spacing w:after="120"/>
      <w:ind w:left="720"/>
    </w:pPr>
  </w:style>
  <w:style w:type="paragraph" w:styleId="ListContinue3">
    <w:name w:val="List Continue 3"/>
    <w:basedOn w:val="Normal"/>
    <w:rsid w:val="00A413F4"/>
    <w:pPr>
      <w:spacing w:after="120"/>
      <w:ind w:left="1080"/>
    </w:pPr>
  </w:style>
  <w:style w:type="paragraph" w:styleId="ListContinue4">
    <w:name w:val="List Continue 4"/>
    <w:basedOn w:val="Normal"/>
    <w:rsid w:val="00A413F4"/>
    <w:pPr>
      <w:spacing w:after="120"/>
      <w:ind w:left="1440"/>
    </w:pPr>
  </w:style>
  <w:style w:type="paragraph" w:styleId="ListContinue5">
    <w:name w:val="List Continue 5"/>
    <w:basedOn w:val="Normal"/>
    <w:rsid w:val="00A413F4"/>
    <w:pPr>
      <w:spacing w:after="120"/>
      <w:ind w:left="1800"/>
    </w:pPr>
  </w:style>
  <w:style w:type="paragraph" w:styleId="ListNumber">
    <w:name w:val="List Number"/>
    <w:basedOn w:val="Normal"/>
    <w:rsid w:val="00A413F4"/>
    <w:pPr>
      <w:numPr>
        <w:numId w:val="24"/>
      </w:numPr>
    </w:pPr>
  </w:style>
  <w:style w:type="paragraph" w:styleId="ListNumber2">
    <w:name w:val="List Number 2"/>
    <w:basedOn w:val="Normal"/>
    <w:rsid w:val="00A413F4"/>
    <w:pPr>
      <w:numPr>
        <w:numId w:val="25"/>
      </w:numPr>
    </w:pPr>
  </w:style>
  <w:style w:type="paragraph" w:styleId="ListNumber3">
    <w:name w:val="List Number 3"/>
    <w:basedOn w:val="Normal"/>
    <w:rsid w:val="00A413F4"/>
    <w:pPr>
      <w:numPr>
        <w:numId w:val="26"/>
      </w:numPr>
    </w:pPr>
  </w:style>
  <w:style w:type="paragraph" w:styleId="ListNumber4">
    <w:name w:val="List Number 4"/>
    <w:basedOn w:val="Normal"/>
    <w:rsid w:val="00A413F4"/>
    <w:pPr>
      <w:numPr>
        <w:numId w:val="27"/>
      </w:numPr>
    </w:pPr>
  </w:style>
  <w:style w:type="paragraph" w:styleId="ListNumber5">
    <w:name w:val="List Number 5"/>
    <w:basedOn w:val="Normal"/>
    <w:rsid w:val="00A413F4"/>
    <w:pPr>
      <w:numPr>
        <w:numId w:val="28"/>
      </w:numPr>
    </w:pPr>
  </w:style>
  <w:style w:type="paragraph" w:styleId="MacroText">
    <w:name w:val="macro"/>
    <w:semiHidden/>
    <w:rsid w:val="00A41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413F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A413F4"/>
  </w:style>
  <w:style w:type="paragraph" w:styleId="NormalIndent">
    <w:name w:val="Normal Indent"/>
    <w:basedOn w:val="Normal"/>
    <w:rsid w:val="00A413F4"/>
    <w:pPr>
      <w:ind w:left="720"/>
    </w:pPr>
  </w:style>
  <w:style w:type="paragraph" w:styleId="NoteHeading">
    <w:name w:val="Note Heading"/>
    <w:basedOn w:val="Normal"/>
    <w:next w:val="Normal"/>
    <w:rsid w:val="00A413F4"/>
  </w:style>
  <w:style w:type="paragraph" w:styleId="PlainText">
    <w:name w:val="Plain Text"/>
    <w:basedOn w:val="Normal"/>
    <w:rsid w:val="00A413F4"/>
    <w:rPr>
      <w:rFonts w:ascii="Courier New" w:hAnsi="Courier New" w:cs="Courier New"/>
      <w:sz w:val="20"/>
      <w:szCs w:val="20"/>
    </w:rPr>
  </w:style>
  <w:style w:type="paragraph" w:styleId="Signature">
    <w:name w:val="Signature"/>
    <w:basedOn w:val="Normal"/>
    <w:rsid w:val="00A413F4"/>
    <w:pPr>
      <w:ind w:left="4320"/>
    </w:pPr>
  </w:style>
  <w:style w:type="table" w:styleId="Table3Deffects1">
    <w:name w:val="Table 3D effects 1"/>
    <w:basedOn w:val="TableNormal"/>
    <w:rsid w:val="00A413F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13F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13F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13F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13F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413F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413F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413F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413F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413F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413F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413F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413F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413F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413F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413F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413F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413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413F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413F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413F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413F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413F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413F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413F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413F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413F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413F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413F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413F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413F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413F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413F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413F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413F4"/>
    <w:pPr>
      <w:ind w:left="240" w:hanging="240"/>
    </w:pPr>
  </w:style>
  <w:style w:type="paragraph" w:styleId="TableofFigures">
    <w:name w:val="table of figures"/>
    <w:basedOn w:val="Normal"/>
    <w:next w:val="Normal"/>
    <w:semiHidden/>
    <w:rsid w:val="00A413F4"/>
  </w:style>
  <w:style w:type="table" w:styleId="TableProfessional">
    <w:name w:val="Table Professional"/>
    <w:basedOn w:val="TableNormal"/>
    <w:rsid w:val="00A413F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413F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413F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413F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413F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413F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413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413F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413F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413F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A413F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413F4"/>
    <w:pPr>
      <w:spacing w:before="120"/>
    </w:pPr>
    <w:rPr>
      <w:rFonts w:ascii="Arial" w:hAnsi="Arial" w:cs="Arial"/>
      <w:b/>
      <w:bCs/>
    </w:rPr>
  </w:style>
  <w:style w:type="paragraph" w:styleId="TOC4">
    <w:name w:val="toc 4"/>
    <w:basedOn w:val="Normal"/>
    <w:next w:val="Normal"/>
    <w:autoRedefine/>
    <w:semiHidden/>
    <w:rsid w:val="00A413F4"/>
    <w:pPr>
      <w:ind w:left="720"/>
    </w:pPr>
  </w:style>
  <w:style w:type="paragraph" w:styleId="TOC7">
    <w:name w:val="toc 7"/>
    <w:basedOn w:val="Normal"/>
    <w:next w:val="Normal"/>
    <w:autoRedefine/>
    <w:semiHidden/>
    <w:rsid w:val="00A413F4"/>
    <w:pPr>
      <w:ind w:left="1440"/>
    </w:pPr>
  </w:style>
  <w:style w:type="paragraph" w:styleId="TOC8">
    <w:name w:val="toc 8"/>
    <w:basedOn w:val="Normal"/>
    <w:next w:val="Normal"/>
    <w:autoRedefine/>
    <w:semiHidden/>
    <w:rsid w:val="00A413F4"/>
    <w:pPr>
      <w:ind w:left="1680"/>
    </w:pPr>
  </w:style>
  <w:style w:type="paragraph" w:styleId="TOC9">
    <w:name w:val="toc 9"/>
    <w:basedOn w:val="Normal"/>
    <w:next w:val="Normal"/>
    <w:autoRedefine/>
    <w:semiHidden/>
    <w:rsid w:val="00A413F4"/>
    <w:pPr>
      <w:ind w:left="1920"/>
    </w:pPr>
  </w:style>
  <w:style w:type="character" w:customStyle="1" w:styleId="DigitalLinkAnchorCode">
    <w:name w:val="DigitalLinkAnchorCode"/>
    <w:uiPriority w:val="1"/>
    <w:rsid w:val="00A413F4"/>
    <w:rPr>
      <w:rFonts w:ascii="Courier New" w:hAnsi="Courier New"/>
      <w:bdr w:val="none" w:sz="0" w:space="0" w:color="auto"/>
      <w:shd w:val="clear" w:color="auto" w:fill="D6E3BC"/>
    </w:rPr>
  </w:style>
  <w:style w:type="character" w:customStyle="1" w:styleId="InlineGraphic">
    <w:name w:val="InlineGraphic"/>
    <w:uiPriority w:val="1"/>
    <w:rsid w:val="00A413F4"/>
    <w:rPr>
      <w:bdr w:val="none" w:sz="0" w:space="0" w:color="auto"/>
      <w:shd w:val="clear" w:color="auto" w:fill="00B050"/>
    </w:rPr>
  </w:style>
  <w:style w:type="paragraph" w:customStyle="1" w:styleId="RecipeTableSubhead">
    <w:name w:val="RecipeTableSubhead"/>
    <w:basedOn w:val="TableSubhead"/>
    <w:qFormat/>
    <w:rsid w:val="00A413F4"/>
  </w:style>
  <w:style w:type="character" w:customStyle="1" w:styleId="Heading1Char">
    <w:name w:val="Heading 1 Char"/>
    <w:link w:val="Heading1"/>
    <w:rsid w:val="00187B24"/>
    <w:rPr>
      <w:b/>
      <w:caps/>
      <w:sz w:val="28"/>
      <w:szCs w:val="28"/>
    </w:rPr>
  </w:style>
  <w:style w:type="paragraph" w:styleId="Revision">
    <w:name w:val="Revision"/>
    <w:hidden/>
    <w:uiPriority w:val="99"/>
    <w:semiHidden/>
    <w:rsid w:val="00C77B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90346">
      <w:bodyDiv w:val="1"/>
      <w:marLeft w:val="0"/>
      <w:marRight w:val="0"/>
      <w:marTop w:val="0"/>
      <w:marBottom w:val="0"/>
      <w:divBdr>
        <w:top w:val="none" w:sz="0" w:space="0" w:color="auto"/>
        <w:left w:val="none" w:sz="0" w:space="0" w:color="auto"/>
        <w:bottom w:val="none" w:sz="0" w:space="0" w:color="auto"/>
        <w:right w:val="none" w:sz="0" w:space="0" w:color="auto"/>
      </w:divBdr>
    </w:div>
    <w:div w:id="343752927">
      <w:bodyDiv w:val="1"/>
      <w:marLeft w:val="0"/>
      <w:marRight w:val="0"/>
      <w:marTop w:val="0"/>
      <w:marBottom w:val="0"/>
      <w:divBdr>
        <w:top w:val="none" w:sz="0" w:space="0" w:color="auto"/>
        <w:left w:val="none" w:sz="0" w:space="0" w:color="auto"/>
        <w:bottom w:val="none" w:sz="0" w:space="0" w:color="auto"/>
        <w:right w:val="none" w:sz="0" w:space="0" w:color="auto"/>
      </w:divBdr>
      <w:divsChild>
        <w:div w:id="1703284304">
          <w:marLeft w:val="0"/>
          <w:marRight w:val="0"/>
          <w:marTop w:val="0"/>
          <w:marBottom w:val="0"/>
          <w:divBdr>
            <w:top w:val="none" w:sz="0" w:space="0" w:color="auto"/>
            <w:left w:val="none" w:sz="0" w:space="0" w:color="auto"/>
            <w:bottom w:val="none" w:sz="0" w:space="0" w:color="auto"/>
            <w:right w:val="none" w:sz="0" w:space="0" w:color="auto"/>
          </w:divBdr>
        </w:div>
      </w:divsChild>
    </w:div>
    <w:div w:id="370811807">
      <w:bodyDiv w:val="1"/>
      <w:marLeft w:val="0"/>
      <w:marRight w:val="0"/>
      <w:marTop w:val="0"/>
      <w:marBottom w:val="0"/>
      <w:divBdr>
        <w:top w:val="none" w:sz="0" w:space="0" w:color="auto"/>
        <w:left w:val="none" w:sz="0" w:space="0" w:color="auto"/>
        <w:bottom w:val="none" w:sz="0" w:space="0" w:color="auto"/>
        <w:right w:val="none" w:sz="0" w:space="0" w:color="auto"/>
      </w:divBdr>
    </w:div>
    <w:div w:id="393550979">
      <w:bodyDiv w:val="1"/>
      <w:marLeft w:val="0"/>
      <w:marRight w:val="0"/>
      <w:marTop w:val="0"/>
      <w:marBottom w:val="0"/>
      <w:divBdr>
        <w:top w:val="none" w:sz="0" w:space="0" w:color="auto"/>
        <w:left w:val="none" w:sz="0" w:space="0" w:color="auto"/>
        <w:bottom w:val="none" w:sz="0" w:space="0" w:color="auto"/>
        <w:right w:val="none" w:sz="0" w:space="0" w:color="auto"/>
      </w:divBdr>
    </w:div>
    <w:div w:id="654801856">
      <w:bodyDiv w:val="1"/>
      <w:marLeft w:val="0"/>
      <w:marRight w:val="0"/>
      <w:marTop w:val="0"/>
      <w:marBottom w:val="0"/>
      <w:divBdr>
        <w:top w:val="none" w:sz="0" w:space="0" w:color="auto"/>
        <w:left w:val="none" w:sz="0" w:space="0" w:color="auto"/>
        <w:bottom w:val="none" w:sz="0" w:space="0" w:color="auto"/>
        <w:right w:val="none" w:sz="0" w:space="0" w:color="auto"/>
      </w:divBdr>
    </w:div>
    <w:div w:id="723606095">
      <w:bodyDiv w:val="1"/>
      <w:marLeft w:val="0"/>
      <w:marRight w:val="0"/>
      <w:marTop w:val="0"/>
      <w:marBottom w:val="0"/>
      <w:divBdr>
        <w:top w:val="none" w:sz="0" w:space="0" w:color="auto"/>
        <w:left w:val="none" w:sz="0" w:space="0" w:color="auto"/>
        <w:bottom w:val="none" w:sz="0" w:space="0" w:color="auto"/>
        <w:right w:val="none" w:sz="0" w:space="0" w:color="auto"/>
      </w:divBdr>
    </w:div>
    <w:div w:id="913903239">
      <w:bodyDiv w:val="1"/>
      <w:marLeft w:val="0"/>
      <w:marRight w:val="0"/>
      <w:marTop w:val="0"/>
      <w:marBottom w:val="0"/>
      <w:divBdr>
        <w:top w:val="none" w:sz="0" w:space="0" w:color="auto"/>
        <w:left w:val="none" w:sz="0" w:space="0" w:color="auto"/>
        <w:bottom w:val="none" w:sz="0" w:space="0" w:color="auto"/>
        <w:right w:val="none" w:sz="0" w:space="0" w:color="auto"/>
      </w:divBdr>
    </w:div>
    <w:div w:id="1082489516">
      <w:bodyDiv w:val="1"/>
      <w:marLeft w:val="0"/>
      <w:marRight w:val="0"/>
      <w:marTop w:val="0"/>
      <w:marBottom w:val="0"/>
      <w:divBdr>
        <w:top w:val="none" w:sz="0" w:space="0" w:color="auto"/>
        <w:left w:val="none" w:sz="0" w:space="0" w:color="auto"/>
        <w:bottom w:val="none" w:sz="0" w:space="0" w:color="auto"/>
        <w:right w:val="none" w:sz="0" w:space="0" w:color="auto"/>
      </w:divBdr>
    </w:div>
    <w:div w:id="1104544297">
      <w:bodyDiv w:val="1"/>
      <w:marLeft w:val="0"/>
      <w:marRight w:val="0"/>
      <w:marTop w:val="0"/>
      <w:marBottom w:val="0"/>
      <w:divBdr>
        <w:top w:val="none" w:sz="0" w:space="0" w:color="auto"/>
        <w:left w:val="none" w:sz="0" w:space="0" w:color="auto"/>
        <w:bottom w:val="none" w:sz="0" w:space="0" w:color="auto"/>
        <w:right w:val="none" w:sz="0" w:space="0" w:color="auto"/>
      </w:divBdr>
    </w:div>
    <w:div w:id="1767267910">
      <w:bodyDiv w:val="1"/>
      <w:marLeft w:val="0"/>
      <w:marRight w:val="0"/>
      <w:marTop w:val="0"/>
      <w:marBottom w:val="0"/>
      <w:divBdr>
        <w:top w:val="none" w:sz="0" w:space="0" w:color="auto"/>
        <w:left w:val="none" w:sz="0" w:space="0" w:color="auto"/>
        <w:bottom w:val="none" w:sz="0" w:space="0" w:color="auto"/>
        <w:right w:val="none" w:sz="0" w:space="0" w:color="auto"/>
      </w:divBdr>
    </w:div>
    <w:div w:id="2109035329">
      <w:bodyDiv w:val="1"/>
      <w:marLeft w:val="0"/>
      <w:marRight w:val="0"/>
      <w:marTop w:val="0"/>
      <w:marBottom w:val="0"/>
      <w:divBdr>
        <w:top w:val="none" w:sz="0" w:space="0" w:color="auto"/>
        <w:left w:val="none" w:sz="0" w:space="0" w:color="auto"/>
        <w:bottom w:val="none" w:sz="0" w:space="0" w:color="auto"/>
        <w:right w:val="none" w:sz="0" w:space="0" w:color="auto"/>
      </w:divBdr>
    </w:div>
    <w:div w:id="21317046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Rosetta_Ston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ibm.com/developerworks/webservices/tutorials/ws-understand-web-services1/section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B04AF-D49B-C542-AB73-51DDD5135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2</TotalTime>
  <Pages>12</Pages>
  <Words>3673</Words>
  <Characters>20942</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2</cp:revision>
  <dcterms:created xsi:type="dcterms:W3CDTF">2013-07-01T02:13:00Z</dcterms:created>
  <dcterms:modified xsi:type="dcterms:W3CDTF">2013-07-01T02:13:00Z</dcterms:modified>
</cp:coreProperties>
</file>