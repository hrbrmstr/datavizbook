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2A2" w:rsidRDefault="005902A2" w:rsidP="005902A2">
      <w:pPr>
        <w:pStyle w:val="QueryPara"/>
        <w:numPr>
          <w:ins w:id="0" w:author="Russell Thomas" w:date="2013-08-29T18:17:00Z"/>
        </w:numPr>
        <w:rPr>
          <w:ins w:id="1" w:author="Russell Thomas" w:date="2013-08-29T18:17:00Z"/>
        </w:rPr>
      </w:pPr>
      <w:bookmarkStart w:id="2" w:name="_GoBack"/>
      <w:bookmarkEnd w:id="2"/>
      <w:ins w:id="3" w:author="Russell Thomas" w:date="2013-08-29T18:17:00Z">
        <w:r>
          <w:t xml:space="preserve">TE: Color code: </w:t>
        </w:r>
        <w:r w:rsidRPr="001F1819">
          <w:rPr>
            <w:highlight w:val="green"/>
          </w:rPr>
          <w:t>GREEN</w:t>
        </w:r>
        <w:r>
          <w:t xml:space="preserve"> is correct, </w:t>
        </w:r>
        <w:r w:rsidRPr="001F1819">
          <w:rPr>
            <w:highlight w:val="yellow"/>
          </w:rPr>
          <w:t>YELLOW</w:t>
        </w:r>
        <w:r>
          <w:t xml:space="preserve"> needs attention or modification, </w:t>
        </w:r>
        <w:r w:rsidRPr="001F1819">
          <w:rPr>
            <w:color w:val="000000" w:themeColor="text1"/>
            <w:highlight w:val="red"/>
          </w:rPr>
          <w:t>RED</w:t>
        </w:r>
        <w:r>
          <w:rPr>
            <w:color w:val="000000" w:themeColor="text1"/>
          </w:rPr>
          <w:t xml:space="preserve"> </w:t>
        </w:r>
        <w:proofErr w:type="spellStart"/>
        <w:r>
          <w:rPr>
            <w:color w:val="000000" w:themeColor="text1"/>
          </w:rPr>
          <w:t>RED</w:t>
        </w:r>
        <w:proofErr w:type="spellEnd"/>
        <w:r>
          <w:t xml:space="preserve"> is incorrect or an error.  Some yellow has been added by other editors (e.g. chapter references).</w:t>
        </w:r>
      </w:ins>
    </w:p>
    <w:p w:rsidR="005902A2" w:rsidRPr="005902A2" w:rsidRDefault="005902A2" w:rsidP="005902A2">
      <w:pPr>
        <w:numPr>
          <w:ins w:id="4" w:author="Russell Thomas" w:date="2013-08-29T18:16:00Z"/>
        </w:numPr>
        <w:rPr>
          <w:ins w:id="5" w:author="Russell Thomas" w:date="2013-08-29T18:16:00Z"/>
        </w:rPr>
        <w:pPrChange w:id="6" w:author="Russell Thomas" w:date="2013-08-29T18:17:00Z">
          <w:pPr>
            <w:pStyle w:val="ChapterTitle"/>
          </w:pPr>
        </w:pPrChange>
      </w:pPr>
    </w:p>
    <w:p w:rsidR="00F61D15" w:rsidRDefault="00C3457A" w:rsidP="00751234">
      <w:pPr>
        <w:pStyle w:val="ChapterTitle"/>
      </w:pPr>
      <w:r>
        <w:t xml:space="preserve">Chapter 4: </w:t>
      </w:r>
      <w:r w:rsidR="004B76B2">
        <w:t>Analyzing “Badness”</w:t>
      </w:r>
    </w:p>
    <w:p w:rsidR="00C3457A" w:rsidRPr="00C3457A" w:rsidRDefault="00C3457A" w:rsidP="00C3457A">
      <w:pPr>
        <w:pStyle w:val="Epigraph"/>
      </w:pPr>
      <w:r>
        <w:t>“Sometimes</w:t>
      </w:r>
      <w:r w:rsidR="00D86914">
        <w:t>,</w:t>
      </w:r>
      <w:r>
        <w:t xml:space="preserve"> bad </w:t>
      </w:r>
      <w:r w:rsidRPr="00D37595">
        <w:rPr>
          <w:i/>
        </w:rPr>
        <w:t>is</w:t>
      </w:r>
      <w:r>
        <w:t xml:space="preserve"> bad.”</w:t>
      </w:r>
    </w:p>
    <w:p w:rsidR="00C3457A" w:rsidRPr="00C3457A" w:rsidRDefault="00C3457A" w:rsidP="00C3457A">
      <w:pPr>
        <w:pStyle w:val="EpigraphSource"/>
      </w:pPr>
      <w:r>
        <w:t>Hue</w:t>
      </w:r>
      <w:r w:rsidR="00D86914">
        <w:t xml:space="preserve">y Lewis &amp; The News, Sports, </w:t>
      </w:r>
      <w:proofErr w:type="spellStart"/>
      <w:r w:rsidR="00D86914">
        <w:t>Chry</w:t>
      </w:r>
      <w:r>
        <w:t>sallis</w:t>
      </w:r>
      <w:proofErr w:type="spellEnd"/>
      <w:r>
        <w:t xml:space="preserve"> Records, 1983</w:t>
      </w:r>
    </w:p>
    <w:p w:rsidR="00F22930" w:rsidRDefault="008C47D1" w:rsidP="008C47D1">
      <w:pPr>
        <w:pStyle w:val="QueryPara"/>
        <w:numPr>
          <w:ins w:id="7" w:author="Russell Thomas" w:date="2013-08-29T16:37:00Z"/>
        </w:numPr>
        <w:rPr>
          <w:ins w:id="8" w:author="Russell Thomas" w:date="2013-08-29T18:15:00Z"/>
        </w:rPr>
      </w:pPr>
      <w:ins w:id="9" w:author="Russell Thomas" w:date="2013-08-29T16:38:00Z">
        <w:r>
          <w:t>Authors: It feels like this chapter is missing a proper introductory paragraph.  What’s the focus and purpose of this chapter?</w:t>
        </w:r>
      </w:ins>
      <w:ins w:id="10" w:author="Russell Thomas" w:date="2013-08-29T16:39:00Z">
        <w:r w:rsidR="001F1819">
          <w:t xml:space="preserve">  It appears like the purpose of this chapter is to demonstrate data visualization and exploration techniques as they apply to specific types of data encountered in information security.</w:t>
        </w:r>
      </w:ins>
      <w:ins w:id="11" w:author="Russell Thomas" w:date="2013-08-29T16:46:00Z">
        <w:r w:rsidR="001F1819">
          <w:t xml:space="preserve">  </w:t>
        </w:r>
      </w:ins>
      <w:ins w:id="12" w:author="Russell Thomas" w:date="2013-08-29T17:11:00Z">
        <w:r w:rsidR="00F22930">
          <w:t xml:space="preserve"> You might pull some of the ideas presented in the Summary to use in the introduction.</w:t>
        </w:r>
      </w:ins>
    </w:p>
    <w:p w:rsidR="005902A2" w:rsidRDefault="005902A2" w:rsidP="008C47D1">
      <w:pPr>
        <w:pStyle w:val="QueryPara"/>
        <w:numPr>
          <w:ins w:id="13" w:author="Russell Thomas" w:date="2013-08-29T18:15:00Z"/>
        </w:numPr>
        <w:rPr>
          <w:ins w:id="14" w:author="Russell Thomas" w:date="2013-08-29T18:15:00Z"/>
        </w:rPr>
      </w:pPr>
    </w:p>
    <w:p w:rsidR="005902A2" w:rsidRDefault="005902A2" w:rsidP="005902A2">
      <w:pPr>
        <w:pStyle w:val="QueryPara"/>
        <w:numPr>
          <w:ins w:id="15" w:author="Russell Thomas" w:date="2013-08-29T18:16:00Z"/>
        </w:numPr>
        <w:rPr>
          <w:ins w:id="16" w:author="Russell Thomas" w:date="2013-08-29T18:16:00Z"/>
        </w:rPr>
      </w:pPr>
      <w:ins w:id="17" w:author="Russell Thomas" w:date="2013-08-29T18:15:00Z">
        <w:r>
          <w:t xml:space="preserve">You might also introduce the </w:t>
        </w:r>
      </w:ins>
      <w:ins w:id="18" w:author="Russell Thomas" w:date="2013-08-29T18:16:00Z">
        <w:r>
          <w:t>basic “data analysis workflow” pattern:</w:t>
        </w:r>
      </w:ins>
    </w:p>
    <w:p w:rsidR="005902A2" w:rsidRDefault="005902A2" w:rsidP="005902A2">
      <w:pPr>
        <w:pStyle w:val="QueryPara"/>
        <w:numPr>
          <w:ins w:id="19" w:author="Russell Thomas" w:date="2013-08-29T18:16:00Z"/>
        </w:numPr>
        <w:rPr>
          <w:ins w:id="20" w:author="Russell Thomas" w:date="2013-08-29T18:16:00Z"/>
        </w:rPr>
      </w:pPr>
      <w:ins w:id="21" w:author="Russell Thomas" w:date="2013-08-29T18:16:00Z">
        <w:r>
          <w:t>•</w:t>
        </w:r>
        <w:r>
          <w:tab/>
          <w:t>downloading (if necessary) new data</w:t>
        </w:r>
      </w:ins>
    </w:p>
    <w:p w:rsidR="005902A2" w:rsidRDefault="005902A2" w:rsidP="005902A2">
      <w:pPr>
        <w:pStyle w:val="QueryPara"/>
        <w:numPr>
          <w:ins w:id="22" w:author="Russell Thomas" w:date="2013-08-29T18:16:00Z"/>
        </w:numPr>
        <w:rPr>
          <w:ins w:id="23" w:author="Russell Thomas" w:date="2013-08-29T18:16:00Z"/>
        </w:rPr>
      </w:pPr>
      <w:ins w:id="24" w:author="Russell Thomas" w:date="2013-08-29T18:16:00Z">
        <w:r>
          <w:t>•</w:t>
        </w:r>
        <w:r>
          <w:tab/>
          <w:t>parsing/</w:t>
        </w:r>
        <w:proofErr w:type="spellStart"/>
        <w:r>
          <w:t>munging</w:t>
        </w:r>
        <w:proofErr w:type="spellEnd"/>
        <w:r>
          <w:t xml:space="preserve"> and converting the new data into a data frame</w:t>
        </w:r>
      </w:ins>
    </w:p>
    <w:p w:rsidR="005902A2" w:rsidRDefault="005902A2" w:rsidP="005902A2">
      <w:pPr>
        <w:pStyle w:val="QueryPara"/>
        <w:numPr>
          <w:ins w:id="25" w:author="Russell Thomas" w:date="2013-08-29T18:16:00Z"/>
        </w:numPr>
        <w:rPr>
          <w:ins w:id="26" w:author="Russell Thomas" w:date="2013-08-29T18:16:00Z"/>
        </w:rPr>
      </w:pPr>
      <w:ins w:id="27" w:author="Russell Thomas" w:date="2013-08-29T18:16:00Z">
        <w:r>
          <w:t>•</w:t>
        </w:r>
        <w:r>
          <w:tab/>
          <w:t>validating the contents and structure of the new data</w:t>
        </w:r>
      </w:ins>
    </w:p>
    <w:p w:rsidR="005902A2" w:rsidRDefault="005902A2" w:rsidP="005902A2">
      <w:pPr>
        <w:pStyle w:val="QueryPara"/>
        <w:numPr>
          <w:ins w:id="28" w:author="Russell Thomas" w:date="2013-08-29T18:16:00Z"/>
        </w:numPr>
        <w:rPr>
          <w:ins w:id="29" w:author="Russell Thomas" w:date="2013-08-29T18:16:00Z"/>
        </w:rPr>
      </w:pPr>
      <w:ins w:id="30" w:author="Russell Thomas" w:date="2013-08-29T18:16:00Z">
        <w:r>
          <w:t>•</w:t>
        </w:r>
        <w:r>
          <w:tab/>
          <w:t>extracting or computing relevant information from the new data source</w:t>
        </w:r>
      </w:ins>
    </w:p>
    <w:p w:rsidR="005902A2" w:rsidRDefault="005902A2" w:rsidP="005902A2">
      <w:pPr>
        <w:pStyle w:val="QueryPara"/>
        <w:numPr>
          <w:ins w:id="31" w:author="Russell Thomas" w:date="2013-08-29T18:16:00Z"/>
        </w:numPr>
        <w:rPr>
          <w:ins w:id="32" w:author="Russell Thomas" w:date="2013-08-29T18:16:00Z"/>
        </w:rPr>
      </w:pPr>
      <w:ins w:id="33" w:author="Russell Thomas" w:date="2013-08-29T18:16:00Z">
        <w:r>
          <w:t>•</w:t>
        </w:r>
        <w:r>
          <w:tab/>
          <w:t>creating one or more new columns in our existing data frame</w:t>
        </w:r>
      </w:ins>
    </w:p>
    <w:p w:rsidR="005902A2" w:rsidRDefault="005902A2" w:rsidP="005902A2">
      <w:pPr>
        <w:pStyle w:val="QueryPara"/>
        <w:numPr>
          <w:ins w:id="34" w:author="Russell Thomas" w:date="2013-08-29T18:16:00Z"/>
        </w:numPr>
        <w:rPr>
          <w:ins w:id="35" w:author="Russell Thomas" w:date="2013-08-29T18:16:00Z"/>
        </w:rPr>
      </w:pPr>
      <w:ins w:id="36" w:author="Russell Thomas" w:date="2013-08-29T18:16:00Z">
        <w:r>
          <w:t>•</w:t>
        </w:r>
        <w:r>
          <w:tab/>
          <w:t>running new analyses</w:t>
        </w:r>
      </w:ins>
    </w:p>
    <w:p w:rsidR="005902A2" w:rsidRDefault="005902A2" w:rsidP="008C47D1">
      <w:pPr>
        <w:pStyle w:val="QueryPara"/>
        <w:numPr>
          <w:ins w:id="37" w:author="Russell Thomas" w:date="2013-08-29T18:16:00Z"/>
        </w:numPr>
        <w:rPr>
          <w:ins w:id="38" w:author="Russell Thomas" w:date="2013-08-29T18:16:00Z"/>
        </w:rPr>
      </w:pPr>
    </w:p>
    <w:p w:rsidR="005902A2" w:rsidRDefault="005902A2" w:rsidP="008C47D1">
      <w:pPr>
        <w:pStyle w:val="QueryPara"/>
        <w:numPr>
          <w:ins w:id="39" w:author="Russell Thomas" w:date="2013-08-29T18:15:00Z"/>
        </w:numPr>
        <w:rPr>
          <w:ins w:id="40" w:author="Russell Thomas" w:date="2013-08-29T17:11:00Z"/>
        </w:rPr>
      </w:pPr>
      <w:ins w:id="41" w:author="Russell Thomas" w:date="2013-08-29T18:16:00Z">
        <w:r>
          <w:t>And then explain that you will be showing how this works through several examples.</w:t>
        </w:r>
      </w:ins>
    </w:p>
    <w:p w:rsidR="00F22930" w:rsidRDefault="00F22930" w:rsidP="008C47D1">
      <w:pPr>
        <w:pStyle w:val="QueryPara"/>
        <w:numPr>
          <w:ins w:id="42" w:author="Russell Thomas" w:date="2013-08-29T17:11:00Z"/>
        </w:numPr>
        <w:rPr>
          <w:ins w:id="43" w:author="Russell Thomas" w:date="2013-08-29T17:11:00Z"/>
        </w:rPr>
      </w:pPr>
    </w:p>
    <w:p w:rsidR="008C47D1" w:rsidRDefault="001F1819" w:rsidP="008C47D1">
      <w:pPr>
        <w:pStyle w:val="QueryPara"/>
        <w:numPr>
          <w:ins w:id="44" w:author="Russell Thomas" w:date="2013-08-29T17:11:00Z"/>
        </w:numPr>
        <w:rPr>
          <w:ins w:id="45" w:author="Russell Thomas" w:date="2013-08-29T16:53:00Z"/>
        </w:rPr>
      </w:pPr>
      <w:ins w:id="46" w:author="Russell Thomas" w:date="2013-08-29T16:46:00Z">
        <w:r>
          <w:t>Also, the chapter title is not very informative.  At the least, it should be “Visualizing ‘Badness’”, because you don’t really do any analysis in this chapter beyond a little correlation.</w:t>
        </w:r>
      </w:ins>
    </w:p>
    <w:p w:rsidR="002220A6" w:rsidRDefault="002220A6" w:rsidP="008C47D1">
      <w:pPr>
        <w:pStyle w:val="QueryPara"/>
        <w:numPr>
          <w:ins w:id="47" w:author="Russell Thomas" w:date="2013-08-29T16:53:00Z"/>
        </w:numPr>
        <w:rPr>
          <w:ins w:id="48" w:author="Russell Thomas" w:date="2013-08-29T16:53:00Z"/>
        </w:rPr>
      </w:pPr>
    </w:p>
    <w:p w:rsidR="002220A6" w:rsidRDefault="002220A6" w:rsidP="008C47D1">
      <w:pPr>
        <w:pStyle w:val="QueryPara"/>
        <w:numPr>
          <w:ins w:id="49" w:author="Russell Thomas" w:date="2013-08-29T16:53:00Z"/>
        </w:numPr>
        <w:rPr>
          <w:ins w:id="50" w:author="Russell Thomas" w:date="2013-08-29T16:43:00Z"/>
        </w:rPr>
      </w:pPr>
      <w:ins w:id="51" w:author="Russell Thomas" w:date="2013-08-29T16:53:00Z">
        <w:r>
          <w:t>Also, you might explain what the word “badness” is short for.</w:t>
        </w:r>
      </w:ins>
      <w:ins w:id="52" w:author="Russell Thomas" w:date="2013-08-29T17:07:00Z">
        <w:r w:rsidR="00B57FEA">
          <w:t xml:space="preserve">  </w:t>
        </w:r>
        <w:proofErr w:type="spellStart"/>
        <w:r w:rsidR="00B57FEA">
          <w:t>Eg</w:t>
        </w:r>
        <w:proofErr w:type="spellEnd"/>
        <w:r w:rsidR="00B57FEA">
          <w:t>. “By ‘badness’, we mean….”.</w:t>
        </w:r>
      </w:ins>
    </w:p>
    <w:p w:rsidR="001F1819" w:rsidRDefault="001F1819" w:rsidP="008C47D1">
      <w:pPr>
        <w:pStyle w:val="QueryPara"/>
        <w:numPr>
          <w:ins w:id="53" w:author="Russell Thomas" w:date="2013-08-29T16:43:00Z"/>
        </w:numPr>
        <w:rPr>
          <w:ins w:id="54" w:author="Russell Thomas" w:date="2013-08-29T16:43:00Z"/>
        </w:rPr>
      </w:pPr>
    </w:p>
    <w:p w:rsidR="001F1819" w:rsidRDefault="00C3457A" w:rsidP="00FB44D0">
      <w:pPr>
        <w:pStyle w:val="Para"/>
        <w:rPr>
          <w:ins w:id="55" w:author="Russell Thomas" w:date="2013-08-29T16:48:00Z"/>
        </w:rPr>
      </w:pPr>
      <w:r>
        <w:t>This chapter will continue the exploration of the AlienVault IP Reputation da</w:t>
      </w:r>
      <w:r w:rsidR="00D86914">
        <w:t>tabase</w:t>
      </w:r>
      <w:r w:rsidR="006117AA">
        <w:t xml:space="preserve"> </w:t>
      </w:r>
      <w:r w:rsidR="00D86914">
        <w:t xml:space="preserve">that began in Chapter 3 </w:t>
      </w:r>
      <w:r w:rsidR="006117AA">
        <w:t>along with an</w:t>
      </w:r>
      <w:r w:rsidR="00D11975">
        <w:t xml:space="preserve"> investigation into the </w:t>
      </w:r>
      <w:proofErr w:type="spellStart"/>
      <w:r w:rsidR="00D11975">
        <w:t>ZeuS</w:t>
      </w:r>
      <w:proofErr w:type="spellEnd"/>
      <w:r w:rsidR="00D11975">
        <w:t xml:space="preserve"> bot</w:t>
      </w:r>
      <w:r w:rsidR="006117AA">
        <w:t>net</w:t>
      </w:r>
      <w:r w:rsidR="00292197">
        <w:t xml:space="preserve"> and an analysis of </w:t>
      </w:r>
      <w:r w:rsidR="00292197" w:rsidRPr="001F1819">
        <w:rPr>
          <w:highlight w:val="yellow"/>
          <w:rPrChange w:id="56" w:author="Russell Thomas" w:date="2013-08-29T16:48:00Z">
            <w:rPr/>
          </w:rPrChange>
        </w:rPr>
        <w:t>un-fabricated</w:t>
      </w:r>
      <w:r w:rsidR="00292197">
        <w:t xml:space="preserve"> </w:t>
      </w:r>
    </w:p>
    <w:p w:rsidR="001F1819" w:rsidRDefault="001F1819" w:rsidP="001F1819">
      <w:pPr>
        <w:pStyle w:val="QueryPara"/>
        <w:numPr>
          <w:ins w:id="57" w:author="Russell Thomas" w:date="2013-08-29T16:48:00Z"/>
        </w:numPr>
        <w:rPr>
          <w:ins w:id="58" w:author="Russell Thomas" w:date="2013-08-29T16:48:00Z"/>
        </w:rPr>
        <w:pPrChange w:id="59" w:author="Russell Thomas" w:date="2013-08-29T16:48:00Z">
          <w:pPr>
            <w:pStyle w:val="Para"/>
          </w:pPr>
        </w:pPrChange>
      </w:pPr>
      <w:ins w:id="60" w:author="Russell Thomas" w:date="2013-08-29T16:48:00Z">
        <w:r>
          <w:t>“un-fabricated</w:t>
        </w:r>
      </w:ins>
      <w:ins w:id="61" w:author="Russell Thomas" w:date="2013-08-29T16:49:00Z">
        <w:r>
          <w:t>” is an awkward term here.  Why not just use ‘actual’?</w:t>
        </w:r>
      </w:ins>
    </w:p>
    <w:p w:rsidR="004B76B2" w:rsidRDefault="00292197" w:rsidP="00FB44D0">
      <w:pPr>
        <w:pStyle w:val="Para"/>
        <w:numPr>
          <w:ins w:id="62" w:author="Russell Thomas" w:date="2013-08-29T16:48:00Z"/>
        </w:numPr>
      </w:pPr>
      <w:r>
        <w:t>firewall data</w:t>
      </w:r>
      <w:r w:rsidR="006117AA">
        <w:t xml:space="preserve">.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w:t>
      </w:r>
      <w:r w:rsidR="007C3E8C" w:rsidRPr="00292197">
        <w:rPr>
          <w:highlight w:val="yellow"/>
        </w:rPr>
        <w:t>As stated in the introduction of the book</w:t>
      </w:r>
      <w:r w:rsidR="007C3E8C">
        <w:t xml:space="preserve">,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w:t>
      </w:r>
      <w:r>
        <w:t xml:space="preserve">and migration to IPv6 </w:t>
      </w:r>
      <w:r w:rsidR="007C3E8C">
        <w:t xml:space="preserve">the plethora of </w:t>
      </w:r>
      <w:r w:rsidR="00D37595">
        <w:t>“</w:t>
      </w:r>
      <w:r w:rsidR="007C3E8C">
        <w:t>badness</w:t>
      </w:r>
      <w:r w:rsidR="00D37595">
        <w:t>”</w:t>
      </w:r>
      <w:r w:rsidR="007C3E8C">
        <w:t xml:space="preserve"> still on IPv4 networks</w:t>
      </w:r>
      <w:r>
        <w:t xml:space="preserve"> and the fact that it’s fairly straightforward to extrapolate IPv4 concepts to IP6</w:t>
      </w:r>
      <w:r w:rsidR="007C3E8C">
        <w:t>, this should not be a practical limitation.</w:t>
      </w:r>
    </w:p>
    <w:p w:rsidR="005D047D" w:rsidRDefault="005D047D" w:rsidP="005D047D">
      <w:pPr>
        <w:pStyle w:val="Para"/>
      </w:pPr>
      <w:r>
        <w:t>The struggle to protect, defend and understand our modern networks begins and ends</w:t>
      </w:r>
      <w:r w:rsidR="006C054C">
        <w:t>—more often than not—</w:t>
      </w:r>
      <w:r>
        <w:t xml:space="preserve">with </w:t>
      </w:r>
      <w:r w:rsidR="00A44B22">
        <w:t xml:space="preserve">the building blocks of the internet: domain names, routes and especially </w:t>
      </w:r>
      <w:r w:rsidR="006C054C">
        <w:t>IP</w:t>
      </w:r>
      <w:r>
        <w:t xml:space="preserve"> </w:t>
      </w:r>
      <w:r w:rsidR="00D11975">
        <w:t>a</w:t>
      </w:r>
      <w:r>
        <w:t>ddress</w:t>
      </w:r>
      <w:r w:rsidR="00A44B22">
        <w:t>es</w:t>
      </w:r>
      <w:r>
        <w:t xml:space="preserve">. IP addresses are defined in RFC </w:t>
      </w:r>
      <w:r w:rsidR="00B45412">
        <w:t>791</w:t>
      </w:r>
      <w:r w:rsidR="007A731E">
        <w:t>, the</w:t>
      </w:r>
      <w:r w:rsidR="00B45412">
        <w:t xml:space="preserve"> “</w:t>
      </w:r>
      <w:r w:rsidR="00B45412" w:rsidRPr="00D11975">
        <w:rPr>
          <w:i/>
        </w:rPr>
        <w:t>Internet Protocol / DARPA Internet Program / Protocol Specification</w:t>
      </w:r>
      <w:r w:rsidR="00B45412">
        <w:t>” (</w:t>
      </w:r>
      <w:r w:rsidR="00B45412" w:rsidRPr="001F1819">
        <w:rPr>
          <w:rStyle w:val="InlineURL"/>
          <w:highlight w:val="green"/>
          <w:rPrChange w:id="63" w:author="Russell Thomas" w:date="2013-08-29T16:48:00Z">
            <w:rPr>
              <w:rStyle w:val="InlineURL"/>
            </w:rPr>
          </w:rPrChange>
        </w:rPr>
        <w:t>http://tools.ietf.org/html/rfc791</w:t>
      </w:r>
      <w:r w:rsidR="00B45412">
        <w:t>)</w:t>
      </w:r>
      <w:r w:rsidR="007A731E">
        <w:t>,</w:t>
      </w:r>
      <w:r w:rsidR="00B45412">
        <w:t xml:space="preserve"> </w:t>
      </w:r>
      <w:r w:rsidR="006C054C">
        <w:t>which has an elegant and succinct way of describing them:</w:t>
      </w:r>
    </w:p>
    <w:p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rsidR="005C1407" w:rsidRDefault="00A44B22" w:rsidP="003C3E3E">
      <w:pPr>
        <w:pStyle w:val="Para"/>
        <w:ind w:left="1440" w:firstLine="0"/>
        <w:rPr>
          <w:ins w:id="64" w:author="Russell Thomas" w:date="2013-08-29T16:50:00Z"/>
        </w:rPr>
      </w:pPr>
      <w:r>
        <w:t xml:space="preserve">For this chapter, we are going to focus on primarily learning more </w:t>
      </w:r>
      <w:ins w:id="65" w:author="Russell Thomas" w:date="2013-08-29T16:50:00Z">
        <w:r w:rsidR="005C1407" w:rsidRPr="005C1407">
          <w:rPr>
            <w:highlight w:val="yellow"/>
            <w:rPrChange w:id="66" w:author="Russell Thomas" w:date="2013-08-29T16:50:00Z">
              <w:rPr/>
            </w:rPrChange>
          </w:rPr>
          <w:t>[???]</w:t>
        </w:r>
        <w:r w:rsidR="005C1407">
          <w:t xml:space="preserve"> </w:t>
        </w:r>
      </w:ins>
      <w:r>
        <w:t xml:space="preserve">from the IP address.  </w:t>
      </w:r>
      <w:r w:rsidR="00D37595">
        <w:t xml:space="preserve">Global entities slice and dice </w:t>
      </w:r>
    </w:p>
    <w:p w:rsidR="005C1407" w:rsidRDefault="005C1407" w:rsidP="005C1407">
      <w:pPr>
        <w:pStyle w:val="QueryPara"/>
        <w:numPr>
          <w:ins w:id="67" w:author="Russell Thomas" w:date="2013-08-29T16:50:00Z"/>
        </w:numPr>
        <w:rPr>
          <w:ins w:id="68" w:author="Russell Thomas" w:date="2013-08-29T16:52:00Z"/>
        </w:rPr>
      </w:pPr>
      <w:ins w:id="69" w:author="Russell Thomas" w:date="2013-08-29T16:50:00Z">
        <w:r>
          <w:t>learning more about what?  badness?</w:t>
        </w:r>
      </w:ins>
      <w:ins w:id="70" w:author="Russell Thomas" w:date="2013-08-29T16:52:00Z">
        <w:r>
          <w:t xml:space="preserve">  How about this instead:</w:t>
        </w:r>
      </w:ins>
    </w:p>
    <w:p w:rsidR="005C1407" w:rsidRDefault="005C1407" w:rsidP="005C1407">
      <w:pPr>
        <w:pStyle w:val="QueryPara"/>
        <w:numPr>
          <w:ins w:id="71" w:author="Russell Thomas" w:date="2013-08-29T16:52:00Z"/>
        </w:numPr>
        <w:rPr>
          <w:ins w:id="72" w:author="Russell Thomas" w:date="2013-08-29T16:52:00Z"/>
        </w:rPr>
      </w:pPr>
    </w:p>
    <w:p w:rsidR="005C1407" w:rsidRDefault="005C1407" w:rsidP="005C1407">
      <w:pPr>
        <w:pStyle w:val="QueryPara"/>
        <w:numPr>
          <w:ins w:id="73" w:author="Russell Thomas" w:date="2013-08-29T16:52:00Z"/>
        </w:numPr>
        <w:rPr>
          <w:ins w:id="74" w:author="Russell Thomas" w:date="2013-08-29T16:50:00Z"/>
        </w:rPr>
        <w:pPrChange w:id="75" w:author="Russell Thomas" w:date="2013-08-29T16:51:00Z">
          <w:pPr>
            <w:pStyle w:val="Para"/>
            <w:ind w:left="1440" w:firstLine="0"/>
          </w:pPr>
        </w:pPrChange>
      </w:pPr>
      <w:ins w:id="76" w:author="Russell Thomas" w:date="2013-08-29T16:52:00Z">
        <w:r>
          <w:t xml:space="preserve">“For this chapter, we will focus primarily on visualizing IP address data as a way to understand </w:t>
        </w:r>
      </w:ins>
      <w:ins w:id="77" w:author="Russell Thomas" w:date="2013-08-29T16:53:00Z">
        <w:r>
          <w:t xml:space="preserve">the characteristics of  </w:t>
        </w:r>
      </w:ins>
      <w:ins w:id="78" w:author="Russell Thomas" w:date="2013-08-29T16:52:00Z">
        <w:r>
          <w:t>“badness”.</w:t>
        </w:r>
      </w:ins>
    </w:p>
    <w:p w:rsidR="00B45412" w:rsidRPr="005D047D" w:rsidRDefault="00D37595" w:rsidP="003C3E3E">
      <w:pPr>
        <w:pStyle w:val="Para"/>
        <w:numPr>
          <w:ins w:id="79" w:author="Russell Thomas" w:date="2013-08-29T16:50:00Z"/>
        </w:numPr>
        <w:ind w:left="1440" w:firstLine="0"/>
      </w:pPr>
      <w:r>
        <w:t>them</w:t>
      </w:r>
      <w:r w:rsidR="001D4CBB">
        <w:t xml:space="preserve"> for public and private use</w:t>
      </w:r>
      <w:r>
        <w:t>; devices, systems and applications log them</w:t>
      </w:r>
      <w:r w:rsidR="001D4CBB">
        <w:t xml:space="preserve"> for reference</w:t>
      </w:r>
      <w:r>
        <w:t xml:space="preserve">; network management systems test, </w:t>
      </w:r>
      <w:r w:rsidR="001D4CBB">
        <w:t>group, display</w:t>
      </w:r>
      <w:r>
        <w:t xml:space="preserve"> and report on them; and, security tools</w:t>
      </w:r>
      <w:r w:rsidR="0096781F">
        <w:t xml:space="preserve"> make cri</w:t>
      </w:r>
      <w:r w:rsidR="001D4CBB">
        <w:t>tical decisions based upon them.</w:t>
      </w:r>
      <w:r w:rsidR="0096781F">
        <w:t xml:space="preserve"> </w:t>
      </w:r>
      <w:r w:rsidR="00456F95">
        <w:t>But, what—</w:t>
      </w:r>
      <w:r w:rsidR="001D4CBB">
        <w:t>exactly—</w:t>
      </w:r>
      <w:r w:rsidR="0096781F" w:rsidRPr="001D4CBB">
        <w:rPr>
          <w:i/>
        </w:rPr>
        <w:t>is</w:t>
      </w:r>
      <w:r w:rsidR="0096781F">
        <w:t xml:space="preserve"> an IP address</w:t>
      </w:r>
      <w:r w:rsidR="00A44B22">
        <w:t xml:space="preserve">, what can we learn from them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rsidR="004B76B2" w:rsidRDefault="004B76B2" w:rsidP="004B76B2">
      <w:pPr>
        <w:pStyle w:val="H1"/>
      </w:pPr>
      <w:r>
        <w:t>Dissecting The “IP Address”</w:t>
      </w:r>
    </w:p>
    <w:p w:rsidR="009567B3" w:rsidRDefault="00A44B22" w:rsidP="009567B3">
      <w:pPr>
        <w:pStyle w:val="Para"/>
      </w:pPr>
      <w:r>
        <w:t>Some people</w:t>
      </w:r>
      <w:r w:rsidR="00456F95">
        <w:t xml:space="preserve"> </w:t>
      </w:r>
      <w:r>
        <w:t xml:space="preserve">in information security </w:t>
      </w:r>
      <w:r w:rsidR="00456F95">
        <w:t xml:space="preserve">may </w:t>
      </w:r>
      <w:r>
        <w:t xml:space="preserve">just think of </w:t>
      </w:r>
      <w:r w:rsidR="00456F95">
        <w:t xml:space="preserve">IP addresses </w:t>
      </w:r>
      <w:r>
        <w:t xml:space="preserve">as the </w:t>
      </w:r>
      <w:r w:rsidR="00456F95">
        <w:t>string</w:t>
      </w:r>
      <w:r w:rsidR="00B37C37">
        <w:t>s</w:t>
      </w:r>
      <w:r w:rsidR="00456F95">
        <w:t xml:space="preserve"> </w:t>
      </w:r>
      <w:r>
        <w:t>used</w:t>
      </w:r>
      <w:r w:rsidR="00456F95">
        <w:t xml:space="preserve"> with a </w:t>
      </w:r>
      <w:r w:rsidR="00456F95" w:rsidRPr="00456F95">
        <w:rPr>
          <w:rStyle w:val="InlineCode"/>
        </w:rPr>
        <w:t>ping</w:t>
      </w:r>
      <w:r w:rsidR="00456F95">
        <w:t xml:space="preserve">, </w:t>
      </w:r>
      <w:r w:rsidR="00456F95" w:rsidRPr="00456F95">
        <w:rPr>
          <w:rStyle w:val="InlineCode"/>
        </w:rPr>
        <w:t>nessus</w:t>
      </w:r>
      <w:r w:rsidR="00FA2A74">
        <w:t>,</w:t>
      </w:r>
      <w:r w:rsidR="00456F95">
        <w:t xml:space="preserve"> </w:t>
      </w:r>
      <w:r w:rsidR="00456F95" w:rsidRPr="00456F95">
        <w:rPr>
          <w:rStyle w:val="InlineCode"/>
        </w:rPr>
        <w:t>nmap</w:t>
      </w:r>
      <w:r w:rsidR="00456F95">
        <w:t xml:space="preserve"> </w:t>
      </w:r>
      <w:r w:rsidR="00FA2A74">
        <w:t xml:space="preserve">or other </w:t>
      </w:r>
      <w:r w:rsidR="00456F95">
        <w:t>command</w:t>
      </w:r>
      <w:r w:rsidR="00FA2A74">
        <w:t>s</w:t>
      </w:r>
      <w:r w:rsidR="00456F95">
        <w:t xml:space="preserve">. </w:t>
      </w:r>
      <w:r>
        <w:t>But t</w:t>
      </w:r>
      <w:r w:rsidR="00B37C37">
        <w:t xml:space="preserve">o perform security-oriented analyses </w:t>
      </w:r>
      <w:r w:rsidR="00453E26">
        <w:t xml:space="preserve">of </w:t>
      </w:r>
      <w:r>
        <w:t xml:space="preserve">our </w:t>
      </w:r>
      <w:r w:rsidR="00453E26">
        <w:t xml:space="preserve">system and network data, </w:t>
      </w:r>
      <w:r>
        <w:t xml:space="preserve">we </w:t>
      </w:r>
      <w:r w:rsidR="00453E26">
        <w:t xml:space="preserve">must fully understand as </w:t>
      </w:r>
      <w:r w:rsidR="00FD1580">
        <w:t>m</w:t>
      </w:r>
      <w:r w:rsidR="00453E26">
        <w:t xml:space="preserve">uch as </w:t>
      </w:r>
      <w:r>
        <w:t xml:space="preserve">we </w:t>
      </w:r>
      <w:r w:rsidR="00453E26">
        <w:t>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rsidR="00AE408B" w:rsidRDefault="00AE408B" w:rsidP="00AE408B">
      <w:pPr>
        <w:pStyle w:val="H2"/>
      </w:pPr>
      <w:r>
        <w:t>Representing IP Addresses</w:t>
      </w:r>
    </w:p>
    <w:p w:rsidR="00897EC8" w:rsidRPr="00590156" w:rsidRDefault="00FD1580" w:rsidP="00BD4446">
      <w:pPr>
        <w:pStyle w:val="Para"/>
      </w:pPr>
      <w:r>
        <w:t xml:space="preserve">IPv4 addresses are comprised of four bytes, known as </w:t>
      </w:r>
      <w:r w:rsidRPr="00292197">
        <w:rPr>
          <w:i/>
        </w:rPr>
        <w:t>octets</w:t>
      </w:r>
      <w:r>
        <w:t xml:space="preserve">, and we usually come across them in a form called </w:t>
      </w:r>
      <w:r w:rsidRPr="00703A81">
        <w:rPr>
          <w:i/>
        </w:rPr>
        <w:t>dotted decimal notation</w:t>
      </w:r>
      <w:r>
        <w:t xml:space="preserve"> (e.g. “</w:t>
      </w:r>
      <w:r w:rsidRPr="00FD1580">
        <w:rPr>
          <w:rStyle w:val="InlineCode"/>
        </w:rPr>
        <w:t>192.168.1.1</w:t>
      </w:r>
      <w:r w:rsidR="00703A81">
        <w:t xml:space="preserve">”). </w:t>
      </w:r>
      <w:r w:rsidR="00C761A8">
        <w:t>Practically</w:t>
      </w:r>
      <w:r w:rsidR="00703A81">
        <w:t xml:space="preserve"> everyone reading this book underst</w:t>
      </w:r>
      <w:r w:rsidR="00590156">
        <w:t xml:space="preserve">ands this representation, </w:t>
      </w:r>
      <w:r w:rsidR="00993734">
        <w:t>if only by sight.  This method of representation was briefly introduced in the IETF RFC 1123 in 1989 when they denoted it as “</w:t>
      </w:r>
      <w:r w:rsidR="00993734" w:rsidRPr="00590156">
        <w:rPr>
          <w:rStyle w:val="InlineCode"/>
        </w:rPr>
        <w:t>#.#.#.#</w:t>
      </w:r>
      <w:r w:rsidR="00993734">
        <w:t xml:space="preserve">”, but it was more clearly defined in </w:t>
      </w:r>
      <w:r w:rsidR="00590156">
        <w:t>the IETF’s uniform resource identifier (URI) generic syntax draft (</w:t>
      </w:r>
      <w:r w:rsidR="00993734" w:rsidRPr="002220A6">
        <w:rPr>
          <w:highlight w:val="green"/>
          <w:rPrChange w:id="80" w:author="Russell Thomas" w:date="2013-08-29T16:55:00Z">
            <w:rPr/>
          </w:rPrChange>
        </w:rPr>
        <w:t xml:space="preserve">RFC 3986, </w:t>
      </w:r>
      <w:r w:rsidR="00CA5475" w:rsidRPr="002220A6">
        <w:rPr>
          <w:highlight w:val="green"/>
          <w:rPrChange w:id="81" w:author="Russell Thomas" w:date="2013-08-29T16:55:00Z">
            <w:rPr/>
          </w:rPrChange>
        </w:rPr>
        <w:fldChar w:fldCharType="begin"/>
      </w:r>
      <w:r w:rsidR="00CA5475" w:rsidRPr="002220A6">
        <w:rPr>
          <w:highlight w:val="green"/>
          <w:rPrChange w:id="82" w:author="Russell Thomas" w:date="2013-08-29T16:55:00Z">
            <w:rPr/>
          </w:rPrChange>
        </w:rPr>
        <w:instrText>HYPERLINK "http://tools.ietf.org/html/rfc3986"</w:instrText>
      </w:r>
      <w:r w:rsidR="00CA5475" w:rsidRPr="002220A6">
        <w:rPr>
          <w:highlight w:val="green"/>
          <w:rPrChange w:id="83" w:author="Russell Thomas" w:date="2013-08-29T16:55:00Z">
            <w:rPr/>
          </w:rPrChange>
        </w:rPr>
        <w:fldChar w:fldCharType="separate"/>
      </w:r>
      <w:r w:rsidR="00590156" w:rsidRPr="002220A6">
        <w:rPr>
          <w:rStyle w:val="InlineURL"/>
          <w:highlight w:val="green"/>
          <w:rPrChange w:id="84" w:author="Russell Thomas" w:date="2013-08-29T16:55:00Z">
            <w:rPr>
              <w:rStyle w:val="InlineURL"/>
            </w:rPr>
          </w:rPrChange>
        </w:rPr>
        <w:t>http://tools.iet</w:t>
      </w:r>
      <w:r w:rsidR="00590156" w:rsidRPr="002220A6">
        <w:rPr>
          <w:rStyle w:val="InlineURL"/>
          <w:highlight w:val="green"/>
          <w:rPrChange w:id="85" w:author="Russell Thomas" w:date="2013-08-29T16:55:00Z">
            <w:rPr>
              <w:rStyle w:val="InlineURL"/>
            </w:rPr>
          </w:rPrChange>
        </w:rPr>
        <w:t>f</w:t>
      </w:r>
      <w:r w:rsidR="00590156" w:rsidRPr="002220A6">
        <w:rPr>
          <w:rStyle w:val="InlineURL"/>
          <w:highlight w:val="green"/>
          <w:rPrChange w:id="86" w:author="Russell Thomas" w:date="2013-08-29T16:55:00Z">
            <w:rPr>
              <w:rStyle w:val="InlineURL"/>
            </w:rPr>
          </w:rPrChange>
        </w:rPr>
        <w:t>.org/html/rfc3986</w:t>
      </w:r>
      <w:r w:rsidR="00CA5475" w:rsidRPr="002220A6">
        <w:rPr>
          <w:highlight w:val="green"/>
          <w:rPrChange w:id="87" w:author="Russell Thomas" w:date="2013-08-29T16:55:00Z">
            <w:rPr/>
          </w:rPrChange>
        </w:rPr>
        <w:fldChar w:fldCharType="end"/>
      </w:r>
      <w:r w:rsidR="00590156" w:rsidRPr="002220A6">
        <w:rPr>
          <w:highlight w:val="green"/>
          <w:rPrChange w:id="88" w:author="Russell Thomas" w:date="2013-08-29T16:55:00Z">
            <w:rPr/>
          </w:rPrChange>
        </w:rPr>
        <w:t>)</w:t>
      </w:r>
      <w:r w:rsidR="00993734">
        <w:t xml:space="preserve"> in 2005.</w:t>
      </w:r>
      <w:r w:rsidR="00590156">
        <w:t xml:space="preserve"> </w:t>
      </w:r>
      <w:r w:rsidR="00292197">
        <w:t xml:space="preserve">When you come across other security domain elements, you’ll want to do plenty of </w:t>
      </w:r>
      <w:r w:rsidR="00E97E8B">
        <w:t xml:space="preserve">similar </w:t>
      </w:r>
      <w:r w:rsidR="00292197">
        <w:t>digging to ensure you have all information you need to process them</w:t>
      </w:r>
      <w:r w:rsidR="00993734">
        <w:t xml:space="preserve"> or create complete regular expressions to locate them in unstructured data</w:t>
      </w:r>
      <w:r w:rsidR="00292197">
        <w:t>.</w:t>
      </w:r>
    </w:p>
    <w:p w:rsidR="00FD1580" w:rsidRDefault="00FD1580" w:rsidP="009567B3">
      <w:pPr>
        <w:pStyle w:val="Para"/>
      </w:pPr>
      <w:r>
        <w:t>Since we know an 8-bit byte can range in</w:t>
      </w:r>
      <w:r w:rsidR="00292197">
        <w:t xml:space="preserve"> value from 0 through 255, we also know</w:t>
      </w:r>
      <w:r>
        <w:t xml:space="preserve"> the dotted decimal range is </w:t>
      </w:r>
      <w:r w:rsidRPr="006E3D90">
        <w:rPr>
          <w:rStyle w:val="InlineCode"/>
          <w:highlight w:val="green"/>
          <w:rPrChange w:id="89" w:author="Russell Thomas" w:date="2013-08-29T17:03:00Z">
            <w:rPr>
              <w:rStyle w:val="InlineCode"/>
            </w:rPr>
          </w:rPrChange>
        </w:rPr>
        <w:t>0.0.0.0</w:t>
      </w:r>
      <w:r w:rsidRPr="006E3D90">
        <w:rPr>
          <w:highlight w:val="green"/>
          <w:rPrChange w:id="90" w:author="Russell Thomas" w:date="2013-08-29T17:03:00Z">
            <w:rPr/>
          </w:rPrChange>
        </w:rPr>
        <w:t xml:space="preserve"> through </w:t>
      </w:r>
      <w:r w:rsidRPr="006E3D90">
        <w:rPr>
          <w:rStyle w:val="InlineCode"/>
          <w:highlight w:val="green"/>
          <w:rPrChange w:id="91" w:author="Russell Thomas" w:date="2013-08-29T17:03:00Z">
            <w:rPr>
              <w:rStyle w:val="InlineCode"/>
            </w:rPr>
          </w:rPrChange>
        </w:rPr>
        <w:t>255.255.255.255</w:t>
      </w:r>
      <w:r>
        <w:t xml:space="preserve"> </w:t>
      </w:r>
      <w:r w:rsidR="00993734">
        <w:t xml:space="preserve">which is 32-bits and if we count the possible address space, we have </w:t>
      </w:r>
      <w:r>
        <w:t xml:space="preserve">a total of </w:t>
      </w:r>
      <w:r w:rsidRPr="006E3D90">
        <w:rPr>
          <w:highlight w:val="green"/>
          <w:rPrChange w:id="92" w:author="Russell Thomas" w:date="2013-08-29T17:02:00Z">
            <w:rPr/>
          </w:rPrChange>
        </w:rPr>
        <w:t>4,294,967,296</w:t>
      </w:r>
      <w:r>
        <w:t xml:space="preserve"> possible addresses</w:t>
      </w:r>
      <w:r w:rsidR="00F03DCD">
        <w:t xml:space="preserve"> (the maximum value of a 32-bit integer)</w:t>
      </w:r>
      <w:r>
        <w:t>.</w:t>
      </w:r>
      <w:r w:rsidR="00F03DCD">
        <w:t xml:space="preserve"> This</w:t>
      </w:r>
      <w:r w:rsidR="00993734">
        <w:t xml:space="preserve"> brings us to another method of storing and handling IP addresses</w:t>
      </w:r>
      <w:r w:rsidR="00F03DCD" w:rsidRPr="006E3D90">
        <w:rPr>
          <w:highlight w:val="green"/>
          <w:rPrChange w:id="93" w:author="Russell Thomas" w:date="2013-08-29T17:03:00Z">
            <w:rPr/>
          </w:rPrChange>
        </w:rPr>
        <w:t xml:space="preserve">: </w:t>
      </w:r>
      <w:r w:rsidR="00F03DCD" w:rsidRPr="006E3D90">
        <w:rPr>
          <w:i/>
          <w:highlight w:val="green"/>
          <w:rPrChange w:id="94" w:author="Russell Thomas" w:date="2013-08-29T17:03:00Z">
            <w:rPr>
              <w:i/>
            </w:rPr>
          </w:rPrChange>
        </w:rPr>
        <w:t>any IP address can be converted to/from a 32-bit integer value</w:t>
      </w:r>
      <w:r w:rsidR="00F03DCD">
        <w:t xml:space="preserve">. </w:t>
      </w:r>
      <w:r w:rsidR="0016762F">
        <w:t>Th</w:t>
      </w:r>
      <w:r w:rsidR="00EA4525">
        <w:t>is is important because the</w:t>
      </w:r>
      <w:r w:rsidR="0016762F">
        <w:t xml:space="preserve"> integer representation </w:t>
      </w:r>
      <w:r w:rsidR="009542AC">
        <w:t>saves both space and time</w:t>
      </w:r>
      <w:r w:rsidR="00EA4525">
        <w:t xml:space="preserve"> and we can calculate some things a bit easier with that representation than the dotted-decimal form</w:t>
      </w:r>
      <w:r w:rsidR="009542AC">
        <w:t>.</w:t>
      </w:r>
      <w:r w:rsidR="00F03DCD">
        <w:t xml:space="preserve"> If you are writing or using a tool that only perceives an IP address as a character string or set of character strings, then you are potentially wasting space by trading a 4-byte</w:t>
      </w:r>
      <w:ins w:id="95" w:author="Russell Thomas" w:date="2013-08-29T16:56:00Z">
        <w:r w:rsidR="002220A6">
          <w:t xml:space="preserve">, </w:t>
        </w:r>
      </w:ins>
      <w:del w:id="96" w:author="Russell Thomas" w:date="2013-08-29T16:56:00Z">
        <w:r w:rsidR="00F03DCD" w:rsidDel="002220A6">
          <w:delText>/</w:delText>
        </w:r>
      </w:del>
      <w:r w:rsidR="00F03DCD">
        <w:t>32-bit representation for a (worst case) 15-byte</w:t>
      </w:r>
      <w:ins w:id="97" w:author="Russell Thomas" w:date="2013-08-29T16:56:00Z">
        <w:r w:rsidR="002220A6">
          <w:t xml:space="preserve">, </w:t>
        </w:r>
      </w:ins>
      <w:del w:id="98" w:author="Russell Thomas" w:date="2013-08-29T16:56:00Z">
        <w:r w:rsidR="00F03DCD" w:rsidDel="002220A6">
          <w:delText>/</w:delText>
        </w:r>
      </w:del>
      <w:r w:rsidR="00F03DCD">
        <w:t>120-bit representation. Furthermore, you are 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r w:rsidR="00D11975">
        <w:t xml:space="preserve"> and repeated operations</w:t>
      </w:r>
      <w:r w:rsidR="00F03DCD">
        <w:t>.</w:t>
      </w:r>
    </w:p>
    <w:p w:rsidR="0056750E" w:rsidRDefault="0056750E" w:rsidP="0056750E">
      <w:pPr>
        <w:pStyle w:val="FeatureType"/>
      </w:pPr>
      <w:r>
        <w:t>type="</w:t>
      </w:r>
      <w:r w:rsidR="00D25619">
        <w:t>tip</w:t>
      </w:r>
      <w:r>
        <w:t>"</w:t>
      </w:r>
    </w:p>
    <w:p w:rsidR="0056750E" w:rsidRDefault="0056750E" w:rsidP="0056750E">
      <w:pPr>
        <w:pStyle w:val="FeatureTitle"/>
      </w:pPr>
      <w:r>
        <w:t>Converting IPv4 Addresses To/From 32-bit Integers</w:t>
      </w:r>
    </w:p>
    <w:p w:rsidR="00283E99" w:rsidRDefault="00283E99" w:rsidP="005F5E52">
      <w:pPr>
        <w:pStyle w:val="FeaturePara"/>
      </w:pPr>
      <w:del w:id="99" w:author="Russell Thomas" w:date="2013-08-29T16:57:00Z">
        <w:r w:rsidDel="002220A6">
          <w:delText xml:space="preserve">The only way </w:delText>
        </w:r>
      </w:del>
      <w:ins w:id="100" w:author="Russell Thomas" w:date="2013-08-29T16:57:00Z">
        <w:r w:rsidR="002220A6">
          <w:t>T</w:t>
        </w:r>
      </w:ins>
      <w:del w:id="101" w:author="Russell Thomas" w:date="2013-08-29T16:57:00Z">
        <w:r w:rsidDel="002220A6">
          <w:delText>t</w:delText>
        </w:r>
      </w:del>
      <w:r>
        <w:t>o take advantage of integer operations for IPv4 addresses</w:t>
      </w:r>
      <w:ins w:id="102" w:author="Russell Thomas" w:date="2013-08-29T16:57:00Z">
        <w:r w:rsidR="002220A6">
          <w:t>, you need</w:t>
        </w:r>
      </w:ins>
      <w:del w:id="103" w:author="Russell Thomas" w:date="2013-08-29T16:58:00Z">
        <w:r w:rsidDel="002220A6">
          <w:delText xml:space="preserve"> is</w:delText>
        </w:r>
      </w:del>
      <w:r>
        <w:t xml:space="preserve">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w:t>
      </w:r>
      <w:r w:rsidR="00C761A8">
        <w:t xml:space="preserve"> (</w:t>
      </w:r>
      <w:r w:rsidR="00C761A8" w:rsidRPr="006E3D90">
        <w:rPr>
          <w:rStyle w:val="InlineURL"/>
          <w:highlight w:val="green"/>
          <w:rPrChange w:id="104" w:author="Russell Thomas" w:date="2013-08-29T17:01:00Z">
            <w:rPr>
              <w:rStyle w:val="InlineURL"/>
            </w:rPr>
          </w:rPrChange>
        </w:rPr>
        <w:t>http://pubs.opengroup.org/onlinepubs/009695399/functions/inet_addr.html</w:t>
      </w:r>
      <w:r w:rsidR="00C761A8">
        <w:t>)</w:t>
      </w:r>
      <w:r>
        <w:t xml:space="preserve">. </w:t>
      </w:r>
      <w:r w:rsidR="00C761A8">
        <w:t>However, t</w:t>
      </w:r>
      <w:r>
        <w:t>hese</w:t>
      </w:r>
      <w:r w:rsidR="00C761A8">
        <w:t xml:space="preserve"> functions are not exposed to R. W</w:t>
      </w:r>
      <w:r>
        <w:t xml:space="preserve">hile it would be possible to write a C library and corresponding R glue module, it’s easier to write the functions in pure R with some help from the </w:t>
      </w:r>
      <w:r w:rsidRPr="00283E99">
        <w:rPr>
          <w:rStyle w:val="InlineCodeVariable"/>
        </w:rPr>
        <w:t>bitops</w:t>
      </w:r>
      <w:r>
        <w:t xml:space="preserve"> package</w:t>
      </w:r>
      <w:r w:rsidR="005F5E52">
        <w:t xml:space="preserve"> (Listing 4-1).</w:t>
      </w:r>
    </w:p>
    <w:p w:rsidR="00A14B5D" w:rsidRDefault="00A14B5D" w:rsidP="00A14B5D">
      <w:pPr>
        <w:pStyle w:val="FeatureTitleSub"/>
      </w:pPr>
      <w:r>
        <w:t>Listing 4-1</w:t>
      </w:r>
    </w:p>
    <w:p w:rsidR="00B57380" w:rsidRDefault="00B57380" w:rsidP="00FB44D0">
      <w:pPr>
        <w:pStyle w:val="FeatureCode80"/>
      </w:pPr>
      <w:r w:rsidRPr="00113C36">
        <w:rPr>
          <w:b/>
          <w:highlight w:val="red"/>
          <w:rPrChange w:id="105" w:author="Russell Thomas" w:date="2013-08-29T17:22:00Z">
            <w:rPr>
              <w:b/>
            </w:rPr>
          </w:rPrChange>
        </w:rPr>
        <w:t>library(bitops)</w:t>
      </w:r>
      <w:r w:rsidRPr="00113C36">
        <w:rPr>
          <w:highlight w:val="red"/>
          <w:rPrChange w:id="106" w:author="Russell Thomas" w:date="2013-08-29T17:22:00Z">
            <w:rPr/>
          </w:rPrChange>
        </w:rPr>
        <w:t xml:space="preserve"> # load the bitops functions</w:t>
      </w:r>
    </w:p>
    <w:p w:rsidR="00E846BB" w:rsidRDefault="00E846BB" w:rsidP="00FB44D0">
      <w:pPr>
        <w:pStyle w:val="FeatureCode80"/>
      </w:pPr>
      <w:r>
        <w:t># take an IP address string in dotted octets (e.g. "192.168.0.1")</w:t>
      </w:r>
    </w:p>
    <w:p w:rsidR="00E846BB" w:rsidRDefault="00E846BB" w:rsidP="00FB44D0">
      <w:pPr>
        <w:pStyle w:val="FeatureCode80"/>
      </w:pPr>
      <w:r>
        <w:t># and convert it to a 32-bit long integer (e.g. 3232235521)</w:t>
      </w:r>
    </w:p>
    <w:p w:rsidR="003A1985" w:rsidRPr="00113C36" w:rsidRDefault="003A1985" w:rsidP="00FB44D0">
      <w:pPr>
        <w:pStyle w:val="FeatureCode80"/>
        <w:rPr>
          <w:b/>
          <w:highlight w:val="green"/>
          <w:rPrChange w:id="107" w:author="Russell Thomas" w:date="2013-08-29T17:27:00Z">
            <w:rPr>
              <w:b/>
            </w:rPr>
          </w:rPrChange>
        </w:rPr>
      </w:pPr>
      <w:r w:rsidRPr="00113C36">
        <w:rPr>
          <w:b/>
          <w:highlight w:val="green"/>
          <w:rPrChange w:id="108" w:author="Russell Thomas" w:date="2013-08-29T17:27:00Z">
            <w:rPr>
              <w:b/>
            </w:rPr>
          </w:rPrChange>
        </w:rPr>
        <w:t>ip2long &lt;- function(ip) {</w:t>
      </w:r>
    </w:p>
    <w:p w:rsidR="003A1985" w:rsidRPr="00113C36" w:rsidRDefault="003A1985" w:rsidP="00FB44D0">
      <w:pPr>
        <w:pStyle w:val="FeatureCode80"/>
        <w:rPr>
          <w:highlight w:val="green"/>
          <w:rPrChange w:id="109" w:author="Russell Thomas" w:date="2013-08-29T17:27:00Z">
            <w:rPr/>
          </w:rPrChange>
        </w:rPr>
      </w:pPr>
      <w:r w:rsidRPr="00113C36">
        <w:rPr>
          <w:highlight w:val="green"/>
          <w:rPrChange w:id="110" w:author="Russell Thomas" w:date="2013-08-29T17:27:00Z">
            <w:rPr/>
          </w:rPrChange>
        </w:rPr>
        <w:t xml:space="preserve">  # convert string into vector of characters</w:t>
      </w:r>
    </w:p>
    <w:p w:rsidR="003A1985" w:rsidRPr="00113C36" w:rsidRDefault="003A1985" w:rsidP="00FB44D0">
      <w:pPr>
        <w:pStyle w:val="FeatureCode80"/>
        <w:rPr>
          <w:b/>
          <w:highlight w:val="green"/>
          <w:rPrChange w:id="111" w:author="Russell Thomas" w:date="2013-08-29T17:27:00Z">
            <w:rPr>
              <w:b/>
            </w:rPr>
          </w:rPrChange>
        </w:rPr>
      </w:pPr>
      <w:r w:rsidRPr="00113C36">
        <w:rPr>
          <w:b/>
          <w:highlight w:val="green"/>
          <w:rPrChange w:id="112" w:author="Russell Thomas" w:date="2013-08-29T17:27:00Z">
            <w:rPr>
              <w:b/>
            </w:rPr>
          </w:rPrChange>
        </w:rPr>
        <w:t xml:space="preserve">  ips &lt;- unlist(strsplit(ip, '.', fixed=TRUE))</w:t>
      </w:r>
    </w:p>
    <w:p w:rsidR="003A1985" w:rsidRPr="00113C36" w:rsidRDefault="003A1985" w:rsidP="00FB44D0">
      <w:pPr>
        <w:pStyle w:val="FeatureCode80"/>
        <w:rPr>
          <w:highlight w:val="green"/>
          <w:rPrChange w:id="113" w:author="Russell Thomas" w:date="2013-08-29T17:27:00Z">
            <w:rPr/>
          </w:rPrChange>
        </w:rPr>
      </w:pPr>
      <w:r w:rsidRPr="00113C36">
        <w:rPr>
          <w:highlight w:val="green"/>
          <w:rPrChange w:id="114" w:author="Russell Thomas" w:date="2013-08-29T17:27:00Z">
            <w:rPr/>
          </w:rPrChange>
        </w:rPr>
        <w:t xml:space="preserve">  # set up a function to bit-shift, then "OR" the octets</w:t>
      </w:r>
    </w:p>
    <w:p w:rsidR="003A1985" w:rsidRPr="00113C36" w:rsidRDefault="003A1985" w:rsidP="00FB44D0">
      <w:pPr>
        <w:pStyle w:val="FeatureCode80"/>
        <w:rPr>
          <w:b/>
          <w:highlight w:val="green"/>
          <w:rPrChange w:id="115" w:author="Russell Thomas" w:date="2013-08-29T17:27:00Z">
            <w:rPr>
              <w:b/>
            </w:rPr>
          </w:rPrChange>
        </w:rPr>
      </w:pPr>
      <w:r w:rsidRPr="00113C36">
        <w:rPr>
          <w:b/>
          <w:highlight w:val="green"/>
          <w:rPrChange w:id="116" w:author="Russell Thomas" w:date="2013-08-29T17:27:00Z">
            <w:rPr>
              <w:b/>
            </w:rPr>
          </w:rPrChange>
        </w:rPr>
        <w:t xml:space="preserve">  arity &lt;- function(x,y) bitOr(bitShiftL(x, 8), y)</w:t>
      </w:r>
    </w:p>
    <w:p w:rsidR="003A1985" w:rsidRPr="00113C36" w:rsidRDefault="003A1985" w:rsidP="00FB44D0">
      <w:pPr>
        <w:pStyle w:val="FeatureCode80"/>
        <w:rPr>
          <w:highlight w:val="green"/>
          <w:rPrChange w:id="117" w:author="Russell Thomas" w:date="2013-08-29T17:27:00Z">
            <w:rPr/>
          </w:rPrChange>
        </w:rPr>
      </w:pPr>
      <w:r w:rsidRPr="00113C36">
        <w:rPr>
          <w:highlight w:val="green"/>
          <w:rPrChange w:id="118" w:author="Russell Thomas" w:date="2013-08-29T17:27:00Z">
            <w:rPr/>
          </w:rPrChange>
        </w:rPr>
        <w:t xml:space="preserve">  # Reduce applys a funcution cumulatively left to right</w:t>
      </w:r>
    </w:p>
    <w:p w:rsidR="003A1985" w:rsidRPr="00113C36" w:rsidRDefault="003A1985" w:rsidP="00FB44D0">
      <w:pPr>
        <w:pStyle w:val="FeatureCode80"/>
        <w:rPr>
          <w:b/>
          <w:highlight w:val="green"/>
          <w:rPrChange w:id="119" w:author="Russell Thomas" w:date="2013-08-29T17:27:00Z">
            <w:rPr>
              <w:b/>
            </w:rPr>
          </w:rPrChange>
        </w:rPr>
      </w:pPr>
      <w:r w:rsidRPr="00113C36">
        <w:rPr>
          <w:b/>
          <w:highlight w:val="green"/>
          <w:rPrChange w:id="120" w:author="Russell Thomas" w:date="2013-08-29T17:27:00Z">
            <w:rPr>
              <w:b/>
            </w:rPr>
          </w:rPrChange>
        </w:rPr>
        <w:t xml:space="preserve">  Reduce(arity, as.integer(ips))</w:t>
      </w:r>
    </w:p>
    <w:p w:rsidR="003A1985" w:rsidRPr="00113C36" w:rsidRDefault="003A1985" w:rsidP="00FB44D0">
      <w:pPr>
        <w:pStyle w:val="FeatureCode80"/>
        <w:rPr>
          <w:b/>
          <w:highlight w:val="green"/>
          <w:rPrChange w:id="121" w:author="Russell Thomas" w:date="2013-08-29T17:27:00Z">
            <w:rPr>
              <w:b/>
            </w:rPr>
          </w:rPrChange>
        </w:rPr>
      </w:pPr>
      <w:r w:rsidRPr="00113C36">
        <w:rPr>
          <w:b/>
          <w:highlight w:val="green"/>
          <w:rPrChange w:id="122" w:author="Russell Thomas" w:date="2013-08-29T17:27:00Z">
            <w:rPr>
              <w:b/>
            </w:rPr>
          </w:rPrChange>
        </w:rPr>
        <w:t>}</w:t>
      </w:r>
    </w:p>
    <w:p w:rsidR="00E846BB" w:rsidRPr="00113C36" w:rsidRDefault="00E846BB" w:rsidP="00FB44D0">
      <w:pPr>
        <w:pStyle w:val="FeatureCode80"/>
        <w:rPr>
          <w:highlight w:val="green"/>
          <w:rPrChange w:id="123" w:author="Russell Thomas" w:date="2013-08-29T17:27:00Z">
            <w:rPr/>
          </w:rPrChange>
        </w:rPr>
      </w:pPr>
    </w:p>
    <w:p w:rsidR="00E846BB" w:rsidRPr="00113C36" w:rsidRDefault="00E846BB" w:rsidP="00FB44D0">
      <w:pPr>
        <w:pStyle w:val="FeatureCode80"/>
        <w:rPr>
          <w:highlight w:val="green"/>
          <w:rPrChange w:id="124" w:author="Russell Thomas" w:date="2013-08-29T17:27:00Z">
            <w:rPr/>
          </w:rPrChange>
        </w:rPr>
      </w:pPr>
      <w:r w:rsidRPr="00113C36">
        <w:rPr>
          <w:highlight w:val="green"/>
          <w:rPrChange w:id="125" w:author="Russell Thomas" w:date="2013-08-29T17:27:00Z">
            <w:rPr/>
          </w:rPrChange>
        </w:rPr>
        <w:t># take an 32-bit integer IP address (e.g. 3232235521)</w:t>
      </w:r>
    </w:p>
    <w:p w:rsidR="00054C28" w:rsidRPr="00113C36" w:rsidRDefault="00E846BB" w:rsidP="00FB44D0">
      <w:pPr>
        <w:pStyle w:val="FeatureCode80"/>
        <w:rPr>
          <w:highlight w:val="green"/>
          <w:rPrChange w:id="126" w:author="Russell Thomas" w:date="2013-08-29T17:27:00Z">
            <w:rPr/>
          </w:rPrChange>
        </w:rPr>
      </w:pPr>
      <w:r w:rsidRPr="00113C36">
        <w:rPr>
          <w:highlight w:val="green"/>
          <w:rPrChange w:id="127" w:author="Russell Thomas" w:date="2013-08-29T17:27:00Z">
            <w:rPr/>
          </w:rPrChange>
        </w:rPr>
        <w:t># and convert it to a (e.g. "192.168.0.1")</w:t>
      </w:r>
      <w:r w:rsidR="00B57380" w:rsidRPr="00113C36">
        <w:rPr>
          <w:highlight w:val="green"/>
          <w:rPrChange w:id="128" w:author="Russell Thomas" w:date="2013-08-29T17:27:00Z">
            <w:rPr/>
          </w:rPrChange>
        </w:rPr>
        <w:t>.</w:t>
      </w:r>
    </w:p>
    <w:p w:rsidR="003A1985" w:rsidRPr="00113C36" w:rsidRDefault="003A1985" w:rsidP="00FB44D0">
      <w:pPr>
        <w:pStyle w:val="FeatureCode80"/>
        <w:rPr>
          <w:b/>
          <w:highlight w:val="green"/>
          <w:rPrChange w:id="129" w:author="Russell Thomas" w:date="2013-08-29T17:27:00Z">
            <w:rPr>
              <w:b/>
            </w:rPr>
          </w:rPrChange>
        </w:rPr>
      </w:pPr>
      <w:r w:rsidRPr="00113C36">
        <w:rPr>
          <w:b/>
          <w:highlight w:val="green"/>
          <w:rPrChange w:id="130" w:author="Russell Thomas" w:date="2013-08-29T17:27:00Z">
            <w:rPr>
              <w:b/>
            </w:rPr>
          </w:rPrChange>
        </w:rPr>
        <w:t>long2ip &lt;- function(longip) {</w:t>
      </w:r>
    </w:p>
    <w:p w:rsidR="003A1985" w:rsidRPr="00113C36" w:rsidRDefault="003A1985" w:rsidP="00FB44D0">
      <w:pPr>
        <w:pStyle w:val="FeatureCode80"/>
        <w:rPr>
          <w:highlight w:val="green"/>
          <w:rPrChange w:id="131" w:author="Russell Thomas" w:date="2013-08-29T17:27:00Z">
            <w:rPr/>
          </w:rPrChange>
        </w:rPr>
      </w:pPr>
      <w:r w:rsidRPr="00113C36">
        <w:rPr>
          <w:highlight w:val="green"/>
          <w:rPrChange w:id="132" w:author="Russell Thomas" w:date="2013-08-29T17:27:00Z">
            <w:rPr/>
          </w:rPrChange>
        </w:rPr>
        <w:t xml:space="preserve">  # set up reversing bit manipulation</w:t>
      </w:r>
    </w:p>
    <w:p w:rsidR="003A1985" w:rsidRPr="00113C36" w:rsidRDefault="003A1985" w:rsidP="00FB44D0">
      <w:pPr>
        <w:pStyle w:val="FeatureCode80"/>
        <w:rPr>
          <w:b/>
          <w:highlight w:val="green"/>
          <w:rPrChange w:id="133" w:author="Russell Thomas" w:date="2013-08-29T17:27:00Z">
            <w:rPr>
              <w:b/>
            </w:rPr>
          </w:rPrChange>
        </w:rPr>
      </w:pPr>
      <w:r w:rsidRPr="00113C36">
        <w:rPr>
          <w:b/>
          <w:highlight w:val="green"/>
          <w:rPrChange w:id="134" w:author="Russell Thomas" w:date="2013-08-29T17:27:00Z">
            <w:rPr>
              <w:b/>
            </w:rPr>
          </w:rPrChange>
        </w:rPr>
        <w:t xml:space="preserve">  arity &lt;- function(nbits) bitAnd(bitShiftR(longip, nbits), 0xFF)</w:t>
      </w:r>
    </w:p>
    <w:p w:rsidR="003A1985" w:rsidRPr="00113C36" w:rsidRDefault="003A1985" w:rsidP="00FB44D0">
      <w:pPr>
        <w:pStyle w:val="FeatureCode80"/>
        <w:rPr>
          <w:highlight w:val="green"/>
          <w:rPrChange w:id="135" w:author="Russell Thomas" w:date="2013-08-29T17:27:00Z">
            <w:rPr/>
          </w:rPrChange>
        </w:rPr>
      </w:pPr>
      <w:r w:rsidRPr="00113C36">
        <w:rPr>
          <w:highlight w:val="green"/>
          <w:rPrChange w:id="136" w:author="Russell Thomas" w:date="2013-08-29T17:27:00Z">
            <w:rPr/>
          </w:rPrChange>
        </w:rPr>
        <w:t xml:space="preserve">  # Map applys a function to each element of the arguent</w:t>
      </w:r>
    </w:p>
    <w:p w:rsidR="003A1985" w:rsidRPr="00113C36" w:rsidRDefault="003A1985" w:rsidP="00FB44D0">
      <w:pPr>
        <w:pStyle w:val="FeatureCode80"/>
        <w:rPr>
          <w:highlight w:val="green"/>
          <w:rPrChange w:id="137" w:author="Russell Thomas" w:date="2013-08-29T17:27:00Z">
            <w:rPr/>
          </w:rPrChange>
        </w:rPr>
      </w:pPr>
      <w:r w:rsidRPr="00113C36">
        <w:rPr>
          <w:highlight w:val="green"/>
          <w:rPrChange w:id="138" w:author="Russell Thomas" w:date="2013-08-29T17:27:00Z">
            <w:rPr/>
          </w:rPrChange>
        </w:rPr>
        <w:t xml:space="preserve">  # paste converts arguments to character andconcatenates them</w:t>
      </w:r>
    </w:p>
    <w:p w:rsidR="003A1985" w:rsidRPr="00113C36" w:rsidRDefault="003A1985" w:rsidP="00FB44D0">
      <w:pPr>
        <w:pStyle w:val="FeatureCode80"/>
        <w:rPr>
          <w:b/>
          <w:highlight w:val="green"/>
          <w:rPrChange w:id="139" w:author="Russell Thomas" w:date="2013-08-29T17:27:00Z">
            <w:rPr>
              <w:b/>
            </w:rPr>
          </w:rPrChange>
        </w:rPr>
      </w:pPr>
      <w:r w:rsidRPr="00113C36">
        <w:rPr>
          <w:b/>
          <w:highlight w:val="green"/>
          <w:rPrChange w:id="140" w:author="Russell Thomas" w:date="2013-08-29T17:27:00Z">
            <w:rPr>
              <w:b/>
            </w:rPr>
          </w:rPrChange>
        </w:rPr>
        <w:t xml:space="preserve">  paste(Map(arity, c(24,16,8,0)), sep="",</w:t>
      </w:r>
      <w:r w:rsidR="00EA4525" w:rsidRPr="00113C36">
        <w:rPr>
          <w:b/>
          <w:highlight w:val="green"/>
          <w:rPrChange w:id="141" w:author="Russell Thomas" w:date="2013-08-29T17:27:00Z">
            <w:rPr>
              <w:b/>
            </w:rPr>
          </w:rPrChange>
        </w:rPr>
        <w:t xml:space="preserve"> </w:t>
      </w:r>
      <w:r w:rsidRPr="00113C36">
        <w:rPr>
          <w:b/>
          <w:highlight w:val="green"/>
          <w:rPrChange w:id="142" w:author="Russell Thomas" w:date="2013-08-29T17:27:00Z">
            <w:rPr>
              <w:b/>
            </w:rPr>
          </w:rPrChange>
        </w:rPr>
        <w:t>collapse=".")</w:t>
      </w:r>
    </w:p>
    <w:p w:rsidR="003A1985" w:rsidRPr="003A1985" w:rsidRDefault="003A1985" w:rsidP="00FB44D0">
      <w:pPr>
        <w:pStyle w:val="FeatureCode80"/>
        <w:rPr>
          <w:b/>
        </w:rPr>
      </w:pPr>
      <w:r w:rsidRPr="00113C36">
        <w:rPr>
          <w:b/>
          <w:highlight w:val="green"/>
          <w:rPrChange w:id="143" w:author="Russell Thomas" w:date="2013-08-29T17:27:00Z">
            <w:rPr>
              <w:b/>
            </w:rPr>
          </w:rPrChange>
        </w:rPr>
        <w:t>}</w:t>
      </w:r>
    </w:p>
    <w:p w:rsidR="003A1985" w:rsidRDefault="003A1985" w:rsidP="00FB44D0">
      <w:pPr>
        <w:pStyle w:val="FeatureCode80"/>
        <w:numPr>
          <w:ins w:id="144" w:author="Russell Thomas" w:date="2013-08-29T17:23:00Z"/>
        </w:numPr>
        <w:rPr>
          <w:ins w:id="145" w:author="Russell Thomas" w:date="2013-08-29T17:23:00Z"/>
          <w:b/>
        </w:rPr>
      </w:pPr>
    </w:p>
    <w:p w:rsidR="00113C36" w:rsidRDefault="00113C36" w:rsidP="00113C36">
      <w:pPr>
        <w:pStyle w:val="QueryPara"/>
        <w:numPr>
          <w:ins w:id="146" w:author="Russell Thomas" w:date="2013-08-29T17:23:00Z"/>
        </w:numPr>
        <w:rPr>
          <w:ins w:id="147" w:author="Russell Thomas" w:date="2013-08-29T17:24:00Z"/>
        </w:rPr>
      </w:pPr>
      <w:ins w:id="148" w:author="Russell Thomas" w:date="2013-08-29T17:23:00Z">
        <w:r>
          <w:t>“library(</w:t>
        </w:r>
        <w:proofErr w:type="spellStart"/>
        <w:r>
          <w:t>bitops</w:t>
        </w:r>
        <w:proofErr w:type="spellEnd"/>
        <w:r>
          <w:t xml:space="preserve">)” generates an error in </w:t>
        </w:r>
        <w:proofErr w:type="spellStart"/>
        <w:r>
          <w:t>RStudio</w:t>
        </w:r>
      </w:ins>
      <w:proofErr w:type="spellEnd"/>
      <w:ins w:id="149" w:author="Russell Thomas" w:date="2013-08-29T17:24:00Z">
        <w:r>
          <w:t>: “</w:t>
        </w:r>
        <w:r w:rsidRPr="00113C36">
          <w:t>Error in library(</w:t>
        </w:r>
        <w:proofErr w:type="spellStart"/>
        <w:r w:rsidRPr="00113C36">
          <w:t>bitops</w:t>
        </w:r>
        <w:proofErr w:type="spellEnd"/>
        <w:r w:rsidRPr="00113C36">
          <w:t>) : there is no package called ‘</w:t>
        </w:r>
        <w:proofErr w:type="spellStart"/>
        <w:r w:rsidRPr="00113C36">
          <w:t>bitops</w:t>
        </w:r>
        <w:proofErr w:type="spellEnd"/>
        <w:r w:rsidRPr="00113C36">
          <w:t>’</w:t>
        </w:r>
        <w:r>
          <w:t>”</w:t>
        </w:r>
      </w:ins>
    </w:p>
    <w:p w:rsidR="00113C36" w:rsidRDefault="00113C36" w:rsidP="00113C36">
      <w:pPr>
        <w:pStyle w:val="QueryPara"/>
        <w:numPr>
          <w:ins w:id="150" w:author="Russell Thomas" w:date="2013-08-29T17:24:00Z"/>
        </w:numPr>
        <w:rPr>
          <w:ins w:id="151" w:author="Russell Thomas" w:date="2013-08-29T17:24:00Z"/>
        </w:rPr>
      </w:pPr>
    </w:p>
    <w:p w:rsidR="00113C36" w:rsidRDefault="00113C36" w:rsidP="00113C36">
      <w:pPr>
        <w:pStyle w:val="QueryPara"/>
        <w:numPr>
          <w:ins w:id="152" w:author="Russell Thomas" w:date="2013-08-29T17:24:00Z"/>
        </w:numPr>
        <w:rPr>
          <w:ins w:id="153" w:author="Russell Thomas" w:date="2013-08-29T17:23:00Z"/>
        </w:rPr>
        <w:pPrChange w:id="154" w:author="Russell Thomas" w:date="2013-08-29T17:23:00Z">
          <w:pPr>
            <w:pStyle w:val="FeatureCode80"/>
          </w:pPr>
        </w:pPrChange>
      </w:pPr>
      <w:ins w:id="155" w:author="Russell Thomas" w:date="2013-08-29T17:24:00Z">
        <w:r>
          <w:t>To avoid this error, the reader must FIRST</w:t>
        </w:r>
      </w:ins>
      <w:ins w:id="156" w:author="Russell Thomas" w:date="2013-08-29T17:25:00Z">
        <w:r>
          <w:t xml:space="preserve"> click the</w:t>
        </w:r>
      </w:ins>
      <w:ins w:id="157" w:author="Russell Thomas" w:date="2013-08-29T17:24:00Z">
        <w:r>
          <w:t xml:space="preserve"> “Install Package</w:t>
        </w:r>
      </w:ins>
      <w:ins w:id="158" w:author="Russell Thomas" w:date="2013-08-29T17:25:00Z">
        <w:r>
          <w:t>s</w:t>
        </w:r>
      </w:ins>
      <w:ins w:id="159" w:author="Russell Thomas" w:date="2013-08-29T17:24:00Z">
        <w:r>
          <w:t>”</w:t>
        </w:r>
      </w:ins>
      <w:ins w:id="160" w:author="Russell Thomas" w:date="2013-08-29T17:25:00Z">
        <w:r>
          <w:t xml:space="preserve"> under the “Packages” tab, in the lower-right sub-window, and type </w:t>
        </w:r>
      </w:ins>
      <w:ins w:id="161" w:author="Russell Thomas" w:date="2013-08-29T17:26:00Z">
        <w:r>
          <w:t>“</w:t>
        </w:r>
        <w:proofErr w:type="spellStart"/>
        <w:r>
          <w:t>bitops</w:t>
        </w:r>
        <w:proofErr w:type="spellEnd"/>
        <w:r>
          <w:t>” in the pop-up window’s text entry box.</w:t>
        </w:r>
      </w:ins>
    </w:p>
    <w:p w:rsidR="00113C36" w:rsidRPr="004A0716" w:rsidRDefault="00113C36" w:rsidP="00FB44D0">
      <w:pPr>
        <w:pStyle w:val="FeatureCode80"/>
        <w:rPr>
          <w:b/>
        </w:rPr>
      </w:pPr>
    </w:p>
    <w:p w:rsidR="00E846BB" w:rsidRDefault="00E846BB" w:rsidP="00E846BB">
      <w:pPr>
        <w:pStyle w:val="FeaturePara"/>
      </w:pPr>
      <w:r>
        <w:t xml:space="preserve">You can test out the functionality by reviewing the output from the following test code </w:t>
      </w:r>
      <w:r w:rsidR="00054C28">
        <w:t xml:space="preserve">executed </w:t>
      </w:r>
      <w:r>
        <w:t>in the R console:</w:t>
      </w:r>
    </w:p>
    <w:p w:rsidR="00E846BB" w:rsidRPr="00054C28" w:rsidRDefault="00E846BB" w:rsidP="00FB44D0">
      <w:pPr>
        <w:pStyle w:val="FeatureCode80"/>
      </w:pPr>
      <w:r w:rsidRPr="00054C28">
        <w:t xml:space="preserve">&gt; </w:t>
      </w:r>
      <w:r w:rsidRPr="00113C36">
        <w:rPr>
          <w:highlight w:val="green"/>
          <w:rPrChange w:id="162" w:author="Russell Thomas" w:date="2013-08-29T17:28:00Z">
            <w:rPr/>
          </w:rPrChange>
        </w:rPr>
        <w:t>long2ip(ip2long("192.168.0.0"))</w:t>
      </w:r>
    </w:p>
    <w:p w:rsidR="00E846BB" w:rsidRPr="00E846BB" w:rsidRDefault="00E846BB" w:rsidP="00FB44D0">
      <w:pPr>
        <w:pStyle w:val="FeatureCode80"/>
      </w:pPr>
      <w:r w:rsidRPr="00E846BB">
        <w:t>[1] "192.168.0.0"</w:t>
      </w:r>
    </w:p>
    <w:p w:rsidR="00E846BB" w:rsidRPr="00054C28" w:rsidRDefault="00E846BB" w:rsidP="00FB44D0">
      <w:pPr>
        <w:pStyle w:val="FeatureCode80"/>
      </w:pPr>
      <w:r w:rsidRPr="00054C28">
        <w:t xml:space="preserve">&gt; </w:t>
      </w:r>
      <w:r w:rsidRPr="00113C36">
        <w:rPr>
          <w:highlight w:val="green"/>
          <w:rPrChange w:id="163" w:author="Russell Thomas" w:date="2013-08-29T17:28:00Z">
            <w:rPr/>
          </w:rPrChange>
        </w:rPr>
        <w:t>long2ip(ip2long("192.168.100.6"))</w:t>
      </w:r>
    </w:p>
    <w:p w:rsidR="00E846BB" w:rsidRPr="00E846BB" w:rsidRDefault="00E846BB" w:rsidP="00FB44D0">
      <w:pPr>
        <w:pStyle w:val="FeatureCode80"/>
      </w:pPr>
      <w:r w:rsidRPr="00E846BB">
        <w:t>[1] "192.168.100.6"</w:t>
      </w:r>
    </w:p>
    <w:p w:rsidR="00054C28" w:rsidRDefault="00054C28" w:rsidP="00054C28">
      <w:pPr>
        <w:pStyle w:val="FeaturePara"/>
      </w:pPr>
      <w:r>
        <w:t xml:space="preserve">These and other IPv4 address functions are in the </w:t>
      </w:r>
      <w:r w:rsidRPr="006B0F7E">
        <w:rPr>
          <w:rStyle w:val="InlineCodeVariable"/>
        </w:rPr>
        <w:t>suda</w:t>
      </w:r>
      <w:r>
        <w:t xml:space="preserve"> R module found on the companion web site.</w:t>
      </w:r>
    </w:p>
    <w:p w:rsidR="00054C28" w:rsidRPr="00E846BB" w:rsidRDefault="004A0716" w:rsidP="00777169">
      <w:pPr>
        <w:pStyle w:val="FeaturePara"/>
      </w:pPr>
      <w:r>
        <w:t xml:space="preserve">NOTE: </w:t>
      </w:r>
      <w:r w:rsidR="00054C28">
        <w:t xml:space="preserve">Python </w:t>
      </w:r>
      <w:r w:rsidR="008E67CB">
        <w:t>coders</w:t>
      </w:r>
      <w:r w:rsidR="00054C28">
        <w:t xml:space="preserve"> can use the pre-existing </w:t>
      </w:r>
      <w:r w:rsidR="00054C28" w:rsidRPr="00C761A8">
        <w:rPr>
          <w:rStyle w:val="InlineCodeVariable"/>
        </w:rPr>
        <w:t>ipaddr</w:t>
      </w:r>
      <w:r w:rsidR="00054C28">
        <w:t xml:space="preserve"> package (</w:t>
      </w:r>
      <w:r w:rsidR="00CA5475" w:rsidRPr="006E3D90">
        <w:rPr>
          <w:highlight w:val="green"/>
          <w:rPrChange w:id="164" w:author="Russell Thomas" w:date="2013-08-29T17:00:00Z">
            <w:rPr/>
          </w:rPrChange>
        </w:rPr>
        <w:fldChar w:fldCharType="begin"/>
      </w:r>
      <w:r w:rsidR="00CA5475" w:rsidRPr="006E3D90">
        <w:rPr>
          <w:highlight w:val="green"/>
          <w:rPrChange w:id="165" w:author="Russell Thomas" w:date="2013-08-29T17:00:00Z">
            <w:rPr/>
          </w:rPrChange>
        </w:rPr>
        <w:instrText>HYPERLINK "https://code.google.com/p/ipaddr-py/"</w:instrText>
      </w:r>
      <w:r w:rsidR="00CA5475" w:rsidRPr="006E3D90">
        <w:rPr>
          <w:highlight w:val="green"/>
          <w:rPrChange w:id="166" w:author="Russell Thomas" w:date="2013-08-29T17:00:00Z">
            <w:rPr/>
          </w:rPrChange>
        </w:rPr>
        <w:fldChar w:fldCharType="separate"/>
      </w:r>
      <w:r w:rsidR="00054C28" w:rsidRPr="006E3D90">
        <w:rPr>
          <w:rStyle w:val="InlineURL"/>
          <w:highlight w:val="green"/>
          <w:rPrChange w:id="167" w:author="Russell Thomas" w:date="2013-08-29T17:00:00Z">
            <w:rPr>
              <w:rStyle w:val="InlineURL"/>
            </w:rPr>
          </w:rPrChange>
        </w:rPr>
        <w:t>https://code.google.com/p/ipaddr-py/</w:t>
      </w:r>
      <w:r w:rsidR="00CA5475" w:rsidRPr="006E3D90">
        <w:rPr>
          <w:highlight w:val="green"/>
          <w:rPrChange w:id="168" w:author="Russell Thomas" w:date="2013-08-29T17:00:00Z">
            <w:rPr/>
          </w:rPrChange>
        </w:rPr>
        <w:fldChar w:fldCharType="end"/>
      </w:r>
      <w:r w:rsidR="006117AA" w:rsidRPr="006E3D90">
        <w:rPr>
          <w:highlight w:val="green"/>
          <w:rPrChange w:id="169" w:author="Russell Thomas" w:date="2013-08-29T17:00:00Z">
            <w:rPr/>
          </w:rPrChange>
        </w:rPr>
        <w:t>),</w:t>
      </w:r>
      <w:r w:rsidR="006117AA">
        <w:t xml:space="preserve"> which</w:t>
      </w:r>
      <w:r w:rsidR="00054C28">
        <w:t xml:space="preserve"> has been incorporated into the Python 3 code base</w:t>
      </w:r>
      <w:r w:rsidR="008E67CB">
        <w:t xml:space="preserve"> as the </w:t>
      </w:r>
      <w:r w:rsidR="008E67CB" w:rsidRPr="008E67CB">
        <w:rPr>
          <w:rStyle w:val="InlineCodeVariable"/>
        </w:rPr>
        <w:t>ipaddress</w:t>
      </w:r>
      <w:r w:rsidR="008E67CB">
        <w:t xml:space="preserve"> module</w:t>
      </w:r>
      <w:r w:rsidR="00054C28">
        <w:t>.</w:t>
      </w:r>
    </w:p>
    <w:p w:rsidR="006117AA" w:rsidRDefault="006117AA" w:rsidP="006117AA">
      <w:pPr>
        <w:pStyle w:val="H2"/>
      </w:pPr>
      <w:r>
        <w:t>Segmenting And Grouping IP Addresses</w:t>
      </w:r>
    </w:p>
    <w:p w:rsidR="00F03DCD" w:rsidRDefault="00EA4525" w:rsidP="009567B3">
      <w:pPr>
        <w:pStyle w:val="Para"/>
      </w:pPr>
      <w:r>
        <w:t xml:space="preserve">There are a few different reasons we’d want to divide and group IP addresses, internally we may separate hosts by functionality or sensitivity, and routing </w:t>
      </w:r>
      <w:r w:rsidR="006C2BF6">
        <w:t>tables would be overwhelmed if it needed to track each individual IP address. D</w:t>
      </w:r>
      <w:r w:rsidR="00F03DCD">
        <w:t>ue to the way TCP/IP was designed and how IPv4 networks are implemented there are numerous ways to segment</w:t>
      </w:r>
      <w:ins w:id="170" w:author="Russell Thomas" w:date="2013-08-29T17:29:00Z">
        <w:r w:rsidR="00113C36">
          <w:t xml:space="preserve"> or </w:t>
        </w:r>
      </w:ins>
      <w:del w:id="171" w:author="Russell Thomas" w:date="2013-08-29T17:29:00Z">
        <w:r w:rsidR="00F03DCD" w:rsidDel="00113C36">
          <w:delText>/</w:delText>
        </w:r>
      </w:del>
      <w:r w:rsidR="00F03DCD">
        <w:t xml:space="preserve">group them to make it easier to manage individual networks </w:t>
      </w:r>
      <w:r w:rsidR="00914E2F">
        <w:t xml:space="preserve">(i.e. “subnets”) </w:t>
      </w:r>
      <w:r w:rsidR="00F03DCD">
        <w:t xml:space="preserve">and interoperate in the global </w:t>
      </w:r>
      <w:r w:rsidR="008F326F">
        <w:t>internet</w:t>
      </w:r>
      <w:r w:rsidR="00F03DCD">
        <w:t>.</w:t>
      </w:r>
      <w:r w:rsidR="008F326F">
        <w:t xml:space="preserve"> The original specification identified top-level </w:t>
      </w:r>
      <w:r w:rsidR="008F326F">
        <w:rPr>
          <w:i/>
        </w:rPr>
        <w:t>classes</w:t>
      </w:r>
      <w:r w:rsidR="008F326F">
        <w:t xml:space="preserve"> </w:t>
      </w:r>
      <w:r w:rsidR="00914E2F">
        <w:t>(“</w:t>
      </w:r>
      <w:r w:rsidR="00914E2F" w:rsidRPr="00914E2F">
        <w:rPr>
          <w:rStyle w:val="InlineCode"/>
        </w:rPr>
        <w:t>A</w:t>
      </w:r>
      <w:r w:rsidR="00914E2F">
        <w:t>” through “</w:t>
      </w:r>
      <w:r w:rsidR="00914E2F" w:rsidRPr="00914E2F">
        <w:rPr>
          <w:rStyle w:val="InlineCode"/>
        </w:rPr>
        <w:t>E</w:t>
      </w:r>
      <w:r w:rsidR="00914E2F">
        <w:t xml:space="preserve">”) </w:t>
      </w:r>
      <w:r w:rsidR="008F326F">
        <w:t xml:space="preserve">that were nothing more than a </w:t>
      </w:r>
      <w:r w:rsidR="00914E2F">
        <w:t xml:space="preserve">list of corresponding bitmasks for consuming consecutive octets which </w:t>
      </w:r>
      <w:r w:rsidR="008F326F">
        <w:t>limited the usable r</w:t>
      </w:r>
      <w:r w:rsidR="00914E2F">
        <w:t>ange of addresses in each class</w:t>
      </w:r>
      <w:r w:rsidR="008F326F">
        <w:t xml:space="preserve"> and put some structure around </w:t>
      </w:r>
      <w:r w:rsidR="00533549">
        <w:t xml:space="preserve">the </w:t>
      </w:r>
      <w:r w:rsidR="008F326F">
        <w:t>suggested use of each class.</w:t>
      </w:r>
    </w:p>
    <w:p w:rsidR="004E5B95" w:rsidRDefault="00914E2F" w:rsidP="009567B3">
      <w:pPr>
        <w:pStyle w:val="Para"/>
      </w:pPr>
      <w:r>
        <w:t xml:space="preserve">Eventually, a more generalized, </w:t>
      </w:r>
      <w:r>
        <w:rPr>
          <w:i/>
        </w:rPr>
        <w:t>classless</w:t>
      </w:r>
      <w:r>
        <w:t xml:space="preserve"> method of segmentation was established in RFC 4632 (</w:t>
      </w:r>
      <w:r w:rsidRPr="006E3D90">
        <w:rPr>
          <w:rStyle w:val="InlineURL"/>
          <w:highlight w:val="green"/>
          <w:rPrChange w:id="172" w:author="Russell Thomas" w:date="2013-08-29T17:04:00Z">
            <w:rPr>
              <w:rStyle w:val="InlineURL"/>
            </w:rPr>
          </w:rPrChange>
        </w:rPr>
        <w:t>http://tools.ietf.org/html/rfc4632</w:t>
      </w:r>
      <w:r>
        <w:t>). Rather than segment on whole octets, you can now specify address ranges in CIDR (</w:t>
      </w:r>
      <w:r w:rsidR="00DF6F58">
        <w:t>Classless Internet Domain R</w:t>
      </w:r>
      <w:r>
        <w:t xml:space="preserve">outing) </w:t>
      </w:r>
      <w:r w:rsidR="00514DD1">
        <w:t xml:space="preserve">prefix </w:t>
      </w:r>
      <w:r>
        <w:t>format by appending the number of bits in the mask to a specified IP address. So, “</w:t>
      </w:r>
      <w:r w:rsidRPr="00514DD1">
        <w:rPr>
          <w:rStyle w:val="InlineCode"/>
        </w:rPr>
        <w:t>172.16.0.0</w:t>
      </w:r>
      <w:r>
        <w:t>” (which has a mask of “</w:t>
      </w:r>
      <w:r w:rsidRPr="00514DD1">
        <w:rPr>
          <w:rStyle w:val="InlineCode"/>
        </w:rPr>
        <w:t>255.255.</w:t>
      </w:r>
      <w:r w:rsidR="005D4F47">
        <w:rPr>
          <w:rStyle w:val="InlineCode"/>
        </w:rPr>
        <w:t>0</w:t>
      </w:r>
      <w:r w:rsidRPr="00514DD1">
        <w:rPr>
          <w:rStyle w:val="InlineCode"/>
        </w:rPr>
        <w:t>.0</w:t>
      </w:r>
      <w:r>
        <w:t xml:space="preserve">”) </w:t>
      </w:r>
      <w:r w:rsidR="00514DD1">
        <w:t>now becomes “</w:t>
      </w:r>
      <w:r w:rsidR="00514DD1" w:rsidRPr="00514DD1">
        <w:rPr>
          <w:rStyle w:val="InlineCode"/>
        </w:rPr>
        <w:t>172.16.0.0/16</w:t>
      </w:r>
      <w:r w:rsidR="00514DD1">
        <w:t>”.</w:t>
      </w:r>
    </w:p>
    <w:p w:rsidR="004E5B95" w:rsidRDefault="006C2BF6" w:rsidP="009567B3">
      <w:pPr>
        <w:pStyle w:val="Para"/>
      </w:pPr>
      <w:r>
        <w:t xml:space="preserve">It’s important to understand </w:t>
      </w:r>
      <w:del w:id="173" w:author="Russell Thomas" w:date="2013-08-29T17:04:00Z">
        <w:r w:rsidDel="006E3D90">
          <w:delText xml:space="preserve">how </w:delText>
        </w:r>
      </w:del>
      <w:r>
        <w:t>these points because we’ll want to leverage the groupings to dig into the data and relationships to pull out meaning.  But once we understand the CIDR prefix format</w:t>
      </w:r>
      <w:r w:rsidR="00166E87">
        <w:t xml:space="preserve">, we can see how those are grouped and defined as </w:t>
      </w:r>
      <w:r w:rsidR="004E5B95" w:rsidRPr="004E5B95">
        <w:t>an autonomous system (AS</w:t>
      </w:r>
      <w:r w:rsidR="00E97E8B" w:rsidRPr="004E5B95">
        <w:t>)</w:t>
      </w:r>
      <w:r w:rsidR="00E97E8B">
        <w:t xml:space="preserve"> that are all</w:t>
      </w:r>
      <w:r w:rsidR="00166E87">
        <w:t xml:space="preserve"> assigned </w:t>
      </w:r>
      <w:r w:rsidR="004E5B95" w:rsidRPr="004E5B95">
        <w:t xml:space="preserve">a numerical </w:t>
      </w:r>
      <w:r w:rsidR="00166E87">
        <w:t xml:space="preserve">identifier known as </w:t>
      </w:r>
      <w:r w:rsidR="005D4F47">
        <w:t>the autonomous system number</w:t>
      </w:r>
      <w:r w:rsidR="004E5B95" w:rsidRPr="004E5B95">
        <w:t xml:space="preserve"> (ASN)</w:t>
      </w:r>
      <w:r w:rsidR="00166E87">
        <w:t xml:space="preserve">.  ASNs have many uses (and associated data), for example, they are </w:t>
      </w:r>
      <w:r w:rsidR="004E5B95" w:rsidRPr="004E5B95">
        <w:t xml:space="preserve">used by the border gateway protocol (BGP) for efficient routing of packets across the </w:t>
      </w:r>
      <w:r w:rsidR="00E97E8B">
        <w:t>i</w:t>
      </w:r>
      <w:r w:rsidR="00E97E8B" w:rsidRPr="004E5B95">
        <w:t>nternet</w:t>
      </w:r>
      <w:r w:rsidR="005D4F47">
        <w:t>.  Because of the relationship between ASN and BGP</w:t>
      </w:r>
      <w:r w:rsidR="00E97E8B">
        <w:t xml:space="preserve">, </w:t>
      </w:r>
      <w:r w:rsidR="00E97E8B" w:rsidRPr="004E5B95">
        <w:t>it’s</w:t>
      </w:r>
      <w:r w:rsidR="00BE1F0C">
        <w:t xml:space="preserve"> also</w:t>
      </w:r>
      <w:r w:rsidR="004E5B95" w:rsidRPr="004E5B95">
        <w:t xml:space="preserve"> possible to know the </w:t>
      </w:r>
      <w:r w:rsidR="004E5B95">
        <w:t xml:space="preserve">adjacent </w:t>
      </w:r>
      <w:r w:rsidR="004E5B95" w:rsidRPr="004E5B95">
        <w:t>“neighbors” of each ASN.</w:t>
      </w:r>
      <w:r w:rsidR="004E5B95">
        <w:t xml:space="preserve"> </w:t>
      </w:r>
      <w:r w:rsidR="00292197">
        <w:t xml:space="preserve">There are many more details regarding autonomous </w:t>
      </w:r>
      <w:r w:rsidR="00706F1E">
        <w:t>systems that</w:t>
      </w:r>
      <w:r w:rsidR="00292197">
        <w:t xml:space="preserve"> you should dig into if you even only occasionally work with IP addresses in your analyses. To get a feel for the global make up of autonomous sy</w:t>
      </w:r>
      <w:r w:rsidR="00E97E8B">
        <w:t>s</w:t>
      </w:r>
      <w:r w:rsidR="00292197">
        <w:t>tems, y</w:t>
      </w:r>
      <w:r w:rsidR="004E5B95">
        <w:t xml:space="preserve">ou can </w:t>
      </w:r>
      <w:r w:rsidR="00BD50BD">
        <w:t xml:space="preserve">explore public </w:t>
      </w:r>
      <w:r w:rsidR="005E0291">
        <w:t>ASN information at the CIDR Report (</w:t>
      </w:r>
      <w:r w:rsidR="005D4F47" w:rsidRPr="006E3D90">
        <w:rPr>
          <w:rStyle w:val="InlineURL"/>
          <w:highlight w:val="green"/>
          <w:rPrChange w:id="174" w:author="Russell Thomas" w:date="2013-08-29T17:06:00Z">
            <w:rPr>
              <w:rStyle w:val="InlineURL"/>
            </w:rPr>
          </w:rPrChange>
        </w:rPr>
        <w:t>http://www.cidr-report.org/as2.0/</w:t>
      </w:r>
      <w:r w:rsidR="005E0291" w:rsidRPr="005E0291">
        <w:t>)</w:t>
      </w:r>
      <w:r w:rsidR="005D4F47">
        <w:t xml:space="preserve">. But </w:t>
      </w:r>
      <w:r w:rsidR="00292197">
        <w:t xml:space="preserve">keep reading, as </w:t>
      </w:r>
      <w:r w:rsidR="005C786C">
        <w:t>we’ll be looking at “badness” through an ASN lens later in the chapter.</w:t>
      </w:r>
    </w:p>
    <w:p w:rsidR="00D25619" w:rsidRDefault="00D25619" w:rsidP="00D25619">
      <w:pPr>
        <w:pStyle w:val="FeatureType"/>
      </w:pPr>
      <w:r>
        <w:t>type="tip"</w:t>
      </w:r>
    </w:p>
    <w:p w:rsidR="00514DD1" w:rsidRDefault="00D25619" w:rsidP="00D25619">
      <w:pPr>
        <w:pStyle w:val="FeatureTitle"/>
      </w:pPr>
      <w:r>
        <w:t xml:space="preserve">Testing </w:t>
      </w:r>
      <w:r w:rsidR="00E9307C">
        <w:t>IPv4 Address Membership</w:t>
      </w:r>
      <w:r>
        <w:t xml:space="preserve"> In a CIDR Block</w:t>
      </w:r>
    </w:p>
    <w:p w:rsidR="00D25619" w:rsidRPr="00D25619" w:rsidRDefault="00D25619" w:rsidP="00D25619">
      <w:pPr>
        <w:pStyle w:val="FeaturePara"/>
      </w:pPr>
      <w:r>
        <w:t xml:space="preserve">When performing ASN- and CIDR-based analyses, </w:t>
      </w:r>
      <w:r w:rsidR="0052423D">
        <w:t>one task that comes up regularly is the</w:t>
      </w:r>
      <w:r>
        <w:t xml:space="preserve"> need to determine whether a</w:t>
      </w:r>
      <w:r w:rsidR="0052423D">
        <w:t>n address falls within a gi</w:t>
      </w:r>
      <w:r w:rsidR="005C786C">
        <w:t>ven CIDR range. To do this in R</w:t>
      </w:r>
      <w:r w:rsidR="0052423D">
        <w:t xml:space="preserve"> we just expand on our previous</w:t>
      </w:r>
      <w:r w:rsidR="005C786C">
        <w:t>ly defined</w:t>
      </w:r>
      <w:r w:rsidR="0052423D">
        <w:t xml:space="preserve"> IPv4 address operations, co</w:t>
      </w:r>
      <w:r w:rsidR="005C786C">
        <w:t>n</w:t>
      </w:r>
      <w:r w:rsidR="0052423D">
        <w:t>vert</w:t>
      </w:r>
      <w:r w:rsidR="00AD2BCE">
        <w:t xml:space="preserve"> both</w:t>
      </w:r>
      <w:r w:rsidR="0052423D">
        <w:t xml:space="preserve"> the IP address in question and the network block address to integers and perform the necessary bitwise operations to see if they do, indeed, </w:t>
      </w:r>
      <w:r w:rsidR="00C727B1">
        <w:t>line up</w:t>
      </w:r>
      <w:r w:rsidR="006B0F7E">
        <w:t xml:space="preserve"> (Listing 4-2)</w:t>
      </w:r>
      <w:r w:rsidR="0052423D">
        <w:t>.</w:t>
      </w:r>
    </w:p>
    <w:p w:rsidR="006B0F7E" w:rsidRDefault="006B0F7E" w:rsidP="006B0F7E">
      <w:pPr>
        <w:pStyle w:val="FeatureTitleSub"/>
      </w:pPr>
      <w:r>
        <w:t>Listing 4-2</w:t>
      </w:r>
    </w:p>
    <w:p w:rsidR="005E0291" w:rsidRPr="00113C36" w:rsidRDefault="005E0291" w:rsidP="00FB44D0">
      <w:pPr>
        <w:pStyle w:val="FeatureCode80"/>
        <w:rPr>
          <w:highlight w:val="green"/>
          <w:rPrChange w:id="175" w:author="Russell Thomas" w:date="2013-08-29T17:31:00Z">
            <w:rPr/>
          </w:rPrChange>
        </w:rPr>
      </w:pPr>
      <w:r w:rsidRPr="00113C36">
        <w:rPr>
          <w:highlight w:val="green"/>
          <w:rPrChange w:id="176" w:author="Russell Thomas" w:date="2013-08-29T17:31:00Z">
            <w:rPr/>
          </w:rPrChange>
        </w:rPr>
        <w:t># take an IP address (string) and a CIDR (string) and</w:t>
      </w:r>
    </w:p>
    <w:p w:rsidR="005E0291" w:rsidRPr="00113C36" w:rsidRDefault="005E0291" w:rsidP="00FB44D0">
      <w:pPr>
        <w:pStyle w:val="FeatureCode80"/>
        <w:rPr>
          <w:highlight w:val="green"/>
          <w:rPrChange w:id="177" w:author="Russell Thomas" w:date="2013-08-29T17:31:00Z">
            <w:rPr/>
          </w:rPrChange>
        </w:rPr>
      </w:pPr>
      <w:r w:rsidRPr="00113C36">
        <w:rPr>
          <w:highlight w:val="green"/>
          <w:rPrChange w:id="178" w:author="Russell Thomas" w:date="2013-08-29T17:31:00Z">
            <w:rPr/>
          </w:rPrChange>
        </w:rPr>
        <w:t># return whether the given IP address is in the CIDR range</w:t>
      </w:r>
    </w:p>
    <w:p w:rsidR="005E0291" w:rsidRPr="00113C36" w:rsidRDefault="005E0291" w:rsidP="00FB44D0">
      <w:pPr>
        <w:pStyle w:val="FeatureCode80"/>
        <w:rPr>
          <w:b/>
          <w:highlight w:val="green"/>
          <w:rPrChange w:id="179" w:author="Russell Thomas" w:date="2013-08-29T17:31:00Z">
            <w:rPr>
              <w:b/>
            </w:rPr>
          </w:rPrChange>
        </w:rPr>
      </w:pPr>
      <w:r w:rsidRPr="00113C36">
        <w:rPr>
          <w:b/>
          <w:highlight w:val="green"/>
          <w:rPrChange w:id="180" w:author="Russell Thomas" w:date="2013-08-29T17:31:00Z">
            <w:rPr>
              <w:b/>
            </w:rPr>
          </w:rPrChange>
        </w:rPr>
        <w:t>ip.is.in.cidr &lt;- function(ip,</w:t>
      </w:r>
      <w:r w:rsidR="00166E87" w:rsidRPr="00113C36">
        <w:rPr>
          <w:b/>
          <w:highlight w:val="green"/>
          <w:rPrChange w:id="181" w:author="Russell Thomas" w:date="2013-08-29T17:31:00Z">
            <w:rPr>
              <w:b/>
            </w:rPr>
          </w:rPrChange>
        </w:rPr>
        <w:t xml:space="preserve"> </w:t>
      </w:r>
      <w:r w:rsidRPr="00113C36">
        <w:rPr>
          <w:b/>
          <w:highlight w:val="green"/>
          <w:rPrChange w:id="182" w:author="Russell Thomas" w:date="2013-08-29T17:31:00Z">
            <w:rPr>
              <w:b/>
            </w:rPr>
          </w:rPrChange>
        </w:rPr>
        <w:t>cidr) {</w:t>
      </w:r>
    </w:p>
    <w:p w:rsidR="005E0291" w:rsidRPr="00113C36" w:rsidRDefault="00883DFB" w:rsidP="00FB44D0">
      <w:pPr>
        <w:pStyle w:val="FeatureCode80"/>
        <w:rPr>
          <w:b/>
          <w:highlight w:val="green"/>
          <w:rPrChange w:id="183" w:author="Russell Thomas" w:date="2013-08-29T17:31:00Z">
            <w:rPr>
              <w:b/>
            </w:rPr>
          </w:rPrChange>
        </w:rPr>
      </w:pPr>
      <w:r w:rsidRPr="00113C36">
        <w:rPr>
          <w:b/>
          <w:highlight w:val="green"/>
          <w:rPrChange w:id="184" w:author="Russell Thomas" w:date="2013-08-29T17:31:00Z">
            <w:rPr>
              <w:b/>
            </w:rPr>
          </w:rPrChange>
        </w:rPr>
        <w:t xml:space="preserve">  long.ip &lt;-</w:t>
      </w:r>
      <w:r w:rsidR="005E0291" w:rsidRPr="00113C36">
        <w:rPr>
          <w:b/>
          <w:highlight w:val="green"/>
          <w:rPrChange w:id="185" w:author="Russell Thomas" w:date="2013-08-29T17:31:00Z">
            <w:rPr>
              <w:b/>
            </w:rPr>
          </w:rPrChange>
        </w:rPr>
        <w:t xml:space="preserve"> ip2long(ip)</w:t>
      </w:r>
    </w:p>
    <w:p w:rsidR="005E0291" w:rsidRPr="00113C36" w:rsidRDefault="00883DFB" w:rsidP="00FB44D0">
      <w:pPr>
        <w:pStyle w:val="FeatureCode80"/>
        <w:rPr>
          <w:b/>
          <w:highlight w:val="green"/>
          <w:rPrChange w:id="186" w:author="Russell Thomas" w:date="2013-08-29T17:31:00Z">
            <w:rPr>
              <w:b/>
            </w:rPr>
          </w:rPrChange>
        </w:rPr>
      </w:pPr>
      <w:r w:rsidRPr="00113C36">
        <w:rPr>
          <w:b/>
          <w:highlight w:val="green"/>
          <w:rPrChange w:id="187" w:author="Russell Thomas" w:date="2013-08-29T17:31:00Z">
            <w:rPr>
              <w:b/>
            </w:rPr>
          </w:rPrChange>
        </w:rPr>
        <w:t xml:space="preserve">  cidr.parts &lt;-</w:t>
      </w:r>
      <w:r w:rsidR="005E0291" w:rsidRPr="00113C36">
        <w:rPr>
          <w:b/>
          <w:highlight w:val="green"/>
          <w:rPrChange w:id="188" w:author="Russell Thomas" w:date="2013-08-29T17:31:00Z">
            <w:rPr>
              <w:b/>
            </w:rPr>
          </w:rPrChange>
        </w:rPr>
        <w:t xml:space="preserve"> unlist(strsplit(cidr,</w:t>
      </w:r>
      <w:r w:rsidR="00166E87" w:rsidRPr="00113C36">
        <w:rPr>
          <w:b/>
          <w:highlight w:val="green"/>
          <w:rPrChange w:id="189" w:author="Russell Thomas" w:date="2013-08-29T17:31:00Z">
            <w:rPr>
              <w:b/>
            </w:rPr>
          </w:rPrChange>
        </w:rPr>
        <w:t xml:space="preserve"> </w:t>
      </w:r>
      <w:r w:rsidR="005E0291" w:rsidRPr="00113C36">
        <w:rPr>
          <w:b/>
          <w:highlight w:val="green"/>
          <w:rPrChange w:id="190" w:author="Russell Thomas" w:date="2013-08-29T17:31:00Z">
            <w:rPr>
              <w:b/>
            </w:rPr>
          </w:rPrChange>
        </w:rPr>
        <w:t>"/"))</w:t>
      </w:r>
    </w:p>
    <w:p w:rsidR="005E0291" w:rsidRPr="00113C36" w:rsidRDefault="005E0291" w:rsidP="00FB44D0">
      <w:pPr>
        <w:pStyle w:val="FeatureCode80"/>
        <w:rPr>
          <w:b/>
          <w:highlight w:val="green"/>
          <w:rPrChange w:id="191" w:author="Russell Thomas" w:date="2013-08-29T17:31:00Z">
            <w:rPr>
              <w:b/>
            </w:rPr>
          </w:rPrChange>
        </w:rPr>
      </w:pPr>
      <w:r w:rsidRPr="00113C36">
        <w:rPr>
          <w:b/>
          <w:highlight w:val="green"/>
          <w:rPrChange w:id="192" w:author="Russell Thomas" w:date="2013-08-29T17:31:00Z">
            <w:rPr>
              <w:b/>
            </w:rPr>
          </w:rPrChange>
        </w:rPr>
        <w:t xml:space="preserve">  cid</w:t>
      </w:r>
      <w:r w:rsidR="00883DFB" w:rsidRPr="00113C36">
        <w:rPr>
          <w:b/>
          <w:highlight w:val="green"/>
          <w:rPrChange w:id="193" w:author="Russell Thomas" w:date="2013-08-29T17:31:00Z">
            <w:rPr>
              <w:b/>
            </w:rPr>
          </w:rPrChange>
        </w:rPr>
        <w:t>r.range &lt;-</w:t>
      </w:r>
      <w:r w:rsidRPr="00113C36">
        <w:rPr>
          <w:b/>
          <w:highlight w:val="green"/>
          <w:rPrChange w:id="194" w:author="Russell Thomas" w:date="2013-08-29T17:31:00Z">
            <w:rPr>
              <w:b/>
            </w:rPr>
          </w:rPrChange>
        </w:rPr>
        <w:t xml:space="preserve"> ip2long(cidr.parts[1])</w:t>
      </w:r>
    </w:p>
    <w:p w:rsidR="005E0291" w:rsidRPr="00113C36" w:rsidRDefault="00883DFB" w:rsidP="00FB44D0">
      <w:pPr>
        <w:pStyle w:val="FeatureCode80"/>
        <w:rPr>
          <w:b/>
          <w:highlight w:val="green"/>
          <w:rPrChange w:id="195" w:author="Russell Thomas" w:date="2013-08-29T17:31:00Z">
            <w:rPr>
              <w:b/>
            </w:rPr>
          </w:rPrChange>
        </w:rPr>
      </w:pPr>
      <w:r w:rsidRPr="00113C36">
        <w:rPr>
          <w:b/>
          <w:highlight w:val="green"/>
          <w:rPrChange w:id="196" w:author="Russell Thomas" w:date="2013-08-29T17:31:00Z">
            <w:rPr>
              <w:b/>
            </w:rPr>
          </w:rPrChange>
        </w:rPr>
        <w:t xml:space="preserve">  cidr.mask &lt;-</w:t>
      </w:r>
      <w:r w:rsidR="005E0291" w:rsidRPr="00113C36">
        <w:rPr>
          <w:b/>
          <w:highlight w:val="green"/>
          <w:rPrChange w:id="197" w:author="Russell Thomas" w:date="2013-08-29T17:31:00Z">
            <w:rPr>
              <w:b/>
            </w:rPr>
          </w:rPrChange>
        </w:rPr>
        <w:t xml:space="preserve"> bitShiftL(bitFlip(0),</w:t>
      </w:r>
      <w:r w:rsidR="00166E87" w:rsidRPr="00113C36">
        <w:rPr>
          <w:b/>
          <w:highlight w:val="green"/>
          <w:rPrChange w:id="198" w:author="Russell Thomas" w:date="2013-08-29T17:31:00Z">
            <w:rPr>
              <w:b/>
            </w:rPr>
          </w:rPrChange>
        </w:rPr>
        <w:t xml:space="preserve"> </w:t>
      </w:r>
      <w:r w:rsidR="005E0291" w:rsidRPr="00113C36">
        <w:rPr>
          <w:b/>
          <w:highlight w:val="green"/>
          <w:rPrChange w:id="199" w:author="Russell Thomas" w:date="2013-08-29T17:31:00Z">
            <w:rPr>
              <w:b/>
            </w:rPr>
          </w:rPrChange>
        </w:rPr>
        <w:t>(32-as.integer(cidr.parts[2])))</w:t>
      </w:r>
    </w:p>
    <w:p w:rsidR="005E0291" w:rsidRPr="00113C36" w:rsidRDefault="005E0291" w:rsidP="00FB44D0">
      <w:pPr>
        <w:pStyle w:val="FeatureCode80"/>
        <w:rPr>
          <w:b/>
          <w:highlight w:val="green"/>
          <w:rPrChange w:id="200" w:author="Russell Thomas" w:date="2013-08-29T17:31:00Z">
            <w:rPr>
              <w:b/>
            </w:rPr>
          </w:rPrChange>
        </w:rPr>
      </w:pPr>
      <w:r w:rsidRPr="00113C36">
        <w:rPr>
          <w:b/>
          <w:highlight w:val="green"/>
          <w:rPrChange w:id="201" w:author="Russell Thomas" w:date="2013-08-29T17:31:00Z">
            <w:rPr>
              <w:b/>
            </w:rPr>
          </w:rPrChange>
        </w:rPr>
        <w:t xml:space="preserve">  return(bitAnd(long.ip,</w:t>
      </w:r>
      <w:r w:rsidR="00166E87" w:rsidRPr="00113C36">
        <w:rPr>
          <w:b/>
          <w:highlight w:val="green"/>
          <w:rPrChange w:id="202" w:author="Russell Thomas" w:date="2013-08-29T17:31:00Z">
            <w:rPr>
              <w:b/>
            </w:rPr>
          </w:rPrChange>
        </w:rPr>
        <w:t xml:space="preserve"> </w:t>
      </w:r>
      <w:r w:rsidRPr="00113C36">
        <w:rPr>
          <w:b/>
          <w:highlight w:val="green"/>
          <w:rPrChange w:id="203" w:author="Russell Thomas" w:date="2013-08-29T17:31:00Z">
            <w:rPr>
              <w:b/>
            </w:rPr>
          </w:rPrChange>
        </w:rPr>
        <w:t>cidr.mask) == bitAnd(cidr.range,</w:t>
      </w:r>
      <w:r w:rsidR="00166E87" w:rsidRPr="00113C36">
        <w:rPr>
          <w:b/>
          <w:highlight w:val="green"/>
          <w:rPrChange w:id="204" w:author="Russell Thomas" w:date="2013-08-29T17:31:00Z">
            <w:rPr>
              <w:b/>
            </w:rPr>
          </w:rPrChange>
        </w:rPr>
        <w:t xml:space="preserve"> </w:t>
      </w:r>
      <w:r w:rsidRPr="00113C36">
        <w:rPr>
          <w:b/>
          <w:highlight w:val="green"/>
          <w:rPrChange w:id="205" w:author="Russell Thomas" w:date="2013-08-29T17:31:00Z">
            <w:rPr>
              <w:b/>
            </w:rPr>
          </w:rPrChange>
        </w:rPr>
        <w:t>cidr.mask))</w:t>
      </w:r>
    </w:p>
    <w:p w:rsidR="005E0291" w:rsidRPr="00113C36" w:rsidRDefault="005E0291" w:rsidP="00FB44D0">
      <w:pPr>
        <w:pStyle w:val="FeatureCode80"/>
        <w:rPr>
          <w:b/>
          <w:highlight w:val="green"/>
          <w:rPrChange w:id="206" w:author="Russell Thomas" w:date="2013-08-29T17:31:00Z">
            <w:rPr>
              <w:b/>
            </w:rPr>
          </w:rPrChange>
        </w:rPr>
      </w:pPr>
      <w:r w:rsidRPr="00113C36">
        <w:rPr>
          <w:b/>
          <w:highlight w:val="green"/>
          <w:rPrChange w:id="207" w:author="Russell Thomas" w:date="2013-08-29T17:31:00Z">
            <w:rPr>
              <w:b/>
            </w:rPr>
          </w:rPrChange>
        </w:rPr>
        <w:t>}</w:t>
      </w:r>
    </w:p>
    <w:p w:rsidR="0052423D" w:rsidRPr="00113C36" w:rsidRDefault="0052423D" w:rsidP="00FB44D0">
      <w:pPr>
        <w:pStyle w:val="FeatureCode80"/>
        <w:rPr>
          <w:highlight w:val="green"/>
          <w:rPrChange w:id="208" w:author="Russell Thomas" w:date="2013-08-29T17:31:00Z">
            <w:rPr/>
          </w:rPrChange>
        </w:rPr>
      </w:pPr>
    </w:p>
    <w:p w:rsidR="0052423D" w:rsidRPr="0052423D" w:rsidRDefault="0052423D" w:rsidP="00FB44D0">
      <w:pPr>
        <w:pStyle w:val="FeatureCode80"/>
        <w:rPr>
          <w:b/>
        </w:rPr>
      </w:pPr>
      <w:r w:rsidRPr="00113C36">
        <w:rPr>
          <w:b/>
          <w:highlight w:val="green"/>
          <w:rPrChange w:id="209" w:author="Russell Thomas" w:date="2013-08-29T17:31:00Z">
            <w:rPr>
              <w:b/>
            </w:rPr>
          </w:rPrChange>
        </w:rPr>
        <w:t>ip.is.in.cidr("10.0.1.15","10.0.1.3/24")</w:t>
      </w:r>
    </w:p>
    <w:p w:rsidR="0052423D" w:rsidRDefault="0052423D" w:rsidP="00FB44D0">
      <w:pPr>
        <w:pStyle w:val="FeatureCode80"/>
      </w:pPr>
      <w:r>
        <w:t>TRUE</w:t>
      </w:r>
    </w:p>
    <w:p w:rsidR="0052423D" w:rsidRPr="0052423D" w:rsidRDefault="0052423D" w:rsidP="00FB44D0">
      <w:pPr>
        <w:pStyle w:val="FeatureCode80"/>
        <w:rPr>
          <w:b/>
        </w:rPr>
      </w:pPr>
      <w:r w:rsidRPr="006832B5">
        <w:rPr>
          <w:b/>
          <w:highlight w:val="green"/>
          <w:rPrChange w:id="210" w:author="Russell Thomas" w:date="2013-08-29T17:31:00Z">
            <w:rPr>
              <w:b/>
            </w:rPr>
          </w:rPrChange>
        </w:rPr>
        <w:t>ip.is.in.cidr("10.0.1.15","10.0.2.255/24")</w:t>
      </w:r>
    </w:p>
    <w:p w:rsidR="0052423D" w:rsidRDefault="0052423D" w:rsidP="00FB44D0">
      <w:pPr>
        <w:pStyle w:val="FeatureCode80"/>
      </w:pPr>
      <w:r>
        <w:t>FALSE</w:t>
      </w:r>
    </w:p>
    <w:p w:rsidR="005E0291" w:rsidRDefault="00126B34" w:rsidP="009567B3">
      <w:pPr>
        <w:pStyle w:val="Para"/>
      </w:pPr>
      <w:r>
        <w:t>Your organization most likely uses CIDRs and ASNs internally as well, but these are not the only logical grouping mechanisms of sets of IP addresses. For example, you might have “</w:t>
      </w:r>
      <w:r w:rsidRPr="00126E72">
        <w:rPr>
          <w:i/>
        </w:rPr>
        <w:t>workstations</w:t>
      </w:r>
      <w:r>
        <w:t xml:space="preserve">” as </w:t>
      </w:r>
      <w:r w:rsidR="00731CE1">
        <w:t xml:space="preserve">a </w:t>
      </w:r>
      <w:r>
        <w:t>high level grouping that covers all the user-endpo</w:t>
      </w:r>
      <w:r w:rsidR="00126E72">
        <w:t>int DHCP-assigned address space or “</w:t>
      </w:r>
      <w:r w:rsidR="00126E72" w:rsidRPr="00126E72">
        <w:rPr>
          <w:i/>
        </w:rPr>
        <w:t>printers</w:t>
      </w:r>
      <w:r w:rsidR="00126E72">
        <w:t>” to logically associate all statically assigned single- or multi-function output devices</w:t>
      </w:r>
      <w:r w:rsidR="00694A77">
        <w:t>.</w:t>
      </w:r>
      <w:r w:rsidR="00126E72">
        <w:t xml:space="preserve"> Servers may be grouped according to function or operating system type (or both). The concept of “</w:t>
      </w:r>
      <w:r w:rsidR="00126E72" w:rsidRPr="00126E72">
        <w:rPr>
          <w:i/>
        </w:rPr>
        <w:t>internal</w:t>
      </w:r>
      <w:r w:rsidR="00126E72">
        <w:t>” and “</w:t>
      </w:r>
      <w:r w:rsidR="00126E72" w:rsidRPr="00126E72">
        <w:rPr>
          <w:i/>
        </w:rPr>
        <w:t>external</w:t>
      </w:r>
      <w:r w:rsidR="00126E72">
        <w:t xml:space="preserve">” groupings for nodes may apply even if you use publicly routable addresses across your entire network. When looking for “badness”, do not discount the power of these logical groupings since you may be able to tie characteristics of them </w:t>
      </w:r>
      <w:r w:rsidR="00166E87">
        <w:t xml:space="preserve">(data!) </w:t>
      </w:r>
      <w:r w:rsidR="00126E72">
        <w:t xml:space="preserve">to various indicators you may be looking for. For example, it’s quite reasonable to expect the typical end-user workstation to make attempts to access nodes on the internet. However, the same is probably not true for printers, therefore one of the keys to </w:t>
      </w:r>
      <w:r w:rsidR="00166E87">
        <w:t>learning about</w:t>
      </w:r>
      <w:r w:rsidR="00126E72">
        <w:t xml:space="preserve"> “badness” is this type of metadata</w:t>
      </w:r>
      <w:r w:rsidR="00166E87">
        <w:t xml:space="preserve"> and relationships</w:t>
      </w:r>
      <w:r w:rsidR="00126E72">
        <w:t>.</w:t>
      </w:r>
    </w:p>
    <w:p w:rsidR="00126E72" w:rsidRDefault="005C786C" w:rsidP="00126E72">
      <w:pPr>
        <w:pStyle w:val="H2"/>
      </w:pPr>
      <w:r>
        <w:t>Locating</w:t>
      </w:r>
      <w:r w:rsidR="00126E72">
        <w:t xml:space="preserve"> IP Addresses</w:t>
      </w:r>
    </w:p>
    <w:p w:rsidR="005E0291" w:rsidRDefault="00C505C0" w:rsidP="009567B3">
      <w:pPr>
        <w:pStyle w:val="Para"/>
      </w:pPr>
      <w:r>
        <w:t xml:space="preserve">Going down in detail, </w:t>
      </w:r>
      <w:r w:rsidR="005C786C">
        <w:t xml:space="preserve">IP addresses map to individual devices </w:t>
      </w:r>
      <w:r w:rsidR="001261D7">
        <w:t>that</w:t>
      </w:r>
      <w:r w:rsidR="00333E58">
        <w:t xml:space="preserve"> (usually)</w:t>
      </w:r>
      <w:r w:rsidR="001261D7">
        <w:t xml:space="preserve"> have unique</w:t>
      </w:r>
      <w:r w:rsidR="005C786C">
        <w:t xml:space="preserve"> </w:t>
      </w:r>
      <w:r w:rsidR="001261D7">
        <w:t xml:space="preserve">media access control (MAC) addresses. </w:t>
      </w:r>
      <w:r w:rsidR="00706E89">
        <w:t xml:space="preserve">It’s a fairly straightforward process </w:t>
      </w:r>
      <w:r w:rsidR="007B34E7">
        <w:t>to identify the</w:t>
      </w:r>
      <w:r w:rsidR="00706E89">
        <w:t xml:space="preserve"> switch and port </w:t>
      </w:r>
      <w:r w:rsidR="007B34E7">
        <w:t>of a node on your</w:t>
      </w:r>
      <w:r w:rsidR="001261D7">
        <w:t xml:space="preserve"> local network. With the proper metadata, you can create logical groupings based on this physical information and tie additional attributes to it, such as where—</w:t>
      </w:r>
      <w:r w:rsidR="00724F30">
        <w:t>organizationally</w:t>
      </w:r>
      <w:r w:rsidR="00E63C07">
        <w:t>-</w:t>
      </w:r>
      <w:r w:rsidR="001261D7">
        <w:t>geograph</w:t>
      </w:r>
      <w:r w:rsidR="00DF2EA3">
        <w:t>ically speaking—the node lives.</w:t>
      </w:r>
      <w:r w:rsidR="007B34E7">
        <w:t xml:space="preserve"> By tying this information to an</w:t>
      </w:r>
      <w:r w:rsidR="00021586">
        <w:t xml:space="preserve"> IP address, you won’t have to wait until a barrage of help desk calls come in to discover that there is something amiss</w:t>
      </w:r>
      <w:r w:rsidR="00E97E8B">
        <w:t xml:space="preserve"> in a particular department.</w:t>
      </w:r>
      <w:del w:id="211" w:author="Russell Thomas" w:date="2013-08-29T17:33:00Z">
        <w:r w:rsidR="00021586" w:rsidDel="00635648">
          <w:delText>.</w:delText>
        </w:r>
      </w:del>
      <w:r w:rsidR="009262F7">
        <w:t xml:space="preserve"> </w:t>
      </w:r>
    </w:p>
    <w:p w:rsidR="00706F1E" w:rsidRDefault="001261D7" w:rsidP="009567B3">
      <w:pPr>
        <w:pStyle w:val="Para"/>
      </w:pPr>
      <w:r>
        <w:t xml:space="preserve">On a broader scale, there are also ways to tie an IP address that lives on the internet to a geographical location, with varying </w:t>
      </w:r>
      <w:r w:rsidR="00F84499">
        <w:t>degrees</w:t>
      </w:r>
      <w:r>
        <w:t xml:space="preserve"> of </w:t>
      </w:r>
      <w:r w:rsidR="00F84499">
        <w:t>accuracy</w:t>
      </w:r>
      <w:r>
        <w:t xml:space="preserve">. One of the most popular ways to do so is with the </w:t>
      </w:r>
      <w:proofErr w:type="spellStart"/>
      <w:r>
        <w:t>Maxmind</w:t>
      </w:r>
      <w:proofErr w:type="spellEnd"/>
      <w:r>
        <w:t xml:space="preserve"> </w:t>
      </w:r>
      <w:proofErr w:type="spellStart"/>
      <w:r>
        <w:t>GeoIP</w:t>
      </w:r>
      <w:proofErr w:type="spellEnd"/>
      <w:r>
        <w:t xml:space="preserve"> database and APIs (</w:t>
      </w:r>
      <w:r w:rsidR="00C505C0" w:rsidRPr="00635648">
        <w:rPr>
          <w:rStyle w:val="InlineURL"/>
          <w:highlight w:val="green"/>
          <w:rPrChange w:id="212" w:author="Russell Thomas" w:date="2013-08-29T17:34:00Z">
            <w:rPr>
              <w:rStyle w:val="InlineURL"/>
            </w:rPr>
          </w:rPrChange>
        </w:rPr>
        <w:t>http://dev.maxmind.com/geoip/</w:t>
      </w:r>
      <w:r w:rsidR="00C505C0" w:rsidRPr="00635648">
        <w:rPr>
          <w:highlight w:val="green"/>
          <w:rPrChange w:id="213" w:author="Russell Thomas" w:date="2013-08-29T17:34:00Z">
            <w:rPr/>
          </w:rPrChange>
        </w:rPr>
        <w:t>),</w:t>
      </w:r>
      <w:r w:rsidR="00C505C0">
        <w:t xml:space="preserve"> which is also </w:t>
      </w:r>
      <w:del w:id="214" w:author="Russell Thomas" w:date="2013-08-29T17:34:00Z">
        <w:r w:rsidR="00C505C0" w:rsidDel="00635648">
          <w:delText>leverage</w:delText>
        </w:r>
        <w:r w:rsidR="00E97E8B" w:rsidDel="00635648">
          <w:delText>d</w:delText>
        </w:r>
        <w:r w:rsidR="00C505C0" w:rsidDel="00635648">
          <w:delText xml:space="preserve"> </w:delText>
        </w:r>
      </w:del>
      <w:ins w:id="215" w:author="Russell Thomas" w:date="2013-08-29T17:34:00Z">
        <w:r w:rsidR="00635648">
          <w:t xml:space="preserve">used </w:t>
        </w:r>
      </w:ins>
      <w:r w:rsidR="00C505C0">
        <w:t xml:space="preserve">by the </w:t>
      </w:r>
      <w:proofErr w:type="spellStart"/>
      <w:r w:rsidR="00C505C0">
        <w:t>freegeoip</w:t>
      </w:r>
      <w:proofErr w:type="spellEnd"/>
      <w:r w:rsidR="00C505C0">
        <w:t xml:space="preserve"> project (</w:t>
      </w:r>
      <w:r w:rsidR="00C505C0" w:rsidRPr="00635648">
        <w:rPr>
          <w:rStyle w:val="InlineURL"/>
          <w:highlight w:val="green"/>
          <w:rPrChange w:id="216" w:author="Russell Thomas" w:date="2013-08-29T17:35:00Z">
            <w:rPr>
              <w:rStyle w:val="InlineURL"/>
            </w:rPr>
          </w:rPrChange>
        </w:rPr>
        <w:t>http://freegeoip.net/</w:t>
      </w:r>
      <w:r w:rsidR="00C505C0">
        <w:t>).</w:t>
      </w:r>
      <w:r w:rsidR="004E29D8">
        <w:t xml:space="preserve"> </w:t>
      </w:r>
      <w:r w:rsidR="00706F1E">
        <w:t xml:space="preserve"> </w:t>
      </w:r>
      <w:r w:rsidR="007F3BFB" w:rsidRPr="00E21BD3">
        <w:rPr>
          <w:highlight w:val="yellow"/>
        </w:rPr>
        <w:t>Chapter 5</w:t>
      </w:r>
      <w:r w:rsidR="00E21BD3">
        <w:t xml:space="preserve"> wil</w:t>
      </w:r>
      <w:r w:rsidR="007F3BFB">
        <w:t xml:space="preserve">l go into more detail on both using </w:t>
      </w:r>
      <w:proofErr w:type="spellStart"/>
      <w:r w:rsidR="00706F1E">
        <w:t>geolocated</w:t>
      </w:r>
      <w:proofErr w:type="spellEnd"/>
      <w:r w:rsidR="00706F1E">
        <w:t xml:space="preserve"> data</w:t>
      </w:r>
      <w:r w:rsidR="00C505C0">
        <w:t>.</w:t>
      </w:r>
    </w:p>
    <w:p w:rsidR="001261D7" w:rsidRDefault="001F43A9" w:rsidP="009567B3">
      <w:pPr>
        <w:pStyle w:val="Para"/>
      </w:pPr>
      <w:r>
        <w:t xml:space="preserve">Once you know where “badness” physically is, </w:t>
      </w:r>
      <w:r w:rsidR="00623B2A">
        <w:t xml:space="preserve">it’s a fairly straightforward process to visualize it on a map. </w:t>
      </w:r>
      <w:r>
        <w:t xml:space="preserve">The AlienVault data provides </w:t>
      </w:r>
      <w:r w:rsidR="00706F1E">
        <w:t>over 250,000 pre-</w:t>
      </w:r>
      <w:proofErr w:type="spellStart"/>
      <w:r w:rsidR="00706F1E">
        <w:t>geo</w:t>
      </w:r>
      <w:r w:rsidR="00623B2A">
        <w:t>located</w:t>
      </w:r>
      <w:proofErr w:type="spellEnd"/>
      <w:r w:rsidR="00623B2A">
        <w:t xml:space="preserve"> addresses, but we’ll need to extract the pairs from the </w:t>
      </w:r>
      <w:r w:rsidR="00623B2A" w:rsidRPr="00623B2A">
        <w:rPr>
          <w:rStyle w:val="InlineCodeVariable"/>
        </w:rPr>
        <w:t>Coords</w:t>
      </w:r>
      <w:r w:rsidR="008F7086">
        <w:t xml:space="preserve"> field first</w:t>
      </w:r>
      <w:r w:rsidR="005F5E52">
        <w:t xml:space="preserve"> (Listing 4-</w:t>
      </w:r>
      <w:r w:rsidR="006B0F7E">
        <w:t>3</w:t>
      </w:r>
      <w:r w:rsidR="005F5E52">
        <w:t>).</w:t>
      </w:r>
    </w:p>
    <w:p w:rsidR="004E29D8" w:rsidRDefault="005F5E52" w:rsidP="004E29D8">
      <w:pPr>
        <w:pStyle w:val="CodeTitle"/>
      </w:pPr>
      <w:r>
        <w:t>Listing 4-</w:t>
      </w:r>
      <w:r w:rsidR="006B0F7E">
        <w:t>3</w:t>
      </w:r>
      <w:r>
        <w:t xml:space="preserve">: </w:t>
      </w:r>
      <w:r w:rsidR="004E29D8">
        <w:t>R code to extract longitude/latitude pairs from AlienVault data</w:t>
      </w:r>
    </w:p>
    <w:p w:rsidR="004E29D8" w:rsidRDefault="004E29D8" w:rsidP="00FB44D0">
      <w:pPr>
        <w:pStyle w:val="CodeListing"/>
      </w:pPr>
      <w:r>
        <w:t># read in the AlienVault reputation data (see Chapter 3)</w:t>
      </w:r>
    </w:p>
    <w:p w:rsidR="004E29D8" w:rsidRPr="00D83D35" w:rsidRDefault="004E29D8" w:rsidP="00FB44D0">
      <w:pPr>
        <w:pStyle w:val="CodeListing"/>
        <w:rPr>
          <w:b/>
        </w:rPr>
      </w:pPr>
      <w:r w:rsidRPr="00A55DB4">
        <w:rPr>
          <w:b/>
          <w:highlight w:val="red"/>
          <w:rPrChange w:id="217" w:author="Russell Thomas" w:date="2013-08-29T17:55:00Z">
            <w:rPr>
              <w:b/>
            </w:rPr>
          </w:rPrChange>
        </w:rPr>
        <w:t>setwd("/suda/chapters")</w:t>
      </w:r>
    </w:p>
    <w:p w:rsidR="004E29D8" w:rsidRPr="00A55DB4" w:rsidRDefault="004E29D8" w:rsidP="00FB44D0">
      <w:pPr>
        <w:pStyle w:val="CodeListing"/>
        <w:rPr>
          <w:b/>
          <w:highlight w:val="green"/>
          <w:rPrChange w:id="218" w:author="Russell Thomas" w:date="2013-08-29T17:59:00Z">
            <w:rPr>
              <w:b/>
            </w:rPr>
          </w:rPrChange>
        </w:rPr>
      </w:pPr>
      <w:r w:rsidRPr="00A55DB4">
        <w:rPr>
          <w:b/>
          <w:highlight w:val="green"/>
          <w:rPrChange w:id="219" w:author="Russell Thomas" w:date="2013-08-29T17:59:00Z">
            <w:rPr>
              <w:b/>
            </w:rPr>
          </w:rPrChange>
        </w:rPr>
        <w:t>avRep &lt;- "ch03/data/reputation.data"</w:t>
      </w:r>
    </w:p>
    <w:p w:rsidR="004E29D8" w:rsidRPr="00A55DB4" w:rsidRDefault="004E29D8" w:rsidP="00FB44D0">
      <w:pPr>
        <w:pStyle w:val="CodeListing"/>
        <w:rPr>
          <w:b/>
          <w:highlight w:val="green"/>
          <w:rPrChange w:id="220" w:author="Russell Thomas" w:date="2013-08-29T17:59:00Z">
            <w:rPr>
              <w:b/>
            </w:rPr>
          </w:rPrChange>
        </w:rPr>
      </w:pPr>
      <w:r w:rsidRPr="00A55DB4">
        <w:rPr>
          <w:b/>
          <w:highlight w:val="green"/>
          <w:rPrChange w:id="221" w:author="Russell Thomas" w:date="2013-08-29T17:59:00Z">
            <w:rPr>
              <w:b/>
            </w:rPr>
          </w:rPrChange>
        </w:rPr>
        <w:t>av.df &lt;- read.csv(avRep,</w:t>
      </w:r>
      <w:r w:rsidR="00C505C0" w:rsidRPr="00A55DB4">
        <w:rPr>
          <w:b/>
          <w:highlight w:val="green"/>
          <w:rPrChange w:id="222" w:author="Russell Thomas" w:date="2013-08-29T17:59:00Z">
            <w:rPr>
              <w:b/>
            </w:rPr>
          </w:rPrChange>
        </w:rPr>
        <w:t xml:space="preserve"> </w:t>
      </w:r>
      <w:r w:rsidRPr="00A55DB4">
        <w:rPr>
          <w:b/>
          <w:highlight w:val="green"/>
          <w:rPrChange w:id="223" w:author="Russell Thomas" w:date="2013-08-29T17:59:00Z">
            <w:rPr>
              <w:b/>
            </w:rPr>
          </w:rPrChange>
        </w:rPr>
        <w:t>sep="#",</w:t>
      </w:r>
      <w:r w:rsidR="00113472" w:rsidRPr="00A55DB4">
        <w:rPr>
          <w:b/>
          <w:highlight w:val="green"/>
          <w:rPrChange w:id="224" w:author="Russell Thomas" w:date="2013-08-29T17:59:00Z">
            <w:rPr>
              <w:b/>
            </w:rPr>
          </w:rPrChange>
        </w:rPr>
        <w:t xml:space="preserve"> </w:t>
      </w:r>
      <w:r w:rsidRPr="00A55DB4">
        <w:rPr>
          <w:b/>
          <w:highlight w:val="green"/>
          <w:rPrChange w:id="225" w:author="Russell Thomas" w:date="2013-08-29T17:59:00Z">
            <w:rPr>
              <w:b/>
            </w:rPr>
          </w:rPrChange>
        </w:rPr>
        <w:t>header=FALSE)</w:t>
      </w:r>
    </w:p>
    <w:p w:rsidR="004E29D8" w:rsidRPr="00A55DB4" w:rsidRDefault="004E29D8" w:rsidP="00FB44D0">
      <w:pPr>
        <w:pStyle w:val="CodeListing"/>
        <w:rPr>
          <w:b/>
          <w:highlight w:val="green"/>
          <w:rPrChange w:id="226" w:author="Russell Thomas" w:date="2013-08-29T17:59:00Z">
            <w:rPr>
              <w:b/>
            </w:rPr>
          </w:rPrChange>
        </w:rPr>
      </w:pPr>
      <w:r w:rsidRPr="00A55DB4">
        <w:rPr>
          <w:b/>
          <w:highlight w:val="green"/>
          <w:rPrChange w:id="227" w:author="Russell Thomas" w:date="2013-08-29T17:59:00Z">
            <w:rPr>
              <w:b/>
            </w:rPr>
          </w:rPrChange>
        </w:rPr>
        <w:t>colnames(av.df) &lt;- c("IP",</w:t>
      </w:r>
      <w:r w:rsidR="00113472" w:rsidRPr="00A55DB4">
        <w:rPr>
          <w:b/>
          <w:highlight w:val="green"/>
          <w:rPrChange w:id="228" w:author="Russell Thomas" w:date="2013-08-29T17:59:00Z">
            <w:rPr>
              <w:b/>
            </w:rPr>
          </w:rPrChange>
        </w:rPr>
        <w:t xml:space="preserve"> </w:t>
      </w:r>
      <w:r w:rsidRPr="00A55DB4">
        <w:rPr>
          <w:b/>
          <w:highlight w:val="green"/>
          <w:rPrChange w:id="229" w:author="Russell Thomas" w:date="2013-08-29T17:59:00Z">
            <w:rPr>
              <w:b/>
            </w:rPr>
          </w:rPrChange>
        </w:rPr>
        <w:t>"Reliability",</w:t>
      </w:r>
      <w:r w:rsidR="00113472" w:rsidRPr="00A55DB4">
        <w:rPr>
          <w:b/>
          <w:highlight w:val="green"/>
          <w:rPrChange w:id="230" w:author="Russell Thomas" w:date="2013-08-29T17:59:00Z">
            <w:rPr>
              <w:b/>
            </w:rPr>
          </w:rPrChange>
        </w:rPr>
        <w:t xml:space="preserve"> </w:t>
      </w:r>
      <w:r w:rsidRPr="00A55DB4">
        <w:rPr>
          <w:b/>
          <w:highlight w:val="green"/>
          <w:rPrChange w:id="231" w:author="Russell Thomas" w:date="2013-08-29T17:59:00Z">
            <w:rPr>
              <w:b/>
            </w:rPr>
          </w:rPrChange>
        </w:rPr>
        <w:t>"Risk",</w:t>
      </w:r>
      <w:r w:rsidR="00113472" w:rsidRPr="00A55DB4">
        <w:rPr>
          <w:b/>
          <w:highlight w:val="green"/>
          <w:rPrChange w:id="232" w:author="Russell Thomas" w:date="2013-08-29T17:59:00Z">
            <w:rPr>
              <w:b/>
            </w:rPr>
          </w:rPrChange>
        </w:rPr>
        <w:t xml:space="preserve"> </w:t>
      </w:r>
      <w:r w:rsidRPr="00A55DB4">
        <w:rPr>
          <w:b/>
          <w:highlight w:val="green"/>
          <w:rPrChange w:id="233" w:author="Russell Thomas" w:date="2013-08-29T17:59:00Z">
            <w:rPr>
              <w:b/>
            </w:rPr>
          </w:rPrChange>
        </w:rPr>
        <w:t>"Type",</w:t>
      </w:r>
    </w:p>
    <w:p w:rsidR="004E29D8" w:rsidRPr="00D83D35" w:rsidRDefault="004E29D8" w:rsidP="00FB44D0">
      <w:pPr>
        <w:pStyle w:val="CodeListing"/>
        <w:rPr>
          <w:b/>
        </w:rPr>
      </w:pPr>
      <w:r w:rsidRPr="00A55DB4">
        <w:rPr>
          <w:b/>
          <w:highlight w:val="green"/>
          <w:rPrChange w:id="234" w:author="Russell Thomas" w:date="2013-08-29T17:59:00Z">
            <w:rPr>
              <w:b/>
            </w:rPr>
          </w:rPrChange>
        </w:rPr>
        <w:t xml:space="preserve">                  "Country",</w:t>
      </w:r>
      <w:r w:rsidR="00113472" w:rsidRPr="00A55DB4">
        <w:rPr>
          <w:b/>
          <w:highlight w:val="green"/>
          <w:rPrChange w:id="235" w:author="Russell Thomas" w:date="2013-08-29T17:59:00Z">
            <w:rPr>
              <w:b/>
            </w:rPr>
          </w:rPrChange>
        </w:rPr>
        <w:t xml:space="preserve"> </w:t>
      </w:r>
      <w:r w:rsidRPr="00A55DB4">
        <w:rPr>
          <w:b/>
          <w:highlight w:val="green"/>
          <w:rPrChange w:id="236" w:author="Russell Thomas" w:date="2013-08-29T17:59:00Z">
            <w:rPr>
              <w:b/>
            </w:rPr>
          </w:rPrChange>
        </w:rPr>
        <w:t>"Locale",</w:t>
      </w:r>
      <w:r w:rsidR="00113472" w:rsidRPr="00A55DB4">
        <w:rPr>
          <w:b/>
          <w:highlight w:val="green"/>
          <w:rPrChange w:id="237" w:author="Russell Thomas" w:date="2013-08-29T17:59:00Z">
            <w:rPr>
              <w:b/>
            </w:rPr>
          </w:rPrChange>
        </w:rPr>
        <w:t xml:space="preserve"> </w:t>
      </w:r>
      <w:r w:rsidRPr="00A55DB4">
        <w:rPr>
          <w:b/>
          <w:highlight w:val="green"/>
          <w:rPrChange w:id="238" w:author="Russell Thomas" w:date="2013-08-29T17:59:00Z">
            <w:rPr>
              <w:b/>
            </w:rPr>
          </w:rPrChange>
        </w:rPr>
        <w:t>"Coords",</w:t>
      </w:r>
      <w:r w:rsidR="00113472" w:rsidRPr="00A55DB4">
        <w:rPr>
          <w:b/>
          <w:highlight w:val="green"/>
          <w:rPrChange w:id="239" w:author="Russell Thomas" w:date="2013-08-29T17:59:00Z">
            <w:rPr>
              <w:b/>
            </w:rPr>
          </w:rPrChange>
        </w:rPr>
        <w:t xml:space="preserve"> </w:t>
      </w:r>
      <w:r w:rsidRPr="00A55DB4">
        <w:rPr>
          <w:b/>
          <w:highlight w:val="green"/>
          <w:rPrChange w:id="240" w:author="Russell Thomas" w:date="2013-08-29T17:59:00Z">
            <w:rPr>
              <w:b/>
            </w:rPr>
          </w:rPrChange>
        </w:rPr>
        <w:t>"x")</w:t>
      </w:r>
    </w:p>
    <w:p w:rsidR="004E29D8" w:rsidRDefault="004E29D8" w:rsidP="00FB44D0">
      <w:pPr>
        <w:pStyle w:val="CodeListing"/>
      </w:pPr>
    </w:p>
    <w:p w:rsidR="00B544AE" w:rsidRPr="00A55DB4" w:rsidRDefault="00B544AE" w:rsidP="00FB44D0">
      <w:pPr>
        <w:pStyle w:val="CodeListing"/>
        <w:rPr>
          <w:highlight w:val="green"/>
          <w:rPrChange w:id="241" w:author="Russell Thomas" w:date="2013-08-29T17:59:00Z">
            <w:rPr/>
          </w:rPrChange>
        </w:rPr>
      </w:pPr>
      <w:r w:rsidRPr="00A55DB4">
        <w:rPr>
          <w:highlight w:val="green"/>
          <w:rPrChange w:id="242" w:author="Russell Thomas" w:date="2013-08-29T17:59:00Z">
            <w:rPr/>
          </w:rPrChange>
        </w:rPr>
        <w:t># create a vector of lat/long data by splitting on ","</w:t>
      </w:r>
    </w:p>
    <w:p w:rsidR="00FA1600" w:rsidRPr="00A55DB4" w:rsidRDefault="00FA1600" w:rsidP="00FB44D0">
      <w:pPr>
        <w:pStyle w:val="CodeListing"/>
        <w:rPr>
          <w:b/>
          <w:highlight w:val="green"/>
          <w:rPrChange w:id="243" w:author="Russell Thomas" w:date="2013-08-29T17:59:00Z">
            <w:rPr>
              <w:b/>
            </w:rPr>
          </w:rPrChange>
        </w:rPr>
      </w:pPr>
      <w:r w:rsidRPr="00A55DB4">
        <w:rPr>
          <w:b/>
          <w:highlight w:val="green"/>
          <w:rPrChange w:id="244" w:author="Russell Thomas" w:date="2013-08-29T17:59:00Z">
            <w:rPr>
              <w:b/>
            </w:rPr>
          </w:rPrChange>
        </w:rPr>
        <w:t>av.coords.vec &lt;- unlist(strsplit(as.character(av.df$Coords), ","))</w:t>
      </w:r>
    </w:p>
    <w:p w:rsidR="00FA1600" w:rsidRPr="00A55DB4" w:rsidRDefault="00FA1600" w:rsidP="00FB44D0">
      <w:pPr>
        <w:pStyle w:val="CodeListing"/>
        <w:rPr>
          <w:highlight w:val="green"/>
          <w:rPrChange w:id="245" w:author="Russell Thomas" w:date="2013-08-29T17:59:00Z">
            <w:rPr/>
          </w:rPrChange>
        </w:rPr>
      </w:pPr>
      <w:r w:rsidRPr="00A55DB4">
        <w:rPr>
          <w:highlight w:val="green"/>
          <w:rPrChange w:id="246" w:author="Russell Thomas" w:date="2013-08-29T17:59:00Z">
            <w:rPr/>
          </w:rPrChange>
        </w:rPr>
        <w:t># convert the vector in a 2-column matrix</w:t>
      </w:r>
    </w:p>
    <w:p w:rsidR="00FA1600" w:rsidRPr="00A55DB4" w:rsidRDefault="00FA1600" w:rsidP="00FB44D0">
      <w:pPr>
        <w:pStyle w:val="CodeListing"/>
        <w:rPr>
          <w:b/>
          <w:highlight w:val="green"/>
          <w:rPrChange w:id="247" w:author="Russell Thomas" w:date="2013-08-29T17:59:00Z">
            <w:rPr>
              <w:b/>
            </w:rPr>
          </w:rPrChange>
        </w:rPr>
      </w:pPr>
      <w:r w:rsidRPr="00A55DB4">
        <w:rPr>
          <w:b/>
          <w:highlight w:val="green"/>
          <w:rPrChange w:id="248" w:author="Russell Thomas" w:date="2013-08-29T17:59:00Z">
            <w:rPr>
              <w:b/>
            </w:rPr>
          </w:rPrChange>
        </w:rPr>
        <w:t>av.coords.mat &lt;- matrix(av.coords.vec, ncol=2, byrow=TRUE)</w:t>
      </w:r>
    </w:p>
    <w:p w:rsidR="00FA1600" w:rsidRPr="00A55DB4" w:rsidRDefault="00FA1600" w:rsidP="00FB44D0">
      <w:pPr>
        <w:pStyle w:val="CodeListing"/>
        <w:rPr>
          <w:highlight w:val="green"/>
          <w:rPrChange w:id="249" w:author="Russell Thomas" w:date="2013-08-29T17:59:00Z">
            <w:rPr/>
          </w:rPrChange>
        </w:rPr>
      </w:pPr>
      <w:r w:rsidRPr="00A55DB4">
        <w:rPr>
          <w:highlight w:val="green"/>
          <w:rPrChange w:id="250" w:author="Russell Thomas" w:date="2013-08-29T17:59:00Z">
            <w:rPr/>
          </w:rPrChange>
        </w:rPr>
        <w:t># project into a data frame</w:t>
      </w:r>
    </w:p>
    <w:p w:rsidR="00FA1600" w:rsidRPr="00A55DB4" w:rsidRDefault="00FA1600" w:rsidP="00FB44D0">
      <w:pPr>
        <w:pStyle w:val="CodeListing"/>
        <w:rPr>
          <w:b/>
          <w:highlight w:val="green"/>
          <w:rPrChange w:id="251" w:author="Russell Thomas" w:date="2013-08-29T17:59:00Z">
            <w:rPr>
              <w:b/>
            </w:rPr>
          </w:rPrChange>
        </w:rPr>
      </w:pPr>
      <w:r w:rsidRPr="00A55DB4">
        <w:rPr>
          <w:b/>
          <w:highlight w:val="green"/>
          <w:rPrChange w:id="252" w:author="Russell Thomas" w:date="2013-08-29T17:59:00Z">
            <w:rPr>
              <w:b/>
            </w:rPr>
          </w:rPrChange>
        </w:rPr>
        <w:t>av.coords.df &lt;- as.data.frame(av.coords.mat)</w:t>
      </w:r>
    </w:p>
    <w:p w:rsidR="00FA1600" w:rsidRPr="00A55DB4" w:rsidRDefault="00FA1600" w:rsidP="00FB44D0">
      <w:pPr>
        <w:pStyle w:val="CodeListing"/>
        <w:rPr>
          <w:highlight w:val="green"/>
          <w:rPrChange w:id="253" w:author="Russell Thomas" w:date="2013-08-29T17:59:00Z">
            <w:rPr/>
          </w:rPrChange>
        </w:rPr>
      </w:pPr>
      <w:r w:rsidRPr="00A55DB4">
        <w:rPr>
          <w:highlight w:val="green"/>
          <w:rPrChange w:id="254" w:author="Russell Thomas" w:date="2013-08-29T17:59:00Z">
            <w:rPr/>
          </w:rPrChange>
        </w:rPr>
        <w:t xml:space="preserve"># name the columns </w:t>
      </w:r>
    </w:p>
    <w:p w:rsidR="00FA1600" w:rsidRPr="00A55DB4" w:rsidRDefault="00FA1600" w:rsidP="00FB44D0">
      <w:pPr>
        <w:pStyle w:val="CodeListing"/>
        <w:rPr>
          <w:b/>
          <w:highlight w:val="green"/>
          <w:rPrChange w:id="255" w:author="Russell Thomas" w:date="2013-08-29T17:59:00Z">
            <w:rPr>
              <w:b/>
            </w:rPr>
          </w:rPrChange>
        </w:rPr>
      </w:pPr>
      <w:r w:rsidRPr="00A55DB4">
        <w:rPr>
          <w:b/>
          <w:highlight w:val="green"/>
          <w:rPrChange w:id="256" w:author="Russell Thomas" w:date="2013-08-29T17:59:00Z">
            <w:rPr>
              <w:b/>
            </w:rPr>
          </w:rPrChange>
        </w:rPr>
        <w:t>colnames(av.coords.df) &lt;- c("lat","long")</w:t>
      </w:r>
    </w:p>
    <w:p w:rsidR="00FA1600" w:rsidRPr="00A55DB4" w:rsidRDefault="00FA1600" w:rsidP="00FB44D0">
      <w:pPr>
        <w:pStyle w:val="CodeListing"/>
        <w:rPr>
          <w:highlight w:val="green"/>
          <w:rPrChange w:id="257" w:author="Russell Thomas" w:date="2013-08-29T17:59:00Z">
            <w:rPr/>
          </w:rPrChange>
        </w:rPr>
      </w:pPr>
      <w:r w:rsidRPr="00A55DB4">
        <w:rPr>
          <w:highlight w:val="green"/>
          <w:rPrChange w:id="258" w:author="Russell Thomas" w:date="2013-08-29T17:59:00Z">
            <w:rPr/>
          </w:rPrChange>
        </w:rPr>
        <w:t># convert the characters to numeric values</w:t>
      </w:r>
    </w:p>
    <w:p w:rsidR="00FA1600" w:rsidRPr="00A55DB4" w:rsidRDefault="00FA1600" w:rsidP="00FB44D0">
      <w:pPr>
        <w:pStyle w:val="CodeListing"/>
        <w:rPr>
          <w:b/>
          <w:highlight w:val="green"/>
          <w:rPrChange w:id="259" w:author="Russell Thomas" w:date="2013-08-29T17:59:00Z">
            <w:rPr>
              <w:b/>
            </w:rPr>
          </w:rPrChange>
        </w:rPr>
      </w:pPr>
      <w:r w:rsidRPr="00A55DB4">
        <w:rPr>
          <w:b/>
          <w:highlight w:val="green"/>
          <w:rPrChange w:id="260" w:author="Russell Thomas" w:date="2013-08-29T17:59:00Z">
            <w:rPr>
              <w:b/>
            </w:rPr>
          </w:rPrChange>
        </w:rPr>
        <w:t>av.coords.df$long &lt;- as.double(as.character(av.coords.df$long))</w:t>
      </w:r>
    </w:p>
    <w:p w:rsidR="00AF4EBF" w:rsidRPr="00D83D35" w:rsidRDefault="00FA1600" w:rsidP="00FB44D0">
      <w:pPr>
        <w:pStyle w:val="CodeListing"/>
        <w:rPr>
          <w:b/>
        </w:rPr>
      </w:pPr>
      <w:r w:rsidRPr="00A55DB4">
        <w:rPr>
          <w:b/>
          <w:highlight w:val="green"/>
          <w:rPrChange w:id="261" w:author="Russell Thomas" w:date="2013-08-29T17:59:00Z">
            <w:rPr>
              <w:b/>
            </w:rPr>
          </w:rPrChange>
        </w:rPr>
        <w:t>av.coords.df$lat &lt;- as.double(as.character(av.coords.df$lat))</w:t>
      </w:r>
    </w:p>
    <w:p w:rsidR="00A55DB4" w:rsidRDefault="00A55DB4" w:rsidP="00A55DB4">
      <w:pPr>
        <w:pStyle w:val="QueryPara"/>
        <w:numPr>
          <w:ins w:id="262" w:author="Russell Thomas" w:date="2013-08-29T17:55:00Z"/>
        </w:numPr>
        <w:rPr>
          <w:ins w:id="263" w:author="Russell Thomas" w:date="2013-08-29T17:56:00Z"/>
        </w:rPr>
      </w:pPr>
      <w:proofErr w:type="spellStart"/>
      <w:ins w:id="264" w:author="Russell Thomas" w:date="2013-08-29T17:56:00Z">
        <w:r w:rsidRPr="00A55DB4">
          <w:t>setwd</w:t>
        </w:r>
        <w:proofErr w:type="spellEnd"/>
        <w:r w:rsidRPr="00A55DB4">
          <w:t>("/</w:t>
        </w:r>
        <w:proofErr w:type="spellStart"/>
        <w:r w:rsidRPr="00A55DB4">
          <w:t>suda</w:t>
        </w:r>
        <w:proofErr w:type="spellEnd"/>
        <w:r w:rsidRPr="00A55DB4">
          <w:t>/chapters")</w:t>
        </w:r>
        <w:r>
          <w:t xml:space="preserve"> – generates an error </w:t>
        </w:r>
      </w:ins>
      <w:ins w:id="265" w:author="Russell Thomas" w:date="2013-08-29T17:59:00Z">
        <w:r>
          <w:t xml:space="preserve">in </w:t>
        </w:r>
        <w:proofErr w:type="spellStart"/>
        <w:r>
          <w:t>RStudio</w:t>
        </w:r>
        <w:proofErr w:type="spellEnd"/>
        <w:r>
          <w:t xml:space="preserve"> </w:t>
        </w:r>
      </w:ins>
      <w:ins w:id="266" w:author="Russell Thomas" w:date="2013-08-29T17:56:00Z">
        <w:r>
          <w:t>because this is not the same directory structure set up in Chapter 2 and used in Chapter 3.</w:t>
        </w:r>
      </w:ins>
    </w:p>
    <w:p w:rsidR="00A55DB4" w:rsidRDefault="00A55DB4" w:rsidP="00A55DB4">
      <w:pPr>
        <w:pStyle w:val="QueryPara"/>
        <w:numPr>
          <w:ins w:id="267" w:author="Russell Thomas" w:date="2013-08-29T17:56:00Z"/>
        </w:numPr>
        <w:rPr>
          <w:ins w:id="268" w:author="Russell Thomas" w:date="2013-08-29T17:56:00Z"/>
        </w:rPr>
      </w:pPr>
    </w:p>
    <w:p w:rsidR="00A55DB4" w:rsidRDefault="00A55DB4" w:rsidP="00A55DB4">
      <w:pPr>
        <w:pStyle w:val="QueryPara"/>
        <w:numPr>
          <w:ins w:id="269" w:author="Russell Thomas" w:date="2013-08-29T17:56:00Z"/>
        </w:numPr>
        <w:rPr>
          <w:ins w:id="270" w:author="Russell Thomas" w:date="2013-08-29T17:55:00Z"/>
        </w:rPr>
        <w:pPrChange w:id="271" w:author="Russell Thomas" w:date="2013-08-29T17:55:00Z">
          <w:pPr>
            <w:pStyle w:val="Para"/>
          </w:pPr>
        </w:pPrChange>
      </w:pPr>
      <w:ins w:id="272" w:author="Russell Thomas" w:date="2013-08-29T17:56:00Z">
        <w:r>
          <w:t xml:space="preserve">It should be “~/book”.  When I change that statement to </w:t>
        </w:r>
      </w:ins>
      <w:proofErr w:type="spellStart"/>
      <w:ins w:id="273" w:author="Russell Thomas" w:date="2013-08-29T17:58:00Z">
        <w:r w:rsidRPr="00A55DB4">
          <w:t>setwd</w:t>
        </w:r>
        <w:proofErr w:type="spellEnd"/>
        <w:r w:rsidRPr="00A55DB4">
          <w:t>("~/book")</w:t>
        </w:r>
      </w:ins>
      <w:ins w:id="274" w:author="Russell Thomas" w:date="2013-08-29T17:57:00Z">
        <w:r>
          <w:t>, it works.</w:t>
        </w:r>
      </w:ins>
    </w:p>
    <w:p w:rsidR="00A55DB4" w:rsidRDefault="00A55DB4" w:rsidP="00A51C44">
      <w:pPr>
        <w:pStyle w:val="Para"/>
        <w:numPr>
          <w:ins w:id="275" w:author="Russell Thomas" w:date="2013-08-29T17:55:00Z"/>
        </w:numPr>
        <w:rPr>
          <w:ins w:id="276" w:author="Russell Thomas" w:date="2013-08-29T17:55:00Z"/>
        </w:rPr>
      </w:pPr>
    </w:p>
    <w:p w:rsidR="00A55DB4" w:rsidRDefault="00623B2A" w:rsidP="00A51C44">
      <w:pPr>
        <w:pStyle w:val="Para"/>
        <w:rPr>
          <w:ins w:id="277" w:author="Russell Thomas" w:date="2013-08-29T18:08:00Z"/>
        </w:rPr>
      </w:pPr>
      <w:r>
        <w:t xml:space="preserve">With the latitude and longitude </w:t>
      </w:r>
      <w:r w:rsidR="00CC699D">
        <w:t>coordinates</w:t>
      </w:r>
      <w:r>
        <w:t xml:space="preserve"> in hand, you could avoid R or Python code altogether and use Google Maps to visualize the locations…if you </w:t>
      </w:r>
      <w:r w:rsidR="000303DC">
        <w:t xml:space="preserve">felt like grabbing a caffeinated beverage while it </w:t>
      </w:r>
      <w:r w:rsidR="004F1F84">
        <w:t xml:space="preserve">uploads to Google Fusion Tables </w:t>
      </w:r>
      <w:r w:rsidR="009262F7">
        <w:t>(</w:t>
      </w:r>
      <w:r w:rsidR="00CA5475" w:rsidRPr="00A55DB4">
        <w:rPr>
          <w:highlight w:val="green"/>
          <w:rPrChange w:id="278" w:author="Russell Thomas" w:date="2013-08-29T18:01:00Z">
            <w:rPr/>
          </w:rPrChange>
        </w:rPr>
        <w:fldChar w:fldCharType="begin"/>
      </w:r>
      <w:r w:rsidR="00CA5475" w:rsidRPr="00A55DB4">
        <w:rPr>
          <w:highlight w:val="green"/>
          <w:rPrChange w:id="279" w:author="Russell Thomas" w:date="2013-08-29T18:01:00Z">
            <w:rPr/>
          </w:rPrChange>
        </w:rPr>
        <w:instrText>HYPERLINK "http://tables.googlelabs.com/"</w:instrText>
      </w:r>
      <w:r w:rsidR="00CA5475" w:rsidRPr="00A55DB4">
        <w:rPr>
          <w:highlight w:val="green"/>
          <w:rPrChange w:id="280" w:author="Russell Thomas" w:date="2013-08-29T18:01:00Z">
            <w:rPr/>
          </w:rPrChange>
        </w:rPr>
        <w:fldChar w:fldCharType="separate"/>
      </w:r>
      <w:r w:rsidR="009262F7" w:rsidRPr="00A55DB4">
        <w:rPr>
          <w:rStyle w:val="InlineURL"/>
          <w:highlight w:val="green"/>
          <w:rPrChange w:id="281" w:author="Russell Thomas" w:date="2013-08-29T18:01:00Z">
            <w:rPr>
              <w:rStyle w:val="InlineURL"/>
            </w:rPr>
          </w:rPrChange>
        </w:rPr>
        <w:t>http://tables.googlelabs.</w:t>
      </w:r>
      <w:r w:rsidR="009262F7" w:rsidRPr="00A55DB4">
        <w:rPr>
          <w:rStyle w:val="InlineURL"/>
          <w:highlight w:val="green"/>
          <w:rPrChange w:id="282" w:author="Russell Thomas" w:date="2013-08-29T18:01:00Z">
            <w:rPr>
              <w:rStyle w:val="InlineURL"/>
            </w:rPr>
          </w:rPrChange>
        </w:rPr>
        <w:t>c</w:t>
      </w:r>
      <w:r w:rsidR="009262F7" w:rsidRPr="00A55DB4">
        <w:rPr>
          <w:rStyle w:val="InlineURL"/>
          <w:highlight w:val="green"/>
          <w:rPrChange w:id="283" w:author="Russell Thomas" w:date="2013-08-29T18:01:00Z">
            <w:rPr>
              <w:rStyle w:val="InlineURL"/>
            </w:rPr>
          </w:rPrChange>
        </w:rPr>
        <w:t>om/</w:t>
      </w:r>
      <w:r w:rsidR="00CA5475" w:rsidRPr="00A55DB4">
        <w:rPr>
          <w:highlight w:val="green"/>
          <w:rPrChange w:id="284" w:author="Russell Thomas" w:date="2013-08-29T18:01:00Z">
            <w:rPr/>
          </w:rPrChange>
        </w:rPr>
        <w:fldChar w:fldCharType="end"/>
      </w:r>
      <w:r w:rsidR="009262F7" w:rsidRPr="00A55DB4">
        <w:rPr>
          <w:highlight w:val="green"/>
          <w:rPrChange w:id="285" w:author="Russell Thomas" w:date="2013-08-29T18:01:00Z">
            <w:rPr/>
          </w:rPrChange>
        </w:rPr>
        <w:t>)</w:t>
      </w:r>
      <w:r w:rsidR="009262F7">
        <w:t xml:space="preserve"> </w:t>
      </w:r>
      <w:r w:rsidR="004F1F84">
        <w:t>and renders</w:t>
      </w:r>
      <w:r w:rsidR="006851EC">
        <w:t xml:space="preserve">. </w:t>
      </w:r>
      <w:r w:rsidR="00AF4EBF">
        <w:t>Even though Google has considerably sped up their online mapping API, t</w:t>
      </w:r>
      <w:r w:rsidR="006851EC">
        <w:t>he</w:t>
      </w:r>
      <w:r w:rsidR="00AF4EBF">
        <w:t xml:space="preserve"> resultant</w:t>
      </w:r>
      <w:r w:rsidR="006851EC">
        <w:t xml:space="preserve">—albeit, </w:t>
      </w:r>
      <w:r w:rsidR="003E683C">
        <w:t>handsome</w:t>
      </w:r>
      <w:r w:rsidR="006851EC">
        <w:t>—</w:t>
      </w:r>
      <w:r>
        <w:t xml:space="preserve">map would </w:t>
      </w:r>
      <w:r w:rsidR="00AF4EBF">
        <w:t xml:space="preserve">end up </w:t>
      </w:r>
      <w:r>
        <w:t>be</w:t>
      </w:r>
      <w:r w:rsidR="00AF4EBF">
        <w:t>ing</w:t>
      </w:r>
      <w:r>
        <w:t xml:space="preserve"> </w:t>
      </w:r>
      <w:r w:rsidR="00BD71ED">
        <w:t xml:space="preserve">partially </w:t>
      </w:r>
      <w:r w:rsidR="006851EC">
        <w:t>obscured with map markers</w:t>
      </w:r>
      <w:r w:rsidR="003E683C">
        <w:t xml:space="preserve">. </w:t>
      </w:r>
      <w:r w:rsidR="00AF4EBF">
        <w:t xml:space="preserve">For example, mapping the AlienVault data set </w:t>
      </w:r>
      <w:r w:rsidR="003E683C">
        <w:t xml:space="preserve">with Google </w:t>
      </w:r>
      <w:r w:rsidR="00AF4EBF">
        <w:t>Maps (Figure 4.1) produces a result that makes it seem like</w:t>
      </w:r>
      <w:r w:rsidR="003E683C">
        <w:t xml:space="preserve"> malicious hosts have consumed Japan</w:t>
      </w:r>
      <w:r w:rsidR="006851EC">
        <w:t>.</w:t>
      </w:r>
      <w:r w:rsidR="00A51C44">
        <w:t xml:space="preserve"> Rather than rely </w:t>
      </w:r>
      <w:r w:rsidR="003E683C">
        <w:t xml:space="preserve">solely </w:t>
      </w:r>
      <w:r w:rsidR="00A51C44">
        <w:t xml:space="preserve">on Google, you can use the mapping functions in R to accomplish a similar task </w:t>
      </w:r>
      <w:r w:rsidR="009262F7">
        <w:t xml:space="preserve">(Figure 4.2) </w:t>
      </w:r>
      <w:r w:rsidR="00A51C44">
        <w:t xml:space="preserve">with far </w:t>
      </w:r>
      <w:r w:rsidR="0093302F">
        <w:t>greater</w:t>
      </w:r>
      <w:r w:rsidR="00A51C44">
        <w:t xml:space="preserve"> precision.</w:t>
      </w:r>
      <w:r w:rsidR="00AB604D">
        <w:t xml:space="preserve"> </w:t>
      </w:r>
      <w:r w:rsidR="00FE519A">
        <w:t>(</w:t>
      </w:r>
      <w:r w:rsidR="00AB604D" w:rsidRPr="00A55DB4">
        <w:rPr>
          <w:highlight w:val="red"/>
          <w:rPrChange w:id="286" w:author="Russell Thomas" w:date="2013-08-29T18:08:00Z">
            <w:rPr/>
          </w:rPrChange>
        </w:rPr>
        <w:t>You can find the code that generated Figure 4.2 on the companion web site</w:t>
      </w:r>
      <w:r w:rsidR="00AF4EBF" w:rsidRPr="00AF4EBF">
        <w:t xml:space="preserve"> </w:t>
      </w:r>
    </w:p>
    <w:p w:rsidR="00A55DB4" w:rsidRDefault="00A55DB4" w:rsidP="00A55DB4">
      <w:pPr>
        <w:pStyle w:val="QueryPara"/>
        <w:numPr>
          <w:ins w:id="287" w:author="Russell Thomas" w:date="2013-08-29T18:08:00Z"/>
        </w:numPr>
        <w:rPr>
          <w:ins w:id="288" w:author="Russell Thomas" w:date="2013-08-29T18:08:00Z"/>
        </w:rPr>
        <w:pPrChange w:id="289" w:author="Russell Thomas" w:date="2013-08-29T18:09:00Z">
          <w:pPr>
            <w:pStyle w:val="Para"/>
          </w:pPr>
        </w:pPrChange>
      </w:pPr>
      <w:ins w:id="290" w:author="Russell Thomas" w:date="2013-08-29T18:09:00Z">
        <w:r>
          <w:t>I don’t see this code in the R code file for Ch04.</w:t>
        </w:r>
      </w:ins>
    </w:p>
    <w:p w:rsidR="00A51C44" w:rsidRDefault="00AF4EBF" w:rsidP="00A51C44">
      <w:pPr>
        <w:pStyle w:val="Para"/>
        <w:numPr>
          <w:ins w:id="291" w:author="Russell Thomas" w:date="2013-08-29T18:08:00Z"/>
        </w:numPr>
      </w:pPr>
      <w:r>
        <w:t xml:space="preserve">and further examples of geographical mapping and analysis in </w:t>
      </w:r>
      <w:r w:rsidRPr="00C1782B">
        <w:rPr>
          <w:highlight w:val="yellow"/>
        </w:rPr>
        <w:t>Chapter 5</w:t>
      </w:r>
      <w:r w:rsidR="00AB604D" w:rsidRPr="00AB604D">
        <w:t>.</w:t>
      </w:r>
      <w:r w:rsidR="00FE519A">
        <w:t>)</w:t>
      </w:r>
    </w:p>
    <w:p w:rsidR="00A51C44" w:rsidRDefault="00A51C44" w:rsidP="00A51C44">
      <w:pPr>
        <w:pStyle w:val="Slug"/>
      </w:pPr>
      <w:r w:rsidRPr="00A55DB4">
        <w:rPr>
          <w:highlight w:val="green"/>
          <w:rPrChange w:id="292" w:author="Russell Thomas" w:date="2013-08-29T18:03:00Z">
            <w:rPr/>
          </w:rPrChange>
        </w:rPr>
        <w:t>Figure 4.1 Google Fusion Table</w:t>
      </w:r>
      <w:ins w:id="293" w:author="Russell Thomas" w:date="2013-08-29T18:03:00Z">
        <w:r w:rsidR="00A55DB4">
          <w:rPr>
            <w:highlight w:val="green"/>
          </w:rPr>
          <w:t xml:space="preserve"> + </w:t>
        </w:r>
      </w:ins>
      <w:del w:id="294" w:author="Russell Thomas" w:date="2013-08-29T18:03:00Z">
        <w:r w:rsidRPr="00A55DB4" w:rsidDel="00A55DB4">
          <w:rPr>
            <w:highlight w:val="green"/>
            <w:rPrChange w:id="295" w:author="Russell Thomas" w:date="2013-08-29T18:03:00Z">
              <w:rPr/>
            </w:rPrChange>
          </w:rPr>
          <w:delText>/</w:delText>
        </w:r>
      </w:del>
      <w:r w:rsidRPr="00A55DB4">
        <w:rPr>
          <w:highlight w:val="green"/>
          <w:rPrChange w:id="296" w:author="Russell Thomas" w:date="2013-08-29T18:03:00Z">
            <w:rPr/>
          </w:rPrChange>
        </w:rPr>
        <w:t xml:space="preserve">Google Maps </w:t>
      </w:r>
      <w:r w:rsidR="0062268E" w:rsidRPr="00A55DB4">
        <w:rPr>
          <w:highlight w:val="green"/>
          <w:rPrChange w:id="297" w:author="Russell Thomas" w:date="2013-08-29T18:03:00Z">
            <w:rPr/>
          </w:rPrChange>
        </w:rPr>
        <w:t>Chart Of</w:t>
      </w:r>
      <w:r w:rsidR="00C17BB5" w:rsidRPr="00A55DB4">
        <w:rPr>
          <w:highlight w:val="green"/>
          <w:rPrChange w:id="298" w:author="Russell Thomas" w:date="2013-08-29T18:03:00Z">
            <w:rPr/>
          </w:rPrChange>
        </w:rPr>
        <w:t xml:space="preserve"> </w:t>
      </w:r>
      <w:r w:rsidRPr="00A55DB4">
        <w:rPr>
          <w:highlight w:val="green"/>
          <w:rPrChange w:id="299" w:author="Russell Thomas" w:date="2013-08-29T18:03:00Z">
            <w:rPr/>
          </w:rPrChange>
        </w:rPr>
        <w:t>AlienVault Malicious Nodes</w:t>
      </w:r>
      <w:r w:rsidRPr="00A55DB4">
        <w:rPr>
          <w:highlight w:val="green"/>
          <w:rPrChange w:id="300" w:author="Russell Thomas" w:date="2013-08-29T18:03:00Z">
            <w:rPr/>
          </w:rPrChange>
        </w:rPr>
        <w:tab/>
        <w:t>[</w:t>
      </w:r>
      <w:r w:rsidR="00C110A9" w:rsidRPr="00A55DB4">
        <w:rPr>
          <w:highlight w:val="green"/>
          <w:rPrChange w:id="301" w:author="Russell Thomas" w:date="2013-08-29T18:03:00Z">
            <w:rPr/>
          </w:rPrChange>
        </w:rPr>
        <w:t>793725c04f</w:t>
      </w:r>
      <w:r w:rsidR="008D2A97" w:rsidRPr="00A55DB4">
        <w:rPr>
          <w:highlight w:val="green"/>
          <w:rPrChange w:id="302" w:author="Russell Thomas" w:date="2013-08-29T18:03:00Z">
            <w:rPr/>
          </w:rPrChange>
        </w:rPr>
        <w:t>01</w:t>
      </w:r>
      <w:r w:rsidRPr="00A55DB4">
        <w:rPr>
          <w:highlight w:val="green"/>
          <w:rPrChange w:id="303" w:author="Russell Thomas" w:date="2013-08-29T18:03:00Z">
            <w:rPr/>
          </w:rPrChange>
        </w:rPr>
        <w:t>.png]</w:t>
      </w:r>
    </w:p>
    <w:p w:rsidR="00AB604D" w:rsidRDefault="00A51C44" w:rsidP="00AB604D">
      <w:pPr>
        <w:pStyle w:val="Slug"/>
      </w:pPr>
      <w:r w:rsidRPr="00A55DB4">
        <w:rPr>
          <w:highlight w:val="green"/>
          <w:rPrChange w:id="304" w:author="Russell Thomas" w:date="2013-08-29T18:04:00Z">
            <w:rPr/>
          </w:rPrChange>
        </w:rPr>
        <w:t>Figure 4.2 R ‘</w:t>
      </w:r>
      <w:proofErr w:type="spellStart"/>
      <w:r w:rsidRPr="00A55DB4">
        <w:rPr>
          <w:highlight w:val="green"/>
          <w:rPrChange w:id="305" w:author="Russell Thomas" w:date="2013-08-29T18:04:00Z">
            <w:rPr/>
          </w:rPrChange>
        </w:rPr>
        <w:t>ggplot</w:t>
      </w:r>
      <w:proofErr w:type="spellEnd"/>
      <w:r w:rsidRPr="00A55DB4">
        <w:rPr>
          <w:highlight w:val="green"/>
          <w:rPrChange w:id="306" w:author="Russell Thomas" w:date="2013-08-29T18:04:00Z">
            <w:rPr/>
          </w:rPrChange>
        </w:rPr>
        <w:t>/maps’ Package Dot-plot</w:t>
      </w:r>
      <w:r w:rsidR="00F37A74" w:rsidRPr="00A55DB4">
        <w:rPr>
          <w:highlight w:val="green"/>
          <w:rPrChange w:id="307" w:author="Russell Thomas" w:date="2013-08-29T18:04:00Z">
            <w:rPr/>
          </w:rPrChange>
        </w:rPr>
        <w:t xml:space="preserve"> Map</w:t>
      </w:r>
      <w:r w:rsidR="008E5047" w:rsidRPr="00A55DB4">
        <w:rPr>
          <w:highlight w:val="green"/>
          <w:rPrChange w:id="308" w:author="Russell Thomas" w:date="2013-08-29T18:04:00Z">
            <w:rPr/>
          </w:rPrChange>
        </w:rPr>
        <w:t xml:space="preserve"> </w:t>
      </w:r>
      <w:r w:rsidR="00DA42B9" w:rsidRPr="00A55DB4">
        <w:rPr>
          <w:highlight w:val="green"/>
          <w:rPrChange w:id="309" w:author="Russell Thomas" w:date="2013-08-29T18:04:00Z">
            <w:rPr/>
          </w:rPrChange>
        </w:rPr>
        <w:t>Of AlienVault</w:t>
      </w:r>
      <w:r w:rsidRPr="00A55DB4">
        <w:rPr>
          <w:highlight w:val="green"/>
          <w:rPrChange w:id="310" w:author="Russell Thomas" w:date="2013-08-29T18:04:00Z">
            <w:rPr/>
          </w:rPrChange>
        </w:rPr>
        <w:t xml:space="preserve"> Malicious Nodes</w:t>
      </w:r>
      <w:r w:rsidRPr="00A55DB4">
        <w:rPr>
          <w:highlight w:val="green"/>
          <w:rPrChange w:id="311" w:author="Russell Thomas" w:date="2013-08-29T18:04:00Z">
            <w:rPr/>
          </w:rPrChange>
        </w:rPr>
        <w:tab/>
        <w:t>[</w:t>
      </w:r>
      <w:r w:rsidR="00C110A9" w:rsidRPr="00A55DB4">
        <w:rPr>
          <w:highlight w:val="green"/>
          <w:rPrChange w:id="312" w:author="Russell Thomas" w:date="2013-08-29T18:04:00Z">
            <w:rPr/>
          </w:rPrChange>
        </w:rPr>
        <w:t>793725c04f</w:t>
      </w:r>
      <w:r w:rsidR="008D2A97" w:rsidRPr="00A55DB4">
        <w:rPr>
          <w:highlight w:val="green"/>
          <w:rPrChange w:id="313" w:author="Russell Thomas" w:date="2013-08-29T18:04:00Z">
            <w:rPr/>
          </w:rPrChange>
        </w:rPr>
        <w:t>02</w:t>
      </w:r>
      <w:r w:rsidRPr="00A55DB4">
        <w:rPr>
          <w:highlight w:val="green"/>
          <w:rPrChange w:id="314" w:author="Russell Thomas" w:date="2013-08-29T18:04:00Z">
            <w:rPr/>
          </w:rPrChange>
        </w:rPr>
        <w:t>.png]</w:t>
      </w:r>
    </w:p>
    <w:p w:rsidR="00AB604D" w:rsidRDefault="007E14DB" w:rsidP="00AB604D">
      <w:pPr>
        <w:pStyle w:val="Para"/>
      </w:pPr>
      <w:r>
        <w:t xml:space="preserve">The ability to associate an IP address </w:t>
      </w:r>
      <w:r w:rsidR="00AB604D">
        <w:t xml:space="preserve">with a physical location and display it on a map has inherent utility </w:t>
      </w:r>
      <w:r w:rsidR="00A864FB">
        <w:t xml:space="preserve">(which will become even more apparent in </w:t>
      </w:r>
      <w:r w:rsidR="00A864FB" w:rsidRPr="00A864FB">
        <w:rPr>
          <w:highlight w:val="yellow"/>
        </w:rPr>
        <w:t>Chapter 5</w:t>
      </w:r>
      <w:r w:rsidR="00A864FB">
        <w:t xml:space="preserve">) </w:t>
      </w:r>
      <w:r w:rsidR="00AB604D">
        <w:t xml:space="preserve">since it’s one thing to read </w:t>
      </w:r>
      <w:r w:rsidR="003E683C">
        <w:t>the destinations of your internet users and quite another to “see”</w:t>
      </w:r>
      <w:r w:rsidR="002E4B0C">
        <w:t xml:space="preserve"> it</w:t>
      </w:r>
      <w:r w:rsidR="00B544AE">
        <w:t xml:space="preserve"> on a map</w:t>
      </w:r>
      <w:r w:rsidR="002E4B0C">
        <w:t>, especially if you’re trying to communicate the groupings versus just analyze</w:t>
      </w:r>
      <w:r w:rsidR="003E683C">
        <w:t xml:space="preserve"> </w:t>
      </w:r>
      <w:r w:rsidR="002E4B0C">
        <w:t xml:space="preserve">them. </w:t>
      </w:r>
      <w:r w:rsidR="003E683C">
        <w:t>Yet, the</w:t>
      </w:r>
      <w:r w:rsidR="002E4B0C">
        <w:t>re can be</w:t>
      </w:r>
      <w:r w:rsidR="003E683C">
        <w:t xml:space="preserve"> more to the </w:t>
      </w:r>
      <w:r w:rsidR="002E4B0C">
        <w:t>end result</w:t>
      </w:r>
      <w:r w:rsidR="003E683C">
        <w:t xml:space="preserve"> of these geographical than a pretty picture</w:t>
      </w:r>
      <w:r w:rsidR="002E4B0C">
        <w:t xml:space="preserve">. </w:t>
      </w:r>
    </w:p>
    <w:p w:rsidR="004C7785" w:rsidRPr="00A6189E" w:rsidRDefault="004C7785" w:rsidP="004C7785">
      <w:pPr>
        <w:pStyle w:val="H1"/>
      </w:pPr>
      <w:r>
        <w:t xml:space="preserve">Augmenting </w:t>
      </w:r>
      <w:r w:rsidR="00AB6B01">
        <w:t xml:space="preserve">IP Address </w:t>
      </w:r>
      <w:r>
        <w:t>Data</w:t>
      </w:r>
    </w:p>
    <w:p w:rsidR="004C7785" w:rsidRDefault="004C7785" w:rsidP="004C7785">
      <w:pPr>
        <w:pStyle w:val="Para"/>
      </w:pPr>
      <w:r>
        <w:t xml:space="preserve">In an analyst’s dream world, every data set </w:t>
      </w:r>
      <w:r w:rsidR="00A864FB">
        <w:t>we</w:t>
      </w:r>
      <w:r>
        <w:t xml:space="preserve"> are asked to crunch through would be error-free and have all the attributes necessary for thorough and robust analyses. Sadly, information security is no different from other </w:t>
      </w:r>
      <w:r w:rsidR="00AF4EBF">
        <w:t xml:space="preserve">disciplines </w:t>
      </w:r>
      <w:r>
        <w:t xml:space="preserve">when it comes to imperfect data sets and highly distributed referential data or </w:t>
      </w:r>
      <w:r w:rsidR="00AF4EBF">
        <w:t>just a plethora of potential</w:t>
      </w:r>
      <w:r>
        <w:t xml:space="preserve"> metadata sources. This </w:t>
      </w:r>
      <w:r w:rsidRPr="00BC1784">
        <w:rPr>
          <w:i/>
        </w:rPr>
        <w:t>can</w:t>
      </w:r>
      <w:r>
        <w:t xml:space="preserve"> pose challenges to effective data analyses, but it is usually possible to find and use the data you need.</w:t>
      </w:r>
    </w:p>
    <w:p w:rsidR="004C7785" w:rsidRDefault="004C7785" w:rsidP="004C7785">
      <w:pPr>
        <w:pStyle w:val="Para"/>
      </w:pPr>
      <w:r>
        <w:t>Even though we have geographic information in our AlienVault data set, the internet has</w:t>
      </w:r>
      <w:r w:rsidR="00DE0475">
        <w:t xml:space="preserve">, as we’ve </w:t>
      </w:r>
      <w:r w:rsidR="009262F7">
        <w:t>indicated</w:t>
      </w:r>
      <w:r w:rsidR="00DE0475">
        <w:t>,</w:t>
      </w:r>
      <w:r>
        <w:t xml:space="preserve"> both physical and logical groupings. It might be interesting to see how this data looks through a different lens, and for this example we’ll augment our data set </w:t>
      </w:r>
      <w:r w:rsidR="005F5E52">
        <w:t xml:space="preserve">(Listing 4-3) </w:t>
      </w:r>
      <w:r>
        <w:t>with additional data from the IANA IPv4 Address Space Registry (</w:t>
      </w:r>
      <w:r w:rsidRPr="00A55DB4">
        <w:rPr>
          <w:rStyle w:val="InlineURL"/>
          <w:highlight w:val="green"/>
          <w:rPrChange w:id="315" w:author="Russell Thomas" w:date="2013-08-29T18:11:00Z">
            <w:rPr>
              <w:rStyle w:val="InlineURL"/>
            </w:rPr>
          </w:rPrChange>
        </w:rPr>
        <w:t>https://www.iana.org/assignments/ipv4-address-space/ipv4-address-space.xml</w:t>
      </w:r>
      <w:r w:rsidRPr="005566D1">
        <w:t>)</w:t>
      </w:r>
      <w:r>
        <w:t xml:space="preserve">. This data is a very high level grouping of IPv4 address space registry allocations and </w:t>
      </w:r>
      <w:r w:rsidR="00BE668B">
        <w:t xml:space="preserve">it should be emphasized that </w:t>
      </w:r>
      <w:r>
        <w:t xml:space="preserve">most of the registrants are not responsible for the malicious activity of individual nodes. So, while we cannot use this information to cast blame, it will give us one view of where badness is clustered, </w:t>
      </w:r>
      <w:r w:rsidR="00D64C17">
        <w:t>setting up possible,</w:t>
      </w:r>
      <w:r>
        <w:t xml:space="preserve"> additional investigations.</w:t>
      </w:r>
    </w:p>
    <w:p w:rsidR="004C7785" w:rsidRDefault="004C7785" w:rsidP="004C7785">
      <w:pPr>
        <w:pStyle w:val="FeatureType"/>
      </w:pPr>
      <w:r>
        <w:t>type="tip"</w:t>
      </w:r>
    </w:p>
    <w:p w:rsidR="004C7785" w:rsidRDefault="00A55DB4" w:rsidP="004C7785">
      <w:pPr>
        <w:pStyle w:val="FeaturePara"/>
      </w:pPr>
      <w:ins w:id="316" w:author="Russell Thomas" w:date="2013-08-29T18:12:00Z">
        <w:r>
          <w:t xml:space="preserve">On their web page under the heading “Alternative Formats”, </w:t>
        </w:r>
      </w:ins>
      <w:r w:rsidR="004C7785">
        <w:t xml:space="preserve">IANA provides a handy link to the CSV version of the IPv4 address space allocations as well as a link to the traditional annotated text file. If you run the example code, you may see some strange behavior at times due to the CSV file being incomplete. </w:t>
      </w:r>
      <w:r w:rsidR="00BD4446">
        <w:t xml:space="preserve"> It seems there is an automated process that converts a source of the IP table into the various formats and stops processing when the first octet hits three digits. </w:t>
      </w:r>
      <w:r w:rsidR="004C7785">
        <w:t xml:space="preserve">You can either practice your data </w:t>
      </w:r>
      <w:proofErr w:type="spellStart"/>
      <w:r w:rsidR="004C7785">
        <w:t>munging</w:t>
      </w:r>
      <w:proofErr w:type="spellEnd"/>
      <w:r w:rsidR="004C7785">
        <w:t xml:space="preserve"> skills and convert the fixed-width version in the text file to CSV or use the version of the CSV that’s on our companion web site if you encounter any issues.</w:t>
      </w:r>
    </w:p>
    <w:p w:rsidR="004C7785" w:rsidRDefault="004C7785" w:rsidP="004C7785">
      <w:pPr>
        <w:pStyle w:val="Para"/>
      </w:pPr>
      <w:r>
        <w:t xml:space="preserve">The data frame foundational data structure in </w:t>
      </w:r>
      <w:r w:rsidRPr="00A864FB">
        <w:t>R</w:t>
      </w:r>
      <w:r>
        <w:t xml:space="preserve"> and </w:t>
      </w:r>
      <w:r w:rsidRPr="00A864FB">
        <w:t>pandas</w:t>
      </w:r>
      <w:r>
        <w:t xml:space="preserve"> makes it very straightforward to reference and incorporate new data into our analyses</w:t>
      </w:r>
      <w:r w:rsidR="007A37EC">
        <w:t>,</w:t>
      </w:r>
      <w:r>
        <w:t xml:space="preserve"> and your own projects will follow something close to this basic </w:t>
      </w:r>
      <w:ins w:id="317" w:author="Russell Thomas" w:date="2013-08-29T18:14:00Z">
        <w:r w:rsidR="005902A2">
          <w:t xml:space="preserve">data analysis workflow </w:t>
        </w:r>
      </w:ins>
      <w:r>
        <w:t>pattern:</w:t>
      </w:r>
    </w:p>
    <w:p w:rsidR="004C7785" w:rsidRDefault="004C7785" w:rsidP="004C7785">
      <w:pPr>
        <w:pStyle w:val="ListBulleted"/>
      </w:pPr>
      <w:r>
        <w:t>downloading (if necessary) new data</w:t>
      </w:r>
    </w:p>
    <w:p w:rsidR="004C7785" w:rsidRDefault="004C7785" w:rsidP="004C7785">
      <w:pPr>
        <w:pStyle w:val="ListBulleted"/>
      </w:pPr>
      <w:r>
        <w:t>parsing</w:t>
      </w:r>
      <w:r w:rsidR="00663668">
        <w:t>/munging</w:t>
      </w:r>
      <w:r>
        <w:t xml:space="preserve"> and converting the new data into a data frame</w:t>
      </w:r>
    </w:p>
    <w:p w:rsidR="004C7785" w:rsidRDefault="004C7785" w:rsidP="004C7785">
      <w:pPr>
        <w:pStyle w:val="ListBulleted"/>
      </w:pPr>
      <w:r>
        <w:t>validating the contents and structure of the new data</w:t>
      </w:r>
    </w:p>
    <w:p w:rsidR="004C7785" w:rsidRDefault="004C7785" w:rsidP="004C7785">
      <w:pPr>
        <w:pStyle w:val="ListBulleted"/>
      </w:pPr>
      <w:r>
        <w:t>extracting or computing relevant information from the new data source</w:t>
      </w:r>
    </w:p>
    <w:p w:rsidR="004C7785" w:rsidRDefault="004C7785" w:rsidP="004C7785">
      <w:pPr>
        <w:pStyle w:val="ListBulleted"/>
      </w:pPr>
      <w:r>
        <w:t>creating one or more new columns in our existing data frame</w:t>
      </w:r>
    </w:p>
    <w:p w:rsidR="004C7785" w:rsidRDefault="004C7785" w:rsidP="004C7785">
      <w:pPr>
        <w:pStyle w:val="ListBulleted"/>
      </w:pPr>
      <w:r>
        <w:t>running new analyses</w:t>
      </w:r>
    </w:p>
    <w:p w:rsidR="004C7785" w:rsidRDefault="004C7785" w:rsidP="004C7785">
      <w:pPr>
        <w:pStyle w:val="Para"/>
      </w:pPr>
      <w:r>
        <w:t>For this example, we process the IANA data to see which registry allocations have the most malicious nodes.</w:t>
      </w:r>
    </w:p>
    <w:p w:rsidR="004C7785" w:rsidRDefault="005F5E52" w:rsidP="004C7785">
      <w:pPr>
        <w:pStyle w:val="CodeTitle"/>
      </w:pPr>
      <w:r>
        <w:t>Listing 4-</w:t>
      </w:r>
      <w:r w:rsidR="00FA1600">
        <w:t>4</w:t>
      </w:r>
      <w:r>
        <w:t xml:space="preserve">: </w:t>
      </w:r>
      <w:r w:rsidR="004C7785" w:rsidRPr="0066621A">
        <w:t>R</w:t>
      </w:r>
      <w:r w:rsidR="004C7785">
        <w:t xml:space="preserve"> code to incorporate IANA IPv4 Allocations</w:t>
      </w:r>
    </w:p>
    <w:p w:rsidR="009873CC" w:rsidRPr="00AF4EBF" w:rsidRDefault="009873CC" w:rsidP="00FB44D0">
      <w:pPr>
        <w:pStyle w:val="CodeListing"/>
      </w:pPr>
      <w:r w:rsidRPr="00302EB5">
        <w:rPr>
          <w:highlight w:val="red"/>
          <w:rPrChange w:id="318" w:author="Russell Thomas" w:date="2013-08-29T18:18:00Z">
            <w:rPr/>
          </w:rPrChange>
        </w:rPr>
        <w:t>setwd("/suda/chapters")</w:t>
      </w:r>
    </w:p>
    <w:p w:rsidR="00660F81" w:rsidRPr="00302EB5" w:rsidRDefault="00660F81" w:rsidP="00FB44D0">
      <w:pPr>
        <w:pStyle w:val="CodeListing"/>
        <w:rPr>
          <w:highlight w:val="green"/>
          <w:rPrChange w:id="319" w:author="Russell Thomas" w:date="2013-08-29T18:21:00Z">
            <w:rPr/>
          </w:rPrChange>
        </w:rPr>
      </w:pPr>
      <w:r w:rsidRPr="00302EB5">
        <w:rPr>
          <w:highlight w:val="green"/>
          <w:rPrChange w:id="320" w:author="Russell Thomas" w:date="2013-08-29T18:21:00Z">
            <w:rPr/>
          </w:rPrChange>
        </w:rPr>
        <w:t># retrieve IANA prefix list</w:t>
      </w:r>
    </w:p>
    <w:p w:rsidR="00660F81" w:rsidRPr="00302EB5" w:rsidRDefault="00660F81" w:rsidP="00FB44D0">
      <w:pPr>
        <w:pStyle w:val="CodeListing"/>
        <w:rPr>
          <w:highlight w:val="green"/>
          <w:rPrChange w:id="321" w:author="Russell Thomas" w:date="2013-08-29T18:21:00Z">
            <w:rPr/>
          </w:rPrChange>
        </w:rPr>
      </w:pPr>
      <w:r w:rsidRPr="00302EB5">
        <w:rPr>
          <w:highlight w:val="green"/>
          <w:rPrChange w:id="322" w:author="Russell Thomas" w:date="2013-08-29T18:21:00Z">
            <w:rPr/>
          </w:rPrChange>
        </w:rPr>
        <w:t>ianaURL &lt;- "http://www.iana.org/assignments/\</w:t>
      </w:r>
    </w:p>
    <w:p w:rsidR="00660F81" w:rsidRPr="00302EB5" w:rsidRDefault="00660F81" w:rsidP="00FB44D0">
      <w:pPr>
        <w:pStyle w:val="CodeListing"/>
        <w:rPr>
          <w:highlight w:val="green"/>
          <w:rPrChange w:id="323" w:author="Russell Thomas" w:date="2013-08-29T18:21:00Z">
            <w:rPr/>
          </w:rPrChange>
        </w:rPr>
      </w:pPr>
      <w:r w:rsidRPr="00302EB5">
        <w:rPr>
          <w:highlight w:val="green"/>
          <w:rPrChange w:id="324" w:author="Russell Thomas" w:date="2013-08-29T18:21:00Z">
            <w:rPr/>
          </w:rPrChange>
        </w:rPr>
        <w:t>ipv4-address-space/ipv4-address-space.csv"</w:t>
      </w:r>
    </w:p>
    <w:p w:rsidR="00660F81" w:rsidRPr="00302EB5" w:rsidRDefault="00660F81" w:rsidP="00FB44D0">
      <w:pPr>
        <w:pStyle w:val="CodeListing"/>
        <w:rPr>
          <w:highlight w:val="green"/>
          <w:rPrChange w:id="325" w:author="Russell Thomas" w:date="2013-08-29T18:21:00Z">
            <w:rPr/>
          </w:rPrChange>
        </w:rPr>
      </w:pPr>
      <w:r w:rsidRPr="00302EB5">
        <w:rPr>
          <w:highlight w:val="green"/>
          <w:rPrChange w:id="326" w:author="Russell Thomas" w:date="2013-08-29T18:21:00Z">
            <w:rPr/>
          </w:rPrChange>
        </w:rPr>
        <w:t>ianaData &lt;- "ch04/data/ipv4-address-space.csv"</w:t>
      </w:r>
    </w:p>
    <w:p w:rsidR="00660F81" w:rsidRPr="00302EB5" w:rsidRDefault="00660F81" w:rsidP="00FB44D0">
      <w:pPr>
        <w:pStyle w:val="CodeListing"/>
        <w:rPr>
          <w:highlight w:val="green"/>
          <w:rPrChange w:id="327" w:author="Russell Thomas" w:date="2013-08-29T18:21:00Z">
            <w:rPr/>
          </w:rPrChange>
        </w:rPr>
      </w:pPr>
      <w:r w:rsidRPr="00302EB5">
        <w:rPr>
          <w:highlight w:val="green"/>
          <w:rPrChange w:id="328" w:author="Russell Thomas" w:date="2013-08-29T18:21:00Z">
            <w:rPr/>
          </w:rPrChange>
        </w:rPr>
        <w:t>if (file.access(ianaData)) {</w:t>
      </w:r>
    </w:p>
    <w:p w:rsidR="00660F81" w:rsidRPr="00302EB5" w:rsidRDefault="00660F81" w:rsidP="00FB44D0">
      <w:pPr>
        <w:pStyle w:val="CodeListing"/>
        <w:rPr>
          <w:highlight w:val="green"/>
          <w:rPrChange w:id="329" w:author="Russell Thomas" w:date="2013-08-29T18:21:00Z">
            <w:rPr/>
          </w:rPrChange>
        </w:rPr>
      </w:pPr>
      <w:r w:rsidRPr="00302EB5">
        <w:rPr>
          <w:highlight w:val="green"/>
          <w:rPrChange w:id="330" w:author="Russell Thomas" w:date="2013-08-29T18:21:00Z">
            <w:rPr/>
          </w:rPrChange>
        </w:rPr>
        <w:t xml:space="preserve">  download.file(ianaURL,</w:t>
      </w:r>
      <w:r w:rsidR="00B544AE" w:rsidRPr="00302EB5">
        <w:rPr>
          <w:highlight w:val="green"/>
          <w:rPrChange w:id="331" w:author="Russell Thomas" w:date="2013-08-29T18:21:00Z">
            <w:rPr/>
          </w:rPrChange>
        </w:rPr>
        <w:t xml:space="preserve"> </w:t>
      </w:r>
      <w:r w:rsidRPr="00302EB5">
        <w:rPr>
          <w:highlight w:val="green"/>
          <w:rPrChange w:id="332" w:author="Russell Thomas" w:date="2013-08-29T18:21:00Z">
            <w:rPr/>
          </w:rPrChange>
        </w:rPr>
        <w:t xml:space="preserve">ianaData) </w:t>
      </w:r>
    </w:p>
    <w:p w:rsidR="00660F81" w:rsidRPr="00AF4EBF" w:rsidRDefault="00660F81" w:rsidP="00FB44D0">
      <w:pPr>
        <w:pStyle w:val="CodeListing"/>
      </w:pPr>
      <w:r w:rsidRPr="00302EB5">
        <w:rPr>
          <w:highlight w:val="green"/>
          <w:rPrChange w:id="333" w:author="Russell Thomas" w:date="2013-08-29T18:21:00Z">
            <w:rPr/>
          </w:rPrChange>
        </w:rPr>
        <w:t>}</w:t>
      </w:r>
    </w:p>
    <w:p w:rsidR="00660F81" w:rsidRDefault="00660F81" w:rsidP="00FB44D0">
      <w:pPr>
        <w:pStyle w:val="CodeListing"/>
      </w:pPr>
    </w:p>
    <w:p w:rsidR="00660F81" w:rsidRPr="00302EB5" w:rsidRDefault="00660F81" w:rsidP="00FB44D0">
      <w:pPr>
        <w:pStyle w:val="CodeListing"/>
        <w:rPr>
          <w:highlight w:val="green"/>
          <w:rPrChange w:id="334" w:author="Russell Thomas" w:date="2013-08-29T18:22:00Z">
            <w:rPr/>
          </w:rPrChange>
        </w:rPr>
      </w:pPr>
      <w:r w:rsidRPr="00302EB5">
        <w:rPr>
          <w:highlight w:val="green"/>
          <w:rPrChange w:id="335" w:author="Russell Thomas" w:date="2013-08-29T18:22:00Z">
            <w:rPr/>
          </w:rPrChange>
        </w:rPr>
        <w:t># read in the IANA table</w:t>
      </w:r>
    </w:p>
    <w:p w:rsidR="00660F81" w:rsidRPr="00302EB5" w:rsidRDefault="00660F81" w:rsidP="00FB44D0">
      <w:pPr>
        <w:pStyle w:val="CodeListing"/>
        <w:rPr>
          <w:highlight w:val="green"/>
          <w:rPrChange w:id="336" w:author="Russell Thomas" w:date="2013-08-29T18:22:00Z">
            <w:rPr/>
          </w:rPrChange>
        </w:rPr>
      </w:pPr>
      <w:r w:rsidRPr="00302EB5">
        <w:rPr>
          <w:highlight w:val="green"/>
          <w:rPrChange w:id="337" w:author="Russell Thomas" w:date="2013-08-29T18:22:00Z">
            <w:rPr/>
          </w:rPrChange>
        </w:rPr>
        <w:t>iana &lt;- read.csv(ianaData)</w:t>
      </w:r>
    </w:p>
    <w:p w:rsidR="00660F81" w:rsidRPr="00302EB5" w:rsidRDefault="00660F81" w:rsidP="00FB44D0">
      <w:pPr>
        <w:pStyle w:val="CodeListing"/>
        <w:rPr>
          <w:highlight w:val="green"/>
          <w:rPrChange w:id="338" w:author="Russell Thomas" w:date="2013-08-29T18:22:00Z">
            <w:rPr/>
          </w:rPrChange>
        </w:rPr>
      </w:pPr>
    </w:p>
    <w:p w:rsidR="00AF4EBF" w:rsidRPr="00302EB5" w:rsidRDefault="00660F81" w:rsidP="00FB44D0">
      <w:pPr>
        <w:pStyle w:val="CodeListing"/>
        <w:rPr>
          <w:highlight w:val="green"/>
          <w:rPrChange w:id="339" w:author="Russell Thomas" w:date="2013-08-29T18:22:00Z">
            <w:rPr/>
          </w:rPrChange>
        </w:rPr>
      </w:pPr>
      <w:r w:rsidRPr="00302EB5">
        <w:rPr>
          <w:highlight w:val="green"/>
          <w:rPrChange w:id="340" w:author="Russell Thomas" w:date="2013-08-29T18:22:00Z">
            <w:rPr/>
          </w:rPrChange>
        </w:rPr>
        <w:t># clean up the iana prefix</w:t>
      </w:r>
      <w:r w:rsidR="00AF4EBF" w:rsidRPr="00302EB5">
        <w:rPr>
          <w:highlight w:val="green"/>
          <w:rPrChange w:id="341" w:author="Russell Thomas" w:date="2013-08-29T18:22:00Z">
            <w:rPr/>
          </w:rPrChange>
        </w:rPr>
        <w:t xml:space="preserve"> since it uses the old/BSD-</w:t>
      </w:r>
    </w:p>
    <w:p w:rsidR="00AF4EBF" w:rsidRPr="00302EB5" w:rsidRDefault="00AF4EBF" w:rsidP="00FB44D0">
      <w:pPr>
        <w:pStyle w:val="CodeListing"/>
        <w:rPr>
          <w:highlight w:val="green"/>
          <w:rPrChange w:id="342" w:author="Russell Thomas" w:date="2013-08-29T18:22:00Z">
            <w:rPr/>
          </w:rPrChange>
        </w:rPr>
      </w:pPr>
      <w:r w:rsidRPr="00302EB5">
        <w:rPr>
          <w:highlight w:val="green"/>
          <w:rPrChange w:id="343" w:author="Russell Thomas" w:date="2013-08-29T18:22:00Z">
            <w:rPr/>
          </w:rPrChange>
        </w:rPr>
        <w:t># number formatting (i.e. allows leading zeroes and</w:t>
      </w:r>
    </w:p>
    <w:p w:rsidR="00AF4EBF" w:rsidRPr="00302EB5" w:rsidRDefault="00AF4EBF" w:rsidP="00FB44D0">
      <w:pPr>
        <w:pStyle w:val="CodeListing"/>
        <w:rPr>
          <w:highlight w:val="green"/>
          <w:rPrChange w:id="344" w:author="Russell Thomas" w:date="2013-08-29T18:22:00Z">
            <w:rPr/>
          </w:rPrChange>
        </w:rPr>
      </w:pPr>
      <w:r w:rsidRPr="00302EB5">
        <w:rPr>
          <w:highlight w:val="green"/>
          <w:rPrChange w:id="345" w:author="Russell Thomas" w:date="2013-08-29T18:22:00Z">
            <w:rPr/>
          </w:rPrChange>
        </w:rPr>
        <w:t># we do not need to know the CIDR component.</w:t>
      </w:r>
    </w:p>
    <w:p w:rsidR="00660F81" w:rsidRPr="00302EB5" w:rsidRDefault="00660F81" w:rsidP="00FB44D0">
      <w:pPr>
        <w:pStyle w:val="CodeListing"/>
        <w:rPr>
          <w:highlight w:val="green"/>
          <w:rPrChange w:id="346" w:author="Russell Thomas" w:date="2013-08-29T18:22:00Z">
            <w:rPr/>
          </w:rPrChange>
        </w:rPr>
      </w:pPr>
      <w:r w:rsidRPr="00302EB5">
        <w:rPr>
          <w:highlight w:val="green"/>
          <w:rPrChange w:id="347" w:author="Russell Thomas" w:date="2013-08-29T18:22:00Z">
            <w:rPr/>
          </w:rPrChange>
        </w:rPr>
        <w:t>iana$Prefix &lt;- sub("^(00|0)",</w:t>
      </w:r>
      <w:r w:rsidR="00EC67FC" w:rsidRPr="00302EB5">
        <w:rPr>
          <w:highlight w:val="green"/>
          <w:rPrChange w:id="348" w:author="Russell Thomas" w:date="2013-08-29T18:22:00Z">
            <w:rPr/>
          </w:rPrChange>
        </w:rPr>
        <w:t xml:space="preserve"> </w:t>
      </w:r>
      <w:r w:rsidRPr="00302EB5">
        <w:rPr>
          <w:highlight w:val="green"/>
          <w:rPrChange w:id="349" w:author="Russell Thomas" w:date="2013-08-29T18:22:00Z">
            <w:rPr/>
          </w:rPrChange>
        </w:rPr>
        <w:t>"",</w:t>
      </w:r>
      <w:r w:rsidR="00EC67FC" w:rsidRPr="00302EB5">
        <w:rPr>
          <w:highlight w:val="green"/>
          <w:rPrChange w:id="350" w:author="Russell Thomas" w:date="2013-08-29T18:22:00Z">
            <w:rPr/>
          </w:rPrChange>
        </w:rPr>
        <w:t xml:space="preserve"> </w:t>
      </w:r>
      <w:r w:rsidRPr="00302EB5">
        <w:rPr>
          <w:highlight w:val="green"/>
          <w:rPrChange w:id="351" w:author="Russell Thomas" w:date="2013-08-29T18:22:00Z">
            <w:rPr/>
          </w:rPrChange>
        </w:rPr>
        <w:t>iana$Prefix,</w:t>
      </w:r>
      <w:r w:rsidR="00EC67FC" w:rsidRPr="00302EB5">
        <w:rPr>
          <w:highlight w:val="green"/>
          <w:rPrChange w:id="352" w:author="Russell Thomas" w:date="2013-08-29T18:22:00Z">
            <w:rPr/>
          </w:rPrChange>
        </w:rPr>
        <w:t xml:space="preserve"> </w:t>
      </w:r>
      <w:r w:rsidRPr="00302EB5">
        <w:rPr>
          <w:highlight w:val="green"/>
          <w:rPrChange w:id="353" w:author="Russell Thomas" w:date="2013-08-29T18:22:00Z">
            <w:rPr/>
          </w:rPrChange>
        </w:rPr>
        <w:t>perl=TRUE)</w:t>
      </w:r>
    </w:p>
    <w:p w:rsidR="00660F81" w:rsidRPr="00302EB5" w:rsidRDefault="00660F81" w:rsidP="00FB44D0">
      <w:pPr>
        <w:pStyle w:val="CodeListing"/>
        <w:rPr>
          <w:highlight w:val="green"/>
          <w:rPrChange w:id="354" w:author="Russell Thomas" w:date="2013-08-29T18:22:00Z">
            <w:rPr/>
          </w:rPrChange>
        </w:rPr>
      </w:pPr>
      <w:r w:rsidRPr="00302EB5">
        <w:rPr>
          <w:highlight w:val="green"/>
          <w:rPrChange w:id="355" w:author="Russell Thomas" w:date="2013-08-29T18:22:00Z">
            <w:rPr/>
          </w:rPrChange>
        </w:rPr>
        <w:t>iana$Prefix &lt;- sub("/8$",</w:t>
      </w:r>
      <w:r w:rsidR="00EC67FC" w:rsidRPr="00302EB5">
        <w:rPr>
          <w:highlight w:val="green"/>
          <w:rPrChange w:id="356" w:author="Russell Thomas" w:date="2013-08-29T18:22:00Z">
            <w:rPr/>
          </w:rPrChange>
        </w:rPr>
        <w:t xml:space="preserve"> </w:t>
      </w:r>
      <w:r w:rsidRPr="00302EB5">
        <w:rPr>
          <w:highlight w:val="green"/>
          <w:rPrChange w:id="357" w:author="Russell Thomas" w:date="2013-08-29T18:22:00Z">
            <w:rPr/>
          </w:rPrChange>
        </w:rPr>
        <w:t>"",</w:t>
      </w:r>
      <w:r w:rsidR="00EC67FC" w:rsidRPr="00302EB5">
        <w:rPr>
          <w:highlight w:val="green"/>
          <w:rPrChange w:id="358" w:author="Russell Thomas" w:date="2013-08-29T18:22:00Z">
            <w:rPr/>
          </w:rPrChange>
        </w:rPr>
        <w:t xml:space="preserve"> </w:t>
      </w:r>
      <w:r w:rsidRPr="00302EB5">
        <w:rPr>
          <w:highlight w:val="green"/>
          <w:rPrChange w:id="359" w:author="Russell Thomas" w:date="2013-08-29T18:22:00Z">
            <w:rPr/>
          </w:rPrChange>
        </w:rPr>
        <w:t>iana$Prefix,</w:t>
      </w:r>
      <w:r w:rsidR="00EC67FC" w:rsidRPr="00302EB5">
        <w:rPr>
          <w:highlight w:val="green"/>
          <w:rPrChange w:id="360" w:author="Russell Thomas" w:date="2013-08-29T18:22:00Z">
            <w:rPr/>
          </w:rPrChange>
        </w:rPr>
        <w:t xml:space="preserve"> </w:t>
      </w:r>
      <w:r w:rsidRPr="00302EB5">
        <w:rPr>
          <w:highlight w:val="green"/>
          <w:rPrChange w:id="361" w:author="Russell Thomas" w:date="2013-08-29T18:22:00Z">
            <w:rPr/>
          </w:rPrChange>
        </w:rPr>
        <w:t>perl=TRUE)</w:t>
      </w:r>
    </w:p>
    <w:p w:rsidR="00660F81" w:rsidRPr="00302EB5" w:rsidRDefault="00660F81" w:rsidP="00FB44D0">
      <w:pPr>
        <w:pStyle w:val="CodeListing"/>
        <w:rPr>
          <w:highlight w:val="green"/>
          <w:rPrChange w:id="362" w:author="Russell Thomas" w:date="2013-08-29T18:22:00Z">
            <w:rPr/>
          </w:rPrChange>
        </w:rPr>
      </w:pPr>
    </w:p>
    <w:p w:rsidR="00660F81" w:rsidRPr="00302EB5" w:rsidRDefault="00660F81" w:rsidP="00FB44D0">
      <w:pPr>
        <w:pStyle w:val="CodeListing"/>
        <w:rPr>
          <w:highlight w:val="green"/>
          <w:rPrChange w:id="363" w:author="Russell Thomas" w:date="2013-08-29T18:22:00Z">
            <w:rPr/>
          </w:rPrChange>
        </w:rPr>
      </w:pPr>
      <w:r w:rsidRPr="00302EB5">
        <w:rPr>
          <w:highlight w:val="green"/>
          <w:rPrChange w:id="364" w:author="Russell Thomas" w:date="2013-08-29T18:22:00Z">
            <w:rPr/>
          </w:rPrChange>
        </w:rPr>
        <w:t># re-read the existing AlienVault data</w:t>
      </w:r>
    </w:p>
    <w:p w:rsidR="00660F81" w:rsidRPr="00302EB5" w:rsidRDefault="00660F81" w:rsidP="00FB44D0">
      <w:pPr>
        <w:pStyle w:val="CodeListing"/>
        <w:rPr>
          <w:highlight w:val="green"/>
          <w:rPrChange w:id="365" w:author="Russell Thomas" w:date="2013-08-29T18:22:00Z">
            <w:rPr/>
          </w:rPrChange>
        </w:rPr>
      </w:pPr>
      <w:r w:rsidRPr="00302EB5">
        <w:rPr>
          <w:highlight w:val="green"/>
          <w:rPrChange w:id="366" w:author="Russell Thomas" w:date="2013-08-29T18:22:00Z">
            <w:rPr/>
          </w:rPrChange>
        </w:rPr>
        <w:t>avRep &lt;- "ch03/data/reputation.data"</w:t>
      </w:r>
    </w:p>
    <w:p w:rsidR="00660F81" w:rsidRPr="00302EB5" w:rsidRDefault="00660F81" w:rsidP="00FB44D0">
      <w:pPr>
        <w:pStyle w:val="CodeListing"/>
        <w:rPr>
          <w:highlight w:val="green"/>
          <w:rPrChange w:id="367" w:author="Russell Thomas" w:date="2013-08-29T18:22:00Z">
            <w:rPr/>
          </w:rPrChange>
        </w:rPr>
      </w:pPr>
      <w:r w:rsidRPr="00302EB5">
        <w:rPr>
          <w:highlight w:val="green"/>
          <w:rPrChange w:id="368" w:author="Russell Thomas" w:date="2013-08-29T18:22:00Z">
            <w:rPr/>
          </w:rPrChange>
        </w:rPr>
        <w:t>av &lt;- read.csv(avRep,</w:t>
      </w:r>
      <w:r w:rsidR="00EC67FC" w:rsidRPr="00302EB5">
        <w:rPr>
          <w:highlight w:val="green"/>
          <w:rPrChange w:id="369" w:author="Russell Thomas" w:date="2013-08-29T18:22:00Z">
            <w:rPr/>
          </w:rPrChange>
        </w:rPr>
        <w:t xml:space="preserve"> </w:t>
      </w:r>
      <w:r w:rsidRPr="00302EB5">
        <w:rPr>
          <w:highlight w:val="green"/>
          <w:rPrChange w:id="370" w:author="Russell Thomas" w:date="2013-08-29T18:22:00Z">
            <w:rPr/>
          </w:rPrChange>
        </w:rPr>
        <w:t>sep="#",</w:t>
      </w:r>
      <w:r w:rsidR="00EC67FC" w:rsidRPr="00302EB5">
        <w:rPr>
          <w:highlight w:val="green"/>
          <w:rPrChange w:id="371" w:author="Russell Thomas" w:date="2013-08-29T18:22:00Z">
            <w:rPr/>
          </w:rPrChange>
        </w:rPr>
        <w:t xml:space="preserve"> </w:t>
      </w:r>
      <w:r w:rsidRPr="00302EB5">
        <w:rPr>
          <w:highlight w:val="green"/>
          <w:rPrChange w:id="372" w:author="Russell Thomas" w:date="2013-08-29T18:22:00Z">
            <w:rPr/>
          </w:rPrChange>
        </w:rPr>
        <w:t>header=FALSE)</w:t>
      </w:r>
    </w:p>
    <w:p w:rsidR="00660F81" w:rsidRPr="00302EB5" w:rsidRDefault="00660F81" w:rsidP="00FB44D0">
      <w:pPr>
        <w:pStyle w:val="CodeListing"/>
        <w:rPr>
          <w:highlight w:val="green"/>
          <w:rPrChange w:id="373" w:author="Russell Thomas" w:date="2013-08-29T18:22:00Z">
            <w:rPr/>
          </w:rPrChange>
        </w:rPr>
      </w:pPr>
      <w:r w:rsidRPr="00302EB5">
        <w:rPr>
          <w:highlight w:val="green"/>
          <w:rPrChange w:id="374" w:author="Russell Thomas" w:date="2013-08-29T18:22:00Z">
            <w:rPr/>
          </w:rPrChange>
        </w:rPr>
        <w:t>colnames(av) &lt;- c("IP",</w:t>
      </w:r>
      <w:r w:rsidR="00EC67FC" w:rsidRPr="00302EB5">
        <w:rPr>
          <w:highlight w:val="green"/>
          <w:rPrChange w:id="375" w:author="Russell Thomas" w:date="2013-08-29T18:22:00Z">
            <w:rPr/>
          </w:rPrChange>
        </w:rPr>
        <w:t xml:space="preserve"> </w:t>
      </w:r>
      <w:r w:rsidRPr="00302EB5">
        <w:rPr>
          <w:highlight w:val="green"/>
          <w:rPrChange w:id="376" w:author="Russell Thomas" w:date="2013-08-29T18:22:00Z">
            <w:rPr/>
          </w:rPrChange>
        </w:rPr>
        <w:t>"Reliability",</w:t>
      </w:r>
      <w:r w:rsidR="00EC67FC" w:rsidRPr="00302EB5">
        <w:rPr>
          <w:highlight w:val="green"/>
          <w:rPrChange w:id="377" w:author="Russell Thomas" w:date="2013-08-29T18:22:00Z">
            <w:rPr/>
          </w:rPrChange>
        </w:rPr>
        <w:t xml:space="preserve"> </w:t>
      </w:r>
      <w:r w:rsidRPr="00302EB5">
        <w:rPr>
          <w:highlight w:val="green"/>
          <w:rPrChange w:id="378" w:author="Russell Thomas" w:date="2013-08-29T18:22:00Z">
            <w:rPr/>
          </w:rPrChange>
        </w:rPr>
        <w:t>"Risk",</w:t>
      </w:r>
      <w:r w:rsidR="00EC67FC" w:rsidRPr="00302EB5">
        <w:rPr>
          <w:highlight w:val="green"/>
          <w:rPrChange w:id="379" w:author="Russell Thomas" w:date="2013-08-29T18:22:00Z">
            <w:rPr/>
          </w:rPrChange>
        </w:rPr>
        <w:t xml:space="preserve"> </w:t>
      </w:r>
      <w:r w:rsidRPr="00302EB5">
        <w:rPr>
          <w:highlight w:val="green"/>
          <w:rPrChange w:id="380" w:author="Russell Thomas" w:date="2013-08-29T18:22:00Z">
            <w:rPr/>
          </w:rPrChange>
        </w:rPr>
        <w:t>"Type",</w:t>
      </w:r>
    </w:p>
    <w:p w:rsidR="00660F81" w:rsidRPr="00AF4EBF" w:rsidRDefault="00660F81" w:rsidP="00FB44D0">
      <w:pPr>
        <w:pStyle w:val="CodeListing"/>
      </w:pPr>
      <w:r w:rsidRPr="00302EB5">
        <w:rPr>
          <w:highlight w:val="green"/>
          <w:rPrChange w:id="381" w:author="Russell Thomas" w:date="2013-08-29T18:22:00Z">
            <w:rPr/>
          </w:rPrChange>
        </w:rPr>
        <w:t xml:space="preserve">                  "Country",</w:t>
      </w:r>
      <w:r w:rsidR="00EC67FC" w:rsidRPr="00302EB5">
        <w:rPr>
          <w:highlight w:val="green"/>
          <w:rPrChange w:id="382" w:author="Russell Thomas" w:date="2013-08-29T18:22:00Z">
            <w:rPr/>
          </w:rPrChange>
        </w:rPr>
        <w:t xml:space="preserve"> </w:t>
      </w:r>
      <w:r w:rsidRPr="00302EB5">
        <w:rPr>
          <w:highlight w:val="green"/>
          <w:rPrChange w:id="383" w:author="Russell Thomas" w:date="2013-08-29T18:22:00Z">
            <w:rPr/>
          </w:rPrChange>
        </w:rPr>
        <w:t>"Locale",</w:t>
      </w:r>
      <w:r w:rsidR="00EC67FC" w:rsidRPr="00302EB5">
        <w:rPr>
          <w:highlight w:val="green"/>
          <w:rPrChange w:id="384" w:author="Russell Thomas" w:date="2013-08-29T18:22:00Z">
            <w:rPr/>
          </w:rPrChange>
        </w:rPr>
        <w:t xml:space="preserve"> </w:t>
      </w:r>
      <w:r w:rsidRPr="00302EB5">
        <w:rPr>
          <w:highlight w:val="green"/>
          <w:rPrChange w:id="385" w:author="Russell Thomas" w:date="2013-08-29T18:22:00Z">
            <w:rPr/>
          </w:rPrChange>
        </w:rPr>
        <w:t>"Coords",</w:t>
      </w:r>
      <w:r w:rsidR="00EC67FC" w:rsidRPr="00302EB5">
        <w:rPr>
          <w:highlight w:val="green"/>
          <w:rPrChange w:id="386" w:author="Russell Thomas" w:date="2013-08-29T18:22:00Z">
            <w:rPr/>
          </w:rPrChange>
        </w:rPr>
        <w:t xml:space="preserve"> </w:t>
      </w:r>
      <w:r w:rsidRPr="00302EB5">
        <w:rPr>
          <w:highlight w:val="green"/>
          <w:rPrChange w:id="387" w:author="Russell Thomas" w:date="2013-08-29T18:22:00Z">
            <w:rPr/>
          </w:rPrChange>
        </w:rPr>
        <w:t>"x")</w:t>
      </w:r>
    </w:p>
    <w:p w:rsidR="00660F81" w:rsidRDefault="00660F81" w:rsidP="00FB44D0">
      <w:pPr>
        <w:pStyle w:val="CodeListing"/>
      </w:pPr>
    </w:p>
    <w:p w:rsidR="00660F81" w:rsidRPr="0087207A" w:rsidRDefault="00660F81" w:rsidP="00FB44D0">
      <w:pPr>
        <w:pStyle w:val="CodeListing"/>
        <w:rPr>
          <w:highlight w:val="green"/>
          <w:rPrChange w:id="388" w:author="Russell Thomas" w:date="2013-08-29T18:25:00Z">
            <w:rPr/>
          </w:rPrChange>
        </w:rPr>
      </w:pPr>
      <w:r w:rsidRPr="0087207A">
        <w:rPr>
          <w:highlight w:val="green"/>
          <w:rPrChange w:id="389" w:author="Russell Thomas" w:date="2013-08-29T18:25:00Z">
            <w:rPr/>
          </w:rPrChange>
        </w:rPr>
        <w:t># extract just the prefix from the AlienVault list</w:t>
      </w:r>
    </w:p>
    <w:p w:rsidR="00660F81" w:rsidRPr="0087207A" w:rsidRDefault="00660F81" w:rsidP="00FB44D0">
      <w:pPr>
        <w:pStyle w:val="CodeListing"/>
        <w:rPr>
          <w:highlight w:val="green"/>
          <w:rPrChange w:id="390" w:author="Russell Thomas" w:date="2013-08-29T18:25:00Z">
            <w:rPr/>
          </w:rPrChange>
        </w:rPr>
      </w:pPr>
      <w:r w:rsidRPr="0087207A">
        <w:rPr>
          <w:highlight w:val="green"/>
          <w:rPrChange w:id="391" w:author="Russell Thomas" w:date="2013-08-29T18:25:00Z">
            <w:rPr/>
          </w:rPrChange>
        </w:rPr>
        <w:t>av.IP.prefix &lt;- sapply(strsplit(as.character(av$IP),</w:t>
      </w:r>
      <w:r w:rsidR="00EC67FC" w:rsidRPr="0087207A">
        <w:rPr>
          <w:highlight w:val="green"/>
          <w:rPrChange w:id="392" w:author="Russell Thomas" w:date="2013-08-29T18:25:00Z">
            <w:rPr/>
          </w:rPrChange>
        </w:rPr>
        <w:t xml:space="preserve"> </w:t>
      </w:r>
      <w:r w:rsidRPr="0087207A">
        <w:rPr>
          <w:highlight w:val="green"/>
          <w:rPrChange w:id="393" w:author="Russell Thomas" w:date="2013-08-29T18:25:00Z">
            <w:rPr/>
          </w:rPrChange>
        </w:rPr>
        <w:t>'.',</w:t>
      </w:r>
    </w:p>
    <w:p w:rsidR="00660F81" w:rsidRPr="0087207A" w:rsidRDefault="00660F81" w:rsidP="00FB44D0">
      <w:pPr>
        <w:pStyle w:val="CodeListing"/>
        <w:rPr>
          <w:highlight w:val="green"/>
          <w:rPrChange w:id="394" w:author="Russell Thomas" w:date="2013-08-29T18:25:00Z">
            <w:rPr/>
          </w:rPrChange>
        </w:rPr>
      </w:pPr>
      <w:r w:rsidRPr="0087207A">
        <w:rPr>
          <w:highlight w:val="green"/>
          <w:rPrChange w:id="395" w:author="Russell Thomas" w:date="2013-08-29T18:25:00Z">
            <w:rPr/>
          </w:rPrChange>
        </w:rPr>
        <w:t xml:space="preserve">                                fixed=TRUE),</w:t>
      </w:r>
      <w:r w:rsidR="00EC67FC" w:rsidRPr="0087207A">
        <w:rPr>
          <w:highlight w:val="green"/>
          <w:rPrChange w:id="396" w:author="Russell Thomas" w:date="2013-08-29T18:25:00Z">
            <w:rPr/>
          </w:rPrChange>
        </w:rPr>
        <w:t xml:space="preserve"> </w:t>
      </w:r>
      <w:r w:rsidRPr="0087207A">
        <w:rPr>
          <w:highlight w:val="green"/>
          <w:rPrChange w:id="397" w:author="Russell Thomas" w:date="2013-08-29T18:25:00Z">
            <w:rPr/>
          </w:rPrChange>
        </w:rPr>
        <w:t>"[",</w:t>
      </w:r>
      <w:r w:rsidR="00EC67FC" w:rsidRPr="0087207A">
        <w:rPr>
          <w:highlight w:val="green"/>
          <w:rPrChange w:id="398" w:author="Russell Thomas" w:date="2013-08-29T18:25:00Z">
            <w:rPr/>
          </w:rPrChange>
        </w:rPr>
        <w:t xml:space="preserve"> </w:t>
      </w:r>
      <w:r w:rsidRPr="0087207A">
        <w:rPr>
          <w:highlight w:val="green"/>
          <w:rPrChange w:id="399" w:author="Russell Thomas" w:date="2013-08-29T18:25:00Z">
            <w:rPr/>
          </w:rPrChange>
        </w:rPr>
        <w:t>1)</w:t>
      </w:r>
    </w:p>
    <w:p w:rsidR="00660F81" w:rsidRPr="0087207A" w:rsidRDefault="00660F81" w:rsidP="00FB44D0">
      <w:pPr>
        <w:pStyle w:val="CodeListing"/>
        <w:rPr>
          <w:highlight w:val="green"/>
          <w:rPrChange w:id="400" w:author="Russell Thomas" w:date="2013-08-29T18:25:00Z">
            <w:rPr/>
          </w:rPrChange>
        </w:rPr>
      </w:pPr>
      <w:r w:rsidRPr="0087207A">
        <w:rPr>
          <w:highlight w:val="green"/>
          <w:rPrChange w:id="401" w:author="Russell Thomas" w:date="2013-08-29T18:25:00Z">
            <w:rPr/>
          </w:rPrChange>
        </w:rPr>
        <w:t>av$Designation &lt;- sapply(av.IP.prefix,</w:t>
      </w:r>
      <w:r w:rsidR="00EC67FC" w:rsidRPr="0087207A">
        <w:rPr>
          <w:highlight w:val="green"/>
          <w:rPrChange w:id="402" w:author="Russell Thomas" w:date="2013-08-29T18:25:00Z">
            <w:rPr/>
          </w:rPrChange>
        </w:rPr>
        <w:t xml:space="preserve"> </w:t>
      </w:r>
      <w:r w:rsidRPr="0087207A">
        <w:rPr>
          <w:highlight w:val="green"/>
          <w:rPrChange w:id="403" w:author="Russell Thomas" w:date="2013-08-29T18:25:00Z">
            <w:rPr/>
          </w:rPrChange>
        </w:rPr>
        <w:t>function(ip) {</w:t>
      </w:r>
    </w:p>
    <w:p w:rsidR="00660F81" w:rsidRPr="0087207A" w:rsidRDefault="00660F81" w:rsidP="00FB44D0">
      <w:pPr>
        <w:pStyle w:val="CodeListing"/>
        <w:rPr>
          <w:highlight w:val="green"/>
          <w:rPrChange w:id="404" w:author="Russell Thomas" w:date="2013-08-29T18:25:00Z">
            <w:rPr/>
          </w:rPrChange>
        </w:rPr>
      </w:pPr>
      <w:r w:rsidRPr="0087207A">
        <w:rPr>
          <w:highlight w:val="green"/>
          <w:rPrChange w:id="405" w:author="Russell Thomas" w:date="2013-08-29T18:25:00Z">
            <w:rPr/>
          </w:rPrChange>
        </w:rPr>
        <w:t xml:space="preserve">  iana[iana$Prefix == ip,</w:t>
      </w:r>
      <w:r w:rsidR="00EC67FC" w:rsidRPr="0087207A">
        <w:rPr>
          <w:highlight w:val="green"/>
          <w:rPrChange w:id="406" w:author="Russell Thomas" w:date="2013-08-29T18:25:00Z">
            <w:rPr/>
          </w:rPrChange>
        </w:rPr>
        <w:t xml:space="preserve"> </w:t>
      </w:r>
      <w:r w:rsidRPr="0087207A">
        <w:rPr>
          <w:highlight w:val="green"/>
          <w:rPrChange w:id="407" w:author="Russell Thomas" w:date="2013-08-29T18:25:00Z">
            <w:rPr/>
          </w:rPrChange>
        </w:rPr>
        <w:t>]$Designation</w:t>
      </w:r>
    </w:p>
    <w:p w:rsidR="00660F81" w:rsidRPr="0087207A" w:rsidRDefault="00660F81" w:rsidP="00FB44D0">
      <w:pPr>
        <w:pStyle w:val="CodeListing"/>
        <w:rPr>
          <w:highlight w:val="green"/>
          <w:rPrChange w:id="408" w:author="Russell Thomas" w:date="2013-08-29T18:25:00Z">
            <w:rPr/>
          </w:rPrChange>
        </w:rPr>
      </w:pPr>
      <w:r w:rsidRPr="0087207A">
        <w:rPr>
          <w:highlight w:val="green"/>
          <w:rPrChange w:id="409" w:author="Russell Thomas" w:date="2013-08-29T18:25:00Z">
            <w:rPr/>
          </w:rPrChange>
        </w:rPr>
        <w:t>})</w:t>
      </w:r>
    </w:p>
    <w:p w:rsidR="00660F81" w:rsidRPr="0087207A" w:rsidRDefault="00660F81" w:rsidP="00FB44D0">
      <w:pPr>
        <w:pStyle w:val="CodeListing"/>
        <w:rPr>
          <w:highlight w:val="green"/>
          <w:rPrChange w:id="410" w:author="Russell Thomas" w:date="2013-08-29T18:25:00Z">
            <w:rPr/>
          </w:rPrChange>
        </w:rPr>
      </w:pPr>
    </w:p>
    <w:p w:rsidR="00AF4EBF" w:rsidRPr="0087207A" w:rsidRDefault="00AF4EBF" w:rsidP="00FB44D0">
      <w:pPr>
        <w:pStyle w:val="CodeListing"/>
        <w:rPr>
          <w:highlight w:val="green"/>
          <w:rPrChange w:id="411" w:author="Russell Thomas" w:date="2013-08-29T18:25:00Z">
            <w:rPr/>
          </w:rPrChange>
        </w:rPr>
      </w:pPr>
      <w:r w:rsidRPr="0087207A">
        <w:rPr>
          <w:highlight w:val="green"/>
          <w:rPrChange w:id="412" w:author="Russell Thomas" w:date="2013-08-29T18:25:00Z">
            <w:rPr/>
          </w:rPrChange>
        </w:rPr>
        <w:t># summarize, order &amp; review the findings</w:t>
      </w:r>
    </w:p>
    <w:p w:rsidR="00660F81" w:rsidRDefault="00660F81" w:rsidP="00FB44D0">
      <w:pPr>
        <w:pStyle w:val="CodeListing"/>
      </w:pPr>
      <w:r w:rsidRPr="0087207A">
        <w:rPr>
          <w:highlight w:val="green"/>
          <w:rPrChange w:id="413" w:author="Russell Thomas" w:date="2013-08-29T18:25:00Z">
            <w:rPr/>
          </w:rPrChange>
        </w:rPr>
        <w:t>summary(factor(av$Designation))</w:t>
      </w:r>
    </w:p>
    <w:p w:rsidR="00575ADC" w:rsidRDefault="00575ADC" w:rsidP="00FB44D0">
      <w:pPr>
        <w:pStyle w:val="CodeListing"/>
      </w:pPr>
    </w:p>
    <w:p w:rsidR="00575ADC" w:rsidRPr="00575ADC" w:rsidRDefault="00575ADC" w:rsidP="00FB44D0">
      <w:pPr>
        <w:pStyle w:val="CodeListing"/>
      </w:pPr>
      <w:r w:rsidRPr="00575ADC">
        <w:t xml:space="preserve">Administered by AFRINIC         Administered by APNIC </w:t>
      </w:r>
    </w:p>
    <w:p w:rsidR="00575ADC" w:rsidRPr="00575ADC" w:rsidRDefault="00575ADC" w:rsidP="00FB44D0">
      <w:pPr>
        <w:pStyle w:val="CodeListing"/>
      </w:pPr>
      <w:r w:rsidRPr="00575ADC">
        <w:t xml:space="preserve">                          322                          2615 </w:t>
      </w:r>
    </w:p>
    <w:p w:rsidR="00575ADC" w:rsidRPr="00575ADC" w:rsidRDefault="00575ADC" w:rsidP="00FB44D0">
      <w:pPr>
        <w:pStyle w:val="CodeListing"/>
      </w:pPr>
      <w:r w:rsidRPr="00575ADC">
        <w:t xml:space="preserve">         Administered by ARIN      Administered by RIPE NCC </w:t>
      </w:r>
    </w:p>
    <w:p w:rsidR="00575ADC" w:rsidRPr="00575ADC" w:rsidRDefault="00575ADC" w:rsidP="00FB44D0">
      <w:pPr>
        <w:pStyle w:val="CodeListing"/>
      </w:pPr>
      <w:r w:rsidRPr="00575ADC">
        <w:t xml:space="preserve">                        17974                          5893 </w:t>
      </w:r>
    </w:p>
    <w:p w:rsidR="00575ADC" w:rsidRPr="00575ADC" w:rsidRDefault="00575ADC" w:rsidP="00FB44D0">
      <w:pPr>
        <w:pStyle w:val="CodeListing"/>
      </w:pPr>
      <w:r w:rsidRPr="00575ADC">
        <w:t xml:space="preserve">                      AFRINIC                         APNIC </w:t>
      </w:r>
    </w:p>
    <w:p w:rsidR="00575ADC" w:rsidRPr="00575ADC" w:rsidRDefault="00575ADC" w:rsidP="00FB44D0">
      <w:pPr>
        <w:pStyle w:val="CodeListing"/>
      </w:pPr>
      <w:r w:rsidRPr="00575ADC">
        <w:t xml:space="preserve">                         1896                         93776 </w:t>
      </w:r>
    </w:p>
    <w:p w:rsidR="00575ADC" w:rsidRPr="00575ADC" w:rsidRDefault="00575ADC" w:rsidP="00FB44D0">
      <w:pPr>
        <w:pStyle w:val="CodeListing"/>
      </w:pPr>
      <w:r w:rsidRPr="00575ADC">
        <w:t xml:space="preserve">                         ARIN        AT&amp;T Bell Laboratories </w:t>
      </w:r>
    </w:p>
    <w:p w:rsidR="00575ADC" w:rsidRPr="00575ADC" w:rsidRDefault="00575ADC" w:rsidP="00FB44D0">
      <w:pPr>
        <w:pStyle w:val="CodeListing"/>
      </w:pPr>
      <w:r w:rsidRPr="00575ADC">
        <w:t xml:space="preserve">                        42358                            24 </w:t>
      </w:r>
    </w:p>
    <w:p w:rsidR="00575ADC" w:rsidRPr="00575ADC" w:rsidRDefault="00575ADC" w:rsidP="00FB44D0">
      <w:pPr>
        <w:pStyle w:val="CodeListing"/>
      </w:pPr>
      <w:r w:rsidRPr="00575ADC">
        <w:t xml:space="preserve">Digital Equipment Corporation       Hewlett-Packard Company </w:t>
      </w:r>
    </w:p>
    <w:p w:rsidR="00575ADC" w:rsidRPr="00575ADC" w:rsidRDefault="00575ADC" w:rsidP="00FB44D0">
      <w:pPr>
        <w:pStyle w:val="CodeListing"/>
      </w:pPr>
      <w:r w:rsidRPr="00575ADC">
        <w:t xml:space="preserve">                            1                             3 </w:t>
      </w:r>
    </w:p>
    <w:p w:rsidR="00575ADC" w:rsidRPr="00575ADC" w:rsidRDefault="00575ADC" w:rsidP="00FB44D0">
      <w:pPr>
        <w:pStyle w:val="CodeListing"/>
      </w:pPr>
      <w:r w:rsidRPr="00575ADC">
        <w:t xml:space="preserve">                       LACNIC  Level 3 Communications, Inc. </w:t>
      </w:r>
    </w:p>
    <w:p w:rsidR="00575ADC" w:rsidRPr="00575ADC" w:rsidRDefault="00575ADC" w:rsidP="00FB44D0">
      <w:pPr>
        <w:pStyle w:val="CodeListing"/>
      </w:pPr>
      <w:r w:rsidRPr="00575ADC">
        <w:t xml:space="preserve">                        18914                            31 </w:t>
      </w:r>
    </w:p>
    <w:p w:rsidR="00575ADC" w:rsidRPr="00575ADC" w:rsidRDefault="00575ADC" w:rsidP="00FB44D0">
      <w:pPr>
        <w:pStyle w:val="CodeListing"/>
      </w:pPr>
      <w:r w:rsidRPr="00575ADC">
        <w:t xml:space="preserve">                 PSINet, Inc.                      RIPE NCC </w:t>
      </w:r>
    </w:p>
    <w:p w:rsidR="00575ADC" w:rsidRPr="00575ADC" w:rsidRDefault="00575ADC" w:rsidP="00FB44D0">
      <w:pPr>
        <w:pStyle w:val="CodeListing"/>
      </w:pPr>
      <w:r w:rsidRPr="00575ADC">
        <w:t xml:space="preserve">                           30                         74789</w:t>
      </w:r>
    </w:p>
    <w:p w:rsidR="00302EB5" w:rsidRDefault="00302EB5" w:rsidP="00302EB5">
      <w:pPr>
        <w:pStyle w:val="QueryPara"/>
        <w:numPr>
          <w:ins w:id="414" w:author="Russell Thomas" w:date="2013-08-29T18:18:00Z"/>
        </w:numPr>
        <w:rPr>
          <w:ins w:id="415" w:author="Russell Thomas" w:date="2013-08-29T18:18:00Z"/>
        </w:rPr>
      </w:pPr>
      <w:proofErr w:type="spellStart"/>
      <w:ins w:id="416" w:author="Russell Thomas" w:date="2013-08-29T18:18:00Z">
        <w:r w:rsidRPr="00A55DB4">
          <w:t>setwd</w:t>
        </w:r>
        <w:proofErr w:type="spellEnd"/>
        <w:r w:rsidRPr="00A55DB4">
          <w:t>("/</w:t>
        </w:r>
        <w:proofErr w:type="spellStart"/>
        <w:r w:rsidRPr="00A55DB4">
          <w:t>suda</w:t>
        </w:r>
        <w:proofErr w:type="spellEnd"/>
        <w:r w:rsidRPr="00A55DB4">
          <w:t>/chapters")</w:t>
        </w:r>
        <w:r>
          <w:t xml:space="preserve"> – generates an error in </w:t>
        </w:r>
        <w:proofErr w:type="spellStart"/>
        <w:r>
          <w:t>RStudio</w:t>
        </w:r>
        <w:proofErr w:type="spellEnd"/>
        <w:r>
          <w:t xml:space="preserve"> because this is not the same directory structure set up in Chapter 2 and used in Chapter 3.</w:t>
        </w:r>
      </w:ins>
    </w:p>
    <w:p w:rsidR="00302EB5" w:rsidRDefault="00302EB5" w:rsidP="00302EB5">
      <w:pPr>
        <w:pStyle w:val="QueryPara"/>
        <w:numPr>
          <w:ins w:id="417" w:author="Russell Thomas" w:date="2013-08-29T18:18:00Z"/>
        </w:numPr>
        <w:rPr>
          <w:ins w:id="418" w:author="Russell Thomas" w:date="2013-08-29T18:18:00Z"/>
        </w:rPr>
      </w:pPr>
    </w:p>
    <w:p w:rsidR="00302EB5" w:rsidRDefault="00302EB5" w:rsidP="00302EB5">
      <w:pPr>
        <w:pStyle w:val="QueryPara"/>
        <w:numPr>
          <w:ins w:id="419" w:author="Russell Thomas" w:date="2013-08-29T18:18:00Z"/>
        </w:numPr>
        <w:rPr>
          <w:ins w:id="420" w:author="Russell Thomas" w:date="2013-08-29T18:18:00Z"/>
        </w:rPr>
      </w:pPr>
      <w:ins w:id="421" w:author="Russell Thomas" w:date="2013-08-29T18:18:00Z">
        <w:r>
          <w:t xml:space="preserve">It should be “~/book”.  When I change that statement to </w:t>
        </w:r>
        <w:proofErr w:type="spellStart"/>
        <w:r w:rsidRPr="00A55DB4">
          <w:t>setwd</w:t>
        </w:r>
        <w:proofErr w:type="spellEnd"/>
        <w:r w:rsidRPr="00A55DB4">
          <w:t>("~/book")</w:t>
        </w:r>
        <w:r>
          <w:t>, it works.</w:t>
        </w:r>
      </w:ins>
    </w:p>
    <w:p w:rsidR="00302EB5" w:rsidRDefault="00302EB5" w:rsidP="004C7785">
      <w:pPr>
        <w:pStyle w:val="Para"/>
        <w:numPr>
          <w:ins w:id="422" w:author="Russell Thomas" w:date="2013-08-29T18:18:00Z"/>
        </w:numPr>
        <w:rPr>
          <w:ins w:id="423" w:author="Russell Thomas" w:date="2013-08-29T18:18:00Z"/>
        </w:rPr>
      </w:pPr>
    </w:p>
    <w:p w:rsidR="004C7785" w:rsidRDefault="004C7785" w:rsidP="004C7785">
      <w:pPr>
        <w:pStyle w:val="Para"/>
      </w:pPr>
      <w:r>
        <w:t>We can do a quick check against the main IANA allocation table to see if this matches overall block assignments</w:t>
      </w:r>
      <w:r w:rsidR="005F5E52">
        <w:t xml:space="preserve"> (Listing 4-</w:t>
      </w:r>
      <w:r w:rsidR="0015482B">
        <w:t>5</w:t>
      </w:r>
      <w:r w:rsidR="005F5E52">
        <w:t>).</w:t>
      </w:r>
      <w:r>
        <w:t xml:space="preserve"> </w:t>
      </w:r>
    </w:p>
    <w:p w:rsidR="004C7785" w:rsidRDefault="005F5E52" w:rsidP="004C7785">
      <w:pPr>
        <w:pStyle w:val="CodeTitle"/>
      </w:pPr>
      <w:r>
        <w:t>Listing 4-</w:t>
      </w:r>
      <w:r w:rsidR="0015482B">
        <w:t>5</w:t>
      </w:r>
      <w:r>
        <w:t xml:space="preserve">: </w:t>
      </w:r>
      <w:r w:rsidR="004C7785" w:rsidRPr="0066621A">
        <w:t>R</w:t>
      </w:r>
      <w:r w:rsidR="004C7785">
        <w:t xml:space="preserve"> code </w:t>
      </w:r>
      <w:r w:rsidR="00114C32">
        <w:t>t</w:t>
      </w:r>
      <w:r w:rsidR="004C7785">
        <w:t>o extract IANA block assignments</w:t>
      </w:r>
      <w:r w:rsidR="00395ACD">
        <w:t xml:space="preserve"> &amp; compare with AlienVault groupings</w:t>
      </w:r>
    </w:p>
    <w:p w:rsidR="00B603CD" w:rsidRDefault="00B603CD" w:rsidP="00FB44D0">
      <w:pPr>
        <w:pStyle w:val="CodeListing"/>
      </w:pPr>
      <w:r>
        <w:t># create a new data frame from the iana designation factors</w:t>
      </w:r>
    </w:p>
    <w:p w:rsidR="00B603CD" w:rsidRPr="0087207A" w:rsidRDefault="00B603CD" w:rsidP="00FB44D0">
      <w:pPr>
        <w:pStyle w:val="CodeListing"/>
        <w:rPr>
          <w:b/>
          <w:highlight w:val="green"/>
          <w:rPrChange w:id="424" w:author="Russell Thomas" w:date="2013-08-29T18:29:00Z">
            <w:rPr>
              <w:b/>
            </w:rPr>
          </w:rPrChange>
        </w:rPr>
      </w:pPr>
      <w:r w:rsidRPr="0087207A">
        <w:rPr>
          <w:b/>
          <w:highlight w:val="green"/>
          <w:rPrChange w:id="425" w:author="Russell Thomas" w:date="2013-08-29T18:29:00Z">
            <w:rPr>
              <w:b/>
            </w:rPr>
          </w:rPrChange>
        </w:rPr>
        <w:t>iana.df &lt;- data.frame(table(iana$Designation))</w:t>
      </w:r>
    </w:p>
    <w:p w:rsidR="00B603CD" w:rsidRPr="00B603CD" w:rsidRDefault="00B603CD" w:rsidP="00FB44D0">
      <w:pPr>
        <w:pStyle w:val="CodeListing"/>
        <w:rPr>
          <w:b/>
        </w:rPr>
      </w:pPr>
      <w:r w:rsidRPr="0087207A">
        <w:rPr>
          <w:b/>
          <w:highlight w:val="green"/>
          <w:rPrChange w:id="426" w:author="Russell Thomas" w:date="2013-08-29T18:29:00Z">
            <w:rPr>
              <w:b/>
            </w:rPr>
          </w:rPrChange>
        </w:rPr>
        <w:t>colnames(iana.df) &lt;- c("Registry",</w:t>
      </w:r>
      <w:r w:rsidR="00521C7F" w:rsidRPr="0087207A">
        <w:rPr>
          <w:b/>
          <w:highlight w:val="green"/>
          <w:rPrChange w:id="427" w:author="Russell Thomas" w:date="2013-08-29T18:29:00Z">
            <w:rPr>
              <w:b/>
            </w:rPr>
          </w:rPrChange>
        </w:rPr>
        <w:t xml:space="preserve"> </w:t>
      </w:r>
      <w:r w:rsidRPr="0087207A">
        <w:rPr>
          <w:b/>
          <w:highlight w:val="green"/>
          <w:rPrChange w:id="428" w:author="Russell Thomas" w:date="2013-08-29T18:29:00Z">
            <w:rPr>
              <w:b/>
            </w:rPr>
          </w:rPrChange>
        </w:rPr>
        <w:t>"IANA.Block.Count")</w:t>
      </w:r>
    </w:p>
    <w:p w:rsidR="00B603CD" w:rsidRDefault="00B603CD" w:rsidP="00FB44D0">
      <w:pPr>
        <w:pStyle w:val="CodeListing"/>
      </w:pPr>
    </w:p>
    <w:p w:rsidR="00B603CD" w:rsidRDefault="00B603CD" w:rsidP="00FB44D0">
      <w:pPr>
        <w:pStyle w:val="CodeListing"/>
      </w:pPr>
      <w:r>
        <w:t># make a data frame of the counts of the av iana</w:t>
      </w:r>
    </w:p>
    <w:p w:rsidR="00B603CD" w:rsidRDefault="00B603CD" w:rsidP="00FB44D0">
      <w:pPr>
        <w:pStyle w:val="CodeListing"/>
      </w:pPr>
      <w:r>
        <w:t># designation factor</w:t>
      </w:r>
    </w:p>
    <w:p w:rsidR="00B603CD" w:rsidRPr="0087207A" w:rsidRDefault="00B603CD" w:rsidP="00FB44D0">
      <w:pPr>
        <w:pStyle w:val="CodeListing"/>
        <w:rPr>
          <w:b/>
          <w:highlight w:val="red"/>
          <w:rPrChange w:id="429" w:author="Russell Thomas" w:date="2013-08-29T18:29:00Z">
            <w:rPr>
              <w:b/>
            </w:rPr>
          </w:rPrChange>
        </w:rPr>
      </w:pPr>
      <w:r w:rsidRPr="0087207A">
        <w:rPr>
          <w:b/>
          <w:highlight w:val="red"/>
          <w:rPrChange w:id="430" w:author="Russell Thomas" w:date="2013-08-29T18:29:00Z">
            <w:rPr>
              <w:b/>
            </w:rPr>
          </w:rPrChange>
        </w:rPr>
        <w:t xml:space="preserve">tmp.df </w:t>
      </w:r>
      <w:r w:rsidR="002F2114" w:rsidRPr="0087207A">
        <w:rPr>
          <w:b/>
          <w:highlight w:val="red"/>
          <w:rPrChange w:id="431" w:author="Russell Thomas" w:date="2013-08-29T18:29:00Z">
            <w:rPr>
              <w:b/>
            </w:rPr>
          </w:rPrChange>
        </w:rPr>
        <w:t>&lt;-</w:t>
      </w:r>
      <w:r w:rsidRPr="0087207A">
        <w:rPr>
          <w:b/>
          <w:highlight w:val="red"/>
          <w:rPrChange w:id="432" w:author="Russell Thomas" w:date="2013-08-29T18:29:00Z">
            <w:rPr>
              <w:b/>
            </w:rPr>
          </w:rPrChange>
        </w:rPr>
        <w:t xml:space="preserve"> data.frame(table(factor(av</w:t>
      </w:r>
      <w:r w:rsidR="0015482B" w:rsidRPr="0087207A">
        <w:rPr>
          <w:b/>
          <w:highlight w:val="red"/>
          <w:rPrChange w:id="433" w:author="Russell Thomas" w:date="2013-08-29T18:29:00Z">
            <w:rPr>
              <w:b/>
            </w:rPr>
          </w:rPrChange>
        </w:rPr>
        <w:t>.df</w:t>
      </w:r>
      <w:r w:rsidRPr="0087207A">
        <w:rPr>
          <w:b/>
          <w:highlight w:val="red"/>
          <w:rPrChange w:id="434" w:author="Russell Thomas" w:date="2013-08-29T18:29:00Z">
            <w:rPr>
              <w:b/>
            </w:rPr>
          </w:rPrChange>
        </w:rPr>
        <w:t>$Designation)))</w:t>
      </w:r>
    </w:p>
    <w:p w:rsidR="00B603CD" w:rsidRPr="00B603CD" w:rsidRDefault="00B603CD" w:rsidP="00FB44D0">
      <w:pPr>
        <w:pStyle w:val="CodeListing"/>
        <w:rPr>
          <w:b/>
        </w:rPr>
      </w:pPr>
      <w:r w:rsidRPr="0087207A">
        <w:rPr>
          <w:b/>
          <w:highlight w:val="red"/>
          <w:rPrChange w:id="435" w:author="Russell Thomas" w:date="2013-08-29T18:29:00Z">
            <w:rPr>
              <w:b/>
            </w:rPr>
          </w:rPrChange>
        </w:rPr>
        <w:t>colnames(tmp.df) &lt;- c("Registry",</w:t>
      </w:r>
      <w:r w:rsidR="00521C7F" w:rsidRPr="0087207A">
        <w:rPr>
          <w:b/>
          <w:highlight w:val="red"/>
          <w:rPrChange w:id="436" w:author="Russell Thomas" w:date="2013-08-29T18:29:00Z">
            <w:rPr>
              <w:b/>
            </w:rPr>
          </w:rPrChange>
        </w:rPr>
        <w:t xml:space="preserve"> </w:t>
      </w:r>
      <w:r w:rsidRPr="0087207A">
        <w:rPr>
          <w:b/>
          <w:highlight w:val="red"/>
          <w:rPrChange w:id="437" w:author="Russell Thomas" w:date="2013-08-29T18:29:00Z">
            <w:rPr>
              <w:b/>
            </w:rPr>
          </w:rPrChange>
        </w:rPr>
        <w:t>"AlienVault.IANA.Count")</w:t>
      </w:r>
    </w:p>
    <w:p w:rsidR="00B603CD" w:rsidRDefault="00B603CD" w:rsidP="00FB44D0">
      <w:pPr>
        <w:pStyle w:val="CodeListing"/>
      </w:pPr>
    </w:p>
    <w:p w:rsidR="00B603CD" w:rsidRDefault="00B603CD" w:rsidP="00FB44D0">
      <w:pPr>
        <w:pStyle w:val="CodeListing"/>
      </w:pPr>
      <w:r>
        <w:t># merge (join) the data frames on the "reg" column</w:t>
      </w:r>
    </w:p>
    <w:p w:rsidR="00B603CD" w:rsidRPr="0087207A" w:rsidRDefault="002F2114" w:rsidP="00FB44D0">
      <w:pPr>
        <w:pStyle w:val="CodeListing"/>
        <w:rPr>
          <w:b/>
          <w:highlight w:val="yellow"/>
          <w:rPrChange w:id="438" w:author="Russell Thomas" w:date="2013-08-29T18:29:00Z">
            <w:rPr>
              <w:b/>
            </w:rPr>
          </w:rPrChange>
        </w:rPr>
      </w:pPr>
      <w:r w:rsidRPr="0087207A">
        <w:rPr>
          <w:b/>
          <w:highlight w:val="yellow"/>
          <w:rPrChange w:id="439" w:author="Russell Thomas" w:date="2013-08-29T18:29:00Z">
            <w:rPr>
              <w:b/>
            </w:rPr>
          </w:rPrChange>
        </w:rPr>
        <w:t>combined.df &lt;-</w:t>
      </w:r>
      <w:r w:rsidR="00B603CD" w:rsidRPr="0087207A">
        <w:rPr>
          <w:b/>
          <w:highlight w:val="yellow"/>
          <w:rPrChange w:id="440" w:author="Russell Thomas" w:date="2013-08-29T18:29:00Z">
            <w:rPr>
              <w:b/>
            </w:rPr>
          </w:rPrChange>
        </w:rPr>
        <w:t xml:space="preserve"> merge(iana.df,</w:t>
      </w:r>
      <w:r w:rsidR="00521C7F" w:rsidRPr="0087207A">
        <w:rPr>
          <w:b/>
          <w:highlight w:val="yellow"/>
          <w:rPrChange w:id="441" w:author="Russell Thomas" w:date="2013-08-29T18:29:00Z">
            <w:rPr>
              <w:b/>
            </w:rPr>
          </w:rPrChange>
        </w:rPr>
        <w:t xml:space="preserve"> </w:t>
      </w:r>
      <w:r w:rsidR="00B603CD" w:rsidRPr="0087207A">
        <w:rPr>
          <w:b/>
          <w:highlight w:val="yellow"/>
          <w:rPrChange w:id="442" w:author="Russell Thomas" w:date="2013-08-29T18:29:00Z">
            <w:rPr>
              <w:b/>
            </w:rPr>
          </w:rPrChange>
        </w:rPr>
        <w:t>tmp.df)</w:t>
      </w:r>
    </w:p>
    <w:p w:rsidR="0015482B" w:rsidRPr="0087207A" w:rsidRDefault="0015482B" w:rsidP="00FB44D0">
      <w:pPr>
        <w:pStyle w:val="CodeListing"/>
        <w:rPr>
          <w:b/>
          <w:highlight w:val="yellow"/>
          <w:rPrChange w:id="443" w:author="Russell Thomas" w:date="2013-08-29T18:29:00Z">
            <w:rPr>
              <w:b/>
            </w:rPr>
          </w:rPrChange>
        </w:rPr>
      </w:pPr>
      <w:r w:rsidRPr="0087207A">
        <w:rPr>
          <w:b/>
          <w:highlight w:val="yellow"/>
          <w:rPrChange w:id="444" w:author="Russell Thomas" w:date="2013-08-29T18:29:00Z">
            <w:rPr>
              <w:b/>
            </w:rPr>
          </w:rPrChange>
        </w:rPr>
        <w:t>print(combined.df[with(combined.df, order(-IANA.Block.Count)),],</w:t>
      </w:r>
    </w:p>
    <w:p w:rsidR="0015482B" w:rsidRDefault="0015482B" w:rsidP="00FB44D0">
      <w:pPr>
        <w:pStyle w:val="CodeListing"/>
        <w:rPr>
          <w:b/>
        </w:rPr>
      </w:pPr>
      <w:r w:rsidRPr="0087207A">
        <w:rPr>
          <w:b/>
          <w:highlight w:val="yellow"/>
          <w:rPrChange w:id="445" w:author="Russell Thomas" w:date="2013-08-29T18:29:00Z">
            <w:rPr>
              <w:b/>
            </w:rPr>
          </w:rPrChange>
        </w:rPr>
        <w:t xml:space="preserve">      row.names=FALSE)</w:t>
      </w:r>
    </w:p>
    <w:p w:rsidR="004C7785" w:rsidRDefault="004C7785" w:rsidP="00FB44D0">
      <w:pPr>
        <w:pStyle w:val="CodeListing"/>
      </w:pPr>
    </w:p>
    <w:p w:rsidR="0015482B" w:rsidRDefault="0015482B" w:rsidP="00FB44D0">
      <w:pPr>
        <w:pStyle w:val="CodeListing"/>
      </w:pPr>
      <w:r>
        <w:t xml:space="preserve">                      Registry IANA.Block.Count AlienVault.IANA.Count</w:t>
      </w:r>
    </w:p>
    <w:p w:rsidR="0015482B" w:rsidRDefault="0015482B" w:rsidP="00FB44D0">
      <w:pPr>
        <w:pStyle w:val="CodeListing"/>
      </w:pPr>
      <w:r>
        <w:t xml:space="preserve">                         APNIC               45                 93776</w:t>
      </w:r>
    </w:p>
    <w:p w:rsidR="0015482B" w:rsidRPr="0015482B" w:rsidRDefault="0015482B" w:rsidP="00FB44D0">
      <w:pPr>
        <w:pStyle w:val="CodeListing"/>
        <w:rPr>
          <w:b/>
        </w:rPr>
      </w:pPr>
      <w:r w:rsidRPr="0015482B">
        <w:rPr>
          <w:b/>
        </w:rPr>
        <w:t xml:space="preserve">          Administered by ARIN               44                 17974</w:t>
      </w:r>
    </w:p>
    <w:p w:rsidR="0015482B" w:rsidRDefault="0015482B" w:rsidP="00FB44D0">
      <w:pPr>
        <w:pStyle w:val="CodeListing"/>
      </w:pPr>
      <w:r>
        <w:t xml:space="preserve">                          ARIN               36                 42358</w:t>
      </w:r>
    </w:p>
    <w:p w:rsidR="0015482B" w:rsidRPr="0015482B" w:rsidRDefault="0015482B" w:rsidP="00FB44D0">
      <w:pPr>
        <w:pStyle w:val="CodeListing"/>
        <w:rPr>
          <w:b/>
        </w:rPr>
      </w:pPr>
      <w:r w:rsidRPr="0015482B">
        <w:rPr>
          <w:b/>
        </w:rPr>
        <w:t xml:space="preserve">                      RIPE NCC               35                 74789</w:t>
      </w:r>
    </w:p>
    <w:p w:rsidR="0015482B" w:rsidRPr="0015482B" w:rsidRDefault="0015482B" w:rsidP="00FB44D0">
      <w:pPr>
        <w:pStyle w:val="CodeListing"/>
        <w:rPr>
          <w:b/>
        </w:rPr>
      </w:pPr>
      <w:r w:rsidRPr="0015482B">
        <w:rPr>
          <w:b/>
        </w:rPr>
        <w:t xml:space="preserve">                        LACNIC                9                 18914</w:t>
      </w:r>
    </w:p>
    <w:p w:rsidR="0015482B" w:rsidRDefault="0015482B" w:rsidP="00FB44D0">
      <w:pPr>
        <w:pStyle w:val="CodeListing"/>
      </w:pPr>
      <w:r>
        <w:t xml:space="preserve">         Administered by APNIC                6                  2615</w:t>
      </w:r>
    </w:p>
    <w:p w:rsidR="0015482B" w:rsidRDefault="0015482B" w:rsidP="00FB44D0">
      <w:pPr>
        <w:pStyle w:val="CodeListing"/>
      </w:pPr>
      <w:r>
        <w:t xml:space="preserve">      Administered by RIPE NCC                4                  5893</w:t>
      </w:r>
    </w:p>
    <w:p w:rsidR="0015482B" w:rsidRDefault="0015482B" w:rsidP="00FB44D0">
      <w:pPr>
        <w:pStyle w:val="CodeListing"/>
      </w:pPr>
      <w:r>
        <w:t xml:space="preserve">                       AFRINIC                4                  1896</w:t>
      </w:r>
    </w:p>
    <w:p w:rsidR="0015482B" w:rsidRDefault="0015482B" w:rsidP="00FB44D0">
      <w:pPr>
        <w:pStyle w:val="CodeListing"/>
      </w:pPr>
      <w:r>
        <w:t xml:space="preserve">       Administered by AFRINIC                2                   322</w:t>
      </w:r>
    </w:p>
    <w:p w:rsidR="0015482B" w:rsidRDefault="0015482B" w:rsidP="00FB44D0">
      <w:pPr>
        <w:pStyle w:val="CodeListing"/>
      </w:pPr>
      <w:r>
        <w:t xml:space="preserve">  Level 3 Communications, Inc.                2                    31</w:t>
      </w:r>
    </w:p>
    <w:p w:rsidR="0015482B" w:rsidRDefault="0015482B" w:rsidP="00FB44D0">
      <w:pPr>
        <w:pStyle w:val="CodeListing"/>
      </w:pPr>
      <w:r>
        <w:t xml:space="preserve">        AT&amp;T Bell Laboratories                1                    24</w:t>
      </w:r>
    </w:p>
    <w:p w:rsidR="0015482B" w:rsidRDefault="0015482B" w:rsidP="00FB44D0">
      <w:pPr>
        <w:pStyle w:val="CodeListing"/>
      </w:pPr>
      <w:r>
        <w:t xml:space="preserve"> Digital Equipment Corporation                1                     1</w:t>
      </w:r>
    </w:p>
    <w:p w:rsidR="0015482B" w:rsidRDefault="0015482B" w:rsidP="00FB44D0">
      <w:pPr>
        <w:pStyle w:val="CodeListing"/>
      </w:pPr>
      <w:r>
        <w:t xml:space="preserve">       Hewlett-Packard Company                1                     3</w:t>
      </w:r>
    </w:p>
    <w:p w:rsidR="004C7785" w:rsidRDefault="0015482B" w:rsidP="00FB44D0">
      <w:pPr>
        <w:pStyle w:val="CodeListing"/>
      </w:pPr>
      <w:r>
        <w:t xml:space="preserve">                  PSINet, Inc.                1                    30</w:t>
      </w:r>
    </w:p>
    <w:p w:rsidR="0087207A" w:rsidRDefault="0087207A" w:rsidP="0087207A">
      <w:pPr>
        <w:pStyle w:val="QueryPara"/>
        <w:numPr>
          <w:ins w:id="446" w:author="Russell Thomas" w:date="2013-08-29T18:28:00Z"/>
        </w:numPr>
        <w:rPr>
          <w:ins w:id="447" w:author="Russell Thomas" w:date="2013-08-29T18:28:00Z"/>
        </w:rPr>
      </w:pPr>
      <w:ins w:id="448" w:author="Russell Thomas" w:date="2013-08-29T18:28:00Z">
        <w:r>
          <w:t xml:space="preserve">  the RED highlighted code</w:t>
        </w:r>
        <w:r>
          <w:t xml:space="preserve"> generated an error:</w:t>
        </w:r>
      </w:ins>
    </w:p>
    <w:p w:rsidR="0087207A" w:rsidRDefault="0087207A" w:rsidP="0087207A">
      <w:pPr>
        <w:pStyle w:val="QueryPara"/>
        <w:numPr>
          <w:ins w:id="449" w:author="Russell Thomas" w:date="2013-08-29T18:29:00Z"/>
        </w:numPr>
        <w:rPr>
          <w:ins w:id="450" w:author="Russell Thomas" w:date="2013-08-29T18:29:00Z"/>
        </w:rPr>
      </w:pPr>
    </w:p>
    <w:p w:rsidR="0087207A" w:rsidRDefault="0087207A" w:rsidP="0087207A">
      <w:pPr>
        <w:pStyle w:val="QueryPara"/>
        <w:numPr>
          <w:ins w:id="451" w:author="Russell Thomas" w:date="2013-08-29T18:29:00Z"/>
        </w:numPr>
        <w:rPr>
          <w:ins w:id="452" w:author="Russell Thomas" w:date="2013-08-29T18:29:00Z"/>
        </w:rPr>
      </w:pPr>
      <w:ins w:id="453" w:author="Russell Thomas" w:date="2013-08-29T18:29:00Z">
        <w:r>
          <w:t>Error in `</w:t>
        </w:r>
        <w:proofErr w:type="spellStart"/>
        <w:r>
          <w:t>colnames</w:t>
        </w:r>
        <w:proofErr w:type="spellEnd"/>
        <w:r>
          <w:t>&lt;-`(`*</w:t>
        </w:r>
        <w:proofErr w:type="spellStart"/>
        <w:r>
          <w:t>tmp</w:t>
        </w:r>
        <w:proofErr w:type="spellEnd"/>
        <w:r>
          <w:t>*`, value = c("Registry", "</w:t>
        </w:r>
        <w:proofErr w:type="spellStart"/>
        <w:r>
          <w:t>AlienVault.IANA.Count</w:t>
        </w:r>
        <w:proofErr w:type="spellEnd"/>
        <w:r>
          <w:t xml:space="preserve">" : </w:t>
        </w:r>
      </w:ins>
    </w:p>
    <w:p w:rsidR="0087207A" w:rsidRDefault="0087207A" w:rsidP="0087207A">
      <w:pPr>
        <w:pStyle w:val="QueryPara"/>
        <w:numPr>
          <w:ins w:id="454" w:author="Russell Thomas" w:date="2013-08-29T18:28:00Z"/>
        </w:numPr>
        <w:rPr>
          <w:ins w:id="455" w:author="Russell Thomas" w:date="2013-08-29T18:30:00Z"/>
        </w:rPr>
      </w:pPr>
      <w:ins w:id="456" w:author="Russell Thomas" w:date="2013-08-29T18:29:00Z">
        <w:r>
          <w:t xml:space="preserve">  'names' attribute [2] must be the same length as the vector [1]</w:t>
        </w:r>
      </w:ins>
    </w:p>
    <w:p w:rsidR="0087207A" w:rsidRDefault="0087207A" w:rsidP="0087207A">
      <w:pPr>
        <w:pStyle w:val="QueryPara"/>
        <w:numPr>
          <w:ins w:id="457" w:author="Russell Thomas" w:date="2013-08-29T18:30:00Z"/>
        </w:numPr>
        <w:rPr>
          <w:ins w:id="458" w:author="Russell Thomas" w:date="2013-08-29T18:30:00Z"/>
        </w:rPr>
      </w:pPr>
    </w:p>
    <w:p w:rsidR="0087207A" w:rsidRDefault="0087207A" w:rsidP="0087207A">
      <w:pPr>
        <w:pStyle w:val="QueryPara"/>
        <w:numPr>
          <w:ins w:id="459" w:author="Russell Thomas" w:date="2013-08-29T18:30:00Z"/>
        </w:numPr>
        <w:rPr>
          <w:ins w:id="460" w:author="Russell Thomas" w:date="2013-08-29T18:28:00Z"/>
        </w:rPr>
        <w:pPrChange w:id="461" w:author="Russell Thomas" w:date="2013-08-29T18:28:00Z">
          <w:pPr>
            <w:pStyle w:val="ParaContinued"/>
          </w:pPr>
        </w:pPrChange>
      </w:pPr>
      <w:ins w:id="462" w:author="Russell Thomas" w:date="2013-08-29T18:30:00Z">
        <w:r>
          <w:t xml:space="preserve">Therefore, </w:t>
        </w:r>
        <w:r w:rsidRPr="0087207A">
          <w:rPr>
            <w:b/>
            <w:highlight w:val="yellow"/>
            <w:rPrChange w:id="463" w:author="Russell Thomas" w:date="2013-08-29T18:33:00Z">
              <w:rPr>
                <w:b/>
              </w:rPr>
            </w:rPrChange>
          </w:rPr>
          <w:t>I could not test</w:t>
        </w:r>
        <w:r w:rsidRPr="0087207A">
          <w:rPr>
            <w:highlight w:val="yellow"/>
            <w:rPrChange w:id="464" w:author="Russell Thomas" w:date="2013-08-29T18:33:00Z">
              <w:rPr/>
            </w:rPrChange>
          </w:rPr>
          <w:t xml:space="preserve"> the YELLOW</w:t>
        </w:r>
        <w:r>
          <w:t xml:space="preserve"> highlighted code above or below</w:t>
        </w:r>
      </w:ins>
      <w:ins w:id="465" w:author="Russell Thomas" w:date="2013-08-29T18:43:00Z">
        <w:r w:rsidR="00564440">
          <w:t xml:space="preserve"> on this and the next few pages.</w:t>
        </w:r>
      </w:ins>
    </w:p>
    <w:p w:rsidR="005F5E52" w:rsidRDefault="005F5E52" w:rsidP="005F5E52">
      <w:pPr>
        <w:pStyle w:val="ParaContinued"/>
      </w:pPr>
      <w:r>
        <w:t>Then plot the data (Listing 4-</w:t>
      </w:r>
      <w:r w:rsidR="0064177A">
        <w:t>6</w:t>
      </w:r>
      <w:r>
        <w:t>) to generate the chart in Figure 4.3.</w:t>
      </w:r>
    </w:p>
    <w:p w:rsidR="00A14B5D" w:rsidRDefault="00A14B5D" w:rsidP="00A14B5D">
      <w:pPr>
        <w:pStyle w:val="CodeTitle"/>
      </w:pPr>
      <w:r>
        <w:t>Listing 4-</w:t>
      </w:r>
      <w:r w:rsidR="0064177A">
        <w:t>6</w:t>
      </w:r>
      <w:r>
        <w:t xml:space="preserve">: </w:t>
      </w:r>
      <w:r w:rsidRPr="0066621A">
        <w:t>R</w:t>
      </w:r>
      <w:r>
        <w:t xml:space="preserve"> code to plot IANA Charts</w:t>
      </w:r>
    </w:p>
    <w:p w:rsidR="00B603CD" w:rsidRDefault="00B603CD" w:rsidP="00FB44D0">
      <w:pPr>
        <w:pStyle w:val="CodeListing"/>
      </w:pPr>
      <w:r>
        <w:t># flatten the data frame by making one entry per “count” type</w:t>
      </w:r>
    </w:p>
    <w:p w:rsidR="00B603CD" w:rsidRDefault="00B603CD" w:rsidP="00FB44D0">
      <w:pPr>
        <w:pStyle w:val="CodeListing"/>
      </w:pPr>
      <w:r>
        <w:t># versus having the counts in individual columns</w:t>
      </w:r>
    </w:p>
    <w:p w:rsidR="00EE2848" w:rsidRPr="0087207A" w:rsidRDefault="00EE2848" w:rsidP="00FB44D0">
      <w:pPr>
        <w:pStyle w:val="CodeListing"/>
        <w:rPr>
          <w:b/>
          <w:highlight w:val="yellow"/>
          <w:rPrChange w:id="466" w:author="Russell Thomas" w:date="2013-08-29T18:31:00Z">
            <w:rPr>
              <w:b/>
            </w:rPr>
          </w:rPrChange>
        </w:rPr>
      </w:pPr>
      <w:r w:rsidRPr="0087207A">
        <w:rPr>
          <w:b/>
          <w:highlight w:val="yellow"/>
          <w:rPrChange w:id="467" w:author="Russell Thomas" w:date="2013-08-29T18:31:00Z">
            <w:rPr>
              <w:b/>
            </w:rPr>
          </w:rPrChange>
        </w:rPr>
        <w:t>library(reshape)</w:t>
      </w:r>
    </w:p>
    <w:p w:rsidR="00EE2848" w:rsidRPr="0087207A" w:rsidRDefault="00EE2848" w:rsidP="00FB44D0">
      <w:pPr>
        <w:pStyle w:val="CodeListing"/>
        <w:rPr>
          <w:b/>
          <w:highlight w:val="yellow"/>
          <w:rPrChange w:id="468" w:author="Russell Thomas" w:date="2013-08-29T18:31:00Z">
            <w:rPr>
              <w:b/>
            </w:rPr>
          </w:rPrChange>
        </w:rPr>
      </w:pPr>
      <w:r w:rsidRPr="0087207A">
        <w:rPr>
          <w:b/>
          <w:highlight w:val="yellow"/>
          <w:rPrChange w:id="469" w:author="Russell Thomas" w:date="2013-08-29T18:31:00Z">
            <w:rPr>
              <w:b/>
            </w:rPr>
          </w:rPrChange>
        </w:rPr>
        <w:t>library(ggplot2)</w:t>
      </w:r>
    </w:p>
    <w:p w:rsidR="00EE2848" w:rsidRPr="0087207A" w:rsidRDefault="00EE2848" w:rsidP="00FB44D0">
      <w:pPr>
        <w:pStyle w:val="CodeListing"/>
        <w:rPr>
          <w:b/>
          <w:highlight w:val="yellow"/>
          <w:rPrChange w:id="470" w:author="Russell Thomas" w:date="2013-08-29T18:31:00Z">
            <w:rPr>
              <w:b/>
            </w:rPr>
          </w:rPrChange>
        </w:rPr>
      </w:pPr>
      <w:r w:rsidRPr="0087207A">
        <w:rPr>
          <w:b/>
          <w:highlight w:val="yellow"/>
          <w:rPrChange w:id="471" w:author="Russell Thomas" w:date="2013-08-29T18:31:00Z">
            <w:rPr>
              <w:b/>
            </w:rPr>
          </w:rPrChange>
        </w:rPr>
        <w:t>melted.df &lt;- melt(combined.df)</w:t>
      </w:r>
    </w:p>
    <w:p w:rsidR="00EE2848" w:rsidRPr="0087207A" w:rsidRDefault="00EE2848" w:rsidP="00FB44D0">
      <w:pPr>
        <w:pStyle w:val="CodeListing"/>
        <w:rPr>
          <w:highlight w:val="yellow"/>
          <w:rPrChange w:id="472" w:author="Russell Thomas" w:date="2013-08-29T18:31:00Z">
            <w:rPr/>
          </w:rPrChange>
        </w:rPr>
      </w:pPr>
      <w:r w:rsidRPr="0087207A">
        <w:rPr>
          <w:highlight w:val="yellow"/>
          <w:rPrChange w:id="473" w:author="Russell Thomas" w:date="2013-08-29T18:31:00Z">
            <w:rPr/>
          </w:rPrChange>
        </w:rPr>
        <w:t># plot the new melted data frame values</w:t>
      </w:r>
    </w:p>
    <w:p w:rsidR="00EE2848" w:rsidRPr="0087207A" w:rsidRDefault="00EE2848" w:rsidP="00FB44D0">
      <w:pPr>
        <w:pStyle w:val="CodeListing"/>
        <w:rPr>
          <w:b/>
          <w:highlight w:val="yellow"/>
          <w:rPrChange w:id="474" w:author="Russell Thomas" w:date="2013-08-29T18:31:00Z">
            <w:rPr>
              <w:b/>
            </w:rPr>
          </w:rPrChange>
        </w:rPr>
      </w:pPr>
      <w:r w:rsidRPr="0087207A">
        <w:rPr>
          <w:b/>
          <w:highlight w:val="yellow"/>
          <w:rPrChange w:id="475" w:author="Russell Thomas" w:date="2013-08-29T18:31:00Z">
            <w:rPr>
              <w:b/>
            </w:rPr>
          </w:rPrChange>
        </w:rPr>
        <w:t>gg &lt;- ggplot(data=melted.df, aes(x=Registry, y=value))</w:t>
      </w:r>
    </w:p>
    <w:p w:rsidR="00EE2848" w:rsidRPr="00EE2848" w:rsidRDefault="00EE2848" w:rsidP="00FB44D0">
      <w:pPr>
        <w:pStyle w:val="CodeListing"/>
        <w:rPr>
          <w:b/>
        </w:rPr>
      </w:pPr>
      <w:r w:rsidRPr="0087207A">
        <w:rPr>
          <w:b/>
          <w:highlight w:val="yellow"/>
          <w:rPrChange w:id="476" w:author="Russell Thomas" w:date="2013-08-29T18:31:00Z">
            <w:rPr>
              <w:b/>
            </w:rPr>
          </w:rPrChange>
        </w:rPr>
        <w:t>gg &lt;- gg + geom_bar(aes(fill=variable), stat="identity") # using bars</w:t>
      </w:r>
    </w:p>
    <w:p w:rsidR="00EE2848" w:rsidRPr="00EE2848" w:rsidRDefault="00EE2848" w:rsidP="00FB44D0">
      <w:pPr>
        <w:pStyle w:val="CodeListing"/>
      </w:pPr>
      <w:r w:rsidRPr="00EE2848">
        <w:t># and creating two charts, side-by-side based on the two different</w:t>
      </w:r>
    </w:p>
    <w:p w:rsidR="00EE2848" w:rsidRPr="00EE2848" w:rsidRDefault="00EE2848" w:rsidP="00FB44D0">
      <w:pPr>
        <w:pStyle w:val="CodeListing"/>
      </w:pPr>
      <w:r w:rsidRPr="00EE2848">
        <w:t># count types; note we’ve changed the default behavior of facet_wrap()</w:t>
      </w:r>
    </w:p>
    <w:p w:rsidR="00EE2848" w:rsidRPr="00EE2848" w:rsidRDefault="00EE2848" w:rsidP="00FB44D0">
      <w:pPr>
        <w:pStyle w:val="CodeListing"/>
      </w:pPr>
      <w:r w:rsidRPr="00EE2848">
        <w:t xml:space="preserve"># by letting it auto-adjust the y-axis scale. If we hadn’t, it would </w:t>
      </w:r>
    </w:p>
    <w:p w:rsidR="00EE2848" w:rsidRPr="00EE2848" w:rsidRDefault="00EE2848" w:rsidP="00FB44D0">
      <w:pPr>
        <w:pStyle w:val="CodeListing"/>
      </w:pPr>
      <w:r w:rsidRPr="00EE2848">
        <w:t xml:space="preserve"># have resulted in ggplot applying the larger of the two scales and </w:t>
      </w:r>
    </w:p>
    <w:p w:rsidR="00EE2848" w:rsidRPr="0087207A" w:rsidRDefault="00EE2848" w:rsidP="00FB44D0">
      <w:pPr>
        <w:pStyle w:val="CodeListing"/>
        <w:rPr>
          <w:highlight w:val="yellow"/>
          <w:rPrChange w:id="477" w:author="Russell Thomas" w:date="2013-08-29T18:31:00Z">
            <w:rPr/>
          </w:rPrChange>
        </w:rPr>
      </w:pPr>
      <w:r w:rsidRPr="0087207A">
        <w:rPr>
          <w:highlight w:val="yellow"/>
          <w:rPrChange w:id="478" w:author="Russell Thomas" w:date="2013-08-29T18:31:00Z">
            <w:rPr/>
          </w:rPrChange>
        </w:rPr>
        <w:t># making the base IANA plot look almost blank.</w:t>
      </w:r>
    </w:p>
    <w:p w:rsidR="00EE2848" w:rsidRPr="0087207A" w:rsidRDefault="00EE2848" w:rsidP="00FB44D0">
      <w:pPr>
        <w:pStyle w:val="CodeListing"/>
        <w:rPr>
          <w:b/>
          <w:highlight w:val="yellow"/>
          <w:rPrChange w:id="479" w:author="Russell Thomas" w:date="2013-08-29T18:31:00Z">
            <w:rPr>
              <w:b/>
            </w:rPr>
          </w:rPrChange>
        </w:rPr>
      </w:pPr>
      <w:r w:rsidRPr="0087207A">
        <w:rPr>
          <w:b/>
          <w:highlight w:val="yellow"/>
          <w:rPrChange w:id="480" w:author="Russell Thomas" w:date="2013-08-29T18:31:00Z">
            <w:rPr>
              <w:b/>
            </w:rPr>
          </w:rPrChange>
        </w:rPr>
        <w:t xml:space="preserve">gg &lt;- gg + facet_wrap(~variable, scales="free_y") </w:t>
      </w:r>
    </w:p>
    <w:p w:rsidR="00EE2848" w:rsidRPr="0087207A" w:rsidRDefault="00EE2848" w:rsidP="00FB44D0">
      <w:pPr>
        <w:pStyle w:val="CodeListing"/>
        <w:rPr>
          <w:highlight w:val="yellow"/>
          <w:rPrChange w:id="481" w:author="Russell Thomas" w:date="2013-08-29T18:31:00Z">
            <w:rPr/>
          </w:rPrChange>
        </w:rPr>
      </w:pPr>
      <w:r w:rsidRPr="0087207A">
        <w:rPr>
          <w:highlight w:val="yellow"/>
          <w:rPrChange w:id="482" w:author="Russell Thomas" w:date="2013-08-29T18:31:00Z">
            <w:rPr/>
          </w:rPrChange>
        </w:rPr>
        <w:t># make a better label for the y axis</w:t>
      </w:r>
    </w:p>
    <w:p w:rsidR="00EE2848" w:rsidRPr="0087207A" w:rsidRDefault="00EE2848" w:rsidP="00FB44D0">
      <w:pPr>
        <w:pStyle w:val="CodeListing"/>
        <w:rPr>
          <w:b/>
          <w:highlight w:val="yellow"/>
          <w:rPrChange w:id="483" w:author="Russell Thomas" w:date="2013-08-29T18:31:00Z">
            <w:rPr>
              <w:b/>
            </w:rPr>
          </w:rPrChange>
        </w:rPr>
      </w:pPr>
      <w:r w:rsidRPr="0087207A">
        <w:rPr>
          <w:b/>
          <w:highlight w:val="yellow"/>
          <w:rPrChange w:id="484" w:author="Russell Thomas" w:date="2013-08-29T18:31:00Z">
            <w:rPr>
              <w:b/>
            </w:rPr>
          </w:rPrChange>
        </w:rPr>
        <w:t xml:space="preserve">gg &lt;- gg + labs(y="Count") </w:t>
      </w:r>
    </w:p>
    <w:p w:rsidR="00EE2848" w:rsidRPr="0087207A" w:rsidRDefault="00EE2848" w:rsidP="00FB44D0">
      <w:pPr>
        <w:pStyle w:val="CodeListing"/>
        <w:rPr>
          <w:highlight w:val="yellow"/>
          <w:rPrChange w:id="485" w:author="Russell Thomas" w:date="2013-08-29T18:31:00Z">
            <w:rPr/>
          </w:rPrChange>
        </w:rPr>
      </w:pPr>
      <w:r w:rsidRPr="0087207A">
        <w:rPr>
          <w:highlight w:val="yellow"/>
          <w:rPrChange w:id="486" w:author="Russell Thomas" w:date="2013-08-29T18:31:00Z">
            <w:rPr/>
          </w:rPrChange>
        </w:rPr>
        <w:t># rotate the x-axis labels and remove the legend</w:t>
      </w:r>
    </w:p>
    <w:p w:rsidR="00EE2848" w:rsidRPr="0087207A" w:rsidRDefault="00EE2848" w:rsidP="00FB44D0">
      <w:pPr>
        <w:pStyle w:val="CodeListing"/>
        <w:rPr>
          <w:b/>
          <w:highlight w:val="yellow"/>
          <w:rPrChange w:id="487" w:author="Russell Thomas" w:date="2013-08-29T18:31:00Z">
            <w:rPr>
              <w:b/>
            </w:rPr>
          </w:rPrChange>
        </w:rPr>
      </w:pPr>
      <w:r w:rsidRPr="0087207A">
        <w:rPr>
          <w:b/>
          <w:highlight w:val="yellow"/>
          <w:rPrChange w:id="488" w:author="Russell Thomas" w:date="2013-08-29T18:31:00Z">
            <w:rPr>
              <w:b/>
            </w:rPr>
          </w:rPrChange>
        </w:rPr>
        <w:t xml:space="preserve">gg + theme(axis.text.x = element_text(angle = 90, hjust = 1), </w:t>
      </w:r>
    </w:p>
    <w:p w:rsidR="00BD4446" w:rsidRPr="00B603CD" w:rsidRDefault="00EE2848" w:rsidP="00FB44D0">
      <w:pPr>
        <w:pStyle w:val="CodeListing"/>
        <w:rPr>
          <w:b/>
        </w:rPr>
      </w:pPr>
      <w:r w:rsidRPr="0087207A">
        <w:rPr>
          <w:b/>
          <w:highlight w:val="yellow"/>
          <w:rPrChange w:id="489" w:author="Russell Thomas" w:date="2013-08-29T18:31:00Z">
            <w:rPr>
              <w:b/>
            </w:rPr>
          </w:rPrChange>
        </w:rPr>
        <w:t xml:space="preserve">              legend.position = "none")</w:t>
      </w:r>
    </w:p>
    <w:p w:rsidR="007B4387" w:rsidRDefault="007B4387" w:rsidP="007B4387">
      <w:pPr>
        <w:pStyle w:val="Slug"/>
      </w:pPr>
      <w:r w:rsidRPr="0087207A">
        <w:rPr>
          <w:highlight w:val="yellow"/>
          <w:rPrChange w:id="490" w:author="Russell Thomas" w:date="2013-08-29T18:33:00Z">
            <w:rPr/>
          </w:rPrChange>
        </w:rPr>
        <w:t>Figure 4.3 R Bar Charts Comparing IANA Blo</w:t>
      </w:r>
      <w:r w:rsidR="00C110A9" w:rsidRPr="0087207A">
        <w:rPr>
          <w:highlight w:val="yellow"/>
          <w:rPrChange w:id="491" w:author="Russell Thomas" w:date="2013-08-29T18:33:00Z">
            <w:rPr/>
          </w:rPrChange>
        </w:rPr>
        <w:t>ck Allocations</w:t>
      </w:r>
      <w:r w:rsidR="00C110A9" w:rsidRPr="0087207A">
        <w:rPr>
          <w:highlight w:val="yellow"/>
          <w:rPrChange w:id="492" w:author="Russell Thomas" w:date="2013-08-29T18:33:00Z">
            <w:rPr/>
          </w:rPrChange>
        </w:rPr>
        <w:tab/>
        <w:t>[793725c04f</w:t>
      </w:r>
      <w:r w:rsidRPr="0087207A">
        <w:rPr>
          <w:highlight w:val="yellow"/>
          <w:rPrChange w:id="493" w:author="Russell Thomas" w:date="2013-08-29T18:33:00Z">
            <w:rPr/>
          </w:rPrChange>
        </w:rPr>
        <w:t>03.</w:t>
      </w:r>
      <w:r w:rsidR="00EE2848" w:rsidRPr="0087207A">
        <w:rPr>
          <w:highlight w:val="yellow"/>
          <w:rPrChange w:id="494" w:author="Russell Thomas" w:date="2013-08-29T18:33:00Z">
            <w:rPr/>
          </w:rPrChange>
        </w:rPr>
        <w:t>eps</w:t>
      </w:r>
      <w:r w:rsidRPr="0087207A">
        <w:rPr>
          <w:highlight w:val="yellow"/>
          <w:rPrChange w:id="495" w:author="Russell Thomas" w:date="2013-08-29T18:33:00Z">
            <w:rPr/>
          </w:rPrChange>
        </w:rPr>
        <w:t>]</w:t>
      </w:r>
    </w:p>
    <w:p w:rsidR="004C7785" w:rsidRDefault="004C7785" w:rsidP="004C7785">
      <w:pPr>
        <w:pStyle w:val="Para"/>
      </w:pPr>
      <w:r>
        <w:t>Ther</w:t>
      </w:r>
      <w:r w:rsidR="00AF4EBF">
        <w:t>e is some variation, but overall t</w:t>
      </w:r>
      <w:r>
        <w: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xml:space="preserve">” in the </w:t>
      </w:r>
      <w:r w:rsidR="00F51B40">
        <w:t xml:space="preserve">text/console </w:t>
      </w:r>
      <w:r>
        <w:t>output since “</w:t>
      </w:r>
      <w:r w:rsidRPr="001C49B0">
        <w:rPr>
          <w:rStyle w:val="InlineCode"/>
        </w:rPr>
        <w:t>RIPE NCC</w:t>
      </w:r>
      <w:r>
        <w:t xml:space="preserve">” has a significantly larger number of malicious hosts than it’s </w:t>
      </w:r>
      <w:r w:rsidR="00877DDA">
        <w:t>allocation</w:t>
      </w:r>
      <w:r w:rsidR="001A792E">
        <w:t xml:space="preserve"> block</w:t>
      </w:r>
      <w:r>
        <w:t xml:space="preserve"> count might imply (nearly 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xml:space="preserve">” both have a similar number of malicious hosts yet have different allocation </w:t>
      </w:r>
      <w:r w:rsidR="004864DE">
        <w:t xml:space="preserve">block </w:t>
      </w:r>
      <w:r>
        <w:t>counts.</w:t>
      </w:r>
      <w:r w:rsidR="003A33DA">
        <w:t xml:space="preserve"> Even with these discrepancies, can we make a more </w:t>
      </w:r>
      <w:r w:rsidR="00663668">
        <w:t xml:space="preserve">confident </w:t>
      </w:r>
      <w:r w:rsidR="003A33DA">
        <w:t xml:space="preserve">statement regarding the comparison between the number of malicious hosts in the </w:t>
      </w:r>
      <w:r w:rsidR="003A33DA" w:rsidRPr="008543B8">
        <w:rPr>
          <w:rStyle w:val="InlineCode"/>
        </w:rPr>
        <w:t>/8</w:t>
      </w:r>
      <w:r w:rsidR="003A33DA">
        <w:t xml:space="preserve">’s managed by a registrar and the number of </w:t>
      </w:r>
      <w:r w:rsidR="003A33DA" w:rsidRPr="008543B8">
        <w:rPr>
          <w:rStyle w:val="InlineCode"/>
        </w:rPr>
        <w:t>/8</w:t>
      </w:r>
      <w:r w:rsidR="003A33DA">
        <w:t>’s managed by a registrar?</w:t>
      </w:r>
    </w:p>
    <w:p w:rsidR="00AF4EBF" w:rsidRDefault="00D64C17" w:rsidP="00DE6722">
      <w:pPr>
        <w:pStyle w:val="H2"/>
      </w:pPr>
      <w:r>
        <w:t>Association/</w:t>
      </w:r>
      <w:r w:rsidR="00AF4EBF">
        <w:t>Correlation, Causation</w:t>
      </w:r>
      <w:r w:rsidR="003106EF">
        <w:t xml:space="preserve"> And </w:t>
      </w:r>
      <w:r w:rsidR="00DA2A19">
        <w:t>Security Operations Center Analysts Gone Rogue</w:t>
      </w:r>
    </w:p>
    <w:p w:rsidR="003106EF" w:rsidRDefault="003106EF" w:rsidP="00DE6722">
      <w:pPr>
        <w:pStyle w:val="Para"/>
      </w:pPr>
      <w:r>
        <w:t xml:space="preserve">Since this chapter </w:t>
      </w:r>
      <w:r w:rsidR="0056311D">
        <w:t>contains</w:t>
      </w:r>
      <w:r w:rsidR="00D64C17">
        <w:t xml:space="preserve"> the first</w:t>
      </w:r>
      <w:r w:rsidR="0056311D">
        <w:t xml:space="preserve"> examples where data elements</w:t>
      </w:r>
      <w:r w:rsidR="0068394A">
        <w:t xml:space="preserve"> (variables)</w:t>
      </w:r>
      <w:r w:rsidR="0056311D">
        <w:t xml:space="preserve"> are gro</w:t>
      </w:r>
      <w:r w:rsidR="00D95AD4">
        <w:t xml:space="preserve">uped together and </w:t>
      </w:r>
      <w:r w:rsidR="0056311D">
        <w:t xml:space="preserve">compared with other </w:t>
      </w:r>
      <w:r w:rsidR="0068394A">
        <w:t>variables</w:t>
      </w:r>
      <w:r w:rsidR="00D95AD4">
        <w:t>,</w:t>
      </w:r>
      <w:r w:rsidR="00D64C17">
        <w:t xml:space="preserve"> </w:t>
      </w:r>
      <w:r w:rsidR="00D95AD4">
        <w:t xml:space="preserve">this is a good place to mention the concept of </w:t>
      </w:r>
      <w:r w:rsidR="00153A7D" w:rsidRPr="00D95AD4">
        <w:rPr>
          <w:i/>
        </w:rPr>
        <w:t>association</w:t>
      </w:r>
      <w:r w:rsidR="00153A7D">
        <w:t xml:space="preserve"> or</w:t>
      </w:r>
      <w:r w:rsidR="009B7C91">
        <w:t>, as you’ll see it referred to more often,</w:t>
      </w:r>
      <w:r w:rsidR="00D95AD4">
        <w:t xml:space="preserve"> </w:t>
      </w:r>
      <w:r w:rsidR="00D95AD4">
        <w:rPr>
          <w:i/>
        </w:rPr>
        <w:t>correlation</w:t>
      </w:r>
      <w:r w:rsidR="00D95AD4">
        <w:t xml:space="preserve">. </w:t>
      </w:r>
      <w:r w:rsidR="009B7C91">
        <w:t xml:space="preserve">Correlation is simply a </w:t>
      </w:r>
      <w:r w:rsidR="007B730F">
        <w:t xml:space="preserve">measurement of the linear </w:t>
      </w:r>
      <w:r w:rsidR="009B7C91">
        <w:t xml:space="preserve">relationship between two or more variables. </w:t>
      </w:r>
      <w:r w:rsidR="0068394A">
        <w:t xml:space="preserve">A positive correlation means a change in the value of one variable will also be reflected </w:t>
      </w:r>
      <w:r w:rsidR="00D83D35">
        <w:t xml:space="preserve">in the same </w:t>
      </w:r>
      <w:r w:rsidR="0068394A">
        <w:t xml:space="preserve">directional change by the </w:t>
      </w:r>
      <w:r w:rsidR="001D467C">
        <w:t xml:space="preserve">compared </w:t>
      </w:r>
      <w:r w:rsidR="0068394A">
        <w:t>variable. Similarly, a negative correlation implies that a change in one variable will mean a change in the other,</w:t>
      </w:r>
      <w:r w:rsidR="001D467C">
        <w:t xml:space="preserve"> but in the opposite direction.</w:t>
      </w:r>
      <w:r w:rsidR="007B730F">
        <w:t xml:space="preserve"> If there is no consistent</w:t>
      </w:r>
      <w:r w:rsidR="00FA08D8">
        <w:t xml:space="preserve"> linear</w:t>
      </w:r>
      <w:r w:rsidR="007B730F">
        <w:t xml:space="preserve"> pattern in the change between variables, they are</w:t>
      </w:r>
      <w:r w:rsidR="00D83D35">
        <w:t xml:space="preserve"> said to be</w:t>
      </w:r>
      <w:r w:rsidR="007B730F">
        <w:t xml:space="preserve"> uncorrelated.</w:t>
      </w:r>
      <w:r w:rsidR="001C55FF">
        <w:t xml:space="preserve">  When we calculate the correlation value (</w:t>
      </w:r>
      <w:r w:rsidR="00FA08D8">
        <w:t xml:space="preserve">stats-nerds call it </w:t>
      </w:r>
      <w:r w:rsidR="001C55FF">
        <w:t xml:space="preserve">the </w:t>
      </w:r>
      <w:r w:rsidR="001C55FF" w:rsidRPr="001F1819">
        <w:rPr>
          <w:highlight w:val="green"/>
          <w:rPrChange w:id="496" w:author="Russell Thomas" w:date="2013-08-29T16:42:00Z">
            <w:rPr/>
          </w:rPrChange>
        </w:rPr>
        <w:t>“</w:t>
      </w:r>
      <w:r w:rsidR="001C55FF" w:rsidRPr="001F1819">
        <w:rPr>
          <w:rStyle w:val="InlineCodeVariable"/>
          <w:highlight w:val="green"/>
          <w:rPrChange w:id="497" w:author="Russell Thomas" w:date="2013-08-29T16:42:00Z">
            <w:rPr>
              <w:rStyle w:val="InlineCodeVariable"/>
            </w:rPr>
          </w:rPrChange>
        </w:rPr>
        <w:t>r</w:t>
      </w:r>
      <w:r w:rsidR="001C55FF" w:rsidRPr="001F1819">
        <w:rPr>
          <w:highlight w:val="green"/>
          <w:rPrChange w:id="498" w:author="Russell Thomas" w:date="2013-08-29T16:42:00Z">
            <w:rPr/>
          </w:rPrChange>
        </w:rPr>
        <w:t>” value</w:t>
      </w:r>
      <w:r w:rsidR="00FA08D8" w:rsidRPr="001F1819">
        <w:rPr>
          <w:highlight w:val="green"/>
          <w:rPrChange w:id="499" w:author="Russell Thomas" w:date="2013-08-29T16:42:00Z">
            <w:rPr/>
          </w:rPrChange>
        </w:rPr>
        <w:t xml:space="preserve"> or correlation coefficient</w:t>
      </w:r>
      <w:r w:rsidR="001C55FF">
        <w:t xml:space="preserve">), we get a value between 1 (perfect positive correlation) and -1 (perfect negative correlation).  As </w:t>
      </w:r>
      <w:r w:rsidR="001C55FF" w:rsidRPr="00A14B5D">
        <w:rPr>
          <w:rStyle w:val="InlineCodeVariable"/>
        </w:rPr>
        <w:t>r</w:t>
      </w:r>
      <w:r w:rsidR="001C55FF">
        <w:t xml:space="preserve"> gets </w:t>
      </w:r>
      <w:r w:rsidR="00FA08D8">
        <w:t xml:space="preserve">closer to zero the linear correlation decreases and at zero, we say there is no correlation between the two values. </w:t>
      </w:r>
    </w:p>
    <w:p w:rsidR="00FF51C1" w:rsidRDefault="00FF51C1" w:rsidP="00FF51C1">
      <w:pPr>
        <w:pStyle w:val="Slug"/>
        <w:rPr>
          <w:ins w:id="500" w:author="Russell Thomas" w:date="2013-08-29T18:37:00Z"/>
        </w:rPr>
      </w:pPr>
      <w:r w:rsidRPr="00564440">
        <w:rPr>
          <w:highlight w:val="red"/>
          <w:rPrChange w:id="501" w:author="Russell Thomas" w:date="2013-08-29T18:37:00Z">
            <w:rPr/>
          </w:rPrChange>
        </w:rPr>
        <w:t>Figure 4.</w:t>
      </w:r>
      <w:r w:rsidR="002068D1" w:rsidRPr="00564440">
        <w:rPr>
          <w:highlight w:val="red"/>
          <w:rPrChange w:id="502" w:author="Russell Thomas" w:date="2013-08-29T18:37:00Z">
            <w:rPr/>
          </w:rPrChange>
        </w:rPr>
        <w:t>4</w:t>
      </w:r>
      <w:r w:rsidRPr="00564440">
        <w:rPr>
          <w:highlight w:val="red"/>
          <w:rPrChange w:id="503" w:author="Russell Thomas" w:date="2013-08-29T18:37:00Z">
            <w:rPr/>
          </w:rPrChange>
        </w:rPr>
        <w:t xml:space="preserve"> Scatter</w:t>
      </w:r>
      <w:r w:rsidR="00C110A9" w:rsidRPr="00564440">
        <w:rPr>
          <w:highlight w:val="red"/>
          <w:rPrChange w:id="504" w:author="Russell Thomas" w:date="2013-08-29T18:37:00Z">
            <w:rPr/>
          </w:rPrChange>
        </w:rPr>
        <w:t>plots Showing Correlations</w:t>
      </w:r>
      <w:r w:rsidR="00C110A9" w:rsidRPr="00564440">
        <w:rPr>
          <w:highlight w:val="red"/>
          <w:rPrChange w:id="505" w:author="Russell Thomas" w:date="2013-08-29T18:37:00Z">
            <w:rPr/>
          </w:rPrChange>
        </w:rPr>
        <w:tab/>
        <w:t>[793725c04f0</w:t>
      </w:r>
      <w:r w:rsidR="002068D1" w:rsidRPr="00564440">
        <w:rPr>
          <w:highlight w:val="red"/>
          <w:rPrChange w:id="506" w:author="Russell Thomas" w:date="2013-08-29T18:37:00Z">
            <w:rPr/>
          </w:rPrChange>
        </w:rPr>
        <w:t>4</w:t>
      </w:r>
      <w:r w:rsidRPr="00564440">
        <w:rPr>
          <w:highlight w:val="red"/>
          <w:rPrChange w:id="507" w:author="Russell Thomas" w:date="2013-08-29T18:37:00Z">
            <w:rPr/>
          </w:rPrChange>
        </w:rPr>
        <w:t>.</w:t>
      </w:r>
      <w:r w:rsidR="001300EF" w:rsidRPr="00564440">
        <w:rPr>
          <w:highlight w:val="red"/>
          <w:rPrChange w:id="508" w:author="Russell Thomas" w:date="2013-08-29T18:37:00Z">
            <w:rPr/>
          </w:rPrChange>
        </w:rPr>
        <w:t>eps</w:t>
      </w:r>
      <w:r w:rsidRPr="00564440">
        <w:rPr>
          <w:highlight w:val="red"/>
          <w:rPrChange w:id="509" w:author="Russell Thomas" w:date="2013-08-29T18:37:00Z">
            <w:rPr/>
          </w:rPrChange>
        </w:rPr>
        <w:t>]</w:t>
      </w:r>
    </w:p>
    <w:p w:rsidR="00564440" w:rsidRPr="00564440" w:rsidRDefault="00564440" w:rsidP="00564440">
      <w:pPr>
        <w:pStyle w:val="QueryPara"/>
        <w:numPr>
          <w:ins w:id="510" w:author="Russell Thomas" w:date="2013-08-29T18:37:00Z"/>
        </w:numPr>
        <w:pPrChange w:id="511" w:author="Russell Thomas" w:date="2013-08-29T18:37:00Z">
          <w:pPr>
            <w:pStyle w:val="Slug"/>
          </w:pPr>
        </w:pPrChange>
      </w:pPr>
      <w:ins w:id="512" w:author="Russell Thomas" w:date="2013-08-29T18:37:00Z">
        <w:r>
          <w:t>I don’t see any scatter plots when viewed as PDF.</w:t>
        </w:r>
      </w:ins>
      <w:ins w:id="513" w:author="Russell Thomas" w:date="2013-08-29T18:38:00Z">
        <w:r>
          <w:t xml:space="preserve">  I only see headings.</w:t>
        </w:r>
      </w:ins>
      <w:ins w:id="514" w:author="Russell Thomas" w:date="2013-08-29T18:37:00Z">
        <w:r>
          <w:t xml:space="preserve">  This may be an artifact of the </w:t>
        </w:r>
      </w:ins>
      <w:ins w:id="515" w:author="Russell Thomas" w:date="2013-08-29T18:38:00Z">
        <w:r>
          <w:t>conversion process.</w:t>
        </w:r>
      </w:ins>
    </w:p>
    <w:p w:rsidR="00214D72" w:rsidRDefault="00FA08D8" w:rsidP="00A31985">
      <w:pPr>
        <w:pStyle w:val="ParaContinued"/>
      </w:pPr>
      <w:r>
        <w:t>It’s important to remember that calculating simple correlation like this is a linear comparison.  Look at the</w:t>
      </w:r>
      <w:r w:rsidR="00C04263">
        <w:t xml:space="preserve"> scatter plot with the parabola (upside down U shape), obviously there is a pattern and some type of relationship, but it’s not a linear correlation, so the calculated r value is very close to 0. </w:t>
      </w:r>
      <w:r>
        <w:t xml:space="preserve"> </w:t>
      </w:r>
      <w:r w:rsidR="006A6BF9">
        <w:t xml:space="preserve">Like most elements of statistics (or any complex discipline) there are many methods available to </w:t>
      </w:r>
      <w:r w:rsidR="00214D72">
        <w:t>perform</w:t>
      </w:r>
      <w:r w:rsidR="000A7235">
        <w:t xml:space="preserve"> various tasks. This is also true</w:t>
      </w:r>
      <w:r w:rsidR="00214D72">
        <w:t xml:space="preserve"> for calculating </w:t>
      </w:r>
      <w:r w:rsidR="006A6BF9">
        <w:t>correlation</w:t>
      </w:r>
      <w:r w:rsidR="00214D72">
        <w:t xml:space="preserve"> between two variables</w:t>
      </w:r>
      <w:r w:rsidR="006A6BF9">
        <w:t xml:space="preserve">. Chapter 5 will take a look at topic called </w:t>
      </w:r>
      <w:r w:rsidR="006A6BF9" w:rsidRPr="006A6BF9">
        <w:rPr>
          <w:i/>
        </w:rPr>
        <w:t>linear regression</w:t>
      </w:r>
      <w:r w:rsidR="006A6BF9">
        <w:t>, which provides</w:t>
      </w:r>
      <w:r w:rsidR="000A7235">
        <w:t xml:space="preserve"> more detailed insight into correlation.</w:t>
      </w:r>
      <w:r w:rsidR="006A6BF9">
        <w:t xml:space="preserve"> </w:t>
      </w:r>
      <w:r w:rsidR="000A7235">
        <w:t xml:space="preserve">Linear regression </w:t>
      </w:r>
      <w:r w:rsidR="006A6BF9">
        <w:t xml:space="preserve">is </w:t>
      </w:r>
      <w:r w:rsidR="000A7235">
        <w:t xml:space="preserve">also </w:t>
      </w:r>
      <w:r w:rsidR="006A6BF9">
        <w:t xml:space="preserve">the basis for one type of predictive modeling. For the purposes of this chapter, we’ll be using </w:t>
      </w:r>
      <w:r w:rsidR="00C2307E">
        <w:t xml:space="preserve">a </w:t>
      </w:r>
      <w:r w:rsidR="000A7235">
        <w:t>basic</w:t>
      </w:r>
      <w:r w:rsidR="00214D72">
        <w:t xml:space="preserve"> form of correlation.</w:t>
      </w:r>
    </w:p>
    <w:p w:rsidR="00C232BC" w:rsidRDefault="00C232BC" w:rsidP="00C232BC">
      <w:pPr>
        <w:pStyle w:val="FeatureType"/>
      </w:pPr>
      <w:r>
        <w:t>type="note"</w:t>
      </w:r>
    </w:p>
    <w:p w:rsidR="00C232BC" w:rsidRDefault="00C232BC" w:rsidP="00C232BC">
      <w:pPr>
        <w:pStyle w:val="FeatureTitle"/>
      </w:pPr>
      <w:r>
        <w:t>Correlation Caveats</w:t>
      </w:r>
    </w:p>
    <w:p w:rsidR="009C75E9" w:rsidRDefault="00C232BC" w:rsidP="00C232BC">
      <w:pPr>
        <w:pStyle w:val="FeaturePara"/>
      </w:pPr>
      <w:r>
        <w:t xml:space="preserve">Believe it or not, there are concrete parallels between statistics and information security. Statisticians use strange symbols and tools to perform their dark art much like malware </w:t>
      </w:r>
      <w:r w:rsidRPr="008C47D1">
        <w:rPr>
          <w:highlight w:val="yellow"/>
          <w:rPrChange w:id="516" w:author="Russell Thomas" w:date="2013-08-29T16:32:00Z">
            <w:rPr/>
          </w:rPrChange>
        </w:rPr>
        <w:t>researche</w:t>
      </w:r>
      <w:ins w:id="517" w:author="Russell Thomas" w:date="2013-08-29T16:32:00Z">
        <w:r w:rsidR="008C47D1" w:rsidRPr="008C47D1">
          <w:rPr>
            <w:highlight w:val="yellow"/>
            <w:rPrChange w:id="518" w:author="Russell Thomas" w:date="2013-08-29T16:32:00Z">
              <w:rPr/>
            </w:rPrChange>
          </w:rPr>
          <w:t>r</w:t>
        </w:r>
      </w:ins>
      <w:r w:rsidRPr="008C47D1">
        <w:rPr>
          <w:highlight w:val="yellow"/>
          <w:rPrChange w:id="519" w:author="Russell Thomas" w:date="2013-08-29T16:32:00Z">
            <w:rPr/>
          </w:rPrChange>
        </w:rPr>
        <w:t>s</w:t>
      </w:r>
      <w:r>
        <w:t xml:space="preserve"> and network security specialists stare at rows of hexadecimal, octal and binary data to derive meaning. Security researchers also understand which tool to use for the job at hand (i.e. you wouldn’t use </w:t>
      </w:r>
      <w:proofErr w:type="spellStart"/>
      <w:r>
        <w:t>netflow</w:t>
      </w:r>
      <w:proofErr w:type="spellEnd"/>
      <w:r>
        <w:t xml:space="preserve"> data to try to understand detailed payload information in a communication </w:t>
      </w:r>
      <w:r w:rsidR="004A2F07">
        <w:t xml:space="preserve">session </w:t>
      </w:r>
      <w:r>
        <w:t>between two nodes</w:t>
      </w:r>
      <w:ins w:id="520" w:author="Russell Thomas" w:date="2013-08-29T16:32:00Z">
        <w:r w:rsidR="008C47D1" w:rsidRPr="008C47D1">
          <w:rPr>
            <w:highlight w:val="yellow"/>
            <w:rPrChange w:id="521" w:author="Russell Thomas" w:date="2013-08-29T16:33:00Z">
              <w:rPr/>
            </w:rPrChange>
          </w:rPr>
          <w:t>)</w:t>
        </w:r>
      </w:ins>
      <w:r>
        <w:t xml:space="preserve">. </w:t>
      </w:r>
      <w:r w:rsidR="004A2F07">
        <w:t>The same holds true for data scientists</w:t>
      </w:r>
      <w:r w:rsidR="009C75E9">
        <w:t xml:space="preserve"> and there are, unfortunately, some further considerations to take into account when working with even basic correlation techniques.</w:t>
      </w:r>
    </w:p>
    <w:p w:rsidR="009C75E9" w:rsidRDefault="009C75E9" w:rsidP="00C232BC">
      <w:pPr>
        <w:pStyle w:val="FeaturePara"/>
      </w:pPr>
      <w:r>
        <w:t>This chapter described</w:t>
      </w:r>
      <w:r w:rsidR="004A2F07">
        <w:t xml:space="preserve"> the </w:t>
      </w:r>
      <w:r w:rsidR="004A2F07" w:rsidRPr="001F1819">
        <w:rPr>
          <w:highlight w:val="green"/>
          <w:rPrChange w:id="522" w:author="Russell Thomas" w:date="2013-08-29T16:42:00Z">
            <w:rPr/>
          </w:rPrChange>
        </w:rPr>
        <w:t>Pearson correlation method</w:t>
      </w:r>
      <w:r w:rsidR="004A2F07">
        <w:t xml:space="preserve">, which </w:t>
      </w:r>
      <w:r>
        <w:t xml:space="preserve">is widely used given that it can work with data on an interval or ratio scale, with no restrictions </w:t>
      </w:r>
      <w:r w:rsidR="004A2F07">
        <w:t xml:space="preserve">placed </w:t>
      </w:r>
      <w:r>
        <w:t>on both variables being the same type</w:t>
      </w:r>
      <w:r w:rsidR="00CD33ED">
        <w:t xml:space="preserve">. If you have ordinal or ranked data, two other algorithms: </w:t>
      </w:r>
      <w:r w:rsidR="00CD33ED" w:rsidRPr="001F1819">
        <w:rPr>
          <w:highlight w:val="green"/>
          <w:rPrChange w:id="523" w:author="Russell Thomas" w:date="2013-08-29T16:42:00Z">
            <w:rPr/>
          </w:rPrChange>
        </w:rPr>
        <w:t>Spearman or Kendall’s Tau</w:t>
      </w:r>
      <w:r w:rsidR="00CD33ED">
        <w:t xml:space="preserve"> should be used instead</w:t>
      </w:r>
      <w:r w:rsidR="00DE57C7">
        <w:t xml:space="preserve">. </w:t>
      </w:r>
      <w:r w:rsidR="009831A4">
        <w:t>We aren’t delving into the correlation algorithm subtleties in this book, but you should have a solid understanding of the uses and limits of each b</w:t>
      </w:r>
      <w:r w:rsidR="00CD33ED">
        <w:t>efore applying correlation in your own analyses.</w:t>
      </w:r>
    </w:p>
    <w:p w:rsidR="00C232BC" w:rsidRPr="00C232BC" w:rsidRDefault="009C75E9" w:rsidP="00C232BC">
      <w:pPr>
        <w:pStyle w:val="FeaturePara"/>
      </w:pPr>
      <w:r>
        <w:t xml:space="preserve">Finally, correlation is a descriptive statistical measure versus an inferential one, meaning we can only describe the population we are studying </w:t>
      </w:r>
      <w:r w:rsidR="00CD33ED">
        <w:t xml:space="preserve">and </w:t>
      </w:r>
      <w:r>
        <w:t xml:space="preserve">cannot use the outcome to generalize a statement about a larger group or make predictions based on the outcome. </w:t>
      </w:r>
    </w:p>
    <w:p w:rsidR="00DA2A19" w:rsidRDefault="001D467C" w:rsidP="00DE6722">
      <w:pPr>
        <w:pStyle w:val="Para"/>
      </w:pPr>
      <w:r>
        <w:t xml:space="preserve">It’s </w:t>
      </w:r>
      <w:r w:rsidR="00B73462">
        <w:t xml:space="preserve">also </w:t>
      </w:r>
      <w:r>
        <w:t>important to remember tha</w:t>
      </w:r>
      <w:r w:rsidR="001300EF">
        <w:t xml:space="preserve">t correlation is just showing </w:t>
      </w:r>
      <w:r w:rsidR="00B73462">
        <w:t>some existence of a</w:t>
      </w:r>
      <w:r w:rsidR="001300EF">
        <w:t xml:space="preserve"> </w:t>
      </w:r>
      <w:r>
        <w:t xml:space="preserve">relationship between variables with no implication of </w:t>
      </w:r>
      <w:r w:rsidRPr="001D467C">
        <w:rPr>
          <w:i/>
        </w:rPr>
        <w:t>causation</w:t>
      </w:r>
      <w:r>
        <w:t xml:space="preserve">. </w:t>
      </w:r>
      <w:r w:rsidR="00DA2A19">
        <w:t xml:space="preserve">For example, </w:t>
      </w:r>
      <w:r w:rsidR="00B73462">
        <w:t>perhaps a</w:t>
      </w:r>
      <w:r w:rsidR="009750B0">
        <w:t xml:space="preserve"> </w:t>
      </w:r>
      <w:r w:rsidR="00B73462">
        <w:t>(</w:t>
      </w:r>
      <w:r w:rsidR="009750B0">
        <w:t>hypothetical</w:t>
      </w:r>
      <w:r w:rsidR="00B73462">
        <w:t>)</w:t>
      </w:r>
      <w:r w:rsidR="009750B0">
        <w:t xml:space="preserve"> analyst </w:t>
      </w:r>
      <w:r w:rsidR="00B73462">
        <w:t xml:space="preserve">looked at the relationship between </w:t>
      </w:r>
      <w:r w:rsidR="00DA2A19">
        <w:t>security incidents</w:t>
      </w:r>
      <w:r w:rsidR="009750B0">
        <w:t xml:space="preserve"> </w:t>
      </w:r>
      <w:r w:rsidR="00B73462">
        <w:t xml:space="preserve">and the number of </w:t>
      </w:r>
      <w:r w:rsidR="009750B0">
        <w:t>security operations staff</w:t>
      </w:r>
      <w:r w:rsidR="00DA2A19">
        <w:t xml:space="preserve">, </w:t>
      </w:r>
      <w:r w:rsidR="009750B0">
        <w:t>and</w:t>
      </w:r>
      <w:r w:rsidR="00DA2A19">
        <w:t xml:space="preserve"> reported</w:t>
      </w:r>
      <w:r w:rsidR="00B73462">
        <w:t>,</w:t>
      </w:r>
      <w:r>
        <w:t xml:space="preserve"> “</w:t>
      </w:r>
      <w:r w:rsidR="00B73462">
        <w:rPr>
          <w:i/>
        </w:rPr>
        <w:t>There</w:t>
      </w:r>
      <w:r w:rsidRPr="001D467C">
        <w:rPr>
          <w:i/>
        </w:rPr>
        <w:t xml:space="preserve"> is a strong positive correlation between the number of </w:t>
      </w:r>
      <w:r w:rsidR="003F41AF">
        <w:rPr>
          <w:i/>
        </w:rPr>
        <w:t>SOC analysts</w:t>
      </w:r>
      <w:r w:rsidRPr="001D467C">
        <w:rPr>
          <w:i/>
        </w:rPr>
        <w:t xml:space="preserve"> </w:t>
      </w:r>
      <w:r w:rsidR="003F41AF">
        <w:rPr>
          <w:i/>
        </w:rPr>
        <w:t xml:space="preserve">in an organization </w:t>
      </w:r>
      <w:r w:rsidRPr="001D467C">
        <w:rPr>
          <w:i/>
        </w:rPr>
        <w:t xml:space="preserve">and </w:t>
      </w:r>
      <w:r w:rsidR="003F41AF">
        <w:rPr>
          <w:i/>
        </w:rPr>
        <w:t>the number of incidents</w:t>
      </w:r>
      <w:r w:rsidR="00DA2A19">
        <w:rPr>
          <w:i/>
        </w:rPr>
        <w:t xml:space="preserve"> reported</w:t>
      </w:r>
      <w:r w:rsidR="00DA2A19">
        <w:t>” which</w:t>
      </w:r>
      <w:r w:rsidR="009750B0">
        <w:t xml:space="preserve"> </w:t>
      </w:r>
      <w:r w:rsidR="00B73462">
        <w:t xml:space="preserve">is </w:t>
      </w:r>
      <w:del w:id="524" w:author="Russell Thomas" w:date="2013-08-29T18:39:00Z">
        <w:r w:rsidR="00B73462" w:rsidDel="00564440">
          <w:delText xml:space="preserve">often </w:delText>
        </w:r>
      </w:del>
      <w:ins w:id="525" w:author="Russell Thomas" w:date="2013-08-29T18:39:00Z">
        <w:r w:rsidR="00564440">
          <w:t xml:space="preserve">could be </w:t>
        </w:r>
      </w:ins>
      <w:r w:rsidR="00B73462">
        <w:t xml:space="preserve">misunderstood to </w:t>
      </w:r>
      <w:r w:rsidR="009750B0">
        <w:t xml:space="preserve">imply </w:t>
      </w:r>
      <w:r w:rsidR="00DA2A19">
        <w:t>that SOC analysts cause security incidents</w:t>
      </w:r>
      <w:r>
        <w:t>.</w:t>
      </w:r>
      <w:r w:rsidR="00DA2A19">
        <w:t xml:space="preserve"> In reality</w:t>
      </w:r>
      <w:r w:rsidR="009750B0">
        <w:t xml:space="preserve"> the </w:t>
      </w:r>
      <w:del w:id="526" w:author="Russell Thomas" w:date="2013-08-29T18:40:00Z">
        <w:r w:rsidR="009750B0" w:rsidDel="00564440">
          <w:delText xml:space="preserve">two </w:delText>
        </w:r>
      </w:del>
      <w:ins w:id="527" w:author="Russell Thomas" w:date="2013-08-29T18:40:00Z">
        <w:r w:rsidR="00564440">
          <w:t xml:space="preserve">patterns of data have similar trends </w:t>
        </w:r>
      </w:ins>
      <w:del w:id="528" w:author="Russell Thomas" w:date="2013-08-29T18:40:00Z">
        <w:r w:rsidR="009750B0" w:rsidDel="00564440">
          <w:delText xml:space="preserve">are just related </w:delText>
        </w:r>
      </w:del>
      <w:r w:rsidR="009750B0">
        <w:t>with nothing else implied. Perhaps organizations with more incidents hire more SOC analysts, or after hiring more analysts, organi</w:t>
      </w:r>
      <w:r w:rsidR="00801636">
        <w:t>zations discover more incidents.  P</w:t>
      </w:r>
      <w:r w:rsidR="009750B0">
        <w:t>erhaps the two are both a product of something else completely</w:t>
      </w:r>
      <w:r w:rsidR="00801636">
        <w:t xml:space="preserve"> like larger organizations are targeted more and have both more incidents and analysts</w:t>
      </w:r>
      <w:r w:rsidR="009750B0">
        <w:t>.</w:t>
      </w:r>
      <w:r w:rsidR="008543B8">
        <w:t xml:space="preserve"> </w:t>
      </w:r>
      <w:r w:rsidR="00801636">
        <w:t xml:space="preserve"> When we calculate things like correlation, we have to be careful to keep this in context.  People (and especially those looking for a headline) put a lot of faith in mathematically derived answers and “having a number”.  That overconfidence may take our results out of context and into some really weird places, “</w:t>
      </w:r>
      <w:r w:rsidR="00801636" w:rsidRPr="00A14B5D">
        <w:rPr>
          <w:b/>
          <w:i/>
        </w:rPr>
        <w:t>Researchers suggest we fire SOC analysts to reduce breaches!</w:t>
      </w:r>
      <w:r w:rsidR="00801636">
        <w:t>”  We just have to be careful of how we position our work and that we present our results with an appropriate communication of confidence in the techniques.</w:t>
      </w:r>
    </w:p>
    <w:p w:rsidR="008543B8" w:rsidRDefault="00CD33ED" w:rsidP="008543B8">
      <w:pPr>
        <w:pStyle w:val="Para"/>
      </w:pPr>
      <w:r>
        <w:t>For the IANA data</w:t>
      </w:r>
      <w:r w:rsidR="008543B8">
        <w:t xml:space="preserve">, it makes sense that there would be more malicious </w:t>
      </w:r>
      <w:r w:rsidR="002F2114">
        <w:t>nodes in</w:t>
      </w:r>
      <w:r w:rsidR="008543B8">
        <w:t xml:space="preserve"> larger groups of assigned network bl</w:t>
      </w:r>
      <w:r w:rsidR="002F2114">
        <w:t xml:space="preserve">ocks. </w:t>
      </w:r>
      <w:r>
        <w:t xml:space="preserve">This is an expert opinion that’s based on a cursory observation of data and an intuitive feel for the “right” answer. </w:t>
      </w:r>
      <w:r w:rsidR="002F2114">
        <w:t xml:space="preserve">To make a more statistically backed statement, we should first plot the relationship between the two variables </w:t>
      </w:r>
      <w:r w:rsidR="002F2114" w:rsidRPr="002F2114">
        <w:rPr>
          <w:rStyle w:val="InlineCodeVariable"/>
        </w:rPr>
        <w:t>IANA.Block.Count</w:t>
      </w:r>
      <w:r w:rsidR="002F2114">
        <w:t xml:space="preserve"> and </w:t>
      </w:r>
      <w:r w:rsidR="002F2114" w:rsidRPr="002F2114">
        <w:rPr>
          <w:rStyle w:val="InlineCodeVariable"/>
        </w:rPr>
        <w:t>AlienVault.IANA.Count</w:t>
      </w:r>
      <w:r w:rsidR="002F2114">
        <w:t>:</w:t>
      </w:r>
    </w:p>
    <w:p w:rsidR="002F2114" w:rsidRPr="00564440" w:rsidRDefault="002F2114" w:rsidP="002F2114">
      <w:pPr>
        <w:pStyle w:val="CodeSnippet"/>
        <w:rPr>
          <w:rStyle w:val="InlineCode"/>
          <w:sz w:val="26"/>
          <w:highlight w:val="yellow"/>
          <w:rPrChange w:id="529" w:author="Russell Thomas" w:date="2013-08-29T18:41:00Z">
            <w:rPr>
              <w:rStyle w:val="InlineCode"/>
              <w:sz w:val="26"/>
            </w:rPr>
          </w:rPrChange>
        </w:rPr>
      </w:pPr>
      <w:r w:rsidRPr="00564440">
        <w:rPr>
          <w:rStyle w:val="InlineCode"/>
          <w:b/>
          <w:highlight w:val="yellow"/>
          <w:rPrChange w:id="530" w:author="Russell Thomas" w:date="2013-08-29T18:41:00Z">
            <w:rPr>
              <w:rStyle w:val="InlineCode"/>
              <w:b/>
            </w:rPr>
          </w:rPrChange>
        </w:rPr>
        <w:t xml:space="preserve">ggplot(data=combined.df) + </w:t>
      </w:r>
    </w:p>
    <w:p w:rsidR="002F2114" w:rsidRPr="00EE2848" w:rsidRDefault="002F2114" w:rsidP="002F2114">
      <w:pPr>
        <w:pStyle w:val="CodeSnippet"/>
        <w:rPr>
          <w:rStyle w:val="InlineCode"/>
        </w:rPr>
      </w:pPr>
      <w:r w:rsidRPr="00564440">
        <w:rPr>
          <w:rStyle w:val="InlineCode"/>
          <w:b/>
          <w:highlight w:val="yellow"/>
          <w:rPrChange w:id="531" w:author="Russell Thomas" w:date="2013-08-29T18:41:00Z">
            <w:rPr>
              <w:rStyle w:val="InlineCode"/>
              <w:b/>
            </w:rPr>
          </w:rPrChange>
        </w:rPr>
        <w:t xml:space="preserve">  geom_point(aes(x=IANA.Block.Count, y=AlienVault.IANA.Count))</w:t>
      </w:r>
    </w:p>
    <w:p w:rsidR="002F2114" w:rsidRDefault="002F2114" w:rsidP="002F2114">
      <w:pPr>
        <w:pStyle w:val="Slug"/>
      </w:pPr>
      <w:r w:rsidRPr="00564440">
        <w:rPr>
          <w:highlight w:val="green"/>
          <w:rPrChange w:id="532" w:author="Russell Thomas" w:date="2013-08-29T18:42:00Z">
            <w:rPr/>
          </w:rPrChange>
        </w:rPr>
        <w:t>Figure 4.</w:t>
      </w:r>
      <w:r w:rsidR="00AC5793" w:rsidRPr="00564440">
        <w:rPr>
          <w:highlight w:val="green"/>
          <w:rPrChange w:id="533" w:author="Russell Thomas" w:date="2013-08-29T18:42:00Z">
            <w:rPr/>
          </w:rPrChange>
        </w:rPr>
        <w:t>5</w:t>
      </w:r>
      <w:r w:rsidRPr="00564440">
        <w:rPr>
          <w:highlight w:val="green"/>
          <w:rPrChange w:id="534" w:author="Russell Thomas" w:date="2013-08-29T18:42:00Z">
            <w:rPr/>
          </w:rPrChange>
        </w:rPr>
        <w:t xml:space="preserve"> Scatterplot of Malicious Node Counts to Number of /8 Blocks Managed By A Registrar</w:t>
      </w:r>
      <w:r w:rsidRPr="00564440">
        <w:rPr>
          <w:highlight w:val="green"/>
          <w:rPrChange w:id="535" w:author="Russell Thomas" w:date="2013-08-29T18:42:00Z">
            <w:rPr/>
          </w:rPrChange>
        </w:rPr>
        <w:tab/>
        <w:t>[c040</w:t>
      </w:r>
      <w:r w:rsidR="00AC5793" w:rsidRPr="00564440">
        <w:rPr>
          <w:highlight w:val="green"/>
          <w:rPrChange w:id="536" w:author="Russell Thomas" w:date="2013-08-29T18:42:00Z">
            <w:rPr/>
          </w:rPrChange>
        </w:rPr>
        <w:t>5.eps</w:t>
      </w:r>
      <w:r w:rsidRPr="00564440">
        <w:rPr>
          <w:highlight w:val="green"/>
          <w:rPrChange w:id="537" w:author="Russell Thomas" w:date="2013-08-29T18:42:00Z">
            <w:rPr/>
          </w:rPrChange>
        </w:rPr>
        <w:t>]</w:t>
      </w:r>
    </w:p>
    <w:p w:rsidR="00657D0A" w:rsidRDefault="00AD279A" w:rsidP="008543B8">
      <w:pPr>
        <w:pStyle w:val="Para"/>
      </w:pPr>
      <w:r>
        <w:t xml:space="preserve">The </w:t>
      </w:r>
      <w:r w:rsidR="003959D0">
        <w:t>scatterplot</w:t>
      </w:r>
      <w:r>
        <w:t xml:space="preserve"> in Figure 4.</w:t>
      </w:r>
      <w:r w:rsidR="00AC5793">
        <w:t>5</w:t>
      </w:r>
      <w:r w:rsidR="003959D0">
        <w:t xml:space="preserve"> </w:t>
      </w:r>
      <w:r>
        <w:t xml:space="preserve">appears </w:t>
      </w:r>
      <w:r w:rsidR="00A14B5D">
        <w:t xml:space="preserve">to </w:t>
      </w:r>
      <w:r w:rsidR="003959D0">
        <w:t xml:space="preserve">show a </w:t>
      </w:r>
      <w:r w:rsidR="00E74751">
        <w:t>positive correlation</w:t>
      </w:r>
      <w:r w:rsidR="003959D0">
        <w:t>, but to be sure</w:t>
      </w:r>
      <w:r w:rsidR="00CD33ED">
        <w:t>,</w:t>
      </w:r>
      <w:r w:rsidR="003959D0">
        <w:t xml:space="preserve"> we move from eyeballs to keyboards to run a statistical comparison.</w:t>
      </w:r>
      <w:r w:rsidR="00D83D35">
        <w:t xml:space="preserve"> </w:t>
      </w:r>
      <w:r w:rsidR="00D83D35" w:rsidRPr="00D83D35">
        <w:t xml:space="preserve">There are a number of methods available to perform basic pairwise correlation and R provides access to three fundamental algorithms via the built-in </w:t>
      </w:r>
      <w:r w:rsidR="00D83D35" w:rsidRPr="00D83D35">
        <w:rPr>
          <w:rStyle w:val="InlineCode"/>
        </w:rPr>
        <w:t>cor()</w:t>
      </w:r>
      <w:r w:rsidR="00AC5793">
        <w:t xml:space="preserve"> function:</w:t>
      </w:r>
    </w:p>
    <w:p w:rsidR="00AC5793" w:rsidRPr="00564440" w:rsidRDefault="00AC5793" w:rsidP="000F2E4A">
      <w:pPr>
        <w:pStyle w:val="CodeSnippet"/>
        <w:rPr>
          <w:b/>
          <w:highlight w:val="yellow"/>
          <w:rPrChange w:id="538" w:author="Russell Thomas" w:date="2013-08-29T18:43:00Z">
            <w:rPr>
              <w:b/>
            </w:rPr>
          </w:rPrChange>
        </w:rPr>
      </w:pPr>
      <w:r>
        <w:rPr>
          <w:b/>
        </w:rPr>
        <w:t xml:space="preserve">&gt; </w:t>
      </w:r>
      <w:r w:rsidR="000F2E4A" w:rsidRPr="00564440">
        <w:rPr>
          <w:b/>
          <w:highlight w:val="yellow"/>
          <w:rPrChange w:id="539" w:author="Russell Thomas" w:date="2013-08-29T18:43:00Z">
            <w:rPr>
              <w:b/>
            </w:rPr>
          </w:rPrChange>
        </w:rPr>
        <w:t>cor(combined.df$IANA.Block.Count,</w:t>
      </w:r>
    </w:p>
    <w:p w:rsidR="000F2E4A" w:rsidRPr="000F2E4A" w:rsidRDefault="00AC5793" w:rsidP="000F2E4A">
      <w:pPr>
        <w:pStyle w:val="CodeSnippet"/>
        <w:rPr>
          <w:b/>
        </w:rPr>
      </w:pPr>
      <w:r w:rsidRPr="00564440">
        <w:rPr>
          <w:b/>
          <w:highlight w:val="yellow"/>
          <w:rPrChange w:id="540" w:author="Russell Thomas" w:date="2013-08-29T18:43:00Z">
            <w:rPr>
              <w:b/>
            </w:rPr>
          </w:rPrChange>
        </w:rPr>
        <w:t xml:space="preserve">    </w:t>
      </w:r>
      <w:r w:rsidR="000F2E4A" w:rsidRPr="00564440">
        <w:rPr>
          <w:b/>
          <w:highlight w:val="yellow"/>
          <w:rPrChange w:id="541" w:author="Russell Thomas" w:date="2013-08-29T18:43:00Z">
            <w:rPr>
              <w:b/>
            </w:rPr>
          </w:rPrChange>
        </w:rPr>
        <w:t>combined.df$AlienVault.IANA.Count,</w:t>
      </w:r>
      <w:r w:rsidRPr="00564440">
        <w:rPr>
          <w:b/>
          <w:highlight w:val="yellow"/>
          <w:rPrChange w:id="542" w:author="Russell Thomas" w:date="2013-08-29T18:43:00Z">
            <w:rPr>
              <w:b/>
            </w:rPr>
          </w:rPrChange>
        </w:rPr>
        <w:t xml:space="preserve"> </w:t>
      </w:r>
      <w:r w:rsidR="000F2E4A" w:rsidRPr="00564440">
        <w:rPr>
          <w:b/>
          <w:highlight w:val="yellow"/>
          <w:rPrChange w:id="543" w:author="Russell Thomas" w:date="2013-08-29T18:43:00Z">
            <w:rPr>
              <w:b/>
            </w:rPr>
          </w:rPrChange>
        </w:rPr>
        <w:t>method="spearman")</w:t>
      </w:r>
    </w:p>
    <w:p w:rsidR="003959D0" w:rsidRPr="000F2E4A" w:rsidRDefault="00AC5793" w:rsidP="000F2E4A">
      <w:pPr>
        <w:pStyle w:val="CodeSnippet"/>
      </w:pPr>
      <w:r>
        <w:t xml:space="preserve">[1] </w:t>
      </w:r>
      <w:r w:rsidR="000F2E4A" w:rsidRPr="000F2E4A">
        <w:t>0.9488598</w:t>
      </w:r>
    </w:p>
    <w:p w:rsidR="003959D0" w:rsidRDefault="00657D0A" w:rsidP="008543B8">
      <w:pPr>
        <w:pStyle w:val="Para"/>
      </w:pPr>
      <w:r>
        <w:t>The value</w:t>
      </w:r>
      <w:r w:rsidR="002C0269">
        <w:t xml:space="preserve"> returned by </w:t>
      </w:r>
      <w:r w:rsidR="002C0269" w:rsidRPr="002C0269">
        <w:rPr>
          <w:rStyle w:val="InlineCode"/>
        </w:rPr>
        <w:t>cor</w:t>
      </w:r>
      <w:r w:rsidR="00AC5793">
        <w:rPr>
          <w:rStyle w:val="InlineCode"/>
        </w:rPr>
        <w:t>()</w:t>
      </w:r>
      <w:r w:rsidR="002C0269">
        <w:t xml:space="preserve"> is known as the </w:t>
      </w:r>
      <w:r w:rsidR="002C0269" w:rsidRPr="002C0269">
        <w:rPr>
          <w:i/>
        </w:rPr>
        <w:t xml:space="preserve">correlation coefficient </w:t>
      </w:r>
      <w:r w:rsidR="002C0269">
        <w:t>and</w:t>
      </w:r>
      <w:r w:rsidR="00CD33ED">
        <w:t>, as pointed out earl</w:t>
      </w:r>
      <w:r w:rsidR="00D9702F">
        <w:t>i</w:t>
      </w:r>
      <w:r w:rsidR="00CD33ED">
        <w:t>er,</w:t>
      </w:r>
      <w:r w:rsidR="002C0269">
        <w:t xml:space="preserve"> if it falls close to +1, this </w:t>
      </w:r>
      <w:r>
        <w:t xml:space="preserve">indicates there is a strong positive linear </w:t>
      </w:r>
      <w:r w:rsidR="00D9702F">
        <w:t>relationship</w:t>
      </w:r>
      <w:r>
        <w:t xml:space="preserve"> between the two variables</w:t>
      </w:r>
      <w:r w:rsidR="000F2E4A">
        <w:t>. R’s</w:t>
      </w:r>
      <w:r w:rsidR="002C0269">
        <w:t xml:space="preserve"> built-in</w:t>
      </w:r>
      <w:r w:rsidR="000F2E4A">
        <w:t xml:space="preserve"> </w:t>
      </w:r>
      <w:r w:rsidR="000F2E4A" w:rsidRPr="000F2E4A">
        <w:rPr>
          <w:rStyle w:val="InlineCode"/>
        </w:rPr>
        <w:t>cor()</w:t>
      </w:r>
      <w:r w:rsidR="000F2E4A">
        <w:t xml:space="preserve"> function offers three methods of correlation. For this example, we applied th</w:t>
      </w:r>
      <w:r w:rsidR="00CD33ED">
        <w:t>e Spearman correlation, which produces</w:t>
      </w:r>
      <w:r w:rsidR="000F2E4A">
        <w:t xml:space="preserve"> a rank correlation coefficient and generally more suited to variables that </w:t>
      </w:r>
      <w:del w:id="544" w:author="Russell Thomas" w:date="2013-08-29T16:35:00Z">
        <w:r w:rsidR="000F2E4A" w:rsidRPr="008C47D1" w:rsidDel="008C47D1">
          <w:rPr>
            <w:highlight w:val="yellow"/>
            <w:rPrChange w:id="545" w:author="Russell Thomas" w:date="2013-08-29T16:35:00Z">
              <w:rPr/>
            </w:rPrChange>
          </w:rPr>
          <w:delText xml:space="preserve">are </w:delText>
        </w:r>
      </w:del>
      <w:ins w:id="546" w:author="Russell Thomas" w:date="2013-08-29T16:35:00Z">
        <w:r w:rsidR="008C47D1" w:rsidRPr="008C47D1">
          <w:rPr>
            <w:highlight w:val="yellow"/>
            <w:rPrChange w:id="547" w:author="Russell Thomas" w:date="2013-08-29T16:35:00Z">
              <w:rPr/>
            </w:rPrChange>
          </w:rPr>
          <w:t xml:space="preserve">do </w:t>
        </w:r>
      </w:ins>
      <w:r w:rsidR="000F2E4A" w:rsidRPr="008C47D1">
        <w:rPr>
          <w:highlight w:val="yellow"/>
          <w:rPrChange w:id="548" w:author="Russell Thomas" w:date="2013-08-29T16:35:00Z">
            <w:rPr/>
          </w:rPrChange>
        </w:rPr>
        <w:t xml:space="preserve">not </w:t>
      </w:r>
      <w:ins w:id="549" w:author="Russell Thomas" w:date="2013-08-29T16:35:00Z">
        <w:r w:rsidR="008C47D1" w:rsidRPr="008C47D1">
          <w:rPr>
            <w:highlight w:val="yellow"/>
            <w:rPrChange w:id="550" w:author="Russell Thomas" w:date="2013-08-29T16:35:00Z">
              <w:rPr/>
            </w:rPrChange>
          </w:rPr>
          <w:t>have a N</w:t>
        </w:r>
      </w:ins>
      <w:del w:id="551" w:author="Russell Thomas" w:date="2013-08-29T16:35:00Z">
        <w:r w:rsidR="000F2E4A" w:rsidRPr="008C47D1" w:rsidDel="008C47D1">
          <w:rPr>
            <w:highlight w:val="yellow"/>
            <w:rPrChange w:id="552" w:author="Russell Thomas" w:date="2013-08-29T16:35:00Z">
              <w:rPr/>
            </w:rPrChange>
          </w:rPr>
          <w:delText>n</w:delText>
        </w:r>
      </w:del>
      <w:r w:rsidR="000F2E4A" w:rsidRPr="008C47D1">
        <w:rPr>
          <w:highlight w:val="yellow"/>
          <w:rPrChange w:id="553" w:author="Russell Thomas" w:date="2013-08-29T16:35:00Z">
            <w:rPr/>
          </w:rPrChange>
        </w:rPr>
        <w:t>orm</w:t>
      </w:r>
      <w:r w:rsidR="000F2E4A" w:rsidRPr="001F1819">
        <w:rPr>
          <w:highlight w:val="yellow"/>
          <w:rPrChange w:id="554" w:author="Russell Thomas" w:date="2013-08-29T16:41:00Z">
            <w:rPr/>
          </w:rPrChange>
        </w:rPr>
        <w:t>al</w:t>
      </w:r>
      <w:del w:id="555" w:author="Russell Thomas" w:date="2013-08-29T16:35:00Z">
        <w:r w:rsidR="000F2E4A" w:rsidRPr="001F1819" w:rsidDel="008C47D1">
          <w:rPr>
            <w:highlight w:val="yellow"/>
            <w:rPrChange w:id="556" w:author="Russell Thomas" w:date="2013-08-29T16:41:00Z">
              <w:rPr/>
            </w:rPrChange>
          </w:rPr>
          <w:delText>ly</w:delText>
        </w:r>
      </w:del>
      <w:r w:rsidR="000F2E4A" w:rsidRPr="001F1819">
        <w:rPr>
          <w:highlight w:val="yellow"/>
          <w:rPrChange w:id="557" w:author="Russell Thomas" w:date="2013-08-29T16:41:00Z">
            <w:rPr/>
          </w:rPrChange>
        </w:rPr>
        <w:t xml:space="preserve"> distribut</w:t>
      </w:r>
      <w:ins w:id="558" w:author="Russell Thomas" w:date="2013-08-29T16:41:00Z">
        <w:r w:rsidR="001F1819" w:rsidRPr="001F1819">
          <w:rPr>
            <w:highlight w:val="yellow"/>
            <w:rPrChange w:id="559" w:author="Russell Thomas" w:date="2013-08-29T16:41:00Z">
              <w:rPr/>
            </w:rPrChange>
          </w:rPr>
          <w:t>ion</w:t>
        </w:r>
      </w:ins>
      <w:del w:id="560" w:author="Russell Thomas" w:date="2013-08-29T16:41:00Z">
        <w:r w:rsidR="000F2E4A" w:rsidDel="001F1819">
          <w:delText>ed</w:delText>
        </w:r>
      </w:del>
      <w:r w:rsidR="000F2E4A">
        <w:t xml:space="preserve"> </w:t>
      </w:r>
      <w:r w:rsidR="00EE2848">
        <w:t xml:space="preserve">(you can execute the </w:t>
      </w:r>
      <w:r w:rsidR="00EE2848" w:rsidRPr="00EE2848">
        <w:rPr>
          <w:rStyle w:val="InlineCode"/>
        </w:rPr>
        <w:t>hist()</w:t>
      </w:r>
      <w:r w:rsidR="00EE2848">
        <w:t xml:space="preserve"> function on each list to show that)</w:t>
      </w:r>
      <w:r w:rsidR="00CD33ED">
        <w:t xml:space="preserve"> and are better compared by rank</w:t>
      </w:r>
      <w:r w:rsidR="002C0269">
        <w:t xml:space="preserve">. </w:t>
      </w:r>
    </w:p>
    <w:p w:rsidR="003959D0" w:rsidRPr="00D95AD4" w:rsidRDefault="000F2E4A" w:rsidP="008543B8">
      <w:pPr>
        <w:pStyle w:val="Para"/>
      </w:pPr>
      <w:r>
        <w:t>We now have some statistical backing to help validate the visual pattern and logical (common sense) view that larger blocks of networks will contain more malicious hosts.</w:t>
      </w:r>
      <w:r w:rsidR="004D3114">
        <w:t xml:space="preserve"> You could run a similar analysis of your own internal data and, say, see if there’s a relationship between the number of employees in a department and the number of viruses detected.</w:t>
      </w:r>
      <w:r w:rsidR="00CB71C2">
        <w:t xml:space="preserve"> </w:t>
      </w:r>
      <w:r w:rsidR="001A0522">
        <w:rPr>
          <w:highlight w:val="yellow"/>
        </w:rPr>
        <w:t>Chapter 5</w:t>
      </w:r>
      <w:r w:rsidR="00CB71C2">
        <w:t xml:space="preserve"> go</w:t>
      </w:r>
      <w:r w:rsidR="001A0522">
        <w:t>es</w:t>
      </w:r>
      <w:r w:rsidR="00CB71C2">
        <w:t xml:space="preserve"> into more detailed methods of testing for a relationship between variables.</w:t>
      </w:r>
    </w:p>
    <w:p w:rsidR="000100B6" w:rsidRDefault="000100B6" w:rsidP="000100B6">
      <w:pPr>
        <w:pStyle w:val="H1"/>
      </w:pPr>
      <w:r>
        <w:t>Mapping Outside the Continents</w:t>
      </w:r>
    </w:p>
    <w:p w:rsidR="00016C13" w:rsidRDefault="000A4E12" w:rsidP="000100B6">
      <w:pPr>
        <w:pStyle w:val="Para"/>
      </w:pPr>
      <w:r>
        <w:t>Calculating and graphi</w:t>
      </w:r>
      <w:r w:rsidR="00D9702F">
        <w:t>ng</w:t>
      </w:r>
      <w:r>
        <w:t xml:space="preserve"> information about “badness” is highly useful and vital to the operation of most, if not all, security technologies we deploy in our organizations. However, as a security data scientist, it’s </w:t>
      </w:r>
      <w:r w:rsidR="00D9702F">
        <w:t>a good idea</w:t>
      </w:r>
      <w:r>
        <w:t xml:space="preserve"> to get into the habit of visualizing data to pick up structures or patterns you might not see otherwise.</w:t>
      </w:r>
      <w:r w:rsidR="002068D1">
        <w:t xml:space="preserve"> The classic example of this is </w:t>
      </w:r>
      <w:proofErr w:type="spellStart"/>
      <w:r w:rsidR="002068D1">
        <w:t>Anscombe’s</w:t>
      </w:r>
      <w:proofErr w:type="spellEnd"/>
      <w:r w:rsidR="002068D1">
        <w:t xml:space="preserve"> quartet:</w:t>
      </w:r>
    </w:p>
    <w:p w:rsidR="002068D1" w:rsidRDefault="002068D1" w:rsidP="002068D1">
      <w:pPr>
        <w:pStyle w:val="Slug"/>
      </w:pPr>
      <w:r w:rsidRPr="00564440">
        <w:rPr>
          <w:highlight w:val="green"/>
          <w:rPrChange w:id="561" w:author="Russell Thomas" w:date="2013-08-29T18:44:00Z">
            <w:rPr/>
          </w:rPrChange>
        </w:rPr>
        <w:t>Figure 4.</w:t>
      </w:r>
      <w:r w:rsidR="00AC5793" w:rsidRPr="00564440">
        <w:rPr>
          <w:highlight w:val="green"/>
          <w:rPrChange w:id="562" w:author="Russell Thomas" w:date="2013-08-29T18:44:00Z">
            <w:rPr/>
          </w:rPrChange>
        </w:rPr>
        <w:t>6</w:t>
      </w:r>
      <w:r w:rsidR="00C110A9" w:rsidRPr="00564440">
        <w:rPr>
          <w:highlight w:val="green"/>
          <w:rPrChange w:id="563" w:author="Russell Thomas" w:date="2013-08-29T18:44:00Z">
            <w:rPr/>
          </w:rPrChange>
        </w:rPr>
        <w:t xml:space="preserve"> </w:t>
      </w:r>
      <w:proofErr w:type="spellStart"/>
      <w:r w:rsidR="00C110A9" w:rsidRPr="00564440">
        <w:rPr>
          <w:highlight w:val="green"/>
          <w:rPrChange w:id="564" w:author="Russell Thomas" w:date="2013-08-29T18:44:00Z">
            <w:rPr/>
          </w:rPrChange>
        </w:rPr>
        <w:t>Anscombe’s</w:t>
      </w:r>
      <w:proofErr w:type="spellEnd"/>
      <w:r w:rsidR="00C110A9" w:rsidRPr="00564440">
        <w:rPr>
          <w:highlight w:val="green"/>
          <w:rPrChange w:id="565" w:author="Russell Thomas" w:date="2013-08-29T18:44:00Z">
            <w:rPr/>
          </w:rPrChange>
        </w:rPr>
        <w:t xml:space="preserve"> Quartet</w:t>
      </w:r>
      <w:r w:rsidR="00C110A9" w:rsidRPr="00564440">
        <w:rPr>
          <w:highlight w:val="green"/>
          <w:rPrChange w:id="566" w:author="Russell Thomas" w:date="2013-08-29T18:44:00Z">
            <w:rPr/>
          </w:rPrChange>
        </w:rPr>
        <w:tab/>
        <w:t>[793725c04f</w:t>
      </w:r>
      <w:r w:rsidRPr="00564440">
        <w:rPr>
          <w:highlight w:val="green"/>
          <w:rPrChange w:id="567" w:author="Russell Thomas" w:date="2013-08-29T18:44:00Z">
            <w:rPr/>
          </w:rPrChange>
        </w:rPr>
        <w:t>0</w:t>
      </w:r>
      <w:r w:rsidR="00AC5793" w:rsidRPr="00564440">
        <w:rPr>
          <w:highlight w:val="green"/>
          <w:rPrChange w:id="568" w:author="Russell Thomas" w:date="2013-08-29T18:44:00Z">
            <w:rPr/>
          </w:rPrChange>
        </w:rPr>
        <w:t>6</w:t>
      </w:r>
      <w:r w:rsidRPr="00564440">
        <w:rPr>
          <w:highlight w:val="green"/>
          <w:rPrChange w:id="569" w:author="Russell Thomas" w:date="2013-08-29T18:44:00Z">
            <w:rPr/>
          </w:rPrChange>
        </w:rPr>
        <w:t>.</w:t>
      </w:r>
      <w:del w:id="570" w:author="Russell Thomas" w:date="2013-08-29T18:44:00Z">
        <w:r w:rsidRPr="00564440" w:rsidDel="00564440">
          <w:rPr>
            <w:highlight w:val="green"/>
            <w:rPrChange w:id="571" w:author="Russell Thomas" w:date="2013-08-29T18:44:00Z">
              <w:rPr/>
            </w:rPrChange>
          </w:rPr>
          <w:delText>png</w:delText>
        </w:r>
      </w:del>
      <w:ins w:id="572" w:author="Russell Thomas" w:date="2013-08-29T18:44:00Z">
        <w:r w:rsidR="00564440" w:rsidRPr="00564440">
          <w:rPr>
            <w:highlight w:val="green"/>
            <w:rPrChange w:id="573" w:author="Russell Thomas" w:date="2013-08-29T18:44:00Z">
              <w:rPr/>
            </w:rPrChange>
          </w:rPr>
          <w:t>pdf</w:t>
        </w:r>
      </w:ins>
      <w:r w:rsidRPr="00564440">
        <w:rPr>
          <w:highlight w:val="green"/>
          <w:rPrChange w:id="574" w:author="Russell Thomas" w:date="2013-08-29T18:44:00Z">
            <w:rPr/>
          </w:rPrChange>
        </w:rPr>
        <w:t>]</w:t>
      </w:r>
    </w:p>
    <w:p w:rsidR="002068D1" w:rsidRDefault="002068D1" w:rsidP="002068D1">
      <w:pPr>
        <w:pStyle w:val="ParaContinued"/>
      </w:pPr>
      <w:r>
        <w:t>All four data sets have the same statistical description</w:t>
      </w:r>
      <w:r w:rsidR="00F27A8C">
        <w:t xml:space="preserve"> (mean, standard deviation, </w:t>
      </w:r>
      <w:ins w:id="575" w:author="Russell Thomas" w:date="2013-08-29T18:45:00Z">
        <w:r w:rsidR="00564440">
          <w:t xml:space="preserve">and they </w:t>
        </w:r>
      </w:ins>
      <w:r w:rsidR="00F27A8C">
        <w:t xml:space="preserve">even </w:t>
      </w:r>
      <w:del w:id="576" w:author="Russell Thomas" w:date="2013-08-29T18:45:00Z">
        <w:r w:rsidR="00F27A8C" w:rsidDel="00564440">
          <w:delText>the same</w:delText>
        </w:r>
      </w:del>
      <w:ins w:id="577" w:author="Russell Thomas" w:date="2013-08-29T18:45:00Z">
        <w:r w:rsidR="00564440">
          <w:t>fit the same</w:t>
        </w:r>
      </w:ins>
      <w:r w:rsidR="00F27A8C">
        <w:t xml:space="preserve"> linear regression</w:t>
      </w:r>
      <w:del w:id="578" w:author="Russell Thomas" w:date="2013-08-29T18:45:00Z">
        <w:r w:rsidR="00F27A8C" w:rsidDel="00564440">
          <w:delText xml:space="preserve"> out</w:delText>
        </w:r>
        <w:r w:rsidR="00663668" w:rsidDel="00564440">
          <w:delText>p</w:delText>
        </w:r>
        <w:r w:rsidR="00F27A8C" w:rsidDel="00564440">
          <w:delText>ut</w:delText>
        </w:r>
      </w:del>
      <w:r w:rsidR="00F27A8C">
        <w:t>)</w:t>
      </w:r>
      <w:r>
        <w:t>. Yet, when visualized, patterns emerge and we have a much better understanding of the data.</w:t>
      </w:r>
    </w:p>
    <w:p w:rsidR="005C3162" w:rsidRDefault="002068D1" w:rsidP="000100B6">
      <w:pPr>
        <w:pStyle w:val="Para"/>
      </w:pPr>
      <w:r>
        <w:t xml:space="preserve">As seen earlier in the chapter, maps can also be powerful tools to communicate information visually, but there are other </w:t>
      </w:r>
      <w:r w:rsidR="00D9702F">
        <w:t xml:space="preserve">logical and physical </w:t>
      </w:r>
      <w:r>
        <w:t>visual representations of IP addresses</w:t>
      </w:r>
      <w:r w:rsidR="000D403F">
        <w:t xml:space="preserve"> available, especially if we want to see the interconnectedness of nodes. </w:t>
      </w:r>
      <w:r w:rsidR="004523A0">
        <w:t xml:space="preserve">One very versatile representation is the </w:t>
      </w:r>
      <w:r w:rsidR="004523A0" w:rsidRPr="00D9702F">
        <w:rPr>
          <w:i/>
        </w:rPr>
        <w:t>graph</w:t>
      </w:r>
      <w:r w:rsidR="004523A0">
        <w:t xml:space="preserve"> structure since it provides both statistical data and has a myriad of options for visual presentation. </w:t>
      </w:r>
      <w:r w:rsidR="00F27A8C">
        <w:t>Do not confuse our use of the term “graph structure” here with producing a graphic</w:t>
      </w:r>
      <w:r w:rsidR="00AD279A">
        <w:t xml:space="preserve"> or chart</w:t>
      </w:r>
      <w:r w:rsidR="00F27A8C">
        <w:t xml:space="preserve">.  </w:t>
      </w:r>
      <w:r w:rsidR="004523A0">
        <w:t>A graph structure is nothing more than a collection of nodes (vertices) and links between nodes (edges).</w:t>
      </w:r>
      <w:r w:rsidR="007B0412">
        <w:t xml:space="preserve"> Nodes and edges have inherent attributes, such as a name/label, but also have attributes that are calculated, such as the number of links </w:t>
      </w:r>
      <w:r w:rsidR="00ED1936">
        <w:t xml:space="preserve">going </w:t>
      </w:r>
      <w:r w:rsidR="007B0412">
        <w:t>into and coming from the node</w:t>
      </w:r>
      <w:r w:rsidR="00D9702F">
        <w:t xml:space="preserve"> (the degree)</w:t>
      </w:r>
      <w:r w:rsidR="007B0412">
        <w:t xml:space="preserve">. In a traditional graph structure, the direction of </w:t>
      </w:r>
      <w:r w:rsidR="00D9702F">
        <w:t>an</w:t>
      </w:r>
      <w:r w:rsidR="007B0412">
        <w:t xml:space="preserve"> edge (in or out) can be specified as well.</w:t>
      </w:r>
      <w:r w:rsidR="005C3162">
        <w:t xml:space="preserve"> In fact, as we’ll see in </w:t>
      </w:r>
      <w:r w:rsidR="005C3162" w:rsidRPr="00A97B03">
        <w:rPr>
          <w:highlight w:val="yellow"/>
        </w:rPr>
        <w:t>Chapter</w:t>
      </w:r>
      <w:r w:rsidR="00A97B03" w:rsidRPr="00A97B03">
        <w:rPr>
          <w:highlight w:val="yellow"/>
        </w:rPr>
        <w:t xml:space="preserve"> 10</w:t>
      </w:r>
      <w:r w:rsidR="00AC73D5">
        <w:t>,</w:t>
      </w:r>
      <w:r w:rsidR="005C3162">
        <w:t xml:space="preserve"> graphs are becoming so generally useful that there are extremely popular, custom databases that make it very straightforward to store, modify and analyze large graph structures.</w:t>
      </w:r>
    </w:p>
    <w:p w:rsidR="002530DF" w:rsidRDefault="002530DF" w:rsidP="002530DF">
      <w:pPr>
        <w:pStyle w:val="H2"/>
      </w:pPr>
      <w:r>
        <w:t xml:space="preserve">Visualizing the </w:t>
      </w:r>
      <w:proofErr w:type="spellStart"/>
      <w:r>
        <w:t>ZeuS</w:t>
      </w:r>
      <w:proofErr w:type="spellEnd"/>
      <w:r>
        <w:t xml:space="preserve"> Botnet</w:t>
      </w:r>
    </w:p>
    <w:p w:rsidR="005C3162" w:rsidRDefault="00051075" w:rsidP="000100B6">
      <w:pPr>
        <w:pStyle w:val="Para"/>
      </w:pPr>
      <w:r>
        <w:t xml:space="preserve">We now want to combine the metadata we can pull from IP addresses and apply the graph structure to it to visualize relationships in “bad” IP addresses.  </w:t>
      </w:r>
      <w:r w:rsidR="00AC73D5">
        <w:t xml:space="preserve">We’ll be </w:t>
      </w:r>
      <w:r w:rsidR="00AC5793">
        <w:t xml:space="preserve">mostly </w:t>
      </w:r>
      <w:r w:rsidR="00AC73D5">
        <w:t xml:space="preserve">focusing on building and visualizing graph structures for the remainder of this chapter and introducing a smidgen of </w:t>
      </w:r>
      <w:r w:rsidR="002D69C4">
        <w:t xml:space="preserve">graph-based </w:t>
      </w:r>
      <w:r w:rsidR="00A97B03">
        <w:t xml:space="preserve">analysis as well. Previous examples have worked with the AlienVault IP reputation database, but it’s time to switch things up a bit an look at one slice of badness on the internet: the </w:t>
      </w:r>
      <w:proofErr w:type="spellStart"/>
      <w:r w:rsidR="00A97B03">
        <w:t>ZeuS</w:t>
      </w:r>
      <w:proofErr w:type="spellEnd"/>
      <w:r w:rsidR="00A97B03">
        <w:t xml:space="preserve"> botnet. Most security professionals have heard of </w:t>
      </w:r>
      <w:proofErr w:type="spellStart"/>
      <w:r w:rsidR="00A97B03">
        <w:t>ZeuS</w:t>
      </w:r>
      <w:proofErr w:type="spellEnd"/>
      <w:r w:rsidR="00A97B03">
        <w:t xml:space="preserve"> before, but just in case, here’s the description from the abuse.ch </w:t>
      </w:r>
      <w:proofErr w:type="spellStart"/>
      <w:r w:rsidR="00A97B03">
        <w:t>ZeuS</w:t>
      </w:r>
      <w:proofErr w:type="spellEnd"/>
      <w:r w:rsidR="00A97B03">
        <w:t xml:space="preserve"> tracker site (</w:t>
      </w:r>
      <w:r w:rsidR="00A97B03" w:rsidRPr="00B32952">
        <w:rPr>
          <w:rStyle w:val="InlineURL"/>
          <w:highlight w:val="green"/>
          <w:rPrChange w:id="579" w:author="Russell Thomas" w:date="2013-08-29T18:46:00Z">
            <w:rPr>
              <w:rStyle w:val="InlineURL"/>
            </w:rPr>
          </w:rPrChange>
        </w:rPr>
        <w:t>https://zeustracker.abuse.ch/</w:t>
      </w:r>
      <w:r w:rsidR="00A97B03" w:rsidRPr="00B32952">
        <w:rPr>
          <w:highlight w:val="green"/>
          <w:rPrChange w:id="580" w:author="Russell Thomas" w:date="2013-08-29T18:46:00Z">
            <w:rPr/>
          </w:rPrChange>
        </w:rPr>
        <w:t>):</w:t>
      </w:r>
    </w:p>
    <w:p w:rsidR="00A97B03" w:rsidRDefault="00A97B03" w:rsidP="00A97B03">
      <w:pPr>
        <w:pStyle w:val="ExtractPara"/>
      </w:pPr>
      <w:proofErr w:type="spellStart"/>
      <w:r w:rsidRPr="00A97B03">
        <w:t>ZeuS</w:t>
      </w:r>
      <w:proofErr w:type="spellEnd"/>
      <w:r w:rsidRPr="00A97B03">
        <w:t xml:space="preserve"> (also known as </w:t>
      </w:r>
      <w:proofErr w:type="spellStart"/>
      <w:r w:rsidRPr="00A97B03">
        <w:rPr>
          <w:i/>
          <w:iCs/>
        </w:rPr>
        <w:t>Zbot</w:t>
      </w:r>
      <w:proofErr w:type="spellEnd"/>
      <w:r w:rsidRPr="00A97B03">
        <w:t> / </w:t>
      </w:r>
      <w:proofErr w:type="spellStart"/>
      <w:r w:rsidRPr="00A97B03">
        <w:rPr>
          <w:i/>
          <w:iCs/>
        </w:rPr>
        <w:t>WSNPoem</w:t>
      </w:r>
      <w:proofErr w:type="spellEnd"/>
      <w:r w:rsidRPr="00A97B03">
        <w:t xml:space="preserve">) is a </w:t>
      </w:r>
      <w:proofErr w:type="spellStart"/>
      <w:r w:rsidRPr="00A97B03">
        <w:t>crimeware</w:t>
      </w:r>
      <w:proofErr w:type="spellEnd"/>
      <w:r w:rsidRPr="00A97B03">
        <w:t xml:space="preserve"> kit, which steals credentials from various online services like social networks, online banking accounts, ftp accounts, email accounts and other (phishing)</w:t>
      </w:r>
    </w:p>
    <w:p w:rsidR="00A97B03" w:rsidRDefault="00A97B03" w:rsidP="00A97B03">
      <w:pPr>
        <w:pStyle w:val="Para"/>
      </w:pPr>
      <w:r>
        <w:t xml:space="preserve">Despite some prominent attempts at taking down this botnet, it continues to hum along siphoning credentials. </w:t>
      </w:r>
      <w:r w:rsidR="00C148E3">
        <w:t xml:space="preserve">The abuse.ch site provides a handy </w:t>
      </w:r>
      <w:proofErr w:type="spellStart"/>
      <w:r w:rsidR="00C148E3">
        <w:t>blocklist</w:t>
      </w:r>
      <w:proofErr w:type="spellEnd"/>
      <w:r w:rsidR="00C148E3">
        <w:t xml:space="preserve"> (</w:t>
      </w:r>
      <w:r w:rsidR="00C148E3" w:rsidRPr="00B32952">
        <w:rPr>
          <w:rStyle w:val="InlineURL"/>
          <w:highlight w:val="green"/>
          <w:rPrChange w:id="581" w:author="Russell Thomas" w:date="2013-08-29T18:47:00Z">
            <w:rPr>
              <w:rStyle w:val="InlineURL"/>
            </w:rPr>
          </w:rPrChange>
        </w:rPr>
        <w:t>https://zeustracker.abuse.ch/blocklist.php?download=badips</w:t>
      </w:r>
      <w:r w:rsidR="00C148E3">
        <w:t xml:space="preserve">) of IP addresses that organizations can use to both identify </w:t>
      </w:r>
      <w:proofErr w:type="spellStart"/>
      <w:r w:rsidR="00C148E3">
        <w:t>ZeuS</w:t>
      </w:r>
      <w:proofErr w:type="spellEnd"/>
      <w:r w:rsidR="00C148E3">
        <w:t xml:space="preserve"> infected nodes and prevent infected systems from communicating with </w:t>
      </w:r>
      <w:proofErr w:type="spellStart"/>
      <w:r w:rsidR="00C148E3">
        <w:t>ZeuS</w:t>
      </w:r>
      <w:proofErr w:type="spellEnd"/>
      <w:r w:rsidR="00C148E3">
        <w:t xml:space="preserve"> C&amp;C servers. To work with the </w:t>
      </w:r>
      <w:proofErr w:type="spellStart"/>
      <w:r w:rsidR="00C148E3">
        <w:t>blocklist</w:t>
      </w:r>
      <w:proofErr w:type="spellEnd"/>
      <w:r w:rsidR="00C148E3">
        <w:t>, we’ll need to get it into R (a task you’re hopefully get</w:t>
      </w:r>
      <w:r w:rsidR="00AC5793">
        <w:t>ting very familiar with by now).</w:t>
      </w:r>
    </w:p>
    <w:p w:rsidR="00AC5793" w:rsidRDefault="00AC5793" w:rsidP="00AC5793">
      <w:pPr>
        <w:pStyle w:val="CodeTitle"/>
      </w:pPr>
      <w:r>
        <w:t xml:space="preserve">Listing 4-7: </w:t>
      </w:r>
      <w:r w:rsidRPr="0066621A">
        <w:t>R</w:t>
      </w:r>
      <w:r>
        <w:t xml:space="preserve"> code to read in the ZeuS blocklist</w:t>
      </w:r>
    </w:p>
    <w:p w:rsidR="00C148E3" w:rsidRDefault="00C148E3" w:rsidP="00FB44D0">
      <w:pPr>
        <w:pStyle w:val="CodeListing"/>
      </w:pPr>
      <w:r>
        <w:t># retrieve ZeuS blocklist</w:t>
      </w:r>
    </w:p>
    <w:p w:rsidR="00C148E3" w:rsidRPr="00B32952" w:rsidRDefault="00C148E3" w:rsidP="00FB44D0">
      <w:pPr>
        <w:pStyle w:val="CodeListing"/>
        <w:rPr>
          <w:b/>
          <w:highlight w:val="green"/>
          <w:rPrChange w:id="582" w:author="Russell Thomas" w:date="2013-08-29T18:52:00Z">
            <w:rPr>
              <w:b/>
            </w:rPr>
          </w:rPrChange>
        </w:rPr>
      </w:pPr>
      <w:r w:rsidRPr="00B32952">
        <w:rPr>
          <w:b/>
          <w:highlight w:val="green"/>
          <w:rPrChange w:id="583" w:author="Russell Thomas" w:date="2013-08-29T18:52:00Z">
            <w:rPr>
              <w:b/>
            </w:rPr>
          </w:rPrChange>
        </w:rPr>
        <w:t>zeusURL &lt;- "https://zeustracker.abuse.ch/blocklist.php?\</w:t>
      </w:r>
    </w:p>
    <w:p w:rsidR="00C148E3" w:rsidRPr="00B32952" w:rsidRDefault="00C148E3" w:rsidP="00FB44D0">
      <w:pPr>
        <w:pStyle w:val="CodeListing"/>
        <w:rPr>
          <w:b/>
          <w:highlight w:val="green"/>
          <w:rPrChange w:id="584" w:author="Russell Thomas" w:date="2013-08-29T18:52:00Z">
            <w:rPr>
              <w:b/>
            </w:rPr>
          </w:rPrChange>
        </w:rPr>
      </w:pPr>
      <w:r w:rsidRPr="00B32952">
        <w:rPr>
          <w:b/>
          <w:highlight w:val="green"/>
          <w:rPrChange w:id="585" w:author="Russell Thomas" w:date="2013-08-29T18:52:00Z">
            <w:rPr>
              <w:b/>
            </w:rPr>
          </w:rPrChange>
        </w:rPr>
        <w:t>download=ipblocklist"</w:t>
      </w:r>
    </w:p>
    <w:p w:rsidR="00C148E3" w:rsidRPr="00B32952" w:rsidRDefault="00C148E3" w:rsidP="00FB44D0">
      <w:pPr>
        <w:pStyle w:val="CodeListing"/>
        <w:rPr>
          <w:b/>
          <w:highlight w:val="green"/>
          <w:rPrChange w:id="586" w:author="Russell Thomas" w:date="2013-08-29T18:52:00Z">
            <w:rPr>
              <w:b/>
            </w:rPr>
          </w:rPrChange>
        </w:rPr>
      </w:pPr>
      <w:r w:rsidRPr="00B32952">
        <w:rPr>
          <w:b/>
          <w:highlight w:val="green"/>
          <w:rPrChange w:id="587" w:author="Russell Thomas" w:date="2013-08-29T18:52:00Z">
            <w:rPr>
              <w:b/>
            </w:rPr>
          </w:rPrChange>
        </w:rPr>
        <w:t>zeusData &lt;- "/</w:t>
      </w:r>
      <w:r w:rsidRPr="00B32952">
        <w:rPr>
          <w:b/>
          <w:highlight w:val="red"/>
          <w:rPrChange w:id="588" w:author="Russell Thomas" w:date="2013-08-29T18:48:00Z">
            <w:rPr>
              <w:b/>
            </w:rPr>
          </w:rPrChange>
        </w:rPr>
        <w:t>suda/chapters/</w:t>
      </w:r>
      <w:r w:rsidRPr="00B32952">
        <w:rPr>
          <w:b/>
          <w:highlight w:val="green"/>
          <w:rPrChange w:id="589" w:author="Russell Thomas" w:date="2013-08-29T18:52:00Z">
            <w:rPr>
              <w:b/>
            </w:rPr>
          </w:rPrChange>
        </w:rPr>
        <w:t>ch04/data/zeus.csv"</w:t>
      </w:r>
    </w:p>
    <w:p w:rsidR="00C148E3" w:rsidRPr="00B32952" w:rsidRDefault="00C148E3" w:rsidP="00FB44D0">
      <w:pPr>
        <w:pStyle w:val="CodeListing"/>
        <w:rPr>
          <w:b/>
          <w:highlight w:val="green"/>
          <w:rPrChange w:id="590" w:author="Russell Thomas" w:date="2013-08-29T18:52:00Z">
            <w:rPr>
              <w:b/>
            </w:rPr>
          </w:rPrChange>
        </w:rPr>
      </w:pPr>
      <w:r w:rsidRPr="00B32952">
        <w:rPr>
          <w:b/>
          <w:highlight w:val="green"/>
          <w:rPrChange w:id="591" w:author="Russell Thomas" w:date="2013-08-29T18:52:00Z">
            <w:rPr>
              <w:b/>
            </w:rPr>
          </w:rPrChange>
        </w:rPr>
        <w:t>if (file.access(zeusData)) {</w:t>
      </w:r>
    </w:p>
    <w:p w:rsidR="00C148E3" w:rsidRPr="00B32952" w:rsidRDefault="00C148E3" w:rsidP="00FB44D0">
      <w:pPr>
        <w:pStyle w:val="CodeListing"/>
        <w:rPr>
          <w:highlight w:val="green"/>
          <w:rPrChange w:id="592" w:author="Russell Thomas" w:date="2013-08-29T18:52:00Z">
            <w:rPr/>
          </w:rPrChange>
        </w:rPr>
      </w:pPr>
      <w:r w:rsidRPr="00B32952">
        <w:rPr>
          <w:highlight w:val="green"/>
          <w:rPrChange w:id="593" w:author="Russell Thomas" w:date="2013-08-29T18:52:00Z">
            <w:rPr/>
          </w:rPrChange>
        </w:rPr>
        <w:t xml:space="preserve">  # need to change download method for universal "https" compatibility</w:t>
      </w:r>
    </w:p>
    <w:p w:rsidR="00C148E3" w:rsidRPr="00B32952" w:rsidRDefault="00C148E3" w:rsidP="00FB44D0">
      <w:pPr>
        <w:pStyle w:val="CodeListing"/>
        <w:rPr>
          <w:b/>
          <w:highlight w:val="green"/>
          <w:rPrChange w:id="594" w:author="Russell Thomas" w:date="2013-08-29T18:52:00Z">
            <w:rPr>
              <w:b/>
            </w:rPr>
          </w:rPrChange>
        </w:rPr>
      </w:pPr>
      <w:r w:rsidRPr="00B32952">
        <w:rPr>
          <w:b/>
          <w:highlight w:val="green"/>
          <w:rPrChange w:id="595" w:author="Russell Thomas" w:date="2013-08-29T18:52:00Z">
            <w:rPr>
              <w:b/>
            </w:rPr>
          </w:rPrChange>
        </w:rPr>
        <w:t xml:space="preserve">  download.file(zeusURL,</w:t>
      </w:r>
      <w:r w:rsidR="00F27A8C" w:rsidRPr="00B32952">
        <w:rPr>
          <w:b/>
          <w:highlight w:val="green"/>
          <w:rPrChange w:id="596" w:author="Russell Thomas" w:date="2013-08-29T18:52:00Z">
            <w:rPr>
              <w:b/>
            </w:rPr>
          </w:rPrChange>
        </w:rPr>
        <w:t xml:space="preserve"> </w:t>
      </w:r>
      <w:r w:rsidRPr="00B32952">
        <w:rPr>
          <w:b/>
          <w:highlight w:val="green"/>
          <w:rPrChange w:id="597" w:author="Russell Thomas" w:date="2013-08-29T18:52:00Z">
            <w:rPr>
              <w:b/>
            </w:rPr>
          </w:rPrChange>
        </w:rPr>
        <w:t>zeusData,</w:t>
      </w:r>
      <w:r w:rsidR="00F27A8C" w:rsidRPr="00B32952">
        <w:rPr>
          <w:b/>
          <w:highlight w:val="green"/>
          <w:rPrChange w:id="598" w:author="Russell Thomas" w:date="2013-08-29T18:52:00Z">
            <w:rPr>
              <w:b/>
            </w:rPr>
          </w:rPrChange>
        </w:rPr>
        <w:t xml:space="preserve"> </w:t>
      </w:r>
      <w:r w:rsidRPr="00B32952">
        <w:rPr>
          <w:b/>
          <w:highlight w:val="green"/>
          <w:rPrChange w:id="599" w:author="Russell Thomas" w:date="2013-08-29T18:52:00Z">
            <w:rPr>
              <w:b/>
            </w:rPr>
          </w:rPrChange>
        </w:rPr>
        <w:t xml:space="preserve">method="curl") </w:t>
      </w:r>
    </w:p>
    <w:p w:rsidR="00C148E3" w:rsidRPr="00B32952" w:rsidRDefault="00C148E3" w:rsidP="00FB44D0">
      <w:pPr>
        <w:pStyle w:val="CodeListing"/>
        <w:rPr>
          <w:b/>
          <w:highlight w:val="green"/>
          <w:rPrChange w:id="600" w:author="Russell Thomas" w:date="2013-08-29T18:52:00Z">
            <w:rPr>
              <w:b/>
            </w:rPr>
          </w:rPrChange>
        </w:rPr>
      </w:pPr>
      <w:r w:rsidRPr="00B32952">
        <w:rPr>
          <w:b/>
          <w:highlight w:val="green"/>
          <w:rPrChange w:id="601" w:author="Russell Thomas" w:date="2013-08-29T18:52:00Z">
            <w:rPr>
              <w:b/>
            </w:rPr>
          </w:rPrChange>
        </w:rPr>
        <w:t>}</w:t>
      </w:r>
    </w:p>
    <w:p w:rsidR="00C148E3" w:rsidRPr="00B32952" w:rsidRDefault="00C148E3" w:rsidP="00FB44D0">
      <w:pPr>
        <w:pStyle w:val="CodeListing"/>
        <w:rPr>
          <w:highlight w:val="green"/>
          <w:rPrChange w:id="602" w:author="Russell Thomas" w:date="2013-08-29T18:52:00Z">
            <w:rPr/>
          </w:rPrChange>
        </w:rPr>
      </w:pPr>
      <w:r w:rsidRPr="00B32952">
        <w:rPr>
          <w:highlight w:val="green"/>
          <w:rPrChange w:id="603" w:author="Russell Thomas" w:date="2013-08-29T18:52:00Z">
            <w:rPr/>
          </w:rPrChange>
        </w:rPr>
        <w:t># read in the ZeuS table; skip junk; no header; assign colnames</w:t>
      </w:r>
    </w:p>
    <w:p w:rsidR="00C148E3" w:rsidRPr="00C148E3" w:rsidRDefault="00C148E3" w:rsidP="00FB44D0">
      <w:pPr>
        <w:pStyle w:val="CodeListing"/>
        <w:rPr>
          <w:b/>
        </w:rPr>
      </w:pPr>
      <w:r w:rsidRPr="00B32952">
        <w:rPr>
          <w:b/>
          <w:highlight w:val="green"/>
          <w:rPrChange w:id="604" w:author="Russell Thomas" w:date="2013-08-29T18:52:00Z">
            <w:rPr>
              <w:b/>
            </w:rPr>
          </w:rPrChange>
        </w:rPr>
        <w:t>zeus &lt;- read.table(zeusData,</w:t>
      </w:r>
      <w:r w:rsidR="00F27A8C" w:rsidRPr="00B32952">
        <w:rPr>
          <w:b/>
          <w:highlight w:val="green"/>
          <w:rPrChange w:id="605" w:author="Russell Thomas" w:date="2013-08-29T18:52:00Z">
            <w:rPr>
              <w:b/>
            </w:rPr>
          </w:rPrChange>
        </w:rPr>
        <w:t xml:space="preserve"> </w:t>
      </w:r>
      <w:r w:rsidRPr="00B32952">
        <w:rPr>
          <w:b/>
          <w:highlight w:val="green"/>
          <w:rPrChange w:id="606" w:author="Russell Thomas" w:date="2013-08-29T18:52:00Z">
            <w:rPr>
              <w:b/>
            </w:rPr>
          </w:rPrChange>
        </w:rPr>
        <w:t>skip=5,</w:t>
      </w:r>
      <w:r w:rsidR="00F27A8C" w:rsidRPr="00B32952">
        <w:rPr>
          <w:b/>
          <w:highlight w:val="green"/>
          <w:rPrChange w:id="607" w:author="Russell Thomas" w:date="2013-08-29T18:52:00Z">
            <w:rPr>
              <w:b/>
            </w:rPr>
          </w:rPrChange>
        </w:rPr>
        <w:t xml:space="preserve"> </w:t>
      </w:r>
      <w:r w:rsidRPr="00B32952">
        <w:rPr>
          <w:b/>
          <w:highlight w:val="green"/>
          <w:rPrChange w:id="608" w:author="Russell Thomas" w:date="2013-08-29T18:52:00Z">
            <w:rPr>
              <w:b/>
            </w:rPr>
          </w:rPrChange>
        </w:rPr>
        <w:t>header=FALSE,</w:t>
      </w:r>
      <w:r w:rsidR="00F27A8C" w:rsidRPr="00B32952">
        <w:rPr>
          <w:b/>
          <w:highlight w:val="green"/>
          <w:rPrChange w:id="609" w:author="Russell Thomas" w:date="2013-08-29T18:52:00Z">
            <w:rPr>
              <w:b/>
            </w:rPr>
          </w:rPrChange>
        </w:rPr>
        <w:t xml:space="preserve"> </w:t>
      </w:r>
      <w:r w:rsidRPr="00B32952">
        <w:rPr>
          <w:b/>
          <w:highlight w:val="green"/>
          <w:rPrChange w:id="610" w:author="Russell Thomas" w:date="2013-08-29T18:52:00Z">
            <w:rPr>
              <w:b/>
            </w:rPr>
          </w:rPrChange>
        </w:rPr>
        <w:t>col.names=c("IP"))</w:t>
      </w:r>
    </w:p>
    <w:p w:rsidR="00C148E3" w:rsidRDefault="00C148E3" w:rsidP="00FB44D0">
      <w:pPr>
        <w:pStyle w:val="CodeListing"/>
        <w:numPr>
          <w:ins w:id="611" w:author="Russell Thomas" w:date="2013-08-29T18:51:00Z"/>
        </w:numPr>
        <w:rPr>
          <w:ins w:id="612" w:author="Russell Thomas" w:date="2013-08-29T18:51:00Z"/>
          <w:b/>
        </w:rPr>
      </w:pPr>
    </w:p>
    <w:p w:rsidR="00B32952" w:rsidRDefault="00B32952" w:rsidP="00B32952">
      <w:pPr>
        <w:pStyle w:val="QueryPara"/>
        <w:rPr>
          <w:ins w:id="613" w:author="Russell Thomas" w:date="2013-08-29T18:51:00Z"/>
        </w:rPr>
      </w:pPr>
      <w:ins w:id="614" w:author="Russell Thomas" w:date="2013-08-29T18:51:00Z">
        <w:r>
          <w:t>The code in RED is the same working directory error as mentioned above.</w:t>
        </w:r>
      </w:ins>
    </w:p>
    <w:p w:rsidR="00B32952" w:rsidRDefault="00B32952" w:rsidP="00B32952">
      <w:pPr>
        <w:pStyle w:val="QueryPara"/>
        <w:numPr>
          <w:ins w:id="615" w:author="Russell Thomas" w:date="2013-08-29T18:52:00Z"/>
        </w:numPr>
        <w:rPr>
          <w:ins w:id="616" w:author="Russell Thomas" w:date="2013-08-29T18:52:00Z"/>
        </w:rPr>
      </w:pPr>
    </w:p>
    <w:p w:rsidR="00B32952" w:rsidRDefault="00B32952" w:rsidP="00B32952">
      <w:pPr>
        <w:pStyle w:val="QueryPara"/>
        <w:numPr>
          <w:ins w:id="617" w:author="Russell Thomas" w:date="2013-08-29T18:52:00Z"/>
        </w:numPr>
        <w:rPr>
          <w:ins w:id="618" w:author="Russell Thomas" w:date="2013-08-29T18:52:00Z"/>
        </w:rPr>
      </w:pPr>
      <w:ins w:id="619" w:author="Russell Thomas" w:date="2013-08-29T18:52:00Z">
        <w:r>
          <w:t>The following code works:</w:t>
        </w:r>
      </w:ins>
    </w:p>
    <w:p w:rsidR="00B32952" w:rsidRPr="00F4278C" w:rsidRDefault="00B32952" w:rsidP="00F4278C">
      <w:pPr>
        <w:pStyle w:val="CodeListing"/>
        <w:numPr>
          <w:ins w:id="620" w:author="Russell Thomas" w:date="2013-08-29T18:52:00Z"/>
        </w:numPr>
        <w:rPr>
          <w:ins w:id="621" w:author="Russell Thomas" w:date="2013-08-29T18:52:00Z"/>
          <w:highlight w:val="yellow"/>
          <w:rPrChange w:id="622" w:author="Russell Thomas" w:date="2013-08-29T20:11:00Z">
            <w:rPr>
              <w:ins w:id="623" w:author="Russell Thomas" w:date="2013-08-29T18:52:00Z"/>
            </w:rPr>
          </w:rPrChange>
        </w:rPr>
        <w:pPrChange w:id="624" w:author="Russell Thomas" w:date="2013-08-29T20:11:00Z">
          <w:pPr>
            <w:widowControl w:val="0"/>
            <w:autoSpaceDE w:val="0"/>
            <w:autoSpaceDN w:val="0"/>
            <w:adjustRightInd w:val="0"/>
            <w:spacing w:before="120" w:after="120" w:line="240" w:lineRule="auto"/>
          </w:pPr>
        </w:pPrChange>
      </w:pPr>
      <w:proofErr w:type="spellStart"/>
      <w:ins w:id="625" w:author="Russell Thomas" w:date="2013-08-29T18:52:00Z">
        <w:r w:rsidRPr="00F4278C">
          <w:rPr>
            <w:highlight w:val="yellow"/>
            <w:rPrChange w:id="626" w:author="Russell Thomas" w:date="2013-08-29T20:11:00Z">
              <w:rPr/>
            </w:rPrChange>
          </w:rPr>
          <w:t>setwd</w:t>
        </w:r>
        <w:proofErr w:type="spellEnd"/>
        <w:r w:rsidRPr="00F4278C">
          <w:rPr>
            <w:highlight w:val="yellow"/>
            <w:rPrChange w:id="627" w:author="Russell Thomas" w:date="2013-08-29T20:11:00Z">
              <w:rPr/>
            </w:rPrChange>
          </w:rPr>
          <w:t>(“~/book”)</w:t>
        </w:r>
      </w:ins>
    </w:p>
    <w:p w:rsidR="00B32952" w:rsidRPr="00F4278C" w:rsidRDefault="00B32952" w:rsidP="00F4278C">
      <w:pPr>
        <w:pStyle w:val="CodeListing"/>
        <w:numPr>
          <w:ins w:id="628" w:author="Russell Thomas" w:date="2013-08-29T18:52:00Z"/>
        </w:numPr>
        <w:rPr>
          <w:ins w:id="629" w:author="Russell Thomas" w:date="2013-08-29T18:52:00Z"/>
          <w:highlight w:val="yellow"/>
          <w:rPrChange w:id="630" w:author="Russell Thomas" w:date="2013-08-29T20:11:00Z">
            <w:rPr>
              <w:ins w:id="631" w:author="Russell Thomas" w:date="2013-08-29T18:52:00Z"/>
            </w:rPr>
          </w:rPrChange>
        </w:rPr>
        <w:pPrChange w:id="632" w:author="Russell Thomas" w:date="2013-08-29T20:11:00Z">
          <w:pPr>
            <w:widowControl w:val="0"/>
            <w:autoSpaceDE w:val="0"/>
            <w:autoSpaceDN w:val="0"/>
            <w:adjustRightInd w:val="0"/>
            <w:spacing w:before="120" w:after="120" w:line="240" w:lineRule="auto"/>
          </w:pPr>
        </w:pPrChange>
      </w:pPr>
      <w:proofErr w:type="spellStart"/>
      <w:ins w:id="633" w:author="Russell Thomas" w:date="2013-08-29T18:52:00Z">
        <w:r w:rsidRPr="00F4278C">
          <w:rPr>
            <w:highlight w:val="yellow"/>
            <w:rPrChange w:id="634" w:author="Russell Thomas" w:date="2013-08-29T20:11:00Z">
              <w:rPr/>
            </w:rPrChange>
          </w:rPr>
          <w:t>zeusURL</w:t>
        </w:r>
        <w:proofErr w:type="spellEnd"/>
        <w:r w:rsidRPr="00F4278C">
          <w:rPr>
            <w:highlight w:val="yellow"/>
            <w:rPrChange w:id="635" w:author="Russell Thomas" w:date="2013-08-29T20:11:00Z">
              <w:rPr/>
            </w:rPrChange>
          </w:rPr>
          <w:t xml:space="preserve"> &lt;- "https://zeustracker.abuse.ch/blocklist.php?\</w:t>
        </w:r>
      </w:ins>
    </w:p>
    <w:p w:rsidR="00B32952" w:rsidRPr="00F4278C" w:rsidRDefault="00B32952" w:rsidP="00F4278C">
      <w:pPr>
        <w:pStyle w:val="CodeListing"/>
        <w:numPr>
          <w:ins w:id="636" w:author="Russell Thomas" w:date="2013-08-29T18:52:00Z"/>
        </w:numPr>
        <w:rPr>
          <w:ins w:id="637" w:author="Russell Thomas" w:date="2013-08-29T18:52:00Z"/>
          <w:highlight w:val="yellow"/>
          <w:rPrChange w:id="638" w:author="Russell Thomas" w:date="2013-08-29T20:11:00Z">
            <w:rPr>
              <w:ins w:id="639" w:author="Russell Thomas" w:date="2013-08-29T18:52:00Z"/>
            </w:rPr>
          </w:rPrChange>
        </w:rPr>
        <w:pPrChange w:id="640" w:author="Russell Thomas" w:date="2013-08-29T20:11:00Z">
          <w:pPr>
            <w:widowControl w:val="0"/>
            <w:autoSpaceDE w:val="0"/>
            <w:autoSpaceDN w:val="0"/>
            <w:adjustRightInd w:val="0"/>
            <w:spacing w:before="120" w:after="120" w:line="240" w:lineRule="auto"/>
          </w:pPr>
        </w:pPrChange>
      </w:pPr>
      <w:ins w:id="641" w:author="Russell Thomas" w:date="2013-08-29T18:52:00Z">
        <w:r w:rsidRPr="00F4278C">
          <w:rPr>
            <w:highlight w:val="yellow"/>
            <w:rPrChange w:id="642" w:author="Russell Thomas" w:date="2013-08-29T20:11:00Z">
              <w:rPr/>
            </w:rPrChange>
          </w:rPr>
          <w:t>download=</w:t>
        </w:r>
        <w:proofErr w:type="spellStart"/>
        <w:r w:rsidRPr="00F4278C">
          <w:rPr>
            <w:highlight w:val="yellow"/>
            <w:rPrChange w:id="643" w:author="Russell Thomas" w:date="2013-08-29T20:11:00Z">
              <w:rPr/>
            </w:rPrChange>
          </w:rPr>
          <w:t>ipblocklist</w:t>
        </w:r>
        <w:proofErr w:type="spellEnd"/>
        <w:r w:rsidRPr="00F4278C">
          <w:rPr>
            <w:highlight w:val="yellow"/>
            <w:rPrChange w:id="644" w:author="Russell Thomas" w:date="2013-08-29T20:11:00Z">
              <w:rPr/>
            </w:rPrChange>
          </w:rPr>
          <w:t>"</w:t>
        </w:r>
      </w:ins>
    </w:p>
    <w:p w:rsidR="00B32952" w:rsidRPr="00F4278C" w:rsidRDefault="00B32952" w:rsidP="00F4278C">
      <w:pPr>
        <w:pStyle w:val="CodeListing"/>
        <w:numPr>
          <w:ins w:id="645" w:author="Russell Thomas" w:date="2013-08-29T18:52:00Z"/>
        </w:numPr>
        <w:rPr>
          <w:ins w:id="646" w:author="Russell Thomas" w:date="2013-08-29T18:52:00Z"/>
          <w:highlight w:val="yellow"/>
          <w:rPrChange w:id="647" w:author="Russell Thomas" w:date="2013-08-29T20:11:00Z">
            <w:rPr>
              <w:ins w:id="648" w:author="Russell Thomas" w:date="2013-08-29T18:52:00Z"/>
            </w:rPr>
          </w:rPrChange>
        </w:rPr>
        <w:pPrChange w:id="649" w:author="Russell Thomas" w:date="2013-08-29T20:11:00Z">
          <w:pPr>
            <w:widowControl w:val="0"/>
            <w:autoSpaceDE w:val="0"/>
            <w:autoSpaceDN w:val="0"/>
            <w:adjustRightInd w:val="0"/>
            <w:spacing w:before="120" w:after="120" w:line="240" w:lineRule="auto"/>
          </w:pPr>
        </w:pPrChange>
      </w:pPr>
      <w:proofErr w:type="spellStart"/>
      <w:ins w:id="650" w:author="Russell Thomas" w:date="2013-08-29T18:52:00Z">
        <w:r w:rsidRPr="00F4278C">
          <w:rPr>
            <w:highlight w:val="yellow"/>
            <w:rPrChange w:id="651" w:author="Russell Thomas" w:date="2013-08-29T20:11:00Z">
              <w:rPr/>
            </w:rPrChange>
          </w:rPr>
          <w:t>zeusData</w:t>
        </w:r>
        <w:proofErr w:type="spellEnd"/>
        <w:r w:rsidRPr="00F4278C">
          <w:rPr>
            <w:highlight w:val="yellow"/>
            <w:rPrChange w:id="652" w:author="Russell Thomas" w:date="2013-08-29T20:11:00Z">
              <w:rPr/>
            </w:rPrChange>
          </w:rPr>
          <w:t xml:space="preserve"> &lt;- "ch04/data/zeus.csv"</w:t>
        </w:r>
      </w:ins>
    </w:p>
    <w:p w:rsidR="00B32952" w:rsidRPr="00F4278C" w:rsidRDefault="00B32952" w:rsidP="00F4278C">
      <w:pPr>
        <w:pStyle w:val="CodeListing"/>
        <w:numPr>
          <w:ins w:id="653" w:author="Russell Thomas" w:date="2013-08-29T18:52:00Z"/>
        </w:numPr>
        <w:rPr>
          <w:ins w:id="654" w:author="Russell Thomas" w:date="2013-08-29T18:52:00Z"/>
          <w:highlight w:val="yellow"/>
          <w:rPrChange w:id="655" w:author="Russell Thomas" w:date="2013-08-29T20:11:00Z">
            <w:rPr>
              <w:ins w:id="656" w:author="Russell Thomas" w:date="2013-08-29T18:52:00Z"/>
            </w:rPr>
          </w:rPrChange>
        </w:rPr>
        <w:pPrChange w:id="657" w:author="Russell Thomas" w:date="2013-08-29T20:11:00Z">
          <w:pPr>
            <w:widowControl w:val="0"/>
            <w:autoSpaceDE w:val="0"/>
            <w:autoSpaceDN w:val="0"/>
            <w:adjustRightInd w:val="0"/>
            <w:spacing w:before="120" w:after="120" w:line="240" w:lineRule="auto"/>
          </w:pPr>
        </w:pPrChange>
      </w:pPr>
      <w:ins w:id="658" w:author="Russell Thomas" w:date="2013-08-29T18:52:00Z">
        <w:r w:rsidRPr="00F4278C">
          <w:rPr>
            <w:highlight w:val="yellow"/>
            <w:rPrChange w:id="659" w:author="Russell Thomas" w:date="2013-08-29T20:11:00Z">
              <w:rPr/>
            </w:rPrChange>
          </w:rPr>
          <w:t>if (</w:t>
        </w:r>
        <w:proofErr w:type="spellStart"/>
        <w:r w:rsidRPr="00F4278C">
          <w:rPr>
            <w:highlight w:val="yellow"/>
            <w:rPrChange w:id="660" w:author="Russell Thomas" w:date="2013-08-29T20:11:00Z">
              <w:rPr/>
            </w:rPrChange>
          </w:rPr>
          <w:t>file.access</w:t>
        </w:r>
        <w:proofErr w:type="spellEnd"/>
        <w:r w:rsidRPr="00F4278C">
          <w:rPr>
            <w:highlight w:val="yellow"/>
            <w:rPrChange w:id="661" w:author="Russell Thomas" w:date="2013-08-29T20:11:00Z">
              <w:rPr/>
            </w:rPrChange>
          </w:rPr>
          <w:t>(</w:t>
        </w:r>
        <w:proofErr w:type="spellStart"/>
        <w:r w:rsidRPr="00F4278C">
          <w:rPr>
            <w:highlight w:val="yellow"/>
            <w:rPrChange w:id="662" w:author="Russell Thomas" w:date="2013-08-29T20:11:00Z">
              <w:rPr/>
            </w:rPrChange>
          </w:rPr>
          <w:t>zeusData</w:t>
        </w:r>
        <w:proofErr w:type="spellEnd"/>
        <w:r w:rsidRPr="00F4278C">
          <w:rPr>
            <w:highlight w:val="yellow"/>
            <w:rPrChange w:id="663" w:author="Russell Thomas" w:date="2013-08-29T20:11:00Z">
              <w:rPr/>
            </w:rPrChange>
          </w:rPr>
          <w:t>)) {</w:t>
        </w:r>
      </w:ins>
    </w:p>
    <w:p w:rsidR="00B32952" w:rsidRPr="00F4278C" w:rsidRDefault="00B32952" w:rsidP="00F4278C">
      <w:pPr>
        <w:pStyle w:val="CodeListing"/>
        <w:numPr>
          <w:ins w:id="664" w:author="Russell Thomas" w:date="2013-08-29T18:52:00Z"/>
        </w:numPr>
        <w:rPr>
          <w:ins w:id="665" w:author="Russell Thomas" w:date="2013-08-29T18:52:00Z"/>
          <w:highlight w:val="yellow"/>
          <w:rPrChange w:id="666" w:author="Russell Thomas" w:date="2013-08-29T20:11:00Z">
            <w:rPr>
              <w:ins w:id="667" w:author="Russell Thomas" w:date="2013-08-29T18:52:00Z"/>
            </w:rPr>
          </w:rPrChange>
        </w:rPr>
        <w:pPrChange w:id="668" w:author="Russell Thomas" w:date="2013-08-29T20:11:00Z">
          <w:pPr>
            <w:widowControl w:val="0"/>
            <w:autoSpaceDE w:val="0"/>
            <w:autoSpaceDN w:val="0"/>
            <w:adjustRightInd w:val="0"/>
            <w:spacing w:before="120" w:after="120" w:line="240" w:lineRule="auto"/>
          </w:pPr>
        </w:pPrChange>
      </w:pPr>
      <w:ins w:id="669" w:author="Russell Thomas" w:date="2013-08-29T18:52:00Z">
        <w:r w:rsidRPr="00F4278C">
          <w:rPr>
            <w:highlight w:val="yellow"/>
            <w:rPrChange w:id="670" w:author="Russell Thomas" w:date="2013-08-29T20:11:00Z">
              <w:rPr/>
            </w:rPrChange>
          </w:rPr>
          <w:t xml:space="preserve">  # need to change download method for universal "https" compatibility</w:t>
        </w:r>
      </w:ins>
    </w:p>
    <w:p w:rsidR="00B32952" w:rsidRPr="00F4278C" w:rsidRDefault="00B32952" w:rsidP="00F4278C">
      <w:pPr>
        <w:pStyle w:val="CodeListing"/>
        <w:numPr>
          <w:ins w:id="671" w:author="Russell Thomas" w:date="2013-08-29T18:52:00Z"/>
        </w:numPr>
        <w:rPr>
          <w:ins w:id="672" w:author="Russell Thomas" w:date="2013-08-29T18:52:00Z"/>
          <w:highlight w:val="yellow"/>
          <w:rPrChange w:id="673" w:author="Russell Thomas" w:date="2013-08-29T20:11:00Z">
            <w:rPr>
              <w:ins w:id="674" w:author="Russell Thomas" w:date="2013-08-29T18:52:00Z"/>
            </w:rPr>
          </w:rPrChange>
        </w:rPr>
        <w:pPrChange w:id="675" w:author="Russell Thomas" w:date="2013-08-29T20:11:00Z">
          <w:pPr>
            <w:widowControl w:val="0"/>
            <w:autoSpaceDE w:val="0"/>
            <w:autoSpaceDN w:val="0"/>
            <w:adjustRightInd w:val="0"/>
            <w:spacing w:before="120" w:after="120" w:line="240" w:lineRule="auto"/>
          </w:pPr>
        </w:pPrChange>
      </w:pPr>
      <w:ins w:id="676" w:author="Russell Thomas" w:date="2013-08-29T18:52:00Z">
        <w:r w:rsidRPr="00F4278C">
          <w:rPr>
            <w:highlight w:val="yellow"/>
            <w:rPrChange w:id="677" w:author="Russell Thomas" w:date="2013-08-29T20:11:00Z">
              <w:rPr/>
            </w:rPrChange>
          </w:rPr>
          <w:t xml:space="preserve">  </w:t>
        </w:r>
        <w:proofErr w:type="spellStart"/>
        <w:r w:rsidRPr="00F4278C">
          <w:rPr>
            <w:highlight w:val="yellow"/>
            <w:rPrChange w:id="678" w:author="Russell Thomas" w:date="2013-08-29T20:11:00Z">
              <w:rPr/>
            </w:rPrChange>
          </w:rPr>
          <w:t>download.file</w:t>
        </w:r>
        <w:proofErr w:type="spellEnd"/>
        <w:r w:rsidRPr="00F4278C">
          <w:rPr>
            <w:highlight w:val="yellow"/>
            <w:rPrChange w:id="679" w:author="Russell Thomas" w:date="2013-08-29T20:11:00Z">
              <w:rPr/>
            </w:rPrChange>
          </w:rPr>
          <w:t>(</w:t>
        </w:r>
        <w:proofErr w:type="spellStart"/>
        <w:r w:rsidRPr="00F4278C">
          <w:rPr>
            <w:highlight w:val="yellow"/>
            <w:rPrChange w:id="680" w:author="Russell Thomas" w:date="2013-08-29T20:11:00Z">
              <w:rPr/>
            </w:rPrChange>
          </w:rPr>
          <w:t>zeusURL</w:t>
        </w:r>
        <w:proofErr w:type="spellEnd"/>
        <w:r w:rsidRPr="00F4278C">
          <w:rPr>
            <w:highlight w:val="yellow"/>
            <w:rPrChange w:id="681" w:author="Russell Thomas" w:date="2013-08-29T20:11:00Z">
              <w:rPr/>
            </w:rPrChange>
          </w:rPr>
          <w:t xml:space="preserve">, </w:t>
        </w:r>
        <w:proofErr w:type="spellStart"/>
        <w:r w:rsidRPr="00F4278C">
          <w:rPr>
            <w:highlight w:val="yellow"/>
            <w:rPrChange w:id="682" w:author="Russell Thomas" w:date="2013-08-29T20:11:00Z">
              <w:rPr/>
            </w:rPrChange>
          </w:rPr>
          <w:t>zeusData</w:t>
        </w:r>
        <w:proofErr w:type="spellEnd"/>
        <w:r w:rsidRPr="00F4278C">
          <w:rPr>
            <w:highlight w:val="yellow"/>
            <w:rPrChange w:id="683" w:author="Russell Thomas" w:date="2013-08-29T20:11:00Z">
              <w:rPr/>
            </w:rPrChange>
          </w:rPr>
          <w:t xml:space="preserve">, method="curl") </w:t>
        </w:r>
      </w:ins>
    </w:p>
    <w:p w:rsidR="00B32952" w:rsidRPr="00F4278C" w:rsidRDefault="00B32952" w:rsidP="00F4278C">
      <w:pPr>
        <w:pStyle w:val="CodeListing"/>
        <w:numPr>
          <w:ins w:id="684" w:author="Russell Thomas" w:date="2013-08-29T18:52:00Z"/>
        </w:numPr>
        <w:rPr>
          <w:ins w:id="685" w:author="Russell Thomas" w:date="2013-08-29T18:52:00Z"/>
          <w:highlight w:val="yellow"/>
          <w:rPrChange w:id="686" w:author="Russell Thomas" w:date="2013-08-29T20:11:00Z">
            <w:rPr>
              <w:ins w:id="687" w:author="Russell Thomas" w:date="2013-08-29T18:52:00Z"/>
            </w:rPr>
          </w:rPrChange>
        </w:rPr>
        <w:pPrChange w:id="688" w:author="Russell Thomas" w:date="2013-08-29T20:11:00Z">
          <w:pPr>
            <w:widowControl w:val="0"/>
            <w:autoSpaceDE w:val="0"/>
            <w:autoSpaceDN w:val="0"/>
            <w:adjustRightInd w:val="0"/>
            <w:spacing w:before="120" w:after="120" w:line="240" w:lineRule="auto"/>
          </w:pPr>
        </w:pPrChange>
      </w:pPr>
      <w:ins w:id="689" w:author="Russell Thomas" w:date="2013-08-29T18:52:00Z">
        <w:r w:rsidRPr="00F4278C">
          <w:rPr>
            <w:highlight w:val="yellow"/>
            <w:rPrChange w:id="690" w:author="Russell Thomas" w:date="2013-08-29T20:11:00Z">
              <w:rPr/>
            </w:rPrChange>
          </w:rPr>
          <w:t>}</w:t>
        </w:r>
      </w:ins>
    </w:p>
    <w:p w:rsidR="00B32952" w:rsidRPr="00F4278C" w:rsidRDefault="00B32952" w:rsidP="00F4278C">
      <w:pPr>
        <w:pStyle w:val="CodeListing"/>
        <w:numPr>
          <w:ins w:id="691" w:author="Russell Thomas" w:date="2013-08-29T18:52:00Z"/>
        </w:numPr>
        <w:rPr>
          <w:ins w:id="692" w:author="Russell Thomas" w:date="2013-08-29T18:52:00Z"/>
          <w:highlight w:val="yellow"/>
          <w:rPrChange w:id="693" w:author="Russell Thomas" w:date="2013-08-29T20:11:00Z">
            <w:rPr>
              <w:ins w:id="694" w:author="Russell Thomas" w:date="2013-08-29T18:52:00Z"/>
            </w:rPr>
          </w:rPrChange>
        </w:rPr>
        <w:pPrChange w:id="695" w:author="Russell Thomas" w:date="2013-08-29T20:11:00Z">
          <w:pPr>
            <w:widowControl w:val="0"/>
            <w:autoSpaceDE w:val="0"/>
            <w:autoSpaceDN w:val="0"/>
            <w:adjustRightInd w:val="0"/>
            <w:spacing w:before="120" w:after="120" w:line="240" w:lineRule="auto"/>
          </w:pPr>
        </w:pPrChange>
      </w:pPr>
      <w:ins w:id="696" w:author="Russell Thomas" w:date="2013-08-29T18:52:00Z">
        <w:r w:rsidRPr="00F4278C">
          <w:rPr>
            <w:highlight w:val="yellow"/>
            <w:rPrChange w:id="697" w:author="Russell Thomas" w:date="2013-08-29T20:11:00Z">
              <w:rPr/>
            </w:rPrChange>
          </w:rPr>
          <w:t xml:space="preserve"># read in the </w:t>
        </w:r>
        <w:proofErr w:type="spellStart"/>
        <w:r w:rsidRPr="00F4278C">
          <w:rPr>
            <w:highlight w:val="yellow"/>
            <w:rPrChange w:id="698" w:author="Russell Thomas" w:date="2013-08-29T20:11:00Z">
              <w:rPr/>
            </w:rPrChange>
          </w:rPr>
          <w:t>ZeuS</w:t>
        </w:r>
        <w:proofErr w:type="spellEnd"/>
        <w:r w:rsidRPr="00F4278C">
          <w:rPr>
            <w:highlight w:val="yellow"/>
            <w:rPrChange w:id="699" w:author="Russell Thomas" w:date="2013-08-29T20:11:00Z">
              <w:rPr/>
            </w:rPrChange>
          </w:rPr>
          <w:t xml:space="preserve"> table; skip junk; no header; assign </w:t>
        </w:r>
        <w:proofErr w:type="spellStart"/>
        <w:r w:rsidRPr="00F4278C">
          <w:rPr>
            <w:highlight w:val="yellow"/>
            <w:rPrChange w:id="700" w:author="Russell Thomas" w:date="2013-08-29T20:11:00Z">
              <w:rPr/>
            </w:rPrChange>
          </w:rPr>
          <w:t>colnames</w:t>
        </w:r>
        <w:proofErr w:type="spellEnd"/>
      </w:ins>
    </w:p>
    <w:p w:rsidR="00B32952" w:rsidRPr="00C148E3" w:rsidRDefault="00B32952" w:rsidP="00F4278C">
      <w:pPr>
        <w:pStyle w:val="CodeListing"/>
        <w:numPr>
          <w:ins w:id="701" w:author="Russell Thomas" w:date="2013-08-29T18:52:00Z"/>
        </w:numPr>
      </w:pPr>
      <w:proofErr w:type="spellStart"/>
      <w:ins w:id="702" w:author="Russell Thomas" w:date="2013-08-29T18:52:00Z">
        <w:r w:rsidRPr="00F4278C">
          <w:rPr>
            <w:highlight w:val="yellow"/>
            <w:rPrChange w:id="703" w:author="Russell Thomas" w:date="2013-08-29T20:11:00Z">
              <w:rPr/>
            </w:rPrChange>
          </w:rPr>
          <w:t>zeus</w:t>
        </w:r>
        <w:proofErr w:type="spellEnd"/>
        <w:r w:rsidRPr="00F4278C">
          <w:rPr>
            <w:highlight w:val="yellow"/>
            <w:rPrChange w:id="704" w:author="Russell Thomas" w:date="2013-08-29T20:11:00Z">
              <w:rPr/>
            </w:rPrChange>
          </w:rPr>
          <w:t xml:space="preserve"> &lt;- </w:t>
        </w:r>
        <w:proofErr w:type="spellStart"/>
        <w:r w:rsidRPr="00F4278C">
          <w:rPr>
            <w:highlight w:val="yellow"/>
            <w:rPrChange w:id="705" w:author="Russell Thomas" w:date="2013-08-29T20:11:00Z">
              <w:rPr/>
            </w:rPrChange>
          </w:rPr>
          <w:t>read.table</w:t>
        </w:r>
        <w:proofErr w:type="spellEnd"/>
        <w:r w:rsidRPr="00F4278C">
          <w:rPr>
            <w:highlight w:val="yellow"/>
            <w:rPrChange w:id="706" w:author="Russell Thomas" w:date="2013-08-29T20:11:00Z">
              <w:rPr/>
            </w:rPrChange>
          </w:rPr>
          <w:t>(</w:t>
        </w:r>
        <w:proofErr w:type="spellStart"/>
        <w:r w:rsidRPr="00F4278C">
          <w:rPr>
            <w:highlight w:val="yellow"/>
            <w:rPrChange w:id="707" w:author="Russell Thomas" w:date="2013-08-29T20:11:00Z">
              <w:rPr/>
            </w:rPrChange>
          </w:rPr>
          <w:t>zeusData</w:t>
        </w:r>
        <w:proofErr w:type="spellEnd"/>
        <w:r w:rsidRPr="00F4278C">
          <w:rPr>
            <w:highlight w:val="yellow"/>
            <w:rPrChange w:id="708" w:author="Russell Thomas" w:date="2013-08-29T20:11:00Z">
              <w:rPr/>
            </w:rPrChange>
          </w:rPr>
          <w:t xml:space="preserve">, skip=5, header=FALSE, </w:t>
        </w:r>
        <w:proofErr w:type="spellStart"/>
        <w:r w:rsidRPr="00F4278C">
          <w:rPr>
            <w:highlight w:val="yellow"/>
            <w:rPrChange w:id="709" w:author="Russell Thomas" w:date="2013-08-29T20:11:00Z">
              <w:rPr/>
            </w:rPrChange>
          </w:rPr>
          <w:t>col.names</w:t>
        </w:r>
        <w:proofErr w:type="spellEnd"/>
        <w:r w:rsidRPr="00F4278C">
          <w:rPr>
            <w:highlight w:val="yellow"/>
            <w:rPrChange w:id="710" w:author="Russell Thomas" w:date="2013-08-29T20:11:00Z">
              <w:rPr/>
            </w:rPrChange>
          </w:rPr>
          <w:t>=c("IP"))</w:t>
        </w:r>
      </w:ins>
    </w:p>
    <w:p w:rsidR="00C148E3" w:rsidRDefault="00C148E3" w:rsidP="00C148E3">
      <w:pPr>
        <w:pStyle w:val="ParaContinued"/>
      </w:pPr>
      <w:r>
        <w:t xml:space="preserve">We’ve switched to </w:t>
      </w:r>
      <w:r w:rsidRPr="00C148E3">
        <w:rPr>
          <w:rStyle w:val="InlineCode"/>
        </w:rPr>
        <w:t>read.table()</w:t>
      </w:r>
      <w:r>
        <w:t xml:space="preserve"> (</w:t>
      </w:r>
      <w:r w:rsidRPr="00C148E3">
        <w:rPr>
          <w:rStyle w:val="InlineCode"/>
        </w:rPr>
        <w:t>read.csv()</w:t>
      </w:r>
      <w:r>
        <w:t xml:space="preserve"> is a variant of that function) </w:t>
      </w:r>
      <w:r w:rsidR="00AC5793">
        <w:t xml:space="preserve">in Listing 4-7 </w:t>
      </w:r>
      <w:r>
        <w:t xml:space="preserve">since we only have one column. This particular data file has no header but it does have five lines at the beginning of the file that are </w:t>
      </w:r>
      <w:r w:rsidR="00051075">
        <w:t xml:space="preserve">comments and </w:t>
      </w:r>
      <w:r>
        <w:t xml:space="preserve">of no use to us. We also use some shorthand by avoiding a separate call to </w:t>
      </w:r>
      <w:r w:rsidRPr="00C148E3">
        <w:rPr>
          <w:rStyle w:val="InlineCode"/>
        </w:rPr>
        <w:t>colnames()</w:t>
      </w:r>
      <w:r>
        <w:t xml:space="preserve"> and embedding the column names right in the </w:t>
      </w:r>
      <w:r w:rsidRPr="00C148E3">
        <w:rPr>
          <w:rStyle w:val="InlineCode"/>
        </w:rPr>
        <w:t>read.table()</w:t>
      </w:r>
      <w:r>
        <w:t xml:space="preserve"> function </w:t>
      </w:r>
      <w:r w:rsidR="00DA2820">
        <w:t>c</w:t>
      </w:r>
      <w:r>
        <w:t>all.</w:t>
      </w:r>
    </w:p>
    <w:p w:rsidR="00C148E3" w:rsidRDefault="00C148E3" w:rsidP="00A97B03">
      <w:pPr>
        <w:pStyle w:val="Para"/>
      </w:pPr>
      <w:r>
        <w:t xml:space="preserve">We’ll start off our “badness” quest by asking </w:t>
      </w:r>
      <w:r w:rsidR="00A2662F">
        <w:t>“</w:t>
      </w:r>
      <w:r w:rsidR="00DA2820">
        <w:t xml:space="preserve">which countries host </w:t>
      </w:r>
      <w:proofErr w:type="spellStart"/>
      <w:r w:rsidR="00DA2820">
        <w:t>ZeuS</w:t>
      </w:r>
      <w:proofErr w:type="spellEnd"/>
      <w:r w:rsidR="00DA2820">
        <w:t xml:space="preserve"> bots?</w:t>
      </w:r>
      <w:r w:rsidR="00A2662F">
        <w:t>”</w:t>
      </w:r>
      <w:r w:rsidR="00DA2820">
        <w:t xml:space="preserve"> We could use a </w:t>
      </w:r>
      <w:proofErr w:type="spellStart"/>
      <w:r w:rsidR="00DA2820">
        <w:t>geolocation</w:t>
      </w:r>
      <w:proofErr w:type="spellEnd"/>
      <w:r w:rsidR="00DA2820">
        <w:t xml:space="preserve"> service to get this data, but we’ll take a different approach since we will also require some additional information for the next part of our analysis. The Team </w:t>
      </w:r>
      <w:proofErr w:type="spellStart"/>
      <w:r w:rsidR="00DA2820">
        <w:t>Cymru</w:t>
      </w:r>
      <w:proofErr w:type="spellEnd"/>
      <w:r w:rsidR="00DA2820">
        <w:t xml:space="preserve"> firm provides a number of IP-based lookup services (</w:t>
      </w:r>
      <w:r w:rsidR="00DA2820" w:rsidRPr="00B32952">
        <w:rPr>
          <w:rStyle w:val="InlineURL"/>
          <w:highlight w:val="green"/>
          <w:rPrChange w:id="711" w:author="Russell Thomas" w:date="2013-08-29T18:53:00Z">
            <w:rPr>
              <w:rStyle w:val="InlineURL"/>
            </w:rPr>
          </w:rPrChange>
        </w:rPr>
        <w:t>http://www.team-cymru.org/Services/ip-to-asn.html</w:t>
      </w:r>
      <w:r w:rsidR="00DA2820">
        <w:t>), including an IP to ASN mapping service that supports bulk queries over port 43 and returns quite a bit of handy information:</w:t>
      </w:r>
    </w:p>
    <w:p w:rsidR="00DA2820" w:rsidRDefault="00DA2820" w:rsidP="00DA2820">
      <w:pPr>
        <w:pStyle w:val="ListBulleted"/>
      </w:pPr>
      <w:r>
        <w:t>AS number</w:t>
      </w:r>
    </w:p>
    <w:p w:rsidR="00DA2820" w:rsidRDefault="00DA2820" w:rsidP="00DA2820">
      <w:pPr>
        <w:pStyle w:val="ListBulleted"/>
      </w:pPr>
      <w:r>
        <w:t>BGP prefix</w:t>
      </w:r>
    </w:p>
    <w:p w:rsidR="00DA2820" w:rsidRDefault="00DA2820" w:rsidP="00DA2820">
      <w:pPr>
        <w:pStyle w:val="ListBulleted"/>
      </w:pPr>
      <w:r>
        <w:t>Country Code</w:t>
      </w:r>
    </w:p>
    <w:p w:rsidR="00DA2820" w:rsidRDefault="00DA2820" w:rsidP="00DA2820">
      <w:pPr>
        <w:pStyle w:val="ListBulleted"/>
      </w:pPr>
      <w:r>
        <w:t>Registry</w:t>
      </w:r>
    </w:p>
    <w:p w:rsidR="00DA2820" w:rsidRDefault="00DA2820" w:rsidP="00DA2820">
      <w:pPr>
        <w:pStyle w:val="ListBulleted"/>
      </w:pPr>
      <w:r>
        <w:t>When it was allocated</w:t>
      </w:r>
    </w:p>
    <w:p w:rsidR="00DA2820" w:rsidRPr="00DA2820" w:rsidRDefault="00DA2820" w:rsidP="00DA2820">
      <w:pPr>
        <w:pStyle w:val="ListBulleted"/>
      </w:pPr>
      <w:r>
        <w:t>AS organization name</w:t>
      </w:r>
    </w:p>
    <w:p w:rsidR="002460DE" w:rsidRDefault="00A2662F" w:rsidP="00A97B03">
      <w:pPr>
        <w:pStyle w:val="Para"/>
      </w:pPr>
      <w:r>
        <w:t xml:space="preserve">The Team </w:t>
      </w:r>
      <w:proofErr w:type="spellStart"/>
      <w:r>
        <w:t>Cymru</w:t>
      </w:r>
      <w:proofErr w:type="spellEnd"/>
      <w:r>
        <w:t xml:space="preserve"> site clearly states that the country code data is only as accurate as the regional registry databases</w:t>
      </w:r>
      <w:r w:rsidR="007A7D6F">
        <w:t xml:space="preserve">, but we’ve run some comparisons against </w:t>
      </w:r>
      <w:proofErr w:type="spellStart"/>
      <w:r w:rsidR="007A7D6F">
        <w:t>geolocation</w:t>
      </w:r>
      <w:proofErr w:type="spellEnd"/>
      <w:r w:rsidR="007A7D6F">
        <w:t xml:space="preserve"> databases and, for the purposes of the examples in this chapter, the data is accurate enough. To use this data, we’</w:t>
      </w:r>
      <w:r w:rsidR="00800E44">
        <w:t xml:space="preserve">ll need some </w:t>
      </w:r>
      <w:r w:rsidR="007A7D6F">
        <w:t>helper functions</w:t>
      </w:r>
      <w:r w:rsidR="002460DE">
        <w:t xml:space="preserve"> that can be found in the code provided on the book’s web site:</w:t>
      </w:r>
    </w:p>
    <w:p w:rsidR="002460DE" w:rsidRDefault="00AD279A" w:rsidP="002460DE">
      <w:pPr>
        <w:pStyle w:val="ListBulleted"/>
      </w:pPr>
      <w:r w:rsidRPr="002460DE">
        <w:rPr>
          <w:rStyle w:val="InlineCode"/>
        </w:rPr>
        <w:t>trim(</w:t>
      </w:r>
      <w:r w:rsidR="002460DE" w:rsidRPr="002460DE">
        <w:rPr>
          <w:rStyle w:val="InlineCodeVariable"/>
        </w:rPr>
        <w:t>c</w:t>
      </w:r>
      <w:r w:rsidRPr="002460DE">
        <w:rPr>
          <w:rStyle w:val="InlineCode"/>
        </w:rPr>
        <w:t>)</w:t>
      </w:r>
      <w:r w:rsidR="002460DE">
        <w:t>: takes a character string and returns the same string with leading and trailing spaces removed</w:t>
      </w:r>
    </w:p>
    <w:p w:rsidR="002460DE" w:rsidRDefault="00AD279A" w:rsidP="002460DE">
      <w:pPr>
        <w:pStyle w:val="ListBulleted"/>
      </w:pPr>
      <w:r w:rsidRPr="002460DE">
        <w:rPr>
          <w:rStyle w:val="InlineCode"/>
        </w:rPr>
        <w:t>BulkOrigin(</w:t>
      </w:r>
      <w:r w:rsidR="002460DE" w:rsidRPr="002460DE">
        <w:rPr>
          <w:rStyle w:val="InlineCodeVariable"/>
        </w:rPr>
        <w:t>ips</w:t>
      </w:r>
      <w:r w:rsidRPr="002460DE">
        <w:rPr>
          <w:rStyle w:val="InlineCode"/>
        </w:rPr>
        <w:t>)</w:t>
      </w:r>
      <w:r w:rsidR="002460DE">
        <w:t>: takes a list of IPv4 addresses and returns a detailed list of ASN origins</w:t>
      </w:r>
    </w:p>
    <w:p w:rsidR="00DA2820" w:rsidRPr="00A97B03" w:rsidRDefault="00AD279A" w:rsidP="002460DE">
      <w:pPr>
        <w:pStyle w:val="ListBulleted"/>
      </w:pPr>
      <w:r w:rsidRPr="002460DE">
        <w:rPr>
          <w:rStyle w:val="InlineCode"/>
        </w:rPr>
        <w:t>BulkPeer(</w:t>
      </w:r>
      <w:r w:rsidR="002460DE" w:rsidRPr="002460DE">
        <w:rPr>
          <w:rStyle w:val="InlineCodeVariable"/>
        </w:rPr>
        <w:t>ips</w:t>
      </w:r>
      <w:r w:rsidRPr="002460DE">
        <w:rPr>
          <w:rStyle w:val="InlineCode"/>
        </w:rPr>
        <w:t>)</w:t>
      </w:r>
      <w:r w:rsidR="002460DE">
        <w:t>: takes a list of IPv4 addresses and returns a detailed list of ASN peers</w:t>
      </w:r>
    </w:p>
    <w:p w:rsidR="00800E44" w:rsidRDefault="00800E44" w:rsidP="002460DE">
      <w:pPr>
        <w:pStyle w:val="ParaContinued"/>
      </w:pPr>
      <w:r>
        <w:t xml:space="preserve">To build our graph structure, </w:t>
      </w:r>
      <w:r w:rsidR="009B4FDB">
        <w:t>we’ll</w:t>
      </w:r>
      <w:r w:rsidR="002460DE">
        <w:t xml:space="preserve"> perform the following steps</w:t>
      </w:r>
      <w:r w:rsidR="009B4FDB">
        <w:t>:</w:t>
      </w:r>
    </w:p>
    <w:p w:rsidR="009B4FDB" w:rsidRDefault="009B4FDB" w:rsidP="009B4FDB">
      <w:pPr>
        <w:pStyle w:val="ListBulleted"/>
      </w:pPr>
      <w:r>
        <w:t>Lookup the ASN data</w:t>
      </w:r>
    </w:p>
    <w:p w:rsidR="009B4FDB" w:rsidRDefault="009B4FDB" w:rsidP="009B4FDB">
      <w:pPr>
        <w:pStyle w:val="ListBulleted"/>
      </w:pPr>
      <w:r>
        <w:t>Turn the IP addresses into graph vertices</w:t>
      </w:r>
    </w:p>
    <w:p w:rsidR="009B4FDB" w:rsidRDefault="009B4FDB" w:rsidP="009B4FDB">
      <w:pPr>
        <w:pStyle w:val="ListBulleted"/>
      </w:pPr>
      <w:r>
        <w:t>Turn the AS origin countries into graph vertices</w:t>
      </w:r>
    </w:p>
    <w:p w:rsidR="009B4FDB" w:rsidRDefault="009B4FDB" w:rsidP="009B4FDB">
      <w:pPr>
        <w:pStyle w:val="ListBulleted"/>
      </w:pPr>
      <w:r>
        <w:t>Create edges from each IP address to its corresponding AS origin country</w:t>
      </w:r>
    </w:p>
    <w:p w:rsidR="009B4FDB" w:rsidRPr="00800E44" w:rsidRDefault="009B4FDB" w:rsidP="00800E44">
      <w:pPr>
        <w:pStyle w:val="Para"/>
      </w:pPr>
      <w:r>
        <w:t>It’s surprisingly simple R code</w:t>
      </w:r>
      <w:r w:rsidR="007F54F0">
        <w:t xml:space="preserve"> (Listing 4-8)</w:t>
      </w:r>
      <w:r>
        <w:t>:</w:t>
      </w:r>
    </w:p>
    <w:p w:rsidR="00AC5793" w:rsidRDefault="00AC5793" w:rsidP="00AC5793">
      <w:pPr>
        <w:pStyle w:val="CodeTitle"/>
      </w:pPr>
      <w:r>
        <w:t xml:space="preserve">Listing 4-8: </w:t>
      </w:r>
      <w:r w:rsidR="007F54F0">
        <w:t>Building</w:t>
      </w:r>
      <w:r>
        <w:t xml:space="preserve"> ZeuS blocklist in a graph structure by country</w:t>
      </w:r>
    </w:p>
    <w:p w:rsidR="009B4FDB" w:rsidRDefault="009B4FDB" w:rsidP="00FB44D0">
      <w:pPr>
        <w:pStyle w:val="CodeListing"/>
      </w:pPr>
      <w:r w:rsidRPr="00B32952">
        <w:rPr>
          <w:highlight w:val="red"/>
          <w:rPrChange w:id="712" w:author="Russell Thomas" w:date="2013-08-29T18:54:00Z">
            <w:rPr/>
          </w:rPrChange>
        </w:rPr>
        <w:t>library(igraph)</w:t>
      </w:r>
    </w:p>
    <w:p w:rsidR="004B2458" w:rsidRPr="004B2458" w:rsidRDefault="004B2458" w:rsidP="00FB44D0">
      <w:pPr>
        <w:pStyle w:val="CodeListing"/>
      </w:pPr>
      <w:r w:rsidRPr="00F4278C">
        <w:rPr>
          <w:highlight w:val="green"/>
          <w:rPrChange w:id="713" w:author="Russell Thomas" w:date="2013-08-29T20:11:00Z">
            <w:rPr/>
          </w:rPrChange>
        </w:rPr>
        <w:t>ips &lt;- as.character(zeus$IP)</w:t>
      </w:r>
      <w:r>
        <w:t xml:space="preserve"> </w:t>
      </w:r>
    </w:p>
    <w:p w:rsidR="004B2458" w:rsidRDefault="004B2458" w:rsidP="00FB44D0">
      <w:pPr>
        <w:pStyle w:val="CodeListing"/>
      </w:pPr>
      <w:r>
        <w:t xml:space="preserve"># get BGP origin data &amp; peer data; </w:t>
      </w:r>
    </w:p>
    <w:p w:rsidR="004B2458" w:rsidRDefault="004B2458" w:rsidP="00FB44D0">
      <w:pPr>
        <w:pStyle w:val="CodeListing"/>
      </w:pPr>
      <w:r w:rsidRPr="00CA022D">
        <w:rPr>
          <w:highlight w:val="green"/>
          <w:rPrChange w:id="714" w:author="Russell Thomas" w:date="2013-08-29T20:38:00Z">
            <w:rPr/>
          </w:rPrChange>
        </w:rPr>
        <w:t>origin &lt;- BulkOrigin(ips)</w:t>
      </w:r>
    </w:p>
    <w:p w:rsidR="004B2458" w:rsidRPr="00F4278C" w:rsidRDefault="004B2458" w:rsidP="00FB44D0">
      <w:pPr>
        <w:pStyle w:val="CodeListing"/>
        <w:rPr>
          <w:highlight w:val="green"/>
          <w:rPrChange w:id="715" w:author="Russell Thomas" w:date="2013-08-29T20:12:00Z">
            <w:rPr/>
          </w:rPrChange>
        </w:rPr>
      </w:pPr>
      <w:r w:rsidRPr="00F4278C">
        <w:rPr>
          <w:highlight w:val="green"/>
          <w:rPrChange w:id="716" w:author="Russell Thomas" w:date="2013-08-29T20:12:00Z">
            <w:rPr/>
          </w:rPrChange>
        </w:rPr>
        <w:t>g &lt;- graph.empty()</w:t>
      </w:r>
      <w:r w:rsidR="00A14B5D" w:rsidRPr="00F4278C">
        <w:rPr>
          <w:highlight w:val="green"/>
          <w:rPrChange w:id="717" w:author="Russell Thomas" w:date="2013-08-29T20:12:00Z">
            <w:rPr/>
          </w:rPrChange>
        </w:rPr>
        <w:t xml:space="preserve"> # start graphing</w:t>
      </w:r>
    </w:p>
    <w:p w:rsidR="004B2458" w:rsidRPr="00CA022D" w:rsidRDefault="004B2458" w:rsidP="00FB44D0">
      <w:pPr>
        <w:pStyle w:val="CodeListing"/>
        <w:rPr>
          <w:highlight w:val="green"/>
          <w:rPrChange w:id="718" w:author="Russell Thomas" w:date="2013-08-29T20:46:00Z">
            <w:rPr/>
          </w:rPrChange>
        </w:rPr>
      </w:pPr>
      <w:r w:rsidRPr="00F4278C">
        <w:rPr>
          <w:highlight w:val="green"/>
          <w:rPrChange w:id="719" w:author="Russell Thomas" w:date="2013-08-29T20:12:00Z">
            <w:rPr/>
          </w:rPrChange>
        </w:rPr>
        <w:t xml:space="preserve"># </w:t>
      </w:r>
      <w:r w:rsidRPr="00CA022D">
        <w:rPr>
          <w:highlight w:val="green"/>
          <w:rPrChange w:id="720" w:author="Russell Thomas" w:date="2013-08-29T20:46:00Z">
            <w:rPr/>
          </w:rPrChange>
        </w:rPr>
        <w:t>Make IP vertices; IP endpoints are red</w:t>
      </w:r>
    </w:p>
    <w:p w:rsidR="004B2458" w:rsidRPr="00CA022D" w:rsidRDefault="004B2458" w:rsidP="00FB44D0">
      <w:pPr>
        <w:pStyle w:val="CodeListing"/>
        <w:rPr>
          <w:highlight w:val="green"/>
          <w:rPrChange w:id="721" w:author="Russell Thomas" w:date="2013-08-29T20:46:00Z">
            <w:rPr/>
          </w:rPrChange>
        </w:rPr>
      </w:pPr>
      <w:r w:rsidRPr="00CA022D">
        <w:rPr>
          <w:highlight w:val="green"/>
          <w:rPrChange w:id="722" w:author="Russell Thomas" w:date="2013-08-29T20:46:00Z">
            <w:rPr/>
          </w:rPrChange>
        </w:rPr>
        <w:t>g &lt;- g + vertices(ips,</w:t>
      </w:r>
      <w:r w:rsidR="00F0793A" w:rsidRPr="00CA022D">
        <w:rPr>
          <w:highlight w:val="green"/>
          <w:rPrChange w:id="723" w:author="Russell Thomas" w:date="2013-08-29T20:46:00Z">
            <w:rPr/>
          </w:rPrChange>
        </w:rPr>
        <w:t xml:space="preserve"> </w:t>
      </w:r>
      <w:r w:rsidRPr="00CA022D">
        <w:rPr>
          <w:highlight w:val="green"/>
          <w:rPrChange w:id="724" w:author="Russell Thomas" w:date="2013-08-29T20:46:00Z">
            <w:rPr/>
          </w:rPrChange>
        </w:rPr>
        <w:t>size=2,</w:t>
      </w:r>
      <w:r w:rsidR="00F0793A" w:rsidRPr="00CA022D">
        <w:rPr>
          <w:highlight w:val="green"/>
          <w:rPrChange w:id="725" w:author="Russell Thomas" w:date="2013-08-29T20:46:00Z">
            <w:rPr/>
          </w:rPrChange>
        </w:rPr>
        <w:t xml:space="preserve"> </w:t>
      </w:r>
      <w:r w:rsidRPr="00CA022D">
        <w:rPr>
          <w:highlight w:val="green"/>
          <w:rPrChange w:id="726" w:author="Russell Thomas" w:date="2013-08-29T20:46:00Z">
            <w:rPr/>
          </w:rPrChange>
        </w:rPr>
        <w:t>color="red",</w:t>
      </w:r>
      <w:r w:rsidR="00F0793A" w:rsidRPr="00CA022D">
        <w:rPr>
          <w:highlight w:val="green"/>
          <w:rPrChange w:id="727" w:author="Russell Thomas" w:date="2013-08-29T20:46:00Z">
            <w:rPr/>
          </w:rPrChange>
        </w:rPr>
        <w:t xml:space="preserve"> </w:t>
      </w:r>
      <w:r w:rsidRPr="00CA022D">
        <w:rPr>
          <w:highlight w:val="green"/>
          <w:rPrChange w:id="728" w:author="Russell Thomas" w:date="2013-08-29T20:46:00Z">
            <w:rPr/>
          </w:rPrChange>
        </w:rPr>
        <w:t>group=1)</w:t>
      </w:r>
    </w:p>
    <w:p w:rsidR="004B2458" w:rsidRPr="00CA022D" w:rsidRDefault="004B2458" w:rsidP="00FB44D0">
      <w:pPr>
        <w:pStyle w:val="CodeListing"/>
        <w:rPr>
          <w:highlight w:val="green"/>
          <w:rPrChange w:id="729" w:author="Russell Thomas" w:date="2013-08-29T20:46:00Z">
            <w:rPr/>
          </w:rPrChange>
        </w:rPr>
      </w:pPr>
      <w:r w:rsidRPr="00CA022D">
        <w:rPr>
          <w:highlight w:val="green"/>
          <w:rPrChange w:id="730" w:author="Russell Thomas" w:date="2013-08-29T20:46:00Z">
            <w:rPr/>
          </w:rPrChange>
        </w:rPr>
        <w:t># Make BGP vertices</w:t>
      </w:r>
    </w:p>
    <w:p w:rsidR="004B2458" w:rsidRPr="00CA022D" w:rsidRDefault="004B2458" w:rsidP="00FB44D0">
      <w:pPr>
        <w:pStyle w:val="CodeListing"/>
        <w:rPr>
          <w:highlight w:val="green"/>
          <w:rPrChange w:id="731" w:author="Russell Thomas" w:date="2013-08-29T20:46:00Z">
            <w:rPr/>
          </w:rPrChange>
        </w:rPr>
      </w:pPr>
      <w:r w:rsidRPr="00CA022D">
        <w:rPr>
          <w:highlight w:val="green"/>
          <w:rPrChange w:id="732" w:author="Russell Thomas" w:date="2013-08-29T20:46:00Z">
            <w:rPr/>
          </w:rPrChange>
        </w:rPr>
        <w:t>g &lt;- g + vertices(origin$</w:t>
      </w:r>
      <w:r w:rsidR="003D4347" w:rsidRPr="00CA022D">
        <w:rPr>
          <w:highlight w:val="green"/>
          <w:rPrChange w:id="733" w:author="Russell Thomas" w:date="2013-08-29T20:46:00Z">
            <w:rPr/>
          </w:rPrChange>
        </w:rPr>
        <w:t>CC</w:t>
      </w:r>
      <w:r w:rsidRPr="00CA022D">
        <w:rPr>
          <w:highlight w:val="green"/>
          <w:rPrChange w:id="734" w:author="Russell Thomas" w:date="2013-08-29T20:46:00Z">
            <w:rPr/>
          </w:rPrChange>
        </w:rPr>
        <w:t>,</w:t>
      </w:r>
      <w:r w:rsidR="00F0793A" w:rsidRPr="00CA022D">
        <w:rPr>
          <w:highlight w:val="green"/>
          <w:rPrChange w:id="735" w:author="Russell Thomas" w:date="2013-08-29T20:46:00Z">
            <w:rPr/>
          </w:rPrChange>
        </w:rPr>
        <w:t xml:space="preserve"> </w:t>
      </w:r>
      <w:r w:rsidRPr="00CA022D">
        <w:rPr>
          <w:highlight w:val="green"/>
          <w:rPrChange w:id="736" w:author="Russell Thomas" w:date="2013-08-29T20:46:00Z">
            <w:rPr/>
          </w:rPrChange>
        </w:rPr>
        <w:t>size=2,</w:t>
      </w:r>
      <w:r w:rsidR="00F0793A" w:rsidRPr="00CA022D">
        <w:rPr>
          <w:highlight w:val="green"/>
          <w:rPrChange w:id="737" w:author="Russell Thomas" w:date="2013-08-29T20:46:00Z">
            <w:rPr/>
          </w:rPrChange>
        </w:rPr>
        <w:t xml:space="preserve"> </w:t>
      </w:r>
      <w:r w:rsidRPr="00CA022D">
        <w:rPr>
          <w:highlight w:val="green"/>
          <w:rPrChange w:id="738" w:author="Russell Thomas" w:date="2013-08-29T20:46:00Z">
            <w:rPr/>
          </w:rPrChange>
        </w:rPr>
        <w:t>color="orange", group=2)</w:t>
      </w:r>
    </w:p>
    <w:p w:rsidR="004B2458" w:rsidRPr="00CA022D" w:rsidRDefault="004B2458" w:rsidP="00FB44D0">
      <w:pPr>
        <w:pStyle w:val="CodeListing"/>
        <w:rPr>
          <w:highlight w:val="green"/>
          <w:rPrChange w:id="739" w:author="Russell Thomas" w:date="2013-08-29T20:46:00Z">
            <w:rPr/>
          </w:rPrChange>
        </w:rPr>
      </w:pPr>
      <w:r w:rsidRPr="00CA022D">
        <w:rPr>
          <w:highlight w:val="green"/>
          <w:rPrChange w:id="740" w:author="Russell Thomas" w:date="2013-08-29T20:46:00Z">
            <w:rPr/>
          </w:rPrChange>
        </w:rPr>
        <w:t xml:space="preserve"># for each IP address, get the origin </w:t>
      </w:r>
      <w:r w:rsidR="007714AE" w:rsidRPr="00CA022D">
        <w:rPr>
          <w:highlight w:val="green"/>
          <w:rPrChange w:id="741" w:author="Russell Thomas" w:date="2013-08-29T20:46:00Z">
            <w:rPr/>
          </w:rPrChange>
        </w:rPr>
        <w:t>AS CC</w:t>
      </w:r>
      <w:r w:rsidRPr="00CA022D">
        <w:rPr>
          <w:highlight w:val="green"/>
          <w:rPrChange w:id="742" w:author="Russell Thomas" w:date="2013-08-29T20:46:00Z">
            <w:rPr/>
          </w:rPrChange>
        </w:rPr>
        <w:t xml:space="preserve"> and return </w:t>
      </w:r>
    </w:p>
    <w:p w:rsidR="004B2458" w:rsidRPr="00CA022D" w:rsidRDefault="004B2458" w:rsidP="00FB44D0">
      <w:pPr>
        <w:pStyle w:val="CodeListing"/>
        <w:rPr>
          <w:highlight w:val="green"/>
          <w:rPrChange w:id="743" w:author="Russell Thomas" w:date="2013-08-29T20:46:00Z">
            <w:rPr/>
          </w:rPrChange>
        </w:rPr>
      </w:pPr>
      <w:r w:rsidRPr="00CA022D">
        <w:rPr>
          <w:highlight w:val="green"/>
          <w:rPrChange w:id="744" w:author="Russell Thomas" w:date="2013-08-29T20:46:00Z">
            <w:rPr/>
          </w:rPrChange>
        </w:rPr>
        <w:t xml:space="preserve"># them as a pair to create the </w:t>
      </w:r>
      <w:r w:rsidR="00A14B5D" w:rsidRPr="00CA022D">
        <w:rPr>
          <w:highlight w:val="green"/>
          <w:rPrChange w:id="745" w:author="Russell Thomas" w:date="2013-08-29T20:46:00Z">
            <w:rPr/>
          </w:rPrChange>
        </w:rPr>
        <w:t xml:space="preserve">IP-&gt;CC </w:t>
      </w:r>
      <w:r w:rsidRPr="00CA022D">
        <w:rPr>
          <w:highlight w:val="green"/>
          <w:rPrChange w:id="746" w:author="Russell Thomas" w:date="2013-08-29T20:46:00Z">
            <w:rPr/>
          </w:rPrChange>
        </w:rPr>
        <w:t>edge list</w:t>
      </w:r>
    </w:p>
    <w:p w:rsidR="007714AE" w:rsidRPr="00CA022D" w:rsidRDefault="007714AE" w:rsidP="00FB44D0">
      <w:pPr>
        <w:pStyle w:val="CodeListing"/>
        <w:rPr>
          <w:highlight w:val="green"/>
          <w:rPrChange w:id="747" w:author="Russell Thomas" w:date="2013-08-29T20:46:00Z">
            <w:rPr/>
          </w:rPrChange>
        </w:rPr>
      </w:pPr>
      <w:r w:rsidRPr="00CA022D">
        <w:rPr>
          <w:highlight w:val="green"/>
          <w:rPrChange w:id="748" w:author="Russell Thomas" w:date="2013-08-29T20:46:00Z">
            <w:rPr/>
          </w:rPrChange>
        </w:rPr>
        <w:t>ip.cc.edges &lt;- lapply(ips,</w:t>
      </w:r>
      <w:r w:rsidR="00F0793A" w:rsidRPr="00CA022D">
        <w:rPr>
          <w:highlight w:val="green"/>
          <w:rPrChange w:id="749" w:author="Russell Thomas" w:date="2013-08-29T20:46:00Z">
            <w:rPr/>
          </w:rPrChange>
        </w:rPr>
        <w:t xml:space="preserve"> </w:t>
      </w:r>
      <w:r w:rsidRPr="00CA022D">
        <w:rPr>
          <w:highlight w:val="green"/>
          <w:rPrChange w:id="750" w:author="Russell Thomas" w:date="2013-08-29T20:46:00Z">
            <w:rPr/>
          </w:rPrChange>
        </w:rPr>
        <w:t>function(x) {</w:t>
      </w:r>
    </w:p>
    <w:p w:rsidR="007714AE" w:rsidRPr="00CA022D" w:rsidRDefault="007714AE" w:rsidP="00FB44D0">
      <w:pPr>
        <w:pStyle w:val="CodeListing"/>
        <w:rPr>
          <w:highlight w:val="green"/>
          <w:rPrChange w:id="751" w:author="Russell Thomas" w:date="2013-08-29T20:46:00Z">
            <w:rPr/>
          </w:rPrChange>
        </w:rPr>
      </w:pPr>
      <w:r w:rsidRPr="00CA022D">
        <w:rPr>
          <w:highlight w:val="green"/>
          <w:rPrChange w:id="752" w:author="Russell Thomas" w:date="2013-08-29T20:46:00Z">
            <w:rPr/>
          </w:rPrChange>
        </w:rPr>
        <w:t xml:space="preserve">  iCC &lt;- origin[o</w:t>
      </w:r>
      <w:r w:rsidR="00FE710D" w:rsidRPr="00CA022D">
        <w:rPr>
          <w:highlight w:val="green"/>
          <w:rPrChange w:id="753" w:author="Russell Thomas" w:date="2013-08-29T20:46:00Z">
            <w:rPr/>
          </w:rPrChange>
        </w:rPr>
        <w:t>rigin$IP==</w:t>
      </w:r>
      <w:r w:rsidRPr="00CA022D">
        <w:rPr>
          <w:highlight w:val="green"/>
          <w:rPrChange w:id="754" w:author="Russell Thomas" w:date="2013-08-29T20:46:00Z">
            <w:rPr/>
          </w:rPrChange>
        </w:rPr>
        <w:t>x,</w:t>
      </w:r>
      <w:r w:rsidR="00F0793A" w:rsidRPr="00CA022D">
        <w:rPr>
          <w:highlight w:val="green"/>
          <w:rPrChange w:id="755" w:author="Russell Thomas" w:date="2013-08-29T20:46:00Z">
            <w:rPr/>
          </w:rPrChange>
        </w:rPr>
        <w:t xml:space="preserve"> </w:t>
      </w:r>
      <w:r w:rsidRPr="00CA022D">
        <w:rPr>
          <w:highlight w:val="green"/>
          <w:rPrChange w:id="756" w:author="Russell Thomas" w:date="2013-08-29T20:46:00Z">
            <w:rPr/>
          </w:rPrChange>
        </w:rPr>
        <w:t>]$CC</w:t>
      </w:r>
    </w:p>
    <w:p w:rsidR="007714AE" w:rsidRPr="00CA022D" w:rsidRDefault="007714AE" w:rsidP="00FB44D0">
      <w:pPr>
        <w:pStyle w:val="CodeListing"/>
        <w:rPr>
          <w:highlight w:val="green"/>
          <w:rPrChange w:id="757" w:author="Russell Thomas" w:date="2013-08-29T20:46:00Z">
            <w:rPr/>
          </w:rPrChange>
        </w:rPr>
      </w:pPr>
      <w:r w:rsidRPr="00CA022D">
        <w:rPr>
          <w:highlight w:val="green"/>
          <w:rPrChange w:id="758" w:author="Russell Thomas" w:date="2013-08-29T20:46:00Z">
            <w:rPr/>
          </w:rPrChange>
        </w:rPr>
        <w:t xml:space="preserve">  lapply(iCC,</w:t>
      </w:r>
      <w:r w:rsidR="00F0793A" w:rsidRPr="00CA022D">
        <w:rPr>
          <w:highlight w:val="green"/>
          <w:rPrChange w:id="759" w:author="Russell Thomas" w:date="2013-08-29T20:46:00Z">
            <w:rPr/>
          </w:rPrChange>
        </w:rPr>
        <w:t xml:space="preserve"> </w:t>
      </w:r>
      <w:r w:rsidRPr="00CA022D">
        <w:rPr>
          <w:highlight w:val="green"/>
          <w:rPrChange w:id="760" w:author="Russell Thomas" w:date="2013-08-29T20:46:00Z">
            <w:rPr/>
          </w:rPrChange>
        </w:rPr>
        <w:t>function(y){</w:t>
      </w:r>
    </w:p>
    <w:p w:rsidR="007714AE" w:rsidRPr="00CA022D" w:rsidRDefault="007714AE" w:rsidP="00FB44D0">
      <w:pPr>
        <w:pStyle w:val="CodeListing"/>
        <w:rPr>
          <w:highlight w:val="green"/>
          <w:rPrChange w:id="761" w:author="Russell Thomas" w:date="2013-08-29T20:46:00Z">
            <w:rPr/>
          </w:rPrChange>
        </w:rPr>
      </w:pPr>
      <w:r w:rsidRPr="00CA022D">
        <w:rPr>
          <w:highlight w:val="green"/>
          <w:rPrChange w:id="762" w:author="Russell Thomas" w:date="2013-08-29T20:46:00Z">
            <w:rPr/>
          </w:rPrChange>
        </w:rPr>
        <w:t xml:space="preserve">    c(x,</w:t>
      </w:r>
      <w:r w:rsidR="00F0793A" w:rsidRPr="00CA022D">
        <w:rPr>
          <w:highlight w:val="green"/>
          <w:rPrChange w:id="763" w:author="Russell Thomas" w:date="2013-08-29T20:46:00Z">
            <w:rPr/>
          </w:rPrChange>
        </w:rPr>
        <w:t xml:space="preserve"> </w:t>
      </w:r>
      <w:r w:rsidRPr="00CA022D">
        <w:rPr>
          <w:highlight w:val="green"/>
          <w:rPrChange w:id="764" w:author="Russell Thomas" w:date="2013-08-29T20:46:00Z">
            <w:rPr/>
          </w:rPrChange>
        </w:rPr>
        <w:t>y)</w:t>
      </w:r>
    </w:p>
    <w:p w:rsidR="007714AE" w:rsidRPr="00CA022D" w:rsidRDefault="007714AE" w:rsidP="00FB44D0">
      <w:pPr>
        <w:pStyle w:val="CodeListing"/>
        <w:rPr>
          <w:highlight w:val="green"/>
          <w:rPrChange w:id="765" w:author="Russell Thomas" w:date="2013-08-29T20:46:00Z">
            <w:rPr/>
          </w:rPrChange>
        </w:rPr>
      </w:pPr>
      <w:r w:rsidRPr="00CA022D">
        <w:rPr>
          <w:highlight w:val="green"/>
          <w:rPrChange w:id="766" w:author="Russell Thomas" w:date="2013-08-29T20:46:00Z">
            <w:rPr/>
          </w:rPrChange>
        </w:rPr>
        <w:t xml:space="preserve">  })</w:t>
      </w:r>
    </w:p>
    <w:p w:rsidR="007714AE" w:rsidRPr="00CA022D" w:rsidRDefault="007714AE" w:rsidP="00FB44D0">
      <w:pPr>
        <w:pStyle w:val="CodeListing"/>
        <w:rPr>
          <w:highlight w:val="green"/>
          <w:rPrChange w:id="767" w:author="Russell Thomas" w:date="2013-08-29T20:46:00Z">
            <w:rPr/>
          </w:rPrChange>
        </w:rPr>
      </w:pPr>
      <w:r w:rsidRPr="00CA022D">
        <w:rPr>
          <w:highlight w:val="green"/>
          <w:rPrChange w:id="768" w:author="Russell Thomas" w:date="2013-08-29T20:46:00Z">
            <w:rPr/>
          </w:rPrChange>
        </w:rPr>
        <w:t>})</w:t>
      </w:r>
    </w:p>
    <w:p w:rsidR="004B2458" w:rsidRPr="00CA022D" w:rsidRDefault="004B2458" w:rsidP="00FB44D0">
      <w:pPr>
        <w:pStyle w:val="CodeListing"/>
        <w:rPr>
          <w:highlight w:val="green"/>
          <w:rPrChange w:id="769" w:author="Russell Thomas" w:date="2013-08-29T20:46:00Z">
            <w:rPr/>
          </w:rPrChange>
        </w:rPr>
      </w:pPr>
      <w:r w:rsidRPr="00CA022D">
        <w:rPr>
          <w:highlight w:val="green"/>
          <w:rPrChange w:id="770" w:author="Russell Thomas" w:date="2013-08-29T20:46:00Z">
            <w:rPr/>
          </w:rPrChange>
        </w:rPr>
        <w:t>g &lt;- g + edges(unlist(ip.</w:t>
      </w:r>
      <w:r w:rsidR="007714AE" w:rsidRPr="00CA022D">
        <w:rPr>
          <w:highlight w:val="green"/>
          <w:rPrChange w:id="771" w:author="Russell Thomas" w:date="2013-08-29T20:46:00Z">
            <w:rPr/>
          </w:rPrChange>
        </w:rPr>
        <w:t>cc.</w:t>
      </w:r>
      <w:r w:rsidRPr="00CA022D">
        <w:rPr>
          <w:highlight w:val="green"/>
          <w:rPrChange w:id="772" w:author="Russell Thomas" w:date="2013-08-29T20:46:00Z">
            <w:rPr/>
          </w:rPrChange>
        </w:rPr>
        <w:t>edges))</w:t>
      </w:r>
      <w:r w:rsidR="00A14B5D" w:rsidRPr="00CA022D">
        <w:rPr>
          <w:highlight w:val="green"/>
          <w:rPrChange w:id="773" w:author="Russell Thomas" w:date="2013-08-29T20:46:00Z">
            <w:rPr/>
          </w:rPrChange>
        </w:rPr>
        <w:t xml:space="preserve"> # build CC-&gt;IP edges</w:t>
      </w:r>
    </w:p>
    <w:p w:rsidR="004B2458" w:rsidRPr="00CA022D" w:rsidRDefault="004B2458" w:rsidP="00FB44D0">
      <w:pPr>
        <w:pStyle w:val="CodeListing"/>
        <w:rPr>
          <w:highlight w:val="green"/>
          <w:rPrChange w:id="774" w:author="Russell Thomas" w:date="2013-08-29T20:46:00Z">
            <w:rPr/>
          </w:rPrChange>
        </w:rPr>
      </w:pPr>
      <w:r w:rsidRPr="00CA022D">
        <w:rPr>
          <w:highlight w:val="green"/>
          <w:rPrChange w:id="775" w:author="Russell Thomas" w:date="2013-08-29T20:46:00Z">
            <w:rPr/>
          </w:rPrChange>
        </w:rPr>
        <w:t># simplify the graph</w:t>
      </w:r>
      <w:r w:rsidR="00A14B5D" w:rsidRPr="00CA022D">
        <w:rPr>
          <w:highlight w:val="green"/>
          <w:rPrChange w:id="776" w:author="Russell Thomas" w:date="2013-08-29T20:46:00Z">
            <w:rPr/>
          </w:rPrChange>
        </w:rPr>
        <w:t xml:space="preserve"> by combining commmon edges</w:t>
      </w:r>
    </w:p>
    <w:p w:rsidR="004B2458" w:rsidRPr="00CA022D" w:rsidRDefault="004B2458" w:rsidP="00FB44D0">
      <w:pPr>
        <w:pStyle w:val="CodeListing"/>
        <w:rPr>
          <w:highlight w:val="green"/>
          <w:rPrChange w:id="777" w:author="Russell Thomas" w:date="2013-08-29T20:46:00Z">
            <w:rPr/>
          </w:rPrChange>
        </w:rPr>
      </w:pPr>
      <w:r w:rsidRPr="00CA022D">
        <w:rPr>
          <w:highlight w:val="green"/>
          <w:rPrChange w:id="778" w:author="Russell Thomas" w:date="2013-08-29T20:46:00Z">
            <w:rPr/>
          </w:rPrChange>
        </w:rPr>
        <w:t>g &lt;</w:t>
      </w:r>
      <w:r w:rsidR="00A14B5D" w:rsidRPr="00CA022D">
        <w:rPr>
          <w:highlight w:val="green"/>
          <w:rPrChange w:id="779" w:author="Russell Thomas" w:date="2013-08-29T20:46:00Z">
            <w:rPr/>
          </w:rPrChange>
        </w:rPr>
        <w:t>-</w:t>
      </w:r>
      <w:r w:rsidRPr="00CA022D">
        <w:rPr>
          <w:highlight w:val="green"/>
          <w:rPrChange w:id="780" w:author="Russell Thomas" w:date="2013-08-29T20:46:00Z">
            <w:rPr/>
          </w:rPrChange>
        </w:rPr>
        <w:t xml:space="preserve"> simplify(g, edge.attr.comb=list(weight="sum"))</w:t>
      </w:r>
    </w:p>
    <w:p w:rsidR="004B2458" w:rsidRPr="00CA022D" w:rsidRDefault="004B2458" w:rsidP="00FB44D0">
      <w:pPr>
        <w:pStyle w:val="CodeListing"/>
        <w:rPr>
          <w:highlight w:val="green"/>
          <w:rPrChange w:id="781" w:author="Russell Thomas" w:date="2013-08-29T20:46:00Z">
            <w:rPr/>
          </w:rPrChange>
        </w:rPr>
      </w:pPr>
      <w:r w:rsidRPr="00CA022D">
        <w:rPr>
          <w:highlight w:val="green"/>
          <w:rPrChange w:id="782" w:author="Russell Thomas" w:date="2013-08-29T20:46:00Z">
            <w:rPr/>
          </w:rPrChange>
        </w:rPr>
        <w:t># delete any standalone vertices (lone wolf ASNs). In "graph" terms</w:t>
      </w:r>
    </w:p>
    <w:p w:rsidR="004B2458" w:rsidRPr="00CA022D" w:rsidRDefault="004B2458" w:rsidP="00FB44D0">
      <w:pPr>
        <w:pStyle w:val="CodeListing"/>
        <w:rPr>
          <w:highlight w:val="green"/>
          <w:rPrChange w:id="783" w:author="Russell Thomas" w:date="2013-08-29T20:46:00Z">
            <w:rPr/>
          </w:rPrChange>
        </w:rPr>
      </w:pPr>
      <w:r w:rsidRPr="00CA022D">
        <w:rPr>
          <w:highlight w:val="green"/>
          <w:rPrChange w:id="784" w:author="Russell Thomas" w:date="2013-08-29T20:46:00Z">
            <w:rPr/>
          </w:rPrChange>
        </w:rPr>
        <w:t># delete any vertex with a degree of 0</w:t>
      </w:r>
    </w:p>
    <w:p w:rsidR="004B2458" w:rsidRPr="00CA022D" w:rsidRDefault="004B2458" w:rsidP="00FB44D0">
      <w:pPr>
        <w:pStyle w:val="CodeListing"/>
        <w:rPr>
          <w:highlight w:val="green"/>
          <w:rPrChange w:id="785" w:author="Russell Thomas" w:date="2013-08-29T20:46:00Z">
            <w:rPr/>
          </w:rPrChange>
        </w:rPr>
      </w:pPr>
      <w:r w:rsidRPr="00CA022D">
        <w:rPr>
          <w:highlight w:val="green"/>
          <w:rPrChange w:id="786" w:author="Russell Thomas" w:date="2013-08-29T20:46:00Z">
            <w:rPr/>
          </w:rPrChange>
        </w:rPr>
        <w:t>g &lt;- delete.vertices(g, which(degree(g) &lt; 1))</w:t>
      </w:r>
    </w:p>
    <w:p w:rsidR="004B2458" w:rsidRPr="00CA022D" w:rsidRDefault="004B2458" w:rsidP="00FB44D0">
      <w:pPr>
        <w:pStyle w:val="CodeListing"/>
        <w:rPr>
          <w:highlight w:val="green"/>
          <w:rPrChange w:id="787" w:author="Russell Thomas" w:date="2013-08-29T20:46:00Z">
            <w:rPr/>
          </w:rPrChange>
        </w:rPr>
      </w:pPr>
      <w:r w:rsidRPr="00CA022D">
        <w:rPr>
          <w:highlight w:val="green"/>
          <w:rPrChange w:id="788" w:author="Russell Thomas" w:date="2013-08-29T20:46:00Z">
            <w:rPr/>
          </w:rPrChange>
        </w:rPr>
        <w:t>E(g)$arrow.size &lt;- 0</w:t>
      </w:r>
      <w:r w:rsidR="00A14B5D" w:rsidRPr="00CA022D">
        <w:rPr>
          <w:highlight w:val="green"/>
          <w:rPrChange w:id="789" w:author="Russell Thomas" w:date="2013-08-29T20:46:00Z">
            <w:rPr/>
          </w:rPrChange>
        </w:rPr>
        <w:t xml:space="preserve"> # we hates arrows</w:t>
      </w:r>
    </w:p>
    <w:p w:rsidR="004B2458" w:rsidRPr="00CA022D" w:rsidRDefault="004B2458" w:rsidP="00FB44D0">
      <w:pPr>
        <w:pStyle w:val="CodeListing"/>
        <w:rPr>
          <w:highlight w:val="green"/>
          <w:rPrChange w:id="790" w:author="Russell Thomas" w:date="2013-08-29T20:46:00Z">
            <w:rPr/>
          </w:rPrChange>
        </w:rPr>
      </w:pPr>
      <w:r w:rsidRPr="00CA022D">
        <w:rPr>
          <w:highlight w:val="green"/>
          <w:rPrChange w:id="791" w:author="Russell Thomas" w:date="2013-08-29T20:46:00Z">
            <w:rPr/>
          </w:rPrChange>
        </w:rPr>
        <w:t># blank out all the IP addresses</w:t>
      </w:r>
      <w:r w:rsidR="00A14B5D" w:rsidRPr="00CA022D">
        <w:rPr>
          <w:highlight w:val="green"/>
          <w:rPrChange w:id="792" w:author="Russell Thomas" w:date="2013-08-29T20:46:00Z">
            <w:rPr/>
          </w:rPrChange>
        </w:rPr>
        <w:t xml:space="preserve"> to focus on ASNs</w:t>
      </w:r>
      <w:r w:rsidRPr="00CA022D">
        <w:rPr>
          <w:highlight w:val="green"/>
          <w:rPrChange w:id="793" w:author="Russell Thomas" w:date="2013-08-29T20:46:00Z">
            <w:rPr/>
          </w:rPrChange>
        </w:rPr>
        <w:t xml:space="preserve"> </w:t>
      </w:r>
    </w:p>
    <w:p w:rsidR="004B2458" w:rsidRPr="004B2458" w:rsidRDefault="004B2458" w:rsidP="00FB44D0">
      <w:pPr>
        <w:pStyle w:val="CodeListing"/>
      </w:pPr>
      <w:r w:rsidRPr="00CA022D">
        <w:rPr>
          <w:highlight w:val="green"/>
          <w:rPrChange w:id="794" w:author="Russell Thomas" w:date="2013-08-29T20:46:00Z">
            <w:rPr/>
          </w:rPrChange>
        </w:rPr>
        <w:t>V(g)[grep("\\.",</w:t>
      </w:r>
      <w:r w:rsidR="00F0793A" w:rsidRPr="00CA022D">
        <w:rPr>
          <w:highlight w:val="green"/>
          <w:rPrChange w:id="795" w:author="Russell Thomas" w:date="2013-08-29T20:46:00Z">
            <w:rPr/>
          </w:rPrChange>
        </w:rPr>
        <w:t xml:space="preserve"> </w:t>
      </w:r>
      <w:r w:rsidRPr="00CA022D">
        <w:rPr>
          <w:highlight w:val="green"/>
          <w:rPrChange w:id="796" w:author="Russell Thomas" w:date="2013-08-29T20:46:00Z">
            <w:rPr/>
          </w:rPrChange>
        </w:rPr>
        <w:t>V(g)$name)]$name &lt;- ""</w:t>
      </w:r>
    </w:p>
    <w:p w:rsidR="00B32952" w:rsidRDefault="00F4278C" w:rsidP="00B32952">
      <w:pPr>
        <w:pStyle w:val="QueryPara"/>
        <w:numPr>
          <w:ins w:id="797" w:author="Russell Thomas" w:date="2013-08-29T18:55:00Z"/>
        </w:numPr>
        <w:rPr>
          <w:ins w:id="798" w:author="Russell Thomas" w:date="2013-08-29T20:08:00Z"/>
        </w:rPr>
      </w:pPr>
      <w:ins w:id="799" w:author="Russell Thomas" w:date="2013-08-29T20:13:00Z">
        <w:r>
          <w:t xml:space="preserve">1) </w:t>
        </w:r>
      </w:ins>
      <w:ins w:id="800" w:author="Russell Thomas" w:date="2013-08-29T20:08:00Z">
        <w:r w:rsidRPr="00F4278C">
          <w:t>library(</w:t>
        </w:r>
        <w:proofErr w:type="spellStart"/>
        <w:r w:rsidRPr="00F4278C">
          <w:t>igraph</w:t>
        </w:r>
        <w:proofErr w:type="spellEnd"/>
        <w:r w:rsidRPr="00F4278C">
          <w:t>)</w:t>
        </w:r>
        <w:r>
          <w:t xml:space="preserve"> -- </w:t>
        </w:r>
      </w:ins>
      <w:ins w:id="801" w:author="Russell Thomas" w:date="2013-08-29T18:56:00Z">
        <w:r w:rsidR="00B32952">
          <w:t xml:space="preserve">Same problem as above. You need to tell readers to “Install Packages” in </w:t>
        </w:r>
        <w:proofErr w:type="spellStart"/>
        <w:r w:rsidR="00B32952">
          <w:t>RStudio</w:t>
        </w:r>
        <w:proofErr w:type="spellEnd"/>
        <w:r w:rsidR="00B32952">
          <w:t xml:space="preserve"> before run</w:t>
        </w:r>
        <w:r w:rsidR="00FC2128">
          <w:t>ning this code, typing in “</w:t>
        </w:r>
        <w:proofErr w:type="spellStart"/>
        <w:r w:rsidR="00FC2128">
          <w:t>igraph</w:t>
        </w:r>
        <w:proofErr w:type="spellEnd"/>
        <w:r w:rsidR="00FC2128">
          <w:t>”.</w:t>
        </w:r>
      </w:ins>
    </w:p>
    <w:p w:rsidR="00F4278C" w:rsidRDefault="00F4278C" w:rsidP="00CA022D">
      <w:pPr>
        <w:pStyle w:val="QueryPara"/>
        <w:numPr>
          <w:ins w:id="802" w:author="Russell Thomas" w:date="2013-08-29T20:10:00Z"/>
        </w:numPr>
        <w:rPr>
          <w:ins w:id="803" w:author="Russell Thomas" w:date="2013-08-29T18:55:00Z"/>
        </w:rPr>
        <w:pPrChange w:id="804" w:author="Russell Thomas" w:date="2013-08-29T20:46:00Z">
          <w:pPr>
            <w:pStyle w:val="Para"/>
          </w:pPr>
        </w:pPrChange>
      </w:pPr>
    </w:p>
    <w:p w:rsidR="007714AE" w:rsidRDefault="007714AE" w:rsidP="007714AE">
      <w:pPr>
        <w:pStyle w:val="Para"/>
      </w:pPr>
      <w:r>
        <w:t>Now that we have a graph structure, it’s equally as straightforward to visualize it</w:t>
      </w:r>
      <w:r w:rsidR="007F54F0">
        <w:t xml:space="preserve"> (Figure 4.7)</w:t>
      </w:r>
      <w:r w:rsidR="00AC5793">
        <w:t xml:space="preserve"> just by passing the graph structure to the </w:t>
      </w:r>
      <w:r w:rsidR="00AC5793" w:rsidRPr="007F54F0">
        <w:rPr>
          <w:rStyle w:val="InlineCode"/>
        </w:rPr>
        <w:t>plot()</w:t>
      </w:r>
      <w:r w:rsidR="00AC5793">
        <w:t xml:space="preserve"> function with some layout and </w:t>
      </w:r>
      <w:r w:rsidR="007F54F0">
        <w:t>label parameters (Listing 4-9).</w:t>
      </w:r>
    </w:p>
    <w:p w:rsidR="007F54F0" w:rsidRDefault="007F54F0" w:rsidP="007F54F0">
      <w:pPr>
        <w:pStyle w:val="CodeTitle"/>
      </w:pPr>
      <w:r>
        <w:t>Listing 4-9: Visualizing the ZeuS blocklist country cluster graph</w:t>
      </w:r>
    </w:p>
    <w:p w:rsidR="004B2458" w:rsidRDefault="004B2458" w:rsidP="00FB44D0">
      <w:pPr>
        <w:pStyle w:val="CodeListing"/>
      </w:pPr>
      <w:r>
        <w:t># this is a great layout for moderately sized networks. you can</w:t>
      </w:r>
    </w:p>
    <w:p w:rsidR="004B2458" w:rsidRDefault="004B2458" w:rsidP="00FB44D0">
      <w:pPr>
        <w:pStyle w:val="CodeListing"/>
      </w:pPr>
      <w:r>
        <w:t># tweak the "n=10000" if this runs too slowly for you. The more</w:t>
      </w:r>
    </w:p>
    <w:p w:rsidR="004B2458" w:rsidRPr="005C2F45" w:rsidRDefault="004B2458" w:rsidP="00FB44D0">
      <w:pPr>
        <w:pStyle w:val="CodeListing"/>
        <w:rPr>
          <w:highlight w:val="green"/>
          <w:rPrChange w:id="805" w:author="Russell Thomas" w:date="2013-08-29T20:48:00Z">
            <w:rPr/>
          </w:rPrChange>
        </w:rPr>
      </w:pPr>
      <w:r w:rsidRPr="005C2F45">
        <w:rPr>
          <w:highlight w:val="green"/>
          <w:rPrChange w:id="806" w:author="Russell Thomas" w:date="2013-08-29T20:48:00Z">
            <w:rPr/>
          </w:rPrChange>
        </w:rPr>
        <w:t># iterations, the cleaner the graph will look</w:t>
      </w:r>
    </w:p>
    <w:p w:rsidR="004B2458" w:rsidRPr="005C2F45" w:rsidRDefault="004B2458" w:rsidP="00FB44D0">
      <w:pPr>
        <w:pStyle w:val="CodeListing"/>
        <w:rPr>
          <w:b/>
          <w:highlight w:val="green"/>
          <w:rPrChange w:id="807" w:author="Russell Thomas" w:date="2013-08-29T20:48:00Z">
            <w:rPr>
              <w:b/>
            </w:rPr>
          </w:rPrChange>
        </w:rPr>
      </w:pPr>
      <w:r w:rsidRPr="005C2F45">
        <w:rPr>
          <w:b/>
          <w:highlight w:val="green"/>
          <w:rPrChange w:id="808" w:author="Russell Thomas" w:date="2013-08-29T20:48:00Z">
            <w:rPr>
              <w:b/>
            </w:rPr>
          </w:rPrChange>
        </w:rPr>
        <w:t>L &lt;- layout.fruchterman.reingold(g, niter=10000, area=30*vcount(g)^2)</w:t>
      </w:r>
    </w:p>
    <w:p w:rsidR="004B2458" w:rsidRPr="005C2F45" w:rsidRDefault="004B2458" w:rsidP="00FB44D0">
      <w:pPr>
        <w:pStyle w:val="CodeListing"/>
        <w:rPr>
          <w:highlight w:val="green"/>
          <w:rPrChange w:id="809" w:author="Russell Thomas" w:date="2013-08-29T20:48:00Z">
            <w:rPr/>
          </w:rPrChange>
        </w:rPr>
      </w:pPr>
      <w:r w:rsidRPr="005C2F45">
        <w:rPr>
          <w:highlight w:val="green"/>
          <w:rPrChange w:id="810" w:author="Russell Thomas" w:date="2013-08-29T20:48:00Z">
            <w:rPr/>
          </w:rPrChange>
        </w:rPr>
        <w:t># plot the graph</w:t>
      </w:r>
    </w:p>
    <w:p w:rsidR="007714AE" w:rsidRPr="005C2F45" w:rsidRDefault="007714AE" w:rsidP="00FB44D0">
      <w:pPr>
        <w:pStyle w:val="CodeListing"/>
        <w:rPr>
          <w:b/>
          <w:highlight w:val="green"/>
          <w:rPrChange w:id="811" w:author="Russell Thomas" w:date="2013-08-29T20:48:00Z">
            <w:rPr>
              <w:b/>
            </w:rPr>
          </w:rPrChange>
        </w:rPr>
      </w:pPr>
      <w:r w:rsidRPr="005C2F45">
        <w:rPr>
          <w:b/>
          <w:highlight w:val="green"/>
          <w:rPrChange w:id="812" w:author="Russell Thomas" w:date="2013-08-29T20:48:00Z">
            <w:rPr>
              <w:b/>
            </w:rPr>
          </w:rPrChange>
        </w:rPr>
        <w:t>par(bg = 'white'</w:t>
      </w:r>
      <w:r w:rsidR="007F54F0" w:rsidRPr="005C2F45">
        <w:rPr>
          <w:b/>
          <w:highlight w:val="green"/>
          <w:rPrChange w:id="813" w:author="Russell Thomas" w:date="2013-08-29T20:48:00Z">
            <w:rPr>
              <w:b/>
            </w:rPr>
          </w:rPrChange>
        </w:rPr>
        <w:t>, mfrow=c(1,1)</w:t>
      </w:r>
      <w:r w:rsidRPr="005C2F45">
        <w:rPr>
          <w:b/>
          <w:highlight w:val="green"/>
          <w:rPrChange w:id="814" w:author="Russell Thomas" w:date="2013-08-29T20:48:00Z">
            <w:rPr>
              <w:b/>
            </w:rPr>
          </w:rPrChange>
        </w:rPr>
        <w:t>)</w:t>
      </w:r>
    </w:p>
    <w:p w:rsidR="007714AE" w:rsidRPr="005C2F45" w:rsidRDefault="007714AE" w:rsidP="00FB44D0">
      <w:pPr>
        <w:pStyle w:val="CodeListing"/>
        <w:rPr>
          <w:b/>
          <w:highlight w:val="green"/>
          <w:rPrChange w:id="815" w:author="Russell Thomas" w:date="2013-08-29T20:48:00Z">
            <w:rPr>
              <w:b/>
            </w:rPr>
          </w:rPrChange>
        </w:rPr>
      </w:pPr>
      <w:r w:rsidRPr="005C2F45">
        <w:rPr>
          <w:b/>
          <w:highlight w:val="green"/>
          <w:rPrChange w:id="816" w:author="Russell Thomas" w:date="2013-08-29T20:48:00Z">
            <w:rPr>
              <w:b/>
            </w:rPr>
          </w:rPrChange>
        </w:rPr>
        <w:t>plot(g,</w:t>
      </w:r>
      <w:r w:rsidR="00F0793A" w:rsidRPr="005C2F45">
        <w:rPr>
          <w:b/>
          <w:highlight w:val="green"/>
          <w:rPrChange w:id="817" w:author="Russell Thomas" w:date="2013-08-29T20:48:00Z">
            <w:rPr>
              <w:b/>
            </w:rPr>
          </w:rPrChange>
        </w:rPr>
        <w:t xml:space="preserve"> </w:t>
      </w:r>
      <w:r w:rsidRPr="005C2F45">
        <w:rPr>
          <w:b/>
          <w:highlight w:val="green"/>
          <w:rPrChange w:id="818" w:author="Russell Thomas" w:date="2013-08-29T20:48:00Z">
            <w:rPr>
              <w:b/>
            </w:rPr>
          </w:rPrChange>
        </w:rPr>
        <w:t>margin=0,</w:t>
      </w:r>
      <w:r w:rsidR="00F0793A" w:rsidRPr="005C2F45">
        <w:rPr>
          <w:b/>
          <w:highlight w:val="green"/>
          <w:rPrChange w:id="819" w:author="Russell Thomas" w:date="2013-08-29T20:48:00Z">
            <w:rPr>
              <w:b/>
            </w:rPr>
          </w:rPrChange>
        </w:rPr>
        <w:t xml:space="preserve"> </w:t>
      </w:r>
      <w:r w:rsidRPr="005C2F45">
        <w:rPr>
          <w:b/>
          <w:highlight w:val="green"/>
          <w:rPrChange w:id="820" w:author="Russell Thomas" w:date="2013-08-29T20:48:00Z">
            <w:rPr>
              <w:b/>
            </w:rPr>
          </w:rPrChange>
        </w:rPr>
        <w:t>layout=L,</w:t>
      </w:r>
      <w:r w:rsidR="00F0793A" w:rsidRPr="005C2F45">
        <w:rPr>
          <w:b/>
          <w:highlight w:val="green"/>
          <w:rPrChange w:id="821" w:author="Russell Thomas" w:date="2013-08-29T20:48:00Z">
            <w:rPr>
              <w:b/>
            </w:rPr>
          </w:rPrChange>
        </w:rPr>
        <w:t xml:space="preserve"> </w:t>
      </w:r>
      <w:r w:rsidRPr="005C2F45">
        <w:rPr>
          <w:b/>
          <w:highlight w:val="green"/>
          <w:rPrChange w:id="822" w:author="Russell Thomas" w:date="2013-08-29T20:48:00Z">
            <w:rPr>
              <w:b/>
            </w:rPr>
          </w:rPrChange>
        </w:rPr>
        <w:t xml:space="preserve">vertex.label.dist=0.5, </w:t>
      </w:r>
    </w:p>
    <w:p w:rsidR="007714AE" w:rsidRPr="005C2F45" w:rsidRDefault="007714AE" w:rsidP="00FB44D0">
      <w:pPr>
        <w:pStyle w:val="CodeListing"/>
        <w:rPr>
          <w:b/>
          <w:highlight w:val="green"/>
          <w:rPrChange w:id="823" w:author="Russell Thomas" w:date="2013-08-29T20:48:00Z">
            <w:rPr>
              <w:b/>
            </w:rPr>
          </w:rPrChange>
        </w:rPr>
      </w:pPr>
      <w:r w:rsidRPr="005C2F45">
        <w:rPr>
          <w:b/>
          <w:highlight w:val="green"/>
          <w:rPrChange w:id="824" w:author="Russell Thomas" w:date="2013-08-29T20:48:00Z">
            <w:rPr>
              <w:b/>
            </w:rPr>
          </w:rPrChange>
        </w:rPr>
        <w:t xml:space="preserve">     vertex.label.cex=0.75, </w:t>
      </w:r>
    </w:p>
    <w:p w:rsidR="007714AE" w:rsidRPr="005C2F45" w:rsidRDefault="007714AE" w:rsidP="00FB44D0">
      <w:pPr>
        <w:pStyle w:val="CodeListing"/>
        <w:rPr>
          <w:b/>
          <w:highlight w:val="green"/>
          <w:rPrChange w:id="825" w:author="Russell Thomas" w:date="2013-08-29T20:48:00Z">
            <w:rPr>
              <w:b/>
            </w:rPr>
          </w:rPrChange>
        </w:rPr>
      </w:pPr>
      <w:r w:rsidRPr="005C2F45">
        <w:rPr>
          <w:b/>
          <w:highlight w:val="green"/>
          <w:rPrChange w:id="826" w:author="Russell Thomas" w:date="2013-08-29T20:48:00Z">
            <w:rPr>
              <w:b/>
            </w:rPr>
          </w:rPrChange>
        </w:rPr>
        <w:t xml:space="preserve">     vertex.label.color="black",</w:t>
      </w:r>
    </w:p>
    <w:p w:rsidR="007714AE" w:rsidRPr="005C2F45" w:rsidRDefault="007714AE" w:rsidP="00FB44D0">
      <w:pPr>
        <w:pStyle w:val="CodeListing"/>
        <w:rPr>
          <w:b/>
          <w:highlight w:val="green"/>
          <w:rPrChange w:id="827" w:author="Russell Thomas" w:date="2013-08-29T20:48:00Z">
            <w:rPr>
              <w:b/>
            </w:rPr>
          </w:rPrChange>
        </w:rPr>
      </w:pPr>
      <w:r w:rsidRPr="005C2F45">
        <w:rPr>
          <w:b/>
          <w:highlight w:val="green"/>
          <w:rPrChange w:id="828" w:author="Russell Thomas" w:date="2013-08-29T20:48:00Z">
            <w:rPr>
              <w:b/>
            </w:rPr>
          </w:rPrChange>
        </w:rPr>
        <w:t xml:space="preserve">     vertex.label.family="sans", </w:t>
      </w:r>
    </w:p>
    <w:p w:rsidR="007714AE" w:rsidRPr="005C2F45" w:rsidRDefault="007714AE" w:rsidP="00FB44D0">
      <w:pPr>
        <w:pStyle w:val="CodeListing"/>
        <w:rPr>
          <w:b/>
          <w:highlight w:val="green"/>
          <w:rPrChange w:id="829" w:author="Russell Thomas" w:date="2013-08-29T20:48:00Z">
            <w:rPr>
              <w:b/>
            </w:rPr>
          </w:rPrChange>
        </w:rPr>
      </w:pPr>
      <w:r w:rsidRPr="005C2F45">
        <w:rPr>
          <w:b/>
          <w:highlight w:val="green"/>
          <w:rPrChange w:id="830" w:author="Russell Thomas" w:date="2013-08-29T20:48:00Z">
            <w:rPr>
              <w:b/>
            </w:rPr>
          </w:rPrChange>
        </w:rPr>
        <w:t xml:space="preserve">     vertex.label.font=2,</w:t>
      </w:r>
    </w:p>
    <w:p w:rsidR="004B2458" w:rsidRPr="005C2F45" w:rsidRDefault="007714AE" w:rsidP="00FB44D0">
      <w:pPr>
        <w:pStyle w:val="CodeListing"/>
        <w:rPr>
          <w:b/>
          <w:highlight w:val="green"/>
          <w:rPrChange w:id="831" w:author="Russell Thomas" w:date="2013-08-29T20:48:00Z">
            <w:rPr>
              <w:b/>
            </w:rPr>
          </w:rPrChange>
        </w:rPr>
      </w:pPr>
      <w:r w:rsidRPr="005C2F45">
        <w:rPr>
          <w:b/>
          <w:highlight w:val="green"/>
          <w:rPrChange w:id="832" w:author="Russell Thomas" w:date="2013-08-29T20:48:00Z">
            <w:rPr>
              <w:b/>
            </w:rPr>
          </w:rPrChange>
        </w:rPr>
        <w:t xml:space="preserve">     main="ZeuS botnet nodes clustered by country")</w:t>
      </w:r>
    </w:p>
    <w:p w:rsidR="007714AE" w:rsidRPr="005C2F45" w:rsidRDefault="007F54F0" w:rsidP="007714AE">
      <w:pPr>
        <w:pStyle w:val="Slug"/>
        <w:rPr>
          <w:highlight w:val="green"/>
          <w:rPrChange w:id="833" w:author="Russell Thomas" w:date="2013-08-29T20:48:00Z">
            <w:rPr/>
          </w:rPrChange>
        </w:rPr>
      </w:pPr>
      <w:r w:rsidRPr="005C2F45">
        <w:rPr>
          <w:highlight w:val="green"/>
          <w:rPrChange w:id="834" w:author="Russell Thomas" w:date="2013-08-29T20:48:00Z">
            <w:rPr/>
          </w:rPrChange>
        </w:rPr>
        <w:t>Figure 4.7</w:t>
      </w:r>
      <w:r w:rsidR="007714AE" w:rsidRPr="005C2F45">
        <w:rPr>
          <w:highlight w:val="green"/>
          <w:rPrChange w:id="835" w:author="Russell Thomas" w:date="2013-08-29T20:48:00Z">
            <w:rPr/>
          </w:rPrChange>
        </w:rPr>
        <w:t xml:space="preserve"> </w:t>
      </w:r>
      <w:proofErr w:type="spellStart"/>
      <w:r w:rsidR="007714AE" w:rsidRPr="005C2F45">
        <w:rPr>
          <w:highlight w:val="green"/>
          <w:rPrChange w:id="836" w:author="Russell Thomas" w:date="2013-08-29T20:48:00Z">
            <w:rPr/>
          </w:rPrChange>
        </w:rPr>
        <w:t>Zeu</w:t>
      </w:r>
      <w:r w:rsidR="00FE710D" w:rsidRPr="005C2F45">
        <w:rPr>
          <w:highlight w:val="green"/>
          <w:rPrChange w:id="837" w:author="Russell Thomas" w:date="2013-08-29T20:48:00Z">
            <w:rPr/>
          </w:rPrChange>
        </w:rPr>
        <w:t>S</w:t>
      </w:r>
      <w:proofErr w:type="spellEnd"/>
      <w:r w:rsidR="007714AE" w:rsidRPr="005C2F45">
        <w:rPr>
          <w:highlight w:val="green"/>
          <w:rPrChange w:id="838" w:author="Russell Thomas" w:date="2013-08-29T20:48:00Z">
            <w:rPr/>
          </w:rPrChange>
        </w:rPr>
        <w:t xml:space="preserve"> Nodes Cluste</w:t>
      </w:r>
      <w:r w:rsidR="00FE710D" w:rsidRPr="005C2F45">
        <w:rPr>
          <w:highlight w:val="green"/>
          <w:rPrChange w:id="839" w:author="Russell Thomas" w:date="2013-08-29T20:48:00Z">
            <w:rPr/>
          </w:rPrChange>
        </w:rPr>
        <w:t>re</w:t>
      </w:r>
      <w:r w:rsidR="00C110A9" w:rsidRPr="005C2F45">
        <w:rPr>
          <w:highlight w:val="green"/>
          <w:rPrChange w:id="840" w:author="Russell Thomas" w:date="2013-08-29T20:48:00Z">
            <w:rPr/>
          </w:rPrChange>
        </w:rPr>
        <w:t>d By Origin Country</w:t>
      </w:r>
      <w:r w:rsidR="00C110A9" w:rsidRPr="005C2F45">
        <w:rPr>
          <w:highlight w:val="green"/>
          <w:rPrChange w:id="841" w:author="Russell Thomas" w:date="2013-08-29T20:48:00Z">
            <w:rPr/>
          </w:rPrChange>
        </w:rPr>
        <w:tab/>
        <w:t>[793725c04f</w:t>
      </w:r>
      <w:r w:rsidRPr="005C2F45">
        <w:rPr>
          <w:highlight w:val="green"/>
          <w:rPrChange w:id="842" w:author="Russell Thomas" w:date="2013-08-29T20:48:00Z">
            <w:rPr/>
          </w:rPrChange>
        </w:rPr>
        <w:t>07</w:t>
      </w:r>
      <w:r w:rsidR="007714AE" w:rsidRPr="005C2F45">
        <w:rPr>
          <w:highlight w:val="green"/>
          <w:rPrChange w:id="843" w:author="Russell Thomas" w:date="2013-08-29T20:48:00Z">
            <w:rPr/>
          </w:rPrChange>
        </w:rPr>
        <w:t>.eps]</w:t>
      </w:r>
    </w:p>
    <w:p w:rsidR="004B2458" w:rsidRDefault="00E86A19" w:rsidP="000100B6">
      <w:pPr>
        <w:pStyle w:val="Para"/>
      </w:pPr>
      <w:r w:rsidRPr="00CA022D">
        <w:rPr>
          <w:highlight w:val="yellow"/>
          <w:rPrChange w:id="844" w:author="Russell Thomas" w:date="2013-08-29T20:42:00Z">
            <w:rPr/>
          </w:rPrChange>
        </w:rPr>
        <w:t>I</w:t>
      </w:r>
      <w:r>
        <w:t>f your country code memory is a bit rusty, we can use R to provide a lookup table</w:t>
      </w:r>
      <w:r w:rsidR="007F54F0">
        <w:t xml:space="preserve"> (Listing 4-10)</w:t>
      </w:r>
      <w:r>
        <w:t>:</w:t>
      </w:r>
    </w:p>
    <w:p w:rsidR="007F54F0" w:rsidRDefault="007F54F0" w:rsidP="007F54F0">
      <w:pPr>
        <w:pStyle w:val="CodeTitle"/>
      </w:pPr>
      <w:r>
        <w:t>Listing 4-10: Country code name translation</w:t>
      </w:r>
    </w:p>
    <w:p w:rsidR="00E86A19" w:rsidRPr="005C2F45" w:rsidRDefault="00E86A19" w:rsidP="00FB44D0">
      <w:pPr>
        <w:pStyle w:val="CodeListing"/>
        <w:rPr>
          <w:highlight w:val="green"/>
          <w:rPrChange w:id="845" w:author="Russell Thomas" w:date="2013-08-29T20:52:00Z">
            <w:rPr/>
          </w:rPrChange>
        </w:rPr>
      </w:pPr>
      <w:r w:rsidRPr="005C2F45">
        <w:rPr>
          <w:highlight w:val="green"/>
          <w:rPrChange w:id="846" w:author="Russell Thomas" w:date="2013-08-29T20:52:00Z">
            <w:rPr/>
          </w:rPrChange>
        </w:rPr>
        <w:t xml:space="preserve"># </w:t>
      </w:r>
      <w:r w:rsidR="002460DE" w:rsidRPr="005C2F45">
        <w:rPr>
          <w:highlight w:val="green"/>
          <w:rPrChange w:id="847" w:author="Russell Thomas" w:date="2013-08-29T20:52:00Z">
            <w:rPr/>
          </w:rPrChange>
        </w:rPr>
        <w:t>read in country code to name translation table</w:t>
      </w:r>
    </w:p>
    <w:p w:rsidR="00E86A19" w:rsidRPr="005C2F45" w:rsidRDefault="00E86A19" w:rsidP="00FB44D0">
      <w:pPr>
        <w:pStyle w:val="CodeListing"/>
        <w:rPr>
          <w:b/>
          <w:highlight w:val="green"/>
          <w:rPrChange w:id="848" w:author="Russell Thomas" w:date="2013-08-29T20:52:00Z">
            <w:rPr>
              <w:b/>
            </w:rPr>
          </w:rPrChange>
        </w:rPr>
      </w:pPr>
      <w:r w:rsidRPr="005C2F45">
        <w:rPr>
          <w:b/>
          <w:highlight w:val="green"/>
          <w:rPrChange w:id="849" w:author="Russell Thomas" w:date="2013-08-29T20:52:00Z">
            <w:rPr>
              <w:b/>
            </w:rPr>
          </w:rPrChange>
        </w:rPr>
        <w:t xml:space="preserve">zeus.cc </w:t>
      </w:r>
      <w:r w:rsidR="00C145B5" w:rsidRPr="005C2F45">
        <w:rPr>
          <w:b/>
          <w:highlight w:val="green"/>
          <w:rPrChange w:id="850" w:author="Russell Thomas" w:date="2013-08-29T20:52:00Z">
            <w:rPr>
              <w:b/>
            </w:rPr>
          </w:rPrChange>
        </w:rPr>
        <w:t>&lt;-</w:t>
      </w:r>
      <w:r w:rsidRPr="005C2F45">
        <w:rPr>
          <w:b/>
          <w:highlight w:val="green"/>
          <w:rPrChange w:id="851" w:author="Russell Thomas" w:date="2013-08-29T20:52:00Z">
            <w:rPr>
              <w:b/>
            </w:rPr>
          </w:rPrChange>
        </w:rPr>
        <w:t xml:space="preserve"> grep("[A-Z]",</w:t>
      </w:r>
      <w:r w:rsidR="00F0793A" w:rsidRPr="005C2F45">
        <w:rPr>
          <w:b/>
          <w:highlight w:val="green"/>
          <w:rPrChange w:id="852" w:author="Russell Thomas" w:date="2013-08-29T20:52:00Z">
            <w:rPr>
              <w:b/>
            </w:rPr>
          </w:rPrChange>
        </w:rPr>
        <w:t xml:space="preserve"> </w:t>
      </w:r>
      <w:r w:rsidRPr="005C2F45">
        <w:rPr>
          <w:b/>
          <w:highlight w:val="green"/>
          <w:rPrChange w:id="853" w:author="Russell Thomas" w:date="2013-08-29T20:52:00Z">
            <w:rPr>
              <w:b/>
            </w:rPr>
          </w:rPrChange>
        </w:rPr>
        <w:t>V(g)$name,</w:t>
      </w:r>
      <w:r w:rsidR="00F0793A" w:rsidRPr="005C2F45">
        <w:rPr>
          <w:b/>
          <w:highlight w:val="green"/>
          <w:rPrChange w:id="854" w:author="Russell Thomas" w:date="2013-08-29T20:52:00Z">
            <w:rPr>
              <w:b/>
            </w:rPr>
          </w:rPrChange>
        </w:rPr>
        <w:t xml:space="preserve"> </w:t>
      </w:r>
      <w:r w:rsidRPr="005C2F45">
        <w:rPr>
          <w:b/>
          <w:highlight w:val="green"/>
          <w:rPrChange w:id="855" w:author="Russell Thomas" w:date="2013-08-29T20:52:00Z">
            <w:rPr>
              <w:b/>
            </w:rPr>
          </w:rPrChange>
        </w:rPr>
        <w:t>value=TRUE)</w:t>
      </w:r>
    </w:p>
    <w:p w:rsidR="00E86A19" w:rsidRPr="005C2F45" w:rsidRDefault="00E86A19" w:rsidP="00FB44D0">
      <w:pPr>
        <w:pStyle w:val="CodeListing"/>
        <w:rPr>
          <w:b/>
          <w:highlight w:val="green"/>
          <w:rPrChange w:id="856" w:author="Russell Thomas" w:date="2013-08-29T20:52:00Z">
            <w:rPr>
              <w:b/>
            </w:rPr>
          </w:rPrChange>
        </w:rPr>
      </w:pPr>
      <w:r w:rsidRPr="005C2F45">
        <w:rPr>
          <w:b/>
          <w:highlight w:val="green"/>
          <w:rPrChange w:id="857" w:author="Russell Thomas" w:date="2013-08-29T20:52:00Z">
            <w:rPr>
              <w:b/>
            </w:rPr>
          </w:rPrChange>
        </w:rPr>
        <w:t xml:space="preserve">zeus.cc </w:t>
      </w:r>
      <w:r w:rsidR="00C145B5" w:rsidRPr="005C2F45">
        <w:rPr>
          <w:b/>
          <w:highlight w:val="green"/>
          <w:rPrChange w:id="858" w:author="Russell Thomas" w:date="2013-08-29T20:52:00Z">
            <w:rPr>
              <w:b/>
            </w:rPr>
          </w:rPrChange>
        </w:rPr>
        <w:t>&lt;-</w:t>
      </w:r>
      <w:r w:rsidRPr="005C2F45">
        <w:rPr>
          <w:b/>
          <w:highlight w:val="green"/>
          <w:rPrChange w:id="859" w:author="Russell Thomas" w:date="2013-08-29T20:52:00Z">
            <w:rPr>
              <w:b/>
            </w:rPr>
          </w:rPrChange>
        </w:rPr>
        <w:t xml:space="preserve"> zeus.cc[order(zeus.cc)]</w:t>
      </w:r>
    </w:p>
    <w:p w:rsidR="00E86A19" w:rsidRPr="005C2F45" w:rsidRDefault="00E86A19" w:rsidP="00FB44D0">
      <w:pPr>
        <w:pStyle w:val="CodeListing"/>
        <w:rPr>
          <w:highlight w:val="green"/>
          <w:rPrChange w:id="860" w:author="Russell Thomas" w:date="2013-08-29T20:52:00Z">
            <w:rPr/>
          </w:rPrChange>
        </w:rPr>
      </w:pPr>
      <w:r w:rsidRPr="005C2F45">
        <w:rPr>
          <w:highlight w:val="green"/>
          <w:rPrChange w:id="861" w:author="Russell Thomas" w:date="2013-08-29T20:52:00Z">
            <w:rPr/>
          </w:rPrChange>
        </w:rPr>
        <w:t># read in the country codes data frame</w:t>
      </w:r>
    </w:p>
    <w:p w:rsidR="00E86A19" w:rsidRPr="005C2F45" w:rsidRDefault="00E86A19" w:rsidP="00FB44D0">
      <w:pPr>
        <w:pStyle w:val="CodeListing"/>
        <w:rPr>
          <w:b/>
          <w:highlight w:val="green"/>
          <w:rPrChange w:id="862" w:author="Russell Thomas" w:date="2013-08-29T20:52:00Z">
            <w:rPr>
              <w:b/>
            </w:rPr>
          </w:rPrChange>
        </w:rPr>
      </w:pPr>
      <w:r w:rsidRPr="005C2F45">
        <w:rPr>
          <w:b/>
          <w:highlight w:val="green"/>
          <w:rPrChange w:id="863" w:author="Russell Thomas" w:date="2013-08-29T20:52:00Z">
            <w:rPr>
              <w:b/>
            </w:rPr>
          </w:rPrChange>
        </w:rPr>
        <w:t xml:space="preserve">cc.df </w:t>
      </w:r>
      <w:r w:rsidR="00C145B5" w:rsidRPr="005C2F45">
        <w:rPr>
          <w:b/>
          <w:highlight w:val="green"/>
          <w:rPrChange w:id="864" w:author="Russell Thomas" w:date="2013-08-29T20:52:00Z">
            <w:rPr>
              <w:b/>
            </w:rPr>
          </w:rPrChange>
        </w:rPr>
        <w:t>&lt;-</w:t>
      </w:r>
      <w:r w:rsidRPr="005C2F45">
        <w:rPr>
          <w:b/>
          <w:highlight w:val="green"/>
          <w:rPrChange w:id="865" w:author="Russell Thomas" w:date="2013-08-29T20:52:00Z">
            <w:rPr>
              <w:b/>
            </w:rPr>
          </w:rPrChange>
        </w:rPr>
        <w:t xml:space="preserve"> read.csv("</w:t>
      </w:r>
      <w:r w:rsidRPr="005C2F45">
        <w:rPr>
          <w:b/>
          <w:highlight w:val="red"/>
          <w:rPrChange w:id="866" w:author="Russell Thomas" w:date="2013-08-29T20:52:00Z">
            <w:rPr>
              <w:b/>
            </w:rPr>
          </w:rPrChange>
        </w:rPr>
        <w:t>/suda/chapters/</w:t>
      </w:r>
      <w:r w:rsidRPr="005C2F45">
        <w:rPr>
          <w:b/>
          <w:highlight w:val="green"/>
          <w:rPrChange w:id="867" w:author="Russell Thomas" w:date="2013-08-29T20:52:00Z">
            <w:rPr>
              <w:b/>
            </w:rPr>
          </w:rPrChange>
        </w:rPr>
        <w:t>ch04/data/countrycode_data.csv")</w:t>
      </w:r>
    </w:p>
    <w:p w:rsidR="00E86A19" w:rsidRPr="005C2F45" w:rsidRDefault="00E86A19" w:rsidP="00FB44D0">
      <w:pPr>
        <w:pStyle w:val="CodeListing"/>
        <w:rPr>
          <w:highlight w:val="green"/>
          <w:rPrChange w:id="868" w:author="Russell Thomas" w:date="2013-08-29T20:52:00Z">
            <w:rPr/>
          </w:rPrChange>
        </w:rPr>
      </w:pPr>
      <w:r w:rsidRPr="005C2F45">
        <w:rPr>
          <w:highlight w:val="green"/>
          <w:rPrChange w:id="869" w:author="Russell Thomas" w:date="2013-08-29T20:52:00Z">
            <w:rPr/>
          </w:rPrChange>
        </w:rPr>
        <w:t># display cc &amp; name for just the ones from our data set</w:t>
      </w:r>
    </w:p>
    <w:p w:rsidR="00E86A19" w:rsidRPr="005C2F45" w:rsidRDefault="00E86A19" w:rsidP="00FB44D0">
      <w:pPr>
        <w:pStyle w:val="CodeListing"/>
        <w:rPr>
          <w:b/>
          <w:highlight w:val="green"/>
          <w:rPrChange w:id="870" w:author="Russell Thomas" w:date="2013-08-29T20:52:00Z">
            <w:rPr>
              <w:b/>
            </w:rPr>
          </w:rPrChange>
        </w:rPr>
      </w:pPr>
      <w:r w:rsidRPr="005C2F45">
        <w:rPr>
          <w:b/>
          <w:highlight w:val="green"/>
          <w:rPrChange w:id="871" w:author="Russell Thomas" w:date="2013-08-29T20:52:00Z">
            <w:rPr>
              <w:b/>
            </w:rPr>
          </w:rPrChange>
        </w:rPr>
        <w:t>print(head(cc.df[cc.df$iso2c %in% zeus.cc,</w:t>
      </w:r>
      <w:r w:rsidR="00F0793A" w:rsidRPr="005C2F45">
        <w:rPr>
          <w:b/>
          <w:highlight w:val="green"/>
          <w:rPrChange w:id="872" w:author="Russell Thomas" w:date="2013-08-29T20:52:00Z">
            <w:rPr>
              <w:b/>
            </w:rPr>
          </w:rPrChange>
        </w:rPr>
        <w:t xml:space="preserve"> </w:t>
      </w:r>
      <w:r w:rsidRPr="005C2F45">
        <w:rPr>
          <w:b/>
          <w:highlight w:val="green"/>
          <w:rPrChange w:id="873" w:author="Russell Thomas" w:date="2013-08-29T20:52:00Z">
            <w:rPr>
              <w:b/>
            </w:rPr>
          </w:rPrChange>
        </w:rPr>
        <w:t>c(7,1)],</w:t>
      </w:r>
      <w:r w:rsidR="00F0793A" w:rsidRPr="005C2F45">
        <w:rPr>
          <w:b/>
          <w:highlight w:val="green"/>
          <w:rPrChange w:id="874" w:author="Russell Thomas" w:date="2013-08-29T20:52:00Z">
            <w:rPr>
              <w:b/>
            </w:rPr>
          </w:rPrChange>
        </w:rPr>
        <w:t xml:space="preserve"> </w:t>
      </w:r>
      <w:r w:rsidRPr="005C2F45">
        <w:rPr>
          <w:b/>
          <w:highlight w:val="green"/>
          <w:rPrChange w:id="875" w:author="Russell Thomas" w:date="2013-08-29T20:52:00Z">
            <w:rPr>
              <w:b/>
            </w:rPr>
          </w:rPrChange>
        </w:rPr>
        <w:t>n=10),</w:t>
      </w:r>
    </w:p>
    <w:p w:rsidR="00E86A19" w:rsidRDefault="00E86A19" w:rsidP="00FB44D0">
      <w:pPr>
        <w:pStyle w:val="CodeListing"/>
        <w:rPr>
          <w:b/>
        </w:rPr>
      </w:pPr>
      <w:r w:rsidRPr="005C2F45">
        <w:rPr>
          <w:b/>
          <w:highlight w:val="green"/>
          <w:rPrChange w:id="876" w:author="Russell Thomas" w:date="2013-08-29T20:52:00Z">
            <w:rPr>
              <w:b/>
            </w:rPr>
          </w:rPrChange>
        </w:rPr>
        <w:t xml:space="preserve">      row.names=FALSE)</w:t>
      </w:r>
    </w:p>
    <w:p w:rsidR="00E86A19" w:rsidRDefault="00E86A19" w:rsidP="00FB44D0">
      <w:pPr>
        <w:pStyle w:val="CodeListing"/>
        <w:rPr>
          <w:b/>
        </w:rPr>
      </w:pPr>
    </w:p>
    <w:p w:rsidR="00E86A19" w:rsidRPr="00E86A19" w:rsidRDefault="00E86A19" w:rsidP="00FB44D0">
      <w:pPr>
        <w:pStyle w:val="CodeListing"/>
      </w:pPr>
      <w:r w:rsidRPr="00E86A19">
        <w:t>iso2c   country.name</w:t>
      </w:r>
    </w:p>
    <w:p w:rsidR="00E86A19" w:rsidRPr="00E86A19" w:rsidRDefault="00E86A19" w:rsidP="00FB44D0">
      <w:pPr>
        <w:pStyle w:val="CodeListing"/>
      </w:pPr>
      <w:r w:rsidRPr="00E86A19">
        <w:t xml:space="preserve">    AR      ARGENTINA</w:t>
      </w:r>
    </w:p>
    <w:p w:rsidR="00E86A19" w:rsidRPr="00E86A19" w:rsidRDefault="00E86A19" w:rsidP="00FB44D0">
      <w:pPr>
        <w:pStyle w:val="CodeListing"/>
      </w:pPr>
      <w:r w:rsidRPr="00E86A19">
        <w:t xml:space="preserve">    AU      AUSTRALIA</w:t>
      </w:r>
    </w:p>
    <w:p w:rsidR="00E86A19" w:rsidRPr="00E86A19" w:rsidRDefault="00E86A19" w:rsidP="00FB44D0">
      <w:pPr>
        <w:pStyle w:val="CodeListing"/>
      </w:pPr>
      <w:r w:rsidRPr="00E86A19">
        <w:t xml:space="preserve">    AT        AUSTRIA</w:t>
      </w:r>
    </w:p>
    <w:p w:rsidR="00E86A19" w:rsidRPr="00E86A19" w:rsidRDefault="00E86A19" w:rsidP="00FB44D0">
      <w:pPr>
        <w:pStyle w:val="CodeListing"/>
      </w:pPr>
      <w:r w:rsidRPr="00E86A19">
        <w:t xml:space="preserve">    AZ     AZERBAIJAN</w:t>
      </w:r>
    </w:p>
    <w:p w:rsidR="00E86A19" w:rsidRPr="00E86A19" w:rsidRDefault="00E86A19" w:rsidP="00FB44D0">
      <w:pPr>
        <w:pStyle w:val="CodeListing"/>
      </w:pPr>
      <w:r w:rsidRPr="00E86A19">
        <w:t xml:space="preserve">    BG       BULGARIA</w:t>
      </w:r>
    </w:p>
    <w:p w:rsidR="00E86A19" w:rsidRPr="00E86A19" w:rsidRDefault="00E86A19" w:rsidP="00FB44D0">
      <w:pPr>
        <w:pStyle w:val="CodeListing"/>
      </w:pPr>
      <w:r w:rsidRPr="00E86A19">
        <w:t xml:space="preserve">    CA         CANADA</w:t>
      </w:r>
    </w:p>
    <w:p w:rsidR="00E86A19" w:rsidRPr="00E86A19" w:rsidRDefault="00E86A19" w:rsidP="00FB44D0">
      <w:pPr>
        <w:pStyle w:val="CodeListing"/>
      </w:pPr>
      <w:r w:rsidRPr="00E86A19">
        <w:t xml:space="preserve">    CL          CHILE</w:t>
      </w:r>
    </w:p>
    <w:p w:rsidR="00E86A19" w:rsidRPr="00E86A19" w:rsidRDefault="00E86A19" w:rsidP="00FB44D0">
      <w:pPr>
        <w:pStyle w:val="CodeListing"/>
      </w:pPr>
      <w:r w:rsidRPr="00E86A19">
        <w:t xml:space="preserve">    CN          CHINA</w:t>
      </w:r>
    </w:p>
    <w:p w:rsidR="00E86A19" w:rsidRPr="00E86A19" w:rsidRDefault="00E86A19" w:rsidP="00FB44D0">
      <w:pPr>
        <w:pStyle w:val="CodeListing"/>
      </w:pPr>
      <w:r w:rsidRPr="00E86A19">
        <w:t xml:space="preserve">    CZ CZECH REPUBLIC</w:t>
      </w:r>
    </w:p>
    <w:p w:rsidR="00E86A19" w:rsidRPr="00E86A19" w:rsidRDefault="00E86A19" w:rsidP="00FB44D0">
      <w:pPr>
        <w:pStyle w:val="CodeListing"/>
      </w:pPr>
      <w:r w:rsidRPr="00E86A19">
        <w:t xml:space="preserve">    DE        GERMANY</w:t>
      </w:r>
    </w:p>
    <w:p w:rsidR="00F82BE9" w:rsidRPr="00F82BE9" w:rsidRDefault="00F82BE9" w:rsidP="00F82BE9">
      <w:pPr>
        <w:pStyle w:val="QueryPara"/>
        <w:numPr>
          <w:ins w:id="877" w:author="Russell Thomas" w:date="2013-08-29T20:17:00Z"/>
        </w:numPr>
        <w:rPr>
          <w:ins w:id="878" w:author="Russell Thomas" w:date="2013-08-29T20:17:00Z"/>
        </w:rPr>
        <w:pPrChange w:id="879" w:author="Russell Thomas" w:date="2013-08-29T20:18:00Z">
          <w:pPr>
            <w:pStyle w:val="Para"/>
          </w:pPr>
        </w:pPrChange>
      </w:pPr>
      <w:r w:rsidRPr="00F82BE9">
        <w:t>Directory shoul</w:t>
      </w:r>
      <w:ins w:id="880" w:author="Russell Thomas" w:date="2013-08-29T20:18:00Z">
        <w:r>
          <w:t>d be “~/book</w:t>
        </w:r>
      </w:ins>
      <w:ins w:id="881" w:author="Russell Thomas" w:date="2013-08-29T20:19:00Z">
        <w:r>
          <w:t>” instead of “/</w:t>
        </w:r>
        <w:proofErr w:type="spellStart"/>
        <w:r>
          <w:t>suda</w:t>
        </w:r>
        <w:proofErr w:type="spellEnd"/>
        <w:r>
          <w:t>/chapters”</w:t>
        </w:r>
      </w:ins>
    </w:p>
    <w:p w:rsidR="00E86A19" w:rsidRDefault="00D420F3" w:rsidP="000100B6">
      <w:pPr>
        <w:pStyle w:val="Para"/>
      </w:pPr>
      <w:r>
        <w:t>As stated earlier, i</w:t>
      </w:r>
      <w:r w:rsidR="00806045">
        <w:t xml:space="preserve">t’s </w:t>
      </w:r>
      <w:r>
        <w:t>easier</w:t>
      </w:r>
      <w:r w:rsidR="00806045">
        <w:t xml:space="preserve"> to </w:t>
      </w:r>
      <w:r>
        <w:t>understand</w:t>
      </w:r>
      <w:r w:rsidR="00806045">
        <w:t xml:space="preserve"> </w:t>
      </w:r>
      <w:r>
        <w:t>quantities</w:t>
      </w:r>
      <w:r w:rsidR="00806045">
        <w:t xml:space="preserve"> with a simple bar chart </w:t>
      </w:r>
      <w:r w:rsidR="007F54F0">
        <w:t>or table (Listing 4-11)</w:t>
      </w:r>
      <w:r w:rsidR="00806045">
        <w:t xml:space="preserve"> but the graph tends to </w:t>
      </w:r>
      <w:r>
        <w:t xml:space="preserve">add </w:t>
      </w:r>
      <w:r w:rsidR="00806045">
        <w:t>a visual impact that tradition</w:t>
      </w:r>
      <w:r>
        <w:t>al presentation techniques lack (so, it’s probably a good idea to put them both together when presenting your output).</w:t>
      </w:r>
    </w:p>
    <w:p w:rsidR="007F54F0" w:rsidRDefault="007F54F0" w:rsidP="007F54F0">
      <w:pPr>
        <w:pStyle w:val="CodeTitle"/>
      </w:pPr>
      <w:r>
        <w:t>Listing 4-10: Country code name translation</w:t>
      </w:r>
    </w:p>
    <w:p w:rsidR="007F54F0" w:rsidRPr="00D420F3" w:rsidRDefault="00D420F3" w:rsidP="00FB44D0">
      <w:pPr>
        <w:pStyle w:val="CodeListing"/>
      </w:pPr>
      <w:r w:rsidRPr="005C2F45">
        <w:rPr>
          <w:highlight w:val="green"/>
          <w:rPrChange w:id="882" w:author="Russell Thomas" w:date="2013-08-29T20:53:00Z">
            <w:rPr/>
          </w:rPrChange>
        </w:rPr>
        <w:t xml:space="preserve">&gt; </w:t>
      </w:r>
      <w:r w:rsidR="007F54F0" w:rsidRPr="005C2F45">
        <w:rPr>
          <w:highlight w:val="green"/>
          <w:rPrChange w:id="883" w:author="Russell Thomas" w:date="2013-08-29T20:53:00Z">
            <w:rPr/>
          </w:rPrChange>
        </w:rPr>
        <w:t>sort(table(factor(origin$CC)))</w:t>
      </w:r>
    </w:p>
    <w:p w:rsidR="00D420F3" w:rsidRPr="00D420F3" w:rsidRDefault="00D420F3" w:rsidP="00FB44D0">
      <w:pPr>
        <w:pStyle w:val="CodeListing"/>
      </w:pPr>
      <w:r w:rsidRPr="00D420F3">
        <w:t xml:space="preserve">AR AT AZ BG CL EE HK IN KG MY RW SA SK TR TW VG AU ES IE IL IT PL SC </w:t>
      </w:r>
    </w:p>
    <w:p w:rsidR="00D420F3" w:rsidRPr="00D420F3" w:rsidRDefault="00D420F3" w:rsidP="00FB44D0">
      <w:pPr>
        <w:pStyle w:val="CodeListing"/>
      </w:pPr>
      <w:r w:rsidRPr="00D420F3">
        <w:t xml:space="preserve"> 1  1  1  1  1  1  1  1  1  1  1  1  1  1  1  1  2  2  2  2  2  2  2 </w:t>
      </w:r>
    </w:p>
    <w:p w:rsidR="00D420F3" w:rsidRPr="00D420F3" w:rsidRDefault="00D420F3" w:rsidP="00FB44D0">
      <w:pPr>
        <w:pStyle w:val="CodeListing"/>
      </w:pPr>
      <w:r w:rsidRPr="00D420F3">
        <w:t xml:space="preserve">SE VN CN CZ LT LV TH FR LU CA NL DE RO GB UA RU US </w:t>
      </w:r>
    </w:p>
    <w:p w:rsidR="00D420F3" w:rsidRDefault="00D420F3" w:rsidP="00FB44D0">
      <w:pPr>
        <w:pStyle w:val="CodeListing"/>
      </w:pPr>
      <w:r w:rsidRPr="00D420F3">
        <w:t xml:space="preserve"> 2  2  3  3  3  3  3  5  5  6  9 10 13 14 18 31 61</w:t>
      </w:r>
    </w:p>
    <w:p w:rsidR="00FE710D" w:rsidRDefault="00AA7E95" w:rsidP="000100B6">
      <w:pPr>
        <w:pStyle w:val="Para"/>
      </w:pPr>
      <w:r>
        <w:t xml:space="preserve">From our previous work with ASNs, we know that IPs live both in physical and logical space. Now that we have a graph view of the physical world, let’s take a look at the </w:t>
      </w:r>
      <w:proofErr w:type="spellStart"/>
      <w:r>
        <w:t>ZeuS</w:t>
      </w:r>
      <w:proofErr w:type="spellEnd"/>
      <w:r>
        <w:t xml:space="preserve"> IP addresses in relation to their ASNs of origin</w:t>
      </w:r>
      <w:r w:rsidR="003D2531">
        <w:t xml:space="preserve"> and also include ASN peers to truly start to see it as a network.</w:t>
      </w:r>
    </w:p>
    <w:p w:rsidR="0065240F" w:rsidRDefault="0065240F" w:rsidP="0065240F">
      <w:pPr>
        <w:pStyle w:val="CodeTitle"/>
      </w:pPr>
      <w:r>
        <w:t>Listing 4-11: Connected network of ZeuS IPs, ASNs &amp; ASN Peers</w:t>
      </w:r>
    </w:p>
    <w:p w:rsidR="003D2531" w:rsidRPr="005C2F45" w:rsidRDefault="003D2531" w:rsidP="00FB44D0">
      <w:pPr>
        <w:pStyle w:val="CodeListing"/>
        <w:rPr>
          <w:highlight w:val="green"/>
          <w:rPrChange w:id="884" w:author="Russell Thomas" w:date="2013-08-29T20:56:00Z">
            <w:rPr/>
          </w:rPrChange>
        </w:rPr>
      </w:pPr>
      <w:r w:rsidRPr="005C2F45">
        <w:rPr>
          <w:highlight w:val="green"/>
          <w:rPrChange w:id="885" w:author="Russell Thomas" w:date="2013-08-29T20:56:00Z">
            <w:rPr/>
          </w:rPrChange>
        </w:rPr>
        <w:t>g &lt;- graph.empty()</w:t>
      </w:r>
    </w:p>
    <w:p w:rsidR="003D2531" w:rsidRPr="005C2F45" w:rsidRDefault="003D2531" w:rsidP="00FB44D0">
      <w:pPr>
        <w:pStyle w:val="CodeListing"/>
        <w:rPr>
          <w:highlight w:val="green"/>
          <w:rPrChange w:id="886" w:author="Russell Thomas" w:date="2013-08-29T20:56:00Z">
            <w:rPr/>
          </w:rPrChange>
        </w:rPr>
      </w:pPr>
      <w:r w:rsidRPr="005C2F45">
        <w:rPr>
          <w:highlight w:val="green"/>
          <w:rPrChange w:id="887" w:author="Russell Thomas" w:date="2013-08-29T20:56:00Z">
            <w:rPr/>
          </w:rPrChange>
        </w:rPr>
        <w:t>g &lt;- g + vertices(ips, size=2, color="red", group=1)</w:t>
      </w:r>
    </w:p>
    <w:p w:rsidR="003D2531" w:rsidRPr="005C2F45" w:rsidRDefault="003D2531" w:rsidP="00FB44D0">
      <w:pPr>
        <w:pStyle w:val="CodeListing"/>
        <w:rPr>
          <w:highlight w:val="green"/>
          <w:rPrChange w:id="888" w:author="Russell Thomas" w:date="2013-08-29T20:56:00Z">
            <w:rPr/>
          </w:rPrChange>
        </w:rPr>
      </w:pPr>
      <w:r w:rsidRPr="005C2F45">
        <w:rPr>
          <w:highlight w:val="green"/>
          <w:rPrChange w:id="889" w:author="Russell Thomas" w:date="2013-08-29T20:56:00Z">
            <w:rPr/>
          </w:rPrChange>
        </w:rPr>
        <w:t>origin &lt;- BulkOrigin(ips)</w:t>
      </w:r>
    </w:p>
    <w:p w:rsidR="003D2531" w:rsidRPr="005C2F45" w:rsidRDefault="003D2531" w:rsidP="00FB44D0">
      <w:pPr>
        <w:pStyle w:val="CodeListing"/>
        <w:rPr>
          <w:highlight w:val="green"/>
          <w:rPrChange w:id="890" w:author="Russell Thomas" w:date="2013-08-29T20:56:00Z">
            <w:rPr/>
          </w:rPrChange>
        </w:rPr>
      </w:pPr>
      <w:r w:rsidRPr="005C2F45">
        <w:rPr>
          <w:highlight w:val="green"/>
          <w:rPrChange w:id="891" w:author="Russell Thomas" w:date="2013-08-29T20:56:00Z">
            <w:rPr/>
          </w:rPrChange>
        </w:rPr>
        <w:t>peers &lt;- BulkPeer(ips)</w:t>
      </w:r>
    </w:p>
    <w:p w:rsidR="003D2531" w:rsidRPr="005C2F45" w:rsidRDefault="003D2531" w:rsidP="00FB44D0">
      <w:pPr>
        <w:pStyle w:val="CodeListing"/>
        <w:rPr>
          <w:highlight w:val="green"/>
          <w:rPrChange w:id="892" w:author="Russell Thomas" w:date="2013-08-29T20:56:00Z">
            <w:rPr/>
          </w:rPrChange>
        </w:rPr>
      </w:pPr>
      <w:r w:rsidRPr="005C2F45">
        <w:rPr>
          <w:highlight w:val="green"/>
          <w:rPrChange w:id="893" w:author="Russell Thomas" w:date="2013-08-29T20:56:00Z">
            <w:rPr/>
          </w:rPrChange>
        </w:rPr>
        <w:t># add ASN origin &amp; peer vertices</w:t>
      </w:r>
    </w:p>
    <w:p w:rsidR="003D2531" w:rsidRPr="005C2F45" w:rsidRDefault="003D2531" w:rsidP="00FB44D0">
      <w:pPr>
        <w:pStyle w:val="CodeListing"/>
        <w:rPr>
          <w:highlight w:val="green"/>
          <w:rPrChange w:id="894" w:author="Russell Thomas" w:date="2013-08-29T20:56:00Z">
            <w:rPr/>
          </w:rPrChange>
        </w:rPr>
      </w:pPr>
      <w:r w:rsidRPr="005C2F45">
        <w:rPr>
          <w:highlight w:val="green"/>
          <w:rPrChange w:id="895" w:author="Russell Thomas" w:date="2013-08-29T20:56:00Z">
            <w:rPr/>
          </w:rPrChange>
        </w:rPr>
        <w:t>g &lt;- g + vertices(unique(c(peers$Peer.AS, origin$AS)),</w:t>
      </w:r>
    </w:p>
    <w:p w:rsidR="003D2531" w:rsidRPr="005C2F45" w:rsidRDefault="003D2531" w:rsidP="00FB44D0">
      <w:pPr>
        <w:pStyle w:val="CodeListing"/>
        <w:rPr>
          <w:highlight w:val="green"/>
          <w:rPrChange w:id="896" w:author="Russell Thomas" w:date="2013-08-29T20:56:00Z">
            <w:rPr/>
          </w:rPrChange>
        </w:rPr>
      </w:pPr>
      <w:r w:rsidRPr="005C2F45">
        <w:rPr>
          <w:highlight w:val="green"/>
          <w:rPrChange w:id="897" w:author="Russell Thomas" w:date="2013-08-29T20:56:00Z">
            <w:rPr/>
          </w:rPrChange>
        </w:rPr>
        <w:t xml:space="preserve">                  size=2, color="orange", group=2)</w:t>
      </w:r>
    </w:p>
    <w:p w:rsidR="00AA7E95" w:rsidRPr="005C2F45" w:rsidRDefault="00AA7E95" w:rsidP="00FB44D0">
      <w:pPr>
        <w:pStyle w:val="CodeListing"/>
        <w:rPr>
          <w:highlight w:val="green"/>
          <w:rPrChange w:id="898" w:author="Russell Thomas" w:date="2013-08-29T20:56:00Z">
            <w:rPr/>
          </w:rPrChange>
        </w:rPr>
      </w:pPr>
      <w:r w:rsidRPr="005C2F45">
        <w:rPr>
          <w:highlight w:val="green"/>
          <w:rPrChange w:id="899" w:author="Russell Thomas" w:date="2013-08-29T20:56:00Z">
            <w:rPr/>
          </w:rPrChange>
        </w:rPr>
        <w:t># build IP-&gt;BGP edge list</w:t>
      </w:r>
    </w:p>
    <w:p w:rsidR="00AA7E95" w:rsidRPr="005C2F45" w:rsidRDefault="00AA7E95" w:rsidP="00FB44D0">
      <w:pPr>
        <w:pStyle w:val="CodeListing"/>
        <w:rPr>
          <w:highlight w:val="green"/>
          <w:rPrChange w:id="900" w:author="Russell Thomas" w:date="2013-08-29T20:56:00Z">
            <w:rPr/>
          </w:rPrChange>
        </w:rPr>
      </w:pPr>
      <w:r w:rsidRPr="005C2F45">
        <w:rPr>
          <w:highlight w:val="green"/>
          <w:rPrChange w:id="901" w:author="Russell Thomas" w:date="2013-08-29T20:56:00Z">
            <w:rPr/>
          </w:rPrChange>
        </w:rPr>
        <w:t>ip.edges &lt;- lapply(ips,</w:t>
      </w:r>
      <w:r w:rsidR="00F0793A" w:rsidRPr="005C2F45">
        <w:rPr>
          <w:highlight w:val="green"/>
          <w:rPrChange w:id="902" w:author="Russell Thomas" w:date="2013-08-29T20:56:00Z">
            <w:rPr/>
          </w:rPrChange>
        </w:rPr>
        <w:t xml:space="preserve"> </w:t>
      </w:r>
      <w:r w:rsidRPr="005C2F45">
        <w:rPr>
          <w:highlight w:val="green"/>
          <w:rPrChange w:id="903" w:author="Russell Thomas" w:date="2013-08-29T20:56:00Z">
            <w:rPr/>
          </w:rPrChange>
        </w:rPr>
        <w:t>function(x) {</w:t>
      </w:r>
    </w:p>
    <w:p w:rsidR="00AA7E95" w:rsidRPr="005C2F45" w:rsidRDefault="00AA7E95" w:rsidP="00FB44D0">
      <w:pPr>
        <w:pStyle w:val="CodeListing"/>
        <w:rPr>
          <w:highlight w:val="green"/>
          <w:rPrChange w:id="904" w:author="Russell Thomas" w:date="2013-08-29T20:56:00Z">
            <w:rPr/>
          </w:rPrChange>
        </w:rPr>
      </w:pPr>
      <w:r w:rsidRPr="005C2F45">
        <w:rPr>
          <w:highlight w:val="green"/>
          <w:rPrChange w:id="905" w:author="Russell Thomas" w:date="2013-08-29T20:56:00Z">
            <w:rPr/>
          </w:rPrChange>
        </w:rPr>
        <w:t xml:space="preserve">  iAS &lt;- origin[origin$IP==x,</w:t>
      </w:r>
      <w:r w:rsidR="00F0793A" w:rsidRPr="005C2F45">
        <w:rPr>
          <w:highlight w:val="green"/>
          <w:rPrChange w:id="906" w:author="Russell Thomas" w:date="2013-08-29T20:56:00Z">
            <w:rPr/>
          </w:rPrChange>
        </w:rPr>
        <w:t xml:space="preserve"> </w:t>
      </w:r>
      <w:r w:rsidRPr="005C2F45">
        <w:rPr>
          <w:highlight w:val="green"/>
          <w:rPrChange w:id="907" w:author="Russell Thomas" w:date="2013-08-29T20:56:00Z">
            <w:rPr/>
          </w:rPrChange>
        </w:rPr>
        <w:t>]$AS</w:t>
      </w:r>
    </w:p>
    <w:p w:rsidR="00AA7E95" w:rsidRPr="005C2F45" w:rsidRDefault="00AA7E95" w:rsidP="00FB44D0">
      <w:pPr>
        <w:pStyle w:val="CodeListing"/>
        <w:rPr>
          <w:highlight w:val="green"/>
          <w:rPrChange w:id="908" w:author="Russell Thomas" w:date="2013-08-29T20:56:00Z">
            <w:rPr/>
          </w:rPrChange>
        </w:rPr>
      </w:pPr>
      <w:r w:rsidRPr="005C2F45">
        <w:rPr>
          <w:highlight w:val="green"/>
          <w:rPrChange w:id="909" w:author="Russell Thomas" w:date="2013-08-29T20:56:00Z">
            <w:rPr/>
          </w:rPrChange>
        </w:rPr>
        <w:t xml:space="preserve">  lapply(iAS,function(y){</w:t>
      </w:r>
    </w:p>
    <w:p w:rsidR="00AA7E95" w:rsidRPr="005C2F45" w:rsidRDefault="00AA7E95" w:rsidP="00FB44D0">
      <w:pPr>
        <w:pStyle w:val="CodeListing"/>
        <w:rPr>
          <w:highlight w:val="green"/>
          <w:rPrChange w:id="910" w:author="Russell Thomas" w:date="2013-08-29T20:56:00Z">
            <w:rPr/>
          </w:rPrChange>
        </w:rPr>
      </w:pPr>
      <w:r w:rsidRPr="005C2F45">
        <w:rPr>
          <w:highlight w:val="green"/>
          <w:rPrChange w:id="911" w:author="Russell Thomas" w:date="2013-08-29T20:56:00Z">
            <w:rPr/>
          </w:rPrChange>
        </w:rPr>
        <w:t xml:space="preserve">    c(x,</w:t>
      </w:r>
      <w:r w:rsidR="00F0793A" w:rsidRPr="005C2F45">
        <w:rPr>
          <w:highlight w:val="green"/>
          <w:rPrChange w:id="912" w:author="Russell Thomas" w:date="2013-08-29T20:56:00Z">
            <w:rPr/>
          </w:rPrChange>
        </w:rPr>
        <w:t xml:space="preserve"> </w:t>
      </w:r>
      <w:r w:rsidRPr="005C2F45">
        <w:rPr>
          <w:highlight w:val="green"/>
          <w:rPrChange w:id="913" w:author="Russell Thomas" w:date="2013-08-29T20:56:00Z">
            <w:rPr/>
          </w:rPrChange>
        </w:rPr>
        <w:t>y)</w:t>
      </w:r>
    </w:p>
    <w:p w:rsidR="00AA7E95" w:rsidRPr="005C2F45" w:rsidRDefault="00AA7E95" w:rsidP="00FB44D0">
      <w:pPr>
        <w:pStyle w:val="CodeListing"/>
        <w:rPr>
          <w:highlight w:val="green"/>
          <w:rPrChange w:id="914" w:author="Russell Thomas" w:date="2013-08-29T20:56:00Z">
            <w:rPr/>
          </w:rPrChange>
        </w:rPr>
      </w:pPr>
      <w:r w:rsidRPr="005C2F45">
        <w:rPr>
          <w:highlight w:val="green"/>
          <w:rPrChange w:id="915" w:author="Russell Thomas" w:date="2013-08-29T20:56:00Z">
            <w:rPr/>
          </w:rPrChange>
        </w:rPr>
        <w:t xml:space="preserve">  })</w:t>
      </w:r>
    </w:p>
    <w:p w:rsidR="00AA7E95" w:rsidRPr="005C2F45" w:rsidRDefault="00AA7E95" w:rsidP="00FB44D0">
      <w:pPr>
        <w:pStyle w:val="CodeListing"/>
        <w:rPr>
          <w:highlight w:val="green"/>
          <w:rPrChange w:id="916" w:author="Russell Thomas" w:date="2013-08-29T20:56:00Z">
            <w:rPr/>
          </w:rPrChange>
        </w:rPr>
      </w:pPr>
      <w:r w:rsidRPr="005C2F45">
        <w:rPr>
          <w:highlight w:val="green"/>
          <w:rPrChange w:id="917" w:author="Russell Thomas" w:date="2013-08-29T20:56:00Z">
            <w:rPr/>
          </w:rPrChange>
        </w:rPr>
        <w:t>})</w:t>
      </w:r>
    </w:p>
    <w:p w:rsidR="003D2531" w:rsidRPr="005C2F45" w:rsidRDefault="003D2531" w:rsidP="00FB44D0">
      <w:pPr>
        <w:pStyle w:val="CodeListing"/>
        <w:rPr>
          <w:highlight w:val="green"/>
          <w:rPrChange w:id="918" w:author="Russell Thomas" w:date="2013-08-29T20:56:00Z">
            <w:rPr/>
          </w:rPrChange>
        </w:rPr>
      </w:pPr>
    </w:p>
    <w:p w:rsidR="0065240F" w:rsidRPr="005C2F45" w:rsidRDefault="0065240F" w:rsidP="00FB44D0">
      <w:pPr>
        <w:pStyle w:val="CodeListing"/>
        <w:rPr>
          <w:highlight w:val="green"/>
          <w:rPrChange w:id="919" w:author="Russell Thomas" w:date="2013-08-29T20:56:00Z">
            <w:rPr/>
          </w:rPrChange>
        </w:rPr>
      </w:pPr>
      <w:r w:rsidRPr="005C2F45">
        <w:rPr>
          <w:highlight w:val="green"/>
          <w:rPrChange w:id="920" w:author="Russell Thomas" w:date="2013-08-29T20:56:00Z">
            <w:rPr/>
          </w:rPrChange>
        </w:rPr>
        <w:t>bgp.edges &lt;- lapply(</w:t>
      </w:r>
    </w:p>
    <w:p w:rsidR="0065240F" w:rsidRPr="005C2F45" w:rsidRDefault="0065240F" w:rsidP="00FB44D0">
      <w:pPr>
        <w:pStyle w:val="CodeListing"/>
        <w:rPr>
          <w:highlight w:val="green"/>
          <w:rPrChange w:id="921" w:author="Russell Thomas" w:date="2013-08-29T20:56:00Z">
            <w:rPr/>
          </w:rPrChange>
        </w:rPr>
      </w:pPr>
      <w:r w:rsidRPr="005C2F45">
        <w:rPr>
          <w:highlight w:val="green"/>
          <w:rPrChange w:id="922" w:author="Russell Thomas" w:date="2013-08-29T20:56:00Z">
            <w:rPr/>
          </w:rPrChange>
        </w:rPr>
        <w:t xml:space="preserve">  # Team Cymru’s whois service shouldn’t be fed “NA”s</w:t>
      </w:r>
    </w:p>
    <w:p w:rsidR="0065240F" w:rsidRPr="005C2F45" w:rsidRDefault="0065240F" w:rsidP="00FB44D0">
      <w:pPr>
        <w:pStyle w:val="CodeListing"/>
        <w:rPr>
          <w:highlight w:val="green"/>
          <w:rPrChange w:id="923" w:author="Russell Thomas" w:date="2013-08-29T20:56:00Z">
            <w:rPr/>
          </w:rPrChange>
        </w:rPr>
      </w:pPr>
      <w:r w:rsidRPr="005C2F45">
        <w:rPr>
          <w:highlight w:val="green"/>
          <w:rPrChange w:id="924" w:author="Russell Thomas" w:date="2013-08-29T20:56:00Z">
            <w:rPr/>
          </w:rPrChange>
        </w:rPr>
        <w:t xml:space="preserve">  grep("NA",unique(origin$BGP.Prefix),value=TRUE,invert=TRUE),</w:t>
      </w:r>
    </w:p>
    <w:p w:rsidR="0065240F" w:rsidRPr="005C2F45" w:rsidRDefault="0065240F" w:rsidP="00FB44D0">
      <w:pPr>
        <w:pStyle w:val="CodeListing"/>
        <w:rPr>
          <w:highlight w:val="green"/>
          <w:rPrChange w:id="925" w:author="Russell Thomas" w:date="2013-08-29T20:56:00Z">
            <w:rPr/>
          </w:rPrChange>
        </w:rPr>
      </w:pPr>
      <w:r w:rsidRPr="005C2F45">
        <w:rPr>
          <w:highlight w:val="green"/>
          <w:rPrChange w:id="926" w:author="Russell Thomas" w:date="2013-08-29T20:56:00Z">
            <w:rPr/>
          </w:rPrChange>
        </w:rPr>
        <w:t xml:space="preserve">  function(x) {</w:t>
      </w:r>
    </w:p>
    <w:p w:rsidR="0065240F" w:rsidRPr="005C2F45" w:rsidRDefault="0065240F" w:rsidP="00FB44D0">
      <w:pPr>
        <w:pStyle w:val="CodeListing"/>
        <w:rPr>
          <w:highlight w:val="green"/>
          <w:rPrChange w:id="927" w:author="Russell Thomas" w:date="2013-08-29T20:56:00Z">
            <w:rPr/>
          </w:rPrChange>
        </w:rPr>
      </w:pPr>
      <w:r w:rsidRPr="005C2F45">
        <w:rPr>
          <w:highlight w:val="green"/>
          <w:rPrChange w:id="928" w:author="Russell Thomas" w:date="2013-08-29T20:56:00Z">
            <w:rPr/>
          </w:rPrChange>
        </w:rPr>
        <w:t xml:space="preserve">    startAS &lt;- unique(origin[origin$BGP.Prefix==x,]$AS)</w:t>
      </w:r>
    </w:p>
    <w:p w:rsidR="0065240F" w:rsidRPr="005C2F45" w:rsidRDefault="0065240F" w:rsidP="00FB44D0">
      <w:pPr>
        <w:pStyle w:val="CodeListing"/>
        <w:rPr>
          <w:highlight w:val="green"/>
          <w:rPrChange w:id="929" w:author="Russell Thomas" w:date="2013-08-29T20:56:00Z">
            <w:rPr/>
          </w:rPrChange>
        </w:rPr>
      </w:pPr>
      <w:r w:rsidRPr="005C2F45">
        <w:rPr>
          <w:highlight w:val="green"/>
          <w:rPrChange w:id="930" w:author="Russell Thomas" w:date="2013-08-29T20:56:00Z">
            <w:rPr/>
          </w:rPrChange>
        </w:rPr>
        <w:t xml:space="preserve">    lapply(startAS,function(z) {</w:t>
      </w:r>
    </w:p>
    <w:p w:rsidR="0065240F" w:rsidRPr="005C2F45" w:rsidRDefault="0065240F" w:rsidP="00FB44D0">
      <w:pPr>
        <w:pStyle w:val="CodeListing"/>
        <w:rPr>
          <w:highlight w:val="green"/>
          <w:rPrChange w:id="931" w:author="Russell Thomas" w:date="2013-08-29T20:56:00Z">
            <w:rPr/>
          </w:rPrChange>
        </w:rPr>
      </w:pPr>
      <w:r w:rsidRPr="005C2F45">
        <w:rPr>
          <w:highlight w:val="green"/>
          <w:rPrChange w:id="932" w:author="Russell Thomas" w:date="2013-08-29T20:56:00Z">
            <w:rPr/>
          </w:rPrChange>
        </w:rPr>
        <w:t xml:space="preserve">      pAS &lt;- peers[peers$BGP.Prefix==x,]$Peer.AS</w:t>
      </w:r>
    </w:p>
    <w:p w:rsidR="0065240F" w:rsidRPr="005C2F45" w:rsidRDefault="0065240F" w:rsidP="00FB44D0">
      <w:pPr>
        <w:pStyle w:val="CodeListing"/>
        <w:rPr>
          <w:highlight w:val="green"/>
          <w:rPrChange w:id="933" w:author="Russell Thomas" w:date="2013-08-29T20:56:00Z">
            <w:rPr/>
          </w:rPrChange>
        </w:rPr>
      </w:pPr>
      <w:r w:rsidRPr="005C2F45">
        <w:rPr>
          <w:highlight w:val="green"/>
          <w:rPrChange w:id="934" w:author="Russell Thomas" w:date="2013-08-29T20:56:00Z">
            <w:rPr/>
          </w:rPrChange>
        </w:rPr>
        <w:t xml:space="preserve">      lapply(pAS,function(y) {</w:t>
      </w:r>
    </w:p>
    <w:p w:rsidR="0065240F" w:rsidRPr="005C2F45" w:rsidRDefault="0065240F" w:rsidP="00FB44D0">
      <w:pPr>
        <w:pStyle w:val="CodeListing"/>
        <w:rPr>
          <w:highlight w:val="green"/>
          <w:rPrChange w:id="935" w:author="Russell Thomas" w:date="2013-08-29T20:56:00Z">
            <w:rPr/>
          </w:rPrChange>
        </w:rPr>
      </w:pPr>
      <w:r w:rsidRPr="005C2F45">
        <w:rPr>
          <w:highlight w:val="green"/>
          <w:rPrChange w:id="936" w:author="Russell Thomas" w:date="2013-08-29T20:56:00Z">
            <w:rPr/>
          </w:rPrChange>
        </w:rPr>
        <w:t xml:space="preserve">        c(z,y)</w:t>
      </w:r>
    </w:p>
    <w:p w:rsidR="0065240F" w:rsidRPr="005C2F45" w:rsidRDefault="0065240F" w:rsidP="00FB44D0">
      <w:pPr>
        <w:pStyle w:val="CodeListing"/>
        <w:rPr>
          <w:highlight w:val="green"/>
          <w:rPrChange w:id="937" w:author="Russell Thomas" w:date="2013-08-29T20:56:00Z">
            <w:rPr/>
          </w:rPrChange>
        </w:rPr>
      </w:pPr>
      <w:r w:rsidRPr="005C2F45">
        <w:rPr>
          <w:highlight w:val="green"/>
          <w:rPrChange w:id="938" w:author="Russell Thomas" w:date="2013-08-29T20:56:00Z">
            <w:rPr/>
          </w:rPrChange>
        </w:rPr>
        <w:t xml:space="preserve">      })</w:t>
      </w:r>
    </w:p>
    <w:p w:rsidR="0065240F" w:rsidRPr="005C2F45" w:rsidRDefault="0065240F" w:rsidP="00FB44D0">
      <w:pPr>
        <w:pStyle w:val="CodeListing"/>
        <w:rPr>
          <w:highlight w:val="green"/>
          <w:rPrChange w:id="939" w:author="Russell Thomas" w:date="2013-08-29T20:56:00Z">
            <w:rPr/>
          </w:rPrChange>
        </w:rPr>
      </w:pPr>
      <w:r w:rsidRPr="005C2F45">
        <w:rPr>
          <w:highlight w:val="green"/>
          <w:rPrChange w:id="940" w:author="Russell Thomas" w:date="2013-08-29T20:56:00Z">
            <w:rPr/>
          </w:rPrChange>
        </w:rPr>
        <w:t xml:space="preserve">    })</w:t>
      </w:r>
    </w:p>
    <w:p w:rsidR="003D2531" w:rsidRPr="005C2F45" w:rsidRDefault="0065240F" w:rsidP="00FB44D0">
      <w:pPr>
        <w:pStyle w:val="CodeListing"/>
        <w:rPr>
          <w:highlight w:val="green"/>
          <w:rPrChange w:id="941" w:author="Russell Thomas" w:date="2013-08-29T20:56:00Z">
            <w:rPr/>
          </w:rPrChange>
        </w:rPr>
      </w:pPr>
      <w:r w:rsidRPr="005C2F45">
        <w:rPr>
          <w:highlight w:val="green"/>
          <w:rPrChange w:id="942" w:author="Russell Thomas" w:date="2013-08-29T20:56:00Z">
            <w:rPr/>
          </w:rPrChange>
        </w:rPr>
        <w:t xml:space="preserve">  })</w:t>
      </w:r>
    </w:p>
    <w:p w:rsidR="003D2531" w:rsidRPr="005C2F45" w:rsidRDefault="003D2531" w:rsidP="00FB44D0">
      <w:pPr>
        <w:pStyle w:val="CodeListing"/>
        <w:rPr>
          <w:highlight w:val="green"/>
          <w:rPrChange w:id="943" w:author="Russell Thomas" w:date="2013-08-29T20:56:00Z">
            <w:rPr/>
          </w:rPrChange>
        </w:rPr>
      </w:pPr>
      <w:r w:rsidRPr="005C2F45">
        <w:rPr>
          <w:highlight w:val="green"/>
          <w:rPrChange w:id="944" w:author="Russell Thomas" w:date="2013-08-29T20:56:00Z">
            <w:rPr/>
          </w:rPrChange>
        </w:rPr>
        <w:t>g &lt;- g + edges(unlist(ip.edges))</w:t>
      </w:r>
    </w:p>
    <w:p w:rsidR="003D2531" w:rsidRPr="005C2F45" w:rsidRDefault="003D2531" w:rsidP="00FB44D0">
      <w:pPr>
        <w:pStyle w:val="CodeListing"/>
        <w:rPr>
          <w:highlight w:val="green"/>
          <w:rPrChange w:id="945" w:author="Russell Thomas" w:date="2013-08-29T20:56:00Z">
            <w:rPr/>
          </w:rPrChange>
        </w:rPr>
      </w:pPr>
      <w:r w:rsidRPr="005C2F45">
        <w:rPr>
          <w:highlight w:val="green"/>
          <w:rPrChange w:id="946" w:author="Russell Thomas" w:date="2013-08-29T20:56:00Z">
            <w:rPr/>
          </w:rPrChange>
        </w:rPr>
        <w:t>g &lt;- g + edges(unlist(bgp.edges))</w:t>
      </w:r>
    </w:p>
    <w:p w:rsidR="00AA7E95" w:rsidRPr="005C2F45" w:rsidRDefault="00AA7E95" w:rsidP="00FB44D0">
      <w:pPr>
        <w:pStyle w:val="CodeListing"/>
        <w:rPr>
          <w:highlight w:val="green"/>
          <w:rPrChange w:id="947" w:author="Russell Thomas" w:date="2013-08-29T20:56:00Z">
            <w:rPr/>
          </w:rPrChange>
        </w:rPr>
      </w:pPr>
      <w:r w:rsidRPr="005C2F45">
        <w:rPr>
          <w:highlight w:val="green"/>
          <w:rPrChange w:id="948" w:author="Russell Thomas" w:date="2013-08-29T20:56:00Z">
            <w:rPr/>
          </w:rPrChange>
        </w:rPr>
        <w:t>g &lt;- delete.vertices(g, which(degree(g) &lt; 1))</w:t>
      </w:r>
    </w:p>
    <w:p w:rsidR="00AA7E95" w:rsidRPr="005C2F45" w:rsidRDefault="00AA7E95" w:rsidP="00FB44D0">
      <w:pPr>
        <w:pStyle w:val="CodeListing"/>
        <w:rPr>
          <w:highlight w:val="green"/>
          <w:rPrChange w:id="949" w:author="Russell Thomas" w:date="2013-08-29T20:56:00Z">
            <w:rPr/>
          </w:rPrChange>
        </w:rPr>
      </w:pPr>
      <w:r w:rsidRPr="005C2F45">
        <w:rPr>
          <w:highlight w:val="green"/>
          <w:rPrChange w:id="950" w:author="Russell Thomas" w:date="2013-08-29T20:56:00Z">
            <w:rPr/>
          </w:rPrChange>
        </w:rPr>
        <w:t>g &lt;- simplify(g, edge.attr.comb=list(weight="sum"))</w:t>
      </w:r>
    </w:p>
    <w:p w:rsidR="00AA7E95" w:rsidRPr="005C2F45" w:rsidRDefault="00AA7E95" w:rsidP="00FB44D0">
      <w:pPr>
        <w:pStyle w:val="CodeListing"/>
        <w:rPr>
          <w:highlight w:val="green"/>
          <w:rPrChange w:id="951" w:author="Russell Thomas" w:date="2013-08-29T20:56:00Z">
            <w:rPr/>
          </w:rPrChange>
        </w:rPr>
      </w:pPr>
      <w:r w:rsidRPr="005C2F45">
        <w:rPr>
          <w:highlight w:val="green"/>
          <w:rPrChange w:id="952" w:author="Russell Thomas" w:date="2013-08-29T20:56:00Z">
            <w:rPr/>
          </w:rPrChange>
        </w:rPr>
        <w:t>E(g)$arrow.size &lt;- 0</w:t>
      </w:r>
    </w:p>
    <w:p w:rsidR="00AA7E95" w:rsidRPr="005C2F45" w:rsidRDefault="00AA7E95" w:rsidP="00FB44D0">
      <w:pPr>
        <w:pStyle w:val="CodeListing"/>
        <w:rPr>
          <w:highlight w:val="green"/>
          <w:rPrChange w:id="953" w:author="Russell Thomas" w:date="2013-08-29T20:56:00Z">
            <w:rPr/>
          </w:rPrChange>
        </w:rPr>
      </w:pPr>
      <w:r w:rsidRPr="005C2F45">
        <w:rPr>
          <w:highlight w:val="green"/>
          <w:rPrChange w:id="954" w:author="Russell Thomas" w:date="2013-08-29T20:56:00Z">
            <w:rPr/>
          </w:rPrChange>
        </w:rPr>
        <w:t>V(g)[grep("\\.",</w:t>
      </w:r>
      <w:r w:rsidR="00F0793A" w:rsidRPr="005C2F45">
        <w:rPr>
          <w:highlight w:val="green"/>
          <w:rPrChange w:id="955" w:author="Russell Thomas" w:date="2013-08-29T20:56:00Z">
            <w:rPr/>
          </w:rPrChange>
        </w:rPr>
        <w:t xml:space="preserve"> </w:t>
      </w:r>
      <w:r w:rsidRPr="005C2F45">
        <w:rPr>
          <w:highlight w:val="green"/>
          <w:rPrChange w:id="956" w:author="Russell Thomas" w:date="2013-08-29T20:56:00Z">
            <w:rPr/>
          </w:rPrChange>
        </w:rPr>
        <w:t>V(g)$name)]$name = ""</w:t>
      </w:r>
    </w:p>
    <w:p w:rsidR="00AA7E95" w:rsidRPr="005C2F45" w:rsidRDefault="00AA7E95" w:rsidP="00FB44D0">
      <w:pPr>
        <w:pStyle w:val="CodeListing"/>
        <w:rPr>
          <w:highlight w:val="green"/>
          <w:rPrChange w:id="957" w:author="Russell Thomas" w:date="2013-08-29T20:56:00Z">
            <w:rPr/>
          </w:rPrChange>
        </w:rPr>
      </w:pPr>
      <w:r w:rsidRPr="005C2F45">
        <w:rPr>
          <w:highlight w:val="green"/>
          <w:rPrChange w:id="958" w:author="Russell Thomas" w:date="2013-08-29T20:56:00Z">
            <w:rPr/>
          </w:rPrChange>
        </w:rPr>
        <w:t>L &lt;- layout.fruchterman.reingold(g, niter=10000, area=30*vcount(g)^2)</w:t>
      </w:r>
    </w:p>
    <w:p w:rsidR="00AA7E95" w:rsidRPr="005C2F45" w:rsidRDefault="00AA7E95" w:rsidP="00FB44D0">
      <w:pPr>
        <w:pStyle w:val="CodeListing"/>
        <w:rPr>
          <w:highlight w:val="green"/>
          <w:rPrChange w:id="959" w:author="Russell Thomas" w:date="2013-08-29T20:56:00Z">
            <w:rPr/>
          </w:rPrChange>
        </w:rPr>
      </w:pPr>
      <w:r w:rsidRPr="005C2F45">
        <w:rPr>
          <w:highlight w:val="green"/>
          <w:rPrChange w:id="960" w:author="Russell Thomas" w:date="2013-08-29T20:56:00Z">
            <w:rPr/>
          </w:rPrChange>
        </w:rPr>
        <w:t>par(bg = 'white')</w:t>
      </w:r>
    </w:p>
    <w:p w:rsidR="00AA7E95" w:rsidRPr="005C2F45" w:rsidRDefault="00AA7E95" w:rsidP="00FB44D0">
      <w:pPr>
        <w:pStyle w:val="CodeListing"/>
        <w:rPr>
          <w:highlight w:val="green"/>
          <w:rPrChange w:id="961" w:author="Russell Thomas" w:date="2013-08-29T20:56:00Z">
            <w:rPr/>
          </w:rPrChange>
        </w:rPr>
      </w:pPr>
      <w:r w:rsidRPr="005C2F45">
        <w:rPr>
          <w:highlight w:val="green"/>
          <w:rPrChange w:id="962" w:author="Russell Thomas" w:date="2013-08-29T20:56:00Z">
            <w:rPr/>
          </w:rPrChange>
        </w:rPr>
        <w:t>plot(g,</w:t>
      </w:r>
      <w:r w:rsidR="00F0793A" w:rsidRPr="005C2F45">
        <w:rPr>
          <w:highlight w:val="green"/>
          <w:rPrChange w:id="963" w:author="Russell Thomas" w:date="2013-08-29T20:56:00Z">
            <w:rPr/>
          </w:rPrChange>
        </w:rPr>
        <w:t xml:space="preserve"> </w:t>
      </w:r>
      <w:r w:rsidRPr="005C2F45">
        <w:rPr>
          <w:highlight w:val="green"/>
          <w:rPrChange w:id="964" w:author="Russell Thomas" w:date="2013-08-29T20:56:00Z">
            <w:rPr/>
          </w:rPrChange>
        </w:rPr>
        <w:t>margin=0,</w:t>
      </w:r>
      <w:r w:rsidR="00F0793A" w:rsidRPr="005C2F45">
        <w:rPr>
          <w:highlight w:val="green"/>
          <w:rPrChange w:id="965" w:author="Russell Thomas" w:date="2013-08-29T20:56:00Z">
            <w:rPr/>
          </w:rPrChange>
        </w:rPr>
        <w:t xml:space="preserve"> </w:t>
      </w:r>
      <w:r w:rsidRPr="005C2F45">
        <w:rPr>
          <w:highlight w:val="green"/>
          <w:rPrChange w:id="966" w:author="Russell Thomas" w:date="2013-08-29T20:56:00Z">
            <w:rPr/>
          </w:rPrChange>
        </w:rPr>
        <w:t>layout=L,</w:t>
      </w:r>
      <w:r w:rsidR="00F0793A" w:rsidRPr="005C2F45">
        <w:rPr>
          <w:highlight w:val="green"/>
          <w:rPrChange w:id="967" w:author="Russell Thomas" w:date="2013-08-29T20:56:00Z">
            <w:rPr/>
          </w:rPrChange>
        </w:rPr>
        <w:t xml:space="preserve"> </w:t>
      </w:r>
      <w:r w:rsidRPr="005C2F45">
        <w:rPr>
          <w:highlight w:val="green"/>
          <w:rPrChange w:id="968" w:author="Russell Thomas" w:date="2013-08-29T20:56:00Z">
            <w:rPr/>
          </w:rPrChange>
        </w:rPr>
        <w:t xml:space="preserve">vertex.label.dist=0.5, </w:t>
      </w:r>
    </w:p>
    <w:p w:rsidR="00AA7E95" w:rsidRPr="005C2F45" w:rsidRDefault="00AA7E95" w:rsidP="00FB44D0">
      <w:pPr>
        <w:pStyle w:val="CodeListing"/>
        <w:rPr>
          <w:highlight w:val="green"/>
          <w:rPrChange w:id="969" w:author="Russell Thomas" w:date="2013-08-29T20:56:00Z">
            <w:rPr/>
          </w:rPrChange>
        </w:rPr>
      </w:pPr>
      <w:r w:rsidRPr="005C2F45">
        <w:rPr>
          <w:highlight w:val="green"/>
          <w:rPrChange w:id="970" w:author="Russell Thomas" w:date="2013-08-29T20:56:00Z">
            <w:rPr/>
          </w:rPrChange>
        </w:rPr>
        <w:t xml:space="preserve">     vertex.label=NA,</w:t>
      </w:r>
    </w:p>
    <w:p w:rsidR="00AA7E95" w:rsidRPr="00AA7E95" w:rsidRDefault="00AA7E95" w:rsidP="00FB44D0">
      <w:pPr>
        <w:pStyle w:val="CodeListing"/>
      </w:pPr>
      <w:r w:rsidRPr="005C2F45">
        <w:rPr>
          <w:highlight w:val="green"/>
          <w:rPrChange w:id="971" w:author="Russell Thomas" w:date="2013-08-29T20:56:00Z">
            <w:rPr/>
          </w:rPrChange>
        </w:rPr>
        <w:t xml:space="preserve">     main="ZeuS botnet </w:t>
      </w:r>
      <w:r w:rsidR="0065240F" w:rsidRPr="005C2F45">
        <w:rPr>
          <w:highlight w:val="green"/>
          <w:rPrChange w:id="972" w:author="Russell Thomas" w:date="2013-08-29T20:56:00Z">
            <w:rPr/>
          </w:rPrChange>
        </w:rPr>
        <w:t>ASN+Peer Network</w:t>
      </w:r>
      <w:r w:rsidRPr="005C2F45">
        <w:rPr>
          <w:highlight w:val="green"/>
          <w:rPrChange w:id="973" w:author="Russell Thomas" w:date="2013-08-29T20:56:00Z">
            <w:rPr/>
          </w:rPrChange>
        </w:rPr>
        <w:t>")</w:t>
      </w:r>
    </w:p>
    <w:p w:rsidR="002625C7" w:rsidRDefault="002625C7" w:rsidP="00753EB6">
      <w:pPr>
        <w:pStyle w:val="Slug"/>
      </w:pPr>
      <w:r w:rsidRPr="005C2F45">
        <w:rPr>
          <w:highlight w:val="green"/>
          <w:rPrChange w:id="974" w:author="Russell Thomas" w:date="2013-08-29T20:56:00Z">
            <w:rPr/>
          </w:rPrChange>
        </w:rPr>
        <w:t>Figure 4.</w:t>
      </w:r>
      <w:r w:rsidR="0065240F" w:rsidRPr="005C2F45">
        <w:rPr>
          <w:highlight w:val="green"/>
          <w:rPrChange w:id="975" w:author="Russell Thomas" w:date="2013-08-29T20:56:00Z">
            <w:rPr/>
          </w:rPrChange>
        </w:rPr>
        <w:t>8</w:t>
      </w:r>
      <w:r w:rsidRPr="005C2F45">
        <w:rPr>
          <w:highlight w:val="green"/>
          <w:rPrChange w:id="976" w:author="Russell Thomas" w:date="2013-08-29T20:56:00Z">
            <w:rPr/>
          </w:rPrChange>
        </w:rPr>
        <w:t xml:space="preserve"> </w:t>
      </w:r>
      <w:proofErr w:type="spellStart"/>
      <w:r w:rsidRPr="005C2F45">
        <w:rPr>
          <w:highlight w:val="green"/>
          <w:rPrChange w:id="977" w:author="Russell Thomas" w:date="2013-08-29T20:56:00Z">
            <w:rPr/>
          </w:rPrChange>
        </w:rPr>
        <w:t>ZeuS</w:t>
      </w:r>
      <w:proofErr w:type="spellEnd"/>
      <w:r w:rsidRPr="005C2F45">
        <w:rPr>
          <w:highlight w:val="green"/>
          <w:rPrChange w:id="978" w:author="Russell Thomas" w:date="2013-08-29T20:56:00Z">
            <w:rPr/>
          </w:rPrChange>
        </w:rPr>
        <w:t xml:space="preserve"> Nod</w:t>
      </w:r>
      <w:r w:rsidR="00C110A9" w:rsidRPr="005C2F45">
        <w:rPr>
          <w:highlight w:val="green"/>
          <w:rPrChange w:id="979" w:author="Russell Thomas" w:date="2013-08-29T20:56:00Z">
            <w:rPr/>
          </w:rPrChange>
        </w:rPr>
        <w:t>es Graph With ASNs + Peers</w:t>
      </w:r>
      <w:r w:rsidR="00C110A9" w:rsidRPr="005C2F45">
        <w:rPr>
          <w:highlight w:val="green"/>
          <w:rPrChange w:id="980" w:author="Russell Thomas" w:date="2013-08-29T20:56:00Z">
            <w:rPr/>
          </w:rPrChange>
        </w:rPr>
        <w:tab/>
        <w:t>[793725c04f</w:t>
      </w:r>
      <w:r w:rsidR="0065240F" w:rsidRPr="005C2F45">
        <w:rPr>
          <w:highlight w:val="green"/>
          <w:rPrChange w:id="981" w:author="Russell Thomas" w:date="2013-08-29T20:56:00Z">
            <w:rPr/>
          </w:rPrChange>
        </w:rPr>
        <w:t>08</w:t>
      </w:r>
      <w:r w:rsidRPr="005C2F45">
        <w:rPr>
          <w:highlight w:val="green"/>
          <w:rPrChange w:id="982" w:author="Russell Thomas" w:date="2013-08-29T20:56:00Z">
            <w:rPr/>
          </w:rPrChange>
        </w:rPr>
        <w:t>.eps]</w:t>
      </w:r>
    </w:p>
    <w:p w:rsidR="0065240F" w:rsidRDefault="003D4347" w:rsidP="002625C7">
      <w:pPr>
        <w:pStyle w:val="Para"/>
      </w:pPr>
      <w:r>
        <w:t>By expanding the network with the ASN peers, we can see a cluster of interconnected ASNs that migh</w:t>
      </w:r>
      <w:r w:rsidR="001859A6">
        <w:t xml:space="preserve">t be worth exploring further, but </w:t>
      </w:r>
      <w:r w:rsidR="0065240F">
        <w:t>you’ll need to digest the resources in the “Recommended Reading” section to take that next step.</w:t>
      </w:r>
    </w:p>
    <w:p w:rsidR="00753EB6" w:rsidRDefault="003D2531" w:rsidP="002625C7">
      <w:pPr>
        <w:pStyle w:val="Para"/>
      </w:pPr>
      <w:r>
        <w:t xml:space="preserve">With </w:t>
      </w:r>
      <w:r w:rsidR="0065240F">
        <w:t>basic</w:t>
      </w:r>
      <w:r>
        <w:t xml:space="preserve"> graph network </w:t>
      </w:r>
      <w:r w:rsidR="001859A6">
        <w:t xml:space="preserve">concepts well in hand, we can turn our attention to a more practical application of these functions: visualizing “badness” on </w:t>
      </w:r>
      <w:r w:rsidR="001859A6" w:rsidRPr="0065240F">
        <w:rPr>
          <w:i/>
        </w:rPr>
        <w:t>your</w:t>
      </w:r>
      <w:r w:rsidR="001859A6">
        <w:t xml:space="preserve"> network</w:t>
      </w:r>
      <w:r>
        <w:t xml:space="preserve"> using</w:t>
      </w:r>
      <w:r w:rsidR="00490BC3">
        <w:t xml:space="preserve"> </w:t>
      </w:r>
      <w:r>
        <w:t>actual</w:t>
      </w:r>
      <w:r w:rsidR="00490BC3">
        <w:t xml:space="preserve"> data from a real environment and attempt to </w:t>
      </w:r>
      <w:r w:rsidRPr="0065240F">
        <w:rPr>
          <w:i/>
        </w:rPr>
        <w:t>visualize</w:t>
      </w:r>
      <w:r>
        <w:t xml:space="preserve"> the answer to the question</w:t>
      </w:r>
      <w:r w:rsidR="00F0793A">
        <w:t>,</w:t>
      </w:r>
      <w:r w:rsidR="00490BC3">
        <w:t xml:space="preserve"> “How much badness is </w:t>
      </w:r>
      <w:r w:rsidR="0065240F">
        <w:t xml:space="preserve">attempting to [come </w:t>
      </w:r>
      <w:proofErr w:type="spellStart"/>
      <w:r w:rsidR="0065240F">
        <w:t>into|get</w:t>
      </w:r>
      <w:proofErr w:type="spellEnd"/>
      <w:r w:rsidR="0065240F">
        <w:t xml:space="preserve"> out of]</w:t>
      </w:r>
      <w:r w:rsidR="00490BC3">
        <w:t xml:space="preserve"> my network?”</w:t>
      </w:r>
    </w:p>
    <w:p w:rsidR="001859A6" w:rsidRDefault="00432424" w:rsidP="00432424">
      <w:pPr>
        <w:pStyle w:val="H2"/>
      </w:pPr>
      <w:r>
        <w:t>Visualizing Firewall “Badness”</w:t>
      </w:r>
    </w:p>
    <w:p w:rsidR="000E1168" w:rsidRDefault="00432424" w:rsidP="002625C7">
      <w:pPr>
        <w:pStyle w:val="Para"/>
        <w:rPr>
          <w:ins w:id="983" w:author="Russell Thomas" w:date="2013-08-29T20:37:00Z"/>
        </w:rPr>
      </w:pPr>
      <w:r>
        <w:t xml:space="preserve">Examining generic “badness” data has some merit, but it would be more helpful to apply these analysis and visualization techniques to your own organization. To that end, this last example provides </w:t>
      </w:r>
      <w:r w:rsidR="00955220">
        <w:t xml:space="preserve">a way to use both the AlienVault IP Reputation database and the graphing techniques presented in this chapter to examine what’s happening on </w:t>
      </w:r>
      <w:r w:rsidR="0065240F">
        <w:t xml:space="preserve">a perimeter </w:t>
      </w:r>
      <w:r w:rsidR="00955220">
        <w:t xml:space="preserve">firewall.  Rather than </w:t>
      </w:r>
      <w:del w:id="984" w:author="Russell Thomas" w:date="2013-08-29T20:36:00Z">
        <w:r w:rsidR="00955220" w:rsidDel="00EB3273">
          <w:delText xml:space="preserve">game </w:delText>
        </w:r>
      </w:del>
      <w:ins w:id="985" w:author="Russell Thomas" w:date="2013-08-29T20:36:00Z">
        <w:r w:rsidR="00EB3273">
          <w:t xml:space="preserve">generate </w:t>
        </w:r>
      </w:ins>
      <w:r w:rsidR="00955220">
        <w:t xml:space="preserve">some </w:t>
      </w:r>
      <w:ins w:id="986" w:author="Russell Thomas" w:date="2013-08-29T20:36:00Z">
        <w:r w:rsidR="00EB3273">
          <w:t xml:space="preserve">artificial </w:t>
        </w:r>
      </w:ins>
      <w:r w:rsidR="00955220">
        <w:t xml:space="preserve">data, we asked for volunteers to provide us with </w:t>
      </w:r>
      <w:r w:rsidR="000E1168">
        <w:t xml:space="preserve">a days’ worth of </w:t>
      </w:r>
      <w:r w:rsidR="00955220">
        <w:t xml:space="preserve">inbound and outbound summary data </w:t>
      </w:r>
      <w:r w:rsidR="004E5063">
        <w:t xml:space="preserve">(source, destination, port, session count) </w:t>
      </w:r>
      <w:r w:rsidR="00955220">
        <w:t>f</w:t>
      </w:r>
      <w:r w:rsidR="000E1168">
        <w:t xml:space="preserve">rom their perimeter firewalls. </w:t>
      </w:r>
      <w:r w:rsidR="004E5063">
        <w:t xml:space="preserve">We asked for summary data as the mean of the size of the raw logs from a diversity of volunteers as just over 3GB and we aren’t ready to start working with that amount of data in this chapter. </w:t>
      </w:r>
      <w:r w:rsidR="000E1168">
        <w:t>Unfortunately, this summary data doesn’t contain information on whether the traffic was blocked or accepted, but it’s sufficient for an example.</w:t>
      </w:r>
      <w:r w:rsidR="004E5063">
        <w:t xml:space="preserve"> </w:t>
      </w:r>
      <w:r w:rsidR="004E5063" w:rsidRPr="00EB3273">
        <w:rPr>
          <w:highlight w:val="yellow"/>
          <w:rPrChange w:id="987" w:author="Russell Thomas" w:date="2013-08-29T20:37:00Z">
            <w:rPr/>
          </w:rPrChange>
        </w:rPr>
        <w:t>We asked</w:t>
      </w:r>
    </w:p>
    <w:p w:rsidR="00EB3273" w:rsidRDefault="00EB3273" w:rsidP="00EB3273">
      <w:pPr>
        <w:pStyle w:val="QueryPara"/>
        <w:numPr>
          <w:ins w:id="988" w:author="Russell Thomas" w:date="2013-08-29T20:37:00Z"/>
        </w:numPr>
        <w:pPrChange w:id="989" w:author="Russell Thomas" w:date="2013-08-29T20:37:00Z">
          <w:pPr>
            <w:pStyle w:val="Para"/>
          </w:pPr>
        </w:pPrChange>
      </w:pPr>
      <w:ins w:id="990" w:author="Russell Thomas" w:date="2013-08-29T20:37:00Z">
        <w:r>
          <w:t>??</w:t>
        </w:r>
      </w:ins>
    </w:p>
    <w:p w:rsidR="009D02D8" w:rsidRDefault="000E1168" w:rsidP="002625C7">
      <w:pPr>
        <w:pStyle w:val="Para"/>
      </w:pPr>
      <w:r>
        <w:t xml:space="preserve">We’ve broken the </w:t>
      </w:r>
      <w:r w:rsidR="004E5063">
        <w:t>firewall</w:t>
      </w:r>
      <w:r>
        <w:t xml:space="preserve"> </w:t>
      </w:r>
      <w:r w:rsidR="00955220">
        <w:t>data down into a source</w:t>
      </w:r>
      <w:r>
        <w:t xml:space="preserve"> list and</w:t>
      </w:r>
      <w:r w:rsidR="00955220">
        <w:t xml:space="preserve"> and destination list</w:t>
      </w:r>
      <w:r>
        <w:t xml:space="preserve"> to see what we can learn about </w:t>
      </w:r>
      <w:r w:rsidR="00BE5BEF">
        <w:t>the types of malicious traffic that is</w:t>
      </w:r>
      <w:r>
        <w:t xml:space="preserve"> trying to get in and out of the network of one of the volunteers. We’ve also created two new functions</w:t>
      </w:r>
      <w:r w:rsidR="009D02D8">
        <w:t>, which can be found on the web site</w:t>
      </w:r>
      <w:r>
        <w:t>:</w:t>
      </w:r>
    </w:p>
    <w:p w:rsidR="009D02D8" w:rsidRDefault="000E1168" w:rsidP="009D02D8">
      <w:pPr>
        <w:pStyle w:val="ListBulleted"/>
      </w:pPr>
      <w:r w:rsidRPr="000E1168">
        <w:rPr>
          <w:rStyle w:val="InlineCode"/>
        </w:rPr>
        <w:t>graph.cc(</w:t>
      </w:r>
      <w:r w:rsidR="009D02D8" w:rsidRPr="009D02D8">
        <w:rPr>
          <w:rStyle w:val="InlineCodeVariable"/>
        </w:rPr>
        <w:t>ips</w:t>
      </w:r>
      <w:r w:rsidR="009D02D8">
        <w:rPr>
          <w:rStyle w:val="InlineCode"/>
        </w:rPr>
        <w:t>,</w:t>
      </w:r>
      <w:r w:rsidR="009D02D8" w:rsidRPr="009D02D8">
        <w:rPr>
          <w:rStyle w:val="InlineCodeVariable"/>
        </w:rPr>
        <w:t>av.df</w:t>
      </w:r>
      <w:r w:rsidRPr="000E1168">
        <w:rPr>
          <w:rStyle w:val="InlineCode"/>
        </w:rPr>
        <w:t>)</w:t>
      </w:r>
      <w:r w:rsidR="009D02D8">
        <w:t>: takes in an list of IPv4 addresses and an AlienVault data frame and returns a complete graph network structure of nodes clustered by country code; also (optionally) plots the graph with a summary of malicious traffic types;</w:t>
      </w:r>
    </w:p>
    <w:p w:rsidR="00BE5BEF" w:rsidRDefault="000E1168" w:rsidP="009D02D8">
      <w:pPr>
        <w:pStyle w:val="ListBulleted"/>
      </w:pPr>
      <w:r w:rsidRPr="000E1168">
        <w:rPr>
          <w:rStyle w:val="InlineCode"/>
        </w:rPr>
        <w:t>graph.asn(</w:t>
      </w:r>
      <w:r w:rsidR="009D02D8" w:rsidRPr="009D02D8">
        <w:rPr>
          <w:rStyle w:val="InlineCodeVariable"/>
        </w:rPr>
        <w:t>ips</w:t>
      </w:r>
      <w:r w:rsidR="009D02D8">
        <w:rPr>
          <w:rStyle w:val="InlineCode"/>
        </w:rPr>
        <w:t>,</w:t>
      </w:r>
      <w:r w:rsidR="009D02D8" w:rsidRPr="009D02D8">
        <w:rPr>
          <w:rStyle w:val="InlineCodeVariable"/>
        </w:rPr>
        <w:t>av.df</w:t>
      </w:r>
      <w:r w:rsidRPr="000E1168">
        <w:rPr>
          <w:rStyle w:val="InlineCode"/>
        </w:rPr>
        <w:t>)</w:t>
      </w:r>
      <w:r w:rsidR="009D02D8">
        <w:t>: takes in an list of IPv4 addresses and an AlienVault data frame and returns a complete graph network structure of nodes clustered by ASN; also (optionally) plots the graph with a summary of malicious traffic types</w:t>
      </w:r>
      <w:r w:rsidR="001F5A55">
        <w:t>.</w:t>
      </w:r>
    </w:p>
    <w:p w:rsidR="009D02D8" w:rsidRDefault="00272A1E" w:rsidP="009D02D8">
      <w:pPr>
        <w:pStyle w:val="Para"/>
      </w:pPr>
      <w:r>
        <w:t xml:space="preserve">We’ll start by loading in the destination IP addresses and filtering out everything that isn’t in the AlienVault </w:t>
      </w:r>
      <w:r w:rsidR="009D02D8">
        <w:t>database, then assess the result and try to get a feel for what type of “badness” to hone in on</w:t>
      </w:r>
      <w:r>
        <w:t>.</w:t>
      </w:r>
      <w:r w:rsidR="009D02D8">
        <w:t xml:space="preserve"> Even with the potential bias in the data (as described in </w:t>
      </w:r>
      <w:r w:rsidR="009D02D8" w:rsidRPr="009D02D8">
        <w:rPr>
          <w:highlight w:val="yellow"/>
        </w:rPr>
        <w:t>Chapter 3</w:t>
      </w:r>
      <w:r w:rsidR="009D02D8">
        <w:t xml:space="preserve">), a higher reliability rating should still mean there is a better chance the node is actually “bad”, so we’ll focus on entries with reliability greater than six, which will give us </w:t>
      </w:r>
      <w:r w:rsidR="009D02D8" w:rsidRPr="00272A1E">
        <w:t>127</w:t>
      </w:r>
      <w:r w:rsidR="009D02D8">
        <w:t xml:space="preserve"> nodes to send to </w:t>
      </w:r>
      <w:r w:rsidR="009D02D8" w:rsidRPr="009D02D8">
        <w:rPr>
          <w:rStyle w:val="InlineCode"/>
        </w:rPr>
        <w:t>graph.cc()</w:t>
      </w:r>
      <w:r w:rsidR="009D02D8">
        <w:t xml:space="preserve"> to process and plot.</w:t>
      </w:r>
    </w:p>
    <w:p w:rsidR="004E5063" w:rsidRDefault="004E5063" w:rsidP="004E5063">
      <w:pPr>
        <w:pStyle w:val="CodeTitle"/>
      </w:pPr>
      <w:r>
        <w:t>Listing 4-12: Working With Real Data</w:t>
      </w:r>
    </w:p>
    <w:p w:rsidR="00272A1E" w:rsidRPr="00272A1E" w:rsidRDefault="00272A1E" w:rsidP="00FB44D0">
      <w:pPr>
        <w:pStyle w:val="CodeListing"/>
      </w:pPr>
      <w:r w:rsidRPr="00272A1E">
        <w:t>avRep &lt;- "</w:t>
      </w:r>
      <w:r w:rsidR="004E5063" w:rsidRPr="005C2F45">
        <w:rPr>
          <w:highlight w:val="red"/>
          <w:rPrChange w:id="991" w:author="Russell Thomas" w:date="2013-08-29T20:56:00Z">
            <w:rPr/>
          </w:rPrChange>
        </w:rPr>
        <w:t>/suda/chapters/</w:t>
      </w:r>
      <w:r w:rsidR="004E5063">
        <w:t>ch03/data/</w:t>
      </w:r>
      <w:r w:rsidRPr="00272A1E">
        <w:t>reputation.data"</w:t>
      </w:r>
    </w:p>
    <w:p w:rsidR="00272A1E" w:rsidRPr="00592385" w:rsidRDefault="00272A1E" w:rsidP="00FB44D0">
      <w:pPr>
        <w:pStyle w:val="CodeListing"/>
        <w:rPr>
          <w:highlight w:val="green"/>
          <w:rPrChange w:id="992" w:author="Russell Thomas" w:date="2013-08-29T21:04:00Z">
            <w:rPr/>
          </w:rPrChange>
        </w:rPr>
      </w:pPr>
      <w:r w:rsidRPr="00592385">
        <w:rPr>
          <w:highlight w:val="green"/>
          <w:rPrChange w:id="993" w:author="Russell Thomas" w:date="2013-08-29T21:04:00Z">
            <w:rPr/>
          </w:rPrChange>
        </w:rPr>
        <w:t>av.df &lt;- read.csv(avRep,</w:t>
      </w:r>
      <w:r w:rsidR="00F0793A" w:rsidRPr="00592385">
        <w:rPr>
          <w:highlight w:val="green"/>
          <w:rPrChange w:id="994" w:author="Russell Thomas" w:date="2013-08-29T21:04:00Z">
            <w:rPr/>
          </w:rPrChange>
        </w:rPr>
        <w:t xml:space="preserve"> </w:t>
      </w:r>
      <w:r w:rsidRPr="00592385">
        <w:rPr>
          <w:highlight w:val="green"/>
          <w:rPrChange w:id="995" w:author="Russell Thomas" w:date="2013-08-29T21:04:00Z">
            <w:rPr/>
          </w:rPrChange>
        </w:rPr>
        <w:t>sep="#",</w:t>
      </w:r>
      <w:r w:rsidR="00F0793A" w:rsidRPr="00592385">
        <w:rPr>
          <w:highlight w:val="green"/>
          <w:rPrChange w:id="996" w:author="Russell Thomas" w:date="2013-08-29T21:04:00Z">
            <w:rPr/>
          </w:rPrChange>
        </w:rPr>
        <w:t xml:space="preserve"> </w:t>
      </w:r>
      <w:r w:rsidRPr="00592385">
        <w:rPr>
          <w:highlight w:val="green"/>
          <w:rPrChange w:id="997" w:author="Russell Thomas" w:date="2013-08-29T21:04:00Z">
            <w:rPr/>
          </w:rPrChange>
        </w:rPr>
        <w:t>header=FALSE)</w:t>
      </w:r>
    </w:p>
    <w:p w:rsidR="00272A1E" w:rsidRPr="00592385" w:rsidRDefault="00272A1E" w:rsidP="00FB44D0">
      <w:pPr>
        <w:pStyle w:val="CodeListing"/>
        <w:rPr>
          <w:highlight w:val="green"/>
          <w:rPrChange w:id="998" w:author="Russell Thomas" w:date="2013-08-29T21:04:00Z">
            <w:rPr/>
          </w:rPrChange>
        </w:rPr>
      </w:pPr>
      <w:r w:rsidRPr="00592385">
        <w:rPr>
          <w:highlight w:val="green"/>
          <w:rPrChange w:id="999" w:author="Russell Thomas" w:date="2013-08-29T21:04:00Z">
            <w:rPr/>
          </w:rPrChange>
        </w:rPr>
        <w:t>colnames(av.df) &lt;- c("IP",</w:t>
      </w:r>
      <w:r w:rsidR="00F0793A" w:rsidRPr="00592385">
        <w:rPr>
          <w:highlight w:val="green"/>
          <w:rPrChange w:id="1000" w:author="Russell Thomas" w:date="2013-08-29T21:04:00Z">
            <w:rPr/>
          </w:rPrChange>
        </w:rPr>
        <w:t xml:space="preserve"> </w:t>
      </w:r>
      <w:r w:rsidRPr="00592385">
        <w:rPr>
          <w:highlight w:val="green"/>
          <w:rPrChange w:id="1001" w:author="Russell Thomas" w:date="2013-08-29T21:04:00Z">
            <w:rPr/>
          </w:rPrChange>
        </w:rPr>
        <w:t>"Reliability",</w:t>
      </w:r>
      <w:r w:rsidR="00F0793A" w:rsidRPr="00592385">
        <w:rPr>
          <w:highlight w:val="green"/>
          <w:rPrChange w:id="1002" w:author="Russell Thomas" w:date="2013-08-29T21:04:00Z">
            <w:rPr/>
          </w:rPrChange>
        </w:rPr>
        <w:t xml:space="preserve"> </w:t>
      </w:r>
      <w:r w:rsidRPr="00592385">
        <w:rPr>
          <w:highlight w:val="green"/>
          <w:rPrChange w:id="1003" w:author="Russell Thomas" w:date="2013-08-29T21:04:00Z">
            <w:rPr/>
          </w:rPrChange>
        </w:rPr>
        <w:t>"Risk",</w:t>
      </w:r>
      <w:r w:rsidR="00F0793A" w:rsidRPr="00592385">
        <w:rPr>
          <w:highlight w:val="green"/>
          <w:rPrChange w:id="1004" w:author="Russell Thomas" w:date="2013-08-29T21:04:00Z">
            <w:rPr/>
          </w:rPrChange>
        </w:rPr>
        <w:t xml:space="preserve"> </w:t>
      </w:r>
      <w:r w:rsidRPr="00592385">
        <w:rPr>
          <w:highlight w:val="green"/>
          <w:rPrChange w:id="1005" w:author="Russell Thomas" w:date="2013-08-29T21:04:00Z">
            <w:rPr/>
          </w:rPrChange>
        </w:rPr>
        <w:t>"Type",</w:t>
      </w:r>
    </w:p>
    <w:p w:rsidR="00272A1E" w:rsidRPr="00592385" w:rsidRDefault="00272A1E" w:rsidP="00FB44D0">
      <w:pPr>
        <w:pStyle w:val="CodeListing"/>
        <w:rPr>
          <w:highlight w:val="green"/>
          <w:rPrChange w:id="1006" w:author="Russell Thomas" w:date="2013-08-29T21:04:00Z">
            <w:rPr/>
          </w:rPrChange>
        </w:rPr>
      </w:pPr>
      <w:r w:rsidRPr="00592385">
        <w:rPr>
          <w:highlight w:val="green"/>
          <w:rPrChange w:id="1007" w:author="Russell Thomas" w:date="2013-08-29T21:04:00Z">
            <w:rPr/>
          </w:rPrChange>
        </w:rPr>
        <w:t xml:space="preserve">                     "Country",</w:t>
      </w:r>
      <w:r w:rsidR="00F0793A" w:rsidRPr="00592385">
        <w:rPr>
          <w:highlight w:val="green"/>
          <w:rPrChange w:id="1008" w:author="Russell Thomas" w:date="2013-08-29T21:04:00Z">
            <w:rPr/>
          </w:rPrChange>
        </w:rPr>
        <w:t xml:space="preserve"> </w:t>
      </w:r>
      <w:r w:rsidRPr="00592385">
        <w:rPr>
          <w:highlight w:val="green"/>
          <w:rPrChange w:id="1009" w:author="Russell Thomas" w:date="2013-08-29T21:04:00Z">
            <w:rPr/>
          </w:rPrChange>
        </w:rPr>
        <w:t>"Locale",</w:t>
      </w:r>
      <w:r w:rsidR="00F0793A" w:rsidRPr="00592385">
        <w:rPr>
          <w:highlight w:val="green"/>
          <w:rPrChange w:id="1010" w:author="Russell Thomas" w:date="2013-08-29T21:04:00Z">
            <w:rPr/>
          </w:rPrChange>
        </w:rPr>
        <w:t xml:space="preserve"> </w:t>
      </w:r>
      <w:r w:rsidRPr="00592385">
        <w:rPr>
          <w:highlight w:val="green"/>
          <w:rPrChange w:id="1011" w:author="Russell Thomas" w:date="2013-08-29T21:04:00Z">
            <w:rPr/>
          </w:rPrChange>
        </w:rPr>
        <w:t>"Coords",</w:t>
      </w:r>
      <w:r w:rsidR="00F0793A" w:rsidRPr="00592385">
        <w:rPr>
          <w:highlight w:val="green"/>
          <w:rPrChange w:id="1012" w:author="Russell Thomas" w:date="2013-08-29T21:04:00Z">
            <w:rPr/>
          </w:rPrChange>
        </w:rPr>
        <w:t xml:space="preserve"> </w:t>
      </w:r>
      <w:r w:rsidRPr="00592385">
        <w:rPr>
          <w:highlight w:val="green"/>
          <w:rPrChange w:id="1013" w:author="Russell Thomas" w:date="2013-08-29T21:04:00Z">
            <w:rPr/>
          </w:rPrChange>
        </w:rPr>
        <w:t>"x")</w:t>
      </w:r>
    </w:p>
    <w:p w:rsidR="00272A1E" w:rsidRPr="00592385" w:rsidRDefault="00272A1E" w:rsidP="00FB44D0">
      <w:pPr>
        <w:pStyle w:val="CodeListing"/>
        <w:rPr>
          <w:highlight w:val="green"/>
          <w:rPrChange w:id="1014" w:author="Russell Thomas" w:date="2013-08-29T21:04:00Z">
            <w:rPr/>
          </w:rPrChange>
        </w:rPr>
      </w:pPr>
      <w:r w:rsidRPr="00592385">
        <w:rPr>
          <w:highlight w:val="green"/>
          <w:rPrChange w:id="1015" w:author="Russell Thomas" w:date="2013-08-29T21:04:00Z">
            <w:rPr/>
          </w:rPrChange>
        </w:rPr>
        <w:t># read in list of destination IP addresses siphoned from firewall logs</w:t>
      </w:r>
    </w:p>
    <w:p w:rsidR="004E5063" w:rsidRPr="00592385" w:rsidRDefault="00272A1E" w:rsidP="00FB44D0">
      <w:pPr>
        <w:pStyle w:val="CodeListing"/>
        <w:rPr>
          <w:highlight w:val="green"/>
          <w:rPrChange w:id="1016" w:author="Russell Thomas" w:date="2013-08-29T21:04:00Z">
            <w:rPr/>
          </w:rPrChange>
        </w:rPr>
      </w:pPr>
      <w:r w:rsidRPr="00592385">
        <w:rPr>
          <w:highlight w:val="green"/>
          <w:rPrChange w:id="1017" w:author="Russell Thomas" w:date="2013-08-29T21:04:00Z">
            <w:rPr/>
          </w:rPrChange>
        </w:rPr>
        <w:t xml:space="preserve">dest.ips </w:t>
      </w:r>
      <w:r w:rsidR="00C145B5" w:rsidRPr="00592385">
        <w:rPr>
          <w:highlight w:val="green"/>
          <w:rPrChange w:id="1018" w:author="Russell Thomas" w:date="2013-08-29T21:04:00Z">
            <w:rPr/>
          </w:rPrChange>
        </w:rPr>
        <w:t>&lt;-</w:t>
      </w:r>
      <w:r w:rsidRPr="00592385">
        <w:rPr>
          <w:highlight w:val="green"/>
          <w:rPrChange w:id="1019" w:author="Russell Thomas" w:date="2013-08-29T21:04:00Z">
            <w:rPr/>
          </w:rPrChange>
        </w:rPr>
        <w:t xml:space="preserve"> read.csv("</w:t>
      </w:r>
      <w:r w:rsidR="004E5063" w:rsidRPr="00592385">
        <w:rPr>
          <w:highlight w:val="green"/>
          <w:rPrChange w:id="1020" w:author="Russell Thomas" w:date="2013-08-29T21:04:00Z">
            <w:rPr/>
          </w:rPrChange>
        </w:rPr>
        <w:t>/suda/chapters/ch04/data/</w:t>
      </w:r>
      <w:r w:rsidRPr="00592385">
        <w:rPr>
          <w:highlight w:val="green"/>
          <w:rPrChange w:id="1021" w:author="Russell Thomas" w:date="2013-08-29T21:04:00Z">
            <w:rPr/>
          </w:rPrChange>
        </w:rPr>
        <w:t>dest.ips",</w:t>
      </w:r>
      <w:r w:rsidR="00F0793A" w:rsidRPr="00592385">
        <w:rPr>
          <w:highlight w:val="green"/>
          <w:rPrChange w:id="1022" w:author="Russell Thomas" w:date="2013-08-29T21:04:00Z">
            <w:rPr/>
          </w:rPrChange>
        </w:rPr>
        <w:t xml:space="preserve"> </w:t>
      </w:r>
    </w:p>
    <w:p w:rsidR="00272A1E" w:rsidRPr="00592385" w:rsidRDefault="004E5063" w:rsidP="00FB44D0">
      <w:pPr>
        <w:pStyle w:val="CodeListing"/>
        <w:rPr>
          <w:highlight w:val="green"/>
          <w:rPrChange w:id="1023" w:author="Russell Thomas" w:date="2013-08-29T21:04:00Z">
            <w:rPr/>
          </w:rPrChange>
        </w:rPr>
      </w:pPr>
      <w:r w:rsidRPr="00592385">
        <w:rPr>
          <w:highlight w:val="green"/>
          <w:rPrChange w:id="1024" w:author="Russell Thomas" w:date="2013-08-29T21:04:00Z">
            <w:rPr/>
          </w:rPrChange>
        </w:rPr>
        <w:t xml:space="preserve">                     </w:t>
      </w:r>
      <w:r w:rsidR="00272A1E" w:rsidRPr="00592385">
        <w:rPr>
          <w:highlight w:val="green"/>
          <w:rPrChange w:id="1025" w:author="Russell Thomas" w:date="2013-08-29T21:04:00Z">
            <w:rPr/>
          </w:rPrChange>
        </w:rPr>
        <w:t>col.names= c("IP"))</w:t>
      </w:r>
    </w:p>
    <w:p w:rsidR="00272A1E" w:rsidRPr="00592385" w:rsidRDefault="00272A1E" w:rsidP="00FB44D0">
      <w:pPr>
        <w:pStyle w:val="CodeListing"/>
        <w:rPr>
          <w:highlight w:val="green"/>
          <w:rPrChange w:id="1026" w:author="Russell Thomas" w:date="2013-08-29T21:04:00Z">
            <w:rPr/>
          </w:rPrChange>
        </w:rPr>
      </w:pPr>
      <w:r w:rsidRPr="00592385">
        <w:rPr>
          <w:highlight w:val="green"/>
          <w:rPrChange w:id="1027" w:author="Russell Thomas" w:date="2013-08-29T21:04:00Z">
            <w:rPr/>
          </w:rPrChange>
        </w:rPr>
        <w:t># take a look at the reliability of the IP address entries</w:t>
      </w:r>
    </w:p>
    <w:p w:rsidR="00C145B5" w:rsidRPr="00592385" w:rsidRDefault="00C145B5" w:rsidP="00FB44D0">
      <w:pPr>
        <w:pStyle w:val="CodeListing"/>
        <w:rPr>
          <w:highlight w:val="green"/>
          <w:rPrChange w:id="1028" w:author="Russell Thomas" w:date="2013-08-29T21:04:00Z">
            <w:rPr/>
          </w:rPrChange>
        </w:rPr>
      </w:pPr>
      <w:r w:rsidRPr="00592385">
        <w:rPr>
          <w:highlight w:val="green"/>
          <w:rPrChange w:id="1029" w:author="Russell Thomas" w:date="2013-08-29T21:04:00Z">
            <w:rPr/>
          </w:rPrChange>
        </w:rPr>
        <w:t># you could also plot a histogram</w:t>
      </w:r>
    </w:p>
    <w:p w:rsidR="00272A1E" w:rsidRPr="00592385" w:rsidRDefault="00272A1E" w:rsidP="00FB44D0">
      <w:pPr>
        <w:pStyle w:val="CodeListing"/>
        <w:rPr>
          <w:highlight w:val="green"/>
          <w:rPrChange w:id="1030" w:author="Russell Thomas" w:date="2013-08-29T21:04:00Z">
            <w:rPr/>
          </w:rPrChange>
        </w:rPr>
      </w:pPr>
      <w:r w:rsidRPr="00592385">
        <w:rPr>
          <w:highlight w:val="green"/>
          <w:rPrChange w:id="1031" w:author="Russell Thomas" w:date="2013-08-29T21:04:00Z">
            <w:rPr/>
          </w:rPrChange>
        </w:rPr>
        <w:t>table(av.df[av.df$IP %in% dest.ips$IP,</w:t>
      </w:r>
      <w:r w:rsidR="00F0793A" w:rsidRPr="00592385">
        <w:rPr>
          <w:highlight w:val="green"/>
          <w:rPrChange w:id="1032" w:author="Russell Thomas" w:date="2013-08-29T21:04:00Z">
            <w:rPr/>
          </w:rPrChange>
        </w:rPr>
        <w:t xml:space="preserve"> </w:t>
      </w:r>
      <w:r w:rsidRPr="00592385">
        <w:rPr>
          <w:highlight w:val="green"/>
          <w:rPrChange w:id="1033" w:author="Russell Thomas" w:date="2013-08-29T21:04:00Z">
            <w:rPr/>
          </w:rPrChange>
        </w:rPr>
        <w:t>]$Reliability)</w:t>
      </w:r>
    </w:p>
    <w:p w:rsidR="008C1728" w:rsidRPr="00592385" w:rsidRDefault="008C1728" w:rsidP="00FB44D0">
      <w:pPr>
        <w:pStyle w:val="CodeListing"/>
        <w:rPr>
          <w:highlight w:val="green"/>
          <w:rPrChange w:id="1034" w:author="Russell Thomas" w:date="2013-08-29T21:04:00Z">
            <w:rPr/>
          </w:rPrChange>
        </w:rPr>
      </w:pPr>
      <w:r w:rsidRPr="00592385">
        <w:rPr>
          <w:highlight w:val="green"/>
          <w:rPrChange w:id="1035" w:author="Russell Thomas" w:date="2013-08-29T21:04:00Z">
            <w:rPr/>
          </w:rPrChange>
        </w:rPr>
        <w:t xml:space="preserve">  1   2   3   4   5   6   7   8   9  10 </w:t>
      </w:r>
    </w:p>
    <w:p w:rsidR="008C1728" w:rsidRPr="00592385" w:rsidRDefault="008C1728" w:rsidP="00FB44D0">
      <w:pPr>
        <w:pStyle w:val="CodeListing"/>
        <w:rPr>
          <w:highlight w:val="green"/>
          <w:rPrChange w:id="1036" w:author="Russell Thomas" w:date="2013-08-29T21:04:00Z">
            <w:rPr/>
          </w:rPrChange>
        </w:rPr>
      </w:pPr>
      <w:r w:rsidRPr="00592385">
        <w:rPr>
          <w:highlight w:val="green"/>
          <w:rPrChange w:id="1037" w:author="Russell Thomas" w:date="2013-08-29T21:04:00Z">
            <w:rPr/>
          </w:rPrChange>
        </w:rPr>
        <w:t xml:space="preserve"> 16 828 831 170   1 266  92   2  23  24</w:t>
      </w:r>
    </w:p>
    <w:p w:rsidR="00272A1E" w:rsidRPr="00592385" w:rsidRDefault="00272A1E" w:rsidP="00FB44D0">
      <w:pPr>
        <w:pStyle w:val="CodeListing"/>
        <w:rPr>
          <w:highlight w:val="green"/>
          <w:rPrChange w:id="1038" w:author="Russell Thomas" w:date="2013-08-29T21:04:00Z">
            <w:rPr/>
          </w:rPrChange>
        </w:rPr>
      </w:pPr>
      <w:r w:rsidRPr="00592385">
        <w:rPr>
          <w:highlight w:val="green"/>
          <w:rPrChange w:id="1039" w:author="Russell Thomas" w:date="2013-08-29T21:04:00Z">
            <w:rPr/>
          </w:rPrChange>
        </w:rPr>
        <w:t># extract only the "bad" ones, designated by presence in alienvault</w:t>
      </w:r>
    </w:p>
    <w:p w:rsidR="00272A1E" w:rsidRPr="00592385" w:rsidRDefault="00272A1E" w:rsidP="00FB44D0">
      <w:pPr>
        <w:pStyle w:val="CodeListing"/>
        <w:rPr>
          <w:highlight w:val="green"/>
          <w:rPrChange w:id="1040" w:author="Russell Thomas" w:date="2013-08-29T21:04:00Z">
            <w:rPr/>
          </w:rPrChange>
        </w:rPr>
      </w:pPr>
      <w:r w:rsidRPr="00592385">
        <w:rPr>
          <w:highlight w:val="green"/>
          <w:rPrChange w:id="1041" w:author="Russell Thomas" w:date="2013-08-29T21:04:00Z">
            <w:rPr/>
          </w:rPrChange>
        </w:rPr>
        <w:t xml:space="preserve"># database with a reliability greater than 6 since there seems to </w:t>
      </w:r>
    </w:p>
    <w:p w:rsidR="00272A1E" w:rsidRPr="00592385" w:rsidRDefault="00272A1E" w:rsidP="00FB44D0">
      <w:pPr>
        <w:pStyle w:val="CodeListing"/>
        <w:rPr>
          <w:highlight w:val="green"/>
          <w:rPrChange w:id="1042" w:author="Russell Thomas" w:date="2013-08-29T21:04:00Z">
            <w:rPr/>
          </w:rPrChange>
        </w:rPr>
      </w:pPr>
      <w:r w:rsidRPr="00592385">
        <w:rPr>
          <w:highlight w:val="green"/>
          <w:rPrChange w:id="1043" w:author="Russell Thomas" w:date="2013-08-29T21:04:00Z">
            <w:rPr/>
          </w:rPrChange>
        </w:rPr>
        <w:t># be a trailing off at that point</w:t>
      </w:r>
    </w:p>
    <w:p w:rsidR="00272A1E" w:rsidRPr="00592385" w:rsidRDefault="00272A1E" w:rsidP="00FB44D0">
      <w:pPr>
        <w:pStyle w:val="CodeListing"/>
        <w:rPr>
          <w:highlight w:val="green"/>
          <w:rPrChange w:id="1044" w:author="Russell Thomas" w:date="2013-08-29T21:04:00Z">
            <w:rPr/>
          </w:rPrChange>
        </w:rPr>
      </w:pPr>
      <w:r w:rsidRPr="00592385">
        <w:rPr>
          <w:highlight w:val="green"/>
          <w:rPrChange w:id="1045" w:author="Russell Thomas" w:date="2013-08-29T21:04:00Z">
            <w:rPr/>
          </w:rPrChange>
        </w:rPr>
        <w:t xml:space="preserve">ips </w:t>
      </w:r>
      <w:r w:rsidR="00C145B5" w:rsidRPr="00592385">
        <w:rPr>
          <w:highlight w:val="green"/>
          <w:rPrChange w:id="1046" w:author="Russell Thomas" w:date="2013-08-29T21:04:00Z">
            <w:rPr/>
          </w:rPrChange>
        </w:rPr>
        <w:t>&lt;-</w:t>
      </w:r>
      <w:r w:rsidRPr="00592385">
        <w:rPr>
          <w:highlight w:val="green"/>
          <w:rPrChange w:id="1047" w:author="Russell Thomas" w:date="2013-08-29T21:04:00Z">
            <w:rPr/>
          </w:rPrChange>
        </w:rPr>
        <w:t xml:space="preserve"> as.character(av.df[(av.df$IP %in% dest.ips$IP) &amp; </w:t>
      </w:r>
    </w:p>
    <w:p w:rsidR="00272A1E" w:rsidRPr="00592385" w:rsidRDefault="00272A1E" w:rsidP="00FB44D0">
      <w:pPr>
        <w:pStyle w:val="CodeListing"/>
        <w:rPr>
          <w:highlight w:val="green"/>
          <w:rPrChange w:id="1048" w:author="Russell Thomas" w:date="2013-08-29T21:04:00Z">
            <w:rPr/>
          </w:rPrChange>
        </w:rPr>
      </w:pPr>
      <w:r w:rsidRPr="00592385">
        <w:rPr>
          <w:highlight w:val="green"/>
          <w:rPrChange w:id="1049" w:author="Russell Thomas" w:date="2013-08-29T21:04:00Z">
            <w:rPr/>
          </w:rPrChange>
        </w:rPr>
        <w:t xml:space="preserve">                           (av.df$Reliability &gt; 6),</w:t>
      </w:r>
      <w:r w:rsidR="00CB1F95" w:rsidRPr="00592385">
        <w:rPr>
          <w:highlight w:val="green"/>
          <w:rPrChange w:id="1050" w:author="Russell Thomas" w:date="2013-08-29T21:04:00Z">
            <w:rPr/>
          </w:rPrChange>
        </w:rPr>
        <w:t xml:space="preserve"> </w:t>
      </w:r>
      <w:r w:rsidRPr="00592385">
        <w:rPr>
          <w:highlight w:val="green"/>
          <w:rPrChange w:id="1051" w:author="Russell Thomas" w:date="2013-08-29T21:04:00Z">
            <w:rPr/>
          </w:rPrChange>
        </w:rPr>
        <w:t>]$IP)</w:t>
      </w:r>
    </w:p>
    <w:p w:rsidR="00272A1E" w:rsidRPr="00592385" w:rsidRDefault="00272A1E" w:rsidP="00FB44D0">
      <w:pPr>
        <w:pStyle w:val="CodeListing"/>
        <w:rPr>
          <w:highlight w:val="green"/>
          <w:rPrChange w:id="1052" w:author="Russell Thomas" w:date="2013-08-29T21:04:00Z">
            <w:rPr/>
          </w:rPrChange>
        </w:rPr>
      </w:pPr>
      <w:r w:rsidRPr="00592385">
        <w:rPr>
          <w:highlight w:val="green"/>
          <w:rPrChange w:id="1053" w:author="Russell Thomas" w:date="2013-08-29T21:04:00Z">
            <w:rPr/>
          </w:rPrChange>
        </w:rPr>
        <w:t># graph it</w:t>
      </w:r>
    </w:p>
    <w:p w:rsidR="00272A1E" w:rsidRDefault="00272A1E" w:rsidP="00FB44D0">
      <w:pPr>
        <w:pStyle w:val="CodeListing"/>
        <w:rPr>
          <w:ins w:id="1054" w:author="Russell Thomas" w:date="2013-08-29T21:04:00Z"/>
        </w:rPr>
      </w:pPr>
      <w:r w:rsidRPr="00592385">
        <w:rPr>
          <w:highlight w:val="green"/>
          <w:rPrChange w:id="1055" w:author="Russell Thomas" w:date="2013-08-29T21:04:00Z">
            <w:rPr/>
          </w:rPrChange>
        </w:rPr>
        <w:t xml:space="preserve">g.cc </w:t>
      </w:r>
      <w:r w:rsidR="00C145B5" w:rsidRPr="00592385">
        <w:rPr>
          <w:highlight w:val="green"/>
          <w:rPrChange w:id="1056" w:author="Russell Thomas" w:date="2013-08-29T21:04:00Z">
            <w:rPr/>
          </w:rPrChange>
        </w:rPr>
        <w:t>&lt;-</w:t>
      </w:r>
      <w:r w:rsidRPr="00592385">
        <w:rPr>
          <w:highlight w:val="green"/>
          <w:rPrChange w:id="1057" w:author="Russell Thomas" w:date="2013-08-29T21:04:00Z">
            <w:rPr/>
          </w:rPrChange>
        </w:rPr>
        <w:t xml:space="preserve"> graph.cc(ips,</w:t>
      </w:r>
      <w:r w:rsidR="00CB1F95" w:rsidRPr="00592385">
        <w:rPr>
          <w:highlight w:val="green"/>
          <w:rPrChange w:id="1058" w:author="Russell Thomas" w:date="2013-08-29T21:04:00Z">
            <w:rPr/>
          </w:rPrChange>
        </w:rPr>
        <w:t xml:space="preserve"> </w:t>
      </w:r>
      <w:r w:rsidRPr="00592385">
        <w:rPr>
          <w:highlight w:val="green"/>
          <w:rPrChange w:id="1059" w:author="Russell Thomas" w:date="2013-08-29T21:04:00Z">
            <w:rPr/>
          </w:rPrChange>
        </w:rPr>
        <w:t>av.df)</w:t>
      </w:r>
    </w:p>
    <w:p w:rsidR="00592385" w:rsidRDefault="00592385" w:rsidP="00FB44D0">
      <w:pPr>
        <w:pStyle w:val="CodeListing"/>
        <w:numPr>
          <w:ins w:id="1060" w:author="Russell Thomas" w:date="2013-08-29T21:04:00Z"/>
        </w:numPr>
        <w:rPr>
          <w:ins w:id="1061" w:author="Russell Thomas" w:date="2013-08-29T21:04:00Z"/>
        </w:rPr>
      </w:pPr>
    </w:p>
    <w:p w:rsidR="00592385" w:rsidRDefault="00592385" w:rsidP="00592385">
      <w:pPr>
        <w:pStyle w:val="QueryPara"/>
        <w:numPr>
          <w:ins w:id="1062" w:author="Russell Thomas" w:date="2013-08-29T21:04:00Z"/>
        </w:numPr>
        <w:rPr>
          <w:ins w:id="1063" w:author="Russell Thomas" w:date="2013-08-29T21:05:00Z"/>
        </w:rPr>
      </w:pPr>
      <w:ins w:id="1064" w:author="Russell Thomas" w:date="2013-08-29T21:05:00Z">
        <w:r>
          <w:t>This code runs, but I get this warning at the end:</w:t>
        </w:r>
      </w:ins>
    </w:p>
    <w:p w:rsidR="00592385" w:rsidRDefault="00592385" w:rsidP="00592385">
      <w:pPr>
        <w:pStyle w:val="QueryPara"/>
        <w:numPr>
          <w:ins w:id="1065" w:author="Russell Thomas" w:date="2013-08-29T21:06:00Z"/>
        </w:numPr>
        <w:rPr>
          <w:ins w:id="1066" w:author="Russell Thomas" w:date="2013-08-29T21:06:00Z"/>
        </w:rPr>
      </w:pPr>
      <w:ins w:id="1067" w:author="Russell Thomas" w:date="2013-08-29T21:06:00Z">
        <w:r>
          <w:t>Warning message:</w:t>
        </w:r>
      </w:ins>
    </w:p>
    <w:p w:rsidR="00592385" w:rsidRDefault="00592385" w:rsidP="00592385">
      <w:pPr>
        <w:pStyle w:val="QueryPara"/>
        <w:numPr>
          <w:ins w:id="1068" w:author="Russell Thomas" w:date="2013-08-29T21:06:00Z"/>
        </w:numPr>
        <w:rPr>
          <w:ins w:id="1069" w:author="Russell Thomas" w:date="2013-08-29T21:06:00Z"/>
        </w:rPr>
      </w:pPr>
      <w:ins w:id="1070" w:author="Russell Thomas" w:date="2013-08-29T21:06:00Z">
        <w:r>
          <w:t xml:space="preserve">In </w:t>
        </w:r>
        <w:proofErr w:type="spellStart"/>
        <w:r>
          <w:t>vattrs</w:t>
        </w:r>
        <w:proofErr w:type="spellEnd"/>
        <w:r>
          <w:t>[[name]][index] &lt;- value :</w:t>
        </w:r>
      </w:ins>
    </w:p>
    <w:p w:rsidR="00592385" w:rsidRPr="00272A1E" w:rsidRDefault="00592385" w:rsidP="00592385">
      <w:pPr>
        <w:pStyle w:val="QueryPara"/>
        <w:numPr>
          <w:ins w:id="1071" w:author="Russell Thomas" w:date="2013-08-29T21:06:00Z"/>
        </w:numPr>
        <w:pPrChange w:id="1072" w:author="Russell Thomas" w:date="2013-08-29T21:05:00Z">
          <w:pPr>
            <w:pStyle w:val="CodeListing"/>
          </w:pPr>
        </w:pPrChange>
      </w:pPr>
      <w:ins w:id="1073" w:author="Russell Thomas" w:date="2013-08-29T21:06:00Z">
        <w:r>
          <w:t xml:space="preserve">  number of items to replace is not a multiple of replacement length</w:t>
        </w:r>
      </w:ins>
    </w:p>
    <w:p w:rsidR="00C145B5" w:rsidRDefault="00C145B5" w:rsidP="00C145B5">
      <w:pPr>
        <w:pStyle w:val="Slug"/>
      </w:pPr>
      <w:r w:rsidRPr="00592385">
        <w:rPr>
          <w:highlight w:val="green"/>
          <w:rPrChange w:id="1074" w:author="Russell Thomas" w:date="2013-08-29T21:04:00Z">
            <w:rPr/>
          </w:rPrChange>
        </w:rPr>
        <w:t>Figure 4.</w:t>
      </w:r>
      <w:r w:rsidR="008C1728" w:rsidRPr="00592385">
        <w:rPr>
          <w:highlight w:val="green"/>
          <w:rPrChange w:id="1075" w:author="Russell Thomas" w:date="2013-08-29T21:04:00Z">
            <w:rPr/>
          </w:rPrChange>
        </w:rPr>
        <w:t>9</w:t>
      </w:r>
      <w:r w:rsidRPr="00592385">
        <w:rPr>
          <w:highlight w:val="green"/>
          <w:rPrChange w:id="1076" w:author="Russell Thomas" w:date="2013-08-29T21:04:00Z">
            <w:rPr/>
          </w:rPrChange>
        </w:rPr>
        <w:t xml:space="preserve"> Graph Of Malicious Destination Traffic</w:t>
      </w:r>
      <w:r w:rsidR="0047783F" w:rsidRPr="00592385">
        <w:rPr>
          <w:highlight w:val="green"/>
          <w:rPrChange w:id="1077" w:author="Russell Thomas" w:date="2013-08-29T21:04:00Z">
            <w:rPr/>
          </w:rPrChange>
        </w:rPr>
        <w:t xml:space="preserve"> By Country</w:t>
      </w:r>
      <w:r w:rsidR="00C110A9" w:rsidRPr="00592385">
        <w:rPr>
          <w:highlight w:val="green"/>
          <w:rPrChange w:id="1078" w:author="Russell Thomas" w:date="2013-08-29T21:04:00Z">
            <w:rPr/>
          </w:rPrChange>
        </w:rPr>
        <w:tab/>
        <w:t>[793725c04f</w:t>
      </w:r>
      <w:r w:rsidR="008C1728" w:rsidRPr="00592385">
        <w:rPr>
          <w:highlight w:val="green"/>
          <w:rPrChange w:id="1079" w:author="Russell Thomas" w:date="2013-08-29T21:04:00Z">
            <w:rPr/>
          </w:rPrChange>
        </w:rPr>
        <w:t>09</w:t>
      </w:r>
      <w:r w:rsidRPr="00592385">
        <w:rPr>
          <w:highlight w:val="green"/>
          <w:rPrChange w:id="1080" w:author="Russell Thomas" w:date="2013-08-29T21:04:00Z">
            <w:rPr/>
          </w:rPrChange>
        </w:rPr>
        <w:t>.pdf]</w:t>
      </w:r>
    </w:p>
    <w:p w:rsidR="0047783F" w:rsidRDefault="006E318E" w:rsidP="008C1728">
      <w:pPr>
        <w:pStyle w:val="Para"/>
      </w:pPr>
      <w:r>
        <w:t>The bar chart on the right serves as both a legend for the colors of the graph nodes and also provides a summary of the tota</w:t>
      </w:r>
      <w:r w:rsidR="008C1728">
        <w:t>ls of each classification type.</w:t>
      </w:r>
      <w:r w:rsidR="00BF0ABE">
        <w:t xml:space="preserve"> Of note in Figure 4-9 we can see there is some potential C&amp;C traffic and that the United States has the highest number of possible malicious destinations. With </w:t>
      </w:r>
      <w:r w:rsidR="00BF0ABE" w:rsidRPr="00BF0ABE">
        <w:rPr>
          <w:rStyle w:val="InlineCode"/>
        </w:rPr>
        <w:t>graph.cc()</w:t>
      </w:r>
      <w:r w:rsidR="00BF0ABE">
        <w:t>’s ASN cousin and the slicing &amp; dicing example in Listing 4-12, you should have enough tools to generate your own views to look at different aspects of the malicious traffic.</w:t>
      </w:r>
    </w:p>
    <w:p w:rsidR="009402D3" w:rsidRDefault="00632980" w:rsidP="009402D3">
      <w:pPr>
        <w:pStyle w:val="H1"/>
      </w:pPr>
      <w:r>
        <w:t>In Summary</w:t>
      </w:r>
    </w:p>
    <w:p w:rsidR="001A5E3E" w:rsidRDefault="009402D3" w:rsidP="009402D3">
      <w:pPr>
        <w:pStyle w:val="Para"/>
      </w:pPr>
      <w:r>
        <w:t>Hopefully you’ve seen the importance of fully understanding the data elements you wish to analyze and visualize as well as the need to start with a question and iterate through computations and visualizations to work towards an answer. There are plenty of other similar data sets available on the internet to substitute for the ones provided in t</w:t>
      </w:r>
      <w:r w:rsidR="005737E2">
        <w:t>he most of the examples. Hunting those down (or just using your own firewall data in the last example),</w:t>
      </w:r>
      <w:r>
        <w:t xml:space="preserve"> working through the </w:t>
      </w:r>
      <w:r w:rsidR="005737E2">
        <w:t>sample analyses</w:t>
      </w:r>
      <w:r>
        <w:t xml:space="preserve"> and formulating your own questions will help </w:t>
      </w:r>
      <w:r w:rsidR="005737E2">
        <w:t xml:space="preserve">to ingrain the pattern of the data analysis workflow in your mind. </w:t>
      </w:r>
    </w:p>
    <w:p w:rsidR="00C110A9" w:rsidRDefault="001A5E3E" w:rsidP="009402D3">
      <w:pPr>
        <w:pStyle w:val="Para"/>
      </w:pPr>
      <w:r>
        <w:t>There are many ways to look at IP-based “badness” and this chapter was by no means comprehensive. Furthermore, R was not entirely necessary for anything but the visualizations and statistical analyses. Much of the sorting, slicing and dicing could have been performed in a database and—as we’ll see in Chapter 10—that is definitely the place to start when working with larger data sets.</w:t>
      </w:r>
    </w:p>
    <w:p w:rsidR="005737E2" w:rsidRDefault="005737E2" w:rsidP="009402D3">
      <w:pPr>
        <w:pStyle w:val="Para"/>
        <w:rPr>
          <w:ins w:id="1081" w:author="Russell Thomas" w:date="2013-08-29T21:06:00Z"/>
        </w:rPr>
      </w:pPr>
      <w:r>
        <w:t>The next chapter will expand on these analyses of “badness”, giving us some new “out of this world” perspectives on botnet data.</w:t>
      </w:r>
    </w:p>
    <w:p w:rsidR="00AC5154" w:rsidRDefault="00AC5154" w:rsidP="00AC5154">
      <w:pPr>
        <w:pStyle w:val="QueryPara"/>
        <w:numPr>
          <w:ins w:id="1082" w:author="Russell Thomas" w:date="2013-08-29T21:07:00Z"/>
        </w:numPr>
        <w:rPr>
          <w:ins w:id="1083" w:author="Russell Thomas" w:date="2013-08-29T21:07:00Z"/>
        </w:rPr>
      </w:pPr>
    </w:p>
    <w:p w:rsidR="00AC5154" w:rsidRDefault="00AC5154" w:rsidP="00AC5154">
      <w:pPr>
        <w:pStyle w:val="QueryPara"/>
        <w:numPr>
          <w:ins w:id="1084" w:author="Russell Thomas" w:date="2013-08-29T21:06:00Z"/>
        </w:numPr>
        <w:pPrChange w:id="1085" w:author="Russell Thomas" w:date="2013-08-29T21:07:00Z">
          <w:pPr>
            <w:pStyle w:val="Para"/>
          </w:pPr>
        </w:pPrChange>
      </w:pPr>
      <w:ins w:id="1086" w:author="Russell Thomas" w:date="2013-08-29T21:07:00Z">
        <w:r>
          <w:t>I suggest adding one refere</w:t>
        </w:r>
        <w:r w:rsidR="00652205">
          <w:t xml:space="preserve">nce to </w:t>
        </w:r>
      </w:ins>
      <w:ins w:id="1087" w:author="Russell Thomas" w:date="2013-08-29T21:10:00Z">
        <w:r w:rsidR="00652205">
          <w:t>support</w:t>
        </w:r>
      </w:ins>
      <w:ins w:id="1088" w:author="Russell Thomas" w:date="2013-08-29T21:07:00Z">
        <w:r w:rsidR="00652205">
          <w:t xml:space="preserve"> </w:t>
        </w:r>
      </w:ins>
      <w:ins w:id="1089" w:author="Russell Thomas" w:date="2013-08-29T21:10:00Z">
        <w:r w:rsidR="00652205">
          <w:t xml:space="preserve">the </w:t>
        </w:r>
        <w:r w:rsidR="00652205">
          <w:t>“</w:t>
        </w:r>
        <w:r w:rsidR="00652205" w:rsidRPr="00652205">
          <w:t>Correlation Caveats</w:t>
        </w:r>
        <w:r w:rsidR="00652205">
          <w:t>”</w:t>
        </w:r>
      </w:ins>
      <w:ins w:id="1090" w:author="Russell Thomas" w:date="2013-08-29T21:07:00Z">
        <w:r>
          <w:t>– Pearson,</w:t>
        </w:r>
      </w:ins>
      <w:ins w:id="1091" w:author="Russell Thomas" w:date="2013-08-29T21:11:00Z">
        <w:r w:rsidR="00652205">
          <w:t xml:space="preserve"> Spearman, and</w:t>
        </w:r>
        <w:r w:rsidR="00652205" w:rsidRPr="00652205">
          <w:t xml:space="preserve"> Kendall’s Tau</w:t>
        </w:r>
      </w:ins>
      <w:ins w:id="1092" w:author="Russell Thomas" w:date="2013-08-29T21:07:00Z">
        <w:r>
          <w:t xml:space="preserve"> </w:t>
        </w:r>
      </w:ins>
    </w:p>
    <w:p w:rsidR="00632980" w:rsidRDefault="00632980" w:rsidP="00632980">
      <w:pPr>
        <w:pStyle w:val="H1"/>
      </w:pPr>
      <w:r>
        <w:t>Recommended Reading</w:t>
      </w:r>
    </w:p>
    <w:p w:rsidR="00632980" w:rsidRDefault="00632980" w:rsidP="00632980">
      <w:pPr>
        <w:pStyle w:val="Reference"/>
      </w:pPr>
      <w:r>
        <w:rPr>
          <w:i/>
        </w:rPr>
        <w:t>Mining Graph Data</w:t>
      </w:r>
      <w:r>
        <w:t xml:space="preserve"> by Diane J. Cook &amp; Lawrence B. Holder (John Wiley &amp; Sons, Ltd. ISBN: 9780471731900)</w:t>
      </w:r>
    </w:p>
    <w:p w:rsidR="00632980" w:rsidRPr="00935297" w:rsidRDefault="00632980" w:rsidP="00632980">
      <w:pPr>
        <w:pStyle w:val="Reference"/>
      </w:pPr>
      <w:r>
        <w:rPr>
          <w:i/>
        </w:rPr>
        <w:t>Graphical Models With R</w:t>
      </w:r>
      <w:r w:rsidR="00935297">
        <w:t xml:space="preserve"> by </w:t>
      </w:r>
      <w:proofErr w:type="spellStart"/>
      <w:r w:rsidR="00935297" w:rsidRPr="00935297">
        <w:t>Højsgaard</w:t>
      </w:r>
      <w:proofErr w:type="spellEnd"/>
      <w:r w:rsidR="00935297" w:rsidRPr="00935297">
        <w:t xml:space="preserve">, </w:t>
      </w:r>
      <w:proofErr w:type="spellStart"/>
      <w:r w:rsidR="00935297" w:rsidRPr="00935297">
        <w:t>Søren</w:t>
      </w:r>
      <w:proofErr w:type="spellEnd"/>
      <w:r w:rsidR="00935297" w:rsidRPr="00935297">
        <w:t xml:space="preserve">, David Edwards, and Steffen </w:t>
      </w:r>
      <w:proofErr w:type="spellStart"/>
      <w:r w:rsidR="00935297" w:rsidRPr="00935297">
        <w:t>Lauritze</w:t>
      </w:r>
      <w:proofErr w:type="spellEnd"/>
      <w:r w:rsidR="00935297">
        <w:t xml:space="preserve"> (Springer, ISBN </w:t>
      </w:r>
      <w:r w:rsidR="00935297" w:rsidRPr="00935297">
        <w:rPr>
          <w:bCs/>
        </w:rPr>
        <w:t>978-1461422983</w:t>
      </w:r>
      <w:r w:rsidR="00935297">
        <w:rPr>
          <w:bCs/>
        </w:rPr>
        <w:t>)</w:t>
      </w:r>
    </w:p>
    <w:sectPr w:rsidR="00632980" w:rsidRPr="00935297" w:rsidSect="00402F98">
      <w:footnotePr>
        <w:pos w:val="sectEnd"/>
        <w:numStart w:val="0"/>
      </w:footnotePr>
      <w:endnotePr>
        <w:numFmt w:val="decimal"/>
        <w:numStart w:val="0"/>
      </w:endnotePr>
      <w:pgSz w:w="1176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154" w:rsidRDefault="00AC5154" w:rsidP="00402F98">
      <w:r>
        <w:separator/>
      </w:r>
    </w:p>
  </w:endnote>
  <w:endnote w:type="continuationSeparator" w:id="0">
    <w:p w:rsidR="00AC5154" w:rsidRDefault="00AC5154" w:rsidP="00402F9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154" w:rsidRDefault="00AC5154" w:rsidP="00402F98">
      <w:r>
        <w:separator/>
      </w:r>
    </w:p>
  </w:footnote>
  <w:footnote w:type="continuationSeparator" w:id="0">
    <w:p w:rsidR="00AC5154" w:rsidRDefault="00AC5154" w:rsidP="00402F9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Aria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Aria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Arial"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Aria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AB537FD"/>
    <w:multiLevelType w:val="hybridMultilevel"/>
    <w:tmpl w:val="5A3A00E8"/>
    <w:lvl w:ilvl="0" w:tplc="62C4784C">
      <w:start w:val="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Aria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Aria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Arial"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Aria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29"/>
  </w:num>
  <w:num w:numId="3">
    <w:abstractNumId w:val="11"/>
  </w:num>
  <w:num w:numId="4">
    <w:abstractNumId w:val="10"/>
  </w:num>
  <w:num w:numId="5">
    <w:abstractNumId w:val="22"/>
  </w:num>
  <w:num w:numId="6">
    <w:abstractNumId w:val="17"/>
  </w:num>
  <w:num w:numId="7">
    <w:abstractNumId w:val="28"/>
  </w:num>
  <w:num w:numId="8">
    <w:abstractNumId w:val="20"/>
  </w:num>
  <w:num w:numId="9">
    <w:abstractNumId w:val="12"/>
  </w:num>
  <w:num w:numId="10">
    <w:abstractNumId w:val="30"/>
  </w:num>
  <w:num w:numId="11">
    <w:abstractNumId w:val="14"/>
  </w:num>
  <w:num w:numId="12">
    <w:abstractNumId w:val="13"/>
  </w:num>
  <w:num w:numId="13">
    <w:abstractNumId w:val="16"/>
  </w:num>
  <w:num w:numId="14">
    <w:abstractNumId w:val="26"/>
  </w:num>
  <w:num w:numId="15">
    <w:abstractNumId w:val="18"/>
  </w:num>
  <w:num w:numId="16">
    <w:abstractNumId w:val="0"/>
  </w:num>
  <w:num w:numId="17">
    <w:abstractNumId w:val="19"/>
  </w:num>
  <w:num w:numId="18">
    <w:abstractNumId w:val="23"/>
  </w:num>
  <w:num w:numId="19">
    <w:abstractNumId w:val="31"/>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27"/>
  </w:num>
  <w:num w:numId="31">
    <w:abstractNumId w:val="21"/>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attachedTemplate r:id="rId1"/>
  <w:linkStyles/>
  <w:stylePaneFormatFilter w:val="3701"/>
  <w:trackRevisions/>
  <w:doNotTrackMoves/>
  <w:defaultTabStop w:val="720"/>
  <w:characterSpacingControl w:val="doNotCompress"/>
  <w:savePreviewPicture/>
  <w:hdrShapeDefaults>
    <o:shapedefaults v:ext="edit" spidmax="12290"/>
  </w:hdrShapeDefaults>
  <w:footnotePr>
    <w:pos w:val="sectEnd"/>
    <w:numStart w:val="0"/>
    <w:footnote w:id="-1"/>
    <w:footnote w:id="0"/>
  </w:footnotePr>
  <w:endnotePr>
    <w:numFmt w:val="decimal"/>
    <w:numStart w:val="0"/>
    <w:endnote w:id="-1"/>
    <w:endnote w:id="0"/>
  </w:endnotePr>
  <w:compat/>
  <w:rsids>
    <w:rsidRoot w:val="004B76B2"/>
    <w:rsid w:val="000100B6"/>
    <w:rsid w:val="00014960"/>
    <w:rsid w:val="00016C13"/>
    <w:rsid w:val="00021586"/>
    <w:rsid w:val="0002400F"/>
    <w:rsid w:val="00026AC6"/>
    <w:rsid w:val="000303DC"/>
    <w:rsid w:val="000347C0"/>
    <w:rsid w:val="00036E02"/>
    <w:rsid w:val="00051075"/>
    <w:rsid w:val="00054C28"/>
    <w:rsid w:val="0007483A"/>
    <w:rsid w:val="00087194"/>
    <w:rsid w:val="000A0B3B"/>
    <w:rsid w:val="000A4E12"/>
    <w:rsid w:val="000A5213"/>
    <w:rsid w:val="000A5ED0"/>
    <w:rsid w:val="000A7235"/>
    <w:rsid w:val="000B3746"/>
    <w:rsid w:val="000B4703"/>
    <w:rsid w:val="000B6DAD"/>
    <w:rsid w:val="000C1C9F"/>
    <w:rsid w:val="000C70F7"/>
    <w:rsid w:val="000D0376"/>
    <w:rsid w:val="000D403F"/>
    <w:rsid w:val="000E1168"/>
    <w:rsid w:val="000F2E4A"/>
    <w:rsid w:val="00105E2F"/>
    <w:rsid w:val="00113472"/>
    <w:rsid w:val="00113C36"/>
    <w:rsid w:val="001143A8"/>
    <w:rsid w:val="00114C32"/>
    <w:rsid w:val="00117878"/>
    <w:rsid w:val="001261D7"/>
    <w:rsid w:val="00126B34"/>
    <w:rsid w:val="00126E72"/>
    <w:rsid w:val="001300EF"/>
    <w:rsid w:val="00135198"/>
    <w:rsid w:val="00142FC6"/>
    <w:rsid w:val="00144111"/>
    <w:rsid w:val="00153A7D"/>
    <w:rsid w:val="0015482B"/>
    <w:rsid w:val="00166E87"/>
    <w:rsid w:val="0016762F"/>
    <w:rsid w:val="00167C5F"/>
    <w:rsid w:val="001859A6"/>
    <w:rsid w:val="00187FD0"/>
    <w:rsid w:val="0019577F"/>
    <w:rsid w:val="001A0522"/>
    <w:rsid w:val="001A5E3E"/>
    <w:rsid w:val="001A716E"/>
    <w:rsid w:val="001A792E"/>
    <w:rsid w:val="001C55FF"/>
    <w:rsid w:val="001D467C"/>
    <w:rsid w:val="001D4CBB"/>
    <w:rsid w:val="001E2FD5"/>
    <w:rsid w:val="001F1819"/>
    <w:rsid w:val="001F43A9"/>
    <w:rsid w:val="001F5A55"/>
    <w:rsid w:val="0020246A"/>
    <w:rsid w:val="002068D1"/>
    <w:rsid w:val="002140A3"/>
    <w:rsid w:val="00214D72"/>
    <w:rsid w:val="002220A6"/>
    <w:rsid w:val="002460DE"/>
    <w:rsid w:val="002530DF"/>
    <w:rsid w:val="002625C7"/>
    <w:rsid w:val="00262F8D"/>
    <w:rsid w:val="0026304B"/>
    <w:rsid w:val="002672B0"/>
    <w:rsid w:val="00272A1E"/>
    <w:rsid w:val="0027650B"/>
    <w:rsid w:val="00283E99"/>
    <w:rsid w:val="00291660"/>
    <w:rsid w:val="00292197"/>
    <w:rsid w:val="002A4976"/>
    <w:rsid w:val="002B43D3"/>
    <w:rsid w:val="002C0269"/>
    <w:rsid w:val="002D0243"/>
    <w:rsid w:val="002D69C4"/>
    <w:rsid w:val="002E2444"/>
    <w:rsid w:val="002E4473"/>
    <w:rsid w:val="002E4B0C"/>
    <w:rsid w:val="002F2114"/>
    <w:rsid w:val="00300BD4"/>
    <w:rsid w:val="0030158B"/>
    <w:rsid w:val="00302EB5"/>
    <w:rsid w:val="003106EF"/>
    <w:rsid w:val="003225F3"/>
    <w:rsid w:val="003253ED"/>
    <w:rsid w:val="003260B9"/>
    <w:rsid w:val="00333E58"/>
    <w:rsid w:val="0033498E"/>
    <w:rsid w:val="00350E21"/>
    <w:rsid w:val="00364859"/>
    <w:rsid w:val="00375EC4"/>
    <w:rsid w:val="00380D60"/>
    <w:rsid w:val="003959D0"/>
    <w:rsid w:val="00395ACD"/>
    <w:rsid w:val="003A1985"/>
    <w:rsid w:val="003A33DA"/>
    <w:rsid w:val="003A7437"/>
    <w:rsid w:val="003B3976"/>
    <w:rsid w:val="003C3E3E"/>
    <w:rsid w:val="003D2531"/>
    <w:rsid w:val="003D3C00"/>
    <w:rsid w:val="003D4347"/>
    <w:rsid w:val="003D70C2"/>
    <w:rsid w:val="003E298C"/>
    <w:rsid w:val="003E683C"/>
    <w:rsid w:val="003F41AF"/>
    <w:rsid w:val="003F63AE"/>
    <w:rsid w:val="004005A0"/>
    <w:rsid w:val="00402F98"/>
    <w:rsid w:val="00403C65"/>
    <w:rsid w:val="00420769"/>
    <w:rsid w:val="00426F2E"/>
    <w:rsid w:val="00432424"/>
    <w:rsid w:val="004523A0"/>
    <w:rsid w:val="0045397C"/>
    <w:rsid w:val="00453E26"/>
    <w:rsid w:val="00456F95"/>
    <w:rsid w:val="0046291B"/>
    <w:rsid w:val="0047783F"/>
    <w:rsid w:val="004864DE"/>
    <w:rsid w:val="00490BC3"/>
    <w:rsid w:val="004A0716"/>
    <w:rsid w:val="004A2F07"/>
    <w:rsid w:val="004B2458"/>
    <w:rsid w:val="004B76B2"/>
    <w:rsid w:val="004C7785"/>
    <w:rsid w:val="004D3114"/>
    <w:rsid w:val="004E29D8"/>
    <w:rsid w:val="004E5063"/>
    <w:rsid w:val="004E5B95"/>
    <w:rsid w:val="004F0A05"/>
    <w:rsid w:val="004F1F84"/>
    <w:rsid w:val="00502616"/>
    <w:rsid w:val="00512FA6"/>
    <w:rsid w:val="00514C2F"/>
    <w:rsid w:val="00514DD1"/>
    <w:rsid w:val="00521C7F"/>
    <w:rsid w:val="005233D3"/>
    <w:rsid w:val="0052423D"/>
    <w:rsid w:val="00524608"/>
    <w:rsid w:val="0053229A"/>
    <w:rsid w:val="00533549"/>
    <w:rsid w:val="005515E8"/>
    <w:rsid w:val="00553C88"/>
    <w:rsid w:val="005563A3"/>
    <w:rsid w:val="0056311D"/>
    <w:rsid w:val="00564440"/>
    <w:rsid w:val="0056750E"/>
    <w:rsid w:val="005737E2"/>
    <w:rsid w:val="00575ADC"/>
    <w:rsid w:val="00577C1D"/>
    <w:rsid w:val="0058542A"/>
    <w:rsid w:val="00590156"/>
    <w:rsid w:val="005902A2"/>
    <w:rsid w:val="005916D0"/>
    <w:rsid w:val="00592385"/>
    <w:rsid w:val="005C1407"/>
    <w:rsid w:val="005C2F45"/>
    <w:rsid w:val="005C3162"/>
    <w:rsid w:val="005C4EA0"/>
    <w:rsid w:val="005C786C"/>
    <w:rsid w:val="005C78EA"/>
    <w:rsid w:val="005C7DAA"/>
    <w:rsid w:val="005D047D"/>
    <w:rsid w:val="005D3BE1"/>
    <w:rsid w:val="005D4F47"/>
    <w:rsid w:val="005E0291"/>
    <w:rsid w:val="005F33D2"/>
    <w:rsid w:val="005F5E52"/>
    <w:rsid w:val="005F6ED2"/>
    <w:rsid w:val="00603085"/>
    <w:rsid w:val="006117AA"/>
    <w:rsid w:val="00616BF2"/>
    <w:rsid w:val="0062268E"/>
    <w:rsid w:val="00623B2A"/>
    <w:rsid w:val="00632980"/>
    <w:rsid w:val="00635648"/>
    <w:rsid w:val="0064177A"/>
    <w:rsid w:val="006428BA"/>
    <w:rsid w:val="00652205"/>
    <w:rsid w:val="0065240F"/>
    <w:rsid w:val="00657D0A"/>
    <w:rsid w:val="00660F81"/>
    <w:rsid w:val="00663668"/>
    <w:rsid w:val="00664E0B"/>
    <w:rsid w:val="006832B5"/>
    <w:rsid w:val="0068394A"/>
    <w:rsid w:val="006851EC"/>
    <w:rsid w:val="00694A77"/>
    <w:rsid w:val="006A6BF9"/>
    <w:rsid w:val="006B0F7E"/>
    <w:rsid w:val="006B7C5A"/>
    <w:rsid w:val="006C054C"/>
    <w:rsid w:val="006C2BF6"/>
    <w:rsid w:val="006D2703"/>
    <w:rsid w:val="006D53EA"/>
    <w:rsid w:val="006D5D2D"/>
    <w:rsid w:val="006E1B03"/>
    <w:rsid w:val="006E318E"/>
    <w:rsid w:val="006E361B"/>
    <w:rsid w:val="006E3D90"/>
    <w:rsid w:val="006F1060"/>
    <w:rsid w:val="006F4E38"/>
    <w:rsid w:val="00703724"/>
    <w:rsid w:val="00703A81"/>
    <w:rsid w:val="00706E89"/>
    <w:rsid w:val="00706F1E"/>
    <w:rsid w:val="00710639"/>
    <w:rsid w:val="00713161"/>
    <w:rsid w:val="0072219F"/>
    <w:rsid w:val="00724F30"/>
    <w:rsid w:val="00731CE1"/>
    <w:rsid w:val="00751234"/>
    <w:rsid w:val="00753EB6"/>
    <w:rsid w:val="007714AE"/>
    <w:rsid w:val="00777169"/>
    <w:rsid w:val="00786DA3"/>
    <w:rsid w:val="007A37EC"/>
    <w:rsid w:val="007A731E"/>
    <w:rsid w:val="007A7D6F"/>
    <w:rsid w:val="007B0412"/>
    <w:rsid w:val="007B34E7"/>
    <w:rsid w:val="007B4387"/>
    <w:rsid w:val="007B5306"/>
    <w:rsid w:val="007B6D92"/>
    <w:rsid w:val="007B730F"/>
    <w:rsid w:val="007C3E8C"/>
    <w:rsid w:val="007C6781"/>
    <w:rsid w:val="007E14DB"/>
    <w:rsid w:val="007F3BFB"/>
    <w:rsid w:val="007F54F0"/>
    <w:rsid w:val="00800955"/>
    <w:rsid w:val="00800E44"/>
    <w:rsid w:val="00801636"/>
    <w:rsid w:val="00806045"/>
    <w:rsid w:val="0080799C"/>
    <w:rsid w:val="00840EA5"/>
    <w:rsid w:val="008535A1"/>
    <w:rsid w:val="008543B8"/>
    <w:rsid w:val="0085478E"/>
    <w:rsid w:val="008678B1"/>
    <w:rsid w:val="008701DC"/>
    <w:rsid w:val="0087207A"/>
    <w:rsid w:val="00877DDA"/>
    <w:rsid w:val="00883DFB"/>
    <w:rsid w:val="00897EC8"/>
    <w:rsid w:val="008C1728"/>
    <w:rsid w:val="008C47D1"/>
    <w:rsid w:val="008D0891"/>
    <w:rsid w:val="008D2A97"/>
    <w:rsid w:val="008E5047"/>
    <w:rsid w:val="008E54B1"/>
    <w:rsid w:val="008E67CB"/>
    <w:rsid w:val="008F2F53"/>
    <w:rsid w:val="008F326F"/>
    <w:rsid w:val="008F7086"/>
    <w:rsid w:val="0090112F"/>
    <w:rsid w:val="00910436"/>
    <w:rsid w:val="009132BC"/>
    <w:rsid w:val="0091469E"/>
    <w:rsid w:val="00914E2F"/>
    <w:rsid w:val="009262F7"/>
    <w:rsid w:val="0092663E"/>
    <w:rsid w:val="00926963"/>
    <w:rsid w:val="00932312"/>
    <w:rsid w:val="0093302F"/>
    <w:rsid w:val="00935297"/>
    <w:rsid w:val="009402D3"/>
    <w:rsid w:val="009462BA"/>
    <w:rsid w:val="009542AC"/>
    <w:rsid w:val="00955220"/>
    <w:rsid w:val="009567B3"/>
    <w:rsid w:val="0096781F"/>
    <w:rsid w:val="00972EAA"/>
    <w:rsid w:val="009750B0"/>
    <w:rsid w:val="00977CCA"/>
    <w:rsid w:val="009831A4"/>
    <w:rsid w:val="009873CC"/>
    <w:rsid w:val="00993734"/>
    <w:rsid w:val="009B4FDB"/>
    <w:rsid w:val="009B6ADE"/>
    <w:rsid w:val="009B7C91"/>
    <w:rsid w:val="009C2710"/>
    <w:rsid w:val="009C75E9"/>
    <w:rsid w:val="009D02D8"/>
    <w:rsid w:val="009D75F7"/>
    <w:rsid w:val="00A1223B"/>
    <w:rsid w:val="00A14B5D"/>
    <w:rsid w:val="00A2662F"/>
    <w:rsid w:val="00A3192B"/>
    <w:rsid w:val="00A31985"/>
    <w:rsid w:val="00A44441"/>
    <w:rsid w:val="00A44B22"/>
    <w:rsid w:val="00A51C44"/>
    <w:rsid w:val="00A559CA"/>
    <w:rsid w:val="00A55DB4"/>
    <w:rsid w:val="00A601BA"/>
    <w:rsid w:val="00A64850"/>
    <w:rsid w:val="00A832A0"/>
    <w:rsid w:val="00A83B7D"/>
    <w:rsid w:val="00A862AD"/>
    <w:rsid w:val="00A864FB"/>
    <w:rsid w:val="00A87EDE"/>
    <w:rsid w:val="00A97B03"/>
    <w:rsid w:val="00AA2F11"/>
    <w:rsid w:val="00AA443D"/>
    <w:rsid w:val="00AA7E95"/>
    <w:rsid w:val="00AB604D"/>
    <w:rsid w:val="00AB6B01"/>
    <w:rsid w:val="00AC24FD"/>
    <w:rsid w:val="00AC5154"/>
    <w:rsid w:val="00AC5793"/>
    <w:rsid w:val="00AC73D5"/>
    <w:rsid w:val="00AD279A"/>
    <w:rsid w:val="00AD2BCE"/>
    <w:rsid w:val="00AE0519"/>
    <w:rsid w:val="00AE408B"/>
    <w:rsid w:val="00AF046B"/>
    <w:rsid w:val="00AF4EBF"/>
    <w:rsid w:val="00AF64C8"/>
    <w:rsid w:val="00B12E78"/>
    <w:rsid w:val="00B23DB7"/>
    <w:rsid w:val="00B32952"/>
    <w:rsid w:val="00B351FF"/>
    <w:rsid w:val="00B37C37"/>
    <w:rsid w:val="00B45412"/>
    <w:rsid w:val="00B503E3"/>
    <w:rsid w:val="00B544AE"/>
    <w:rsid w:val="00B57380"/>
    <w:rsid w:val="00B57FEA"/>
    <w:rsid w:val="00B603CD"/>
    <w:rsid w:val="00B606DB"/>
    <w:rsid w:val="00B65A79"/>
    <w:rsid w:val="00B73462"/>
    <w:rsid w:val="00B74F36"/>
    <w:rsid w:val="00B8466B"/>
    <w:rsid w:val="00B925DC"/>
    <w:rsid w:val="00BA20DB"/>
    <w:rsid w:val="00BA6D74"/>
    <w:rsid w:val="00BA6DC9"/>
    <w:rsid w:val="00BA70DE"/>
    <w:rsid w:val="00BC7334"/>
    <w:rsid w:val="00BD4446"/>
    <w:rsid w:val="00BD50BD"/>
    <w:rsid w:val="00BD71ED"/>
    <w:rsid w:val="00BE1F0C"/>
    <w:rsid w:val="00BE5BEF"/>
    <w:rsid w:val="00BE668B"/>
    <w:rsid w:val="00BE77BD"/>
    <w:rsid w:val="00BF0ABE"/>
    <w:rsid w:val="00C04263"/>
    <w:rsid w:val="00C110A9"/>
    <w:rsid w:val="00C1289C"/>
    <w:rsid w:val="00C145B5"/>
    <w:rsid w:val="00C148E3"/>
    <w:rsid w:val="00C1782B"/>
    <w:rsid w:val="00C17BB5"/>
    <w:rsid w:val="00C2307E"/>
    <w:rsid w:val="00C232BC"/>
    <w:rsid w:val="00C30B0F"/>
    <w:rsid w:val="00C3457A"/>
    <w:rsid w:val="00C35884"/>
    <w:rsid w:val="00C37794"/>
    <w:rsid w:val="00C41F01"/>
    <w:rsid w:val="00C439D1"/>
    <w:rsid w:val="00C505C0"/>
    <w:rsid w:val="00C64AFA"/>
    <w:rsid w:val="00C67C2C"/>
    <w:rsid w:val="00C727B1"/>
    <w:rsid w:val="00C761A8"/>
    <w:rsid w:val="00C848C4"/>
    <w:rsid w:val="00CA022D"/>
    <w:rsid w:val="00CA1C20"/>
    <w:rsid w:val="00CA5475"/>
    <w:rsid w:val="00CA7B38"/>
    <w:rsid w:val="00CB1F95"/>
    <w:rsid w:val="00CB71C2"/>
    <w:rsid w:val="00CC699D"/>
    <w:rsid w:val="00CD33ED"/>
    <w:rsid w:val="00CD4351"/>
    <w:rsid w:val="00CD4BBB"/>
    <w:rsid w:val="00D0283E"/>
    <w:rsid w:val="00D06CF6"/>
    <w:rsid w:val="00D11975"/>
    <w:rsid w:val="00D2009C"/>
    <w:rsid w:val="00D25619"/>
    <w:rsid w:val="00D346B2"/>
    <w:rsid w:val="00D37595"/>
    <w:rsid w:val="00D420F3"/>
    <w:rsid w:val="00D63C62"/>
    <w:rsid w:val="00D641B0"/>
    <w:rsid w:val="00D64C17"/>
    <w:rsid w:val="00D65677"/>
    <w:rsid w:val="00D83D35"/>
    <w:rsid w:val="00D86914"/>
    <w:rsid w:val="00D9008E"/>
    <w:rsid w:val="00D9009E"/>
    <w:rsid w:val="00D95AD4"/>
    <w:rsid w:val="00D95BE2"/>
    <w:rsid w:val="00D95FED"/>
    <w:rsid w:val="00D9702F"/>
    <w:rsid w:val="00DA1BC6"/>
    <w:rsid w:val="00DA2820"/>
    <w:rsid w:val="00DA2A19"/>
    <w:rsid w:val="00DA42B9"/>
    <w:rsid w:val="00DB54B7"/>
    <w:rsid w:val="00DD0771"/>
    <w:rsid w:val="00DD2D62"/>
    <w:rsid w:val="00DE0475"/>
    <w:rsid w:val="00DE57C7"/>
    <w:rsid w:val="00DE6722"/>
    <w:rsid w:val="00DF2EA3"/>
    <w:rsid w:val="00DF5825"/>
    <w:rsid w:val="00DF6F58"/>
    <w:rsid w:val="00E13D56"/>
    <w:rsid w:val="00E21BD3"/>
    <w:rsid w:val="00E25BC7"/>
    <w:rsid w:val="00E4149E"/>
    <w:rsid w:val="00E53163"/>
    <w:rsid w:val="00E55F83"/>
    <w:rsid w:val="00E57118"/>
    <w:rsid w:val="00E63C07"/>
    <w:rsid w:val="00E73008"/>
    <w:rsid w:val="00E74751"/>
    <w:rsid w:val="00E846BB"/>
    <w:rsid w:val="00E8507D"/>
    <w:rsid w:val="00E85A7F"/>
    <w:rsid w:val="00E86A19"/>
    <w:rsid w:val="00E91FBC"/>
    <w:rsid w:val="00E93066"/>
    <w:rsid w:val="00E9307C"/>
    <w:rsid w:val="00E954C8"/>
    <w:rsid w:val="00E97E8B"/>
    <w:rsid w:val="00EA4525"/>
    <w:rsid w:val="00EB3273"/>
    <w:rsid w:val="00EB43EE"/>
    <w:rsid w:val="00EC44A5"/>
    <w:rsid w:val="00EC5D7B"/>
    <w:rsid w:val="00EC67FC"/>
    <w:rsid w:val="00ED16D2"/>
    <w:rsid w:val="00ED1936"/>
    <w:rsid w:val="00EE23B2"/>
    <w:rsid w:val="00EE2848"/>
    <w:rsid w:val="00EE57AE"/>
    <w:rsid w:val="00F03442"/>
    <w:rsid w:val="00F03DCD"/>
    <w:rsid w:val="00F0793A"/>
    <w:rsid w:val="00F10E45"/>
    <w:rsid w:val="00F22930"/>
    <w:rsid w:val="00F22A20"/>
    <w:rsid w:val="00F27A8C"/>
    <w:rsid w:val="00F37A74"/>
    <w:rsid w:val="00F41406"/>
    <w:rsid w:val="00F4278C"/>
    <w:rsid w:val="00F51B40"/>
    <w:rsid w:val="00F61D15"/>
    <w:rsid w:val="00F77216"/>
    <w:rsid w:val="00F77B2E"/>
    <w:rsid w:val="00F82BE9"/>
    <w:rsid w:val="00F84499"/>
    <w:rsid w:val="00F94628"/>
    <w:rsid w:val="00FA08D8"/>
    <w:rsid w:val="00FA0FC5"/>
    <w:rsid w:val="00FA1600"/>
    <w:rsid w:val="00FA2A74"/>
    <w:rsid w:val="00FA2F20"/>
    <w:rsid w:val="00FA5E18"/>
    <w:rsid w:val="00FB4446"/>
    <w:rsid w:val="00FB44D0"/>
    <w:rsid w:val="00FB75F8"/>
    <w:rsid w:val="00FC2128"/>
    <w:rsid w:val="00FC6C47"/>
    <w:rsid w:val="00FD1580"/>
    <w:rsid w:val="00FD2BB3"/>
    <w:rsid w:val="00FE519A"/>
    <w:rsid w:val="00FE710D"/>
    <w:rsid w:val="00FF1CC2"/>
    <w:rsid w:val="00FF2913"/>
    <w:rsid w:val="00FF51C1"/>
  </w:rsids>
  <m:mathPr>
    <m:mathFont m:val="AGaramond Bol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2312"/>
    <w:pPr>
      <w:spacing w:after="200" w:line="276" w:lineRule="auto"/>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932312"/>
    <w:pPr>
      <w:keepNext/>
      <w:spacing w:before="240"/>
      <w:outlineLvl w:val="0"/>
    </w:pPr>
    <w:rPr>
      <w:b/>
      <w:caps/>
      <w:sz w:val="28"/>
      <w:szCs w:val="28"/>
    </w:rPr>
  </w:style>
  <w:style w:type="paragraph" w:styleId="Heading2">
    <w:name w:val="heading 2"/>
    <w:basedOn w:val="Normal"/>
    <w:next w:val="Normal"/>
    <w:link w:val="Heading2Char"/>
    <w:uiPriority w:val="99"/>
    <w:qFormat/>
    <w:rsid w:val="009323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9323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32312"/>
    <w:pPr>
      <w:keepNext/>
      <w:spacing w:after="0" w:line="240" w:lineRule="exact"/>
      <w:outlineLvl w:val="3"/>
    </w:pPr>
    <w:rPr>
      <w:rFonts w:ascii="Times New Roman" w:eastAsia="Times New Roman" w:hAnsi="Times New Roman" w:cs="Times New Roman"/>
      <w:szCs w:val="20"/>
    </w:rPr>
  </w:style>
  <w:style w:type="paragraph" w:styleId="Heading5">
    <w:name w:val="heading 5"/>
    <w:basedOn w:val="Normal"/>
    <w:next w:val="Normal"/>
    <w:link w:val="Heading5Char"/>
    <w:uiPriority w:val="99"/>
    <w:qFormat/>
    <w:rsid w:val="00932312"/>
    <w:pPr>
      <w:spacing w:after="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932312"/>
    <w:pPr>
      <w:outlineLvl w:val="5"/>
    </w:pPr>
  </w:style>
  <w:style w:type="paragraph" w:styleId="Heading7">
    <w:name w:val="heading 7"/>
    <w:basedOn w:val="Normal"/>
    <w:next w:val="Normal"/>
    <w:link w:val="Heading7Char"/>
    <w:qFormat/>
    <w:rsid w:val="00932312"/>
    <w:pPr>
      <w:outlineLvl w:val="6"/>
    </w:pPr>
  </w:style>
  <w:style w:type="paragraph" w:styleId="Heading8">
    <w:name w:val="heading 8"/>
    <w:basedOn w:val="Normal"/>
    <w:next w:val="Normal"/>
    <w:link w:val="Heading8Char"/>
    <w:qFormat/>
    <w:rsid w:val="00932312"/>
    <w:pPr>
      <w:outlineLvl w:val="7"/>
    </w:pPr>
  </w:style>
  <w:style w:type="paragraph" w:styleId="Heading9">
    <w:name w:val="heading 9"/>
    <w:basedOn w:val="Normal"/>
    <w:next w:val="Normal"/>
    <w:link w:val="Heading9Char"/>
    <w:qFormat/>
    <w:rsid w:val="00932312"/>
    <w:pPr>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
    <w:name w:val="Para"/>
    <w:qFormat/>
    <w:rsid w:val="00932312"/>
    <w:pPr>
      <w:spacing w:after="120"/>
      <w:ind w:left="720" w:firstLine="720"/>
    </w:pPr>
    <w:rPr>
      <w:snapToGrid w:val="0"/>
      <w:sz w:val="26"/>
    </w:rPr>
  </w:style>
  <w:style w:type="paragraph" w:customStyle="1" w:styleId="AbstractHead">
    <w:name w:val="AbstractHead"/>
    <w:basedOn w:val="Para"/>
    <w:next w:val="AbstractPara"/>
    <w:rsid w:val="0093231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32312"/>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rPr>
  </w:style>
  <w:style w:type="paragraph" w:customStyle="1" w:styleId="Acknowledgments">
    <w:name w:val="Acknowledgments"/>
    <w:basedOn w:val="Normal"/>
    <w:rsid w:val="00932312"/>
    <w:pPr>
      <w:spacing w:after="120"/>
      <w:ind w:left="720" w:firstLine="720"/>
    </w:pPr>
    <w:rPr>
      <w:snapToGrid w:val="0"/>
      <w:sz w:val="26"/>
    </w:rPr>
  </w:style>
  <w:style w:type="paragraph" w:customStyle="1" w:styleId="Address">
    <w:name w:val="Address"/>
    <w:basedOn w:val="Normal"/>
    <w:rsid w:val="00932312"/>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932312"/>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AddressName">
    <w:name w:val="AddressName"/>
    <w:basedOn w:val="Normal"/>
    <w:next w:val="Normal"/>
    <w:rsid w:val="00932312"/>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Question">
    <w:name w:val="Question"/>
    <w:next w:val="Option"/>
    <w:rsid w:val="00932312"/>
    <w:pPr>
      <w:spacing w:after="120"/>
      <w:ind w:left="2160" w:hanging="720"/>
    </w:pPr>
    <w:rPr>
      <w:sz w:val="26"/>
    </w:rPr>
  </w:style>
  <w:style w:type="paragraph" w:customStyle="1" w:styleId="Option">
    <w:name w:val="Option"/>
    <w:basedOn w:val="Question"/>
    <w:rsid w:val="00932312"/>
    <w:pPr>
      <w:ind w:left="2880"/>
    </w:pPr>
  </w:style>
  <w:style w:type="paragraph" w:customStyle="1" w:styleId="Answer">
    <w:name w:val="Answer"/>
    <w:basedOn w:val="Option"/>
    <w:next w:val="Explanation"/>
    <w:rsid w:val="00932312"/>
    <w:pPr>
      <w:widowControl w:val="0"/>
    </w:pPr>
    <w:rPr>
      <w:snapToGrid w:val="0"/>
    </w:rPr>
  </w:style>
  <w:style w:type="paragraph" w:customStyle="1" w:styleId="AnswersHead">
    <w:name w:val="AnswersHead"/>
    <w:basedOn w:val="Normal"/>
    <w:next w:val="Para"/>
    <w:rsid w:val="00932312"/>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ChapterTitle">
    <w:name w:val="ChapterTitle"/>
    <w:next w:val="Para"/>
    <w:qFormat/>
    <w:rsid w:val="00932312"/>
    <w:pPr>
      <w:spacing w:after="360"/>
      <w:outlineLvl w:val="0"/>
    </w:pPr>
    <w:rPr>
      <w:rFonts w:ascii="Arial" w:hAnsi="Arial"/>
      <w:b/>
      <w:snapToGrid w:val="0"/>
      <w:sz w:val="60"/>
    </w:rPr>
  </w:style>
  <w:style w:type="paragraph" w:customStyle="1" w:styleId="AppendixTitle">
    <w:name w:val="AppendixTitle"/>
    <w:basedOn w:val="ChapterTitle"/>
    <w:next w:val="Para"/>
    <w:rsid w:val="00932312"/>
    <w:pPr>
      <w:spacing w:before="120" w:after="120"/>
    </w:pPr>
  </w:style>
  <w:style w:type="paragraph" w:customStyle="1" w:styleId="AuthorBio">
    <w:name w:val="AuthorBio"/>
    <w:rsid w:val="00932312"/>
    <w:pPr>
      <w:spacing w:before="240" w:after="240"/>
      <w:ind w:firstLine="720"/>
    </w:pPr>
    <w:rPr>
      <w:rFonts w:ascii="Arial" w:hAnsi="Arial"/>
    </w:rPr>
  </w:style>
  <w:style w:type="paragraph" w:styleId="BalloonText">
    <w:name w:val="Balloon Text"/>
    <w:basedOn w:val="Normal"/>
    <w:link w:val="BalloonTextChar"/>
    <w:semiHidden/>
    <w:rsid w:val="00932312"/>
    <w:rPr>
      <w:rFonts w:ascii="Tahoma" w:hAnsi="Tahoma"/>
      <w:sz w:val="16"/>
    </w:rPr>
  </w:style>
  <w:style w:type="paragraph" w:styleId="Bibliography">
    <w:name w:val="Bibliography"/>
    <w:basedOn w:val="Normal"/>
    <w:next w:val="Normal"/>
    <w:uiPriority w:val="99"/>
    <w:semiHidden/>
    <w:rsid w:val="00932312"/>
  </w:style>
  <w:style w:type="paragraph" w:customStyle="1" w:styleId="BibliographyEntry">
    <w:name w:val="BibliographyEntry"/>
    <w:rsid w:val="00932312"/>
    <w:pPr>
      <w:ind w:left="1440" w:hanging="720"/>
    </w:pPr>
    <w:rPr>
      <w:rFonts w:ascii="Arial" w:hAnsi="Arial" w:cs="Tahoma"/>
      <w:sz w:val="26"/>
      <w:szCs w:val="16"/>
    </w:rPr>
  </w:style>
  <w:style w:type="paragraph" w:customStyle="1" w:styleId="BibliographyHead">
    <w:name w:val="BibliographyHead"/>
    <w:next w:val="BibliographyEntry"/>
    <w:rsid w:val="00932312"/>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32312"/>
    <w:rPr>
      <w:rFonts w:ascii="Arial" w:hAnsi="Arial"/>
      <w:b/>
      <w:smallCaps/>
      <w:sz w:val="60"/>
      <w:szCs w:val="60"/>
    </w:rPr>
  </w:style>
  <w:style w:type="character" w:customStyle="1" w:styleId="BoldItalic">
    <w:name w:val="BoldItalic"/>
    <w:rsid w:val="00932312"/>
    <w:rPr>
      <w:b/>
      <w:i/>
    </w:rPr>
  </w:style>
  <w:style w:type="character" w:styleId="BookTitle">
    <w:name w:val="Book Title"/>
    <w:basedOn w:val="DefaultParagraphFont"/>
    <w:uiPriority w:val="99"/>
    <w:qFormat/>
    <w:rsid w:val="00932312"/>
    <w:rPr>
      <w:b/>
      <w:bCs/>
      <w:smallCaps/>
      <w:spacing w:val="5"/>
    </w:rPr>
  </w:style>
  <w:style w:type="paragraph" w:customStyle="1" w:styleId="BookAuthor">
    <w:name w:val="BookAuthor"/>
    <w:basedOn w:val="Normal"/>
    <w:rsid w:val="00932312"/>
    <w:pPr>
      <w:spacing w:before="120" w:after="1000" w:line="240" w:lineRule="auto"/>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932312"/>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932312"/>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932312"/>
    <w:pPr>
      <w:ind w:left="4320"/>
    </w:pPr>
    <w:rPr>
      <w:snapToGrid w:val="0"/>
    </w:rPr>
  </w:style>
  <w:style w:type="paragraph" w:customStyle="1" w:styleId="BookReviewItem">
    <w:name w:val="BookReviewItem"/>
    <w:rsid w:val="00932312"/>
    <w:pPr>
      <w:spacing w:before="240" w:after="240"/>
      <w:ind w:left="3600" w:right="1440" w:hanging="720"/>
    </w:pPr>
    <w:rPr>
      <w:sz w:val="28"/>
    </w:rPr>
  </w:style>
  <w:style w:type="paragraph" w:customStyle="1" w:styleId="BookTitle0">
    <w:name w:val="BookTitle"/>
    <w:basedOn w:val="Normal"/>
    <w:next w:val="Normal"/>
    <w:rsid w:val="00932312"/>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932312"/>
    <w:pPr>
      <w:pageBreakBefore w:val="0"/>
      <w:spacing w:before="480"/>
    </w:pPr>
    <w:rPr>
      <w:sz w:val="36"/>
    </w:rPr>
  </w:style>
  <w:style w:type="character" w:customStyle="1" w:styleId="Callout">
    <w:name w:val="Callout"/>
    <w:basedOn w:val="DefaultParagraphFont"/>
    <w:rsid w:val="00932312"/>
    <w:rPr>
      <w:bdr w:val="none" w:sz="0" w:space="0" w:color="auto"/>
      <w:shd w:val="clear" w:color="auto" w:fill="B2A1C7" w:themeFill="accent4" w:themeFillTint="99"/>
    </w:rPr>
  </w:style>
  <w:style w:type="paragraph" w:customStyle="1" w:styleId="ChapterSubtitle">
    <w:name w:val="ChapterSubtitle"/>
    <w:basedOn w:val="ChapterTitle"/>
    <w:next w:val="Para"/>
    <w:rsid w:val="00932312"/>
    <w:rPr>
      <w:sz w:val="44"/>
    </w:rPr>
  </w:style>
  <w:style w:type="paragraph" w:customStyle="1" w:styleId="ChapterAuthor">
    <w:name w:val="ChapterAuthor"/>
    <w:basedOn w:val="ChapterSubtitle"/>
    <w:next w:val="ChapterAuthorAffiliation"/>
    <w:rsid w:val="00932312"/>
    <w:pPr>
      <w:spacing w:after="120"/>
      <w:outlineLvl w:val="9"/>
    </w:pPr>
    <w:rPr>
      <w:i/>
      <w:sz w:val="36"/>
    </w:rPr>
  </w:style>
  <w:style w:type="paragraph" w:customStyle="1" w:styleId="ChapterAuthorAffiliation">
    <w:name w:val="ChapterAuthorAffiliation"/>
    <w:next w:val="Para"/>
    <w:rsid w:val="00932312"/>
    <w:pPr>
      <w:spacing w:after="120"/>
    </w:pPr>
    <w:rPr>
      <w:rFonts w:ascii="Arial" w:hAnsi="Arial"/>
      <w:i/>
      <w:smallCaps/>
      <w:snapToGrid w:val="0"/>
      <w:sz w:val="36"/>
    </w:rPr>
  </w:style>
  <w:style w:type="paragraph" w:customStyle="1" w:styleId="FootnoteEntry">
    <w:name w:val="FootnoteEntry"/>
    <w:rsid w:val="00932312"/>
    <w:pPr>
      <w:ind w:left="1440" w:hanging="720"/>
    </w:pPr>
    <w:rPr>
      <w:snapToGrid w:val="0"/>
    </w:rPr>
  </w:style>
  <w:style w:type="paragraph" w:customStyle="1" w:styleId="ChapterCredit">
    <w:name w:val="ChapterCredit"/>
    <w:basedOn w:val="FootnoteEntry"/>
    <w:next w:val="Para"/>
    <w:rsid w:val="00932312"/>
    <w:pPr>
      <w:spacing w:before="120" w:after="120"/>
      <w:ind w:left="0" w:firstLine="0"/>
    </w:pPr>
  </w:style>
  <w:style w:type="paragraph" w:customStyle="1" w:styleId="Objective">
    <w:name w:val="Objective"/>
    <w:rsid w:val="00932312"/>
    <w:pPr>
      <w:widowControl w:val="0"/>
      <w:spacing w:after="120"/>
      <w:ind w:left="2520" w:hanging="360"/>
    </w:pPr>
    <w:rPr>
      <w:rFonts w:ascii="Arial" w:hAnsi="Arial"/>
      <w:b/>
      <w:i/>
      <w:snapToGrid w:val="0"/>
      <w:u w:val="single"/>
    </w:rPr>
  </w:style>
  <w:style w:type="paragraph" w:customStyle="1" w:styleId="ChapterObjective">
    <w:name w:val="ChapterObjective"/>
    <w:basedOn w:val="Objective"/>
    <w:rsid w:val="00932312"/>
    <w:rPr>
      <w:i w:val="0"/>
    </w:rPr>
  </w:style>
  <w:style w:type="paragraph" w:customStyle="1" w:styleId="ChapterFeaturingList">
    <w:name w:val="ChapterFeaturingList"/>
    <w:basedOn w:val="ChapterObjective"/>
    <w:rsid w:val="00932312"/>
    <w:rPr>
      <w:b w:val="0"/>
      <w:sz w:val="26"/>
      <w:u w:val="none"/>
    </w:rPr>
  </w:style>
  <w:style w:type="paragraph" w:customStyle="1" w:styleId="ChapterFeaturingListSub">
    <w:name w:val="ChapterFeaturingListSub"/>
    <w:rsid w:val="00932312"/>
    <w:pPr>
      <w:spacing w:after="120"/>
      <w:ind w:left="2880"/>
      <w:contextualSpacing/>
    </w:pPr>
    <w:rPr>
      <w:rFonts w:ascii="Arial" w:hAnsi="Arial"/>
      <w:snapToGrid w:val="0"/>
      <w:sz w:val="26"/>
    </w:rPr>
  </w:style>
  <w:style w:type="paragraph" w:customStyle="1" w:styleId="ChapterFeaturingListSub2">
    <w:name w:val="ChapterFeaturingListSub2"/>
    <w:rsid w:val="00932312"/>
    <w:pPr>
      <w:spacing w:after="120"/>
      <w:ind w:left="3600"/>
    </w:pPr>
    <w:rPr>
      <w:rFonts w:ascii="Arial" w:hAnsi="Arial"/>
      <w:snapToGrid w:val="0"/>
      <w:sz w:val="26"/>
    </w:rPr>
  </w:style>
  <w:style w:type="paragraph" w:customStyle="1" w:styleId="ChapterIntroductionHead">
    <w:name w:val="ChapterIntroductionHead"/>
    <w:next w:val="ChapterIntroductionPara"/>
    <w:rsid w:val="00932312"/>
    <w:pPr>
      <w:ind w:left="1440"/>
      <w:outlineLvl w:val="0"/>
    </w:pPr>
    <w:rPr>
      <w:rFonts w:ascii="Arial" w:hAnsi="Arial"/>
      <w:b/>
      <w:snapToGrid w:val="0"/>
      <w:sz w:val="26"/>
    </w:rPr>
  </w:style>
  <w:style w:type="paragraph" w:customStyle="1" w:styleId="ChapterIntroductionPara">
    <w:name w:val="ChapterIntroductionPara"/>
    <w:next w:val="Para"/>
    <w:rsid w:val="00932312"/>
    <w:pPr>
      <w:ind w:left="1440"/>
    </w:pPr>
    <w:rPr>
      <w:rFonts w:ascii="Arial" w:hAnsi="Arial"/>
      <w:snapToGrid w:val="0"/>
      <w:sz w:val="26"/>
    </w:rPr>
  </w:style>
  <w:style w:type="paragraph" w:customStyle="1" w:styleId="ObjectiveTitle">
    <w:name w:val="ObjectiveTitle"/>
    <w:basedOn w:val="Objective"/>
    <w:next w:val="Objective"/>
    <w:rsid w:val="00932312"/>
    <w:pPr>
      <w:spacing w:before="240"/>
      <w:ind w:left="1800"/>
    </w:pPr>
    <w:rPr>
      <w:u w:val="none"/>
    </w:rPr>
  </w:style>
  <w:style w:type="paragraph" w:customStyle="1" w:styleId="ChapterObjectiveTitle">
    <w:name w:val="ChapterObjectiveTitle"/>
    <w:basedOn w:val="ObjectiveTitle"/>
    <w:next w:val="ChapterObjective"/>
    <w:rsid w:val="00932312"/>
    <w:pPr>
      <w:ind w:left="1440" w:firstLine="0"/>
    </w:pPr>
    <w:rPr>
      <w:i w:val="0"/>
    </w:rPr>
  </w:style>
  <w:style w:type="paragraph" w:customStyle="1" w:styleId="Subobjective">
    <w:name w:val="Subobjective"/>
    <w:basedOn w:val="Objective"/>
    <w:rsid w:val="00932312"/>
    <w:pPr>
      <w:keepNext/>
      <w:spacing w:before="180"/>
      <w:ind w:left="2880"/>
    </w:pPr>
  </w:style>
  <w:style w:type="paragraph" w:customStyle="1" w:styleId="ChapterSubobjective">
    <w:name w:val="ChapterSubobjective"/>
    <w:basedOn w:val="Subobjective"/>
    <w:rsid w:val="00932312"/>
    <w:pPr>
      <w:keepNext w:val="0"/>
    </w:pPr>
    <w:rPr>
      <w:i w:val="0"/>
    </w:rPr>
  </w:style>
  <w:style w:type="paragraph" w:customStyle="1" w:styleId="Code80">
    <w:name w:val="Code80"/>
    <w:rsid w:val="00932312"/>
    <w:pPr>
      <w:spacing w:before="120" w:after="120"/>
      <w:contextualSpacing/>
    </w:pPr>
    <w:rPr>
      <w:rFonts w:ascii="Courier New" w:hAnsi="Courier New"/>
      <w:noProof/>
      <w:snapToGrid w:val="0"/>
      <w:sz w:val="16"/>
    </w:rPr>
  </w:style>
  <w:style w:type="paragraph" w:customStyle="1" w:styleId="Code80Sub">
    <w:name w:val="Code80Sub"/>
    <w:rsid w:val="00932312"/>
    <w:pPr>
      <w:ind w:left="1440"/>
    </w:pPr>
    <w:rPr>
      <w:rFonts w:ascii="Courier New" w:hAnsi="Courier New"/>
      <w:noProof/>
      <w:snapToGrid w:val="0"/>
      <w:sz w:val="16"/>
      <w:lang w:val="de-DE"/>
    </w:rPr>
  </w:style>
  <w:style w:type="character" w:customStyle="1" w:styleId="CodeColorBlue">
    <w:name w:val="CodeColorBlue"/>
    <w:rsid w:val="00932312"/>
    <w:rPr>
      <w:rFonts w:cs="Arial"/>
      <w:color w:val="0000FF"/>
    </w:rPr>
  </w:style>
  <w:style w:type="character" w:customStyle="1" w:styleId="CodeColorBlue2">
    <w:name w:val="CodeColorBlue2"/>
    <w:rsid w:val="00932312"/>
    <w:rPr>
      <w:rFonts w:cs="Arial"/>
      <w:color w:val="0000A5"/>
    </w:rPr>
  </w:style>
  <w:style w:type="character" w:customStyle="1" w:styleId="CodeColorBlue3">
    <w:name w:val="CodeColorBlue3"/>
    <w:rsid w:val="00932312"/>
    <w:rPr>
      <w:rFonts w:cs="Arial"/>
      <w:color w:val="6464B9"/>
    </w:rPr>
  </w:style>
  <w:style w:type="character" w:customStyle="1" w:styleId="CodeColorBluegreen">
    <w:name w:val="CodeColorBluegreen"/>
    <w:rsid w:val="00932312"/>
    <w:rPr>
      <w:rFonts w:cs="Arial"/>
      <w:color w:val="2B91AF"/>
    </w:rPr>
  </w:style>
  <w:style w:type="character" w:customStyle="1" w:styleId="CodeColorBrown">
    <w:name w:val="CodeColorBrown"/>
    <w:rsid w:val="00932312"/>
    <w:rPr>
      <w:rFonts w:cs="Arial"/>
      <w:color w:val="A31515"/>
    </w:rPr>
  </w:style>
  <w:style w:type="character" w:customStyle="1" w:styleId="CodeColorDkBlue">
    <w:name w:val="CodeColorDkBlue"/>
    <w:rsid w:val="00932312"/>
    <w:rPr>
      <w:rFonts w:cs="Times New Roman"/>
      <w:color w:val="000080"/>
      <w:szCs w:val="22"/>
    </w:rPr>
  </w:style>
  <w:style w:type="character" w:customStyle="1" w:styleId="CodeColorGreen">
    <w:name w:val="CodeColorGreen"/>
    <w:rsid w:val="00932312"/>
    <w:rPr>
      <w:rFonts w:cs="Arial"/>
      <w:color w:val="008000"/>
    </w:rPr>
  </w:style>
  <w:style w:type="character" w:customStyle="1" w:styleId="CodeColorGreen2">
    <w:name w:val="CodeColorGreen2"/>
    <w:rsid w:val="00932312"/>
    <w:rPr>
      <w:rFonts w:cs="Arial"/>
      <w:color w:val="629755"/>
    </w:rPr>
  </w:style>
  <w:style w:type="character" w:customStyle="1" w:styleId="CodeColorGrey30">
    <w:name w:val="CodeColorGrey30"/>
    <w:rsid w:val="00932312"/>
    <w:rPr>
      <w:rFonts w:cs="Arial"/>
      <w:color w:val="808080"/>
    </w:rPr>
  </w:style>
  <w:style w:type="character" w:customStyle="1" w:styleId="CodeColorGrey55">
    <w:name w:val="CodeColorGrey55"/>
    <w:rsid w:val="00932312"/>
    <w:rPr>
      <w:rFonts w:cs="Arial"/>
      <w:color w:val="C0C0C0"/>
    </w:rPr>
  </w:style>
  <w:style w:type="character" w:customStyle="1" w:styleId="CodeColorGrey80">
    <w:name w:val="CodeColorGrey80"/>
    <w:rsid w:val="00932312"/>
    <w:rPr>
      <w:rFonts w:cs="Arial"/>
      <w:color w:val="555555"/>
    </w:rPr>
  </w:style>
  <w:style w:type="character" w:customStyle="1" w:styleId="CodeColorHotPink">
    <w:name w:val="CodeColorHotPink"/>
    <w:rsid w:val="00932312"/>
    <w:rPr>
      <w:rFonts w:cs="Times New Roman"/>
      <w:color w:val="DF36FA"/>
      <w:szCs w:val="18"/>
    </w:rPr>
  </w:style>
  <w:style w:type="character" w:customStyle="1" w:styleId="CodeColorMagenta">
    <w:name w:val="CodeColorMagenta"/>
    <w:rsid w:val="00932312"/>
    <w:rPr>
      <w:rFonts w:cs="Arial"/>
      <w:color w:val="844646"/>
    </w:rPr>
  </w:style>
  <w:style w:type="character" w:customStyle="1" w:styleId="CodeColorOrange">
    <w:name w:val="CodeColorOrange"/>
    <w:rsid w:val="00932312"/>
    <w:rPr>
      <w:rFonts w:cs="Arial"/>
      <w:color w:val="B96464"/>
    </w:rPr>
  </w:style>
  <w:style w:type="character" w:customStyle="1" w:styleId="CodeColorPeach">
    <w:name w:val="CodeColorPeach"/>
    <w:rsid w:val="00932312"/>
    <w:rPr>
      <w:rFonts w:cs="Arial"/>
      <w:color w:val="FFDBA3"/>
    </w:rPr>
  </w:style>
  <w:style w:type="character" w:customStyle="1" w:styleId="CodeColorPurple">
    <w:name w:val="CodeColorPurple"/>
    <w:rsid w:val="00932312"/>
    <w:rPr>
      <w:rFonts w:cs="Arial"/>
      <w:color w:val="951795"/>
    </w:rPr>
  </w:style>
  <w:style w:type="character" w:customStyle="1" w:styleId="CodeColorPurple2">
    <w:name w:val="CodeColorPurple2"/>
    <w:rsid w:val="00932312"/>
    <w:rPr>
      <w:rFonts w:cs="Arial"/>
      <w:color w:val="800080"/>
    </w:rPr>
  </w:style>
  <w:style w:type="character" w:customStyle="1" w:styleId="CodeColorRed">
    <w:name w:val="CodeColorRed"/>
    <w:rsid w:val="00932312"/>
    <w:rPr>
      <w:rFonts w:cs="Arial"/>
      <w:color w:val="FF0000"/>
    </w:rPr>
  </w:style>
  <w:style w:type="character" w:customStyle="1" w:styleId="CodeColorRed2">
    <w:name w:val="CodeColorRed2"/>
    <w:rsid w:val="00932312"/>
    <w:rPr>
      <w:rFonts w:cs="Arial"/>
      <w:color w:val="800000"/>
    </w:rPr>
  </w:style>
  <w:style w:type="character" w:customStyle="1" w:styleId="CodeColorRed3">
    <w:name w:val="CodeColorRed3"/>
    <w:rsid w:val="00932312"/>
    <w:rPr>
      <w:rFonts w:cs="Arial"/>
      <w:color w:val="A31515"/>
    </w:rPr>
  </w:style>
  <w:style w:type="character" w:customStyle="1" w:styleId="CodeColorTealBlue">
    <w:name w:val="CodeColorTealBlue"/>
    <w:rsid w:val="00932312"/>
    <w:rPr>
      <w:rFonts w:cs="Times New Roman"/>
      <w:color w:val="008080"/>
      <w:szCs w:val="22"/>
    </w:rPr>
  </w:style>
  <w:style w:type="character" w:customStyle="1" w:styleId="CodeColorWhite">
    <w:name w:val="CodeColorWhite"/>
    <w:rsid w:val="00932312"/>
    <w:rPr>
      <w:rFonts w:cs="Arial"/>
      <w:color w:val="FFFFFF"/>
      <w:bdr w:val="none" w:sz="0" w:space="0" w:color="auto"/>
    </w:rPr>
  </w:style>
  <w:style w:type="paragraph" w:customStyle="1" w:styleId="CodeHead">
    <w:name w:val="CodeHead"/>
    <w:next w:val="CodeListing"/>
    <w:rsid w:val="00932312"/>
    <w:pPr>
      <w:spacing w:before="120" w:after="120"/>
    </w:pPr>
    <w:rPr>
      <w:rFonts w:ascii="Arial" w:hAnsi="Arial"/>
      <w:b/>
      <w:snapToGrid w:val="0"/>
      <w:sz w:val="22"/>
    </w:rPr>
  </w:style>
  <w:style w:type="character" w:customStyle="1" w:styleId="CodeHighlight">
    <w:name w:val="CodeHighlight"/>
    <w:rsid w:val="00932312"/>
    <w:rPr>
      <w:b/>
      <w:color w:val="7F7F7F" w:themeColor="text1" w:themeTint="80"/>
      <w:kern w:val="0"/>
      <w:position w:val="0"/>
      <w:u w:val="none"/>
      <w:bdr w:val="none" w:sz="0" w:space="0" w:color="auto"/>
      <w:shd w:val="clear" w:color="auto" w:fill="auto"/>
    </w:rPr>
  </w:style>
  <w:style w:type="paragraph" w:customStyle="1" w:styleId="CodeLabel">
    <w:name w:val="CodeLabel"/>
    <w:qFormat/>
    <w:rsid w:val="00932312"/>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32312"/>
    <w:pPr>
      <w:widowControl w:val="0"/>
      <w:spacing w:before="120" w:after="120"/>
      <w:contextualSpacing/>
    </w:pPr>
    <w:rPr>
      <w:rFonts w:ascii="Courier New" w:hAnsi="Courier New"/>
      <w:noProof/>
      <w:snapToGrid w:val="0"/>
      <w:sz w:val="18"/>
    </w:rPr>
  </w:style>
  <w:style w:type="paragraph" w:customStyle="1" w:styleId="CodeListing80">
    <w:name w:val="CodeListing80"/>
    <w:rsid w:val="00932312"/>
    <w:rPr>
      <w:rFonts w:ascii="Courier New" w:hAnsi="Courier New"/>
      <w:noProof/>
      <w:snapToGrid w:val="0"/>
      <w:sz w:val="16"/>
    </w:rPr>
  </w:style>
  <w:style w:type="paragraph" w:customStyle="1" w:styleId="CodeNote">
    <w:name w:val="CodeNote"/>
    <w:qFormat/>
    <w:rsid w:val="00932312"/>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32312"/>
    <w:pPr>
      <w:shd w:val="clear" w:color="auto" w:fill="D9D9D9"/>
    </w:pPr>
    <w:rPr>
      <w:rFonts w:ascii="Courier New" w:hAnsi="Courier New"/>
      <w:noProof/>
      <w:snapToGrid w:val="0"/>
      <w:sz w:val="18"/>
    </w:rPr>
  </w:style>
  <w:style w:type="paragraph" w:customStyle="1" w:styleId="CodeScreen80">
    <w:name w:val="CodeScreen80"/>
    <w:qFormat/>
    <w:rsid w:val="00932312"/>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32312"/>
    <w:pPr>
      <w:ind w:left="720"/>
    </w:pPr>
  </w:style>
  <w:style w:type="paragraph" w:customStyle="1" w:styleId="CodeSnippet">
    <w:name w:val="CodeSnippet"/>
    <w:rsid w:val="00932312"/>
    <w:pPr>
      <w:spacing w:before="120" w:after="120"/>
      <w:contextualSpacing/>
    </w:pPr>
    <w:rPr>
      <w:rFonts w:ascii="Courier New" w:hAnsi="Courier New"/>
      <w:noProof/>
      <w:snapToGrid w:val="0"/>
      <w:sz w:val="18"/>
    </w:rPr>
  </w:style>
  <w:style w:type="paragraph" w:customStyle="1" w:styleId="CodeSnippetSub">
    <w:name w:val="CodeSnippetSub"/>
    <w:rsid w:val="00932312"/>
    <w:pPr>
      <w:ind w:left="720"/>
    </w:pPr>
    <w:rPr>
      <w:rFonts w:ascii="Courier New" w:hAnsi="Courier New"/>
      <w:noProof/>
      <w:snapToGrid w:val="0"/>
      <w:sz w:val="18"/>
    </w:rPr>
  </w:style>
  <w:style w:type="paragraph" w:customStyle="1" w:styleId="H5">
    <w:name w:val="H5"/>
    <w:next w:val="Para"/>
    <w:rsid w:val="00932312"/>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932312"/>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932312"/>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932312"/>
    <w:rPr>
      <w:b/>
      <w:sz w:val="28"/>
    </w:rPr>
  </w:style>
  <w:style w:type="paragraph" w:customStyle="1" w:styleId="ContentsChapterTitle">
    <w:name w:val="ContentsChapterTitle"/>
    <w:basedOn w:val="ContentsPartTitle"/>
    <w:next w:val="ContentsH1"/>
    <w:rsid w:val="00932312"/>
    <w:pPr>
      <w:ind w:left="288"/>
    </w:pPr>
    <w:rPr>
      <w:sz w:val="26"/>
    </w:rPr>
  </w:style>
  <w:style w:type="paragraph" w:customStyle="1" w:styleId="ContentsH1">
    <w:name w:val="ContentsH1"/>
    <w:basedOn w:val="ContentsPartTitle"/>
    <w:rsid w:val="00932312"/>
    <w:pPr>
      <w:ind w:left="576"/>
    </w:pPr>
    <w:rPr>
      <w:b w:val="0"/>
      <w:sz w:val="24"/>
    </w:rPr>
  </w:style>
  <w:style w:type="paragraph" w:customStyle="1" w:styleId="ContentsH2">
    <w:name w:val="ContentsH2"/>
    <w:basedOn w:val="ContentsPartTitle"/>
    <w:rsid w:val="00932312"/>
    <w:pPr>
      <w:ind w:left="864"/>
    </w:pPr>
    <w:rPr>
      <w:b w:val="0"/>
      <w:sz w:val="22"/>
    </w:rPr>
  </w:style>
  <w:style w:type="paragraph" w:customStyle="1" w:styleId="ContentsH3">
    <w:name w:val="ContentsH3"/>
    <w:qFormat/>
    <w:rsid w:val="00932312"/>
    <w:pPr>
      <w:ind w:left="1440"/>
    </w:pPr>
    <w:rPr>
      <w:snapToGrid w:val="0"/>
      <w:color w:val="000000"/>
      <w:sz w:val="22"/>
      <w:szCs w:val="60"/>
    </w:rPr>
  </w:style>
  <w:style w:type="paragraph" w:customStyle="1" w:styleId="Copyright">
    <w:name w:val="Copyright"/>
    <w:rsid w:val="00932312"/>
    <w:pPr>
      <w:widowControl w:val="0"/>
      <w:spacing w:before="280"/>
      <w:ind w:left="720"/>
    </w:pPr>
    <w:rPr>
      <w:snapToGrid w:val="0"/>
      <w:color w:val="000000"/>
      <w:sz w:val="26"/>
    </w:rPr>
  </w:style>
  <w:style w:type="paragraph" w:customStyle="1" w:styleId="CrossRefPara">
    <w:name w:val="CrossRefPara"/>
    <w:next w:val="Para"/>
    <w:rsid w:val="00932312"/>
    <w:pPr>
      <w:ind w:left="1440" w:right="1440"/>
    </w:pPr>
    <w:rPr>
      <w:rFonts w:ascii="Arial" w:hAnsi="Arial" w:cs="AGaramond Bold"/>
      <w:color w:val="000000"/>
      <w:sz w:val="18"/>
      <w:szCs w:val="17"/>
    </w:rPr>
  </w:style>
  <w:style w:type="character" w:customStyle="1" w:styleId="CrossRefTerm">
    <w:name w:val="CrossRefTerm"/>
    <w:basedOn w:val="DefaultParagraphFont"/>
    <w:rsid w:val="00932312"/>
    <w:rPr>
      <w:i/>
    </w:rPr>
  </w:style>
  <w:style w:type="paragraph" w:customStyle="1" w:styleId="CustomChapterOpener">
    <w:name w:val="CustomChapterOpener"/>
    <w:basedOn w:val="Normal"/>
    <w:next w:val="Para"/>
    <w:rsid w:val="00932312"/>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932312"/>
    <w:rPr>
      <w:b/>
      <w:i/>
    </w:rPr>
  </w:style>
  <w:style w:type="paragraph" w:customStyle="1" w:styleId="ParaContinued">
    <w:name w:val="ParaContinued"/>
    <w:basedOn w:val="Normal"/>
    <w:next w:val="Para"/>
    <w:rsid w:val="00932312"/>
    <w:pPr>
      <w:spacing w:after="120" w:line="240" w:lineRule="auto"/>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932312"/>
    <w:rPr>
      <w:b/>
    </w:rPr>
  </w:style>
  <w:style w:type="paragraph" w:customStyle="1" w:styleId="CustomList">
    <w:name w:val="CustomList"/>
    <w:basedOn w:val="Normal"/>
    <w:rsid w:val="00932312"/>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932312"/>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932312"/>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932312"/>
    <w:rPr>
      <w:i/>
    </w:rPr>
  </w:style>
  <w:style w:type="paragraph" w:customStyle="1" w:styleId="Dialog">
    <w:name w:val="Dialog"/>
    <w:rsid w:val="00932312"/>
    <w:pPr>
      <w:spacing w:before="120" w:after="120"/>
      <w:ind w:left="1440" w:hanging="720"/>
      <w:contextualSpacing/>
    </w:pPr>
    <w:rPr>
      <w:snapToGrid w:val="0"/>
      <w:sz w:val="26"/>
      <w:szCs w:val="26"/>
    </w:rPr>
  </w:style>
  <w:style w:type="paragraph" w:customStyle="1" w:styleId="Directive">
    <w:name w:val="Directive"/>
    <w:next w:val="Normal"/>
    <w:rsid w:val="00932312"/>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32312"/>
  </w:style>
  <w:style w:type="paragraph" w:customStyle="1" w:styleId="DOI">
    <w:name w:val="DOI"/>
    <w:rsid w:val="00932312"/>
    <w:rPr>
      <w:rFonts w:ascii="Courier New" w:hAnsi="Courier New"/>
      <w:snapToGrid w:val="0"/>
    </w:rPr>
  </w:style>
  <w:style w:type="character" w:styleId="Emphasis">
    <w:name w:val="Emphasis"/>
    <w:basedOn w:val="DefaultParagraphFont"/>
    <w:uiPriority w:val="99"/>
    <w:rsid w:val="00932312"/>
    <w:rPr>
      <w:i/>
      <w:iCs/>
    </w:rPr>
  </w:style>
  <w:style w:type="paragraph" w:customStyle="1" w:styleId="EndnoteEntry">
    <w:name w:val="EndnoteEntry"/>
    <w:rsid w:val="00932312"/>
    <w:pPr>
      <w:spacing w:after="120"/>
      <w:ind w:left="720" w:hanging="720"/>
    </w:pPr>
  </w:style>
  <w:style w:type="paragraph" w:customStyle="1" w:styleId="EndnotesHead">
    <w:name w:val="EndnotesHead"/>
    <w:basedOn w:val="BibliographyHead"/>
    <w:next w:val="EndnoteEntry"/>
    <w:rsid w:val="00932312"/>
  </w:style>
  <w:style w:type="paragraph" w:customStyle="1" w:styleId="EndnoteTitle">
    <w:name w:val="EndnoteTitle"/>
    <w:next w:val="EndnoteEntry"/>
    <w:rsid w:val="00932312"/>
    <w:pPr>
      <w:spacing w:after="120"/>
    </w:pPr>
    <w:rPr>
      <w:rFonts w:ascii="Arial" w:hAnsi="Arial"/>
      <w:b/>
      <w:smallCaps/>
      <w:snapToGrid w:val="0"/>
      <w:color w:val="000000"/>
      <w:sz w:val="60"/>
      <w:szCs w:val="60"/>
    </w:rPr>
  </w:style>
  <w:style w:type="paragraph" w:customStyle="1" w:styleId="Epigraph">
    <w:name w:val="Epigraph"/>
    <w:next w:val="EpigraphSource"/>
    <w:rsid w:val="00932312"/>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32312"/>
    <w:pPr>
      <w:contextualSpacing/>
    </w:pPr>
    <w:rPr>
      <w:sz w:val="24"/>
    </w:rPr>
  </w:style>
  <w:style w:type="paragraph" w:customStyle="1" w:styleId="Equation">
    <w:name w:val="Equation"/>
    <w:rsid w:val="00932312"/>
    <w:pPr>
      <w:spacing w:before="120" w:after="120"/>
      <w:ind w:left="1440"/>
    </w:pPr>
    <w:rPr>
      <w:snapToGrid w:val="0"/>
      <w:sz w:val="26"/>
    </w:rPr>
  </w:style>
  <w:style w:type="paragraph" w:customStyle="1" w:styleId="EquationNumbered">
    <w:name w:val="EquationNumbered"/>
    <w:rsid w:val="00932312"/>
    <w:pPr>
      <w:spacing w:before="120" w:after="120"/>
      <w:ind w:left="1440"/>
    </w:pPr>
    <w:rPr>
      <w:snapToGrid w:val="0"/>
      <w:sz w:val="26"/>
    </w:rPr>
  </w:style>
  <w:style w:type="paragraph" w:customStyle="1" w:styleId="ExercisesHead">
    <w:name w:val="ExercisesHead"/>
    <w:basedOn w:val="Normal"/>
    <w:next w:val="Para"/>
    <w:rsid w:val="00932312"/>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Explanation">
    <w:name w:val="Explanation"/>
    <w:basedOn w:val="Answer"/>
    <w:next w:val="Question"/>
    <w:rsid w:val="00932312"/>
    <w:pPr>
      <w:ind w:left="2160" w:firstLine="0"/>
    </w:pPr>
  </w:style>
  <w:style w:type="paragraph" w:customStyle="1" w:styleId="ExtractAttribution">
    <w:name w:val="ExtractAttribution"/>
    <w:next w:val="Para"/>
    <w:rsid w:val="00932312"/>
    <w:pPr>
      <w:spacing w:after="120"/>
      <w:ind w:left="3240"/>
    </w:pPr>
    <w:rPr>
      <w:b/>
    </w:rPr>
  </w:style>
  <w:style w:type="paragraph" w:customStyle="1" w:styleId="ExtractPara">
    <w:name w:val="ExtractPara"/>
    <w:rsid w:val="00932312"/>
    <w:pPr>
      <w:spacing w:before="120" w:after="60"/>
      <w:ind w:left="2160" w:right="720"/>
    </w:pPr>
    <w:rPr>
      <w:snapToGrid w:val="0"/>
    </w:rPr>
  </w:style>
  <w:style w:type="paragraph" w:customStyle="1" w:styleId="ExtractContinued">
    <w:name w:val="ExtractContinued"/>
    <w:basedOn w:val="ExtractPara"/>
    <w:qFormat/>
    <w:rsid w:val="00932312"/>
    <w:pPr>
      <w:spacing w:before="0"/>
      <w:ind w:firstLine="720"/>
    </w:pPr>
  </w:style>
  <w:style w:type="paragraph" w:customStyle="1" w:styleId="ExtractListBulleted">
    <w:name w:val="ExtractListBulleted"/>
    <w:rsid w:val="00932312"/>
    <w:pPr>
      <w:numPr>
        <w:numId w:val="14"/>
      </w:numPr>
      <w:spacing w:before="120" w:after="120"/>
      <w:ind w:right="864"/>
      <w:contextualSpacing/>
    </w:pPr>
    <w:rPr>
      <w:snapToGrid w:val="0"/>
      <w:szCs w:val="26"/>
    </w:rPr>
  </w:style>
  <w:style w:type="paragraph" w:customStyle="1" w:styleId="ExtractListNumbered">
    <w:name w:val="ExtractListNumbered"/>
    <w:rsid w:val="00932312"/>
    <w:pPr>
      <w:spacing w:before="120" w:after="120"/>
      <w:ind w:left="2794" w:right="864" w:hanging="274"/>
      <w:contextualSpacing/>
    </w:pPr>
    <w:rPr>
      <w:snapToGrid w:val="0"/>
      <w:szCs w:val="26"/>
    </w:rPr>
  </w:style>
  <w:style w:type="paragraph" w:customStyle="1" w:styleId="FeatureCode80">
    <w:name w:val="FeatureCode80"/>
    <w:rsid w:val="00932312"/>
    <w:pPr>
      <w:pBdr>
        <w:left w:val="single" w:sz="36" w:space="17" w:color="C0C0C0"/>
      </w:pBdr>
      <w:ind w:left="216"/>
    </w:pPr>
    <w:rPr>
      <w:rFonts w:ascii="Courier New" w:hAnsi="Courier New"/>
      <w:noProof/>
      <w:sz w:val="16"/>
    </w:rPr>
  </w:style>
  <w:style w:type="paragraph" w:customStyle="1" w:styleId="FeatureCode80Sub">
    <w:name w:val="FeatureCode80Sub"/>
    <w:rsid w:val="00932312"/>
    <w:pPr>
      <w:pBdr>
        <w:left w:val="single" w:sz="36" w:space="30" w:color="C0C0C0"/>
      </w:pBdr>
      <w:ind w:left="475"/>
    </w:pPr>
    <w:rPr>
      <w:rFonts w:ascii="Courier New" w:hAnsi="Courier New"/>
      <w:noProof/>
      <w:sz w:val="16"/>
    </w:rPr>
  </w:style>
  <w:style w:type="paragraph" w:customStyle="1" w:styleId="FeatureCodeScreen">
    <w:name w:val="FeatureCodeScreen"/>
    <w:rsid w:val="00932312"/>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32312"/>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32312"/>
    <w:pPr>
      <w:shd w:val="pct25" w:color="auto" w:fill="auto"/>
    </w:pPr>
  </w:style>
  <w:style w:type="paragraph" w:customStyle="1" w:styleId="FeatureCodeSnippet">
    <w:name w:val="FeatureCodeSnippet"/>
    <w:rsid w:val="00932312"/>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32312"/>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32312"/>
    <w:pPr>
      <w:pBdr>
        <w:left w:val="single" w:sz="36" w:space="24" w:color="C0C0C0"/>
      </w:pBdr>
      <w:spacing w:before="120" w:after="120"/>
      <w:ind w:left="360" w:right="1440"/>
      <w:contextualSpacing/>
    </w:pPr>
  </w:style>
  <w:style w:type="paragraph" w:customStyle="1" w:styleId="FeatureExtractSource">
    <w:name w:val="FeatureExtractSource"/>
    <w:rsid w:val="00932312"/>
    <w:pPr>
      <w:pBdr>
        <w:left w:val="single" w:sz="36" w:space="24" w:color="C0C0C0"/>
      </w:pBdr>
      <w:ind w:left="360"/>
    </w:pPr>
    <w:rPr>
      <w:snapToGrid w:val="0"/>
      <w:sz w:val="16"/>
    </w:rPr>
  </w:style>
  <w:style w:type="paragraph" w:customStyle="1" w:styleId="FeatureFigureSource">
    <w:name w:val="FeatureFigureSource"/>
    <w:rsid w:val="00932312"/>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932312"/>
    <w:pPr>
      <w:pBdr>
        <w:left w:val="single" w:sz="36" w:space="6" w:color="C0C0C0"/>
      </w:pBdr>
      <w:spacing w:after="240"/>
    </w:pPr>
    <w:rPr>
      <w:rFonts w:ascii="Arial" w:hAnsi="Arial"/>
      <w:u w:val="single"/>
    </w:rPr>
  </w:style>
  <w:style w:type="paragraph" w:customStyle="1" w:styleId="FeatureFootnote">
    <w:name w:val="FeatureFootnote"/>
    <w:basedOn w:val="FeatureSource"/>
    <w:rsid w:val="00932312"/>
    <w:pPr>
      <w:spacing w:before="120" w:after="120"/>
      <w:ind w:left="720" w:hanging="720"/>
      <w:contextualSpacing/>
    </w:pPr>
    <w:rPr>
      <w:sz w:val="22"/>
      <w:u w:val="none"/>
    </w:rPr>
  </w:style>
  <w:style w:type="paragraph" w:customStyle="1" w:styleId="FeatureH1">
    <w:name w:val="FeatureH1"/>
    <w:next w:val="FeaturePara"/>
    <w:rsid w:val="00932312"/>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932312"/>
    <w:pPr>
      <w:contextualSpacing w:val="0"/>
    </w:pPr>
    <w:rPr>
      <w:rFonts w:ascii="Times New Roman" w:hAnsi="Times New Roman"/>
    </w:rPr>
  </w:style>
  <w:style w:type="paragraph" w:customStyle="1" w:styleId="FeatureH2">
    <w:name w:val="FeatureH2"/>
    <w:next w:val="FeaturePara"/>
    <w:rsid w:val="00932312"/>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932312"/>
    <w:pPr>
      <w:spacing w:before="120"/>
    </w:pPr>
    <w:rPr>
      <w:u w:val="single"/>
    </w:rPr>
  </w:style>
  <w:style w:type="paragraph" w:customStyle="1" w:styleId="FeatureH3">
    <w:name w:val="FeatureH3"/>
    <w:next w:val="FeaturePara"/>
    <w:rsid w:val="00932312"/>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932312"/>
    <w:pPr>
      <w:pBdr>
        <w:left w:val="single" w:sz="36" w:space="6" w:color="C0C0C0"/>
      </w:pBdr>
    </w:pPr>
    <w:rPr>
      <w:rFonts w:ascii="Arial" w:hAnsi="Arial"/>
      <w:smallCaps/>
      <w:snapToGrid w:val="0"/>
      <w:u w:val="single"/>
    </w:rPr>
  </w:style>
  <w:style w:type="paragraph" w:customStyle="1" w:styleId="FeatureListBulleted">
    <w:name w:val="FeatureListBulleted"/>
    <w:rsid w:val="00932312"/>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932312"/>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32312"/>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32312"/>
    <w:pPr>
      <w:pBdr>
        <w:left w:val="single" w:sz="36" w:space="6" w:color="C0C0C0"/>
      </w:pBdr>
    </w:pPr>
    <w:rPr>
      <w:rFonts w:ascii="Arial" w:hAnsi="Arial"/>
      <w:b/>
      <w:snapToGrid w:val="0"/>
      <w:sz w:val="26"/>
    </w:rPr>
  </w:style>
  <w:style w:type="paragraph" w:customStyle="1" w:styleId="FeatureListNumbered">
    <w:name w:val="FeatureListNumbered"/>
    <w:rsid w:val="00932312"/>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32312"/>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32312"/>
    <w:pPr>
      <w:pBdr>
        <w:left w:val="single" w:sz="36" w:space="20" w:color="C0C0C0"/>
      </w:pBdr>
      <w:ind w:left="274" w:firstLine="432"/>
    </w:pPr>
    <w:rPr>
      <w:rFonts w:ascii="Arial" w:hAnsi="Arial"/>
      <w:snapToGrid w:val="0"/>
      <w:sz w:val="26"/>
    </w:rPr>
  </w:style>
  <w:style w:type="paragraph" w:customStyle="1" w:styleId="FeatureListParaSub">
    <w:name w:val="FeatureListParaSub"/>
    <w:rsid w:val="00932312"/>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32312"/>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32312"/>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932312"/>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32312"/>
    <w:pPr>
      <w:pBdr>
        <w:left w:val="single" w:sz="36" w:space="6" w:color="C0C0C0"/>
      </w:pBdr>
      <w:spacing w:after="120"/>
    </w:pPr>
    <w:rPr>
      <w:rFonts w:ascii="Arial" w:hAnsi="Arial"/>
      <w:sz w:val="26"/>
    </w:rPr>
  </w:style>
  <w:style w:type="paragraph" w:customStyle="1" w:styleId="FeatureRecipeProcedure">
    <w:name w:val="FeatureRecipeProcedure"/>
    <w:rsid w:val="00932312"/>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32312"/>
    <w:pPr>
      <w:ind w:left="720" w:hanging="288"/>
    </w:pPr>
  </w:style>
  <w:style w:type="paragraph" w:customStyle="1" w:styleId="FeatureRecipeTitle">
    <w:name w:val="FeatureRecipeTitle"/>
    <w:rsid w:val="00932312"/>
    <w:pPr>
      <w:pBdr>
        <w:left w:val="single" w:sz="36" w:space="6" w:color="C0C0C0"/>
      </w:pBdr>
    </w:pPr>
    <w:rPr>
      <w:rFonts w:ascii="Arial" w:hAnsi="Arial"/>
      <w:b/>
      <w:u w:val="single"/>
    </w:rPr>
  </w:style>
  <w:style w:type="paragraph" w:customStyle="1" w:styleId="FeatureRecipeYield">
    <w:name w:val="FeatureRecipeYield"/>
    <w:rsid w:val="00932312"/>
    <w:pPr>
      <w:pBdr>
        <w:left w:val="single" w:sz="36" w:space="14" w:color="C0C0C0"/>
      </w:pBdr>
      <w:ind w:left="144"/>
    </w:pPr>
    <w:rPr>
      <w:rFonts w:ascii="Arial" w:hAnsi="Arial"/>
      <w:sz w:val="16"/>
    </w:rPr>
  </w:style>
  <w:style w:type="paragraph" w:customStyle="1" w:styleId="FeatureReference">
    <w:name w:val="FeatureReference"/>
    <w:qFormat/>
    <w:rsid w:val="00932312"/>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932312"/>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32312"/>
    <w:pPr>
      <w:pBdr>
        <w:left w:val="single" w:sz="36" w:space="17" w:color="C0C0C0"/>
      </w:pBdr>
      <w:ind w:left="216"/>
    </w:pPr>
  </w:style>
  <w:style w:type="paragraph" w:customStyle="1" w:styleId="FeatureRunInPara">
    <w:name w:val="FeatureRunInPara"/>
    <w:basedOn w:val="FeatureListUnmarked"/>
    <w:next w:val="FeatureRunInHead"/>
    <w:rsid w:val="00932312"/>
    <w:pPr>
      <w:pBdr>
        <w:left w:val="single" w:sz="36" w:space="6" w:color="C0C0C0"/>
      </w:pBdr>
      <w:spacing w:before="0"/>
      <w:ind w:left="0"/>
    </w:pPr>
  </w:style>
  <w:style w:type="paragraph" w:customStyle="1" w:styleId="FeatureRunInParaSub">
    <w:name w:val="FeatureRunInParaSub"/>
    <w:basedOn w:val="FeatureRunInPara"/>
    <w:next w:val="FeatureRunInHeadSub"/>
    <w:rsid w:val="00932312"/>
    <w:pPr>
      <w:pBdr>
        <w:left w:val="single" w:sz="36" w:space="17" w:color="C0C0C0"/>
      </w:pBdr>
      <w:ind w:left="216"/>
      <w:contextualSpacing/>
    </w:pPr>
  </w:style>
  <w:style w:type="paragraph" w:customStyle="1" w:styleId="FeatureSlug">
    <w:name w:val="FeatureSlug"/>
    <w:next w:val="FeaturePara"/>
    <w:qFormat/>
    <w:rsid w:val="00932312"/>
    <w:pPr>
      <w:pBdr>
        <w:left w:val="single" w:sz="36" w:space="6" w:color="BFBFBF" w:themeColor="background1" w:themeShade="BF"/>
      </w:pBdr>
      <w:spacing w:before="200" w:after="200"/>
    </w:pPr>
    <w:rPr>
      <w:rFonts w:ascii="Arial" w:hAnsi="Arial"/>
      <w:b/>
    </w:rPr>
  </w:style>
  <w:style w:type="paragraph" w:customStyle="1" w:styleId="FeatureSubFeaturePara">
    <w:name w:val="FeatureSubFeaturePara"/>
    <w:next w:val="FeaturePara"/>
    <w:rsid w:val="00932312"/>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932312"/>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932312"/>
    <w:pPr>
      <w:pBdr>
        <w:left w:val="single" w:sz="36" w:space="6" w:color="BFBFBF" w:themeColor="background1" w:themeShade="BF"/>
      </w:pBdr>
      <w:spacing w:before="200" w:after="200" w:line="276" w:lineRule="auto"/>
    </w:pPr>
    <w:rPr>
      <w:rFonts w:ascii="Arial" w:hAnsi="Arial"/>
      <w:b/>
      <w:snapToGrid w:val="0"/>
    </w:rPr>
  </w:style>
  <w:style w:type="paragraph" w:customStyle="1" w:styleId="FeatureTitle">
    <w:name w:val="FeatureTitle"/>
    <w:next w:val="FeaturePara"/>
    <w:rsid w:val="00932312"/>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932312"/>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32312"/>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932312"/>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32312"/>
    <w:pPr>
      <w:pBdr>
        <w:left w:val="single" w:sz="36" w:space="6" w:color="C0C0C0"/>
      </w:pBdr>
      <w:spacing w:before="120"/>
      <w:ind w:left="0" w:firstLine="0"/>
    </w:pPr>
  </w:style>
  <w:style w:type="paragraph" w:customStyle="1" w:styleId="FigureLabel">
    <w:name w:val="FigureLabel"/>
    <w:rsid w:val="00932312"/>
    <w:pPr>
      <w:ind w:left="1440"/>
    </w:pPr>
    <w:rPr>
      <w:rFonts w:ascii="Arial" w:hAnsi="Arial"/>
    </w:rPr>
  </w:style>
  <w:style w:type="paragraph" w:customStyle="1" w:styleId="FigureSource">
    <w:name w:val="FigureSource"/>
    <w:next w:val="Para"/>
    <w:link w:val="FigureSourceChar"/>
    <w:rsid w:val="00932312"/>
    <w:pPr>
      <w:spacing w:after="240"/>
      <w:ind w:left="1440"/>
    </w:pPr>
    <w:rPr>
      <w:rFonts w:ascii="Arial" w:hAnsi="Arial"/>
      <w:sz w:val="22"/>
    </w:rPr>
  </w:style>
  <w:style w:type="paragraph" w:customStyle="1" w:styleId="FurtherReadingHead">
    <w:name w:val="FurtherReadingHead"/>
    <w:basedOn w:val="BibliographyHead"/>
    <w:next w:val="Para"/>
    <w:rsid w:val="00932312"/>
  </w:style>
  <w:style w:type="character" w:customStyle="1" w:styleId="GenusSpecies">
    <w:name w:val="GenusSpecies"/>
    <w:basedOn w:val="DefaultParagraphFont"/>
    <w:rsid w:val="0093231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32312"/>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932312"/>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932312"/>
    <w:pPr>
      <w:spacing w:before="240"/>
      <w:outlineLvl w:val="9"/>
    </w:pPr>
  </w:style>
  <w:style w:type="paragraph" w:customStyle="1" w:styleId="H4">
    <w:name w:val="H4"/>
    <w:next w:val="Para"/>
    <w:rsid w:val="00932312"/>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32312"/>
  </w:style>
  <w:style w:type="paragraph" w:customStyle="1" w:styleId="GlossaryTitle">
    <w:name w:val="GlossaryTitle"/>
    <w:basedOn w:val="ChapterTitle"/>
    <w:next w:val="Normal"/>
    <w:rsid w:val="00932312"/>
    <w:pPr>
      <w:spacing w:before="120" w:after="120"/>
    </w:pPr>
  </w:style>
  <w:style w:type="paragraph" w:customStyle="1" w:styleId="H1">
    <w:name w:val="H1"/>
    <w:next w:val="Para"/>
    <w:qFormat/>
    <w:rsid w:val="00932312"/>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32312"/>
    <w:pPr>
      <w:keepNext/>
      <w:widowControl w:val="0"/>
      <w:spacing w:before="360" w:after="240"/>
      <w:outlineLvl w:val="2"/>
    </w:pPr>
    <w:rPr>
      <w:rFonts w:ascii="Arial" w:hAnsi="Arial"/>
      <w:b/>
      <w:snapToGrid w:val="0"/>
      <w:sz w:val="40"/>
      <w:u w:val="single"/>
    </w:rPr>
  </w:style>
  <w:style w:type="paragraph" w:customStyle="1" w:styleId="H6">
    <w:name w:val="H6"/>
    <w:next w:val="Para"/>
    <w:rsid w:val="00932312"/>
    <w:pPr>
      <w:spacing w:before="240" w:after="120"/>
    </w:pPr>
    <w:rPr>
      <w:rFonts w:ascii="Arial" w:hAnsi="Arial"/>
      <w:snapToGrid w:val="0"/>
      <w:u w:val="single"/>
    </w:rPr>
  </w:style>
  <w:style w:type="paragraph" w:customStyle="1" w:styleId="Index1">
    <w:name w:val="Index1"/>
    <w:rsid w:val="00932312"/>
    <w:pPr>
      <w:widowControl w:val="0"/>
      <w:ind w:left="1800" w:hanging="360"/>
    </w:pPr>
    <w:rPr>
      <w:snapToGrid w:val="0"/>
      <w:sz w:val="26"/>
    </w:rPr>
  </w:style>
  <w:style w:type="paragraph" w:customStyle="1" w:styleId="Index2">
    <w:name w:val="Index2"/>
    <w:basedOn w:val="Index1"/>
    <w:next w:val="Index1"/>
    <w:rsid w:val="00932312"/>
    <w:pPr>
      <w:ind w:left="2520"/>
    </w:pPr>
  </w:style>
  <w:style w:type="paragraph" w:customStyle="1" w:styleId="Index3">
    <w:name w:val="Index3"/>
    <w:basedOn w:val="Index1"/>
    <w:rsid w:val="00932312"/>
    <w:pPr>
      <w:ind w:left="3240"/>
    </w:pPr>
  </w:style>
  <w:style w:type="paragraph" w:customStyle="1" w:styleId="IndexLetter">
    <w:name w:val="IndexLetter"/>
    <w:basedOn w:val="H3"/>
    <w:next w:val="Index1"/>
    <w:rsid w:val="00932312"/>
  </w:style>
  <w:style w:type="paragraph" w:customStyle="1" w:styleId="IndexNote">
    <w:name w:val="IndexNote"/>
    <w:basedOn w:val="Normal"/>
    <w:rsid w:val="00932312"/>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932312"/>
    <w:pPr>
      <w:spacing w:line="540" w:lineRule="exact"/>
    </w:pPr>
  </w:style>
  <w:style w:type="character" w:customStyle="1" w:styleId="InlineCode">
    <w:name w:val="InlineCode"/>
    <w:basedOn w:val="DefaultParagraphFont"/>
    <w:rsid w:val="00932312"/>
    <w:rPr>
      <w:rFonts w:ascii="Courier New" w:hAnsi="Courier New"/>
      <w:noProof/>
      <w:color w:val="auto"/>
    </w:rPr>
  </w:style>
  <w:style w:type="character" w:customStyle="1" w:styleId="InlineCodeUserInput">
    <w:name w:val="InlineCodeUserInput"/>
    <w:basedOn w:val="InlineCode"/>
    <w:rsid w:val="00932312"/>
    <w:rPr>
      <w:rFonts w:ascii="Courier New" w:hAnsi="Courier New"/>
      <w:b/>
      <w:noProof/>
      <w:color w:val="auto"/>
    </w:rPr>
  </w:style>
  <w:style w:type="character" w:customStyle="1" w:styleId="InlineCodeUserInputVariable">
    <w:name w:val="InlineCodeUserInputVariable"/>
    <w:basedOn w:val="InlineCode"/>
    <w:rsid w:val="00932312"/>
    <w:rPr>
      <w:rFonts w:ascii="Courier New" w:hAnsi="Courier New"/>
      <w:b/>
      <w:i/>
      <w:noProof/>
      <w:color w:val="auto"/>
    </w:rPr>
  </w:style>
  <w:style w:type="character" w:customStyle="1" w:styleId="InlineCodeVariable">
    <w:name w:val="InlineCodeVariable"/>
    <w:basedOn w:val="InlineCode"/>
    <w:rsid w:val="00932312"/>
    <w:rPr>
      <w:rFonts w:ascii="Courier New" w:hAnsi="Courier New"/>
      <w:i/>
      <w:noProof/>
      <w:color w:val="auto"/>
    </w:rPr>
  </w:style>
  <w:style w:type="character" w:customStyle="1" w:styleId="InlineURL">
    <w:name w:val="InlineURL"/>
    <w:basedOn w:val="DefaultParagraphFont"/>
    <w:rsid w:val="00932312"/>
    <w:rPr>
      <w:rFonts w:ascii="Courier New" w:hAnsi="Courier New"/>
      <w:noProof/>
      <w:color w:val="auto"/>
      <w:u w:val="single"/>
    </w:rPr>
  </w:style>
  <w:style w:type="character" w:customStyle="1" w:styleId="InlineEmail">
    <w:name w:val="InlineEmail"/>
    <w:basedOn w:val="InlineURL"/>
    <w:rsid w:val="00932312"/>
    <w:rPr>
      <w:rFonts w:ascii="Courier New" w:hAnsi="Courier New"/>
      <w:noProof/>
      <w:color w:val="auto"/>
      <w:u w:val="double"/>
    </w:rPr>
  </w:style>
  <w:style w:type="paragraph" w:customStyle="1" w:styleId="IntroductionTitle">
    <w:name w:val="IntroductionTitle"/>
    <w:basedOn w:val="ChapterTitle"/>
    <w:next w:val="Para"/>
    <w:rsid w:val="00932312"/>
    <w:pPr>
      <w:spacing w:before="120" w:after="120"/>
    </w:pPr>
  </w:style>
  <w:style w:type="paragraph" w:customStyle="1" w:styleId="KeyConceptsHead">
    <w:name w:val="KeyConceptsHead"/>
    <w:basedOn w:val="BibliographyHead"/>
    <w:next w:val="Para"/>
    <w:rsid w:val="00932312"/>
  </w:style>
  <w:style w:type="character" w:customStyle="1" w:styleId="KeyTerm">
    <w:name w:val="KeyTerm"/>
    <w:basedOn w:val="DefaultParagraphFont"/>
    <w:rsid w:val="00932312"/>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932312"/>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KeywordsPara">
    <w:name w:val="KeywordsPara"/>
    <w:next w:val="Para"/>
    <w:rsid w:val="00932312"/>
    <w:pPr>
      <w:spacing w:before="240" w:after="240"/>
      <w:ind w:left="1440" w:right="720" w:hanging="720"/>
    </w:pPr>
  </w:style>
  <w:style w:type="paragraph" w:styleId="ListBullet">
    <w:name w:val="List Bullet"/>
    <w:basedOn w:val="Normal"/>
    <w:autoRedefine/>
    <w:rsid w:val="00932312"/>
  </w:style>
  <w:style w:type="paragraph" w:customStyle="1" w:styleId="ColorfulList-Accent11">
    <w:name w:val="Colorful List - Accent 11"/>
    <w:basedOn w:val="Normal"/>
    <w:qFormat/>
    <w:rsid w:val="00BD4446"/>
    <w:pPr>
      <w:ind w:left="720"/>
      <w:contextualSpacing/>
    </w:pPr>
    <w:rPr>
      <w:rFonts w:ascii="Calibri" w:hAnsi="Calibri"/>
      <w:color w:val="FF0000"/>
    </w:rPr>
  </w:style>
  <w:style w:type="paragraph" w:customStyle="1" w:styleId="ListBulleted">
    <w:name w:val="ListBulleted"/>
    <w:qFormat/>
    <w:rsid w:val="00932312"/>
    <w:pPr>
      <w:numPr>
        <w:numId w:val="5"/>
      </w:numPr>
      <w:spacing w:before="120" w:after="120"/>
      <w:contextualSpacing/>
    </w:pPr>
    <w:rPr>
      <w:snapToGrid w:val="0"/>
      <w:sz w:val="26"/>
    </w:rPr>
  </w:style>
  <w:style w:type="paragraph" w:customStyle="1" w:styleId="ListBulletedSub">
    <w:name w:val="ListBulletedSub"/>
    <w:rsid w:val="00932312"/>
    <w:pPr>
      <w:numPr>
        <w:numId w:val="6"/>
      </w:numPr>
      <w:spacing w:before="120" w:after="120"/>
      <w:contextualSpacing/>
    </w:pPr>
    <w:rPr>
      <w:snapToGrid w:val="0"/>
      <w:sz w:val="26"/>
    </w:rPr>
  </w:style>
  <w:style w:type="paragraph" w:customStyle="1" w:styleId="ListBulletedSub2">
    <w:name w:val="ListBulletedSub2"/>
    <w:basedOn w:val="ListBulletedSub"/>
    <w:rsid w:val="00932312"/>
    <w:pPr>
      <w:numPr>
        <w:numId w:val="7"/>
      </w:numPr>
    </w:pPr>
  </w:style>
  <w:style w:type="paragraph" w:customStyle="1" w:styleId="ListCheck">
    <w:name w:val="ListCheck"/>
    <w:rsid w:val="00932312"/>
    <w:pPr>
      <w:numPr>
        <w:numId w:val="8"/>
      </w:numPr>
      <w:spacing w:before="120" w:after="120"/>
      <w:contextualSpacing/>
    </w:pPr>
    <w:rPr>
      <w:snapToGrid w:val="0"/>
      <w:sz w:val="26"/>
    </w:rPr>
  </w:style>
  <w:style w:type="paragraph" w:customStyle="1" w:styleId="ListCheckSub">
    <w:name w:val="ListCheckSub"/>
    <w:basedOn w:val="ListCheck"/>
    <w:rsid w:val="00932312"/>
    <w:pPr>
      <w:numPr>
        <w:numId w:val="9"/>
      </w:numPr>
    </w:pPr>
  </w:style>
  <w:style w:type="paragraph" w:customStyle="1" w:styleId="ListHead">
    <w:name w:val="ListHead"/>
    <w:rsid w:val="00932312"/>
    <w:pPr>
      <w:ind w:left="1440"/>
    </w:pPr>
    <w:rPr>
      <w:b/>
      <w:sz w:val="26"/>
    </w:rPr>
  </w:style>
  <w:style w:type="paragraph" w:customStyle="1" w:styleId="ListNumbered">
    <w:name w:val="ListNumbered"/>
    <w:qFormat/>
    <w:rsid w:val="00932312"/>
    <w:pPr>
      <w:widowControl w:val="0"/>
      <w:spacing w:before="120" w:after="120"/>
      <w:ind w:left="1800" w:hanging="360"/>
      <w:contextualSpacing/>
    </w:pPr>
    <w:rPr>
      <w:snapToGrid w:val="0"/>
      <w:sz w:val="26"/>
    </w:rPr>
  </w:style>
  <w:style w:type="paragraph" w:customStyle="1" w:styleId="ListNumberedSub">
    <w:name w:val="ListNumberedSub"/>
    <w:basedOn w:val="ListNumbered"/>
    <w:rsid w:val="00932312"/>
    <w:pPr>
      <w:ind w:left="2520"/>
    </w:pPr>
  </w:style>
  <w:style w:type="paragraph" w:customStyle="1" w:styleId="ListNumberedSub2">
    <w:name w:val="ListNumberedSub2"/>
    <w:basedOn w:val="ListNumberedSub"/>
    <w:rsid w:val="00932312"/>
    <w:pPr>
      <w:ind w:left="3240"/>
    </w:pPr>
  </w:style>
  <w:style w:type="paragraph" w:customStyle="1" w:styleId="ListNumberedSub3">
    <w:name w:val="ListNumberedSub3"/>
    <w:rsid w:val="00932312"/>
    <w:pPr>
      <w:spacing w:before="120" w:after="120"/>
      <w:ind w:left="3960" w:hanging="360"/>
      <w:contextualSpacing/>
    </w:pPr>
    <w:rPr>
      <w:sz w:val="26"/>
    </w:rPr>
  </w:style>
  <w:style w:type="paragraph" w:customStyle="1" w:styleId="ListPara">
    <w:name w:val="ListPara"/>
    <w:basedOn w:val="Normal"/>
    <w:rsid w:val="00932312"/>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932312"/>
    <w:pPr>
      <w:spacing w:line="260" w:lineRule="exact"/>
      <w:ind w:left="2520"/>
    </w:pPr>
  </w:style>
  <w:style w:type="paragraph" w:customStyle="1" w:styleId="ListParaSub2">
    <w:name w:val="ListParaSub2"/>
    <w:basedOn w:val="ListParaSub"/>
    <w:rsid w:val="00932312"/>
    <w:pPr>
      <w:ind w:left="3240"/>
    </w:pPr>
  </w:style>
  <w:style w:type="paragraph" w:customStyle="1" w:styleId="ListUnmarked">
    <w:name w:val="ListUnmarked"/>
    <w:qFormat/>
    <w:rsid w:val="00932312"/>
    <w:pPr>
      <w:spacing w:before="60" w:after="60"/>
      <w:ind w:left="1728"/>
    </w:pPr>
    <w:rPr>
      <w:sz w:val="26"/>
    </w:rPr>
  </w:style>
  <w:style w:type="paragraph" w:customStyle="1" w:styleId="ListUnmarkedSub">
    <w:name w:val="ListUnmarkedSub"/>
    <w:rsid w:val="00932312"/>
    <w:pPr>
      <w:spacing w:before="60" w:after="60"/>
      <w:ind w:left="2160"/>
    </w:pPr>
    <w:rPr>
      <w:sz w:val="26"/>
    </w:rPr>
  </w:style>
  <w:style w:type="paragraph" w:customStyle="1" w:styleId="ListUnmarkedSub2">
    <w:name w:val="ListUnmarkedSub2"/>
    <w:basedOn w:val="ListUnmarkedSub"/>
    <w:rsid w:val="00932312"/>
    <w:pPr>
      <w:ind w:left="2880"/>
    </w:pPr>
  </w:style>
  <w:style w:type="paragraph" w:customStyle="1" w:styleId="ListWhere">
    <w:name w:val="ListWhere"/>
    <w:rsid w:val="00932312"/>
    <w:pPr>
      <w:spacing w:before="120" w:after="120"/>
      <w:ind w:left="2160"/>
      <w:contextualSpacing/>
    </w:pPr>
    <w:rPr>
      <w:snapToGrid w:val="0"/>
      <w:sz w:val="26"/>
    </w:rPr>
  </w:style>
  <w:style w:type="paragraph" w:customStyle="1" w:styleId="MatterTitle">
    <w:name w:val="MatterTitle"/>
    <w:next w:val="Para"/>
    <w:rsid w:val="00932312"/>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932312"/>
    <w:rPr>
      <w:rFonts w:ascii="Wingdings" w:hAnsi="Wingdings"/>
    </w:rPr>
  </w:style>
  <w:style w:type="paragraph" w:customStyle="1" w:styleId="OnlineReference">
    <w:name w:val="OnlineReference"/>
    <w:qFormat/>
    <w:rsid w:val="00932312"/>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32312"/>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32312"/>
    <w:pPr>
      <w:numPr>
        <w:numId w:val="10"/>
      </w:numPr>
      <w:spacing w:before="120" w:after="120"/>
      <w:ind w:left="720" w:firstLine="360"/>
      <w:contextualSpacing/>
    </w:pPr>
    <w:rPr>
      <w:snapToGrid w:val="0"/>
      <w:sz w:val="26"/>
    </w:rPr>
  </w:style>
  <w:style w:type="paragraph" w:customStyle="1" w:styleId="ParaNumbered">
    <w:name w:val="ParaNumbered"/>
    <w:rsid w:val="00932312"/>
    <w:pPr>
      <w:spacing w:after="120"/>
      <w:ind w:left="720" w:firstLine="720"/>
    </w:pPr>
    <w:rPr>
      <w:snapToGrid w:val="0"/>
      <w:sz w:val="26"/>
    </w:rPr>
  </w:style>
  <w:style w:type="paragraph" w:customStyle="1" w:styleId="PartFeaturingList">
    <w:name w:val="PartFeaturingList"/>
    <w:basedOn w:val="ChapterFeaturingList"/>
    <w:rsid w:val="00932312"/>
  </w:style>
  <w:style w:type="paragraph" w:customStyle="1" w:styleId="PartIntroductionPara">
    <w:name w:val="PartIntroductionPara"/>
    <w:rsid w:val="00932312"/>
    <w:pPr>
      <w:spacing w:after="120"/>
      <w:ind w:left="720" w:firstLine="720"/>
    </w:pPr>
    <w:rPr>
      <w:sz w:val="26"/>
    </w:rPr>
  </w:style>
  <w:style w:type="paragraph" w:customStyle="1" w:styleId="PartTitle">
    <w:name w:val="PartTitle"/>
    <w:basedOn w:val="ChapterTitle"/>
    <w:rsid w:val="00932312"/>
    <w:pPr>
      <w:widowControl w:val="0"/>
      <w:pBdr>
        <w:bottom w:val="single" w:sz="4" w:space="1" w:color="auto"/>
      </w:pBdr>
    </w:pPr>
  </w:style>
  <w:style w:type="paragraph" w:customStyle="1" w:styleId="PoetryPara">
    <w:name w:val="PoetryPara"/>
    <w:next w:val="PoetryContinued"/>
    <w:rsid w:val="00932312"/>
    <w:pPr>
      <w:spacing w:before="360" w:after="60"/>
      <w:ind w:left="2160"/>
      <w:contextualSpacing/>
    </w:pPr>
    <w:rPr>
      <w:snapToGrid w:val="0"/>
      <w:sz w:val="22"/>
    </w:rPr>
  </w:style>
  <w:style w:type="paragraph" w:customStyle="1" w:styleId="PoetryContinued">
    <w:name w:val="PoetryContinued"/>
    <w:basedOn w:val="PoetryPara"/>
    <w:qFormat/>
    <w:rsid w:val="00932312"/>
    <w:pPr>
      <w:spacing w:before="0"/>
      <w:contextualSpacing w:val="0"/>
    </w:pPr>
  </w:style>
  <w:style w:type="paragraph" w:customStyle="1" w:styleId="PoetrySource">
    <w:name w:val="PoetrySource"/>
    <w:rsid w:val="00932312"/>
    <w:pPr>
      <w:ind w:left="2880"/>
    </w:pPr>
    <w:rPr>
      <w:snapToGrid w:val="0"/>
      <w:sz w:val="18"/>
    </w:rPr>
  </w:style>
  <w:style w:type="paragraph" w:customStyle="1" w:styleId="PoetryTitle">
    <w:name w:val="PoetryTitle"/>
    <w:basedOn w:val="PoetryPara"/>
    <w:next w:val="PoetryPara"/>
    <w:rsid w:val="00932312"/>
    <w:rPr>
      <w:b/>
      <w:sz w:val="24"/>
    </w:rPr>
  </w:style>
  <w:style w:type="paragraph" w:customStyle="1" w:styleId="PrefaceTitle">
    <w:name w:val="PrefaceTitle"/>
    <w:next w:val="Para"/>
    <w:rsid w:val="00932312"/>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32312"/>
  </w:style>
  <w:style w:type="character" w:customStyle="1" w:styleId="QueryInline">
    <w:name w:val="QueryInline"/>
    <w:basedOn w:val="DefaultParagraphFont"/>
    <w:rsid w:val="00932312"/>
    <w:rPr>
      <w:bdr w:val="none" w:sz="0" w:space="0" w:color="auto"/>
      <w:shd w:val="clear" w:color="auto" w:fill="FFCC99"/>
    </w:rPr>
  </w:style>
  <w:style w:type="paragraph" w:customStyle="1" w:styleId="QueryPara">
    <w:name w:val="QueryPara"/>
    <w:rsid w:val="00932312"/>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32312"/>
  </w:style>
  <w:style w:type="paragraph" w:customStyle="1" w:styleId="QuestionsHead">
    <w:name w:val="QuestionsHead"/>
    <w:basedOn w:val="BibliographyHead"/>
    <w:next w:val="Para"/>
    <w:rsid w:val="00932312"/>
  </w:style>
  <w:style w:type="paragraph" w:customStyle="1" w:styleId="QuoteSource">
    <w:name w:val="QuoteSource"/>
    <w:basedOn w:val="Normal"/>
    <w:rsid w:val="00932312"/>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932312"/>
    <w:rPr>
      <w:i w:val="0"/>
      <w:sz w:val="24"/>
    </w:rPr>
  </w:style>
  <w:style w:type="paragraph" w:customStyle="1" w:styleId="RecipeFootnote">
    <w:name w:val="RecipeFootnote"/>
    <w:basedOn w:val="Normal"/>
    <w:rsid w:val="00932312"/>
    <w:pPr>
      <w:spacing w:before="240" w:after="120" w:line="240" w:lineRule="auto"/>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932312"/>
    <w:pPr>
      <w:spacing w:before="240"/>
      <w:ind w:left="720"/>
    </w:pPr>
    <w:rPr>
      <w:rFonts w:ascii="Arial" w:hAnsi="Arial"/>
      <w:b/>
      <w:snapToGrid w:val="0"/>
      <w:sz w:val="26"/>
    </w:rPr>
  </w:style>
  <w:style w:type="paragraph" w:customStyle="1" w:styleId="RecipeIngredientList">
    <w:name w:val="RecipeIngredientList"/>
    <w:basedOn w:val="Normal"/>
    <w:rsid w:val="00932312"/>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932312"/>
    <w:pPr>
      <w:spacing w:before="120" w:after="120"/>
      <w:ind w:left="1440" w:firstLine="360"/>
      <w:contextualSpacing/>
    </w:pPr>
    <w:rPr>
      <w:rFonts w:ascii="Arial" w:hAnsi="Arial"/>
      <w:snapToGrid w:val="0"/>
      <w:sz w:val="26"/>
    </w:rPr>
  </w:style>
  <w:style w:type="paragraph" w:customStyle="1" w:styleId="RecipeMetricMeasure">
    <w:name w:val="RecipeMetricMeasure"/>
    <w:rsid w:val="00932312"/>
    <w:rPr>
      <w:rFonts w:ascii="Arial" w:hAnsi="Arial"/>
      <w:snapToGrid w:val="0"/>
      <w:sz w:val="26"/>
    </w:rPr>
  </w:style>
  <w:style w:type="paragraph" w:customStyle="1" w:styleId="RecipeNutritionInfo">
    <w:name w:val="RecipeNutritionInfo"/>
    <w:basedOn w:val="Normal"/>
    <w:rsid w:val="00932312"/>
    <w:pPr>
      <w:spacing w:before="120" w:after="120" w:line="240" w:lineRule="auto"/>
      <w:ind w:left="720"/>
      <w:contextualSpacing/>
    </w:pPr>
    <w:rPr>
      <w:rFonts w:ascii="Arial" w:eastAsia="Times New Roman" w:hAnsi="Arial" w:cs="Times New Roman"/>
      <w:snapToGrid w:val="0"/>
      <w:szCs w:val="20"/>
    </w:rPr>
  </w:style>
  <w:style w:type="paragraph" w:customStyle="1" w:styleId="RecipePercentage">
    <w:name w:val="RecipePercentage"/>
    <w:rsid w:val="00932312"/>
    <w:rPr>
      <w:rFonts w:ascii="Arial" w:hAnsi="Arial"/>
      <w:snapToGrid w:val="0"/>
      <w:sz w:val="26"/>
    </w:rPr>
  </w:style>
  <w:style w:type="paragraph" w:customStyle="1" w:styleId="RecipeProcedure">
    <w:name w:val="RecipeProcedure"/>
    <w:rsid w:val="00932312"/>
    <w:pPr>
      <w:spacing w:before="120" w:after="120"/>
      <w:ind w:left="1800" w:hanging="720"/>
    </w:pPr>
    <w:rPr>
      <w:rFonts w:ascii="Arial" w:hAnsi="Arial"/>
      <w:snapToGrid w:val="0"/>
      <w:sz w:val="26"/>
    </w:rPr>
  </w:style>
  <w:style w:type="paragraph" w:customStyle="1" w:styleId="RecipeProcedureHead">
    <w:name w:val="RecipeProcedureHead"/>
    <w:rsid w:val="00932312"/>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932312"/>
    <w:pPr>
      <w:ind w:left="720"/>
    </w:pPr>
    <w:rPr>
      <w:rFonts w:ascii="Arial" w:hAnsi="Arial"/>
      <w:b/>
      <w:smallCaps/>
      <w:snapToGrid w:val="0"/>
      <w:sz w:val="32"/>
      <w:u w:val="single"/>
    </w:rPr>
  </w:style>
  <w:style w:type="paragraph" w:customStyle="1" w:styleId="RecipeTableHead">
    <w:name w:val="RecipeTableHead"/>
    <w:rsid w:val="00932312"/>
    <w:rPr>
      <w:rFonts w:ascii="Arial" w:hAnsi="Arial"/>
      <w:b/>
      <w:smallCaps/>
      <w:snapToGrid w:val="0"/>
      <w:sz w:val="26"/>
    </w:rPr>
  </w:style>
  <w:style w:type="paragraph" w:customStyle="1" w:styleId="RecipeTime">
    <w:name w:val="RecipeTime"/>
    <w:rsid w:val="00932312"/>
    <w:pPr>
      <w:spacing w:before="120" w:after="120"/>
      <w:ind w:left="720"/>
      <w:contextualSpacing/>
    </w:pPr>
    <w:rPr>
      <w:rFonts w:ascii="Arial" w:hAnsi="Arial"/>
      <w:i/>
      <w:snapToGrid w:val="0"/>
      <w:sz w:val="26"/>
    </w:rPr>
  </w:style>
  <w:style w:type="paragraph" w:customStyle="1" w:styleId="RecipeTitle">
    <w:name w:val="RecipeTitle"/>
    <w:next w:val="RecipeIngredientList"/>
    <w:rsid w:val="00932312"/>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32312"/>
    <w:pPr>
      <w:ind w:left="720"/>
    </w:pPr>
    <w:rPr>
      <w:rFonts w:ascii="Arial" w:hAnsi="Arial"/>
      <w:b/>
      <w:i/>
      <w:smallCaps/>
      <w:snapToGrid w:val="0"/>
      <w:sz w:val="36"/>
      <w:szCs w:val="40"/>
    </w:rPr>
  </w:style>
  <w:style w:type="paragraph" w:customStyle="1" w:styleId="RecipeUSMeasure">
    <w:name w:val="RecipeUSMeasure"/>
    <w:rsid w:val="00932312"/>
    <w:rPr>
      <w:rFonts w:ascii="Arial" w:hAnsi="Arial"/>
      <w:snapToGrid w:val="0"/>
      <w:sz w:val="26"/>
    </w:rPr>
  </w:style>
  <w:style w:type="paragraph" w:customStyle="1" w:styleId="RecipeVariationPara">
    <w:name w:val="RecipeVariationPara"/>
    <w:basedOn w:val="RecipeVariationHead"/>
    <w:qFormat/>
    <w:rsid w:val="00932312"/>
    <w:rPr>
      <w:i/>
      <w:u w:val="none"/>
    </w:rPr>
  </w:style>
  <w:style w:type="paragraph" w:customStyle="1" w:styleId="RecipeVariationHead">
    <w:name w:val="RecipeVariationHead"/>
    <w:rsid w:val="00932312"/>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932312"/>
    <w:rPr>
      <w:b/>
      <w:i/>
    </w:rPr>
  </w:style>
  <w:style w:type="paragraph" w:customStyle="1" w:styleId="RecipeNotePara">
    <w:name w:val="RecipeNotePara"/>
    <w:basedOn w:val="FeatureRecipeNotePara"/>
    <w:rsid w:val="00932312"/>
    <w:pPr>
      <w:shd w:val="clear" w:color="auto" w:fill="FFFFFF" w:themeFill="background1"/>
    </w:pPr>
  </w:style>
  <w:style w:type="paragraph" w:customStyle="1" w:styleId="RecipeYield">
    <w:name w:val="RecipeYield"/>
    <w:rsid w:val="00932312"/>
    <w:pPr>
      <w:ind w:left="720"/>
    </w:pPr>
    <w:rPr>
      <w:rFonts w:ascii="Arial" w:hAnsi="Arial"/>
      <w:snapToGrid w:val="0"/>
    </w:rPr>
  </w:style>
  <w:style w:type="paragraph" w:customStyle="1" w:styleId="Reference">
    <w:name w:val="Reference"/>
    <w:basedOn w:val="Normal"/>
    <w:rsid w:val="00932312"/>
    <w:pPr>
      <w:spacing w:before="120" w:after="120" w:line="240" w:lineRule="auto"/>
      <w:ind w:left="720" w:hanging="720"/>
    </w:pPr>
    <w:rPr>
      <w:rFonts w:ascii="Times New Roman" w:eastAsia="Times New Roman" w:hAnsi="Times New Roman" w:cs="Times New Roman"/>
      <w:sz w:val="24"/>
      <w:szCs w:val="20"/>
    </w:rPr>
  </w:style>
  <w:style w:type="paragraph" w:customStyle="1" w:styleId="ReferenceAnnotation">
    <w:name w:val="ReferenceAnnotation"/>
    <w:basedOn w:val="Reference"/>
    <w:rsid w:val="00932312"/>
    <w:pPr>
      <w:spacing w:before="0" w:after="0"/>
      <w:ind w:firstLine="0"/>
    </w:pPr>
    <w:rPr>
      <w:snapToGrid w:val="0"/>
    </w:rPr>
  </w:style>
  <w:style w:type="paragraph" w:customStyle="1" w:styleId="ReferencesHead">
    <w:name w:val="ReferencesHead"/>
    <w:basedOn w:val="BibliographyHead"/>
    <w:next w:val="Reference"/>
    <w:rsid w:val="00932312"/>
  </w:style>
  <w:style w:type="paragraph" w:customStyle="1" w:styleId="ReferenceTitle">
    <w:name w:val="ReferenceTitle"/>
    <w:basedOn w:val="MatterTitle"/>
    <w:next w:val="Reference"/>
    <w:rsid w:val="00932312"/>
  </w:style>
  <w:style w:type="paragraph" w:customStyle="1" w:styleId="ReviewHead">
    <w:name w:val="ReviewHead"/>
    <w:basedOn w:val="BibliographyHead"/>
    <w:next w:val="Para"/>
    <w:rsid w:val="00932312"/>
  </w:style>
  <w:style w:type="paragraph" w:customStyle="1" w:styleId="RunInHead">
    <w:name w:val="RunInHead"/>
    <w:next w:val="RunInPara"/>
    <w:rsid w:val="00932312"/>
    <w:pPr>
      <w:spacing w:before="240"/>
      <w:ind w:left="1440"/>
    </w:pPr>
    <w:rPr>
      <w:rFonts w:ascii="Arial" w:hAnsi="Arial"/>
      <w:b/>
      <w:sz w:val="26"/>
    </w:rPr>
  </w:style>
  <w:style w:type="paragraph" w:customStyle="1" w:styleId="RunInHeadSub">
    <w:name w:val="RunInHeadSub"/>
    <w:basedOn w:val="RunInHead"/>
    <w:next w:val="RunInParaSub"/>
    <w:rsid w:val="00932312"/>
    <w:pPr>
      <w:ind w:left="2160"/>
    </w:pPr>
    <w:rPr>
      <w:snapToGrid w:val="0"/>
    </w:rPr>
  </w:style>
  <w:style w:type="paragraph" w:customStyle="1" w:styleId="RunInPara">
    <w:name w:val="RunInPara"/>
    <w:basedOn w:val="Normal"/>
    <w:rsid w:val="00932312"/>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RunInParaSub">
    <w:name w:val="RunInParaSub"/>
    <w:basedOn w:val="RunInPara"/>
    <w:rsid w:val="00932312"/>
    <w:pPr>
      <w:ind w:left="2160"/>
    </w:pPr>
  </w:style>
  <w:style w:type="paragraph" w:styleId="Salutation">
    <w:name w:val="Salutation"/>
    <w:basedOn w:val="Normal"/>
    <w:next w:val="Normal"/>
    <w:link w:val="SalutationChar"/>
    <w:rsid w:val="00932312"/>
  </w:style>
  <w:style w:type="paragraph" w:customStyle="1" w:styleId="SectionTitle">
    <w:name w:val="SectionTitle"/>
    <w:basedOn w:val="ChapterTitle"/>
    <w:next w:val="ChapterTitle"/>
    <w:rsid w:val="00932312"/>
    <w:pPr>
      <w:pBdr>
        <w:bottom w:val="single" w:sz="4" w:space="1" w:color="auto"/>
      </w:pBdr>
    </w:pPr>
  </w:style>
  <w:style w:type="paragraph" w:customStyle="1" w:styleId="Series">
    <w:name w:val="Series"/>
    <w:rsid w:val="00932312"/>
    <w:pPr>
      <w:ind w:left="720"/>
    </w:pPr>
  </w:style>
  <w:style w:type="paragraph" w:customStyle="1" w:styleId="SignatureLine">
    <w:name w:val="SignatureLine"/>
    <w:qFormat/>
    <w:rsid w:val="00932312"/>
    <w:pPr>
      <w:spacing w:before="240" w:after="240"/>
      <w:ind w:left="4320"/>
      <w:contextualSpacing/>
      <w:jc w:val="right"/>
    </w:pPr>
    <w:rPr>
      <w:rFonts w:ascii="Arial" w:hAnsi="Arial"/>
      <w:snapToGrid w:val="0"/>
      <w:sz w:val="18"/>
    </w:rPr>
  </w:style>
  <w:style w:type="paragraph" w:customStyle="1" w:styleId="Slug">
    <w:name w:val="Slug"/>
    <w:basedOn w:val="Normal"/>
    <w:next w:val="Para"/>
    <w:rsid w:val="00932312"/>
    <w:pPr>
      <w:spacing w:before="360" w:after="360" w:line="240" w:lineRule="auto"/>
      <w:ind w:left="1440"/>
    </w:pPr>
    <w:rPr>
      <w:rFonts w:ascii="Arial" w:eastAsia="Times New Roman" w:hAnsi="Arial" w:cs="Times New Roman"/>
      <w:b/>
      <w:sz w:val="24"/>
      <w:szCs w:val="20"/>
    </w:rPr>
  </w:style>
  <w:style w:type="character" w:customStyle="1" w:styleId="Subscript">
    <w:name w:val="Subscript"/>
    <w:basedOn w:val="DefaultParagraphFont"/>
    <w:rsid w:val="00932312"/>
    <w:rPr>
      <w:vertAlign w:val="subscript"/>
    </w:rPr>
  </w:style>
  <w:style w:type="paragraph" w:styleId="Subtitle">
    <w:name w:val="Subtitle"/>
    <w:basedOn w:val="Normal"/>
    <w:link w:val="SubtitleChar"/>
    <w:qFormat/>
    <w:rsid w:val="00932312"/>
    <w:pPr>
      <w:spacing w:after="60"/>
      <w:jc w:val="center"/>
      <w:outlineLvl w:val="1"/>
    </w:pPr>
    <w:rPr>
      <w:rFonts w:ascii="Arial" w:hAnsi="Arial"/>
    </w:rPr>
  </w:style>
  <w:style w:type="paragraph" w:customStyle="1" w:styleId="SummaryHead">
    <w:name w:val="SummaryHead"/>
    <w:basedOn w:val="BibliographyHead"/>
    <w:next w:val="Para"/>
    <w:rsid w:val="00932312"/>
  </w:style>
  <w:style w:type="character" w:customStyle="1" w:styleId="Superscript">
    <w:name w:val="Superscript"/>
    <w:basedOn w:val="DefaultParagraphFont"/>
    <w:rsid w:val="00932312"/>
    <w:rPr>
      <w:vertAlign w:val="superscript"/>
    </w:rPr>
  </w:style>
  <w:style w:type="paragraph" w:customStyle="1" w:styleId="SupplementInstruction">
    <w:name w:val="SupplementInstruction"/>
    <w:rsid w:val="00932312"/>
    <w:pPr>
      <w:spacing w:before="120" w:after="120"/>
      <w:ind w:left="720"/>
    </w:pPr>
    <w:rPr>
      <w:i/>
      <w:sz w:val="26"/>
    </w:rPr>
  </w:style>
  <w:style w:type="paragraph" w:customStyle="1" w:styleId="TableCaption">
    <w:name w:val="TableCaption"/>
    <w:basedOn w:val="Slug"/>
    <w:qFormat/>
    <w:rsid w:val="00932312"/>
    <w:pPr>
      <w:keepNext/>
      <w:widowControl w:val="0"/>
      <w:spacing w:before="240" w:after="120"/>
      <w:ind w:left="0"/>
    </w:pPr>
    <w:rPr>
      <w:snapToGrid w:val="0"/>
    </w:rPr>
  </w:style>
  <w:style w:type="paragraph" w:customStyle="1" w:styleId="TableEntry">
    <w:name w:val="TableEntry"/>
    <w:qFormat/>
    <w:rsid w:val="00932312"/>
    <w:pPr>
      <w:spacing w:after="60"/>
    </w:pPr>
    <w:rPr>
      <w:rFonts w:ascii="Arial" w:hAnsi="Arial"/>
      <w:sz w:val="22"/>
    </w:rPr>
  </w:style>
  <w:style w:type="paragraph" w:customStyle="1" w:styleId="TableFootnote">
    <w:name w:val="TableFootnote"/>
    <w:rsid w:val="00932312"/>
    <w:pPr>
      <w:spacing w:after="240"/>
      <w:ind w:left="1440"/>
      <w:contextualSpacing/>
    </w:pPr>
    <w:rPr>
      <w:rFonts w:ascii="Arial" w:hAnsi="Arial"/>
      <w:sz w:val="18"/>
    </w:rPr>
  </w:style>
  <w:style w:type="paragraph" w:customStyle="1" w:styleId="TableHead">
    <w:name w:val="TableHead"/>
    <w:qFormat/>
    <w:rsid w:val="00932312"/>
    <w:pPr>
      <w:keepNext/>
    </w:pPr>
    <w:rPr>
      <w:rFonts w:ascii="Arial" w:hAnsi="Arial"/>
      <w:b/>
      <w:sz w:val="22"/>
    </w:rPr>
  </w:style>
  <w:style w:type="paragraph" w:customStyle="1" w:styleId="TableSource">
    <w:name w:val="TableSource"/>
    <w:next w:val="Normal"/>
    <w:rsid w:val="00932312"/>
    <w:pPr>
      <w:pBdr>
        <w:top w:val="single" w:sz="4" w:space="1" w:color="auto"/>
      </w:pBdr>
      <w:spacing w:after="240"/>
      <w:ind w:left="1440"/>
      <w:contextualSpacing/>
    </w:pPr>
    <w:rPr>
      <w:rFonts w:ascii="Arial" w:hAnsi="Arial"/>
      <w:snapToGrid w:val="0"/>
    </w:rPr>
  </w:style>
  <w:style w:type="paragraph" w:customStyle="1" w:styleId="TabularEntry">
    <w:name w:val="TabularEntry"/>
    <w:rsid w:val="00932312"/>
    <w:pPr>
      <w:widowControl w:val="0"/>
    </w:pPr>
    <w:rPr>
      <w:snapToGrid w:val="0"/>
      <w:sz w:val="26"/>
    </w:rPr>
  </w:style>
  <w:style w:type="paragraph" w:customStyle="1" w:styleId="TabularEntrySub">
    <w:name w:val="TabularEntrySub"/>
    <w:basedOn w:val="TabularEntry"/>
    <w:rsid w:val="00932312"/>
    <w:pPr>
      <w:ind w:left="360"/>
    </w:pPr>
  </w:style>
  <w:style w:type="paragraph" w:customStyle="1" w:styleId="TabularHead">
    <w:name w:val="TabularHead"/>
    <w:qFormat/>
    <w:rsid w:val="00932312"/>
    <w:pPr>
      <w:spacing w:line="276" w:lineRule="auto"/>
    </w:pPr>
    <w:rPr>
      <w:b/>
      <w:snapToGrid w:val="0"/>
      <w:sz w:val="26"/>
    </w:rPr>
  </w:style>
  <w:style w:type="paragraph" w:customStyle="1" w:styleId="TextBreak">
    <w:name w:val="TextBreak"/>
    <w:next w:val="Para"/>
    <w:rsid w:val="00932312"/>
    <w:pPr>
      <w:jc w:val="center"/>
    </w:pPr>
    <w:rPr>
      <w:rFonts w:ascii="Arial" w:hAnsi="Arial"/>
      <w:b/>
      <w:snapToGrid w:val="0"/>
    </w:rPr>
  </w:style>
  <w:style w:type="paragraph" w:customStyle="1" w:styleId="TOCTitle">
    <w:name w:val="TOCTitle"/>
    <w:next w:val="Para"/>
    <w:rsid w:val="00932312"/>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932312"/>
    <w:rPr>
      <w:b/>
    </w:rPr>
  </w:style>
  <w:style w:type="character" w:customStyle="1" w:styleId="UserInputVariable">
    <w:name w:val="UserInputVariable"/>
    <w:basedOn w:val="DefaultParagraphFont"/>
    <w:rsid w:val="00932312"/>
    <w:rPr>
      <w:b/>
      <w:i/>
    </w:rPr>
  </w:style>
  <w:style w:type="character" w:customStyle="1" w:styleId="Variable">
    <w:name w:val="Variable"/>
    <w:basedOn w:val="DefaultParagraphFont"/>
    <w:rsid w:val="00932312"/>
    <w:rPr>
      <w:i/>
    </w:rPr>
  </w:style>
  <w:style w:type="character" w:customStyle="1" w:styleId="WileyBold">
    <w:name w:val="WileyBold"/>
    <w:basedOn w:val="DefaultParagraphFont"/>
    <w:rsid w:val="00932312"/>
    <w:rPr>
      <w:b/>
    </w:rPr>
  </w:style>
  <w:style w:type="character" w:customStyle="1" w:styleId="WileyBoldItalic">
    <w:name w:val="WileyBoldItalic"/>
    <w:basedOn w:val="DefaultParagraphFont"/>
    <w:rsid w:val="00932312"/>
    <w:rPr>
      <w:b/>
      <w:i/>
    </w:rPr>
  </w:style>
  <w:style w:type="character" w:customStyle="1" w:styleId="WileyItalic">
    <w:name w:val="WileyItalic"/>
    <w:basedOn w:val="DefaultParagraphFont"/>
    <w:rsid w:val="00932312"/>
    <w:rPr>
      <w:i/>
    </w:rPr>
  </w:style>
  <w:style w:type="character" w:customStyle="1" w:styleId="WileySymbol">
    <w:name w:val="WileySymbol"/>
    <w:rsid w:val="00932312"/>
    <w:rPr>
      <w:rFonts w:ascii="Symbol" w:hAnsi="Symbol"/>
    </w:rPr>
  </w:style>
  <w:style w:type="character" w:customStyle="1" w:styleId="wileyTemp">
    <w:name w:val="wileyTemp"/>
    <w:rsid w:val="00932312"/>
  </w:style>
  <w:style w:type="paragraph" w:customStyle="1" w:styleId="wsBlockA">
    <w:name w:val="wsBlockA"/>
    <w:basedOn w:val="Normal"/>
    <w:qFormat/>
    <w:rsid w:val="00932312"/>
    <w:pPr>
      <w:spacing w:before="120" w:after="120" w:line="240" w:lineRule="auto"/>
      <w:ind w:left="2160" w:right="1440"/>
    </w:pPr>
    <w:rPr>
      <w:rFonts w:ascii="Arial" w:hAnsi="Arial" w:cs="Times New Roman"/>
      <w:sz w:val="20"/>
    </w:rPr>
  </w:style>
  <w:style w:type="paragraph" w:customStyle="1" w:styleId="wsBlockB">
    <w:name w:val="wsBlockB"/>
    <w:basedOn w:val="Normal"/>
    <w:qFormat/>
    <w:rsid w:val="00932312"/>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932312"/>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932312"/>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932312"/>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932312"/>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932312"/>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932312"/>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932312"/>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932312"/>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932312"/>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932312"/>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932312"/>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932312"/>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932312"/>
    <w:pPr>
      <w:spacing w:before="120" w:after="120" w:line="240" w:lineRule="auto"/>
      <w:ind w:left="1440"/>
    </w:pPr>
    <w:rPr>
      <w:rFonts w:ascii="Verdana" w:hAnsi="Verdana" w:cs="Times New Roman"/>
      <w:sz w:val="26"/>
    </w:rPr>
  </w:style>
  <w:style w:type="paragraph" w:customStyle="1" w:styleId="wsNameDate">
    <w:name w:val="wsNameDate"/>
    <w:qFormat/>
    <w:rsid w:val="00932312"/>
    <w:pPr>
      <w:spacing w:before="240" w:after="240"/>
    </w:pPr>
    <w:rPr>
      <w:rFonts w:ascii="Arial" w:eastAsiaTheme="minorHAnsi" w:hAnsi="Arial"/>
      <w:b/>
      <w:sz w:val="28"/>
      <w:szCs w:val="22"/>
    </w:rPr>
  </w:style>
  <w:style w:type="paragraph" w:customStyle="1" w:styleId="wsParaA">
    <w:name w:val="wsParaA"/>
    <w:basedOn w:val="Normal"/>
    <w:qFormat/>
    <w:rsid w:val="00932312"/>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932312"/>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932312"/>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932312"/>
    <w:rPr>
      <w:rFonts w:ascii="Arial" w:eastAsiaTheme="minorHAnsi" w:hAnsi="Arial"/>
      <w:b/>
      <w:sz w:val="36"/>
      <w:szCs w:val="32"/>
    </w:rPr>
  </w:style>
  <w:style w:type="character" w:styleId="CommentReference">
    <w:name w:val="annotation reference"/>
    <w:basedOn w:val="DefaultParagraphFont"/>
    <w:uiPriority w:val="99"/>
    <w:semiHidden/>
    <w:rsid w:val="00932312"/>
    <w:rPr>
      <w:sz w:val="16"/>
      <w:szCs w:val="16"/>
    </w:rPr>
  </w:style>
  <w:style w:type="paragraph" w:styleId="CommentText">
    <w:name w:val="annotation text"/>
    <w:basedOn w:val="Normal"/>
    <w:link w:val="CommentTextChar"/>
    <w:semiHidden/>
    <w:rsid w:val="00932312"/>
    <w:rPr>
      <w:sz w:val="20"/>
    </w:rPr>
  </w:style>
  <w:style w:type="paragraph" w:styleId="CommentSubject">
    <w:name w:val="annotation subject"/>
    <w:basedOn w:val="CommentText"/>
    <w:next w:val="CommentText"/>
    <w:link w:val="CommentSubjectChar"/>
    <w:semiHidden/>
    <w:rsid w:val="00932312"/>
    <w:rPr>
      <w:b/>
    </w:rPr>
  </w:style>
  <w:style w:type="character" w:styleId="FollowedHyperlink">
    <w:name w:val="FollowedHyperlink"/>
    <w:basedOn w:val="DefaultParagraphFont"/>
    <w:uiPriority w:val="99"/>
    <w:rsid w:val="00932312"/>
    <w:rPr>
      <w:color w:val="800080" w:themeColor="followedHyperlink"/>
      <w:u w:val="single"/>
    </w:rPr>
  </w:style>
  <w:style w:type="character" w:styleId="HTMLAcronym">
    <w:name w:val="HTML Acronym"/>
    <w:basedOn w:val="DefaultParagraphFont"/>
    <w:uiPriority w:val="99"/>
    <w:rsid w:val="00932312"/>
  </w:style>
  <w:style w:type="character" w:styleId="HTMLCite">
    <w:name w:val="HTML Cite"/>
    <w:basedOn w:val="DefaultParagraphFont"/>
    <w:uiPriority w:val="99"/>
    <w:rsid w:val="00932312"/>
    <w:rPr>
      <w:i/>
      <w:iCs/>
    </w:rPr>
  </w:style>
  <w:style w:type="character" w:styleId="HTMLCode">
    <w:name w:val="HTML Code"/>
    <w:basedOn w:val="DefaultParagraphFont"/>
    <w:uiPriority w:val="99"/>
    <w:rsid w:val="00932312"/>
    <w:rPr>
      <w:rFonts w:ascii="Consolas" w:hAnsi="Consolas"/>
      <w:sz w:val="20"/>
      <w:szCs w:val="20"/>
    </w:rPr>
  </w:style>
  <w:style w:type="character" w:styleId="HTMLDefinition">
    <w:name w:val="HTML Definition"/>
    <w:basedOn w:val="DefaultParagraphFont"/>
    <w:uiPriority w:val="99"/>
    <w:rsid w:val="00932312"/>
    <w:rPr>
      <w:i/>
      <w:iCs/>
    </w:rPr>
  </w:style>
  <w:style w:type="character" w:styleId="HTMLKeyboard">
    <w:name w:val="HTML Keyboard"/>
    <w:basedOn w:val="DefaultParagraphFont"/>
    <w:uiPriority w:val="99"/>
    <w:rsid w:val="00932312"/>
    <w:rPr>
      <w:rFonts w:ascii="Consolas" w:hAnsi="Consolas"/>
      <w:sz w:val="20"/>
      <w:szCs w:val="20"/>
    </w:rPr>
  </w:style>
  <w:style w:type="character" w:styleId="HTMLSample">
    <w:name w:val="HTML Sample"/>
    <w:basedOn w:val="DefaultParagraphFont"/>
    <w:uiPriority w:val="99"/>
    <w:rsid w:val="00932312"/>
    <w:rPr>
      <w:rFonts w:ascii="Consolas" w:hAnsi="Consolas"/>
      <w:sz w:val="24"/>
      <w:szCs w:val="24"/>
    </w:rPr>
  </w:style>
  <w:style w:type="character" w:styleId="HTMLTypewriter">
    <w:name w:val="HTML Typewriter"/>
    <w:basedOn w:val="DefaultParagraphFont"/>
    <w:uiPriority w:val="99"/>
    <w:rsid w:val="00932312"/>
    <w:rPr>
      <w:rFonts w:ascii="Consolas" w:hAnsi="Consolas"/>
      <w:sz w:val="20"/>
      <w:szCs w:val="20"/>
    </w:rPr>
  </w:style>
  <w:style w:type="character" w:styleId="HTMLVariable">
    <w:name w:val="HTML Variable"/>
    <w:basedOn w:val="DefaultParagraphFont"/>
    <w:uiPriority w:val="99"/>
    <w:rsid w:val="00932312"/>
    <w:rPr>
      <w:i/>
      <w:iCs/>
    </w:rPr>
  </w:style>
  <w:style w:type="character" w:styleId="Hyperlink">
    <w:name w:val="Hyperlink"/>
    <w:basedOn w:val="DefaultParagraphFont"/>
    <w:uiPriority w:val="99"/>
    <w:rsid w:val="00932312"/>
    <w:rPr>
      <w:rFonts w:cs="Times New Roman"/>
      <w:color w:val="0000FF"/>
      <w:u w:val="single"/>
    </w:rPr>
  </w:style>
  <w:style w:type="character" w:styleId="LineNumber">
    <w:name w:val="line number"/>
    <w:basedOn w:val="DefaultParagraphFont"/>
    <w:uiPriority w:val="99"/>
    <w:rsid w:val="00932312"/>
  </w:style>
  <w:style w:type="character" w:styleId="PageNumber">
    <w:name w:val="page number"/>
    <w:basedOn w:val="DefaultParagraphFont"/>
    <w:uiPriority w:val="99"/>
    <w:rsid w:val="00932312"/>
  </w:style>
  <w:style w:type="character" w:styleId="Strong">
    <w:name w:val="Strong"/>
    <w:basedOn w:val="DefaultParagraphFont"/>
    <w:uiPriority w:val="99"/>
    <w:rsid w:val="00932312"/>
    <w:rPr>
      <w:b/>
      <w:bCs/>
    </w:rPr>
  </w:style>
  <w:style w:type="paragraph" w:customStyle="1" w:styleId="RecipeTool">
    <w:name w:val="RecipeTool"/>
    <w:qFormat/>
    <w:rsid w:val="00932312"/>
    <w:pPr>
      <w:spacing w:before="240" w:after="240"/>
      <w:ind w:left="1440"/>
      <w:contextualSpacing/>
    </w:pPr>
    <w:rPr>
      <w:rFonts w:ascii="Arial" w:hAnsi="Arial"/>
      <w:b/>
      <w:snapToGrid w:val="0"/>
    </w:rPr>
  </w:style>
  <w:style w:type="character" w:customStyle="1" w:styleId="TextCircled">
    <w:name w:val="TextCircled"/>
    <w:basedOn w:val="DefaultParagraphFont"/>
    <w:qFormat/>
    <w:rsid w:val="00932312"/>
    <w:rPr>
      <w:bdr w:val="single" w:sz="18" w:space="0" w:color="92D050"/>
    </w:rPr>
  </w:style>
  <w:style w:type="character" w:customStyle="1" w:styleId="TextHighlighted">
    <w:name w:val="TextHighlighted"/>
    <w:basedOn w:val="DefaultParagraphFont"/>
    <w:qFormat/>
    <w:rsid w:val="00932312"/>
    <w:rPr>
      <w:bdr w:val="none" w:sz="0" w:space="0" w:color="auto"/>
      <w:shd w:val="clear" w:color="auto" w:fill="92D050"/>
    </w:rPr>
  </w:style>
  <w:style w:type="paragraph" w:customStyle="1" w:styleId="PullQuoteAttribution">
    <w:name w:val="PullQuoteAttribution"/>
    <w:next w:val="Para"/>
    <w:qFormat/>
    <w:rsid w:val="00932312"/>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32312"/>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932312"/>
    <w:pPr>
      <w:adjustRightInd w:val="0"/>
      <w:snapToGrid w:val="0"/>
      <w:spacing w:before="120" w:after="120"/>
      <w:ind w:left="720"/>
    </w:pPr>
    <w:rPr>
      <w:rFonts w:ascii="Arial" w:hAnsi="Arial"/>
      <w:i/>
      <w:snapToGrid w:val="0"/>
    </w:rPr>
  </w:style>
  <w:style w:type="paragraph" w:customStyle="1" w:styleId="RecipeVariationTitle">
    <w:name w:val="RecipeVariationTitle"/>
    <w:next w:val="RecipeIngredientList"/>
    <w:qFormat/>
    <w:rsid w:val="00932312"/>
    <w:pPr>
      <w:spacing w:after="200" w:line="276" w:lineRule="auto"/>
      <w:ind w:left="1008"/>
      <w:outlineLvl w:val="8"/>
    </w:pPr>
    <w:rPr>
      <w:rFonts w:ascii="Arial" w:hAnsi="Arial"/>
      <w:b/>
      <w:snapToGrid w:val="0"/>
    </w:rPr>
  </w:style>
  <w:style w:type="paragraph" w:customStyle="1" w:styleId="ContentsAuthor">
    <w:name w:val="ContentsAuthor"/>
    <w:next w:val="ContentsH1"/>
    <w:qFormat/>
    <w:rsid w:val="00932312"/>
    <w:pPr>
      <w:ind w:left="576"/>
    </w:pPr>
    <w:rPr>
      <w:b/>
      <w:i/>
    </w:rPr>
  </w:style>
  <w:style w:type="paragraph" w:customStyle="1" w:styleId="DialogContinued">
    <w:name w:val="DialogContinued"/>
    <w:basedOn w:val="Dialog"/>
    <w:qFormat/>
    <w:rsid w:val="00932312"/>
    <w:pPr>
      <w:ind w:firstLine="0"/>
    </w:pPr>
  </w:style>
  <w:style w:type="paragraph" w:customStyle="1" w:styleId="ParaListUnmarked">
    <w:name w:val="ParaListUnmarked"/>
    <w:qFormat/>
    <w:rsid w:val="00932312"/>
    <w:pPr>
      <w:spacing w:before="240"/>
      <w:ind w:left="720"/>
    </w:pPr>
    <w:rPr>
      <w:snapToGrid w:val="0"/>
      <w:sz w:val="26"/>
    </w:rPr>
  </w:style>
  <w:style w:type="paragraph" w:customStyle="1" w:styleId="RecipeContributor">
    <w:name w:val="RecipeContributor"/>
    <w:next w:val="RecipeIngredientList"/>
    <w:qFormat/>
    <w:rsid w:val="00932312"/>
    <w:pPr>
      <w:spacing w:before="120" w:after="120"/>
      <w:ind w:left="1440"/>
    </w:pPr>
    <w:rPr>
      <w:rFonts w:ascii="Arial" w:hAnsi="Arial"/>
      <w:snapToGrid w:val="0"/>
    </w:rPr>
  </w:style>
  <w:style w:type="paragraph" w:customStyle="1" w:styleId="RecipeIntroHead">
    <w:name w:val="RecipeIntroHead"/>
    <w:basedOn w:val="RecipeIntro"/>
    <w:next w:val="RecipeIntro"/>
    <w:qFormat/>
    <w:rsid w:val="00932312"/>
    <w:rPr>
      <w:b/>
    </w:rPr>
  </w:style>
  <w:style w:type="paragraph" w:customStyle="1" w:styleId="RecipeNutritionHead">
    <w:name w:val="RecipeNutritionHead"/>
    <w:basedOn w:val="RecipeNutritionInfo"/>
    <w:next w:val="RecipeNutritionInfo"/>
    <w:qFormat/>
    <w:rsid w:val="00932312"/>
    <w:pPr>
      <w:spacing w:after="0"/>
    </w:pPr>
    <w:rPr>
      <w:b/>
    </w:rPr>
  </w:style>
  <w:style w:type="paragraph" w:styleId="TOC5">
    <w:name w:val="toc 5"/>
    <w:basedOn w:val="Normal"/>
    <w:next w:val="Normal"/>
    <w:autoRedefine/>
    <w:uiPriority w:val="39"/>
    <w:rsid w:val="00932312"/>
    <w:pPr>
      <w:spacing w:after="0" w:line="240" w:lineRule="auto"/>
      <w:ind w:left="1800"/>
    </w:pPr>
    <w:rPr>
      <w:rFonts w:ascii="Times New Roman" w:hAnsi="Times New Roman"/>
    </w:rPr>
  </w:style>
  <w:style w:type="paragraph" w:styleId="TOC6">
    <w:name w:val="toc 6"/>
    <w:basedOn w:val="Normal"/>
    <w:next w:val="Normal"/>
    <w:autoRedefine/>
    <w:uiPriority w:val="39"/>
    <w:rsid w:val="00932312"/>
    <w:pPr>
      <w:spacing w:after="0" w:line="240" w:lineRule="auto"/>
      <w:ind w:left="2160"/>
    </w:pPr>
    <w:rPr>
      <w:rFonts w:ascii="Times New Roman" w:hAnsi="Times New Roman"/>
    </w:rPr>
  </w:style>
  <w:style w:type="paragraph" w:customStyle="1" w:styleId="RecipeSubhead">
    <w:name w:val="RecipeSubhead"/>
    <w:basedOn w:val="RecipeProcedureHead"/>
    <w:rsid w:val="00BD4446"/>
    <w:rPr>
      <w:i/>
    </w:rPr>
  </w:style>
  <w:style w:type="character" w:customStyle="1" w:styleId="KeyTermDefinition">
    <w:name w:val="KeyTermDefinition"/>
    <w:basedOn w:val="DefaultParagraphFont"/>
    <w:rsid w:val="00932312"/>
    <w:rPr>
      <w:bdr w:val="none" w:sz="0" w:space="0" w:color="auto"/>
      <w:shd w:val="clear" w:color="auto" w:fill="92CDDC"/>
    </w:rPr>
  </w:style>
  <w:style w:type="paragraph" w:styleId="Header">
    <w:name w:val="header"/>
    <w:basedOn w:val="Normal"/>
    <w:link w:val="HeaderChar"/>
    <w:uiPriority w:val="99"/>
    <w:rsid w:val="00932312"/>
    <w:pPr>
      <w:tabs>
        <w:tab w:val="center" w:pos="4680"/>
        <w:tab w:val="right" w:pos="9360"/>
      </w:tabs>
      <w:spacing w:after="0" w:line="240" w:lineRule="auto"/>
    </w:pPr>
  </w:style>
  <w:style w:type="paragraph" w:styleId="Footer">
    <w:name w:val="footer"/>
    <w:basedOn w:val="Normal"/>
    <w:link w:val="FooterChar"/>
    <w:uiPriority w:val="99"/>
    <w:rsid w:val="00932312"/>
    <w:pPr>
      <w:tabs>
        <w:tab w:val="center" w:pos="4680"/>
        <w:tab w:val="right" w:pos="9360"/>
      </w:tabs>
      <w:spacing w:after="0" w:line="240" w:lineRule="auto"/>
    </w:pPr>
  </w:style>
  <w:style w:type="character" w:customStyle="1" w:styleId="TwitterLink">
    <w:name w:val="TwitterLink"/>
    <w:basedOn w:val="DefaultParagraphFont"/>
    <w:rsid w:val="00932312"/>
    <w:rPr>
      <w:rFonts w:ascii="Courier New" w:hAnsi="Courier New"/>
      <w:u w:val="dash"/>
    </w:rPr>
  </w:style>
  <w:style w:type="character" w:customStyle="1" w:styleId="DigitalLinkID">
    <w:name w:val="DigitalLinkID"/>
    <w:basedOn w:val="DefaultParagraphFont"/>
    <w:rsid w:val="00932312"/>
    <w:rPr>
      <w:rFonts w:cs="Courier New"/>
      <w:color w:val="FF0000"/>
      <w:sz w:val="16"/>
      <w:szCs w:val="16"/>
      <w:bdr w:val="none" w:sz="0" w:space="0" w:color="auto"/>
      <w:shd w:val="clear" w:color="auto" w:fill="FFFFFF" w:themeFill="background1"/>
    </w:rPr>
  </w:style>
  <w:style w:type="paragraph" w:customStyle="1" w:styleId="DialogSource">
    <w:name w:val="DialogSource"/>
    <w:rsid w:val="00932312"/>
    <w:pPr>
      <w:spacing w:after="240"/>
      <w:ind w:left="2160"/>
    </w:pPr>
    <w:rPr>
      <w:rFonts w:ascii="Arial" w:hAnsi="Arial"/>
      <w:i/>
      <w:snapToGrid w:val="0"/>
      <w:sz w:val="22"/>
    </w:rPr>
  </w:style>
  <w:style w:type="character" w:customStyle="1" w:styleId="DigitalOnlyText">
    <w:name w:val="DigitalOnlyText"/>
    <w:rsid w:val="00932312"/>
    <w:rPr>
      <w:bdr w:val="single" w:sz="2" w:space="0" w:color="002060"/>
      <w:shd w:val="clear" w:color="auto" w:fill="auto"/>
    </w:rPr>
  </w:style>
  <w:style w:type="character" w:customStyle="1" w:styleId="PrintOnlyText">
    <w:name w:val="PrintOnlyText"/>
    <w:rsid w:val="00932312"/>
    <w:rPr>
      <w:bdr w:val="single" w:sz="2" w:space="0" w:color="FF0000"/>
    </w:rPr>
  </w:style>
  <w:style w:type="paragraph" w:customStyle="1" w:styleId="TableListBulleted">
    <w:name w:val="TableListBulleted"/>
    <w:qFormat/>
    <w:rsid w:val="00932312"/>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932312"/>
    <w:pPr>
      <w:spacing w:before="120" w:after="120"/>
      <w:ind w:left="288" w:hanging="288"/>
    </w:pPr>
    <w:rPr>
      <w:rFonts w:ascii="Arial" w:hAnsi="Arial"/>
      <w:snapToGrid w:val="0"/>
      <w:sz w:val="22"/>
    </w:rPr>
  </w:style>
  <w:style w:type="paragraph" w:customStyle="1" w:styleId="TableListUnmarked">
    <w:name w:val="TableListUnmarked"/>
    <w:qFormat/>
    <w:rsid w:val="00932312"/>
    <w:pPr>
      <w:spacing w:before="120" w:after="120"/>
      <w:ind w:left="288"/>
    </w:pPr>
    <w:rPr>
      <w:rFonts w:ascii="Arial" w:hAnsi="Arial"/>
      <w:snapToGrid w:val="0"/>
      <w:sz w:val="22"/>
    </w:rPr>
  </w:style>
  <w:style w:type="paragraph" w:customStyle="1" w:styleId="TableSubhead">
    <w:name w:val="TableSubhead"/>
    <w:qFormat/>
    <w:rsid w:val="00932312"/>
    <w:pPr>
      <w:ind w:left="144"/>
    </w:pPr>
    <w:rPr>
      <w:rFonts w:ascii="Arial" w:hAnsi="Arial"/>
      <w:b/>
      <w:snapToGrid w:val="0"/>
      <w:sz w:val="22"/>
    </w:rPr>
  </w:style>
  <w:style w:type="paragraph" w:customStyle="1" w:styleId="TabularSource">
    <w:name w:val="TabularSource"/>
    <w:basedOn w:val="TabularEntry"/>
    <w:qFormat/>
    <w:rsid w:val="00932312"/>
    <w:pPr>
      <w:spacing w:before="120" w:after="120"/>
      <w:ind w:left="1440"/>
    </w:pPr>
    <w:rPr>
      <w:sz w:val="20"/>
    </w:rPr>
  </w:style>
  <w:style w:type="paragraph" w:customStyle="1" w:styleId="ExtractListUnmarked">
    <w:name w:val="ExtractListUnmarked"/>
    <w:qFormat/>
    <w:rsid w:val="00932312"/>
    <w:pPr>
      <w:spacing w:before="120" w:after="120"/>
      <w:ind w:left="2880"/>
    </w:pPr>
    <w:rPr>
      <w:noProof/>
    </w:rPr>
  </w:style>
  <w:style w:type="character" w:customStyle="1" w:styleId="DigitalLinkAnchorText">
    <w:name w:val="DigitalLinkAnchorText"/>
    <w:basedOn w:val="DefaultParagraphFont"/>
    <w:rsid w:val="00932312"/>
    <w:rPr>
      <w:bdr w:val="none" w:sz="0" w:space="0" w:color="auto"/>
      <w:shd w:val="clear" w:color="auto" w:fill="D6E3BC"/>
    </w:rPr>
  </w:style>
  <w:style w:type="character" w:customStyle="1" w:styleId="DigitalLinkDestination">
    <w:name w:val="DigitalLinkDestination"/>
    <w:rsid w:val="00932312"/>
    <w:rPr>
      <w:bdr w:val="none" w:sz="0" w:space="0" w:color="auto"/>
      <w:shd w:val="clear" w:color="auto" w:fill="EAF1DD"/>
    </w:rPr>
  </w:style>
  <w:style w:type="paragraph" w:customStyle="1" w:styleId="FeatureRecipeTitleAlternative">
    <w:name w:val="FeatureRecipeTitleAlternative"/>
    <w:basedOn w:val="RecipeTitleAlternative"/>
    <w:qFormat/>
    <w:rsid w:val="00932312"/>
    <w:pPr>
      <w:shd w:val="clear" w:color="auto" w:fill="BFBFBF" w:themeFill="background1" w:themeFillShade="BF"/>
    </w:pPr>
  </w:style>
  <w:style w:type="paragraph" w:customStyle="1" w:styleId="FeatureSubRecipeTitle">
    <w:name w:val="FeatureSubRecipeTitle"/>
    <w:basedOn w:val="RecipeSubrecipeTitle"/>
    <w:rsid w:val="00BD4446"/>
    <w:pPr>
      <w:shd w:val="pct20" w:color="auto" w:fill="auto"/>
    </w:pPr>
  </w:style>
  <w:style w:type="paragraph" w:customStyle="1" w:styleId="FeatureRecipeTool">
    <w:name w:val="FeatureRecipeTool"/>
    <w:basedOn w:val="RecipeTool"/>
    <w:rsid w:val="00BD4446"/>
    <w:pPr>
      <w:shd w:val="pct20" w:color="auto" w:fill="auto"/>
    </w:pPr>
  </w:style>
  <w:style w:type="paragraph" w:customStyle="1" w:styleId="FeatureRecipeIntro">
    <w:name w:val="FeatureRecipeIntro"/>
    <w:basedOn w:val="RecipeIntro"/>
    <w:qFormat/>
    <w:rsid w:val="00932312"/>
    <w:pPr>
      <w:shd w:val="clear" w:color="auto" w:fill="BFBFBF" w:themeFill="background1" w:themeFillShade="BF"/>
    </w:pPr>
  </w:style>
  <w:style w:type="paragraph" w:customStyle="1" w:styleId="FeatureRecipeIntroHead">
    <w:name w:val="FeatureRecipeIntroHead"/>
    <w:basedOn w:val="RecipeIntroHead"/>
    <w:rsid w:val="00BD4446"/>
    <w:pPr>
      <w:shd w:val="pct20" w:color="auto" w:fill="auto"/>
    </w:pPr>
  </w:style>
  <w:style w:type="paragraph" w:customStyle="1" w:styleId="FeatureRecipeContributor">
    <w:name w:val="FeatureRecipeContributor"/>
    <w:basedOn w:val="RecipeContributor"/>
    <w:rsid w:val="00BD4446"/>
    <w:pPr>
      <w:shd w:val="pct20" w:color="auto" w:fill="auto"/>
    </w:pPr>
  </w:style>
  <w:style w:type="paragraph" w:customStyle="1" w:styleId="FeatureRecipeIngredientHead">
    <w:name w:val="FeatureRecipeIngredientHead"/>
    <w:basedOn w:val="RecipeIngredientHead"/>
    <w:qFormat/>
    <w:rsid w:val="00932312"/>
    <w:pPr>
      <w:shd w:val="clear" w:color="auto" w:fill="BFBFBF" w:themeFill="background1" w:themeFillShade="BF"/>
    </w:pPr>
  </w:style>
  <w:style w:type="paragraph" w:customStyle="1" w:styleId="FeatureRecipeIngredientSubhead">
    <w:name w:val="FeatureRecipeIngredientSubhead"/>
    <w:basedOn w:val="RecipeIngredientSubhead"/>
    <w:rsid w:val="00BD4446"/>
    <w:pPr>
      <w:shd w:val="pct20" w:color="auto" w:fill="auto"/>
    </w:pPr>
  </w:style>
  <w:style w:type="paragraph" w:customStyle="1" w:styleId="FeatureRecipeProcedureHead">
    <w:name w:val="FeatureRecipeProcedureHead"/>
    <w:basedOn w:val="RecipeProcedureHead"/>
    <w:qFormat/>
    <w:rsid w:val="00932312"/>
    <w:pPr>
      <w:shd w:val="clear" w:color="auto" w:fill="BFBFBF" w:themeFill="background1" w:themeFillShade="BF"/>
    </w:pPr>
  </w:style>
  <w:style w:type="paragraph" w:customStyle="1" w:styleId="FeatureRecipeTime">
    <w:name w:val="FeatureRecipeTime"/>
    <w:basedOn w:val="RecipeTime"/>
    <w:qFormat/>
    <w:rsid w:val="00932312"/>
    <w:pPr>
      <w:shd w:val="clear" w:color="auto" w:fill="BFBFBF" w:themeFill="background1" w:themeFillShade="BF"/>
    </w:pPr>
  </w:style>
  <w:style w:type="paragraph" w:customStyle="1" w:styleId="FeatureRecipeSubhead">
    <w:name w:val="FeatureRecipeSubhead"/>
    <w:basedOn w:val="RecipeSubhead"/>
    <w:rsid w:val="00BD4446"/>
    <w:pPr>
      <w:shd w:val="pct20" w:color="auto" w:fill="FFFFFF"/>
    </w:pPr>
  </w:style>
  <w:style w:type="paragraph" w:customStyle="1" w:styleId="FeatureRecipeVariationTitle">
    <w:name w:val="FeatureRecipeVariationTitle"/>
    <w:basedOn w:val="RecipeVariationTitle"/>
    <w:rsid w:val="00BD4446"/>
    <w:pPr>
      <w:shd w:val="pct20" w:color="auto" w:fill="auto"/>
    </w:pPr>
  </w:style>
  <w:style w:type="paragraph" w:customStyle="1" w:styleId="FeatureRecipeVariationHead">
    <w:name w:val="FeatureRecipeVariationHead"/>
    <w:basedOn w:val="RecipeVariationHead"/>
    <w:qFormat/>
    <w:rsid w:val="00932312"/>
    <w:pPr>
      <w:shd w:val="clear" w:color="auto" w:fill="BFBFBF" w:themeFill="background1" w:themeFillShade="BF"/>
    </w:pPr>
  </w:style>
  <w:style w:type="paragraph" w:customStyle="1" w:styleId="FeaturerecipeVariationPara">
    <w:name w:val="FeaturerecipeVariationPara"/>
    <w:basedOn w:val="RecipeVariationPara"/>
    <w:rsid w:val="00BD4446"/>
    <w:pPr>
      <w:shd w:val="pct20" w:color="auto" w:fill="auto"/>
    </w:pPr>
  </w:style>
  <w:style w:type="paragraph" w:customStyle="1" w:styleId="FeatureRecipeNoteHead">
    <w:name w:val="FeatureRecipeNoteHead"/>
    <w:basedOn w:val="RecipeNoteHead"/>
    <w:qFormat/>
    <w:rsid w:val="00932312"/>
    <w:pPr>
      <w:shd w:val="clear" w:color="auto" w:fill="BFBFBF" w:themeFill="background1" w:themeFillShade="BF"/>
    </w:pPr>
  </w:style>
  <w:style w:type="paragraph" w:customStyle="1" w:styleId="FeatureRecipeNotePara">
    <w:name w:val="FeatureRecipeNotePara"/>
    <w:basedOn w:val="FeatureRecipeNoteHead"/>
    <w:qFormat/>
    <w:rsid w:val="00932312"/>
    <w:rPr>
      <w:b w:val="0"/>
      <w:i w:val="0"/>
      <w:sz w:val="18"/>
    </w:rPr>
  </w:style>
  <w:style w:type="paragraph" w:customStyle="1" w:styleId="FeatureRecipeNutritionInfo">
    <w:name w:val="FeatureRecipeNutritionInfo"/>
    <w:basedOn w:val="RecipeNutritionInfo"/>
    <w:qFormat/>
    <w:rsid w:val="00932312"/>
    <w:pPr>
      <w:shd w:val="clear" w:color="auto" w:fill="BFBFBF" w:themeFill="background1" w:themeFillShade="BF"/>
    </w:pPr>
  </w:style>
  <w:style w:type="paragraph" w:customStyle="1" w:styleId="FeatureRecipeNutritionHead">
    <w:name w:val="FeatureRecipeNutritionHead"/>
    <w:basedOn w:val="RecipeNutritionHead"/>
    <w:rsid w:val="00BD4446"/>
    <w:pPr>
      <w:shd w:val="pct20" w:color="auto" w:fill="auto"/>
    </w:pPr>
  </w:style>
  <w:style w:type="paragraph" w:customStyle="1" w:styleId="FeatureRecipeFootnote">
    <w:name w:val="FeatureRecipeFootnote"/>
    <w:basedOn w:val="RecipeFootnote"/>
    <w:qFormat/>
    <w:rsid w:val="00932312"/>
    <w:pPr>
      <w:shd w:val="clear" w:color="auto" w:fill="BFBFBF" w:themeFill="background1" w:themeFillShade="BF"/>
    </w:pPr>
  </w:style>
  <w:style w:type="paragraph" w:customStyle="1" w:styleId="FeatureRecipeTableHead">
    <w:name w:val="FeatureRecipeTableHead"/>
    <w:basedOn w:val="RecipeTableHead"/>
    <w:qFormat/>
    <w:rsid w:val="00932312"/>
    <w:pPr>
      <w:shd w:val="clear" w:color="auto" w:fill="BFBFBF" w:themeFill="background1" w:themeFillShade="BF"/>
    </w:pPr>
  </w:style>
  <w:style w:type="paragraph" w:customStyle="1" w:styleId="CopyrightLine">
    <w:name w:val="CopyrightLine"/>
    <w:qFormat/>
    <w:rsid w:val="00932312"/>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932312"/>
    <w:rPr>
      <w:rFonts w:ascii="Courier New" w:hAnsi="Courier New"/>
      <w:bdr w:val="single" w:sz="2" w:space="0" w:color="FF0000"/>
    </w:rPr>
  </w:style>
  <w:style w:type="character" w:customStyle="1" w:styleId="DigitalOnlyURL">
    <w:name w:val="DigitalOnlyURL"/>
    <w:basedOn w:val="DigitalOnlyText"/>
    <w:rsid w:val="00932312"/>
    <w:rPr>
      <w:rFonts w:ascii="Courier New" w:hAnsi="Courier New"/>
      <w:bdr w:val="single" w:sz="2" w:space="0" w:color="002060"/>
      <w:shd w:val="clear" w:color="auto" w:fill="auto"/>
    </w:rPr>
  </w:style>
  <w:style w:type="paragraph" w:styleId="TOC1">
    <w:name w:val="toc 1"/>
    <w:basedOn w:val="Normal"/>
    <w:next w:val="Normal"/>
    <w:autoRedefine/>
    <w:uiPriority w:val="39"/>
    <w:rsid w:val="00932312"/>
    <w:pPr>
      <w:spacing w:after="100"/>
    </w:pPr>
  </w:style>
  <w:style w:type="paragraph" w:styleId="TOC2">
    <w:name w:val="toc 2"/>
    <w:basedOn w:val="Normal"/>
    <w:next w:val="Normal"/>
    <w:autoRedefine/>
    <w:uiPriority w:val="39"/>
    <w:rsid w:val="00932312"/>
    <w:pPr>
      <w:spacing w:after="100"/>
      <w:ind w:left="220"/>
    </w:pPr>
  </w:style>
  <w:style w:type="paragraph" w:styleId="TOC3">
    <w:name w:val="toc 3"/>
    <w:basedOn w:val="Normal"/>
    <w:next w:val="Normal"/>
    <w:autoRedefine/>
    <w:uiPriority w:val="39"/>
    <w:rsid w:val="00932312"/>
    <w:pPr>
      <w:spacing w:after="100"/>
      <w:ind w:left="440"/>
    </w:pPr>
  </w:style>
  <w:style w:type="character" w:customStyle="1" w:styleId="FigureSourceChar">
    <w:name w:val="FigureSource Char"/>
    <w:link w:val="FigureSource"/>
    <w:rsid w:val="00BD4446"/>
    <w:rPr>
      <w:rFonts w:ascii="Arial" w:hAnsi="Arial"/>
      <w:sz w:val="22"/>
    </w:rPr>
  </w:style>
  <w:style w:type="numbering" w:styleId="111111">
    <w:name w:val="Outline List 2"/>
    <w:basedOn w:val="NoList"/>
    <w:uiPriority w:val="99"/>
    <w:unhideWhenUsed/>
    <w:rsid w:val="00932312"/>
    <w:pPr>
      <w:numPr>
        <w:numId w:val="17"/>
      </w:numPr>
    </w:pPr>
  </w:style>
  <w:style w:type="numbering" w:styleId="1ai">
    <w:name w:val="Outline List 1"/>
    <w:basedOn w:val="NoList"/>
    <w:uiPriority w:val="99"/>
    <w:unhideWhenUsed/>
    <w:rsid w:val="00932312"/>
    <w:pPr>
      <w:numPr>
        <w:numId w:val="18"/>
      </w:numPr>
    </w:pPr>
  </w:style>
  <w:style w:type="numbering" w:styleId="ArticleSection">
    <w:name w:val="Outline List 3"/>
    <w:basedOn w:val="NoList"/>
    <w:uiPriority w:val="99"/>
    <w:unhideWhenUsed/>
    <w:rsid w:val="00932312"/>
    <w:pPr>
      <w:numPr>
        <w:numId w:val="19"/>
      </w:numPr>
    </w:pPr>
  </w:style>
  <w:style w:type="paragraph" w:styleId="BlockText">
    <w:name w:val="Block Text"/>
    <w:basedOn w:val="Normal"/>
    <w:rsid w:val="00932312"/>
    <w:pPr>
      <w:spacing w:after="120"/>
      <w:ind w:left="1440" w:right="1440"/>
    </w:pPr>
  </w:style>
  <w:style w:type="paragraph" w:styleId="BodyText">
    <w:name w:val="Body Text"/>
    <w:basedOn w:val="Normal"/>
    <w:link w:val="BodyTextChar"/>
    <w:rsid w:val="00932312"/>
    <w:pPr>
      <w:spacing w:after="120"/>
    </w:pPr>
  </w:style>
  <w:style w:type="paragraph" w:styleId="BodyText2">
    <w:name w:val="Body Text 2"/>
    <w:basedOn w:val="Normal"/>
    <w:link w:val="BodyText2Char"/>
    <w:uiPriority w:val="99"/>
    <w:rsid w:val="00932312"/>
    <w:pPr>
      <w:spacing w:after="120" w:line="480" w:lineRule="auto"/>
    </w:pPr>
  </w:style>
  <w:style w:type="paragraph" w:styleId="BodyText3">
    <w:name w:val="Body Text 3"/>
    <w:basedOn w:val="Normal"/>
    <w:link w:val="BodyText3Char"/>
    <w:uiPriority w:val="99"/>
    <w:rsid w:val="00932312"/>
    <w:pPr>
      <w:spacing w:after="120"/>
    </w:pPr>
    <w:rPr>
      <w:sz w:val="16"/>
      <w:szCs w:val="16"/>
    </w:rPr>
  </w:style>
  <w:style w:type="paragraph" w:styleId="BodyTextFirstIndent">
    <w:name w:val="Body Text First Indent"/>
    <w:basedOn w:val="BodyText"/>
    <w:link w:val="BodyTextFirstIndentChar"/>
    <w:uiPriority w:val="99"/>
    <w:rsid w:val="00932312"/>
    <w:pPr>
      <w:spacing w:after="200"/>
      <w:ind w:firstLine="360"/>
    </w:pPr>
  </w:style>
  <w:style w:type="paragraph" w:styleId="BodyTextIndent">
    <w:name w:val="Body Text Indent"/>
    <w:basedOn w:val="Normal"/>
    <w:link w:val="BodyTextIndentChar"/>
    <w:uiPriority w:val="99"/>
    <w:rsid w:val="00932312"/>
    <w:pPr>
      <w:spacing w:after="120"/>
      <w:ind w:left="360"/>
    </w:pPr>
  </w:style>
  <w:style w:type="paragraph" w:styleId="BodyTextFirstIndent2">
    <w:name w:val="Body Text First Indent 2"/>
    <w:basedOn w:val="BodyTextIndent"/>
    <w:link w:val="BodyTextFirstIndent2Char"/>
    <w:uiPriority w:val="99"/>
    <w:rsid w:val="00932312"/>
    <w:pPr>
      <w:spacing w:after="200"/>
      <w:ind w:firstLine="360"/>
    </w:pPr>
  </w:style>
  <w:style w:type="paragraph" w:styleId="BodyTextIndent2">
    <w:name w:val="Body Text Indent 2"/>
    <w:basedOn w:val="Normal"/>
    <w:link w:val="BodyTextIndent2Char"/>
    <w:uiPriority w:val="99"/>
    <w:rsid w:val="00932312"/>
    <w:pPr>
      <w:spacing w:after="120" w:line="480" w:lineRule="auto"/>
      <w:ind w:left="360"/>
    </w:pPr>
  </w:style>
  <w:style w:type="paragraph" w:styleId="BodyTextIndent3">
    <w:name w:val="Body Text Indent 3"/>
    <w:basedOn w:val="Normal"/>
    <w:link w:val="BodyTextIndent3Char"/>
    <w:uiPriority w:val="99"/>
    <w:rsid w:val="00932312"/>
    <w:pPr>
      <w:spacing w:after="120"/>
      <w:ind w:left="360"/>
    </w:pPr>
    <w:rPr>
      <w:sz w:val="16"/>
      <w:szCs w:val="16"/>
    </w:rPr>
  </w:style>
  <w:style w:type="paragraph" w:styleId="Caption">
    <w:name w:val="caption"/>
    <w:basedOn w:val="Normal"/>
    <w:next w:val="Normal"/>
    <w:uiPriority w:val="35"/>
    <w:qFormat/>
    <w:rsid w:val="00932312"/>
    <w:pPr>
      <w:spacing w:line="240" w:lineRule="auto"/>
    </w:pPr>
    <w:rPr>
      <w:b/>
      <w:bCs/>
      <w:color w:val="4F81BD" w:themeColor="accent1"/>
      <w:sz w:val="18"/>
      <w:szCs w:val="18"/>
    </w:rPr>
  </w:style>
  <w:style w:type="paragraph" w:styleId="Closing">
    <w:name w:val="Closing"/>
    <w:basedOn w:val="Normal"/>
    <w:link w:val="ClosingChar"/>
    <w:uiPriority w:val="99"/>
    <w:rsid w:val="00932312"/>
    <w:pPr>
      <w:spacing w:after="0" w:line="240" w:lineRule="auto"/>
      <w:ind w:left="4320"/>
    </w:pPr>
  </w:style>
  <w:style w:type="paragraph" w:styleId="Date">
    <w:name w:val="Date"/>
    <w:basedOn w:val="Normal"/>
    <w:next w:val="Normal"/>
    <w:link w:val="DateChar"/>
    <w:uiPriority w:val="99"/>
    <w:rsid w:val="00932312"/>
  </w:style>
  <w:style w:type="paragraph" w:styleId="DocumentMap">
    <w:name w:val="Document Map"/>
    <w:basedOn w:val="Normal"/>
    <w:link w:val="DocumentMapChar"/>
    <w:uiPriority w:val="99"/>
    <w:semiHidden/>
    <w:rsid w:val="00932312"/>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932312"/>
    <w:pPr>
      <w:spacing w:after="0" w:line="240" w:lineRule="auto"/>
    </w:pPr>
  </w:style>
  <w:style w:type="character" w:styleId="EndnoteReference">
    <w:name w:val="endnote reference"/>
    <w:basedOn w:val="DefaultParagraphFont"/>
    <w:uiPriority w:val="99"/>
    <w:semiHidden/>
    <w:rsid w:val="00932312"/>
    <w:rPr>
      <w:vertAlign w:val="superscript"/>
    </w:rPr>
  </w:style>
  <w:style w:type="paragraph" w:styleId="EndnoteText">
    <w:name w:val="endnote text"/>
    <w:basedOn w:val="Normal"/>
    <w:link w:val="EndnoteTextChar"/>
    <w:uiPriority w:val="99"/>
    <w:semiHidden/>
    <w:rsid w:val="00932312"/>
    <w:pPr>
      <w:spacing w:after="0" w:line="240" w:lineRule="auto"/>
    </w:pPr>
    <w:rPr>
      <w:sz w:val="20"/>
      <w:szCs w:val="20"/>
    </w:rPr>
  </w:style>
  <w:style w:type="paragraph" w:styleId="EnvelopeAddress">
    <w:name w:val="envelope address"/>
    <w:basedOn w:val="Normal"/>
    <w:uiPriority w:val="99"/>
    <w:rsid w:val="0093231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932312"/>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rsid w:val="00932312"/>
    <w:rPr>
      <w:vertAlign w:val="superscript"/>
    </w:rPr>
  </w:style>
  <w:style w:type="paragraph" w:styleId="FootnoteText">
    <w:name w:val="footnote text"/>
    <w:basedOn w:val="Normal"/>
    <w:link w:val="FootnoteTextChar"/>
    <w:semiHidden/>
    <w:rsid w:val="00932312"/>
    <w:rPr>
      <w:sz w:val="20"/>
    </w:rPr>
  </w:style>
  <w:style w:type="paragraph" w:styleId="HTMLAddress">
    <w:name w:val="HTML Address"/>
    <w:basedOn w:val="Normal"/>
    <w:link w:val="HTMLAddressChar"/>
    <w:uiPriority w:val="99"/>
    <w:rsid w:val="00932312"/>
    <w:pPr>
      <w:spacing w:after="0" w:line="240" w:lineRule="auto"/>
    </w:pPr>
    <w:rPr>
      <w:i/>
      <w:iCs/>
    </w:rPr>
  </w:style>
  <w:style w:type="paragraph" w:styleId="HTMLPreformatted">
    <w:name w:val="HTML Preformatted"/>
    <w:basedOn w:val="Normal"/>
    <w:link w:val="HTMLPreformattedChar"/>
    <w:uiPriority w:val="99"/>
    <w:rsid w:val="0093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semiHidden/>
    <w:rsid w:val="00932312"/>
    <w:pPr>
      <w:spacing w:after="0" w:line="240" w:lineRule="auto"/>
      <w:ind w:left="220" w:hanging="220"/>
    </w:pPr>
  </w:style>
  <w:style w:type="paragraph" w:styleId="Index20">
    <w:name w:val="index 2"/>
    <w:basedOn w:val="Normal"/>
    <w:next w:val="Normal"/>
    <w:autoRedefine/>
    <w:uiPriority w:val="99"/>
    <w:semiHidden/>
    <w:rsid w:val="00932312"/>
    <w:pPr>
      <w:spacing w:after="0" w:line="240" w:lineRule="auto"/>
      <w:ind w:left="440" w:hanging="220"/>
    </w:pPr>
  </w:style>
  <w:style w:type="paragraph" w:styleId="Index30">
    <w:name w:val="index 3"/>
    <w:basedOn w:val="Normal"/>
    <w:next w:val="Normal"/>
    <w:autoRedefine/>
    <w:uiPriority w:val="99"/>
    <w:semiHidden/>
    <w:rsid w:val="00932312"/>
    <w:pPr>
      <w:spacing w:after="0" w:line="240" w:lineRule="auto"/>
      <w:ind w:left="660" w:hanging="220"/>
    </w:pPr>
  </w:style>
  <w:style w:type="paragraph" w:styleId="Index4">
    <w:name w:val="index 4"/>
    <w:basedOn w:val="Normal"/>
    <w:next w:val="Normal"/>
    <w:autoRedefine/>
    <w:uiPriority w:val="99"/>
    <w:semiHidden/>
    <w:rsid w:val="00932312"/>
    <w:pPr>
      <w:spacing w:after="0" w:line="240" w:lineRule="auto"/>
      <w:ind w:left="880" w:hanging="220"/>
    </w:pPr>
  </w:style>
  <w:style w:type="paragraph" w:styleId="Index5">
    <w:name w:val="index 5"/>
    <w:basedOn w:val="Normal"/>
    <w:next w:val="Normal"/>
    <w:autoRedefine/>
    <w:uiPriority w:val="99"/>
    <w:semiHidden/>
    <w:rsid w:val="00932312"/>
    <w:pPr>
      <w:spacing w:after="0" w:line="240" w:lineRule="auto"/>
      <w:ind w:left="1100" w:hanging="220"/>
    </w:pPr>
  </w:style>
  <w:style w:type="paragraph" w:styleId="Index6">
    <w:name w:val="index 6"/>
    <w:basedOn w:val="Normal"/>
    <w:next w:val="Normal"/>
    <w:autoRedefine/>
    <w:uiPriority w:val="99"/>
    <w:semiHidden/>
    <w:rsid w:val="00932312"/>
    <w:pPr>
      <w:spacing w:after="0" w:line="240" w:lineRule="auto"/>
      <w:ind w:left="1320" w:hanging="220"/>
    </w:pPr>
  </w:style>
  <w:style w:type="paragraph" w:styleId="Index7">
    <w:name w:val="index 7"/>
    <w:basedOn w:val="Normal"/>
    <w:next w:val="Normal"/>
    <w:autoRedefine/>
    <w:uiPriority w:val="99"/>
    <w:semiHidden/>
    <w:rsid w:val="00932312"/>
    <w:pPr>
      <w:spacing w:after="0" w:line="240" w:lineRule="auto"/>
      <w:ind w:left="1540" w:hanging="220"/>
    </w:pPr>
  </w:style>
  <w:style w:type="paragraph" w:styleId="Index8">
    <w:name w:val="index 8"/>
    <w:basedOn w:val="Normal"/>
    <w:next w:val="Normal"/>
    <w:autoRedefine/>
    <w:uiPriority w:val="99"/>
    <w:semiHidden/>
    <w:rsid w:val="00932312"/>
    <w:pPr>
      <w:spacing w:after="0" w:line="240" w:lineRule="auto"/>
      <w:ind w:left="1760" w:hanging="220"/>
    </w:pPr>
  </w:style>
  <w:style w:type="paragraph" w:styleId="Index9">
    <w:name w:val="index 9"/>
    <w:basedOn w:val="Normal"/>
    <w:next w:val="Normal"/>
    <w:autoRedefine/>
    <w:uiPriority w:val="99"/>
    <w:semiHidden/>
    <w:rsid w:val="00932312"/>
    <w:pPr>
      <w:spacing w:after="0" w:line="240" w:lineRule="auto"/>
      <w:ind w:left="1980" w:hanging="220"/>
    </w:pPr>
  </w:style>
  <w:style w:type="paragraph" w:styleId="IndexHeading">
    <w:name w:val="index heading"/>
    <w:basedOn w:val="Normal"/>
    <w:next w:val="Index10"/>
    <w:uiPriority w:val="99"/>
    <w:semiHidden/>
    <w:rsid w:val="00932312"/>
    <w:rPr>
      <w:rFonts w:asciiTheme="majorHAnsi" w:eastAsiaTheme="majorEastAsia" w:hAnsiTheme="majorHAnsi" w:cstheme="majorBidi"/>
      <w:b/>
      <w:bCs/>
    </w:rPr>
  </w:style>
  <w:style w:type="paragraph" w:styleId="List">
    <w:name w:val="List"/>
    <w:basedOn w:val="Normal"/>
    <w:uiPriority w:val="99"/>
    <w:rsid w:val="00932312"/>
    <w:pPr>
      <w:ind w:left="360" w:hanging="360"/>
      <w:contextualSpacing/>
    </w:pPr>
  </w:style>
  <w:style w:type="paragraph" w:styleId="List2">
    <w:name w:val="List 2"/>
    <w:basedOn w:val="Normal"/>
    <w:uiPriority w:val="99"/>
    <w:rsid w:val="00932312"/>
    <w:pPr>
      <w:ind w:left="720" w:hanging="360"/>
      <w:contextualSpacing/>
    </w:pPr>
  </w:style>
  <w:style w:type="paragraph" w:styleId="List3">
    <w:name w:val="List 3"/>
    <w:basedOn w:val="Normal"/>
    <w:uiPriority w:val="99"/>
    <w:rsid w:val="00932312"/>
    <w:pPr>
      <w:ind w:left="1080" w:hanging="360"/>
      <w:contextualSpacing/>
    </w:pPr>
  </w:style>
  <w:style w:type="paragraph" w:styleId="List4">
    <w:name w:val="List 4"/>
    <w:basedOn w:val="Normal"/>
    <w:uiPriority w:val="99"/>
    <w:rsid w:val="00932312"/>
    <w:pPr>
      <w:ind w:left="1440" w:hanging="360"/>
      <w:contextualSpacing/>
    </w:pPr>
  </w:style>
  <w:style w:type="paragraph" w:styleId="List5">
    <w:name w:val="List 5"/>
    <w:basedOn w:val="Normal"/>
    <w:uiPriority w:val="99"/>
    <w:rsid w:val="00932312"/>
    <w:pPr>
      <w:ind w:left="1800" w:hanging="360"/>
      <w:contextualSpacing/>
    </w:pPr>
  </w:style>
  <w:style w:type="paragraph" w:styleId="ListBullet2">
    <w:name w:val="List Bullet 2"/>
    <w:basedOn w:val="Normal"/>
    <w:uiPriority w:val="99"/>
    <w:rsid w:val="00932312"/>
    <w:pPr>
      <w:numPr>
        <w:numId w:val="20"/>
      </w:numPr>
      <w:contextualSpacing/>
    </w:pPr>
  </w:style>
  <w:style w:type="paragraph" w:styleId="ListBullet3">
    <w:name w:val="List Bullet 3"/>
    <w:basedOn w:val="Normal"/>
    <w:uiPriority w:val="99"/>
    <w:rsid w:val="00932312"/>
    <w:pPr>
      <w:numPr>
        <w:numId w:val="21"/>
      </w:numPr>
      <w:contextualSpacing/>
    </w:pPr>
  </w:style>
  <w:style w:type="paragraph" w:styleId="ListBullet4">
    <w:name w:val="List Bullet 4"/>
    <w:basedOn w:val="Normal"/>
    <w:uiPriority w:val="99"/>
    <w:rsid w:val="00932312"/>
    <w:pPr>
      <w:numPr>
        <w:numId w:val="22"/>
      </w:numPr>
      <w:contextualSpacing/>
    </w:pPr>
  </w:style>
  <w:style w:type="paragraph" w:styleId="ListBullet5">
    <w:name w:val="List Bullet 5"/>
    <w:basedOn w:val="Normal"/>
    <w:uiPriority w:val="99"/>
    <w:rsid w:val="00932312"/>
    <w:pPr>
      <w:numPr>
        <w:numId w:val="23"/>
      </w:numPr>
      <w:contextualSpacing/>
    </w:pPr>
  </w:style>
  <w:style w:type="paragraph" w:styleId="ListContinue">
    <w:name w:val="List Continue"/>
    <w:basedOn w:val="Normal"/>
    <w:uiPriority w:val="99"/>
    <w:rsid w:val="00932312"/>
    <w:pPr>
      <w:spacing w:after="120"/>
      <w:ind w:left="360"/>
      <w:contextualSpacing/>
    </w:pPr>
  </w:style>
  <w:style w:type="paragraph" w:styleId="ListContinue2">
    <w:name w:val="List Continue 2"/>
    <w:basedOn w:val="Normal"/>
    <w:uiPriority w:val="99"/>
    <w:rsid w:val="00932312"/>
    <w:pPr>
      <w:spacing w:after="120"/>
      <w:ind w:left="720"/>
      <w:contextualSpacing/>
    </w:pPr>
  </w:style>
  <w:style w:type="paragraph" w:styleId="ListContinue3">
    <w:name w:val="List Continue 3"/>
    <w:basedOn w:val="Normal"/>
    <w:uiPriority w:val="99"/>
    <w:rsid w:val="00932312"/>
    <w:pPr>
      <w:spacing w:after="120"/>
      <w:ind w:left="1080"/>
      <w:contextualSpacing/>
    </w:pPr>
  </w:style>
  <w:style w:type="paragraph" w:styleId="ListContinue4">
    <w:name w:val="List Continue 4"/>
    <w:basedOn w:val="Normal"/>
    <w:uiPriority w:val="99"/>
    <w:rsid w:val="00932312"/>
    <w:pPr>
      <w:spacing w:after="120"/>
      <w:ind w:left="1440"/>
      <w:contextualSpacing/>
    </w:pPr>
  </w:style>
  <w:style w:type="paragraph" w:styleId="ListContinue5">
    <w:name w:val="List Continue 5"/>
    <w:basedOn w:val="Normal"/>
    <w:uiPriority w:val="99"/>
    <w:rsid w:val="00932312"/>
    <w:pPr>
      <w:spacing w:after="120"/>
      <w:ind w:left="1800"/>
      <w:contextualSpacing/>
    </w:pPr>
  </w:style>
  <w:style w:type="paragraph" w:styleId="ListNumber">
    <w:name w:val="List Number"/>
    <w:basedOn w:val="Normal"/>
    <w:uiPriority w:val="99"/>
    <w:rsid w:val="00932312"/>
    <w:pPr>
      <w:numPr>
        <w:numId w:val="24"/>
      </w:numPr>
      <w:contextualSpacing/>
    </w:pPr>
  </w:style>
  <w:style w:type="paragraph" w:styleId="ListNumber2">
    <w:name w:val="List Number 2"/>
    <w:basedOn w:val="Normal"/>
    <w:uiPriority w:val="99"/>
    <w:rsid w:val="00932312"/>
    <w:pPr>
      <w:numPr>
        <w:numId w:val="25"/>
      </w:numPr>
      <w:contextualSpacing/>
    </w:pPr>
  </w:style>
  <w:style w:type="paragraph" w:styleId="ListNumber3">
    <w:name w:val="List Number 3"/>
    <w:basedOn w:val="Normal"/>
    <w:uiPriority w:val="99"/>
    <w:rsid w:val="00932312"/>
    <w:pPr>
      <w:numPr>
        <w:numId w:val="26"/>
      </w:numPr>
      <w:contextualSpacing/>
    </w:pPr>
  </w:style>
  <w:style w:type="paragraph" w:styleId="ListNumber4">
    <w:name w:val="List Number 4"/>
    <w:basedOn w:val="Normal"/>
    <w:uiPriority w:val="99"/>
    <w:rsid w:val="00932312"/>
    <w:pPr>
      <w:numPr>
        <w:numId w:val="27"/>
      </w:numPr>
      <w:contextualSpacing/>
    </w:pPr>
  </w:style>
  <w:style w:type="paragraph" w:styleId="ListNumber5">
    <w:name w:val="List Number 5"/>
    <w:basedOn w:val="Normal"/>
    <w:uiPriority w:val="99"/>
    <w:rsid w:val="00932312"/>
    <w:pPr>
      <w:numPr>
        <w:numId w:val="28"/>
      </w:numPr>
      <w:contextualSpacing/>
    </w:pPr>
  </w:style>
  <w:style w:type="paragraph" w:styleId="MacroText">
    <w:name w:val="macro"/>
    <w:link w:val="MacroTextChar"/>
    <w:uiPriority w:val="99"/>
    <w:semiHidden/>
    <w:rsid w:val="00932312"/>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93231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932312"/>
    <w:rPr>
      <w:rFonts w:ascii="Times New Roman" w:hAnsi="Times New Roman" w:cs="Times New Roman"/>
      <w:sz w:val="24"/>
      <w:szCs w:val="24"/>
    </w:rPr>
  </w:style>
  <w:style w:type="paragraph" w:styleId="NormalIndent">
    <w:name w:val="Normal Indent"/>
    <w:basedOn w:val="Normal"/>
    <w:uiPriority w:val="99"/>
    <w:rsid w:val="00932312"/>
    <w:pPr>
      <w:ind w:left="720"/>
    </w:pPr>
  </w:style>
  <w:style w:type="paragraph" w:styleId="NoteHeading">
    <w:name w:val="Note Heading"/>
    <w:basedOn w:val="Normal"/>
    <w:next w:val="Normal"/>
    <w:link w:val="NoteHeadingChar"/>
    <w:uiPriority w:val="99"/>
    <w:rsid w:val="00932312"/>
    <w:pPr>
      <w:spacing w:after="0" w:line="240" w:lineRule="auto"/>
    </w:pPr>
  </w:style>
  <w:style w:type="paragraph" w:styleId="PlainText">
    <w:name w:val="Plain Text"/>
    <w:basedOn w:val="Normal"/>
    <w:link w:val="PlainTextChar"/>
    <w:rsid w:val="00932312"/>
    <w:pPr>
      <w:spacing w:after="0" w:line="240" w:lineRule="auto"/>
    </w:pPr>
    <w:rPr>
      <w:rFonts w:ascii="Consolas" w:hAnsi="Consolas" w:cs="Consolas"/>
      <w:sz w:val="21"/>
      <w:szCs w:val="21"/>
    </w:rPr>
  </w:style>
  <w:style w:type="paragraph" w:styleId="Signature">
    <w:name w:val="Signature"/>
    <w:basedOn w:val="Normal"/>
    <w:link w:val="SignatureChar"/>
    <w:uiPriority w:val="99"/>
    <w:rsid w:val="00932312"/>
    <w:pPr>
      <w:spacing w:after="0" w:line="240" w:lineRule="auto"/>
      <w:ind w:left="4320"/>
    </w:pPr>
  </w:style>
  <w:style w:type="table" w:styleId="Table3Deffects1">
    <w:name w:val="Table 3D effects 1"/>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932312"/>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932312"/>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932312"/>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932312"/>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932312"/>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32312"/>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932312"/>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32312"/>
    <w:pPr>
      <w:spacing w:after="0"/>
      <w:ind w:left="220" w:hanging="220"/>
    </w:pPr>
  </w:style>
  <w:style w:type="paragraph" w:styleId="TableofFigures">
    <w:name w:val="table of figures"/>
    <w:basedOn w:val="Normal"/>
    <w:next w:val="Normal"/>
    <w:uiPriority w:val="99"/>
    <w:semiHidden/>
    <w:rsid w:val="00932312"/>
    <w:pPr>
      <w:spacing w:after="0"/>
    </w:pPr>
  </w:style>
  <w:style w:type="table" w:styleId="TableProfessional">
    <w:name w:val="Table Professional"/>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932312"/>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32312"/>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932312"/>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932312"/>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32312"/>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9323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932312"/>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932312"/>
    <w:pPr>
      <w:spacing w:after="100"/>
      <w:ind w:left="660"/>
    </w:pPr>
  </w:style>
  <w:style w:type="paragraph" w:styleId="TOC7">
    <w:name w:val="toc 7"/>
    <w:basedOn w:val="Normal"/>
    <w:next w:val="Normal"/>
    <w:autoRedefine/>
    <w:uiPriority w:val="39"/>
    <w:semiHidden/>
    <w:rsid w:val="00932312"/>
    <w:pPr>
      <w:spacing w:after="100"/>
      <w:ind w:left="2160"/>
    </w:pPr>
  </w:style>
  <w:style w:type="paragraph" w:styleId="TOC8">
    <w:name w:val="toc 8"/>
    <w:basedOn w:val="Normal"/>
    <w:next w:val="Normal"/>
    <w:autoRedefine/>
    <w:uiPriority w:val="39"/>
    <w:semiHidden/>
    <w:rsid w:val="00932312"/>
    <w:pPr>
      <w:spacing w:after="100"/>
      <w:ind w:left="1540"/>
    </w:pPr>
  </w:style>
  <w:style w:type="paragraph" w:styleId="TOC9">
    <w:name w:val="toc 9"/>
    <w:basedOn w:val="Normal"/>
    <w:next w:val="Normal"/>
    <w:autoRedefine/>
    <w:uiPriority w:val="39"/>
    <w:semiHidden/>
    <w:rsid w:val="00932312"/>
    <w:pPr>
      <w:spacing w:after="100"/>
      <w:ind w:left="1760"/>
    </w:pPr>
  </w:style>
  <w:style w:type="character" w:customStyle="1" w:styleId="DigitalLinkAnchorCode">
    <w:name w:val="DigitalLinkAnchorCode"/>
    <w:basedOn w:val="DigitalLinkAnchorText"/>
    <w:rsid w:val="00932312"/>
    <w:rPr>
      <w:rFonts w:ascii="Courier New" w:hAnsi="Courier New"/>
      <w:bdr w:val="none" w:sz="0" w:space="0" w:color="auto"/>
      <w:shd w:val="clear" w:color="auto" w:fill="D6E3BC"/>
    </w:rPr>
  </w:style>
  <w:style w:type="character" w:customStyle="1" w:styleId="InlineGraphic">
    <w:name w:val="InlineGraphic"/>
    <w:uiPriority w:val="1"/>
    <w:rsid w:val="00BD4446"/>
    <w:rPr>
      <w:bdr w:val="none" w:sz="0" w:space="0" w:color="auto"/>
      <w:shd w:val="clear" w:color="auto" w:fill="00B050"/>
    </w:rPr>
  </w:style>
  <w:style w:type="paragraph" w:customStyle="1" w:styleId="RecipeTableSubhead">
    <w:name w:val="RecipeTableSubhead"/>
    <w:basedOn w:val="TableSubhead"/>
    <w:qFormat/>
    <w:rsid w:val="00BD4446"/>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932312"/>
    <w:rPr>
      <w:color w:val="FF0000"/>
      <w:sz w:val="40"/>
    </w:rPr>
  </w:style>
  <w:style w:type="character" w:customStyle="1" w:styleId="HTMLPreformattedChar">
    <w:name w:val="HTML Preformatted Char"/>
    <w:basedOn w:val="DefaultParagraphFont"/>
    <w:link w:val="HTMLPreformatted"/>
    <w:uiPriority w:val="99"/>
    <w:rsid w:val="00932312"/>
    <w:rPr>
      <w:rFonts w:ascii="Verdana" w:hAnsi="Verdana" w:cs="Courier New"/>
      <w:sz w:val="18"/>
      <w:szCs w:val="18"/>
    </w:rPr>
  </w:style>
  <w:style w:type="paragraph" w:customStyle="1" w:styleId="para0">
    <w:name w:val="[para"/>
    <w:basedOn w:val="CodeSnippet"/>
    <w:rsid w:val="00272A1E"/>
  </w:style>
  <w:style w:type="paragraph" w:styleId="ListParagraph">
    <w:name w:val="List Paragraph"/>
    <w:basedOn w:val="Normal"/>
    <w:uiPriority w:val="99"/>
    <w:qFormat/>
    <w:rsid w:val="00932312"/>
    <w:pPr>
      <w:ind w:left="720"/>
      <w:contextualSpacing/>
    </w:pPr>
    <w:rPr>
      <w:rFonts w:ascii="Calibri" w:eastAsia="Times New Roman" w:hAnsi="Calibri" w:cs="Times New Roman"/>
      <w:color w:val="FF0000"/>
    </w:rPr>
  </w:style>
  <w:style w:type="character" w:customStyle="1" w:styleId="Heading1Char">
    <w:name w:val="Heading 1 Char"/>
    <w:basedOn w:val="DefaultParagraphFont"/>
    <w:link w:val="Heading1"/>
    <w:uiPriority w:val="99"/>
    <w:rsid w:val="00932312"/>
    <w:rPr>
      <w:b/>
      <w:caps/>
      <w:sz w:val="28"/>
      <w:szCs w:val="28"/>
    </w:rPr>
  </w:style>
  <w:style w:type="character" w:customStyle="1" w:styleId="Heading2Char">
    <w:name w:val="Heading 2 Char"/>
    <w:basedOn w:val="DefaultParagraphFont"/>
    <w:link w:val="Heading2"/>
    <w:uiPriority w:val="99"/>
    <w:rsid w:val="009323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32312"/>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932312"/>
    <w:rPr>
      <w:sz w:val="22"/>
    </w:rPr>
  </w:style>
  <w:style w:type="character" w:customStyle="1" w:styleId="Heading5Char">
    <w:name w:val="Heading 5 Char"/>
    <w:basedOn w:val="DefaultParagraphFont"/>
    <w:link w:val="Heading5"/>
    <w:uiPriority w:val="99"/>
    <w:rsid w:val="00932312"/>
    <w:rPr>
      <w:sz w:val="22"/>
    </w:rPr>
  </w:style>
  <w:style w:type="paragraph" w:customStyle="1" w:styleId="RecipeVariationPreparation">
    <w:name w:val="RecipeVariationPreparation"/>
    <w:basedOn w:val="RecipeTime"/>
    <w:rsid w:val="00932312"/>
    <w:rPr>
      <w:i w:val="0"/>
      <w:sz w:val="21"/>
    </w:rPr>
  </w:style>
  <w:style w:type="paragraph" w:customStyle="1" w:styleId="RecipeVariationFlavor">
    <w:name w:val="RecipeVariationFlavor"/>
    <w:basedOn w:val="RecipeTime"/>
    <w:rsid w:val="00932312"/>
    <w:rPr>
      <w:i w:val="0"/>
      <w:sz w:val="21"/>
    </w:rPr>
  </w:style>
  <w:style w:type="character" w:customStyle="1" w:styleId="HeaderChar">
    <w:name w:val="Header Char"/>
    <w:basedOn w:val="DefaultParagraphFont"/>
    <w:link w:val="Header"/>
    <w:uiPriority w:val="99"/>
    <w:rsid w:val="00932312"/>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32312"/>
    <w:rPr>
      <w:rFonts w:asciiTheme="minorHAnsi" w:eastAsiaTheme="minorHAnsi" w:hAnsiTheme="minorHAnsi" w:cstheme="minorBidi"/>
      <w:sz w:val="22"/>
      <w:szCs w:val="22"/>
    </w:rPr>
  </w:style>
  <w:style w:type="paragraph" w:customStyle="1" w:styleId="RecipeVariationH2">
    <w:name w:val="RecipeVariationH2"/>
    <w:rsid w:val="00932312"/>
    <w:pPr>
      <w:spacing w:before="60" w:after="60"/>
      <w:ind w:left="720"/>
      <w:outlineLvl w:val="6"/>
    </w:pPr>
    <w:rPr>
      <w:rFonts w:ascii="Arial" w:hAnsi="Arial"/>
      <w:b/>
      <w:snapToGrid w:val="0"/>
    </w:rPr>
  </w:style>
  <w:style w:type="character" w:styleId="IntenseEmphasis">
    <w:name w:val="Intense Emphasis"/>
    <w:basedOn w:val="DefaultParagraphFont"/>
    <w:uiPriority w:val="99"/>
    <w:rsid w:val="00932312"/>
    <w:rPr>
      <w:b/>
      <w:bCs/>
      <w:i/>
      <w:iCs/>
      <w:color w:val="4F81BD" w:themeColor="accent1"/>
    </w:rPr>
  </w:style>
  <w:style w:type="character" w:styleId="IntenseReference">
    <w:name w:val="Intense Reference"/>
    <w:basedOn w:val="DefaultParagraphFont"/>
    <w:uiPriority w:val="99"/>
    <w:rsid w:val="00932312"/>
    <w:rPr>
      <w:b/>
      <w:bCs/>
      <w:smallCaps/>
      <w:color w:val="C0504D" w:themeColor="accent2"/>
      <w:spacing w:val="5"/>
      <w:u w:val="single"/>
    </w:rPr>
  </w:style>
  <w:style w:type="character" w:styleId="PlaceholderText">
    <w:name w:val="Placeholder Text"/>
    <w:basedOn w:val="DefaultParagraphFont"/>
    <w:uiPriority w:val="99"/>
    <w:semiHidden/>
    <w:rsid w:val="00932312"/>
    <w:rPr>
      <w:color w:val="808080"/>
    </w:rPr>
  </w:style>
  <w:style w:type="character" w:styleId="SubtleEmphasis">
    <w:name w:val="Subtle Emphasis"/>
    <w:basedOn w:val="DefaultParagraphFont"/>
    <w:uiPriority w:val="99"/>
    <w:rsid w:val="00932312"/>
    <w:rPr>
      <w:i/>
      <w:iCs/>
      <w:color w:val="808080" w:themeColor="text1" w:themeTint="7F"/>
    </w:rPr>
  </w:style>
  <w:style w:type="character" w:styleId="SubtleReference">
    <w:name w:val="Subtle Reference"/>
    <w:basedOn w:val="DefaultParagraphFont"/>
    <w:uiPriority w:val="99"/>
    <w:qFormat/>
    <w:rsid w:val="00932312"/>
    <w:rPr>
      <w:smallCaps/>
      <w:color w:val="C0504D" w:themeColor="accent2"/>
      <w:u w:val="single"/>
    </w:rPr>
  </w:style>
  <w:style w:type="table" w:styleId="LightShading-Accent5">
    <w:name w:val="Light Shading Accent 5"/>
    <w:basedOn w:val="TableNormal"/>
    <w:uiPriority w:val="60"/>
    <w:rsid w:val="00932312"/>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6Char">
    <w:name w:val="Heading 6 Char"/>
    <w:basedOn w:val="DefaultParagraphFont"/>
    <w:link w:val="Heading6"/>
    <w:rsid w:val="00932312"/>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932312"/>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932312"/>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932312"/>
    <w:rPr>
      <w:rFonts w:asciiTheme="minorHAnsi" w:eastAsiaTheme="minorHAnsi" w:hAnsiTheme="minorHAnsi" w:cstheme="minorBidi"/>
      <w:sz w:val="22"/>
      <w:szCs w:val="22"/>
    </w:rPr>
  </w:style>
  <w:style w:type="paragraph" w:customStyle="1" w:styleId="ChapterObjectives">
    <w:name w:val="ChapterObjectives"/>
    <w:next w:val="Normal"/>
    <w:rsid w:val="00932312"/>
    <w:rPr>
      <w:rFonts w:ascii="Helvetica" w:hAnsi="Helvetica"/>
    </w:rPr>
  </w:style>
  <w:style w:type="paragraph" w:customStyle="1" w:styleId="ListNumberedExercises">
    <w:name w:val="ListNumberedExercises"/>
    <w:next w:val="Normal"/>
    <w:rsid w:val="00932312"/>
    <w:rPr>
      <w:rFonts w:ascii="Helvetica" w:hAnsi="Helvetica"/>
    </w:rPr>
  </w:style>
  <w:style w:type="paragraph" w:styleId="Quote">
    <w:name w:val="Quote"/>
    <w:link w:val="QuoteChar"/>
    <w:qFormat/>
    <w:rsid w:val="00932312"/>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32312"/>
    <w:rPr>
      <w:snapToGrid w:val="0"/>
      <w:sz w:val="26"/>
    </w:rPr>
  </w:style>
  <w:style w:type="character" w:customStyle="1" w:styleId="BodyTextChar">
    <w:name w:val="Body Text Char"/>
    <w:basedOn w:val="DefaultParagraphFont"/>
    <w:link w:val="BodyText"/>
    <w:rsid w:val="00932312"/>
    <w:rPr>
      <w:rFonts w:asciiTheme="minorHAnsi" w:eastAsiaTheme="minorHAnsi" w:hAnsiTheme="minorHAnsi" w:cstheme="minorBidi"/>
      <w:sz w:val="22"/>
      <w:szCs w:val="22"/>
    </w:rPr>
  </w:style>
  <w:style w:type="paragraph" w:customStyle="1" w:styleId="Comment">
    <w:name w:val="Comment"/>
    <w:next w:val="Normal"/>
    <w:rsid w:val="00932312"/>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32312"/>
    <w:rPr>
      <w:i/>
    </w:rPr>
  </w:style>
  <w:style w:type="character" w:customStyle="1" w:styleId="SubtitleChar">
    <w:name w:val="Subtitle Char"/>
    <w:basedOn w:val="DefaultParagraphFont"/>
    <w:link w:val="Subtitle"/>
    <w:rsid w:val="00932312"/>
    <w:rPr>
      <w:rFonts w:ascii="Arial" w:eastAsiaTheme="minorHAnsi" w:hAnsi="Arial" w:cstheme="minorBidi"/>
      <w:sz w:val="22"/>
      <w:szCs w:val="22"/>
    </w:rPr>
  </w:style>
  <w:style w:type="character" w:customStyle="1" w:styleId="SalutationChar">
    <w:name w:val="Salutation Char"/>
    <w:basedOn w:val="DefaultParagraphFont"/>
    <w:link w:val="Salutation"/>
    <w:rsid w:val="00932312"/>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932312"/>
    <w:rPr>
      <w:rFonts w:asciiTheme="minorHAnsi" w:eastAsiaTheme="minorHAnsi" w:hAnsiTheme="minorHAnsi" w:cstheme="minorBidi"/>
      <w:szCs w:val="22"/>
    </w:rPr>
  </w:style>
  <w:style w:type="character" w:customStyle="1" w:styleId="CommentSubjectChar">
    <w:name w:val="Comment Subject Char"/>
    <w:basedOn w:val="CommentTextChar"/>
    <w:link w:val="CommentSubject"/>
    <w:semiHidden/>
    <w:rsid w:val="00932312"/>
    <w:rPr>
      <w:rFonts w:asciiTheme="minorHAnsi" w:eastAsiaTheme="minorHAnsi" w:hAnsiTheme="minorHAnsi" w:cstheme="minorBidi"/>
      <w:b/>
      <w:szCs w:val="22"/>
    </w:rPr>
  </w:style>
  <w:style w:type="character" w:customStyle="1" w:styleId="BalloonTextChar">
    <w:name w:val="Balloon Text Char"/>
    <w:basedOn w:val="DefaultParagraphFont"/>
    <w:link w:val="BalloonText"/>
    <w:semiHidden/>
    <w:rsid w:val="00932312"/>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932312"/>
    <w:rPr>
      <w:rFonts w:asciiTheme="minorHAnsi" w:eastAsiaTheme="minorHAnsi" w:hAnsiTheme="minorHAnsi" w:cstheme="minorBidi"/>
      <w:szCs w:val="22"/>
    </w:rPr>
  </w:style>
  <w:style w:type="character" w:customStyle="1" w:styleId="CodeColorBlueBold">
    <w:name w:val="CodeColorBlueBold"/>
    <w:basedOn w:val="CodeColorBlue"/>
    <w:rsid w:val="00932312"/>
    <w:rPr>
      <w:rFonts w:cs="Arial"/>
      <w:b/>
      <w:color w:val="0000FF"/>
    </w:rPr>
  </w:style>
  <w:style w:type="character" w:customStyle="1" w:styleId="CodeColorBlue2Bold">
    <w:name w:val="CodeColorBlue2Bold"/>
    <w:basedOn w:val="CodeColorBlue2"/>
    <w:rsid w:val="00932312"/>
    <w:rPr>
      <w:rFonts w:cs="Arial"/>
      <w:b/>
      <w:color w:val="0000A5"/>
    </w:rPr>
  </w:style>
  <w:style w:type="character" w:customStyle="1" w:styleId="CodeColorBlue3Bold">
    <w:name w:val="CodeColorBlue3Bold"/>
    <w:basedOn w:val="CodeColorBlue3"/>
    <w:rsid w:val="00932312"/>
    <w:rPr>
      <w:rFonts w:cs="Arial"/>
      <w:b/>
      <w:color w:val="6464B9"/>
    </w:rPr>
  </w:style>
  <w:style w:type="character" w:customStyle="1" w:styleId="CodeColorBluegreenBold">
    <w:name w:val="CodeColorBluegreenBold"/>
    <w:basedOn w:val="CodeColorBluegreen"/>
    <w:rsid w:val="00932312"/>
    <w:rPr>
      <w:rFonts w:cs="Arial"/>
      <w:b/>
      <w:color w:val="2B91AF"/>
    </w:rPr>
  </w:style>
  <w:style w:type="character" w:customStyle="1" w:styleId="CodeColorBrownBold">
    <w:name w:val="CodeColorBrownBold"/>
    <w:basedOn w:val="CodeColorBrown"/>
    <w:rsid w:val="00932312"/>
    <w:rPr>
      <w:rFonts w:cs="Arial"/>
      <w:b/>
      <w:color w:val="A31515"/>
    </w:rPr>
  </w:style>
  <w:style w:type="character" w:customStyle="1" w:styleId="CodeColorDkBlueBold">
    <w:name w:val="CodeColorDkBlueBold"/>
    <w:basedOn w:val="CodeColorDkBlue"/>
    <w:rsid w:val="00932312"/>
    <w:rPr>
      <w:rFonts w:cs="Times New Roman"/>
      <w:b/>
      <w:color w:val="000080"/>
      <w:szCs w:val="22"/>
    </w:rPr>
  </w:style>
  <w:style w:type="character" w:customStyle="1" w:styleId="CodeColorGreenBold">
    <w:name w:val="CodeColorGreenBold"/>
    <w:basedOn w:val="CodeColorGreen"/>
    <w:rsid w:val="00932312"/>
    <w:rPr>
      <w:rFonts w:cs="Arial"/>
      <w:b/>
      <w:color w:val="008000"/>
    </w:rPr>
  </w:style>
  <w:style w:type="character" w:customStyle="1" w:styleId="CodeColorGrey30Bold">
    <w:name w:val="CodeColorGrey30Bold"/>
    <w:basedOn w:val="CodeColorGrey30"/>
    <w:rsid w:val="00932312"/>
    <w:rPr>
      <w:rFonts w:cs="Arial"/>
      <w:b/>
      <w:color w:val="808080"/>
    </w:rPr>
  </w:style>
  <w:style w:type="character" w:customStyle="1" w:styleId="CodeColorGrey55Bold">
    <w:name w:val="CodeColorGrey55Bold"/>
    <w:basedOn w:val="CodeColorGrey55"/>
    <w:rsid w:val="00932312"/>
    <w:rPr>
      <w:rFonts w:cs="Arial"/>
      <w:b/>
      <w:color w:val="C0C0C0"/>
    </w:rPr>
  </w:style>
  <w:style w:type="character" w:customStyle="1" w:styleId="CodeColorGrey80Bold">
    <w:name w:val="CodeColorGrey80Bold"/>
    <w:basedOn w:val="CodeColorGrey80"/>
    <w:rsid w:val="00932312"/>
    <w:rPr>
      <w:rFonts w:cs="Arial"/>
      <w:b/>
      <w:color w:val="555555"/>
    </w:rPr>
  </w:style>
  <w:style w:type="character" w:customStyle="1" w:styleId="CodeColorHotPinkBold">
    <w:name w:val="CodeColorHotPinkBold"/>
    <w:basedOn w:val="CodeColorHotPink"/>
    <w:rsid w:val="00932312"/>
    <w:rPr>
      <w:rFonts w:cs="Times New Roman"/>
      <w:b/>
      <w:color w:val="DF36FA"/>
      <w:szCs w:val="18"/>
    </w:rPr>
  </w:style>
  <w:style w:type="character" w:customStyle="1" w:styleId="CodeColorMagentaBold">
    <w:name w:val="CodeColorMagentaBold"/>
    <w:basedOn w:val="CodeColorMagenta"/>
    <w:rsid w:val="00932312"/>
    <w:rPr>
      <w:rFonts w:cs="Arial"/>
      <w:b/>
      <w:color w:val="844646"/>
    </w:rPr>
  </w:style>
  <w:style w:type="character" w:customStyle="1" w:styleId="CodeColorOrangeBold">
    <w:name w:val="CodeColorOrangeBold"/>
    <w:basedOn w:val="CodeColorOrange"/>
    <w:rsid w:val="00932312"/>
    <w:rPr>
      <w:rFonts w:cs="Arial"/>
      <w:b/>
      <w:color w:val="B96464"/>
    </w:rPr>
  </w:style>
  <w:style w:type="character" w:customStyle="1" w:styleId="CodeColorPeachBold">
    <w:name w:val="CodeColorPeachBold"/>
    <w:basedOn w:val="CodeColorPeach"/>
    <w:rsid w:val="00932312"/>
    <w:rPr>
      <w:rFonts w:cs="Arial"/>
      <w:b/>
      <w:color w:val="FFDBA3"/>
    </w:rPr>
  </w:style>
  <w:style w:type="character" w:customStyle="1" w:styleId="CodeColorPurpleBold">
    <w:name w:val="CodeColorPurpleBold"/>
    <w:basedOn w:val="CodeColorPurple"/>
    <w:rsid w:val="00932312"/>
    <w:rPr>
      <w:rFonts w:cs="Arial"/>
      <w:b/>
      <w:color w:val="951795"/>
    </w:rPr>
  </w:style>
  <w:style w:type="character" w:customStyle="1" w:styleId="CodeColorPurple2Bold">
    <w:name w:val="CodeColorPurple2Bold"/>
    <w:basedOn w:val="CodeColorPurple2"/>
    <w:rsid w:val="00932312"/>
    <w:rPr>
      <w:rFonts w:cs="Arial"/>
      <w:b/>
      <w:color w:val="800080"/>
    </w:rPr>
  </w:style>
  <w:style w:type="character" w:customStyle="1" w:styleId="CodeColorRedBold">
    <w:name w:val="CodeColorRedBold"/>
    <w:basedOn w:val="CodeColorRed"/>
    <w:rsid w:val="00932312"/>
    <w:rPr>
      <w:rFonts w:cs="Arial"/>
      <w:b/>
      <w:color w:val="FF0000"/>
    </w:rPr>
  </w:style>
  <w:style w:type="character" w:customStyle="1" w:styleId="CodeColorRed2Bold">
    <w:name w:val="CodeColorRed2Bold"/>
    <w:basedOn w:val="CodeColorRed2"/>
    <w:rsid w:val="00932312"/>
    <w:rPr>
      <w:rFonts w:cs="Arial"/>
      <w:b/>
      <w:color w:val="800000"/>
    </w:rPr>
  </w:style>
  <w:style w:type="character" w:customStyle="1" w:styleId="CodeColorRed3Bold">
    <w:name w:val="CodeColorRed3Bold"/>
    <w:basedOn w:val="CodeColorRed3"/>
    <w:rsid w:val="00932312"/>
    <w:rPr>
      <w:rFonts w:cs="Arial"/>
      <w:b/>
      <w:color w:val="A31515"/>
    </w:rPr>
  </w:style>
  <w:style w:type="character" w:customStyle="1" w:styleId="CodeColorTealBlueBold">
    <w:name w:val="CodeColorTealBlueBold"/>
    <w:basedOn w:val="CodeColorTealBlue"/>
    <w:rsid w:val="00932312"/>
    <w:rPr>
      <w:rFonts w:cs="Times New Roman"/>
      <w:b/>
      <w:color w:val="008080"/>
      <w:szCs w:val="22"/>
    </w:rPr>
  </w:style>
  <w:style w:type="character" w:customStyle="1" w:styleId="CodeColorWhiteBold">
    <w:name w:val="CodeColorWhiteBold"/>
    <w:basedOn w:val="CodeColorWhite"/>
    <w:rsid w:val="00932312"/>
    <w:rPr>
      <w:rFonts w:cs="Arial"/>
      <w:b/>
      <w:color w:val="FFFFFF"/>
      <w:bdr w:val="none" w:sz="0" w:space="0" w:color="auto"/>
    </w:rPr>
  </w:style>
  <w:style w:type="paragraph" w:customStyle="1" w:styleId="ParaListContinued">
    <w:name w:val="ParaListContinued"/>
    <w:qFormat/>
    <w:rsid w:val="00932312"/>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932312"/>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932312"/>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932312"/>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932312"/>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932312"/>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932312"/>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932312"/>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932312"/>
    <w:rPr>
      <w:rFonts w:asciiTheme="minorHAnsi" w:eastAsiaTheme="minorHAnsi" w:hAnsiTheme="minorHAnsi" w:cstheme="minorBidi"/>
      <w:sz w:val="22"/>
      <w:szCs w:val="22"/>
    </w:rPr>
  </w:style>
  <w:style w:type="table" w:customStyle="1" w:styleId="ColorfulGrid1">
    <w:name w:val="Colorful Grid1"/>
    <w:basedOn w:val="TableNormal"/>
    <w:uiPriority w:val="73"/>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3231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3231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231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231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231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231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231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231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3231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231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231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231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231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231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932312"/>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932312"/>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932312"/>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932312"/>
    <w:rPr>
      <w:rFonts w:asciiTheme="minorHAnsi" w:eastAsiaTheme="minorHAnsi" w:hAnsiTheme="minorHAnsi" w:cstheme="minorBidi"/>
    </w:rPr>
  </w:style>
  <w:style w:type="character" w:customStyle="1" w:styleId="HTMLAddressChar">
    <w:name w:val="HTML Address Char"/>
    <w:basedOn w:val="DefaultParagraphFont"/>
    <w:link w:val="HTMLAddress"/>
    <w:uiPriority w:val="99"/>
    <w:rsid w:val="00932312"/>
    <w:rPr>
      <w:rFonts w:asciiTheme="minorHAnsi" w:eastAsiaTheme="minorHAnsi" w:hAnsiTheme="minorHAnsi" w:cstheme="minorBidi"/>
      <w:i/>
      <w:iCs/>
      <w:sz w:val="22"/>
      <w:szCs w:val="22"/>
    </w:rPr>
  </w:style>
  <w:style w:type="paragraph" w:styleId="IntenseQuote">
    <w:name w:val="Intense Quote"/>
    <w:basedOn w:val="Normal"/>
    <w:next w:val="Normal"/>
    <w:link w:val="IntenseQuoteChar"/>
    <w:uiPriority w:val="99"/>
    <w:rsid w:val="0093231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32312"/>
    <w:rPr>
      <w:rFonts w:asciiTheme="minorHAnsi" w:eastAsiaTheme="minorHAnsi" w:hAnsiTheme="minorHAnsi" w:cstheme="minorBidi"/>
      <w:b/>
      <w:bCs/>
      <w:i/>
      <w:iCs/>
      <w:color w:val="4F81BD" w:themeColor="accent1"/>
      <w:sz w:val="22"/>
      <w:szCs w:val="22"/>
    </w:rPr>
  </w:style>
  <w:style w:type="table" w:customStyle="1" w:styleId="LightGrid1">
    <w:name w:val="Light Grid1"/>
    <w:basedOn w:val="TableNormal"/>
    <w:uiPriority w:val="62"/>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32312"/>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2312"/>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2312"/>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2312"/>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2312"/>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32312"/>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uiPriority w:val="99"/>
    <w:semiHidden/>
    <w:rsid w:val="00932312"/>
    <w:rPr>
      <w:rFonts w:ascii="Consolas" w:eastAsiaTheme="minorHAnsi" w:hAnsi="Consolas" w:cs="Consolas"/>
    </w:rPr>
  </w:style>
  <w:style w:type="table" w:customStyle="1" w:styleId="MediumGrid11">
    <w:name w:val="Medium Grid 11"/>
    <w:basedOn w:val="TableNormal"/>
    <w:uiPriority w:val="67"/>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231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23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2312"/>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231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231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231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231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231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231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231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932312"/>
    <w:rPr>
      <w:rFonts w:asciiTheme="majorHAnsi" w:eastAsiaTheme="majorEastAsia" w:hAnsiTheme="majorHAnsi" w:cstheme="majorBidi"/>
      <w:sz w:val="24"/>
      <w:szCs w:val="24"/>
      <w:shd w:val="pct20" w:color="auto" w:fill="auto"/>
    </w:rPr>
  </w:style>
  <w:style w:type="paragraph" w:styleId="NoSpacing">
    <w:name w:val="No Spacing"/>
    <w:uiPriority w:val="99"/>
    <w:qFormat/>
    <w:rsid w:val="00932312"/>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99"/>
    <w:rsid w:val="00932312"/>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932312"/>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932312"/>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93231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99"/>
    <w:semiHidden/>
    <w:qFormat/>
    <w:rsid w:val="00932312"/>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32312"/>
    <w:pPr>
      <w:shd w:val="clear" w:color="auto" w:fill="BFBFBF" w:themeFill="background1" w:themeFillShade="BF"/>
    </w:pPr>
  </w:style>
  <w:style w:type="paragraph" w:customStyle="1" w:styleId="FeatureRecipeVariationPara0">
    <w:name w:val="FeatureRecipeVariationPara"/>
    <w:basedOn w:val="RecipeVariationPara"/>
    <w:qFormat/>
    <w:rsid w:val="00932312"/>
    <w:pPr>
      <w:shd w:val="clear" w:color="auto" w:fill="BFBFBF" w:themeFill="background1" w:themeFillShade="BF"/>
    </w:pPr>
  </w:style>
  <w:style w:type="paragraph" w:customStyle="1" w:styleId="RecipeVariation2">
    <w:name w:val="RecipeVariation2"/>
    <w:basedOn w:val="RecipeVariationH2"/>
    <w:qFormat/>
    <w:rsid w:val="00932312"/>
    <w:rPr>
      <w:i/>
    </w:rPr>
  </w:style>
  <w:style w:type="paragraph" w:customStyle="1" w:styleId="FeatureRecipeVariation2">
    <w:name w:val="FeatureRecipeVariation2"/>
    <w:basedOn w:val="RecipeVariation2"/>
    <w:qFormat/>
    <w:rsid w:val="00932312"/>
    <w:pPr>
      <w:shd w:val="clear" w:color="auto" w:fill="BFBFBF" w:themeFill="background1" w:themeFillShade="BF"/>
    </w:pPr>
  </w:style>
  <w:style w:type="paragraph" w:customStyle="1" w:styleId="FeatureRecipeUSMeasure">
    <w:name w:val="FeatureRecipeUSMeasure"/>
    <w:basedOn w:val="RecipeUSMeasure"/>
    <w:qFormat/>
    <w:rsid w:val="00932312"/>
    <w:pPr>
      <w:shd w:val="clear" w:color="auto" w:fill="BFBFBF" w:themeFill="background1" w:themeFillShade="BF"/>
    </w:pPr>
  </w:style>
  <w:style w:type="paragraph" w:customStyle="1" w:styleId="FeatureRecipeMetricMeasure">
    <w:name w:val="FeatureRecipeMetricMeasure"/>
    <w:basedOn w:val="RecipeMetricMeasure"/>
    <w:qFormat/>
    <w:rsid w:val="00932312"/>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32312"/>
    <w:pPr>
      <w:shd w:val="clear" w:color="auto" w:fill="BFBFBF" w:themeFill="background1" w:themeFillShade="BF"/>
    </w:pPr>
  </w:style>
  <w:style w:type="paragraph" w:customStyle="1" w:styleId="FeatureRecipeVariationH2">
    <w:name w:val="FeatureRecipeVariationH2"/>
    <w:basedOn w:val="RecipeVariationH2"/>
    <w:qFormat/>
    <w:rsid w:val="00932312"/>
    <w:pPr>
      <w:shd w:val="clear" w:color="auto" w:fill="BFBFBF" w:themeFill="background1" w:themeFillShade="BF"/>
    </w:pPr>
  </w:style>
  <w:style w:type="paragraph" w:customStyle="1" w:styleId="RecipeNoteHead3">
    <w:name w:val="RecipeNoteHead3"/>
    <w:basedOn w:val="RecipeNotePara"/>
    <w:qFormat/>
    <w:rsid w:val="00932312"/>
    <w:rPr>
      <w:i/>
    </w:rPr>
  </w:style>
  <w:style w:type="paragraph" w:customStyle="1" w:styleId="FeatureRecipeNoteHead3">
    <w:name w:val="FeatureRecipeNoteHead3"/>
    <w:basedOn w:val="RecipeNoteHead3"/>
    <w:qFormat/>
    <w:rsid w:val="00932312"/>
    <w:pPr>
      <w:shd w:val="clear" w:color="auto" w:fill="BFBFBF" w:themeFill="background1" w:themeFillShade="BF"/>
    </w:pPr>
  </w:style>
  <w:style w:type="paragraph" w:customStyle="1" w:styleId="FeatureRecipeNoteHead4">
    <w:name w:val="FeatureRecipeNoteHead4"/>
    <w:basedOn w:val="FeatureRecipeNoteHead3"/>
    <w:qFormat/>
    <w:rsid w:val="00932312"/>
    <w:rPr>
      <w:b/>
    </w:rPr>
  </w:style>
  <w:style w:type="paragraph" w:customStyle="1" w:styleId="RecipeNoteHead4">
    <w:name w:val="RecipeNoteHead4"/>
    <w:basedOn w:val="FeatureRecipeNoteHead4"/>
    <w:qFormat/>
    <w:rsid w:val="00932312"/>
    <w:pPr>
      <w:shd w:val="clear" w:color="auto" w:fill="FFFFFF" w:themeFill="background1"/>
    </w:pPr>
  </w:style>
  <w:style w:type="paragraph" w:customStyle="1" w:styleId="RecipeVariationH1">
    <w:name w:val="RecipeVariationH1"/>
    <w:rsid w:val="00932312"/>
    <w:pPr>
      <w:spacing w:before="60" w:after="60"/>
      <w:ind w:left="720"/>
    </w:pPr>
    <w:rPr>
      <w:rFonts w:ascii="Arial" w:hAnsi="Arial"/>
      <w:b/>
      <w:snapToGrid w:val="0"/>
      <w:sz w:val="22"/>
      <w:u w:val="single"/>
    </w:rPr>
  </w:style>
  <w:style w:type="character" w:customStyle="1" w:styleId="Bold">
    <w:name w:val="Bold"/>
    <w:rsid w:val="00932312"/>
    <w:rPr>
      <w:b/>
    </w:rPr>
  </w:style>
  <w:style w:type="character" w:customStyle="1" w:styleId="boldred">
    <w:name w:val="bold red"/>
    <w:rsid w:val="00932312"/>
  </w:style>
  <w:style w:type="paragraph" w:customStyle="1" w:styleId="FloatingHead">
    <w:name w:val="FloatingHead"/>
    <w:next w:val="Para"/>
    <w:rsid w:val="00932312"/>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32312"/>
  </w:style>
  <w:style w:type="paragraph" w:customStyle="1" w:styleId="Style2">
    <w:name w:val="Style2"/>
    <w:basedOn w:val="ChapterTitle"/>
    <w:qFormat/>
    <w:rsid w:val="00932312"/>
  </w:style>
  <w:style w:type="table" w:styleId="ColorfulGrid">
    <w:name w:val="Colorful Grid"/>
    <w:basedOn w:val="TableNormal"/>
    <w:uiPriority w:val="73"/>
    <w:rsid w:val="00932312"/>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32312"/>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32312"/>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32312"/>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32312"/>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32312"/>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3231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3231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3231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32312"/>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32312"/>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32312"/>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32312"/>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3231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32312"/>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32312"/>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32312"/>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32312"/>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3231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3231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32312"/>
    <w:pPr>
      <w:spacing w:after="200" w:line="276" w:lineRule="auto"/>
    </w:pPr>
    <w:rPr>
      <w:rFonts w:ascii="Arial" w:hAnsi="Arial"/>
      <w:b/>
      <w:snapToGrid w:val="0"/>
      <w:sz w:val="60"/>
    </w:rPr>
  </w:style>
</w:styles>
</file>

<file path=word/webSettings.xml><?xml version="1.0" encoding="utf-8"?>
<w:webSettings xmlns:r="http://schemas.openxmlformats.org/officeDocument/2006/relationships" xmlns:w="http://schemas.openxmlformats.org/wordprocessingml/2006/main">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397705195">
      <w:bodyDiv w:val="1"/>
      <w:marLeft w:val="0"/>
      <w:marRight w:val="0"/>
      <w:marTop w:val="0"/>
      <w:marBottom w:val="0"/>
      <w:divBdr>
        <w:top w:val="none" w:sz="0" w:space="0" w:color="auto"/>
        <w:left w:val="none" w:sz="0" w:space="0" w:color="auto"/>
        <w:bottom w:val="none" w:sz="0" w:space="0" w:color="auto"/>
        <w:right w:val="none" w:sz="0" w:space="0" w:color="auto"/>
      </w:divBdr>
    </w:div>
    <w:div w:id="420178932">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765998395">
      <w:bodyDiv w:val="1"/>
      <w:marLeft w:val="0"/>
      <w:marRight w:val="0"/>
      <w:marTop w:val="0"/>
      <w:marBottom w:val="0"/>
      <w:divBdr>
        <w:top w:val="none" w:sz="0" w:space="0" w:color="auto"/>
        <w:left w:val="none" w:sz="0" w:space="0" w:color="auto"/>
        <w:bottom w:val="none" w:sz="0" w:space="0" w:color="auto"/>
        <w:right w:val="none" w:sz="0" w:space="0" w:color="auto"/>
      </w:divBdr>
      <w:divsChild>
        <w:div w:id="671299405">
          <w:marLeft w:val="0"/>
          <w:marRight w:val="0"/>
          <w:marTop w:val="0"/>
          <w:marBottom w:val="0"/>
          <w:divBdr>
            <w:top w:val="none" w:sz="0" w:space="0" w:color="auto"/>
            <w:left w:val="none" w:sz="0" w:space="0" w:color="auto"/>
            <w:bottom w:val="none" w:sz="0" w:space="0" w:color="auto"/>
            <w:right w:val="none" w:sz="0" w:space="0" w:color="auto"/>
          </w:divBdr>
          <w:divsChild>
            <w:div w:id="405957901">
              <w:marLeft w:val="0"/>
              <w:marRight w:val="300"/>
              <w:marTop w:val="225"/>
              <w:marBottom w:val="150"/>
              <w:divBdr>
                <w:top w:val="none" w:sz="0" w:space="0" w:color="auto"/>
                <w:left w:val="none" w:sz="0" w:space="0" w:color="auto"/>
                <w:bottom w:val="none" w:sz="0" w:space="0" w:color="auto"/>
                <w:right w:val="none" w:sz="0" w:space="0" w:color="auto"/>
              </w:divBdr>
            </w:div>
            <w:div w:id="11885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891">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 w:id="21423102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\Users\kkent\AppData\Roaming\Microsoft\Templates\WileySD2007.dotm</Template>
  <TotalTime>160</TotalTime>
  <Pages>23</Pages>
  <Words>7072</Words>
  <Characters>40314</Characters>
  <Application>Microsoft Macintosh Word</Application>
  <DocSecurity>0</DocSecurity>
  <Lines>335</Lines>
  <Paragraphs>80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49508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Russell Thomas</cp:lastModifiedBy>
  <cp:revision>6</cp:revision>
  <dcterms:created xsi:type="dcterms:W3CDTF">2013-08-29T23:26:00Z</dcterms:created>
  <dcterms:modified xsi:type="dcterms:W3CDTF">2013-08-30T04:11:00Z</dcterms:modified>
</cp:coreProperties>
</file>