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54E78" w14:textId="77777777" w:rsidR="006D0101" w:rsidRDefault="005B50A3">
      <w:r>
        <w:t xml:space="preserve">Session Title (75) </w:t>
      </w:r>
    </w:p>
    <w:p w14:paraId="7E302BCE" w14:textId="77777777" w:rsidR="005B50A3" w:rsidRDefault="005B50A3">
      <w:r>
        <w:t>Information Security using Data Analysis, Visualizations and Dashboards</w:t>
      </w:r>
    </w:p>
    <w:p w14:paraId="190D725A" w14:textId="77777777" w:rsidR="005B50A3" w:rsidRDefault="005B50A3"/>
    <w:p w14:paraId="33E8AB8E" w14:textId="77777777" w:rsidR="005B50A3" w:rsidRDefault="005B50A3">
      <w:r>
        <w:t>Short (400 chars) abstract</w:t>
      </w:r>
    </w:p>
    <w:p w14:paraId="000A3DA8" w14:textId="77777777" w:rsidR="005B50A3" w:rsidRDefault="005B50A3">
      <w:pPr>
        <w:rPr>
          <w:rFonts w:ascii="Times New Roman" w:hAnsi="Times New Roman"/>
        </w:rPr>
      </w:pPr>
      <w:r>
        <w:rPr>
          <w:rFonts w:ascii="Times New Roman" w:hAnsi="Times New Roman"/>
        </w:rPr>
        <w:t>We are drowning in data and starving for information. This talk will introduce attendees to a range of available tools and techniques fo</w:t>
      </w:r>
      <w:r w:rsidR="002F23E4">
        <w:rPr>
          <w:rFonts w:ascii="Times New Roman" w:hAnsi="Times New Roman"/>
        </w:rPr>
        <w:t xml:space="preserve">r collecting, </w:t>
      </w:r>
      <w:proofErr w:type="spellStart"/>
      <w:r w:rsidR="002F23E4">
        <w:rPr>
          <w:rFonts w:ascii="Times New Roman" w:hAnsi="Times New Roman"/>
        </w:rPr>
        <w:t>munging</w:t>
      </w:r>
      <w:proofErr w:type="spellEnd"/>
      <w:r w:rsidR="002F23E4"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analyzing</w:t>
      </w:r>
      <w:proofErr w:type="gramEnd"/>
      <w:r>
        <w:rPr>
          <w:rFonts w:ascii="Times New Roman" w:hAnsi="Times New Roman"/>
        </w:rPr>
        <w:t xml:space="preserve"> </w:t>
      </w:r>
      <w:r w:rsidR="002F23E4">
        <w:rPr>
          <w:rFonts w:ascii="Times New Roman" w:hAnsi="Times New Roman"/>
        </w:rPr>
        <w:t xml:space="preserve">and visualizing </w:t>
      </w:r>
      <w:r>
        <w:rPr>
          <w:rFonts w:ascii="Times New Roman" w:hAnsi="Times New Roman"/>
        </w:rPr>
        <w:t xml:space="preserve">data. </w:t>
      </w:r>
      <w:r w:rsidR="002F23E4">
        <w:rPr>
          <w:rFonts w:ascii="Times New Roman" w:hAnsi="Times New Roman"/>
        </w:rPr>
        <w:t xml:space="preserve">Using real data sets, </w:t>
      </w:r>
      <w:r>
        <w:rPr>
          <w:rFonts w:ascii="Times New Roman" w:hAnsi="Times New Roman"/>
        </w:rPr>
        <w:t xml:space="preserve">we will </w:t>
      </w:r>
      <w:r w:rsidR="002F23E4">
        <w:rPr>
          <w:rFonts w:ascii="Times New Roman" w:hAnsi="Times New Roman"/>
        </w:rPr>
        <w:t>walk</w:t>
      </w:r>
      <w:r>
        <w:rPr>
          <w:rFonts w:ascii="Times New Roman" w:hAnsi="Times New Roman"/>
        </w:rPr>
        <w:t xml:space="preserve"> through a series of use cases including IP address analysis, </w:t>
      </w:r>
      <w:r w:rsidR="002F23E4">
        <w:rPr>
          <w:rFonts w:ascii="Times New Roman" w:hAnsi="Times New Roman"/>
        </w:rPr>
        <w:t xml:space="preserve">spatial mapping and clustering on </w:t>
      </w:r>
      <w:proofErr w:type="spellStart"/>
      <w:r w:rsidR="002F23E4">
        <w:rPr>
          <w:rFonts w:ascii="Times New Roman" w:hAnsi="Times New Roman"/>
        </w:rPr>
        <w:t>netflow</w:t>
      </w:r>
      <w:proofErr w:type="spellEnd"/>
      <w:r w:rsidR="002F23E4">
        <w:rPr>
          <w:rFonts w:ascii="Times New Roman" w:hAnsi="Times New Roman"/>
        </w:rPr>
        <w:t xml:space="preserve"> data as a structure for discussing various techniques in data analysis.</w:t>
      </w:r>
    </w:p>
    <w:p w14:paraId="23EC0C0E" w14:textId="77777777" w:rsidR="005B50A3" w:rsidRDefault="005B50A3">
      <w:pPr>
        <w:rPr>
          <w:rFonts w:ascii="Times New Roman" w:hAnsi="Times New Roman"/>
        </w:rPr>
      </w:pPr>
    </w:p>
    <w:p w14:paraId="31974D81" w14:textId="77777777" w:rsidR="002F23E4" w:rsidRDefault="002F23E4"/>
    <w:p w14:paraId="14851BDE" w14:textId="77777777" w:rsidR="005B50A3" w:rsidRDefault="005B50A3">
      <w:r>
        <w:t>Quick (200 chars) abstract</w:t>
      </w:r>
    </w:p>
    <w:p w14:paraId="518ACA7F" w14:textId="77777777" w:rsidR="005B50A3" w:rsidRDefault="002F23E4">
      <w:r>
        <w:rPr>
          <w:rFonts w:ascii="Times New Roman" w:hAnsi="Times New Roman"/>
        </w:rPr>
        <w:t>This talk introduces attendees to available tools and techniques for collecting, analyzing and visualizing data. We use real data as the basis for discussing various techniques in data analysis.</w:t>
      </w:r>
    </w:p>
    <w:p w14:paraId="5487427A" w14:textId="77777777" w:rsidR="005B50A3" w:rsidRDefault="005B50A3"/>
    <w:p w14:paraId="640E2214" w14:textId="77777777" w:rsidR="00FA5916" w:rsidRDefault="00FA5916"/>
    <w:p w14:paraId="0D3E385A" w14:textId="77777777" w:rsidR="005B50A3" w:rsidRDefault="005B50A3">
      <w:r>
        <w:t xml:space="preserve">Session Detail (2500 chars) </w:t>
      </w:r>
    </w:p>
    <w:p w14:paraId="27049B6E" w14:textId="77777777" w:rsidR="005B50A3" w:rsidRDefault="005B50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Most practitioners </w:t>
      </w:r>
      <w:r w:rsidR="002F23E4">
        <w:rPr>
          <w:rFonts w:ascii="Times New Roman" w:hAnsi="Times New Roman"/>
        </w:rPr>
        <w:t xml:space="preserve">either don’t leverage data or </w:t>
      </w:r>
      <w:r>
        <w:rPr>
          <w:rFonts w:ascii="Times New Roman" w:hAnsi="Times New Roman"/>
        </w:rPr>
        <w:t xml:space="preserve">rely on </w:t>
      </w:r>
      <w:r w:rsidR="00FA5916">
        <w:rPr>
          <w:rFonts w:ascii="Times New Roman" w:hAnsi="Times New Roman"/>
        </w:rPr>
        <w:t>crude</w:t>
      </w:r>
      <w:r>
        <w:rPr>
          <w:rFonts w:ascii="Times New Roman" w:hAnsi="Times New Roman"/>
        </w:rPr>
        <w:t xml:space="preserve"> tools and techniques to ma</w:t>
      </w:r>
      <w:r w:rsidR="00FA5916">
        <w:rPr>
          <w:rFonts w:ascii="Times New Roman" w:hAnsi="Times New Roman"/>
        </w:rPr>
        <w:t xml:space="preserve">ke sense of and learn from data.  They </w:t>
      </w:r>
      <w:r>
        <w:rPr>
          <w:rFonts w:ascii="Times New Roman" w:hAnsi="Times New Roman"/>
        </w:rPr>
        <w:t xml:space="preserve">don’t </w:t>
      </w:r>
      <w:r w:rsidR="002F23E4">
        <w:rPr>
          <w:rFonts w:ascii="Times New Roman" w:hAnsi="Times New Roman"/>
        </w:rPr>
        <w:t xml:space="preserve">see </w:t>
      </w:r>
      <w:r w:rsidR="00FA5916">
        <w:rPr>
          <w:rFonts w:ascii="Times New Roman" w:hAnsi="Times New Roman"/>
        </w:rPr>
        <w:t xml:space="preserve">data analysis as something </w:t>
      </w:r>
      <w:r>
        <w:rPr>
          <w:rFonts w:ascii="Times New Roman" w:hAnsi="Times New Roman"/>
        </w:rPr>
        <w:t>they are capable of learning. Yet they are and</w:t>
      </w:r>
      <w:r w:rsidR="002F23E4">
        <w:rPr>
          <w:rFonts w:ascii="Times New Roman" w:hAnsi="Times New Roman"/>
        </w:rPr>
        <w:t xml:space="preserve"> this presentation will introduce </w:t>
      </w:r>
      <w:r w:rsidR="00FA5916">
        <w:rPr>
          <w:rFonts w:ascii="Times New Roman" w:hAnsi="Times New Roman"/>
        </w:rPr>
        <w:t>the</w:t>
      </w:r>
      <w:bookmarkStart w:id="0" w:name="_GoBack"/>
      <w:bookmarkEnd w:id="0"/>
      <w:r w:rsidR="002F23E4">
        <w:rPr>
          <w:rFonts w:ascii="Times New Roman" w:hAnsi="Times New Roman"/>
        </w:rPr>
        <w:t xml:space="preserve"> core concepts people need to understand how to bring the world of data analysis and visualization to their work.</w:t>
      </w:r>
    </w:p>
    <w:p w14:paraId="76CB906B" w14:textId="77777777" w:rsidR="005B50A3" w:rsidRDefault="005B50A3"/>
    <w:p w14:paraId="7A704151" w14:textId="77777777" w:rsidR="005B50A3" w:rsidRDefault="005B50A3">
      <w:r>
        <w:t>Submitter Comments (400 chars)</w:t>
      </w:r>
    </w:p>
    <w:p w14:paraId="3F86C8B8" w14:textId="77777777" w:rsidR="005B50A3" w:rsidRDefault="005B50A3"/>
    <w:p w14:paraId="30CF2445" w14:textId="77777777" w:rsidR="005B50A3" w:rsidRDefault="005B50A3"/>
    <w:sectPr w:rsidR="005B50A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A3"/>
    <w:rsid w:val="00151BF3"/>
    <w:rsid w:val="002F23E4"/>
    <w:rsid w:val="005B50A3"/>
    <w:rsid w:val="006D0101"/>
    <w:rsid w:val="00ED27CE"/>
    <w:rsid w:val="00FA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7806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998</Characters>
  <Application>Microsoft Macintosh Word</Application>
  <DocSecurity>0</DocSecurity>
  <Lines>8</Lines>
  <Paragraphs>2</Paragraphs>
  <ScaleCrop>false</ScaleCrop>
  <Company>Verizon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2013-07-15T00:18:00Z</dcterms:created>
  <dcterms:modified xsi:type="dcterms:W3CDTF">2013-07-15T02:24:00Z</dcterms:modified>
</cp:coreProperties>
</file>