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3C4F2" w14:textId="77777777" w:rsidR="006F491E" w:rsidRPr="006F491E" w:rsidRDefault="006F491E" w:rsidP="006F491E">
      <w:pPr>
        <w:rPr>
          <w:ins w:id="0" w:author="Bob Rudis" w:date="2013-07-21T19:58:00Z"/>
          <w:b/>
          <w:rPrChange w:id="1" w:author="Bob Rudis" w:date="2013-07-21T19:59:00Z">
            <w:rPr>
              <w:ins w:id="2" w:author="Bob Rudis" w:date="2013-07-21T19:58:00Z"/>
            </w:rPr>
          </w:rPrChange>
        </w:rPr>
      </w:pPr>
      <w:ins w:id="3" w:author="Bob Rudis" w:date="2013-07-21T19:58:00Z">
        <w:r w:rsidRPr="006F491E">
          <w:rPr>
            <w:b/>
            <w:rPrChange w:id="4" w:author="Bob Rudis" w:date="2013-07-21T19:59:00Z">
              <w:rPr/>
            </w:rPrChange>
          </w:rPr>
          <w:t xml:space="preserve">Session Title (75) </w:t>
        </w:r>
      </w:ins>
    </w:p>
    <w:p w14:paraId="61D74E74" w14:textId="0B4A5009" w:rsidR="006F491E" w:rsidRDefault="006F491E" w:rsidP="006F491E">
      <w:pPr>
        <w:rPr>
          <w:ins w:id="5" w:author="Bob Rudis" w:date="2013-07-21T19:58:00Z"/>
        </w:rPr>
      </w:pPr>
      <w:ins w:id="6" w:author="Bob Rudis" w:date="2013-07-21T19:59:00Z">
        <w:r>
          <w:t>Security</w:t>
        </w:r>
      </w:ins>
      <w:ins w:id="7" w:author="Bob Rudis" w:date="2013-07-21T19:58:00Z">
        <w:r>
          <w:t xml:space="preserve"> Data Science: Detection &amp; Defense Through Analysis &amp; Visualization</w:t>
        </w:r>
      </w:ins>
    </w:p>
    <w:p w14:paraId="1BE9B07A" w14:textId="77777777" w:rsidR="006F491E" w:rsidRDefault="006F491E" w:rsidP="006F491E">
      <w:pPr>
        <w:rPr>
          <w:ins w:id="8" w:author="Bob Rudis" w:date="2013-07-21T19:58:00Z"/>
        </w:rPr>
      </w:pPr>
    </w:p>
    <w:p w14:paraId="6F240738" w14:textId="77777777" w:rsidR="006F491E" w:rsidRPr="006F491E" w:rsidRDefault="006F491E" w:rsidP="006F491E">
      <w:pPr>
        <w:rPr>
          <w:ins w:id="9" w:author="Bob Rudis" w:date="2013-07-21T19:58:00Z"/>
          <w:b/>
          <w:rPrChange w:id="10" w:author="Bob Rudis" w:date="2013-07-21T19:59:00Z">
            <w:rPr>
              <w:ins w:id="11" w:author="Bob Rudis" w:date="2013-07-21T19:58:00Z"/>
            </w:rPr>
          </w:rPrChange>
        </w:rPr>
      </w:pPr>
      <w:ins w:id="12" w:author="Bob Rudis" w:date="2013-07-21T19:58:00Z">
        <w:r w:rsidRPr="006F491E">
          <w:rPr>
            <w:b/>
            <w:rPrChange w:id="13" w:author="Bob Rudis" w:date="2013-07-21T19:59:00Z">
              <w:rPr/>
            </w:rPrChange>
          </w:rPr>
          <w:t>Short (400 chars) abstract</w:t>
        </w:r>
      </w:ins>
    </w:p>
    <w:p w14:paraId="5435D372" w14:textId="77777777" w:rsidR="006F491E" w:rsidRDefault="006F491E" w:rsidP="006F491E">
      <w:pPr>
        <w:rPr>
          <w:ins w:id="14" w:author="Bob Rudis" w:date="2013-07-21T19:58:00Z"/>
        </w:rPr>
      </w:pPr>
      <w:ins w:id="15" w:author="Bob Rudis" w:date="2013-07-21T19:58:00Z">
        <w:r>
          <w:t xml:space="preserve">We finally have the data we longed for but continue to struggle to make security-sense of it. This talk presents practical use cases based on real-world data and scenarios to introduce attendees to fundamental principles and practices in security data science, including data collection, </w:t>
        </w:r>
        <w:proofErr w:type="spellStart"/>
        <w:r>
          <w:t>munging</w:t>
        </w:r>
        <w:proofErr w:type="spellEnd"/>
        <w:r>
          <w:t>, analysis and visualization.</w:t>
        </w:r>
      </w:ins>
    </w:p>
    <w:p w14:paraId="2FFDB008" w14:textId="77777777" w:rsidR="006F491E" w:rsidRDefault="006F491E" w:rsidP="006F491E">
      <w:pPr>
        <w:rPr>
          <w:ins w:id="16" w:author="Bob Rudis" w:date="2013-07-21T19:58:00Z"/>
        </w:rPr>
      </w:pPr>
    </w:p>
    <w:p w14:paraId="3256E0CC" w14:textId="77777777" w:rsidR="006F491E" w:rsidRPr="006F491E" w:rsidRDefault="006F491E" w:rsidP="006F491E">
      <w:pPr>
        <w:rPr>
          <w:ins w:id="17" w:author="Bob Rudis" w:date="2013-07-21T19:58:00Z"/>
          <w:b/>
          <w:rPrChange w:id="18" w:author="Bob Rudis" w:date="2013-07-21T19:59:00Z">
            <w:rPr>
              <w:ins w:id="19" w:author="Bob Rudis" w:date="2013-07-21T19:58:00Z"/>
            </w:rPr>
          </w:rPrChange>
        </w:rPr>
      </w:pPr>
      <w:ins w:id="20" w:author="Bob Rudis" w:date="2013-07-21T19:58:00Z">
        <w:r w:rsidRPr="006F491E">
          <w:rPr>
            <w:b/>
            <w:rPrChange w:id="21" w:author="Bob Rudis" w:date="2013-07-21T19:59:00Z">
              <w:rPr/>
            </w:rPrChange>
          </w:rPr>
          <w:t>Quick (200 chars) abstract</w:t>
        </w:r>
      </w:ins>
    </w:p>
    <w:p w14:paraId="49FACD4C" w14:textId="77777777" w:rsidR="006F491E" w:rsidRDefault="006F491E" w:rsidP="006F491E">
      <w:pPr>
        <w:rPr>
          <w:ins w:id="22" w:author="Bob Rudis" w:date="2013-07-21T19:58:00Z"/>
        </w:rPr>
      </w:pPr>
      <w:ins w:id="23" w:author="Bob Rudis" w:date="2013-07-21T19:58:00Z">
        <w:r>
          <w:t>Learn core security data science tools and techniques for data collection, analysis and visualization with use cases based on real-world data.</w:t>
        </w:r>
      </w:ins>
    </w:p>
    <w:p w14:paraId="3E9187B3" w14:textId="77777777" w:rsidR="006F491E" w:rsidRDefault="006F491E" w:rsidP="006F491E">
      <w:pPr>
        <w:rPr>
          <w:ins w:id="24" w:author="Bob Rudis" w:date="2013-07-21T19:58:00Z"/>
        </w:rPr>
      </w:pPr>
    </w:p>
    <w:p w14:paraId="700FB2FE" w14:textId="77777777" w:rsidR="006F491E" w:rsidRPr="006F491E" w:rsidRDefault="006F491E" w:rsidP="006F491E">
      <w:pPr>
        <w:rPr>
          <w:ins w:id="25" w:author="Bob Rudis" w:date="2013-07-21T19:58:00Z"/>
          <w:b/>
          <w:rPrChange w:id="26" w:author="Bob Rudis" w:date="2013-07-21T19:59:00Z">
            <w:rPr>
              <w:ins w:id="27" w:author="Bob Rudis" w:date="2013-07-21T19:58:00Z"/>
            </w:rPr>
          </w:rPrChange>
        </w:rPr>
      </w:pPr>
      <w:ins w:id="28" w:author="Bob Rudis" w:date="2013-07-21T19:58:00Z">
        <w:r w:rsidRPr="006F491E">
          <w:rPr>
            <w:b/>
            <w:rPrChange w:id="29" w:author="Bob Rudis" w:date="2013-07-21T19:59:00Z">
              <w:rPr/>
            </w:rPrChange>
          </w:rPr>
          <w:t>Session Detail (2500 chars)</w:t>
        </w:r>
      </w:ins>
    </w:p>
    <w:p w14:paraId="2552B9BA" w14:textId="37F2A772" w:rsidR="006F491E" w:rsidRDefault="006F491E" w:rsidP="006F491E">
      <w:pPr>
        <w:rPr>
          <w:ins w:id="30" w:author="Bob Rudis" w:date="2013-07-21T19:58:00Z"/>
        </w:rPr>
      </w:pPr>
      <w:ins w:id="31" w:author="Bob Rudis" w:date="2013-07-21T19:58:00Z">
        <w:r>
          <w:t xml:space="preserve">For years we've asked for "the data" and now we're swimming in a river of it, struggling to make security-sense of it all. Our systems, networks and applications are far too complex to rely on intuition alone to secure. This session will empower the security </w:t>
        </w:r>
      </w:ins>
      <w:ins w:id="32" w:author="Bob Rudis" w:date="2013-07-21T19:59:00Z">
        <w:r>
          <w:t>practitioner</w:t>
        </w:r>
      </w:ins>
      <w:ins w:id="33" w:author="Bob Rudis" w:date="2013-07-21T19:58:00Z">
        <w:r>
          <w:t xml:space="preserve"> to embrace a data-driven approach to defending their organizations and detecting malicious behavior.</w:t>
        </w:r>
      </w:ins>
    </w:p>
    <w:p w14:paraId="71ABED5C" w14:textId="77777777" w:rsidR="006F491E" w:rsidRDefault="006F491E" w:rsidP="006F491E">
      <w:pPr>
        <w:rPr>
          <w:ins w:id="34" w:author="Bob Rudis" w:date="2013-07-21T19:58:00Z"/>
        </w:rPr>
      </w:pPr>
    </w:p>
    <w:p w14:paraId="6BBDC5A0" w14:textId="7FB8DB12" w:rsidR="006F491E" w:rsidRDefault="006F491E" w:rsidP="006F491E">
      <w:pPr>
        <w:rPr>
          <w:ins w:id="35" w:author="Bob Rudis" w:date="2013-07-21T19:58:00Z"/>
        </w:rPr>
      </w:pPr>
      <w:ins w:id="36" w:author="Bob Rudis" w:date="2013-07-21T19:58:00Z">
        <w:r>
          <w:t xml:space="preserve">Using real-world data and practical </w:t>
        </w:r>
      </w:ins>
      <w:ins w:id="37" w:author="Jay Jacobs" w:date="2013-07-22T16:06:00Z">
        <w:r w:rsidR="00BE30C3">
          <w:t xml:space="preserve">hands-on </w:t>
        </w:r>
      </w:ins>
      <w:ins w:id="38" w:author="Bob Rudis" w:date="2013-07-21T19:58:00Z">
        <w:r>
          <w:t>use</w:t>
        </w:r>
      </w:ins>
      <w:ins w:id="39" w:author="Jay Jacobs" w:date="2013-07-22T16:06:00Z">
        <w:r w:rsidR="00BE30C3">
          <w:t xml:space="preserve"> </w:t>
        </w:r>
      </w:ins>
      <w:ins w:id="40" w:author="Bob Rudis" w:date="2013-07-21T19:58:00Z">
        <w:del w:id="41" w:author="Jay Jacobs" w:date="2013-07-22T16:06:00Z">
          <w:r w:rsidDel="00BE30C3">
            <w:delText>-</w:delText>
          </w:r>
        </w:del>
        <w:r>
          <w:t>cases</w:t>
        </w:r>
      </w:ins>
      <w:ins w:id="42" w:author="Jay Jacobs" w:date="2013-07-22T16:06:00Z">
        <w:r w:rsidR="00BE30C3">
          <w:t xml:space="preserve"> with data</w:t>
        </w:r>
      </w:ins>
      <w:ins w:id="43" w:author="Jay Jacobs" w:date="2013-07-22T16:07:00Z">
        <w:r w:rsidR="00BE30C3">
          <w:t xml:space="preserve"> </w:t>
        </w:r>
      </w:ins>
      <w:ins w:id="44" w:author="Jay Jacobs" w:date="2013-07-22T16:08:00Z">
        <w:r w:rsidR="00BE30C3">
          <w:t>anyone</w:t>
        </w:r>
      </w:ins>
      <w:ins w:id="45" w:author="Jay Jacobs" w:date="2013-07-22T16:07:00Z">
        <w:r w:rsidR="00BE30C3">
          <w:t xml:space="preserve"> can download,</w:t>
        </w:r>
      </w:ins>
      <w:ins w:id="46" w:author="Bob Rudis" w:date="2013-07-21T19:58:00Z">
        <w:del w:id="47" w:author="Jay Jacobs" w:date="2013-07-22T16:08:00Z">
          <w:r w:rsidDel="00BE30C3">
            <w:delText>,</w:delText>
          </w:r>
        </w:del>
        <w:r>
          <w:t xml:space="preserve"> attendees will be introduced to the fundamental tools and </w:t>
        </w:r>
      </w:ins>
      <w:ins w:id="48" w:author="Bob Rudis" w:date="2013-07-21T19:59:00Z">
        <w:r>
          <w:t>techniques</w:t>
        </w:r>
      </w:ins>
      <w:ins w:id="49" w:author="Bob Rudis" w:date="2013-07-21T19:58:00Z">
        <w:r>
          <w:t xml:space="preserve"> of security data science, including data collection, </w:t>
        </w:r>
        <w:proofErr w:type="spellStart"/>
        <w:r>
          <w:t>munging</w:t>
        </w:r>
        <w:proofErr w:type="spellEnd"/>
        <w:r>
          <w:t>, analysis and visualization. Topics will include IP address analysis</w:t>
        </w:r>
      </w:ins>
      <w:ins w:id="50" w:author="Jay Jacobs" w:date="2013-07-22T16:02:00Z">
        <w:r w:rsidR="00182723">
          <w:t xml:space="preserve"> </w:t>
        </w:r>
        <w:r w:rsidR="00182723" w:rsidRPr="00182723">
          <w:rPr>
            <w:highlight w:val="yellow"/>
            <w:rPrChange w:id="51" w:author="Jay Jacobs" w:date="2013-07-22T16:08:00Z">
              <w:rPr/>
            </w:rPrChange>
          </w:rPr>
          <w:t>(details)</w:t>
        </w:r>
      </w:ins>
      <w:ins w:id="52" w:author="Bob Rudis" w:date="2013-07-21T19:58:00Z">
        <w:r>
          <w:t xml:space="preserve">, spatial mapping </w:t>
        </w:r>
      </w:ins>
      <w:ins w:id="53" w:author="Jay Jacobs" w:date="2013-07-22T16:03:00Z">
        <w:r w:rsidR="00BE30C3">
          <w:t xml:space="preserve">and </w:t>
        </w:r>
      </w:ins>
      <w:ins w:id="54" w:author="Jay Jacobs" w:date="2013-07-22T16:08:00Z">
        <w:r w:rsidR="00BE30C3">
          <w:t xml:space="preserve">the significance of </w:t>
        </w:r>
      </w:ins>
      <w:ins w:id="55" w:author="Jay Jacobs" w:date="2013-07-22T16:03:00Z">
        <w:r w:rsidR="00BE30C3">
          <w:t xml:space="preserve">geo-location </w:t>
        </w:r>
      </w:ins>
      <w:ins w:id="56" w:author="Jay Jacobs" w:date="2013-07-22T16:08:00Z">
        <w:r w:rsidR="00BE30C3">
          <w:t>services</w:t>
        </w:r>
      </w:ins>
      <w:ins w:id="57" w:author="Jay Jacobs" w:date="2013-07-22T16:03:00Z">
        <w:r w:rsidR="00BE30C3">
          <w:t xml:space="preserve">, </w:t>
        </w:r>
      </w:ins>
      <w:ins w:id="58" w:author="Bob Rudis" w:date="2013-07-21T19:58:00Z">
        <w:r>
          <w:t xml:space="preserve">and </w:t>
        </w:r>
        <w:del w:id="59" w:author="Jay Jacobs" w:date="2013-07-22T16:03:00Z">
          <w:r w:rsidDel="00BE30C3">
            <w:delText>cluster analysis</w:delText>
          </w:r>
        </w:del>
      </w:ins>
      <w:ins w:id="60" w:author="Jay Jacobs" w:date="2013-07-22T16:03:00Z">
        <w:r w:rsidR="00BE30C3">
          <w:t xml:space="preserve">applying machine learning to </w:t>
        </w:r>
      </w:ins>
      <w:ins w:id="61" w:author="Bob Rudis" w:date="2013-07-21T19:58:00Z">
        <w:del w:id="62" w:author="Jay Jacobs" w:date="2013-07-22T16:03:00Z">
          <w:r w:rsidDel="00BE30C3">
            <w:delText xml:space="preserve"> of </w:delText>
          </w:r>
        </w:del>
        <w:proofErr w:type="spellStart"/>
        <w:r>
          <w:t>netflow</w:t>
        </w:r>
        <w:proofErr w:type="spellEnd"/>
        <w:r>
          <w:t xml:space="preserve"> data</w:t>
        </w:r>
      </w:ins>
      <w:ins w:id="63" w:author="Jay Jacobs" w:date="2013-07-22T16:03:00Z">
        <w:r w:rsidR="00BE30C3">
          <w:t xml:space="preserve"> to pull out patterns.</w:t>
        </w:r>
      </w:ins>
      <w:ins w:id="64" w:author="Bob Rudis" w:date="2013-07-21T19:58:00Z">
        <w:del w:id="65" w:author="Jay Jacobs" w:date="2013-07-22T16:04:00Z">
          <w:r w:rsidDel="00BE30C3">
            <w:delText>.</w:delText>
          </w:r>
        </w:del>
        <w:r>
          <w:t xml:space="preserve"> You will see how to go from understanding a problem, to formulating a practical research question, performing a</w:t>
        </w:r>
        <w:del w:id="66" w:author="Jay Jacobs" w:date="2013-07-22T16:03:00Z">
          <w:r w:rsidDel="00BE30C3">
            <w:delText>n</w:delText>
          </w:r>
        </w:del>
        <w:r>
          <w:t xml:space="preserve"> thorough analysis and communicating and applying the results. Along the way, you'll also see how to go from distributed data to dynamic dashboards.</w:t>
        </w:r>
      </w:ins>
    </w:p>
    <w:p w14:paraId="6A5377D8" w14:textId="77777777" w:rsidR="006F491E" w:rsidRDefault="006F491E" w:rsidP="006F491E">
      <w:pPr>
        <w:rPr>
          <w:ins w:id="67" w:author="Bob Rudis" w:date="2013-07-21T19:58:00Z"/>
        </w:rPr>
      </w:pPr>
    </w:p>
    <w:p w14:paraId="1F2988E4" w14:textId="417410AC" w:rsidR="006F491E" w:rsidRDefault="006F491E" w:rsidP="006F491E">
      <w:pPr>
        <w:rPr>
          <w:ins w:id="68" w:author="Bob Rudis" w:date="2013-07-21T19:58:00Z"/>
        </w:rPr>
      </w:pPr>
      <w:ins w:id="69" w:author="Bob Rudis" w:date="2013-07-21T19:58:00Z">
        <w:r>
          <w:t xml:space="preserve">Whether you are eager to discover the power of data or are an ardent </w:t>
        </w:r>
        <w:del w:id="70" w:author="Jay Jacobs" w:date="2013-07-22T16:05:00Z">
          <w:r w:rsidDel="00BE30C3">
            <w:delText xml:space="preserve">security </w:delText>
          </w:r>
        </w:del>
        <w:r>
          <w:t>data science skeptic, there's something in this session for everyone.</w:t>
        </w:r>
        <w:bookmarkStart w:id="71" w:name="_GoBack"/>
        <w:bookmarkEnd w:id="71"/>
      </w:ins>
    </w:p>
    <w:p w14:paraId="09A9896A" w14:textId="77777777" w:rsidR="006F491E" w:rsidRDefault="006F491E" w:rsidP="006F491E">
      <w:pPr>
        <w:rPr>
          <w:ins w:id="72" w:author="Bob Rudis" w:date="2013-07-21T19:58:00Z"/>
        </w:rPr>
      </w:pPr>
    </w:p>
    <w:p w14:paraId="48096E8A" w14:textId="77777777" w:rsidR="006F491E" w:rsidRPr="006F491E" w:rsidRDefault="006F491E" w:rsidP="006F491E">
      <w:pPr>
        <w:rPr>
          <w:ins w:id="73" w:author="Bob Rudis" w:date="2013-07-21T19:58:00Z"/>
          <w:b/>
          <w:rPrChange w:id="74" w:author="Bob Rudis" w:date="2013-07-21T19:59:00Z">
            <w:rPr>
              <w:ins w:id="75" w:author="Bob Rudis" w:date="2013-07-21T19:58:00Z"/>
            </w:rPr>
          </w:rPrChange>
        </w:rPr>
      </w:pPr>
      <w:ins w:id="76" w:author="Bob Rudis" w:date="2013-07-21T19:58:00Z">
        <w:r w:rsidRPr="006F491E">
          <w:rPr>
            <w:b/>
            <w:rPrChange w:id="77" w:author="Bob Rudis" w:date="2013-07-21T19:59:00Z">
              <w:rPr/>
            </w:rPrChange>
          </w:rPr>
          <w:t>Submitter Comments (400 chars)</w:t>
        </w:r>
      </w:ins>
    </w:p>
    <w:p w14:paraId="5CD54E78" w14:textId="3CFD100D" w:rsidR="006D0101" w:rsidDel="006F491E" w:rsidRDefault="006F491E" w:rsidP="0017183B">
      <w:pPr>
        <w:rPr>
          <w:del w:id="78" w:author="Bob Rudis" w:date="2013-07-21T19:58:00Z"/>
        </w:rPr>
      </w:pPr>
      <w:ins w:id="79" w:author="Bob Rudis" w:date="2013-07-21T19:58:00Z">
        <w:r>
          <w:t>The presenters of this talk will be releasing a book on security data science at RSA through Wiley press. The topics covered in the session will have parallels in the book that attendees can use to study the principles &amp; techniques in more detail.</w:t>
        </w:r>
      </w:ins>
      <w:ins w:id="80" w:author="Jay Jacobs" w:date="2013-07-22T08:07:00Z">
        <w:r w:rsidR="0017183B">
          <w:t xml:space="preserve"> </w:t>
        </w:r>
      </w:ins>
      <w:ins w:id="81" w:author="Jay Jacobs" w:date="2013-07-22T16:10:00Z">
        <w:r w:rsidR="00CE38B5">
          <w:t xml:space="preserve">Title is </w:t>
        </w:r>
      </w:ins>
      <w:ins w:id="82" w:author="Jay Jacobs" w:date="2013-07-22T08:08:00Z">
        <w:r w:rsidR="0017183B">
          <w:t>“</w:t>
        </w:r>
      </w:ins>
      <w:ins w:id="83" w:author="Jay Jacobs" w:date="2013-07-22T08:09:00Z">
        <w:r w:rsidR="002C343B" w:rsidRPr="002C343B">
          <w:t>Security Using Data Analysis, Visualization, and Dashboards</w:t>
        </w:r>
        <w:r w:rsidR="002C343B">
          <w:t xml:space="preserve">” ISBN </w:t>
        </w:r>
      </w:ins>
      <w:ins w:id="84" w:author="Jay Jacobs" w:date="2013-07-22T08:07:00Z">
        <w:r w:rsidR="0017183B" w:rsidRPr="0017183B">
          <w:rPr>
            <w:bCs/>
            <w:rPrChange w:id="85" w:author="Jay Jacobs" w:date="2013-07-22T08:08:00Z">
              <w:rPr>
                <w:b/>
                <w:bCs/>
              </w:rPr>
            </w:rPrChange>
          </w:rPr>
          <w:t>1118793722</w:t>
        </w:r>
      </w:ins>
      <w:ins w:id="86" w:author="Jay Jacobs" w:date="2013-07-22T08:09:00Z">
        <w:r w:rsidR="002C343B">
          <w:rPr>
            <w:bCs/>
          </w:rPr>
          <w:t xml:space="preserve"> </w:t>
        </w:r>
      </w:ins>
      <w:ins w:id="87" w:author="Jay Jacobs" w:date="2013-07-22T16:10:00Z">
        <w:r w:rsidR="00CE38B5">
          <w:rPr>
            <w:bCs/>
          </w:rPr>
          <w:t xml:space="preserve">at </w:t>
        </w:r>
      </w:ins>
      <w:ins w:id="88" w:author="Jay Jacobs" w:date="2013-07-22T16:09:00Z">
        <w:r w:rsidR="00182723" w:rsidRPr="00182723">
          <w:t>http://amzn.to/12d0w1R</w:t>
        </w:r>
      </w:ins>
      <w:ins w:id="89" w:author="Jay Jacobs" w:date="2013-07-22T08:07:00Z">
        <w:r w:rsidR="0017183B" w:rsidRPr="0017183B" w:rsidDel="006F491E">
          <w:t xml:space="preserve"> </w:t>
        </w:r>
      </w:ins>
      <w:del w:id="90" w:author="Bob Rudis" w:date="2013-07-21T19:58:00Z">
        <w:r w:rsidR="005B50A3" w:rsidDel="006F491E">
          <w:delText xml:space="preserve">Session Title (75) </w:delText>
        </w:r>
      </w:del>
    </w:p>
    <w:p w14:paraId="7E302BCE" w14:textId="1CE2032F" w:rsidR="005B50A3" w:rsidDel="006F491E" w:rsidRDefault="005B50A3">
      <w:pPr>
        <w:rPr>
          <w:del w:id="91" w:author="Bob Rudis" w:date="2013-07-21T19:58:00Z"/>
        </w:rPr>
      </w:pPr>
      <w:del w:id="92" w:author="Bob Rudis" w:date="2013-07-21T19:58:00Z">
        <w:r w:rsidDel="006F491E">
          <w:delText>Information Security using Data Analysis, Visualizations and Dashboards</w:delText>
        </w:r>
      </w:del>
    </w:p>
    <w:p w14:paraId="190D725A" w14:textId="25A0E1D7" w:rsidR="005B50A3" w:rsidDel="006F491E" w:rsidRDefault="005B50A3">
      <w:pPr>
        <w:rPr>
          <w:del w:id="93" w:author="Bob Rudis" w:date="2013-07-21T19:58:00Z"/>
        </w:rPr>
      </w:pPr>
    </w:p>
    <w:p w14:paraId="33E8AB8E" w14:textId="591427A6" w:rsidR="005B50A3" w:rsidDel="006F491E" w:rsidRDefault="005B50A3">
      <w:pPr>
        <w:rPr>
          <w:del w:id="94" w:author="Bob Rudis" w:date="2013-07-21T19:58:00Z"/>
        </w:rPr>
      </w:pPr>
      <w:del w:id="95" w:author="Bob Rudis" w:date="2013-07-21T19:58:00Z">
        <w:r w:rsidDel="006F491E">
          <w:delText>Short (400 chars) abstract</w:delText>
        </w:r>
      </w:del>
    </w:p>
    <w:p w14:paraId="000A3DA8" w14:textId="03F55A99" w:rsidR="005B50A3" w:rsidDel="006F491E" w:rsidRDefault="005B50A3">
      <w:pPr>
        <w:rPr>
          <w:del w:id="96" w:author="Bob Rudis" w:date="2013-07-21T19:58:00Z"/>
          <w:rFonts w:ascii="Times New Roman" w:hAnsi="Times New Roman"/>
        </w:rPr>
      </w:pPr>
      <w:del w:id="97" w:author="Bob Rudis" w:date="2013-07-21T19:58:00Z">
        <w:r w:rsidDel="006F491E">
          <w:rPr>
            <w:rFonts w:ascii="Times New Roman" w:hAnsi="Times New Roman"/>
          </w:rPr>
          <w:delText>We are drowning in data and starving for information. This talk will introduce attendees to a range of available tools and techniques fo</w:delText>
        </w:r>
        <w:r w:rsidR="002F23E4" w:rsidDel="006F491E">
          <w:rPr>
            <w:rFonts w:ascii="Times New Roman" w:hAnsi="Times New Roman"/>
          </w:rPr>
          <w:delText xml:space="preserve">r collecting, munging, </w:delText>
        </w:r>
        <w:r w:rsidDel="006F491E">
          <w:rPr>
            <w:rFonts w:ascii="Times New Roman" w:hAnsi="Times New Roman"/>
          </w:rPr>
          <w:delText xml:space="preserve">analyzing </w:delText>
        </w:r>
        <w:r w:rsidR="002F23E4" w:rsidDel="006F491E">
          <w:rPr>
            <w:rFonts w:ascii="Times New Roman" w:hAnsi="Times New Roman"/>
          </w:rPr>
          <w:delText xml:space="preserve">and visualizing </w:delText>
        </w:r>
        <w:r w:rsidDel="006F491E">
          <w:rPr>
            <w:rFonts w:ascii="Times New Roman" w:hAnsi="Times New Roman"/>
          </w:rPr>
          <w:delText xml:space="preserve">data. </w:delText>
        </w:r>
        <w:r w:rsidR="002F23E4" w:rsidDel="006F491E">
          <w:rPr>
            <w:rFonts w:ascii="Times New Roman" w:hAnsi="Times New Roman"/>
          </w:rPr>
          <w:delText xml:space="preserve">Using real data sets, </w:delText>
        </w:r>
        <w:r w:rsidDel="006F491E">
          <w:rPr>
            <w:rFonts w:ascii="Times New Roman" w:hAnsi="Times New Roman"/>
          </w:rPr>
          <w:delText xml:space="preserve">we will </w:delText>
        </w:r>
        <w:r w:rsidR="002F23E4" w:rsidDel="006F491E">
          <w:rPr>
            <w:rFonts w:ascii="Times New Roman" w:hAnsi="Times New Roman"/>
          </w:rPr>
          <w:delText>walk</w:delText>
        </w:r>
        <w:r w:rsidDel="006F491E">
          <w:rPr>
            <w:rFonts w:ascii="Times New Roman" w:hAnsi="Times New Roman"/>
          </w:rPr>
          <w:delText xml:space="preserve"> through a series of use cases including IP address analysis, </w:delText>
        </w:r>
        <w:r w:rsidR="002F23E4" w:rsidDel="006F491E">
          <w:rPr>
            <w:rFonts w:ascii="Times New Roman" w:hAnsi="Times New Roman"/>
          </w:rPr>
          <w:delText>spatial mapping and clustering on netflow data as a structure for discussing various techniques in data analysis.</w:delText>
        </w:r>
      </w:del>
    </w:p>
    <w:p w14:paraId="23EC0C0E" w14:textId="76A14C76" w:rsidR="005B50A3" w:rsidDel="006F491E" w:rsidRDefault="005B50A3">
      <w:pPr>
        <w:rPr>
          <w:del w:id="98" w:author="Bob Rudis" w:date="2013-07-21T19:58:00Z"/>
          <w:rFonts w:ascii="Times New Roman" w:hAnsi="Times New Roman"/>
        </w:rPr>
      </w:pPr>
    </w:p>
    <w:p w14:paraId="31974D81" w14:textId="24FF4381" w:rsidR="002F23E4" w:rsidDel="006F491E" w:rsidRDefault="002F23E4">
      <w:pPr>
        <w:rPr>
          <w:del w:id="99" w:author="Bob Rudis" w:date="2013-07-21T19:58:00Z"/>
        </w:rPr>
      </w:pPr>
    </w:p>
    <w:p w14:paraId="14851BDE" w14:textId="375EC0CB" w:rsidR="005B50A3" w:rsidDel="006F491E" w:rsidRDefault="005B50A3">
      <w:pPr>
        <w:rPr>
          <w:del w:id="100" w:author="Bob Rudis" w:date="2013-07-21T19:58:00Z"/>
        </w:rPr>
      </w:pPr>
      <w:del w:id="101" w:author="Bob Rudis" w:date="2013-07-21T19:58:00Z">
        <w:r w:rsidDel="006F491E">
          <w:delText>Quick (200 chars) abstract</w:delText>
        </w:r>
      </w:del>
    </w:p>
    <w:p w14:paraId="518ACA7F" w14:textId="105E3E46" w:rsidR="005B50A3" w:rsidDel="006F491E" w:rsidRDefault="002F23E4">
      <w:pPr>
        <w:rPr>
          <w:del w:id="102" w:author="Bob Rudis" w:date="2013-07-21T19:58:00Z"/>
        </w:rPr>
      </w:pPr>
      <w:del w:id="103" w:author="Bob Rudis" w:date="2013-07-21T19:58:00Z">
        <w:r w:rsidDel="006F491E">
          <w:rPr>
            <w:rFonts w:ascii="Times New Roman" w:hAnsi="Times New Roman"/>
          </w:rPr>
          <w:delText>This talk introduces attendees to available tools and techniques for collecting, analyzing and visualizing data. We use real data as the basis for discussing various techniques in data analysis.</w:delText>
        </w:r>
      </w:del>
    </w:p>
    <w:p w14:paraId="5487427A" w14:textId="0A87C9A4" w:rsidR="005B50A3" w:rsidDel="006F491E" w:rsidRDefault="005B50A3">
      <w:pPr>
        <w:rPr>
          <w:del w:id="104" w:author="Bob Rudis" w:date="2013-07-21T19:58:00Z"/>
        </w:rPr>
      </w:pPr>
    </w:p>
    <w:p w14:paraId="640E2214" w14:textId="164F53A0" w:rsidR="00FA5916" w:rsidDel="006F491E" w:rsidRDefault="00FA5916">
      <w:pPr>
        <w:rPr>
          <w:del w:id="105" w:author="Bob Rudis" w:date="2013-07-21T19:58:00Z"/>
        </w:rPr>
      </w:pPr>
    </w:p>
    <w:p w14:paraId="0D3E385A" w14:textId="5DCA4C80" w:rsidR="005B50A3" w:rsidDel="006F491E" w:rsidRDefault="005B50A3">
      <w:pPr>
        <w:rPr>
          <w:del w:id="106" w:author="Bob Rudis" w:date="2013-07-21T19:58:00Z"/>
        </w:rPr>
      </w:pPr>
      <w:del w:id="107" w:author="Bob Rudis" w:date="2013-07-21T19:58:00Z">
        <w:r w:rsidDel="006F491E">
          <w:delText xml:space="preserve">Session Detail (2500 chars) </w:delText>
        </w:r>
      </w:del>
    </w:p>
    <w:p w14:paraId="27049B6E" w14:textId="13A3EA10" w:rsidR="005B50A3" w:rsidDel="006F491E" w:rsidRDefault="005B50A3">
      <w:pPr>
        <w:rPr>
          <w:del w:id="108" w:author="Bob Rudis" w:date="2013-07-21T19:58:00Z"/>
          <w:rFonts w:ascii="Times New Roman" w:hAnsi="Times New Roman"/>
        </w:rPr>
      </w:pPr>
      <w:del w:id="109" w:author="Bob Rudis" w:date="2013-07-21T19:58:00Z">
        <w:r w:rsidDel="006F491E">
          <w:rPr>
            <w:rFonts w:ascii="Times New Roman" w:hAnsi="Times New Roman"/>
          </w:rPr>
          <w:delText xml:space="preserve">Most practitioners </w:delText>
        </w:r>
        <w:r w:rsidR="002F23E4" w:rsidDel="006F491E">
          <w:rPr>
            <w:rFonts w:ascii="Times New Roman" w:hAnsi="Times New Roman"/>
          </w:rPr>
          <w:delText xml:space="preserve">either don’t leverage data or </w:delText>
        </w:r>
        <w:r w:rsidDel="006F491E">
          <w:rPr>
            <w:rFonts w:ascii="Times New Roman" w:hAnsi="Times New Roman"/>
          </w:rPr>
          <w:delText xml:space="preserve">rely on </w:delText>
        </w:r>
        <w:r w:rsidR="00FA5916" w:rsidDel="006F491E">
          <w:rPr>
            <w:rFonts w:ascii="Times New Roman" w:hAnsi="Times New Roman"/>
          </w:rPr>
          <w:delText>crude</w:delText>
        </w:r>
        <w:r w:rsidDel="006F491E">
          <w:rPr>
            <w:rFonts w:ascii="Times New Roman" w:hAnsi="Times New Roman"/>
          </w:rPr>
          <w:delText xml:space="preserve"> tools and techniques to ma</w:delText>
        </w:r>
        <w:r w:rsidR="00FA5916" w:rsidDel="006F491E">
          <w:rPr>
            <w:rFonts w:ascii="Times New Roman" w:hAnsi="Times New Roman"/>
          </w:rPr>
          <w:delText xml:space="preserve">ke sense of and learn from data.  They </w:delText>
        </w:r>
        <w:r w:rsidDel="006F491E">
          <w:rPr>
            <w:rFonts w:ascii="Times New Roman" w:hAnsi="Times New Roman"/>
          </w:rPr>
          <w:delText xml:space="preserve">don’t </w:delText>
        </w:r>
        <w:r w:rsidR="002F23E4" w:rsidDel="006F491E">
          <w:rPr>
            <w:rFonts w:ascii="Times New Roman" w:hAnsi="Times New Roman"/>
          </w:rPr>
          <w:delText xml:space="preserve">see </w:delText>
        </w:r>
        <w:r w:rsidR="00FA5916" w:rsidDel="006F491E">
          <w:rPr>
            <w:rFonts w:ascii="Times New Roman" w:hAnsi="Times New Roman"/>
          </w:rPr>
          <w:delText xml:space="preserve">data analysis as something </w:delText>
        </w:r>
        <w:r w:rsidDel="006F491E">
          <w:rPr>
            <w:rFonts w:ascii="Times New Roman" w:hAnsi="Times New Roman"/>
          </w:rPr>
          <w:delText>they are capable of learning. Yet they are and</w:delText>
        </w:r>
        <w:r w:rsidR="002F23E4" w:rsidDel="006F491E">
          <w:rPr>
            <w:rFonts w:ascii="Times New Roman" w:hAnsi="Times New Roman"/>
          </w:rPr>
          <w:delText xml:space="preserve"> this presentation will introduce </w:delText>
        </w:r>
        <w:r w:rsidR="00FA5916" w:rsidDel="006F491E">
          <w:rPr>
            <w:rFonts w:ascii="Times New Roman" w:hAnsi="Times New Roman"/>
          </w:rPr>
          <w:delText>the</w:delText>
        </w:r>
        <w:r w:rsidR="002F23E4" w:rsidDel="006F491E">
          <w:rPr>
            <w:rFonts w:ascii="Times New Roman" w:hAnsi="Times New Roman"/>
          </w:rPr>
          <w:delText xml:space="preserve"> core concepts people need to understand how to bring the world of data analysis and visualization to their work.</w:delText>
        </w:r>
      </w:del>
    </w:p>
    <w:p w14:paraId="76CB906B" w14:textId="12571958" w:rsidR="005B50A3" w:rsidDel="006F491E" w:rsidRDefault="005B50A3">
      <w:pPr>
        <w:rPr>
          <w:del w:id="110" w:author="Bob Rudis" w:date="2013-07-21T19:58:00Z"/>
        </w:rPr>
      </w:pPr>
    </w:p>
    <w:p w14:paraId="7A704151" w14:textId="266DDAD2" w:rsidR="005B50A3" w:rsidDel="006F491E" w:rsidRDefault="005B50A3">
      <w:pPr>
        <w:rPr>
          <w:del w:id="111" w:author="Bob Rudis" w:date="2013-07-21T19:58:00Z"/>
        </w:rPr>
      </w:pPr>
      <w:del w:id="112" w:author="Bob Rudis" w:date="2013-07-21T19:58:00Z">
        <w:r w:rsidDel="006F491E">
          <w:delText>Submitter Comments (400 chars)</w:delText>
        </w:r>
      </w:del>
    </w:p>
    <w:p w14:paraId="3F86C8B8" w14:textId="5F706EC6" w:rsidR="005B50A3" w:rsidDel="006F491E" w:rsidRDefault="005B50A3">
      <w:pPr>
        <w:rPr>
          <w:del w:id="113" w:author="Bob Rudis" w:date="2013-07-21T19:58:00Z"/>
        </w:rPr>
      </w:pPr>
    </w:p>
    <w:p w14:paraId="30CF2445" w14:textId="77777777" w:rsidR="005B50A3" w:rsidRDefault="005B50A3"/>
    <w:sectPr w:rsidR="005B50A3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A3"/>
    <w:rsid w:val="00151BF3"/>
    <w:rsid w:val="0017183B"/>
    <w:rsid w:val="00182723"/>
    <w:rsid w:val="002C343B"/>
    <w:rsid w:val="002F23E4"/>
    <w:rsid w:val="005B50A3"/>
    <w:rsid w:val="006D0101"/>
    <w:rsid w:val="006F491E"/>
    <w:rsid w:val="00BE30C3"/>
    <w:rsid w:val="00CE38B5"/>
    <w:rsid w:val="00ED27CE"/>
    <w:rsid w:val="00F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80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1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34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1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34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514</Words>
  <Characters>2934</Characters>
  <Application>Microsoft Macintosh Word</Application>
  <DocSecurity>0</DocSecurity>
  <Lines>24</Lines>
  <Paragraphs>6</Paragraphs>
  <ScaleCrop>false</ScaleCrop>
  <Company>Verizon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5</cp:revision>
  <dcterms:created xsi:type="dcterms:W3CDTF">2013-07-15T00:18:00Z</dcterms:created>
  <dcterms:modified xsi:type="dcterms:W3CDTF">2013-07-22T21:10:00Z</dcterms:modified>
</cp:coreProperties>
</file>