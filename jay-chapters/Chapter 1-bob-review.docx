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37CBC2C6"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w:t>
      </w:r>
      <w:del w:id="0" w:author="Bob Rudis" w:date="2013-07-18T20:27:00Z">
        <w:r w:rsidR="0075551E" w:rsidDel="00697BDD">
          <w:delText xml:space="preserve">do </w:delText>
        </w:r>
      </w:del>
      <w:ins w:id="1" w:author="Bob Rudis" w:date="2013-07-18T20:27:00Z">
        <w:r w:rsidR="00697BDD">
          <w:t xml:space="preserve">perform </w:t>
        </w:r>
      </w:ins>
      <w:r w:rsidR="0075551E">
        <w:t xml:space="preserve">good </w:t>
      </w:r>
      <w:r>
        <w:t xml:space="preserve">data analysis and </w:t>
      </w:r>
      <w:ins w:id="2" w:author="Bob Rudis" w:date="2013-07-18T20:28:00Z">
        <w:r w:rsidR="00697BDD">
          <w:t xml:space="preserve">produce informative </w:t>
        </w:r>
      </w:ins>
      <w:r>
        <w:t>visualization</w:t>
      </w:r>
      <w:ins w:id="3" w:author="Bob Rudis" w:date="2013-07-18T20:28:00Z">
        <w:r w:rsidR="00697BDD">
          <w:t>s</w:t>
        </w:r>
      </w:ins>
      <w:r>
        <w:t xml:space="preserve"> </w:t>
      </w:r>
      <w:del w:id="4" w:author="Bob Rudis" w:date="2013-07-18T20:28:00Z">
        <w:r w:rsidDel="00697BDD">
          <w:delText xml:space="preserve">techniques </w:delText>
        </w:r>
      </w:del>
      <w:r>
        <w:t xml:space="preserve">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05EDDE76" w14:textId="1EFBE7B8" w:rsidR="003F6AF8" w:rsidRDefault="00886874" w:rsidP="00D42BB5">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w:t>
      </w:r>
      <w:r w:rsidR="00D42BB5">
        <w:t>believe we can learn better with the</w:t>
      </w:r>
      <w:r w:rsidR="00AB5B3C">
        <w:t xml:space="preserve"> </w:t>
      </w:r>
      <w:r w:rsidR="00D42BB5">
        <w:t>information in the data</w:t>
      </w:r>
      <w:r w:rsidR="00AB5B3C">
        <w:t xml:space="preserve"> th</w:t>
      </w:r>
      <w:ins w:id="5" w:author="Bob Rudis" w:date="2013-07-18T20:30:00Z">
        <w:r w:rsidR="00697BDD">
          <w:t>a</w:t>
        </w:r>
      </w:ins>
      <w:del w:id="6" w:author="Bob Rudis" w:date="2013-07-18T20:30:00Z">
        <w:r w:rsidR="00AB5B3C" w:rsidDel="00697BDD">
          <w:delText>e</w:delText>
        </w:r>
      </w:del>
      <w:r w:rsidR="00AB5B3C">
        <w:t xml:space="preserve">n without it. </w:t>
      </w:r>
    </w:p>
    <w:p w14:paraId="21A4F4CA" w14:textId="429F9D13" w:rsidR="00CC0877" w:rsidRDefault="00D42BB5" w:rsidP="00744797">
      <w:pPr>
        <w:pStyle w:val="Para"/>
      </w:pPr>
      <w:r>
        <w:t xml:space="preserve">This book will focus on using real data </w:t>
      </w:r>
      <w:del w:id="7" w:author="Bob Rudis" w:date="2013-07-18T20:30:00Z">
        <w:r w:rsidDel="00697BDD">
          <w:delText xml:space="preserve">-- </w:delText>
        </w:r>
      </w:del>
      <w:ins w:id="8" w:author="Bob Rudis" w:date="2013-07-18T20:30:00Z">
        <w:r w:rsidR="00697BDD">
          <w:t xml:space="preserve">– </w:t>
        </w:r>
      </w:ins>
      <w:r>
        <w:t xml:space="preserve">the types of data most of the readers may have come across in their work.  But rather than focus on huge discoveries in the data we have made the decision to focus on the process and less on the </w:t>
      </w:r>
      <w:r w:rsidR="00697BDD">
        <w:t>outcome</w:t>
      </w:r>
      <w:r>
        <w:t xml:space="preserve">.  As a result of that decision, the </w:t>
      </w:r>
      <w:r w:rsidR="00CC0877">
        <w:t>use cases are intended to be exemplary and introductory</w:t>
      </w:r>
      <w:r>
        <w:t xml:space="preserve"> rather then knock-your-socks-off cool. </w:t>
      </w:r>
      <w:r w:rsidR="00CC0877">
        <w:t xml:space="preserve"> Our goal </w:t>
      </w:r>
      <w:r>
        <w:t xml:space="preserve">here </w:t>
      </w:r>
      <w:r w:rsidR="00CC0877">
        <w:t>is to teach you the reader new ways of looking at and learning from data.  Therefore, the analysis contained h</w:t>
      </w:r>
      <w:r w:rsidR="00FF4C7E">
        <w:t>ere is intended to be new ground in terms of technique</w:t>
      </w:r>
      <w:r w:rsidR="0018035A">
        <w:t xml:space="preserve"> for the reader</w:t>
      </w:r>
      <w:r w:rsidR="00FF4C7E">
        <w:t xml:space="preserve">, not </w:t>
      </w:r>
      <w:r w:rsidR="0018035A">
        <w:t xml:space="preserve">in </w:t>
      </w:r>
      <w:commentRangeStart w:id="9"/>
      <w:r w:rsidR="00FF4C7E">
        <w:t>conclusion</w:t>
      </w:r>
      <w:commentRangeEnd w:id="9"/>
      <w:r w:rsidR="00697BDD">
        <w:rPr>
          <w:rStyle w:val="CommentReference"/>
          <w:snapToGrid/>
        </w:rPr>
        <w:commentReference w:id="9"/>
      </w:r>
      <w:r w:rsidR="00FF4C7E">
        <w:t xml:space="preserve">. </w:t>
      </w:r>
    </w:p>
    <w:p w14:paraId="117C0ABE" w14:textId="5EB4E580" w:rsidR="003F6AF8" w:rsidRDefault="003F6AF8" w:rsidP="003F6AF8">
      <w:pPr>
        <w:pStyle w:val="H1"/>
      </w:pPr>
      <w:r>
        <w:t xml:space="preserve">A brief history of learning from </w:t>
      </w:r>
      <w:r>
        <w:lastRenderedPageBreak/>
        <w:t>data</w:t>
      </w:r>
    </w:p>
    <w:p w14:paraId="025E3568" w14:textId="6AE10EC5" w:rsidR="00DF3898" w:rsidRDefault="00AB5B3C" w:rsidP="00744797">
      <w:pPr>
        <w:pStyle w:val="Para"/>
      </w:pPr>
      <w:r>
        <w:t>We have a rich history of learning from data.  By looking backwards and underst</w:t>
      </w:r>
      <w:r w:rsidR="00744797">
        <w:t xml:space="preserve">anding where we are coming from may help establish the context. </w:t>
      </w:r>
    </w:p>
    <w:p w14:paraId="328A3302" w14:textId="6EFFFA1A" w:rsidR="00BD6314" w:rsidRDefault="00D42BB5" w:rsidP="00D94A23">
      <w:pPr>
        <w:pStyle w:val="H2"/>
      </w:pPr>
      <w:r>
        <w:t>19</w:t>
      </w:r>
      <w:r w:rsidRPr="00D42BB5">
        <w:rPr>
          <w:vertAlign w:val="superscript"/>
        </w:rPr>
        <w:t>th</w:t>
      </w:r>
      <w:r>
        <w:t xml:space="preserve"> Century Data Analysis</w:t>
      </w:r>
    </w:p>
    <w:p w14:paraId="1BFDD969" w14:textId="5080621D"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w:t>
      </w:r>
      <w:r w:rsidR="00F51781">
        <w:t>much</w:t>
      </w:r>
      <w:r w:rsidR="00617EF7">
        <w:t xml:space="preserve"> of the scientific research of the day would </w:t>
      </w:r>
      <w:r w:rsidR="00F51781">
        <w:t xml:space="preserve">calculate basic </w:t>
      </w:r>
      <w:r w:rsidR="00617EF7">
        <w:t xml:space="preserve">statistics and </w:t>
      </w:r>
      <w:r w:rsidR="00F51781">
        <w:t xml:space="preserve">use those as </w:t>
      </w:r>
      <w:r w:rsidR="0018035A">
        <w:t xml:space="preserve">evidence </w:t>
      </w:r>
      <w:r w:rsidR="00F51781">
        <w:t>for</w:t>
      </w:r>
      <w:r w:rsidR="00617EF7">
        <w:t xml:space="preserve"> </w:t>
      </w:r>
      <w:r w:rsidR="00012D5C">
        <w:t xml:space="preserve">the validity of the hypothesis.  The inability to draw clear conclusions from noisy data (and almost all real data is </w:t>
      </w:r>
      <w:r w:rsidR="0018035A">
        <w:t xml:space="preserve">more or less </w:t>
      </w:r>
      <w:r w:rsidR="00012D5C">
        <w:t xml:space="preserve">noisy) made </w:t>
      </w:r>
      <w:r w:rsidR="00697BDD">
        <w:t>many</w:t>
      </w:r>
      <w:r w:rsidR="00012D5C">
        <w:t xml:space="preserve"> scientific debates mor</w:t>
      </w:r>
      <w:r w:rsidR="00697BDD">
        <w:t>e about opinions of the data tha</w:t>
      </w:r>
      <w:r w:rsidR="00012D5C">
        <w:t>n t</w:t>
      </w:r>
      <w:r w:rsidR="0018035A">
        <w:t>he data itself.  One such fierce debate</w:t>
      </w:r>
      <w:r w:rsidR="0018035A">
        <w:rPr>
          <w:rStyle w:val="FootnoteReference"/>
        </w:rPr>
        <w:footnoteReference w:id="1"/>
      </w:r>
      <w:r w:rsidR="0018035A">
        <w:t xml:space="preserve"> in the 19</w:t>
      </w:r>
      <w:r w:rsidR="0018035A" w:rsidRPr="0018035A">
        <w:rPr>
          <w:vertAlign w:val="superscript"/>
        </w:rPr>
        <w:t>th</w:t>
      </w:r>
      <w:r w:rsidR="0018035A">
        <w:t xml:space="preserve"> century was between two medical professionals in which they debated (both with data) the </w:t>
      </w:r>
      <w:r w:rsidR="00012D5C">
        <w:t xml:space="preserve">cause of cholera, a bacterial infection that was often </w:t>
      </w:r>
      <w:r w:rsidR="00242319">
        <w:t>fatal for the victim.</w:t>
      </w:r>
    </w:p>
    <w:p w14:paraId="277D5311" w14:textId="4A97F6AE"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554362">
        <w:t>a successful epidemiologist</w:t>
      </w:r>
      <w:r w:rsidR="00242319">
        <w:t xml:space="preserve"> </w:t>
      </w:r>
      <w:r w:rsidR="00554362">
        <w:t xml:space="preserve">who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6061BC29" w:rsidR="0003583F" w:rsidRDefault="009F36B5" w:rsidP="00BF332A">
      <w:pPr>
        <w:pStyle w:val="Para"/>
      </w:pPr>
      <w:r>
        <w:t xml:space="preserve">Farr published </w:t>
      </w:r>
      <w:r w:rsidR="004410E3">
        <w:t>the</w:t>
      </w:r>
      <w:r>
        <w:t xml:space="preserve"> “Report on the mortality of cholera in England 1848-49” </w:t>
      </w:r>
      <w:r w:rsidR="009059A2">
        <w:t xml:space="preserve">in 1852 </w:t>
      </w:r>
      <w:r>
        <w:t xml:space="preserve">in which he </w:t>
      </w:r>
      <w:r w:rsidR="004410E3">
        <w:t>included</w:t>
      </w:r>
      <w:r>
        <w:t xml:space="preserve"> </w:t>
      </w:r>
      <w:r w:rsidR="00561519">
        <w:t xml:space="preserve">a table of </w:t>
      </w:r>
      <w:r w:rsidR="00554362">
        <w:t xml:space="preserve">data with </w:t>
      </w:r>
      <w:r>
        <w:t xml:space="preserve">eight possible explanatory variables collected from the 38 registration districts of London.   In the paper, Farr had done some relatively simple (by todays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780C23">
        <w:t xml:space="preserve">  While </w:t>
      </w:r>
      <w:r w:rsidR="00554362">
        <w:t>there was also a relationship</w:t>
      </w:r>
      <w:r w:rsidR="00780C23">
        <w:t xml:space="preserve">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t>
      </w:r>
      <w:r w:rsidR="00554362">
        <w:t xml:space="preserve">had data and logic and </w:t>
      </w:r>
      <w:r w:rsidR="0003583F">
        <w:t xml:space="preserve">was accepted by his peers and </w:t>
      </w:r>
      <w:r w:rsidR="00554362">
        <w:t>it was</w:t>
      </w:r>
      <w:r w:rsidR="0003583F">
        <w:t xml:space="preserve"> </w:t>
      </w:r>
      <w:r w:rsidR="00280BA3">
        <w:t>adopted</w:t>
      </w:r>
      <w:r w:rsidR="0003583F">
        <w:t xml:space="preserve"> as fact of the day.</w:t>
      </w:r>
    </w:p>
    <w:p w14:paraId="444A8327" w14:textId="7939A58C" w:rsidR="00280BA3" w:rsidRDefault="004410E3" w:rsidP="00BF332A">
      <w:pPr>
        <w:pStyle w:val="Para"/>
      </w:pPr>
      <w:r>
        <w:lastRenderedPageBreak/>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w:t>
      </w:r>
      <w:r w:rsidR="00E01613">
        <w:t xml:space="preserve">tick </w:t>
      </w:r>
      <w:r w:rsidR="00B06EA7">
        <w:t>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0DDED400"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w:t>
      </w:r>
      <w:r w:rsidR="009059A2">
        <w:t>al method</w:t>
      </w:r>
      <w:r w:rsidR="008117DA">
        <w:t xml:space="preserve">s were available to Farr, the data he collected </w:t>
      </w:r>
      <w:r w:rsidR="00644F9C">
        <w:t xml:space="preserve">would have changed his conclusion.  </w:t>
      </w:r>
      <w:r w:rsidR="009059A2">
        <w:t>The good news of course, is that these statistical methods are available to us</w:t>
      </w:r>
      <w:r w:rsidR="00653504">
        <w:t xml:space="preserve"> today</w:t>
      </w:r>
      <w:r w:rsidR="009059A2">
        <w:t>.</w:t>
      </w:r>
    </w:p>
    <w:p w14:paraId="194F8D77" w14:textId="5CB2A12F" w:rsidR="00BD6314" w:rsidRDefault="00BD6314" w:rsidP="00D94A23">
      <w:pPr>
        <w:pStyle w:val="H2"/>
      </w:pPr>
      <w:r>
        <w:t>20</w:t>
      </w:r>
      <w:r w:rsidRPr="00BD6314">
        <w:rPr>
          <w:vertAlign w:val="superscript"/>
        </w:rPr>
        <w:t>th</w:t>
      </w:r>
      <w:r w:rsidR="009059A2">
        <w:t xml:space="preserve"> C</w:t>
      </w:r>
      <w:r>
        <w:t>entury</w:t>
      </w:r>
      <w:r w:rsidR="009059A2">
        <w:t xml:space="preserve"> Data Analysis</w:t>
      </w:r>
    </w:p>
    <w:p w14:paraId="73970380" w14:textId="49472C59"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697BDD">
        <w:t>at Rothamsted</w:t>
      </w:r>
      <w:r w:rsidR="00B24CED">
        <w:t xml:space="preserve">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9059A2">
        <w:t xml:space="preserve">.  Like many modern-day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w:t>
      </w:r>
      <w:r w:rsidR="009059A2">
        <w:t xml:space="preserve">help </w:t>
      </w:r>
      <w:r w:rsidR="00BD6314">
        <w:t xml:space="preserve">forever </w:t>
      </w:r>
      <w:r w:rsidR="00B24CED">
        <w:t xml:space="preserve">change not just the world of statistics, but most every scientific field in the twentieth century. </w:t>
      </w:r>
    </w:p>
    <w:p w14:paraId="36132FA6" w14:textId="7F0EE1B7" w:rsidR="00A117C1" w:rsidRDefault="009059A2" w:rsidP="00A117C1">
      <w:pPr>
        <w:pStyle w:val="Para"/>
      </w:pPr>
      <w:r>
        <w:t xml:space="preserve">What Fisher discovered (among many revolutionary contributions to statistics) is that </w:t>
      </w:r>
      <w:r w:rsidR="00B24CED">
        <w:t>if an experiment was designed correctly, the influence of various effects could not just be separated, but also measured and their influence calculated.  With a proper</w:t>
      </w:r>
      <w:r>
        <w:t>ly</w:t>
      </w:r>
      <w:r w:rsidR="00B24CED">
        <w:t xml:space="preserve"> designed experiment he was able to </w:t>
      </w:r>
      <w:r w:rsidR="00B24CED">
        <w:lastRenderedPageBreak/>
        <w:t>isolate the effects of weather, soil quality and other factors so they could compare the effect</w:t>
      </w:r>
      <w:r>
        <w:t>s</w:t>
      </w:r>
      <w:r w:rsidR="00B24CED">
        <w:t xml:space="preserve"> of various fertilizer mixtures.  And this work was not limited to </w:t>
      </w:r>
      <w:r>
        <w:t xml:space="preserve">just </w:t>
      </w:r>
      <w:r w:rsidR="00B24CED">
        <w:t>agriculture, the same techniques Fisher develop</w:t>
      </w:r>
      <w:r w:rsidR="00A117C1">
        <w:t xml:space="preserve">ed at Rothamsted </w:t>
      </w:r>
      <w:r>
        <w:t>are</w:t>
      </w:r>
      <w:r w:rsidR="00A117C1">
        <w:t xml:space="preserve"> still </w:t>
      </w:r>
      <w:r>
        <w:t>widely</w:t>
      </w:r>
      <w:r w:rsidR="00A117C1">
        <w:t xml:space="preserve"> in use today in everything from medical trials to archaeology dig sites.  </w:t>
      </w:r>
      <w:r>
        <w:t>Fisher’s</w:t>
      </w:r>
      <w:r w:rsidR="00A117C1">
        <w:t xml:space="preserve"> work</w:t>
      </w:r>
      <w:r>
        <w:t>,</w:t>
      </w:r>
      <w:r w:rsidR="00A117C1">
        <w:t xml:space="preserve"> and the work of his peers </w:t>
      </w:r>
      <w:r w:rsidR="007A6EDD">
        <w:t xml:space="preserve">helped revolutionized science in the twentieth century. </w:t>
      </w:r>
      <w:r w:rsidR="00250DCC">
        <w:t xml:space="preserve"> </w:t>
      </w:r>
      <w:r w:rsidR="00D73133">
        <w:t>No longer could scientists simply collect and present their data as evidence of their claim</w:t>
      </w:r>
      <w:r>
        <w:t xml:space="preserve"> as they had in the eighteenth century</w:t>
      </w:r>
      <w:r w:rsidR="00D73133">
        <w:t>.  They now had t</w:t>
      </w:r>
      <w:r>
        <w:t>he t</w:t>
      </w:r>
      <w:r w:rsidR="00D73133">
        <w:t>ools t</w:t>
      </w:r>
      <w:r>
        <w:t xml:space="preserve">o design robust experiments and new </w:t>
      </w:r>
      <w:r w:rsidR="00D73133">
        <w:t xml:space="preserve">techniques to </w:t>
      </w:r>
      <w:r>
        <w:t>model</w:t>
      </w:r>
      <w:r w:rsidR="00D73133">
        <w:t xml:space="preserve"> how </w:t>
      </w:r>
      <w:r>
        <w:t>the variables</w:t>
      </w:r>
      <w:r w:rsidR="00D73133">
        <w:t xml:space="preserve">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476FE28A" w:rsidR="002D10FE" w:rsidRDefault="00F51781" w:rsidP="00D94A23">
      <w:pPr>
        <w:pStyle w:val="H2"/>
      </w:pPr>
      <w:r>
        <w:t>21</w:t>
      </w:r>
      <w:r w:rsidRPr="00F51781">
        <w:rPr>
          <w:vertAlign w:val="superscript"/>
        </w:rPr>
        <w:t>st</w:t>
      </w:r>
      <w:r>
        <w:t xml:space="preserve"> Century Data Analysis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Tukey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r w:rsidR="000A79B4">
        <w:t xml:space="preserve">Tukey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We will come back to some of Tukey’s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Leo Breiman</w:t>
      </w:r>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w:t>
      </w:r>
      <w:r w:rsidR="00575A2C">
        <w:lastRenderedPageBreak/>
        <w:t xml:space="preserve">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Breiman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684F75C8" w:rsidR="00D42D07" w:rsidRDefault="0001093E" w:rsidP="00872AC4">
      <w:pPr>
        <w:pStyle w:val="Para"/>
      </w:pPr>
      <w:commentRangeStart w:id="10"/>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 </w:t>
      </w:r>
      <w:r>
        <w:t xml:space="preserve"> </w:t>
      </w:r>
      <w:r w:rsidR="00872AC4">
        <w:t>We want to split the data of today into two data sets.  We use the first data</w:t>
      </w:r>
      <w:r w:rsidR="00F51781">
        <w:t xml:space="preserve"> set to generate (or “train”) an algorithm </w:t>
      </w:r>
      <w:r w:rsidR="00872AC4">
        <w:t xml:space="preserve">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w:t>
      </w:r>
      <w:commentRangeEnd w:id="10"/>
      <w:r w:rsidR="00622ED5">
        <w:rPr>
          <w:rStyle w:val="CommentReference"/>
          <w:snapToGrid/>
        </w:rPr>
        <w:commentReference w:id="10"/>
      </w:r>
      <w:r w:rsidR="00872AC4">
        <w:t xml:space="preserve">.  </w:t>
      </w:r>
    </w:p>
    <w:p w14:paraId="7F7A2B70" w14:textId="4C9273D6"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Rothamsted.  First, </w:t>
      </w:r>
      <w:r w:rsidR="00E744DB">
        <w:t xml:space="preserve">there is a large difference in the available sample size.  </w:t>
      </w:r>
      <w:r w:rsidR="0063277A">
        <w:t xml:space="preserve">“Classic” statistical techniques were largely </w:t>
      </w:r>
      <w:r w:rsidR="00E744DB">
        <w:t>limited by what the computers of the day could handle (“computers” were the people h</w:t>
      </w:r>
      <w:r w:rsidR="00653504">
        <w:t xml:space="preserve">ired to “compute” all day long).  With generally smaller samples, </w:t>
      </w:r>
      <w:r w:rsidR="00E744DB">
        <w:t xml:space="preserve">generating a training and test was impractical.  However our modern environments are recording hundreds of variables generated across thousands of systems and large sample sizes are the norm, not the exception.  Secondly, </w:t>
      </w:r>
      <w:r w:rsidR="00653504">
        <w:t xml:space="preserve">for many environments and industries, </w:t>
      </w:r>
      <w:r>
        <w:t xml:space="preserve">a properly designed experiment is unlikely if not completely impossible.  We cannot divide our </w:t>
      </w:r>
      <w:r w:rsidR="00653504">
        <w:t>networks</w:t>
      </w:r>
      <w:r>
        <w:t xml:space="preserve"> into control and test groups, nor would we want to test the efficacy of a web application firewall by only protecting a portion of a crit</w:t>
      </w:r>
      <w:r w:rsidR="00653504">
        <w:t>ical application.  One</w:t>
      </w:r>
      <w:r w:rsidR="00E744DB">
        <w:t xml:space="preserve"> effect of these environmental limits is a much higher noi</w:t>
      </w:r>
      <w:r w:rsidR="0061653B">
        <w:t>se-to-signal ratio in our</w:t>
      </w:r>
      <w:r w:rsidR="00622ED5">
        <w:t xml:space="preserve"> security</w:t>
      </w:r>
      <w:r w:rsidR="0061653B">
        <w:t xml:space="preserve"> data.  The techniques within machine learning (and the related field of data mining) </w:t>
      </w:r>
      <w:r w:rsidR="00653504">
        <w:t>have evolved</w:t>
      </w:r>
      <w:r w:rsidR="0061653B">
        <w:t xml:space="preserve">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w:t>
      </w:r>
      <w:commentRangeStart w:id="11"/>
      <w:r w:rsidR="00D114B1">
        <w:t xml:space="preserve">contribute to </w:t>
      </w:r>
      <w:commentRangeEnd w:id="11"/>
      <w:r w:rsidR="00622ED5">
        <w:rPr>
          <w:rStyle w:val="CommentReference"/>
          <w:snapToGrid/>
        </w:rPr>
        <w:commentReference w:id="11"/>
      </w:r>
      <w:r w:rsidR="00D114B1">
        <w:t>a good data analysis.</w:t>
      </w:r>
    </w:p>
    <w:p w14:paraId="50276987" w14:textId="4D250D72" w:rsidR="00D03642" w:rsidRDefault="00D114B1" w:rsidP="00D114B1">
      <w:pPr>
        <w:pStyle w:val="H1"/>
      </w:pPr>
      <w:r>
        <w:t>Gathering data analysis skills</w:t>
      </w:r>
    </w:p>
    <w:p w14:paraId="00D649EB" w14:textId="47D1BE51"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it takes more than ju</w:t>
      </w:r>
      <w:r w:rsidR="0023510F">
        <w:t>st analytic skills</w:t>
      </w:r>
      <w:r w:rsidR="00D94A23">
        <w:t xml:space="preserve"> to </w:t>
      </w:r>
      <w:r w:rsidR="0063277A">
        <w:t xml:space="preserve">create that mystique that everyone is </w:t>
      </w:r>
      <w:r w:rsidR="0063277A">
        <w:lastRenderedPageBreak/>
        <w:t xml:space="preserve">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442D02B9" w:rsidR="002715DB" w:rsidRDefault="002A4EEB" w:rsidP="00BF332A">
      <w:pPr>
        <w:pStyle w:val="Para"/>
      </w:pPr>
      <w:r>
        <w:t>Before we get t</w:t>
      </w:r>
      <w:r w:rsidR="00852CA7">
        <w:t xml:space="preserve">o the skills though, there are two </w:t>
      </w:r>
      <w:r>
        <w:t>underlying personality traits we see in dat</w:t>
      </w:r>
      <w:r w:rsidR="001968E0">
        <w:t>a analysts that want to discuss:</w:t>
      </w:r>
      <w:r>
        <w:t xml:space="preserve"> </w:t>
      </w:r>
      <w:r w:rsidR="001421BD" w:rsidRPr="00852CA7">
        <w:rPr>
          <w:i/>
        </w:rPr>
        <w:t>curiosity</w:t>
      </w:r>
      <w:r w:rsidR="001421BD">
        <w:t xml:space="preserve"> and </w:t>
      </w:r>
      <w:r w:rsidR="001A5E04" w:rsidRPr="00852CA7">
        <w:rPr>
          <w:i/>
        </w:rPr>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0AE4A4C4" w:rsidR="002715DB" w:rsidRDefault="001A5E04" w:rsidP="004B366F">
      <w:pPr>
        <w:pStyle w:val="Para"/>
      </w:pPr>
      <w:r>
        <w:t xml:space="preserve">Once </w:t>
      </w:r>
      <w:r w:rsidR="007E2748">
        <w:t>we turn that light on</w:t>
      </w:r>
      <w:r>
        <w:t>,</w:t>
      </w:r>
      <w:r w:rsidR="007E2748">
        <w:t xml:space="preserve"> we have to be able to bring others into the room for the discovery to have value.</w:t>
      </w:r>
      <w:r w:rsidR="001968E0">
        <w:t xml:space="preserve"> Otherwise, we will have constructed a house that nobody lives in.  </w:t>
      </w:r>
      <w:r w:rsidR="007E2748">
        <w:t>I</w:t>
      </w:r>
      <w:r w:rsidR="001968E0">
        <w:t xml:space="preserve">t’s not </w:t>
      </w:r>
      <w:r w:rsidR="007E2748">
        <w:t xml:space="preserve">enough to point at our work and say, </w:t>
      </w:r>
      <w:r w:rsidR="001968E0">
        <w:t>“</w:t>
      </w:r>
      <w:r w:rsidR="00852CA7">
        <w:t>S</w:t>
      </w:r>
      <w:r w:rsidR="001968E0">
        <w:t xml:space="preserve">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in both our systems and a</w:t>
      </w:r>
      <w:r w:rsidR="00852CA7">
        <w:t>nalyse</w:t>
      </w:r>
      <w:r w:rsidR="00FA48DE">
        <w:t xml:space="preserve">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 xml:space="preserve">It’d be easy for us to label each one of these skills as the most important, but in reality, </w:t>
      </w:r>
      <w:commentRangeStart w:id="12"/>
      <w:r w:rsidR="002F6C35">
        <w:t>the whole is greater than the sum of its parts</w:t>
      </w:r>
      <w:commentRangeEnd w:id="12"/>
      <w:r w:rsidR="00852CA7">
        <w:rPr>
          <w:rStyle w:val="CommentReference"/>
          <w:snapToGrid/>
        </w:rPr>
        <w:commentReference w:id="12"/>
      </w:r>
      <w:r w:rsidR="002F6C35">
        <w:t xml:space="preserve">.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commentRangeStart w:id="13"/>
      <w:r>
        <w:lastRenderedPageBreak/>
        <w:t>Domain Expertise</w:t>
      </w:r>
      <w:commentRangeEnd w:id="13"/>
      <w:r w:rsidR="00852CA7">
        <w:rPr>
          <w:rStyle w:val="CommentReference"/>
          <w:rFonts w:ascii="Times New Roman" w:hAnsi="Times New Roman"/>
          <w:b w:val="0"/>
          <w:snapToGrid/>
        </w:rPr>
        <w:commentReference w:id="13"/>
      </w:r>
    </w:p>
    <w:p w14:paraId="45BD9939" w14:textId="77777777"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 xml:space="preserve">data analysis is always done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2F17627B" w:rsidR="00567766" w:rsidRDefault="00567766" w:rsidP="004F660D">
      <w:pPr>
        <w:pStyle w:val="Para"/>
      </w:pPr>
      <w:r>
        <w:t xml:space="preserve">If you are reading this book, it is probably safe for us to assume that you already see value in moving towards a data-driven approach.  </w:t>
      </w:r>
      <w:r w:rsidR="007E2748">
        <w:t>Therefore, r</w:t>
      </w:r>
      <w:r w:rsidR="00BA126D">
        <w:t>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69152FA2" w:rsidR="005C1223" w:rsidRDefault="002F5578" w:rsidP="00BD4D1F">
      <w:pPr>
        <w:pStyle w:val="Para"/>
      </w:pPr>
      <w:r>
        <w:rPr>
          <w:b/>
        </w:rPr>
        <w:t xml:space="preserve">“People are smarter than models.” </w:t>
      </w:r>
      <w:r>
        <w:t xml:space="preserve"> There are those who hold the opinion that people will always outperform algorithms (</w:t>
      </w:r>
      <w:r w:rsidR="007E2748">
        <w:t xml:space="preserve">or </w:t>
      </w:r>
      <w:r>
        <w:t>statistics,</w:t>
      </w:r>
      <w:r w:rsidR="007E2748">
        <w:t xml:space="preserve"> or </w:t>
      </w:r>
      <w:r>
        <w:t xml:space="preserve">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r w:rsidR="00BD4D1F" w:rsidRPr="008970B7">
        <w:t>Kahneman</w:t>
      </w:r>
      <w:r w:rsidR="00BD4D1F">
        <w:t xml:space="preserve"> and</w:t>
      </w:r>
      <w:r w:rsidR="00BD4D1F" w:rsidRPr="008970B7">
        <w:t xml:space="preserve"> Klein</w:t>
      </w:r>
      <w:r w:rsidR="00BD4D1F">
        <w:t xml:space="preserve"> point out in their </w:t>
      </w:r>
      <w:commentRangeStart w:id="14"/>
      <w:r w:rsidR="00BD4D1F">
        <w:t xml:space="preserve">2009 paper, </w:t>
      </w:r>
      <w:commentRangeEnd w:id="14"/>
      <w:r w:rsidR="00852CA7">
        <w:rPr>
          <w:rStyle w:val="CommentReference"/>
          <w:snapToGrid/>
        </w:rPr>
        <w:commentReference w:id="14"/>
      </w:r>
      <w:r w:rsidR="00BD4D1F">
        <w:t xml:space="preserve">determining when people will outperform algorithms is </w:t>
      </w:r>
      <w:r w:rsidR="007E2748">
        <w:t xml:space="preserve">heavily </w:t>
      </w:r>
      <w:r w:rsidR="00BD4D1F">
        <w:t>dependent on the environment for the task.  If the environment is complex and feedback is delayed or ambiguous, algorithms will generally and relatively consistently outperform human judgment.  So the question then becomes how complex is the security of our information systems</w:t>
      </w:r>
      <w:r w:rsidR="007E2748">
        <w:t xml:space="preserve"> and how clear is our feedback</w:t>
      </w:r>
      <w:r w:rsidR="00BD4D1F">
        <w:t>?  When we make a change, or add a control, how much feedba</w:t>
      </w:r>
      <w:r w:rsidR="007E2748">
        <w:t>ck do we receive on how well it is actually protecting the information asset</w:t>
      </w:r>
      <w:r w:rsidR="00BD4D1F">
        <w:t>?</w:t>
      </w:r>
      <w:r w:rsidR="007E2748">
        <w:t xml:space="preserve"> </w:t>
      </w:r>
      <w:r w:rsidR="00BD4D1F">
        <w:t xml:space="preserve">  </w:t>
      </w:r>
    </w:p>
    <w:p w14:paraId="5B5AFD64" w14:textId="412C88D1" w:rsidR="00BD4D1F" w:rsidRPr="005C1223" w:rsidRDefault="007E2748" w:rsidP="00BD4D1F">
      <w:pPr>
        <w:pStyle w:val="Para"/>
      </w:pPr>
      <w:r>
        <w:t>The result is that i</w:t>
      </w:r>
      <w:r w:rsidR="00BD4D1F">
        <w:t>nformation security occur</w:t>
      </w:r>
      <w:r w:rsidR="005C1223">
        <w:t>s in a very complex environment, but that doesn’t mean we put all our eggs in the algorithm basket.  What it does mean is that we should have some healthy skepticism about an</w:t>
      </w:r>
      <w:r>
        <w:t>y</w:t>
      </w:r>
      <w:r w:rsidR="005C1223">
        <w:t xml:space="preserve"> approach that relies on purely human judgment and we should seek ways to augment and support that expertise.  Notice how</w:t>
      </w:r>
      <w:r>
        <w:t xml:space="preserve"> we worded that last sentence because the distinction we are making here is important.  W</w:t>
      </w:r>
      <w:r w:rsidR="005C1223">
        <w:t xml:space="preserve">e do not want to compare algorithms </w:t>
      </w:r>
      <w:r w:rsidR="008B25BF">
        <w:t xml:space="preserve">to </w:t>
      </w:r>
      <w:r w:rsidR="00C41B8A">
        <w:t>human judgment.  We do not want to set up an either-or choice.</w:t>
      </w:r>
      <w:r w:rsidR="005C1223">
        <w:t xml:space="preserve">  We </w:t>
      </w:r>
      <w:r w:rsidR="00C41B8A">
        <w:t xml:space="preserve">do </w:t>
      </w:r>
      <w:proofErr w:type="gramStart"/>
      <w:r w:rsidR="00C41B8A">
        <w:t>however,</w:t>
      </w:r>
      <w:proofErr w:type="gramEnd"/>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r w:rsidR="00C41B8A">
        <w:t>W</w:t>
      </w:r>
      <w:r w:rsidR="008B25BF">
        <w:t xml:space="preserve">e </w:t>
      </w:r>
      <w:r w:rsidR="004D39BF">
        <w:t xml:space="preserve">do not </w:t>
      </w:r>
      <w:r w:rsidR="008B25BF">
        <w:t xml:space="preserve">want to </w:t>
      </w:r>
      <w:r w:rsidR="004D39BF">
        <w:t>remove</w:t>
      </w:r>
      <w:r w:rsidR="008B25BF">
        <w:t xml:space="preserve"> </w:t>
      </w:r>
      <w:r w:rsidR="004D39BF">
        <w:t>the human element</w:t>
      </w:r>
      <w:r w:rsidR="00C41B8A">
        <w:t>, but we want to be skeptical of unsupported opinion.</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619C5BCC" w:rsidR="005C1223" w:rsidRDefault="005C1223" w:rsidP="004A3EFB">
      <w:pPr>
        <w:pStyle w:val="Para"/>
      </w:pPr>
      <w:r>
        <w:rPr>
          <w:b/>
        </w:rPr>
        <w:lastRenderedPageBreak/>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w:t>
      </w:r>
      <w:r w:rsidR="00C41B8A">
        <w:t>as get-away vehicles</w:t>
      </w:r>
      <w:r>
        <w:t xml:space="preserve">.  </w:t>
      </w:r>
      <w:r w:rsidR="008B25BF">
        <w:t xml:space="preserve"> We cannot b</w:t>
      </w:r>
      <w:r w:rsidR="00C41B8A">
        <w:t>lame the tools for their misuse in social engineering efforts.</w:t>
      </w:r>
    </w:p>
    <w:p w14:paraId="151C54F3" w14:textId="464AAD4C" w:rsidR="00944923" w:rsidRPr="00944923" w:rsidRDefault="00944923" w:rsidP="004A3EFB">
      <w:pPr>
        <w:pStyle w:val="Para"/>
      </w:pPr>
      <w:r>
        <w:t>This is not to say that data analysis is infallible.  There may be times when the analy</w:t>
      </w:r>
      <w:r w:rsidR="008B25BF">
        <w:t>sis provides the wrong answer.  Perhaps through poor data collection, under-trained analysts, a mistake in the process or</w:t>
      </w:r>
      <w:commentRangeStart w:id="15"/>
      <w:r w:rsidR="008B25BF">
        <w:t xml:space="preserve"> simply using Excel (couldn’t resist) </w:t>
      </w:r>
      <w:commentRangeEnd w:id="15"/>
      <w:r w:rsidR="009E2C8E">
        <w:rPr>
          <w:rStyle w:val="CommentReference"/>
          <w:snapToGrid/>
        </w:rPr>
        <w:commentReference w:id="15"/>
      </w:r>
      <w:r w:rsidR="008B25BF">
        <w:t>can lead to a misleading conclusion.</w:t>
      </w:r>
      <w:r w:rsidR="00C41B8A">
        <w:t xml:space="preserve">  But what we should see is simply </w:t>
      </w:r>
      <w:r w:rsidR="009E2C8E">
        <w:t>fewer</w:t>
      </w:r>
      <w:r w:rsidR="00C41B8A">
        <w:t xml:space="preserve"> mistakes when we apply the rigor of data analysis with our expertise.  </w:t>
      </w:r>
      <w:r w:rsidR="004D39BF">
        <w:t xml:space="preserve">Again, we arrive at the combination of data analysis </w:t>
      </w:r>
      <w:r w:rsidR="004D39BF" w:rsidRPr="009E2C8E">
        <w:rPr>
          <w:i/>
        </w:rPr>
        <w:t>and</w:t>
      </w:r>
      <w:r w:rsidR="004D39BF">
        <w:t xml:space="preserve"> expertise. </w:t>
      </w:r>
    </w:p>
    <w:p w14:paraId="1929C77A" w14:textId="744637F3"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 (and yes there’s a joke here about common sense not being common).</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w:t>
      </w:r>
      <w:r w:rsidR="00C41B8A">
        <w:t xml:space="preserve">up </w:t>
      </w:r>
      <w:r>
        <w:t xml:space="preserve">a chair for the data as well.  </w:t>
      </w:r>
      <w:r w:rsidR="00C41B8A">
        <w:t>As we’ve said, w</w:t>
      </w:r>
      <w:r>
        <w:t>e a</w:t>
      </w:r>
      <w:r w:rsidR="009E2C8E">
        <w:t>re generally better off with tha</w:t>
      </w:r>
      <w:r>
        <w:t xml:space="preserve">n without it.  </w:t>
      </w:r>
    </w:p>
    <w:p w14:paraId="70FF0ECA" w14:textId="39C8500A"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r w:rsidR="00C41B8A">
        <w:t xml:space="preserve">, then a concern about </w:t>
      </w:r>
      <w:r>
        <w:t>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we are showing in this 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3AEF1B6E" w:rsidR="00701946" w:rsidRDefault="0061263E" w:rsidP="00701946">
      <w:pPr>
        <w:pStyle w:val="Para"/>
      </w:pPr>
      <w:r>
        <w:rPr>
          <w:b/>
        </w:rPr>
        <w:t xml:space="preserve">“We don’t have the data.” </w:t>
      </w:r>
      <w:r>
        <w:t xml:space="preserve"> This one is fairly interesting and an alternate </w:t>
      </w:r>
      <w:r w:rsidR="00701946">
        <w:t>take on this</w:t>
      </w:r>
      <w:r>
        <w:t xml:space="preserve"> is saying we don’t have actuarial-quality data (</w:t>
      </w:r>
      <w:r w:rsidR="00B201B1">
        <w:t xml:space="preserve">which </w:t>
      </w:r>
      <w:r w:rsidR="00B201B1">
        <w:lastRenderedPageBreak/>
        <w:t xml:space="preserve">is </w:t>
      </w:r>
      <w:r w:rsidR="00F86100">
        <w:t xml:space="preserve">more prevalent </w:t>
      </w:r>
      <w:r>
        <w:t xml:space="preserve">when we start talking about risk analysis). This sometimes is referring to the fact that we cannot </w:t>
      </w:r>
      <w:r w:rsidR="00701946">
        <w:t>create well-designed experiments and anything less than perfect data is worthless to us.  This is not only untrue</w:t>
      </w:r>
      <w:r w:rsidR="009E2C8E">
        <w:t xml:space="preserve"> </w:t>
      </w:r>
      <w:r w:rsidR="00701946">
        <w:t xml:space="preserve">it </w:t>
      </w:r>
      <w:r w:rsidR="00B201B1">
        <w:t>is quite</w:t>
      </w:r>
      <w:r w:rsidR="00701946">
        <w:t xml:space="preserve"> harmful</w:t>
      </w:r>
      <w:r w:rsidR="00B201B1">
        <w:t xml:space="preserve"> to progress</w:t>
      </w:r>
      <w:r w:rsidR="00701946">
        <w:t xml:space="preserve">.  If we </w:t>
      </w:r>
      <w:r w:rsidR="00FF496E">
        <w:t>just wait</w:t>
      </w:r>
      <w:r w:rsidR="00701946">
        <w:t xml:space="preserve"> around for perfect data, we will always be waiting</w:t>
      </w:r>
      <w:r w:rsidR="00FF496E">
        <w:t xml:space="preserve"> and many learning opportunities will be missed</w:t>
      </w:r>
      <w:r w:rsidR="00701946">
        <w:t>.  But more importantly</w:t>
      </w:r>
      <w:r w:rsidR="00FF496E">
        <w:t xml:space="preserve"> and to the heart of this objection,</w:t>
      </w:r>
      <w:r w:rsidR="00701946">
        <w:t xml:space="preserve"> we don’t need perfect data, we </w:t>
      </w:r>
      <w:r w:rsidR="00B201B1">
        <w:t xml:space="preserve">just </w:t>
      </w:r>
      <w:r w:rsidR="00701946">
        <w:t xml:space="preserve">need methods to learn from the messy data we do have.  </w:t>
      </w:r>
      <w:commentRangeStart w:id="16"/>
      <w:r w:rsidR="00701946">
        <w:t xml:space="preserve">And as </w:t>
      </w:r>
      <w:r w:rsidR="00B201B1">
        <w:t>Douglas Hubbard wrote</w:t>
      </w:r>
      <w:r w:rsidR="00701946">
        <w:t>, “T</w:t>
      </w:r>
      <w:r w:rsidR="00701946" w:rsidRPr="00701946">
        <w:t>he fact is that we often have more data than we think, we need less data than we think, and getting more data through observ</w:t>
      </w:r>
      <w:r w:rsidR="00701946">
        <w:t xml:space="preserve">ation is simpler than we think.”  </w:t>
      </w:r>
      <w:commentRangeEnd w:id="16"/>
      <w:r w:rsidR="009E2C8E">
        <w:rPr>
          <w:rStyle w:val="CommentReference"/>
          <w:snapToGrid/>
        </w:rPr>
        <w:commentReference w:id="16"/>
      </w:r>
      <w:r w:rsidR="00701946">
        <w:t>Generally speaking, we do have th</w:t>
      </w:r>
      <w:r w:rsidR="00FF496E">
        <w:t xml:space="preserve">e </w:t>
      </w:r>
      <w:r w:rsidR="00701946">
        <w:t xml:space="preserve">data and </w:t>
      </w:r>
      <w:r w:rsidR="009E2C8E">
        <w:t xml:space="preserve">said data is </w:t>
      </w:r>
      <w:r w:rsidR="00701946">
        <w:t>either waiting to be collected or can be co</w:t>
      </w:r>
      <w:r w:rsidR="00B201B1">
        <w:t>llected with a few alter</w:t>
      </w:r>
      <w:r w:rsidR="009E2C8E">
        <w:t>ations. M</w:t>
      </w:r>
      <w:r w:rsidR="00B201B1">
        <w:t>odern data analysis methods have evolved to work with data that is noisy, incomplete and imperfect.</w:t>
      </w:r>
    </w:p>
    <w:p w14:paraId="4DD6AF38" w14:textId="07C32DC8" w:rsidR="005B37A2" w:rsidRDefault="00F63FEF" w:rsidP="00701946">
      <w:pPr>
        <w:pStyle w:val="Para"/>
      </w:pPr>
      <w:r>
        <w:rPr>
          <w:b/>
        </w:rPr>
        <w:t xml:space="preserve">“But we will fall off the edge of the world.”  </w:t>
      </w:r>
      <w:r w:rsidR="00B201B1">
        <w:t xml:space="preserve">There is one last point we should </w:t>
      </w:r>
      <w:r w:rsidR="00282B67">
        <w:t>discuss</w:t>
      </w:r>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  When we are seen as a domain expert, </w:t>
      </w:r>
      <w:r w:rsidR="00072FE8">
        <w:t xml:space="preserve">we </w:t>
      </w:r>
      <w:r w:rsidR="004E0201">
        <w:t xml:space="preserve">are </w:t>
      </w:r>
      <w:r w:rsidR="00072FE8">
        <w:t xml:space="preserve">expected to provide answers with confidence.  </w:t>
      </w:r>
      <w:r w:rsidR="004E0201">
        <w:t xml:space="preserve">Which is fine, but a conflict arises within data analysis when </w:t>
      </w:r>
      <w:r w:rsidR="001275C6">
        <w:t>confidence is confused with certainty. Data analysis</w:t>
      </w:r>
      <w:r w:rsidR="004E0201">
        <w:t xml:space="preserve"> requires </w:t>
      </w:r>
      <w:r w:rsidR="001275C6">
        <w:t xml:space="preserve">just enough self-awareness and humility to create </w:t>
      </w:r>
      <w:r w:rsidR="00674F21">
        <w:t xml:space="preserve">a </w:t>
      </w:r>
      <w:r w:rsidR="001275C6">
        <w:t xml:space="preserve">space for doubt in the things we think we know.  Even though we may </w:t>
      </w:r>
      <w:r w:rsidR="005B37A2">
        <w:t>confidently state</w:t>
      </w:r>
      <w:r w:rsidR="001275C6">
        <w:t xml:space="preserve"> that</w:t>
      </w:r>
      <w:r w:rsidR="005B37A2">
        <w:t xml:space="preserve"> passwords should be so many characters long with so much complexity, the reality is </w:t>
      </w:r>
      <w:r w:rsidR="003603CC">
        <w:t>we really don’t know where the balance is between usability and security</w:t>
      </w:r>
      <w:r w:rsidR="00674F21">
        <w:t>.</w:t>
      </w:r>
      <w:r w:rsidR="00F936C4">
        <w:t xml:space="preserve">  Confidence needs to be balanced with humility and the ability to update our belief based on new evidence. </w:t>
      </w:r>
      <w:commentRangeStart w:id="17"/>
      <w:r w:rsidR="005B37A2">
        <w:t xml:space="preserve">This obstacle in data analysis is not just limited to the analyst.  </w:t>
      </w:r>
      <w:r w:rsidR="00F936C4">
        <w:t xml:space="preserve">Other domain experts </w:t>
      </w:r>
      <w:r w:rsidR="005B37A2">
        <w:t xml:space="preserve">around the analysis will have to come face to face with </w:t>
      </w:r>
      <w:r>
        <w:t xml:space="preserve">his or </w:t>
      </w:r>
      <w:proofErr w:type="gramStart"/>
      <w:r>
        <w:t>her</w:t>
      </w:r>
      <w:r w:rsidR="005B37A2">
        <w:t xml:space="preserve"> own</w:t>
      </w:r>
      <w:proofErr w:type="gramEnd"/>
      <w:r w:rsidR="005B37A2">
        <w:t xml:space="preserve"> humility.  Not everyone will want to hear that </w:t>
      </w:r>
      <w:r w:rsidR="009E2C8E">
        <w:t>his or her</w:t>
      </w:r>
      <w:r w:rsidR="005B37A2">
        <w:t xml:space="preserve"> world isn’t flat</w:t>
      </w:r>
      <w:commentRangeEnd w:id="17"/>
      <w:r w:rsidR="00BF131E">
        <w:rPr>
          <w:rStyle w:val="CommentReference"/>
          <w:snapToGrid/>
        </w:rPr>
        <w:commentReference w:id="17"/>
      </w:r>
      <w:r w:rsidR="005B37A2">
        <w:t>.</w:t>
      </w:r>
    </w:p>
    <w:p w14:paraId="1444D980" w14:textId="4B6D1F35" w:rsidR="004E0201" w:rsidRDefault="00F936C4" w:rsidP="00F936C4">
      <w:pPr>
        <w:pStyle w:val="Para"/>
      </w:pPr>
      <w:commentRangeStart w:id="18"/>
      <w:r>
        <w:rPr>
          <w:b/>
        </w:rPr>
        <w:t xml:space="preserve">Possible call-out: </w:t>
      </w:r>
      <w:r w:rsidR="001275C6">
        <w:t xml:space="preserve">Are 256-bit keys twice as good as 128-bit keys? </w:t>
      </w:r>
      <w:commentRangeEnd w:id="18"/>
      <w:r w:rsidR="00BF131E">
        <w:rPr>
          <w:rStyle w:val="CommentReference"/>
          <w:snapToGrid/>
        </w:rPr>
        <w:commentReference w:id="18"/>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r>
        <w:t>Smoking is unhealthy, right?</w:t>
      </w:r>
    </w:p>
    <w:p w14:paraId="530A1981" w14:textId="381852A6"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w:t>
      </w:r>
      <w:bookmarkStart w:id="19" w:name="_GoBack"/>
      <w:bookmarkEnd w:id="19"/>
      <w:r w:rsidR="005B711F">
        <w:t>idermoid</w:t>
      </w:r>
      <w:proofErr w:type="spellEnd"/>
      <w:r w:rsidR="005B711F">
        <w:t xml:space="preserve"> carcinoma of the lung were on the rise and medical experts sought to understand why.  </w:t>
      </w:r>
      <w:r w:rsidR="008F351C">
        <w:t>S</w:t>
      </w:r>
      <w:r>
        <w:t xml:space="preserve">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 xml:space="preserve">often had flaws.  These flaws were not errors </w:t>
      </w:r>
      <w:r w:rsidR="001807E7">
        <w:t xml:space="preserve">or mistakes </w:t>
      </w:r>
      <w:r w:rsidR="00363820">
        <w:t>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 xml:space="preserve">studies and would put </w:t>
      </w:r>
      <w:r w:rsidR="00C61A09">
        <w:lastRenderedPageBreak/>
        <w:t>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181C9D7C"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8F351C">
        <w:t xml:space="preserve">an approach </w:t>
      </w:r>
      <w:r w:rsidR="005B711F">
        <w:t>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w:t>
      </w:r>
      <w:r w:rsidR="001807E7">
        <w:t>Cornfield’s</w:t>
      </w:r>
      <w:r w:rsidR="008F351C">
        <w:t xml:space="preserve"> </w:t>
      </w:r>
      <w:r w:rsidR="005B711F">
        <w:t xml:space="preserve">paper was the tipping </w:t>
      </w:r>
      <w:r w:rsidR="00C657F7">
        <w:t xml:space="preserve">point.  Fisher died in 1962 and the </w:t>
      </w:r>
      <w:r w:rsidR="0039015A">
        <w:t xml:space="preserve">debate on the causal effect of smoking on lung cancer </w:t>
      </w:r>
      <w:r w:rsidR="00C657F7">
        <w:t xml:space="preserve">slowly fell silent. </w:t>
      </w:r>
    </w:p>
    <w:p w14:paraId="2E26E48E" w14:textId="31164DB3" w:rsidR="004F660D" w:rsidRPr="004F660D" w:rsidRDefault="004F660D" w:rsidP="004F660D">
      <w:pPr>
        <w:pStyle w:val="H3"/>
      </w:pPr>
      <w:r>
        <w:t>Programming</w:t>
      </w:r>
      <w:r w:rsidR="00054843">
        <w:t xml:space="preserve"> Skills</w:t>
      </w:r>
    </w:p>
    <w:p w14:paraId="079F4449" w14:textId="6376C143"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w:t>
      </w:r>
      <w:r w:rsidR="00795A95">
        <w:t xml:space="preserve">(and our analyses) </w:t>
      </w:r>
      <w:r w:rsidR="00683BC6">
        <w:t xml:space="preserve">are a reflection of </w:t>
      </w:r>
      <w:r w:rsidR="00266E29">
        <w:t>that fact.</w:t>
      </w:r>
    </w:p>
    <w:p w14:paraId="68B6733E" w14:textId="2B5CBC2D"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w:t>
      </w:r>
      <w:r w:rsidR="008F351C">
        <w:t>, combined or otherwise</w:t>
      </w:r>
      <w:r w:rsidR="00206230">
        <w:t xml:space="preserve"> massaged into a format that supports further analysis.  While this could be done with a lot of patience and a text editor, this</w:t>
      </w:r>
      <w:r w:rsidR="007F0A70">
        <w:t xml:space="preserve"> is where the </w:t>
      </w:r>
      <w:r w:rsidR="00FC3429">
        <w:t xml:space="preserve">ability to whip together </w:t>
      </w:r>
      <w:r w:rsidR="00795A95">
        <w:t xml:space="preserve">a script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the analysis software </w:t>
      </w:r>
      <w:r w:rsidR="009B6253">
        <w:t xml:space="preserve">would want.  There is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certainly cannot </w:t>
      </w:r>
      <w:r w:rsidR="009B6253">
        <w:lastRenderedPageBreak/>
        <w:t xml:space="preserve">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2E01A35C" w:rsidR="00242F80" w:rsidRDefault="008F351C" w:rsidP="00242F80">
      <w:pPr>
        <w:pStyle w:val="Para"/>
      </w:pPr>
      <w:r>
        <w:t>Any</w:t>
      </w:r>
      <w:r w:rsidR="00242F80">
        <w:t xml:space="preserve"> modern language will support basic data manipulation tasks, but the scri</w:t>
      </w:r>
      <w:r w:rsidR="00795A95">
        <w:t>pting languages (python, R</w:t>
      </w:r>
      <w:r w:rsidR="00242F80">
        <w:t xml:space="preserve">) </w:t>
      </w:r>
      <w:r w:rsidR="00206230">
        <w:t>appear to be</w:t>
      </w:r>
      <w:r w:rsidR="00242F80">
        <w:t xml:space="preserve"> used more often in data analysis then their compiled counter parts (Java, C).  </w:t>
      </w:r>
      <w:r w:rsidR="00001C5A">
        <w:t>However, t</w:t>
      </w:r>
      <w:r w:rsidR="00242F80">
        <w:t xml:space="preserve">he programming language is somewhat irrelevant, as the </w:t>
      </w:r>
      <w:r w:rsidR="00001C5A">
        <w:t xml:space="preserve">end </w:t>
      </w:r>
      <w:r w:rsidR="00242F80">
        <w:t xml:space="preserve">results </w:t>
      </w:r>
      <w:r w:rsidR="00001C5A">
        <w:t>(</w:t>
      </w:r>
      <w:r w:rsidR="00242F80">
        <w:t>and a happy analyst</w:t>
      </w:r>
      <w:r w:rsidR="00001C5A">
        <w:t>)</w:t>
      </w:r>
      <w:r w:rsidR="00242F80">
        <w:t xml:space="preserve"> </w:t>
      </w:r>
      <w:r w:rsidR="00206230">
        <w:t xml:space="preserve">is </w:t>
      </w:r>
      <w:r w:rsidR="00242F80">
        <w:t>more</w:t>
      </w:r>
      <w:r w:rsidR="00206230">
        <w:t xml:space="preserve"> important</w:t>
      </w:r>
      <w:r w:rsidR="00242F80">
        <w:t xml:space="preserve"> then picking a</w:t>
      </w:r>
      <w:r w:rsidR="00001C5A">
        <w:t>ny</w:t>
      </w:r>
      <w:r w:rsidR="00242F80">
        <w:t xml:space="preserve"> “best” language. Whatever gets the job done </w:t>
      </w:r>
      <w:r w:rsidR="00206230">
        <w:t xml:space="preserve">with the least amount of effort </w:t>
      </w:r>
      <w:r w:rsidR="00242F80">
        <w:t xml:space="preserve">is the best language to use.  We </w:t>
      </w:r>
      <w:r w:rsidR="00795A95">
        <w:t xml:space="preserve">generally will flip between </w:t>
      </w:r>
      <w:r w:rsidR="00242F80">
        <w:t xml:space="preserve">Python </w:t>
      </w:r>
      <w:r w:rsidR="00795A95">
        <w:t xml:space="preserve">and R </w:t>
      </w:r>
      <w:r w:rsidR="00242F80">
        <w:t xml:space="preserve">for the cleaning and converting data (or perhaps some </w:t>
      </w:r>
      <w:r w:rsidR="00001C5A">
        <w:t>Perl if we’re feeling nostalgic</w:t>
      </w:r>
      <w:r w:rsidR="00242F80">
        <w:t xml:space="preserve">) and then R and/or </w:t>
      </w:r>
      <w:r w:rsidR="00795A95">
        <w:t xml:space="preserve">Pandas </w:t>
      </w:r>
      <w:r w:rsidR="00242F80">
        <w:t xml:space="preserve">for the analysis and visualization.  Learning web-centric languages like HTML, CSS and JavaScript will help create interactive visualizations for the web, as we’ll see in </w:t>
      </w:r>
      <w:r w:rsidR="00036F11">
        <w:rPr>
          <w:highlight w:val="yellow"/>
        </w:rPr>
        <w:t>chapter 12</w:t>
      </w:r>
      <w:r w:rsidR="00242F80">
        <w:t>, but web languages are not typically involved in the preparation and analysis</w:t>
      </w:r>
      <w:r w:rsidR="00036F11">
        <w:t xml:space="preserve"> of data</w:t>
      </w:r>
      <w:r w:rsidR="00242F80">
        <w:t>.</w:t>
      </w:r>
    </w:p>
    <w:p w14:paraId="03032DAF" w14:textId="55F597C8"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amounts of data are</w:t>
      </w:r>
      <w:r>
        <w:t xml:space="preserve"> not too large </w:t>
      </w:r>
      <w:r w:rsidR="00001C5A">
        <w:t xml:space="preserve">or complex </w:t>
      </w:r>
      <w:r>
        <w:t>and the task is not deciding the future of the world economy (see case study), then excel may be the best tool for the job.   We would strongly suggest seeing excel as a temporary solution</w:t>
      </w:r>
      <w:r w:rsidR="008F351C">
        <w:t xml:space="preserve"> though</w:t>
      </w:r>
      <w:r>
        <w:t xml:space="preserve">.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2806CE41"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CC5019">
        <w:t>relationship</w:t>
      </w:r>
      <w:r w:rsidR="003F67D0">
        <w:t xml:space="preserve"> from the source data, or </w:t>
      </w:r>
      <w:r w:rsidR="00001C5A">
        <w:t xml:space="preserve">(gasp) we identified </w:t>
      </w:r>
      <w:r w:rsidR="003F67D0">
        <w:t xml:space="preserve">an error in the </w:t>
      </w:r>
      <w:r w:rsidR="00863D2C">
        <w:t xml:space="preserve">cleaning </w:t>
      </w:r>
      <w:r w:rsidR="003F67D0">
        <w:t xml:space="preserve">process.  Something, somewhere </w:t>
      </w:r>
      <w:r w:rsidR="00863D2C">
        <w:t>(</w:t>
      </w:r>
      <w:r w:rsidR="00001C5A">
        <w:t xml:space="preserve">and </w:t>
      </w:r>
      <w:r w:rsidR="00036F11">
        <w:t>probably</w:t>
      </w:r>
      <w:r w:rsidR="00001C5A">
        <w:t xml:space="preserve"> </w:t>
      </w:r>
      <w:r w:rsidR="00036F11">
        <w:t>more than once</w:t>
      </w:r>
      <w:r w:rsidR="00863D2C">
        <w:t>)</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lastRenderedPageBreak/>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39381FB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9"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863D2C">
        <w:t>They perform a detailed examination of the breakdown and describe the spreadsheet as a contributory factor:</w:t>
      </w:r>
    </w:p>
    <w:p w14:paraId="480CE61D" w14:textId="77777777" w:rsidR="00863D2C" w:rsidRDefault="002A5780" w:rsidP="00863D2C">
      <w:pPr>
        <w:pStyle w:val="QuoteSource"/>
      </w:pPr>
      <w:r>
        <w:t>During the review process, additional operational issues became apparent. For example, the model operated through a series of Excel spreadsheets, which had to be completed manually, by a process of copying and pasting data from one spreadsheet to another.</w:t>
      </w:r>
      <w:r w:rsidR="00863D2C">
        <w:t xml:space="preserve"> </w:t>
      </w:r>
    </w:p>
    <w:p w14:paraId="3EB25175" w14:textId="2DB54B91" w:rsidR="00863D2C" w:rsidRDefault="00863D2C" w:rsidP="00863D2C">
      <w:pPr>
        <w:pStyle w:val="QuoteSource"/>
      </w:pPr>
      <w:r>
        <w:t>… Data were uploaded manually without sufficient quality control. Spreadsheet-based calculations were conducted with insufficient controls and frequent formula and code changes were made.</w:t>
      </w:r>
    </w:p>
    <w:p w14:paraId="77A0242D" w14:textId="30614C19" w:rsidR="00890752" w:rsidRDefault="00863D2C" w:rsidP="00863D2C">
      <w:pPr>
        <w:pStyle w:val="FeaturePara"/>
        <w:ind w:firstLine="0"/>
      </w:pPr>
      <w:r>
        <w:t xml:space="preserve">In the report, they labeled the excel-based model as </w:t>
      </w:r>
      <w:r w:rsidR="00A91487">
        <w:t>“error prone” and “not easily scalable</w:t>
      </w:r>
      <w:r>
        <w:t xml:space="preserve">”.  </w:t>
      </w:r>
      <w:r w:rsidR="00890752">
        <w:t>As with any complex system, catastrophe requires multiple failures</w:t>
      </w:r>
      <w:r w:rsidR="00890752">
        <w:rPr>
          <w:rStyle w:val="FootnoteReference"/>
        </w:rPr>
        <w:footnoteReference w:id="2"/>
      </w:r>
      <w:r w:rsidR="00890752">
        <w:t>.  We</w:t>
      </w:r>
      <w:r>
        <w:t xml:space="preserve"> cannot point to their use of an “error prone” </w:t>
      </w:r>
      <w:r w:rsidR="00890752">
        <w:t xml:space="preserve">spreadsheet as the primary cause, but certainly it appears to have </w:t>
      </w:r>
      <w:r>
        <w:t>contributed</w:t>
      </w:r>
      <w:r w:rsidR="00307267">
        <w:t xml:space="preserve"> in </w:t>
      </w:r>
      <w:r>
        <w:t>the loss of $6 billion</w:t>
      </w:r>
      <w:r w:rsidR="00890752">
        <w:t>.</w:t>
      </w:r>
      <w:r w:rsidR="00001C5A">
        <w:t xml:space="preserve"> </w:t>
      </w:r>
    </w:p>
    <w:p w14:paraId="1B590515" w14:textId="00ED7906" w:rsidR="00C90382" w:rsidRDefault="008312B3" w:rsidP="002C45D6">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 xml:space="preserve">offers a rich and </w:t>
      </w:r>
      <w:r>
        <w:t xml:space="preserve">a </w:t>
      </w:r>
      <w:r w:rsidR="00C90382">
        <w:t>comparable data analysis environment as well.</w:t>
      </w:r>
      <w:r>
        <w:t xml:space="preserve">  In some cases we can even combine the function in the same script.  We can write one script </w:t>
      </w:r>
      <w:r w:rsidR="001A7CF4">
        <w:t xml:space="preserve">to </w:t>
      </w:r>
      <w:r>
        <w:t xml:space="preserve">grab the source data, manipulate and clean it, </w:t>
      </w:r>
      <w:r w:rsidR="001A7CF4">
        <w:t>and</w:t>
      </w:r>
      <w:r>
        <w:t xml:space="preserve"> run the analysis on it and display the results. </w:t>
      </w:r>
    </w:p>
    <w:p w14:paraId="230F2516" w14:textId="151940C9" w:rsidR="00112DDD" w:rsidRDefault="00C90382" w:rsidP="008312B3">
      <w:pPr>
        <w:pStyle w:val="Para"/>
      </w:pPr>
      <w:r>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w:t>
      </w:r>
      <w:r>
        <w:lastRenderedPageBreak/>
        <w:t xml:space="preserve">have some feature-rich packages for generating and exporting data visualization and we will cover </w:t>
      </w:r>
      <w:r w:rsidR="00F80EFD">
        <w:t>some examples</w:t>
      </w:r>
      <w:r>
        <w:t xml:space="preserve"> in later chapters.</w:t>
      </w:r>
    </w:p>
    <w:p w14:paraId="5B6E39B5" w14:textId="4E81FB16" w:rsidR="00A750B3" w:rsidRPr="00EF2022" w:rsidRDefault="00A750B3" w:rsidP="00A750B3">
      <w:pPr>
        <w:pStyle w:val="FeaturePara"/>
      </w:pPr>
    </w:p>
    <w:p w14:paraId="2EA8B663" w14:textId="77777777" w:rsidR="00A750B3" w:rsidRDefault="00A750B3" w:rsidP="00A750B3">
      <w:pPr>
        <w:pStyle w:val="FeatureTitle"/>
      </w:pPr>
    </w:p>
    <w:p w14:paraId="1969C172" w14:textId="77777777" w:rsidR="00A750B3" w:rsidRDefault="00A750B3" w:rsidP="00A750B3">
      <w:pPr>
        <w:pStyle w:val="Para"/>
      </w:pPr>
      <w:r>
        <w:t xml:space="preserve">There are multiple ways bias can creep into our data collection and affect our results.  Another form of bias may be introduced in how the questions of surveys are asked or assumptions we make in preparing the data may introduce bias.  Again, we may never completely remove the sample bias, but we can take steps to reduce the impact of the sample bias on our analysis. </w:t>
      </w:r>
    </w:p>
    <w:p w14:paraId="092EDEDA" w14:textId="77777777" w:rsidR="00A750B3" w:rsidRDefault="00A750B3" w:rsidP="00A750B3">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6627F9A8" w14:textId="77777777" w:rsidR="00A750B3" w:rsidRDefault="00A750B3" w:rsidP="00A750B3">
      <w:pPr>
        <w:pStyle w:val="Para"/>
      </w:pPr>
      <w:r>
        <w:t xml:space="preserve">There are times when sample bias is unavoidable, as we cannot force a person to respond to a survey.  Hospitals are often limited to only collecting data on and studying the patients in their hospital.  And we cannot pick a random sample of drivers to not wear a seatbelt and crash anymore then we can choose a random sample of organizations and force them suffer a breach so we can study the safety effects of adverse effects.  We will never completely remove sample bias, but we can take some carefully designed steps to reduce </w:t>
      </w:r>
      <w:proofErr w:type="gramStart"/>
      <w:r>
        <w:t>it’s</w:t>
      </w:r>
      <w:proofErr w:type="gramEnd"/>
      <w:r>
        <w:t xml:space="preserve"> impact on our analysis. </w:t>
      </w:r>
    </w:p>
    <w:p w14:paraId="26A17F2B" w14:textId="77777777" w:rsidR="00A750B3" w:rsidRDefault="00A750B3" w:rsidP="00A750B3">
      <w:pPr>
        <w:pStyle w:val="Para"/>
      </w:pPr>
      <w:r>
        <w:t xml:space="preserve">Sample error on the other hand, is not really a mistake or “error” as the name implies, it is just trying to describe the random variation in the system we are observing.  Since this variation is an attribute of the samples in our sample size, we can reduce our sample error by increasing the sample size.    We can measure this thanks to a wondrous property of samples called the </w:t>
      </w:r>
      <w:commentRangeStart w:id="20"/>
      <w:r>
        <w:t>central limit theorem</w:t>
      </w:r>
      <w:commentRangeEnd w:id="20"/>
      <w:r>
        <w:rPr>
          <w:rStyle w:val="CommentReference"/>
          <w:snapToGrid/>
        </w:rPr>
        <w:commentReference w:id="20"/>
      </w:r>
      <w:r>
        <w:t>.</w:t>
      </w:r>
    </w:p>
    <w:p w14:paraId="7A6901EA" w14:textId="77777777" w:rsidR="00A750B3" w:rsidRPr="00112DDD" w:rsidRDefault="00A750B3" w:rsidP="008312B3">
      <w:pPr>
        <w:pStyle w:val="Para"/>
      </w:pPr>
    </w:p>
    <w:p w14:paraId="4AEA802E" w14:textId="77777777" w:rsidR="00DD3A7B" w:rsidRDefault="00DD3A7B" w:rsidP="00470F22">
      <w:pPr>
        <w:pStyle w:val="H3"/>
      </w:pPr>
      <w:r>
        <w:t>Data Management</w:t>
      </w:r>
    </w:p>
    <w:p w14:paraId="4E23A5A7" w14:textId="35B5EB65" w:rsidR="004A37B0" w:rsidRDefault="00BD0B1E" w:rsidP="00DD3A7B">
      <w:pPr>
        <w:pStyle w:val="Para"/>
      </w:pPr>
      <w:r>
        <w:t xml:space="preserve">If there was one skill we may be able to </w:t>
      </w:r>
      <w:r w:rsidR="00CE423E">
        <w:t>skimp on</w:t>
      </w:r>
      <w:r w:rsidR="00DD3A7B">
        <w:t xml:space="preserve">, it’s data management, but we would </w:t>
      </w:r>
      <w:r w:rsidR="001616D7">
        <w:t>only be able to skimp on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5D076C">
        <w:t xml:space="preserve">programing languages and simple formats like comma-separated value (CSV) files.  At this point, </w:t>
      </w:r>
      <w:r w:rsidR="005D076C">
        <w:lastRenderedPageBreak/>
        <w:t xml:space="preserve">we may see some benefits by moving our data into a database, but </w:t>
      </w:r>
      <w:r w:rsidR="001616D7">
        <w:t>it still may not be necessary</w:t>
      </w:r>
      <w:r w:rsidR="005D076C">
        <w:t xml:space="preserve">.  </w:t>
      </w:r>
    </w:p>
    <w:p w14:paraId="14AE8171" w14:textId="1F146174" w:rsidR="005D076C" w:rsidRDefault="007338D3" w:rsidP="00DD3A7B">
      <w:pPr>
        <w:pStyle w:val="Para"/>
      </w:pPr>
      <w:r>
        <w:t>At some point 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t>scalable</w:t>
      </w:r>
      <w:r w:rsidR="005D076C">
        <w:t xml:space="preserve">.  </w:t>
      </w:r>
      <w:r>
        <w:t xml:space="preserve">Once data management skills become more natural, their benefit </w:t>
      </w:r>
      <w:r w:rsidR="008E5B58">
        <w:t xml:space="preserve">can be used on even the smallest of projects.  We’ve </w:t>
      </w:r>
      <w:r>
        <w:t>i</w:t>
      </w:r>
      <w:r w:rsidR="005D076C">
        <w:t>nstalled a local datab</w:t>
      </w:r>
      <w:r w:rsidR="008E5B58">
        <w:t xml:space="preserve">ase and imported our data for some smaller </w:t>
      </w:r>
      <w:r w:rsidR="005D076C">
        <w:t>one-time project</w:t>
      </w:r>
      <w:r w:rsidR="008E5B58">
        <w:t xml:space="preserve">s.  </w:t>
      </w:r>
    </w:p>
    <w:p w14:paraId="7CF85CAC" w14:textId="3097414A" w:rsidR="008E5B58" w:rsidRDefault="005D076C" w:rsidP="00DD3A7B">
      <w:pPr>
        <w:pStyle w:val="Para"/>
      </w:pPr>
      <w:r>
        <w:t xml:space="preserve">When we talk about data management skills, we naturally </w:t>
      </w:r>
      <w:r w:rsidR="00B07605">
        <w:t>focus in on</w:t>
      </w:r>
      <w:r>
        <w:t xml:space="preserve">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while writing code.  We may want to automate some integrity checking of data after any new import or conversion.  </w:t>
      </w:r>
    </w:p>
    <w:p w14:paraId="2E735EB9" w14:textId="4B7C7EE4"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D076C">
        <w:t xml:space="preserve">: a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191E8935" w:rsidR="00C62AC4" w:rsidRDefault="00847F64" w:rsidP="005A776C">
      <w:pPr>
        <w:pStyle w:val="Para"/>
      </w:pPr>
      <w:r>
        <w:lastRenderedPageBreak/>
        <w:t xml:space="preserve">With the fast-paced and passionate push of the current “data revolution” we definitely seeing the more </w:t>
      </w:r>
      <w:r w:rsidR="008E5B58">
        <w:t xml:space="preserve">emphasis on functionality </w:t>
      </w:r>
      <w:r>
        <w:t>and less on the security (though their security would still kick the security of the early UNIX systems).   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564C9EDB" w14:textId="30A0F916"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(did we go too far with that one?)  Statistics, despite classes with that general name is actually a collection of skills and focus areas (much like info</w:t>
      </w:r>
      <w:r w:rsidR="00866A63">
        <w:t>rmation</w:t>
      </w:r>
      <w:r w:rsidR="00E33C55">
        <w:t xml:space="preserve"> security </w:t>
      </w:r>
      <w:r w:rsidR="00861665">
        <w:t>is evolving into</w:t>
      </w:r>
      <w:r w:rsidR="00E33C55">
        <w:t xml:space="preserve"> multiple disciplines).  Statistics </w:t>
      </w:r>
      <w:r w:rsidR="00866A63">
        <w:t xml:space="preserve">has </w:t>
      </w:r>
      <w:r w:rsidR="00E33C55">
        <w:t xml:space="preserve">evolved </w:t>
      </w:r>
      <w:r w:rsidR="00866A63">
        <w:t xml:space="preserve">(and continues to evolve) </w:t>
      </w:r>
      <w:r w:rsidR="00E33C55">
        <w:t xml:space="preserve">to meet the deceptively simple-looking task of learning by observing and measuring, but </w:t>
      </w:r>
      <w:r w:rsidR="00861665">
        <w:t xml:space="preserve">that </w:t>
      </w:r>
      <w:r w:rsidR="00F63EEE">
        <w:t>turn</w:t>
      </w:r>
      <w:r w:rsidR="00F20D59">
        <w:t>s</w:t>
      </w:r>
      <w:r w:rsidR="00F63EEE">
        <w:t xml:space="preserve"> out to be</w:t>
      </w:r>
      <w:r w:rsidR="00F20D59">
        <w:t xml:space="preserve"> a pretty deep well to drink from.</w:t>
      </w:r>
      <w:r w:rsidR="00A156D9">
        <w:t xml:space="preserve"> </w:t>
      </w:r>
      <w:r w:rsidR="00F20D59">
        <w:t xml:space="preserve"> </w:t>
      </w:r>
      <w:r w:rsidR="00E33C55">
        <w:t>It’s now a multi-faceted profession that has touched most every field</w:t>
      </w:r>
      <w:r w:rsidR="00866A63">
        <w:t xml:space="preserve"> of science. </w:t>
      </w:r>
    </w:p>
    <w:p w14:paraId="42205268" w14:textId="1ED4A539" w:rsidR="008863FA" w:rsidRDefault="00866A63" w:rsidP="002C45D6">
      <w:pPr>
        <w:pStyle w:val="Para"/>
      </w:pPr>
      <w:r>
        <w:t>T</w:t>
      </w:r>
      <w:r w:rsidR="00302EF2">
        <w:t xml:space="preserve">here are a </w:t>
      </w:r>
      <w:r w:rsidR="004B5EE1">
        <w:t>few</w:t>
      </w:r>
      <w:r w:rsidR="00302EF2">
        <w:t xml:space="preserve"> reasons to learn more about </w:t>
      </w:r>
      <w:r>
        <w:t>working with data</w:t>
      </w:r>
      <w:r w:rsidR="00302EF2">
        <w:t xml:space="preserve">.  First, Even though data never lies, it is far too easy to </w:t>
      </w:r>
      <w:r w:rsidR="009D5D7C">
        <w:t>be tricked by the data</w:t>
      </w:r>
      <w:r w:rsidR="002C79A3">
        <w:t xml:space="preserve">.  </w:t>
      </w:r>
      <w:r>
        <w:t xml:space="preserve">We, as heuristic beings, are capable </w:t>
      </w:r>
      <w:r w:rsidR="009D5D7C">
        <w:t>of</w:t>
      </w:r>
      <w:r>
        <w:t xml:space="preserve"> pulling out patterns and meaning</w:t>
      </w:r>
      <w:r w:rsidR="009D5D7C">
        <w:t xml:space="preserve"> from a complicated environment.  Our ability to see subtle connections and patterns helps us 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collected can create </w:t>
      </w:r>
      <w:r w:rsidR="00861665">
        <w:t>deceptive</w:t>
      </w:r>
      <w:r w:rsidR="002C79A3">
        <w:t xml:space="preserve"> data.</w:t>
      </w:r>
      <w:r w:rsidR="009D5D7C">
        <w:t xml:space="preserve">  </w:t>
      </w:r>
      <w:r w:rsidR="00861665">
        <w:t xml:space="preserve">As an example, </w:t>
      </w:r>
      <w:r w:rsidR="00DF37C0">
        <w:t>asking 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 xml:space="preserve">rselves with like-minded people (we’ll talk about sample bias later on).  </w:t>
      </w:r>
      <w:r w:rsidR="004B5EE1">
        <w:t>Fina</w:t>
      </w:r>
      <w:r w:rsidR="008863FA">
        <w:t xml:space="preserve">lly, statistics can provide some </w:t>
      </w:r>
      <w:r w:rsidR="008863FA">
        <w:lastRenderedPageBreak/>
        <w:t xml:space="preserve">handy </w:t>
      </w:r>
      <w:r w:rsidR="00A856ED">
        <w:t>methods</w:t>
      </w:r>
      <w:r w:rsidR="008863FA">
        <w:t xml:space="preserve"> </w:t>
      </w:r>
      <w:r w:rsidR="004B5EE1">
        <w:t xml:space="preserve">for </w:t>
      </w:r>
      <w:r w:rsidR="008863FA">
        <w:t xml:space="preserve">extracting the story (or stories) from the data. </w:t>
      </w:r>
      <w:r w:rsidR="00A856ED">
        <w:t xml:space="preserve"> Statistical methods will help us uncover meaning that may be hidden to the naked </w:t>
      </w:r>
      <w:r w:rsidR="00F76149">
        <w:t xml:space="preserve">or untrained </w:t>
      </w:r>
      <w:r w:rsidR="00A856ED">
        <w:t xml:space="preserve">eye.   We go through a whole lot of trouble to collect and </w:t>
      </w:r>
      <w:r w:rsidR="00F76149">
        <w:t>prepare</w:t>
      </w:r>
      <w:r w:rsidR="00A856ED">
        <w:t xml:space="preserve"> the data, we want to be able to </w:t>
      </w:r>
      <w:r w:rsidR="00F76149">
        <w:t>learn</w:t>
      </w:r>
      <w:r w:rsidR="00A856ED">
        <w:t xml:space="preserve"> as much as we can from </w:t>
      </w:r>
      <w:r w:rsidR="00F76149">
        <w:t>the data</w:t>
      </w:r>
      <w:r w:rsidR="00A856ED">
        <w:t xml:space="preserve"> and </w:t>
      </w:r>
      <w:r w:rsidR="00F76149">
        <w:t>the field of statistics has evolved for that specific purpose</w:t>
      </w:r>
      <w:r w:rsidR="00A856ED">
        <w:t xml:space="preserve">. </w:t>
      </w:r>
    </w:p>
    <w:p w14:paraId="417A8564" w14:textId="4C5555E1" w:rsidR="00A156D9" w:rsidRDefault="00E132C2" w:rsidP="006F3597">
      <w:pPr>
        <w:pStyle w:val="Para"/>
      </w:pPr>
      <w:r>
        <w:t xml:space="preserve">Statistics is not just a collection of </w:t>
      </w:r>
      <w:proofErr w:type="gramStart"/>
      <w:r>
        <w:t>tools,</w:t>
      </w:r>
      <w:proofErr w:type="gramEnd"/>
      <w:r>
        <w:t xml:space="preserve"> it is a collection of toolboxes each with their own set of tools.  We can begi</w:t>
      </w:r>
      <w:r w:rsidR="007D20A0">
        <w:t>n with descriptive statistics, which attempt to simplify the data we collect into a few “descriptive” measurements of the whole.  Anytime we simplify something we lose detail and this is where visualization can really serve us well.  We could do descriptive visualizations that do not lose much detail and yet are accessible and meaningful.  Another challenge with descriptive statistics is it only describes the data we collect.  Inferential statistics helps us go beyond just describing our observations and enables us to make statements about a larger population given a smaller representative sample from that population.   With “representative” being a key word there, s</w:t>
      </w:r>
      <w:r w:rsidR="00A156D9">
        <w:t xml:space="preserve">tatistics will teach us about the “design of experiments” to </w:t>
      </w:r>
      <w:r w:rsidR="007D20A0">
        <w:t xml:space="preserve">help us </w:t>
      </w:r>
      <w:r w:rsidR="006F3597">
        <w:t xml:space="preserve">gather data correctly so we have </w:t>
      </w:r>
      <w:r w:rsidR="007D20A0">
        <w:t>confidence in the sample</w:t>
      </w:r>
      <w:r w:rsidR="006F3597">
        <w:t>s we gather</w:t>
      </w:r>
      <w:r w:rsidR="007D20A0">
        <w:t xml:space="preserve">. </w:t>
      </w:r>
      <w:r w:rsidR="006F3597">
        <w:t xml:space="preserve">  This book will focus on these topics, but beyond that we have </w:t>
      </w:r>
      <w:r w:rsidR="00A156D9">
        <w:t>two relatively new additions of data mining and machine learning.</w:t>
      </w:r>
      <w:r w:rsidR="0018694F">
        <w:t xml:space="preserve">  </w:t>
      </w:r>
      <w:r w:rsidR="006F3597">
        <w:t>A</w:t>
      </w:r>
      <w:r w:rsidR="0018694F">
        <w:t xml:space="preserve">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307CC665"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especially </w:t>
      </w:r>
      <w:r w:rsidR="006F54BB">
        <w:t>since</w:t>
      </w:r>
      <w:r w:rsidR="009916E8">
        <w:t xml:space="preserve"> we work with</w:t>
      </w:r>
      <w:r w:rsidR="00F9149D">
        <w:t>in</w:t>
      </w:r>
      <w:r w:rsidR="009916E8">
        <w:t xml:space="preserve"> networks of complex systems and an intelligent and adaptive adversary attempting to </w:t>
      </w:r>
      <w:r w:rsidR="00F76149">
        <w:t>bypass</w:t>
      </w:r>
      <w:r w:rsidR="00F9149D">
        <w:t xml:space="preserve"> our defenses</w:t>
      </w:r>
      <w:r w:rsidR="009916E8">
        <w:t xml:space="preserve">. </w:t>
      </w:r>
      <w:r w:rsidR="00F9149D">
        <w:t xml:space="preserve"> The best </w:t>
      </w:r>
      <w:r w:rsidR="006F54BB">
        <w:t>tools in the toolbox to limit the chance of an error in our complex environment are</w:t>
      </w:r>
      <w:r w:rsidR="00F9149D">
        <w:t xml:space="preserve"> the </w:t>
      </w:r>
      <w:r w:rsidR="00E067C1">
        <w:t xml:space="preserve">combination of experience and data.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091953BD" w:rsidR="00F9149D" w:rsidRDefault="00F9149D" w:rsidP="002C45D6">
      <w:pPr>
        <w:pStyle w:val="Para"/>
      </w:pPr>
      <w:r>
        <w:t>Having now built up statistics on a</w:t>
      </w:r>
      <w:r w:rsidR="00F65820">
        <w:t xml:space="preserve"> </w:t>
      </w:r>
      <w:r>
        <w:t xml:space="preserve">pedestal, </w:t>
      </w:r>
      <w:r w:rsidR="00F65820">
        <w:t xml:space="preserve">we should point out that </w:t>
      </w:r>
      <w:r>
        <w:t xml:space="preserve">we </w:t>
      </w:r>
      <w:proofErr w:type="gramStart"/>
      <w:r w:rsidR="00F65820">
        <w:t>can</w:t>
      </w:r>
      <w:proofErr w:type="gramEnd"/>
      <w:r>
        <w:t xml:space="preserve"> learn a lot from data without </w:t>
      </w:r>
      <w:r w:rsidR="00F65820">
        <w:t>advanced statistical techniques</w:t>
      </w:r>
      <w:r>
        <w:t xml:space="preserve">.  </w:t>
      </w:r>
      <w:r w:rsidR="006F54BB">
        <w:t>We briefly mentioned “descriptive visualization” above.  Looking around at many of visualizations out there, they are not built on complicated mathematics</w:t>
      </w:r>
      <w:r w:rsidR="00684B14">
        <w:t>, but are just describing some set of data</w:t>
      </w:r>
      <w:r w:rsidR="006F54BB">
        <w:t xml:space="preserve"> and showing the relationships </w:t>
      </w:r>
      <w:r w:rsidR="00684B14">
        <w:t>therein</w:t>
      </w:r>
      <w:r w:rsidR="006F54BB">
        <w:t xml:space="preserve">.  There is no doubt that we can improve </w:t>
      </w:r>
      <w:r w:rsidR="00684B14">
        <w:t xml:space="preserve">our ability to </w:t>
      </w:r>
      <w:r w:rsidR="00684B14">
        <w:lastRenderedPageBreak/>
        <w:t xml:space="preserve">secure our information assets </w:t>
      </w:r>
      <w:r w:rsidR="006F54BB">
        <w:t xml:space="preserve">with descriptive statistics and visualizations. </w:t>
      </w:r>
      <w:r w:rsidR="00684B14">
        <w:t xml:space="preserve"> </w:t>
      </w:r>
      <w:r w:rsidR="006F54BB">
        <w:t xml:space="preserve">   </w:t>
      </w:r>
      <w:r>
        <w:t xml:space="preserve">There are a whole slew of processes and tools out there designed to aggregate and visually </w:t>
      </w:r>
      <w:r w:rsidR="00F65820">
        <w:t>communicate the relationships and meaning of</w:t>
      </w:r>
      <w:r>
        <w:t xml:space="preserve"> categorical and quantitative data</w:t>
      </w:r>
      <w:r w:rsidR="00F65820">
        <w:t>.  All it takes is the patience to ask a question, gather the evidence, make sense of it and communicate it out</w:t>
      </w:r>
      <w:r>
        <w:t xml:space="preserve">. </w:t>
      </w:r>
    </w:p>
    <w:p w14:paraId="23D35C3C" w14:textId="0ADFE185" w:rsidR="001D3028" w:rsidRDefault="00202DF1" w:rsidP="001D3028">
      <w:pPr>
        <w:pStyle w:val="H3"/>
      </w:pPr>
      <w:r>
        <w:t xml:space="preserve">Visualization (a.k.a. </w:t>
      </w:r>
      <w:r w:rsidR="00FF3341">
        <w:t>Communication</w:t>
      </w:r>
      <w:r>
        <w:t>)</w:t>
      </w:r>
    </w:p>
    <w:p w14:paraId="3B9999F0" w14:textId="486D1CAB" w:rsidR="00164521" w:rsidRDefault="00F65820" w:rsidP="00B4074D">
      <w:pPr>
        <w:pStyle w:val="Para"/>
      </w:pPr>
      <w:r>
        <w:t>Speaking of communicating it out, 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 and let’s face it, these are quite ugly and we would not include these in our next presentation slide deck.  They serve to inform the analyst and t</w:t>
      </w:r>
      <w:r w:rsidR="00164521">
        <w:t xml:space="preserve">he R code to </w:t>
      </w:r>
      <w:r w:rsidR="008221B0">
        <w:t>read in the data, run a linear regression and generate the diagnostic plots is so unbelievably</w:t>
      </w:r>
      <w:r w:rsidR="00164521">
        <w:t xml:space="preserve"> </w:t>
      </w:r>
      <w:commentRangeStart w:id="21"/>
      <w:r w:rsidR="00164521">
        <w:t>simple</w:t>
      </w:r>
      <w:r w:rsidR="001963A2">
        <w:t xml:space="preserve"> (of course, after we have prepared all the data it’s simple), we</w:t>
      </w:r>
      <w:r w:rsidR="00164521">
        <w:t xml:space="preserve">’ll include </w:t>
      </w:r>
      <w:commentRangeEnd w:id="21"/>
      <w:r w:rsidR="008221B0">
        <w:rPr>
          <w:rStyle w:val="CommentReference"/>
          <w:snapToGrid/>
        </w:rPr>
        <w:commentReference w:id="21"/>
      </w:r>
      <w:r w:rsidR="00164521">
        <w:t>it here:</w:t>
      </w:r>
    </w:p>
    <w:p w14:paraId="40E1A7D4" w14:textId="77777777" w:rsidR="008221B0" w:rsidRPr="008221B0" w:rsidRDefault="008221B0" w:rsidP="008221B0">
      <w:pPr>
        <w:pStyle w:val="CodeScreen80"/>
      </w:pPr>
      <w:r w:rsidRPr="008221B0">
        <w:t xml:space="preserve"># read in "data frame" of Internet Users and Bot Infections </w:t>
      </w:r>
    </w:p>
    <w:p w14:paraId="2BF05013" w14:textId="14EED82F" w:rsidR="008221B0" w:rsidRPr="008221B0" w:rsidRDefault="008221B0" w:rsidP="008221B0">
      <w:pPr>
        <w:pStyle w:val="CodeScreen80"/>
      </w:pPr>
      <w:r w:rsidRPr="008221B0">
        <w:t>zeroaccess &lt;- read.csv("zerogeo.csv", header=T)</w:t>
      </w:r>
    </w:p>
    <w:p w14:paraId="3D3CBD7F" w14:textId="77777777" w:rsidR="008221B0" w:rsidRPr="008221B0" w:rsidRDefault="008221B0" w:rsidP="008221B0">
      <w:pPr>
        <w:pStyle w:val="CodeScreen80"/>
      </w:pPr>
    </w:p>
    <w:p w14:paraId="5E3E8DBF" w14:textId="77777777" w:rsidR="008221B0" w:rsidRPr="008221B0" w:rsidRDefault="008221B0" w:rsidP="008221B0">
      <w:pPr>
        <w:pStyle w:val="CodeScreen80"/>
      </w:pPr>
      <w:r w:rsidRPr="008221B0">
        <w:t># contains the data like this:</w:t>
      </w:r>
    </w:p>
    <w:p w14:paraId="20D0C5B6" w14:textId="77777777" w:rsidR="008221B0" w:rsidRPr="008221B0" w:rsidRDefault="008221B0" w:rsidP="008221B0">
      <w:pPr>
        <w:pStyle w:val="CodeScreen80"/>
      </w:pPr>
      <w:r w:rsidRPr="008221B0">
        <w:t xml:space="preserve">#  id       state population intUsers bots  </w:t>
      </w:r>
    </w:p>
    <w:p w14:paraId="043D8B1F" w14:textId="77777777" w:rsidR="008221B0" w:rsidRPr="008221B0" w:rsidRDefault="008221B0" w:rsidP="008221B0">
      <w:pPr>
        <w:pStyle w:val="CodeScreen80"/>
      </w:pPr>
      <w:r w:rsidRPr="008221B0">
        <w:t>#   4  California   37350092 29758896 3878</w:t>
      </w:r>
    </w:p>
    <w:p w14:paraId="480ED9FC" w14:textId="77777777" w:rsidR="008221B0" w:rsidRPr="008221B0" w:rsidRDefault="008221B0" w:rsidP="008221B0">
      <w:pPr>
        <w:pStyle w:val="CodeScreen80"/>
      </w:pPr>
      <w:r w:rsidRPr="008221B0">
        <w:t>#  31    New York   19746813 16091772 3856</w:t>
      </w:r>
    </w:p>
    <w:p w14:paraId="7CCD7B73" w14:textId="77777777" w:rsidR="008221B0" w:rsidRPr="008221B0" w:rsidRDefault="008221B0" w:rsidP="008221B0">
      <w:pPr>
        <w:pStyle w:val="CodeScreen80"/>
      </w:pPr>
      <w:r w:rsidRPr="008221B0">
        <w:t>#  34        Ohio   11663946  8949773 2581</w:t>
      </w:r>
    </w:p>
    <w:p w14:paraId="7205E1FC" w14:textId="77777777" w:rsidR="008221B0" w:rsidRPr="008221B0" w:rsidRDefault="008221B0" w:rsidP="008221B0">
      <w:pPr>
        <w:pStyle w:val="CodeScreen80"/>
      </w:pPr>
    </w:p>
    <w:p w14:paraId="66BB8073" w14:textId="77777777" w:rsidR="008221B0" w:rsidRPr="008221B0" w:rsidRDefault="008221B0" w:rsidP="008221B0">
      <w:pPr>
        <w:pStyle w:val="CodeScreen80"/>
      </w:pPr>
      <w:r w:rsidRPr="008221B0">
        <w:t># run linear regression on internet users to bot infections</w:t>
      </w:r>
    </w:p>
    <w:p w14:paraId="423B9804" w14:textId="77777777" w:rsidR="008221B0" w:rsidRPr="008221B0" w:rsidRDefault="008221B0" w:rsidP="008221B0">
      <w:pPr>
        <w:pStyle w:val="CodeScreen80"/>
      </w:pPr>
      <w:r w:rsidRPr="008221B0">
        <w:t>users &lt;- lm(zeroaccess$bots~zeroaccess$intUsers)</w:t>
      </w:r>
    </w:p>
    <w:p w14:paraId="03439BF0" w14:textId="77777777" w:rsidR="008221B0" w:rsidRPr="008221B0" w:rsidRDefault="008221B0" w:rsidP="008221B0">
      <w:pPr>
        <w:pStyle w:val="CodeScreen80"/>
      </w:pPr>
    </w:p>
    <w:p w14:paraId="53C1E86E" w14:textId="75A7EDB6" w:rsidR="008221B0" w:rsidRPr="008221B0" w:rsidRDefault="008221B0" w:rsidP="008221B0">
      <w:pPr>
        <w:pStyle w:val="CodeScreen80"/>
      </w:pPr>
      <w:r w:rsidRPr="008221B0">
        <w:t xml:space="preserve"># set </w:t>
      </w:r>
      <w:r>
        <w:t>the graph to be 2</w:t>
      </w:r>
      <w:r w:rsidRPr="008221B0">
        <w:t xml:space="preserve">x2 </w:t>
      </w:r>
    </w:p>
    <w:p w14:paraId="50FE9E2D" w14:textId="77777777" w:rsidR="008221B0" w:rsidRPr="008221B0" w:rsidRDefault="008221B0" w:rsidP="008221B0">
      <w:pPr>
        <w:pStyle w:val="CodeScreen80"/>
      </w:pPr>
      <w:r w:rsidRPr="008221B0">
        <w:t>par(mfrow=c(2,2))</w:t>
      </w:r>
    </w:p>
    <w:p w14:paraId="53070980" w14:textId="77777777" w:rsidR="008221B0" w:rsidRPr="008221B0" w:rsidRDefault="008221B0" w:rsidP="008221B0">
      <w:pPr>
        <w:pStyle w:val="CodeScreen80"/>
      </w:pPr>
    </w:p>
    <w:p w14:paraId="50045595" w14:textId="77777777" w:rsidR="008221B0" w:rsidRPr="008221B0" w:rsidRDefault="008221B0" w:rsidP="008221B0">
      <w:pPr>
        <w:pStyle w:val="CodeScreen80"/>
      </w:pPr>
      <w:r w:rsidRPr="008221B0">
        <w:t># plot it</w:t>
      </w:r>
    </w:p>
    <w:p w14:paraId="5154060D" w14:textId="77777777" w:rsidR="008221B0" w:rsidRPr="008221B0" w:rsidRDefault="008221B0" w:rsidP="008221B0">
      <w:pPr>
        <w:pStyle w:val="CodeScreen80"/>
      </w:pPr>
      <w:r w:rsidRPr="008221B0">
        <w:t>plot(users)</w:t>
      </w:r>
    </w:p>
    <w:p w14:paraId="7094E1B8" w14:textId="77777777" w:rsidR="0099777C" w:rsidRPr="0099777C" w:rsidRDefault="0099777C" w:rsidP="0099777C">
      <w:pPr>
        <w:rPr>
          <w:snapToGrid w:val="0"/>
          <w:sz w:val="26"/>
          <w:szCs w:val="20"/>
        </w:rPr>
      </w:pPr>
    </w:p>
    <w:p w14:paraId="72684F69" w14:textId="5858CD75" w:rsidR="008221B0" w:rsidRDefault="008221B0" w:rsidP="008221B0">
      <w:pPr>
        <w:pStyle w:val="Slug"/>
        <w:rPr>
          <w:snapToGrid w:val="0"/>
        </w:rPr>
      </w:pPr>
      <w:r>
        <w:rPr>
          <w:snapToGrid w:val="0"/>
        </w:rPr>
        <w:t xml:space="preserve">Figure 2.2 </w:t>
      </w:r>
      <w:commentRangeStart w:id="22"/>
      <w:r>
        <w:rPr>
          <w:snapToGrid w:val="0"/>
        </w:rPr>
        <w:t xml:space="preserve">Diagnostic </w:t>
      </w:r>
      <w:commentRangeEnd w:id="22"/>
      <w:r w:rsidR="00070174">
        <w:rPr>
          <w:rStyle w:val="CommentReference"/>
          <w:rFonts w:ascii="Times New Roman" w:hAnsi="Times New Roman"/>
          <w:b w:val="0"/>
        </w:rPr>
        <w:commentReference w:id="22"/>
      </w:r>
      <w:r>
        <w:rPr>
          <w:snapToGrid w:val="0"/>
        </w:rPr>
        <w:t>plots for regression model of bot infections to Internet users</w:t>
      </w:r>
      <w:r>
        <w:rPr>
          <w:snapToGrid w:val="0"/>
        </w:rPr>
        <w:tab/>
        <w:t xml:space="preserve">[FILENAME </w:t>
      </w:r>
      <w:r w:rsidRPr="008221B0">
        <w:rPr>
          <w:snapToGrid w:val="0"/>
        </w:rPr>
        <w:t>793725c02f002</w:t>
      </w:r>
      <w:r>
        <w:rPr>
          <w:snapToGrid w:val="0"/>
        </w:rPr>
        <w:t>]</w:t>
      </w:r>
    </w:p>
    <w:p w14:paraId="56B852A0" w14:textId="467CAC09" w:rsidR="00070174" w:rsidRDefault="008221B0" w:rsidP="00B76CEC">
      <w:pPr>
        <w:pStyle w:val="Para"/>
      </w:pPr>
      <w:r>
        <w:t xml:space="preserve">These graphs are generated as a way to understand certain relationships and attributes of the model, but </w:t>
      </w:r>
      <w:r w:rsidR="001963A2">
        <w:t>these graphics raise some eyebrows around entries 4</w:t>
      </w:r>
      <w:r>
        <w:t xml:space="preserve">, 31 and 34 </w:t>
      </w:r>
      <w:r w:rsidR="001963A2">
        <w:t>(</w:t>
      </w:r>
      <w:r>
        <w:t>California, New Yo</w:t>
      </w:r>
      <w:r w:rsidR="001963A2">
        <w:t>rk and Ohio respectively), but especially that fourth entry.  This may</w:t>
      </w:r>
      <w:r w:rsidR="00070174">
        <w:t xml:space="preserve"> indicate any number of things, but figure 2.2 is just an example of </w:t>
      </w:r>
      <w:r w:rsidR="00B4074D">
        <w:t>creating</w:t>
      </w:r>
      <w:r w:rsidR="00070174">
        <w:t xml:space="preserve"> </w:t>
      </w:r>
      <w:r w:rsidR="00B4074D">
        <w:t xml:space="preserve">visualizations for the purpose of analysis and </w:t>
      </w:r>
      <w:r w:rsidR="00FE74FC">
        <w:t>not for an external audience</w:t>
      </w:r>
      <w:r w:rsidR="00B4074D">
        <w:t xml:space="preserve">.   </w:t>
      </w:r>
      <w:r w:rsidR="00B4074D">
        <w:lastRenderedPageBreak/>
        <w:t xml:space="preserve">We will use </w:t>
      </w:r>
      <w:r w:rsidR="00D70930">
        <w:t>this type of visual</w:t>
      </w:r>
      <w:r w:rsidR="00B4074D">
        <w:t xml:space="preserve"> to </w:t>
      </w:r>
      <w:r w:rsidR="00070174">
        <w:t xml:space="preserve">see into the data to detect anomalies, relationships or other aspects of the data for the purpose of understanding it during the analysis.  Very little effort is spent on making these pretty or presentable since they are </w:t>
      </w:r>
      <w:r w:rsidR="00FA71A7">
        <w:t xml:space="preserve">meant to be </w:t>
      </w:r>
      <w:r w:rsidR="00B4074D">
        <w:t xml:space="preserve">a part </w:t>
      </w:r>
      <w:r w:rsidR="00FA71A7">
        <w:t>of the analysis, not the result.</w:t>
      </w:r>
    </w:p>
    <w:p w14:paraId="4581B0F1" w14:textId="410F5DD4" w:rsidR="008221B0" w:rsidRDefault="00B4074D" w:rsidP="00B76CEC">
      <w:pPr>
        <w:pStyle w:val="Para"/>
      </w:pPr>
      <w:r>
        <w:t xml:space="preserve">The other type of </w:t>
      </w:r>
      <w:r w:rsidR="00070174">
        <w:t xml:space="preserve">visualization exists to </w:t>
      </w:r>
      <w:r w:rsidR="00070174" w:rsidRPr="00B4074D">
        <w:t>explain</w:t>
      </w:r>
      <w:r w:rsidR="00070174">
        <w:t xml:space="preserve"> the data or results of an analysis to others.  These are typically </w:t>
      </w:r>
      <w:r>
        <w:t xml:space="preserve">much prettier as </w:t>
      </w:r>
      <w:r w:rsidR="00B82691">
        <w:t xml:space="preserve">we are producing these visuals </w:t>
      </w:r>
      <w:r w:rsidR="00FE74FC">
        <w:t>as a communication tool.</w:t>
      </w:r>
    </w:p>
    <w:p w14:paraId="46265B35" w14:textId="69F64923" w:rsidR="00B4074D" w:rsidRDefault="00B4074D" w:rsidP="00B76CEC">
      <w:pPr>
        <w:pStyle w:val="Para"/>
      </w:pPr>
      <w:r w:rsidRPr="00B4074D">
        <w:rPr>
          <w:highlight w:val="yellow"/>
        </w:rPr>
        <w:t>INSERT MAP of ZERO ACCESS INTERNET USERS HERE?</w:t>
      </w:r>
    </w:p>
    <w:p w14:paraId="3E081199" w14:textId="2F8E48FF" w:rsidR="00EF5BD2" w:rsidRDefault="00FA71A7" w:rsidP="00B76CEC">
      <w:pPr>
        <w:pStyle w:val="Para"/>
      </w:pPr>
      <w:r>
        <w:t>Once last bit worth talking about, and that is the power of stories.  There is a meme in data visualization stories that our graphics should tell a story.  A</w:t>
      </w:r>
      <w:r w:rsidR="00F65820">
        <w:t xml:space="preserve">nyone </w:t>
      </w:r>
      <w:r>
        <w:t>blessed with the gift of the gab</w:t>
      </w:r>
      <w:r w:rsidR="00F65820">
        <w:t xml:space="preserve"> will be able to espouse on the power of a good story.  </w:t>
      </w:r>
      <w:r>
        <w:t xml:space="preserve">Stories provide context and a narrative that can personalize the message.  </w:t>
      </w:r>
      <w:r w:rsidR="00F65820">
        <w:t xml:space="preserve">Stories can touch our deepest held beliefs or inspire us into action.  When </w:t>
      </w:r>
      <w:r>
        <w:t>we create</w:t>
      </w:r>
      <w:r w:rsidR="00F65820">
        <w:t xml:space="preserve"> </w:t>
      </w:r>
      <w:r>
        <w:t>visuals that tell a story, and that story is based the e</w:t>
      </w:r>
      <w:r w:rsidR="00F65820">
        <w:t>v</w:t>
      </w:r>
      <w:r>
        <w:t xml:space="preserve">idence we’ve discovered in the data, we can create a message that is interesting, meaningful and memorable.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432EB48D" w:rsidR="006E70A4" w:rsidRPr="000E21AF" w:rsidRDefault="006E41CA" w:rsidP="0006776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 xml:space="preserve">Just jumping in and grabbing data is </w:t>
      </w:r>
      <w:r w:rsidR="00E00292">
        <w:lastRenderedPageBreak/>
        <w:t>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well thought out </w:t>
      </w:r>
      <w:commentRangeStart w:id="23"/>
      <w:r w:rsidR="00E00292" w:rsidRPr="00E00292">
        <w:rPr>
          <w:b/>
        </w:rPr>
        <w:t>research questions</w:t>
      </w:r>
      <w:commentRangeEnd w:id="23"/>
      <w:r w:rsidR="006E70A4">
        <w:rPr>
          <w:rStyle w:val="CommentReference"/>
          <w:snapToGrid/>
        </w:rPr>
        <w:commentReference w:id="23"/>
      </w:r>
      <w:r w:rsidR="00E00292">
        <w:t xml:space="preserve">.  </w:t>
      </w:r>
      <w:r w:rsidR="00F823BA">
        <w:t xml:space="preserve">A well-prepared research question may be one of the biggest </w:t>
      </w:r>
      <w:r w:rsidR="00067767">
        <w:t>pitfalls in data analysis as many efforts skip this step.</w:t>
      </w:r>
      <w:r w:rsidR="00F823BA">
        <w:t xml:space="preserve">  </w:t>
      </w:r>
      <w:r w:rsidR="00067767">
        <w:t xml:space="preserve">With one or more well-formed </w:t>
      </w:r>
      <w:r w:rsidR="00E00292">
        <w:t>research question</w:t>
      </w:r>
      <w:r w:rsidR="00067767">
        <w:t>s</w:t>
      </w:r>
      <w:r w:rsidR="00E00292">
        <w:t xml:space="preserve">,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067767">
        <w:t xml:space="preserve"> process and then </w:t>
      </w:r>
      <w:r w:rsidR="00151E93">
        <w:t xml:space="preserve">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r w:rsidR="000E21AF">
        <w:t xml:space="preserve">with each </w:t>
      </w:r>
      <w:r w:rsidR="00067767">
        <w:t>analysis effort</w:t>
      </w:r>
      <w:r w:rsidR="000E21AF">
        <w:t>.</w:t>
      </w:r>
    </w:p>
    <w:p w14:paraId="35437673" w14:textId="1201EE2A" w:rsidR="000718EF" w:rsidRPr="000718EF" w:rsidRDefault="00EE6817" w:rsidP="00382A00">
      <w:pPr>
        <w:pStyle w:val="Para"/>
      </w:pPr>
      <w:commentRangeStart w:id="24"/>
      <w:r>
        <w:t>Remember</w:t>
      </w:r>
      <w:commentRangeEnd w:id="24"/>
      <w:r w:rsidR="00B577CF">
        <w:rPr>
          <w:rStyle w:val="CommentReference"/>
          <w:snapToGrid/>
        </w:rPr>
        <w:commentReference w:id="24"/>
      </w:r>
      <w:r>
        <w:t>, the purpose of data collection is to learn from our environment and that can be done with or without data with varying degrees of success.  At some level each of these stages will always be done.  For example,</w:t>
      </w:r>
      <w:r w:rsidR="000718EF">
        <w:t xml:space="preserve"> </w:t>
      </w:r>
      <w:r w:rsidR="00067767">
        <w:t xml:space="preserve">think of the </w:t>
      </w:r>
      <w:r w:rsidR="000718EF">
        <w:t xml:space="preserve">largest breach you can </w:t>
      </w:r>
      <w:r w:rsidR="00067767">
        <w:t xml:space="preserve">remember. </w:t>
      </w:r>
      <w:r w:rsidR="00382A00">
        <w:t xml:space="preserve"> Most security professionals know these stores and can relate them as supporting points.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w:t>
      </w:r>
      <w:r w:rsidR="00382A00">
        <w:t>is a mental operation</w:t>
      </w:r>
      <w:r>
        <w:t xml:space="preserve"> where we attempt</w:t>
      </w:r>
      <w:r w:rsidR="00382A00">
        <w:t xml:space="preserve"> to logically line up the facts.  For the analysis, we mentally compare and correlate the stories to our own environment.  The result is conclusions that emphasize the emotional and favor the simple.  </w:t>
      </w:r>
      <w:r w:rsidR="00067767">
        <w:t xml:space="preserve">Framing </w:t>
      </w:r>
      <w:r w:rsidR="00382A00">
        <w:t xml:space="preserve">famous breach </w:t>
      </w:r>
      <w:r w:rsidR="00067767">
        <w:t>events like an analysis effort, we c</w:t>
      </w:r>
      <w:r w:rsidR="00382A00">
        <w:t xml:space="preserve">an see how it may be easy to arrive at some spurious conclusions and </w:t>
      </w:r>
      <w:r w:rsidR="00067767">
        <w:t>e</w:t>
      </w:r>
      <w:r w:rsidR="00382A00">
        <w:t>ither over-react or under-react to the data.</w:t>
      </w:r>
      <w:r w:rsidR="003A0A5D">
        <w:t xml:space="preserve">  While the “gut-feel” approach serves us well on a daily basis,</w:t>
      </w:r>
      <w:r>
        <w:t xml:space="preserve"> there is a </w:t>
      </w:r>
      <w:r w:rsidR="003A0A5D">
        <w:t xml:space="preserve">point where our ability to accurately see the patterns and pull meaning </w:t>
      </w:r>
      <w:r w:rsidR="00382A00">
        <w:t>is</w:t>
      </w:r>
      <w:r w:rsidR="003A0A5D">
        <w:t xml:space="preserve"> corrupted by </w:t>
      </w:r>
      <w:r w:rsidR="00382A00">
        <w:t xml:space="preserve">the </w:t>
      </w:r>
      <w:r w:rsidR="003A0A5D">
        <w:t>complexity</w:t>
      </w:r>
      <w:r w:rsidR="00382A00">
        <w:t xml:space="preserve"> of the event</w:t>
      </w:r>
      <w:r w:rsidR="003A0A5D">
        <w:t xml:space="preserve">. </w:t>
      </w:r>
      <w:r w:rsidR="00DF201F">
        <w:t xml:space="preserve"> C</w:t>
      </w:r>
      <w:r w:rsidR="003A0A5D">
        <w:t>omplexity will silently</w:t>
      </w:r>
      <w:r w:rsidR="00DF201F">
        <w:t xml:space="preserve"> overtake</w:t>
      </w:r>
      <w:r w:rsidR="00382A00">
        <w:t xml:space="preserve"> our intuition and leave us drawing overly </w:t>
      </w:r>
      <w:r w:rsidR="00DF201F">
        <w:t>simplified conclusions or worse, conclusions that are completely wrong.</w:t>
      </w:r>
      <w:r w:rsidR="003A0A5D">
        <w:t xml:space="preserve"> </w:t>
      </w:r>
      <w:r w:rsidR="00382A00">
        <w:t xml:space="preserve"> These are good examples that stories are powerful tools and are often no match for </w:t>
      </w:r>
      <w:proofErr w:type="spellStart"/>
      <w:r w:rsidR="00382A00">
        <w:t>rigours</w:t>
      </w:r>
      <w:proofErr w:type="spellEnd"/>
      <w:r w:rsidR="00382A00">
        <w:t xml:space="preserve"> data collection and analysis.</w:t>
      </w:r>
    </w:p>
    <w:p w14:paraId="3156F778" w14:textId="381BCB0B" w:rsidR="00F823BA" w:rsidRDefault="006E70A4" w:rsidP="00554405">
      <w:pPr>
        <w:pStyle w:val="H2"/>
      </w:pPr>
      <w:r>
        <w:t xml:space="preserve">Preparing the </w:t>
      </w:r>
      <w:commentRangeStart w:id="25"/>
      <w:r>
        <w:t>Research Question</w:t>
      </w:r>
      <w:commentRangeEnd w:id="25"/>
      <w:r w:rsidR="006F7C3B">
        <w:rPr>
          <w:rStyle w:val="CommentReference"/>
          <w:rFonts w:ascii="Times New Roman" w:hAnsi="Times New Roman"/>
          <w:b w:val="0"/>
          <w:snapToGrid/>
        </w:rPr>
        <w:commentReference w:id="25"/>
      </w:r>
    </w:p>
    <w:p w14:paraId="75FD5E8E" w14:textId="5847FFA6"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 xml:space="preserve">Plus, by spending the time to form a good research question, we may also think </w:t>
      </w:r>
      <w:r w:rsidR="005235A4">
        <w:lastRenderedPageBreak/>
        <w:t xml:space="preserve">through </w:t>
      </w:r>
      <w:r w:rsidR="00545868">
        <w:t xml:space="preserve">and prepare for </w:t>
      </w:r>
      <w:r w:rsidR="005235A4">
        <w:t>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4F043789"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E13529">
        <w:t xml:space="preserve"> Outcomes like figure 2.1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157CA4FA"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w:t>
      </w:r>
      <w:r w:rsidR="003C47EC">
        <w:rPr>
          <w:rFonts w:ascii="Helvetica" w:eastAsiaTheme="minorEastAsia" w:hAnsi="Helvetica" w:cs="Helvetica"/>
          <w:sz w:val="26"/>
          <w:szCs w:val="26"/>
        </w:rPr>
        <w:t>793725c02f001</w:t>
      </w:r>
      <w:r>
        <w:t>]</w:t>
      </w:r>
    </w:p>
    <w:p w14:paraId="50BAC533" w14:textId="11B6943F" w:rsidR="00163060" w:rsidRDefault="003F0A02" w:rsidP="00E13529">
      <w:pPr>
        <w:pStyle w:val="Para"/>
      </w:pPr>
      <w:r>
        <w:t>But we are also in a unique position as information security practitioners</w:t>
      </w:r>
      <w:r w:rsidR="00133855">
        <w:t xml:space="preserve"> to build for future data analysis</w:t>
      </w:r>
      <w:r>
        <w:t xml:space="preserve">.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2B24C073"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w:t>
      </w:r>
      <w:proofErr w:type="gramStart"/>
      <w:r w:rsidR="003F0A02">
        <w:t>blocked,</w:t>
      </w:r>
      <w:proofErr w:type="gramEnd"/>
      <w:r w:rsidR="003F0A02">
        <w:t xml:space="preserve"> whatever that number is it will have no contextual meaning</w:t>
      </w:r>
      <w:r w:rsidR="00133855">
        <w:t xml:space="preserve"> (nobody can internalize the difference between ten-thousand or twelve- thousand spam emails)</w:t>
      </w:r>
      <w:r w:rsidR="003F0A02">
        <w:t xml:space="preserve">.  What we want to know is why kind of an impact </w:t>
      </w:r>
      <w:proofErr w:type="gramStart"/>
      <w:r w:rsidR="003F0A02">
        <w:lastRenderedPageBreak/>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0C0DCD77"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26"/>
      <w:r>
        <w:t>running a short study</w:t>
      </w:r>
      <w:commentRangeEnd w:id="26"/>
      <w:r>
        <w:rPr>
          <w:rStyle w:val="CommentReference"/>
          <w:snapToGrid/>
        </w:rPr>
        <w:commentReference w:id="26"/>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we’ve identified what analysis would be useful, not what type of data would be useful to analyze.</w:t>
      </w:r>
    </w:p>
    <w:p w14:paraId="1CDE93FA" w14:textId="21DFAE12" w:rsidR="00554405" w:rsidRDefault="00554405" w:rsidP="00554405">
      <w:pPr>
        <w:pStyle w:val="H3"/>
      </w:pPr>
      <w:r>
        <w:t>Steps to Creating a Good Research Question</w:t>
      </w:r>
    </w:p>
    <w:p w14:paraId="4EACFB6A" w14:textId="7B66AEFF" w:rsidR="00F90B14" w:rsidRDefault="00133855" w:rsidP="00E13529">
      <w:pPr>
        <w:pStyle w:val="Para"/>
      </w:pPr>
      <w:r>
        <w:t>Creating a good research question is relatively straight forward</w:t>
      </w:r>
      <w:r w:rsidR="002A7223">
        <w:t xml:space="preserve">, but requires a bit of discipline.  </w:t>
      </w:r>
      <w:r w:rsidR="006F4A9E">
        <w:t xml:space="preserve">According to </w:t>
      </w:r>
      <w:proofErr w:type="spellStart"/>
      <w:r w:rsidR="006F4A9E">
        <w:t>Lipowski</w:t>
      </w:r>
      <w:proofErr w:type="spellEnd"/>
      <w:r w:rsidR="006F4A9E">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E4DAA7E"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 xml:space="preserve">If we go back to the spam example, maybe we realized the spam filter hasn’t been updated in a number of years, or we are seeing more spam in our own inbox then we’d like.  We want to leave the field wide-open at </w:t>
      </w:r>
      <w:r w:rsidR="00C54698">
        <w:lastRenderedPageBreak/>
        <w:t>this point and not start with any given data in mind (though see the section below on exploratory data analysis).</w:t>
      </w:r>
      <w:r w:rsidR="002A7223">
        <w:t xml:space="preserve">  Otherwise we end back up at </w:t>
      </w:r>
      <w:r w:rsidR="00C54698" w:rsidRPr="002A7223">
        <w:rPr>
          <w:highlight w:val="yellow"/>
        </w:rPr>
        <w:t>Figure 2.1</w:t>
      </w:r>
      <w:r w:rsidR="00C54698">
        <w:t xml:space="preserve">.  </w:t>
      </w:r>
      <w:r w:rsidR="002A7223">
        <w:t>Once</w:t>
      </w:r>
      <w:r w:rsidR="00C54698">
        <w:t xml:space="preserve"> we took the time to develop a </w:t>
      </w:r>
      <w:r w:rsidR="002A7223">
        <w:t xml:space="preserve">good </w:t>
      </w:r>
      <w:r w:rsidR="00C54698">
        <w:t>research question</w:t>
      </w:r>
      <w:r w:rsidR="002A7223">
        <w:t xml:space="preserve">, it was obvious that the data we had was not the data we needed to answer the question we need answered. </w:t>
      </w:r>
      <w:r w:rsidR="00976BAB">
        <w:t xml:space="preserve">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r w:rsidR="002A7223">
        <w:t xml:space="preserve"> or in the case of information security we may have many questions here that begin “how much risk…”</w:t>
      </w:r>
    </w:p>
    <w:p w14:paraId="200E049B" w14:textId="4BA61F32"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xml:space="preserve">).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27"/>
      <w:r w:rsidR="009A150E">
        <w:rPr>
          <w:bCs/>
        </w:rPr>
        <w:t xml:space="preserve">We </w:t>
      </w:r>
      <w:r w:rsidR="00737B45">
        <w:rPr>
          <w:bCs/>
        </w:rPr>
        <w:t>should not</w:t>
      </w:r>
      <w:r w:rsidR="009A150E">
        <w:rPr>
          <w:bCs/>
        </w:rPr>
        <w:t xml:space="preserve"> spend our time seeking </w:t>
      </w:r>
      <w:r w:rsidR="00062E1A">
        <w:rPr>
          <w:bCs/>
        </w:rPr>
        <w:t>the right data to analyze;</w:t>
      </w:r>
      <w:r w:rsidR="009A150E">
        <w:rPr>
          <w:bCs/>
        </w:rPr>
        <w:t xml:space="preserve"> we </w:t>
      </w:r>
      <w:r w:rsidR="00737B45">
        <w:rPr>
          <w:bCs/>
        </w:rPr>
        <w:t>should spend</w:t>
      </w:r>
      <w:r w:rsidR="009A150E">
        <w:rPr>
          <w:bCs/>
        </w:rPr>
        <w:t xml:space="preserve"> our time seeking the right</w:t>
      </w:r>
      <w:r w:rsidR="00062E1A">
        <w:rPr>
          <w:bCs/>
        </w:rPr>
        <w:t xml:space="preserve"> questions to answer</w:t>
      </w:r>
      <w:r w:rsidR="009A150E">
        <w:rPr>
          <w:bCs/>
        </w:rPr>
        <w:t>.</w:t>
      </w:r>
      <w:r w:rsidR="00062E1A">
        <w:rPr>
          <w:bCs/>
        </w:rPr>
        <w:t xml:space="preserve"> </w:t>
      </w:r>
      <w:commentRangeEnd w:id="27"/>
      <w:r w:rsidR="00EB7FE9">
        <w:rPr>
          <w:rStyle w:val="CommentReference"/>
          <w:snapToGrid/>
        </w:rPr>
        <w:commentReference w:id="27"/>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t>
      </w:r>
      <w:r w:rsidR="0095128D">
        <w:rPr>
          <w:bCs/>
        </w:rPr>
        <w:lastRenderedPageBreak/>
        <w:t xml:space="preserve">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5"/>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w:t>
      </w:r>
      <w:r>
        <w:lastRenderedPageBreak/>
        <w:t xml:space="preserve">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32FC970A" w14:textId="77777777" w:rsidR="00273B70" w:rsidRPr="000B5007" w:rsidRDefault="00273B70" w:rsidP="00273B70">
      <w:pPr>
        <w:pStyle w:val="H4"/>
      </w:pPr>
      <w:r>
        <w:t>On Data Collection</w:t>
      </w:r>
    </w:p>
    <w:p w14:paraId="1F3B17B4" w14:textId="77777777" w:rsidR="00273B70" w:rsidRDefault="00273B70" w:rsidP="00273B70">
      <w:pPr>
        <w:pStyle w:val="Para"/>
      </w:pPr>
      <w:r>
        <w:t>Sometimes data collection is sometimes relatively straightforward, perhaps we’ve created a repository of data sources and we can just tap into them, or we know it’s sitting in some log files, or an existing database and all we have to do is grab it.  Other times, we may have to create a process to begin collecting data within an application or system.  Or perhaps we need to put together a survey to extract data from people.  How the data is collected is quite important as it often may set limits on</w:t>
      </w:r>
      <w:r w:rsidRPr="00737B45">
        <w:t xml:space="preserve"> what </w:t>
      </w:r>
      <w:r>
        <w:t xml:space="preserve">we can do with (or infer from) the data.  </w:t>
      </w:r>
    </w:p>
    <w:p w14:paraId="3909094A" w14:textId="77777777" w:rsidR="00273B70" w:rsidRDefault="00273B70" w:rsidP="00273B70">
      <w:pPr>
        <w:pStyle w:val="Para"/>
      </w:pPr>
      <w:r>
        <w:t xml:space="preserve">For example, if we really did want to know (for some strange reason), the proportion of spam emails we block that offer discount prescription drugs we can grab the logs of the spam filter and count up all of the blocked spam (known as the </w:t>
      </w:r>
      <w:r w:rsidRPr="00E95CC3">
        <w:rPr>
          <w:i/>
        </w:rPr>
        <w:t>population</w:t>
      </w:r>
      <w:r>
        <w:t xml:space="preserve">) </w:t>
      </w:r>
      <w:r w:rsidRPr="00E95CC3">
        <w:t>and</w:t>
      </w:r>
      <w:r>
        <w:t xml:space="preserve"> then count how many were in the prescription drug category.  This method allows us to count and </w:t>
      </w:r>
      <w:r>
        <w:rPr>
          <w:i/>
        </w:rPr>
        <w:t xml:space="preserve">describe </w:t>
      </w:r>
      <w:r>
        <w:t>what we have observed (</w:t>
      </w:r>
      <w:r>
        <w:rPr>
          <w:i/>
        </w:rPr>
        <w:t>descriptive statistics is discussed in chapter 4)</w:t>
      </w:r>
      <w:r>
        <w:t xml:space="preserve">.  But what if we wanted to estimate the proportion of prescription drug spam on the Internet as whole?  Could we infer that by looking at just our spam data?  </w:t>
      </w:r>
    </w:p>
    <w:p w14:paraId="2AB63EDD" w14:textId="77777777" w:rsidR="00273B70" w:rsidRDefault="00273B70" w:rsidP="00273B70">
      <w:pPr>
        <w:pStyle w:val="Para"/>
      </w:pPr>
      <w:r>
        <w:t xml:space="preserve">To look at answering that, let’s return to the research question we formed in the last section, “How much time do employees spend on spam that is not blocked by the spam filter?”  It is infeasible to record all the time each employee spends dealing with spam, just as it is infeasible to count all the email on the Internet.  But what if we picked out just a handful of employees and understood the time they spend dealing with spam?  Would that help us get close to answering our research question?  Even though the answer to that question is “yes”, we have to append a whole slew of qualifications on it.  This is where one aspect of statistics can help and the key phrase is “design of experiments”.  We have our friend from Chapter 1, R. A. Fisher to thank for much of our knowledge in this area who wrote a book on this topic in 1935 (appropriately titled “The design of </w:t>
      </w:r>
      <w:r>
        <w:lastRenderedPageBreak/>
        <w:t>experiments”).  This work gave birth to many of the research tactics used across most every scientific field of study.</w:t>
      </w:r>
    </w:p>
    <w:p w14:paraId="2C967C1A" w14:textId="77777777" w:rsidR="00273B70" w:rsidRDefault="00273B70" w:rsidP="00273B70">
      <w:pPr>
        <w:pStyle w:val="Para"/>
      </w:pPr>
      <w:r>
        <w:t xml:space="preserve">Back to our problem though, if we can’t grab all the data, we want to grab data from a sample that is </w:t>
      </w:r>
      <w:r>
        <w:rPr>
          <w:i/>
        </w:rPr>
        <w:t>representative</w:t>
      </w:r>
      <w:r>
        <w:t xml:space="preserve"> of the larger population.  We will talk about how this works in chapter 5.  For now, just know that whether we are talking about a survey or log collection process, we want to be aware of the population we are drawing the data from and how the population is represented in the data we are collecting.  When we are collecting a subset of samples from the population there are two concepts we must be aware of and how they influence our results: sample bias and sample error. We try to reduce the influence of sample bias because it can silently throw off the results and measuring how much bias is present has proven to be a challenge.  With sample error on the other hand, if we have a representative sample, we can estimate the amount of sample error and account for its effect.</w:t>
      </w:r>
    </w:p>
    <w:p w14:paraId="2423C6CA" w14:textId="77777777" w:rsidR="00273B70" w:rsidRDefault="00273B70" w:rsidP="00273B70">
      <w:pPr>
        <w:pStyle w:val="Para"/>
      </w:pPr>
      <w:r>
        <w:t xml:space="preserve">Sample bias occurs when the sample is </w:t>
      </w:r>
      <w:r>
        <w:rPr>
          <w:i/>
        </w:rPr>
        <w:t xml:space="preserve">not representative </w:t>
      </w:r>
      <w:r>
        <w:t xml:space="preserve">of the larger population (see the case study from the 1938 U.S. elections) and is typically caused by a systemic flaw in the selection method.  Most non-random selection processes (we’ll get into randomness later) will either over-represent or under-represent some subset of the population and simply gathering more samples (with the same flawed sampling method) will not help since the flaw is in selection method, not the sample size.  A classic example is the self-selected survey where we may send out a survey our users to gauge opinion 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bias, which emphasizes the part of the population excluded from the survey.  Non-response bias describes those people who are unwilling, unable or unmotivated to respond, who are then excluded from the sample.   Either way, there may be an underlying pattern in the respondents that reduce our confidence that the samples are representative of the larger population. </w:t>
      </w:r>
    </w:p>
    <w:p w14:paraId="0B8E08F4" w14:textId="77777777" w:rsidR="00273B70" w:rsidRDefault="00273B70" w:rsidP="00273B70">
      <w:pPr>
        <w:pStyle w:val="FeatureType"/>
      </w:pPr>
      <w:proofErr w:type="gramStart"/>
      <w:r>
        <w:t>type</w:t>
      </w:r>
      <w:proofErr w:type="gramEnd"/>
      <w:r>
        <w:t>="</w:t>
      </w:r>
      <w:proofErr w:type="spellStart"/>
      <w:r>
        <w:t>caseStudy</w:t>
      </w:r>
      <w:proofErr w:type="spellEnd"/>
      <w:r>
        <w:t>"</w:t>
      </w:r>
    </w:p>
    <w:p w14:paraId="62FA3CC0" w14:textId="77777777" w:rsidR="00273B70" w:rsidRDefault="00273B70" w:rsidP="00273B70">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w:t>
      </w:r>
      <w:r w:rsidRPr="00EF2022">
        <w:rPr>
          <w:b w:val="0"/>
        </w:rPr>
        <w:lastRenderedPageBreak/>
        <w:t xml:space="preserve">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34F96FDC" w14:textId="60452A27" w:rsidR="00273B70" w:rsidRPr="00EF2022" w:rsidRDefault="00273B70" w:rsidP="00273B70">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w:t>
      </w:r>
    </w:p>
    <w:p w14:paraId="6B8A4817" w14:textId="77777777" w:rsidR="00273B70" w:rsidRDefault="00273B70" w:rsidP="00E13529">
      <w:pPr>
        <w:pStyle w:val="Para"/>
      </w:pPr>
    </w:p>
    <w:p w14:paraId="4E20BC21" w14:textId="77777777" w:rsidR="000E21AF" w:rsidRDefault="000E21AF" w:rsidP="000E21AF">
      <w:pPr>
        <w:pStyle w:val="H3"/>
      </w:pPr>
      <w:r>
        <w:t>Data Analysis</w:t>
      </w:r>
    </w:p>
    <w:p w14:paraId="59EC5487" w14:textId="4D23076E" w:rsidR="00D856A8" w:rsidRDefault="00D856A8" w:rsidP="00E4053A">
      <w:pPr>
        <w:pStyle w:val="QuotePara"/>
      </w:pPr>
      <w:r>
        <w:t>A statistics professor walked into the lecture hall and asked all of her students to stand up</w:t>
      </w:r>
      <w:r w:rsidR="00861665">
        <w:t xml:space="preserve"> and pull out a coin</w:t>
      </w:r>
      <w:r>
        <w:t xml:space="preserve">.  Once they were all standing she instructed them </w:t>
      </w:r>
      <w:r w:rsidR="00861665">
        <w:t xml:space="preserve">to flip their coin and </w:t>
      </w:r>
      <w:r>
        <w:t xml:space="preserve">if they got a tails they should sit down.  On the first flip, about half of the students sat down.  She repeated this and </w:t>
      </w:r>
      <w:r w:rsidR="00861665">
        <w:t xml:space="preserve">again </w:t>
      </w:r>
      <w:r>
        <w:t xml:space="preserve">half of those standing sat down.  She repeated this until finally there was one student standing and she </w:t>
      </w:r>
      <w:r w:rsidR="005B36E9">
        <w:t>looked at the student as said, “Y</w:t>
      </w:r>
      <w:r>
        <w:t>ou just flipped a coin and got seven heads in row, please stay standing, tell us your name and share your secret so that others may do the same next time.”</w:t>
      </w:r>
    </w:p>
    <w:p w14:paraId="3D780144" w14:textId="3A11BC4A"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The good news is that we can </w:t>
      </w:r>
      <w:r w:rsidR="00D33CDC">
        <w:t>pull a lot of information</w:t>
      </w:r>
      <w:r w:rsidR="003125E8">
        <w:t xml:space="preserve"> </w:t>
      </w:r>
      <w:r w:rsidR="00D33CDC">
        <w:t>through descriptive visualizations</w:t>
      </w:r>
      <w:r w:rsidR="003125E8">
        <w:t xml:space="preserve">.  Simply gathering up data, counting, comparing and describing it </w:t>
      </w:r>
      <w:r w:rsidR="00D33CDC">
        <w:t xml:space="preserve">visually </w:t>
      </w:r>
      <w:r w:rsidR="003125E8">
        <w:t>can be enough to answer simple research questions (</w:t>
      </w:r>
      <w:r w:rsidR="00D33CDC">
        <w:t xml:space="preserve">at least </w:t>
      </w:r>
      <w:r w:rsidR="003125E8">
        <w:t xml:space="preserve">enough to inform a decision).  But we want to be careful of overconfidence in what descriptive statistics can do.  People often underestimate the variability present in our systems and the actions of our users and adversaries. </w:t>
      </w:r>
    </w:p>
    <w:p w14:paraId="22EBB7AA" w14:textId="77777777" w:rsidR="0097522A" w:rsidRDefault="00D33CDC" w:rsidP="000E21AF">
      <w:pPr>
        <w:pStyle w:val="Para"/>
      </w:pPr>
      <w:r>
        <w:lastRenderedPageBreak/>
        <w:t xml:space="preserve">Once we </w:t>
      </w:r>
      <w:r w:rsidR="00EC2BC3">
        <w:t>outgrow simply</w:t>
      </w:r>
      <w:r>
        <w:t xml:space="preserve"> describing </w:t>
      </w:r>
      <w:r w:rsidR="0097522A">
        <w:t xml:space="preserve">or visualizing </w:t>
      </w:r>
      <w:r>
        <w:t>our observations,</w:t>
      </w:r>
      <w:r w:rsidR="00EC2BC3">
        <w:t xml:space="preserve"> we step into the world probability </w:t>
      </w:r>
      <w:r w:rsidR="0097522A">
        <w:t>and probabilistic statements.  T</w:t>
      </w:r>
      <w:r w:rsidR="00EC2BC3">
        <w:t xml:space="preserve">here are a number of reasons for this.  First, we simply cannot gather all of the data, most of the time it is infeasible, expensive or impossible. </w:t>
      </w:r>
      <w:r w:rsidR="00DE612E">
        <w:t xml:space="preserve"> Therefore, we gather </w:t>
      </w:r>
      <w:r w:rsidR="0097522A">
        <w:t>a smaller sample of</w:t>
      </w:r>
      <w:r w:rsidR="00DE612E">
        <w:t xml:space="preserve"> observations and make inferential statements about</w:t>
      </w:r>
      <w:r w:rsidR="0097522A">
        <w:t xml:space="preserve"> the larger population.</w:t>
      </w:r>
      <w:r w:rsidR="00DE612E">
        <w:t xml:space="preserve"> Election polling is a great example of this.  A </w:t>
      </w:r>
      <w:r w:rsidR="0097522A">
        <w:t>well-constructed</w:t>
      </w:r>
      <w:r w:rsidR="00DE612E">
        <w:t xml:space="preserve"> survey of just a thousand people can represent the opinions </w:t>
      </w:r>
      <w:r w:rsidR="0097522A">
        <w:t xml:space="preserve">of millions with a relatively high degree of accuracy.  That “relatively high degree” qualification is key.  Anytime we measure less than the whole, we can only make probabilistic statements so results of election polls will generally include a “margin of error”.  The term </w:t>
      </w:r>
      <w:r w:rsidR="0097522A" w:rsidRPr="0097522A">
        <w:rPr>
          <w:i/>
        </w:rPr>
        <w:t>error</w:t>
      </w:r>
      <w:r w:rsidR="0097522A">
        <w:t xml:space="preserve"> here is not synonymous with </w:t>
      </w:r>
      <w:r w:rsidR="0097522A" w:rsidRPr="0097522A">
        <w:rPr>
          <w:i/>
        </w:rPr>
        <w:t>mistake</w:t>
      </w:r>
      <w:r w:rsidR="0097522A">
        <w:t xml:space="preserve">, but represents the natural fluctuations in our observations (also called “observational error”) that occur when we measure less than everything.   </w:t>
      </w:r>
    </w:p>
    <w:p w14:paraId="7EAE2680" w14:textId="0E7131A4" w:rsidR="00623BC3" w:rsidRDefault="00623BC3" w:rsidP="000E21AF">
      <w:pPr>
        <w:pStyle w:val="Para"/>
      </w:pPr>
      <w:r>
        <w:t xml:space="preserve">Secondly, we have natural fluctuations in the system we are measuring.  </w:t>
      </w:r>
      <w:r w:rsidR="002F7EAD">
        <w:t xml:space="preserve">If we want to record how much time employees spend dealing with spam, </w:t>
      </w:r>
      <w:r w:rsidR="00163A6C">
        <w:t xml:space="preserve">of course </w:t>
      </w:r>
      <w:r w:rsidR="002F7EAD">
        <w:t>the amount of spam will fluctuate from day to day and we should expect this.</w:t>
      </w:r>
      <w:r w:rsidR="00163A6C">
        <w:t xml:space="preserve">  Even in a deterministic system like a computer (that generally does the same task the same way every time), we could expect variations in its functioning especially when multiple components and interconnections are involved.  </w:t>
      </w:r>
    </w:p>
    <w:p w14:paraId="4BCC4446" w14:textId="4B67A524" w:rsidR="001F6BD3" w:rsidRDefault="00163A6C" w:rsidP="000E21AF">
      <w:pPr>
        <w:pStyle w:val="Para"/>
      </w:pPr>
      <w:r>
        <w:t>Last</w:t>
      </w:r>
      <w:r w:rsidR="001F6BD3">
        <w:t xml:space="preserve">ly, we </w:t>
      </w:r>
      <w:r>
        <w:t xml:space="preserve">may </w:t>
      </w:r>
      <w:r w:rsidR="001F6BD3">
        <w:t xml:space="preserve">have fluctuations in our ability to accurately measure.  </w:t>
      </w:r>
      <w:r>
        <w:t xml:space="preserve">Going back to our spam example, if we ask people to record their time manually, we could expect some people to forget to record some time or misrepresent their time simply for any number of reasons.   This uncertainty will also lead us to probabilistic statements. </w:t>
      </w:r>
    </w:p>
    <w:p w14:paraId="2CCB4BFC" w14:textId="65011E32" w:rsidR="00812A33" w:rsidRDefault="00255050" w:rsidP="000E21AF">
      <w:pPr>
        <w:pStyle w:val="Para"/>
      </w:pPr>
      <w:r>
        <w:t xml:space="preserve">A common </w:t>
      </w:r>
      <w:r w:rsidR="0064479E">
        <w:t xml:space="preserve">approach </w:t>
      </w:r>
      <w:r w:rsidR="00812A33">
        <w:t>in data analysis (and much of science) is falsification, where we don’t attempt to prove something is true, but simply attempt to show the opposite is false.  In the spam example, if we’d only take action if employees spent more than an hour on spam per week.  We would want to set up the analysis to disprove that employees spend less than an hour.   It may seem a little odd at first, but it’ll make sense.  We test to see if systems and applications are secure by testing their insecurity.  If we have a lack of evidence showing insecurity, we feel reasonably good ab</w:t>
      </w:r>
      <w:r w:rsidR="000B34F6">
        <w:t xml:space="preserve">out it’s security.  We cannot prove secure, but we can prove insecure and that’s the same approach in much of data analysis.  In order to prove two things are equal, we disprove their inequality. </w:t>
      </w:r>
    </w:p>
    <w:p w14:paraId="1BCAC12A" w14:textId="5D7E8461" w:rsidR="00255050" w:rsidRDefault="00255050" w:rsidP="000E21AF">
      <w:pPr>
        <w:pStyle w:val="Para"/>
      </w:pPr>
    </w:p>
    <w:p w14:paraId="7FA4444D" w14:textId="4A8E98D1" w:rsidR="000E21AF" w:rsidRDefault="000E21AF" w:rsidP="000E21AF">
      <w:pPr>
        <w:pStyle w:val="H3"/>
      </w:pPr>
      <w:r>
        <w:lastRenderedPageBreak/>
        <w:t>Communication / Visualization</w:t>
      </w:r>
    </w:p>
    <w:p w14:paraId="26C53740" w14:textId="55E87525" w:rsidR="008F34BB" w:rsidRDefault="00EF7C71" w:rsidP="000E21AF">
      <w:pPr>
        <w:pStyle w:val="Para"/>
      </w:pPr>
      <w:r>
        <w:t xml:space="preserve">The analysis isn’t complete when we get a result from the analysis we need to communicate that result.  </w:t>
      </w:r>
      <w:r w:rsidR="008F34BB">
        <w:t xml:space="preserve">Looking at the typical communication process we have a sender (the analyst) with a message (the result, meaning or “story” in the data).  The sender encodes the message into a format to be sent through some medium or channel.  Sending the message through email may create a much different message than through an interactive presentation.  The recipient (the audience we want to communicate to) will get the message from the channel and decode it, attempting to reconstruct the meaning from the sender.  It doesn’t really matter if the channel is a paragraph of </w:t>
      </w:r>
      <w:proofErr w:type="gramStart"/>
      <w:r w:rsidR="008F34BB">
        <w:t>text,</w:t>
      </w:r>
      <w:proofErr w:type="gramEnd"/>
      <w:r w:rsidR="008F34BB">
        <w:t xml:space="preserve"> a table of numbers or a complex visualization, the important aspect of this stage of data analysis is a successful communication.   This stage benefits from pulling experience from behavioral psychology, economics and some cognitive science (especially when it comes to visualizations).  But the important thing here is that we don’t focus on simply making the coolest </w:t>
      </w:r>
      <w:proofErr w:type="spellStart"/>
      <w:r w:rsidR="008F34BB">
        <w:t>dataviz</w:t>
      </w:r>
      <w:proofErr w:type="spellEnd"/>
      <w:r w:rsidR="008F34BB">
        <w:t xml:space="preserve"> here, we want to focus on successfully communicating the data.  If we focus on the communication and it means an intricate interactive visualization, let’s dig into that.  However, if we can summarize our analysis with a one-sentence email of “The employees do not spend too much time dealing with spam.” then that’s good too.  Focus on creating the message that represents the data and put it in a format the recipient will decode accurately. </w:t>
      </w:r>
    </w:p>
    <w:p w14:paraId="33FA4098" w14:textId="41710391" w:rsidR="001C057A" w:rsidRDefault="007E3F71" w:rsidP="007E3F71">
      <w:pPr>
        <w:pStyle w:val="H2"/>
      </w:pPr>
      <w:r>
        <w:t>Exploratory Data Analysis</w:t>
      </w:r>
    </w:p>
    <w:p w14:paraId="3ADEEA28" w14:textId="536D6A80" w:rsidR="004853E6" w:rsidRDefault="004853E6" w:rsidP="007E3F71">
      <w:pPr>
        <w:pStyle w:val="Para"/>
      </w:pPr>
      <w:r>
        <w:t>There is another approach to data analysis that is quite useful (and quite common), but can easily be misapplied and misunderstood.  In this method we start with data and jump into it, digging around and seeking answers without any specific research question in mind.  We do this to understand the data, uncover any under</w:t>
      </w:r>
      <w:r w:rsidR="00AF64CF">
        <w:t xml:space="preserve">lying structure in the data, or detect anomalies, outliers or important variables (among other tasks).  And the important thing about this process is that we still want to circle back around to the research question.  This is why we presented the traditional approach </w:t>
      </w:r>
      <w:proofErr w:type="gramStart"/>
      <w:r w:rsidR="00AF64CF">
        <w:t>first,</w:t>
      </w:r>
      <w:proofErr w:type="gramEnd"/>
      <w:r w:rsidR="00AF64CF">
        <w:t xml:space="preserve"> we will always end up back at the research question.</w:t>
      </w:r>
    </w:p>
    <w:p w14:paraId="07FFA87B" w14:textId="185A3606" w:rsidR="00F33A79" w:rsidRDefault="00F33A79" w:rsidP="004853E6">
      <w:pPr>
        <w:pStyle w:val="Para"/>
      </w:pPr>
      <w:r>
        <w:t xml:space="preserve">John Tukey, in addition to coining the term “bit” and creating the box plot, is often attributed as the pioneer of exploratory data analysis.  He describes it as “actively incisive rather than passively descriptive, with real emphasis on the discovery of the unexpected.”  </w:t>
      </w:r>
      <w:r w:rsidR="004853E6">
        <w:t xml:space="preserve">He also wrote, “Exploratory data analysis is an attitude, a state of flexibility, a willingness to look for those things that we believe are not there, as well as those we believe to be </w:t>
      </w:r>
      <w:r w:rsidR="004853E6">
        <w:lastRenderedPageBreak/>
        <w:t xml:space="preserve">there.” </w:t>
      </w:r>
      <w:r>
        <w:t xml:space="preserve">The process emphasizes </w:t>
      </w:r>
      <w:r w:rsidR="004853E6">
        <w:t xml:space="preserve">descriptive statistics and data visualization as </w:t>
      </w:r>
      <w:r>
        <w:t>method</w:t>
      </w:r>
      <w:r w:rsidR="004853E6">
        <w:t>s</w:t>
      </w:r>
      <w:r>
        <w:t xml:space="preserve"> to see into the data and distributions.</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Bob Rudis" w:date="2013-07-18T20:33:00Z" w:initials="BR">
    <w:p w14:paraId="0059B5D4" w14:textId="0CA123EA" w:rsidR="009E2C8E" w:rsidRDefault="009E2C8E">
      <w:pPr>
        <w:pStyle w:val="CommentText"/>
      </w:pPr>
      <w:r>
        <w:rPr>
          <w:rStyle w:val="CommentReference"/>
        </w:rPr>
        <w:annotationRef/>
      </w:r>
      <w:r>
        <w:t>Perhaps add something like "but…there may be some surprises hidden in the chapters" just to keep them a bit more intrigued and searching</w:t>
      </w:r>
    </w:p>
  </w:comment>
  <w:comment w:id="10" w:author="Bob Rudis" w:date="2013-07-18T20:43:00Z" w:initials="BR">
    <w:p w14:paraId="53778149" w14:textId="2AA7AC01" w:rsidR="009E2C8E" w:rsidRDefault="009E2C8E">
      <w:pPr>
        <w:pStyle w:val="CommentText"/>
      </w:pPr>
      <w:r>
        <w:rPr>
          <w:rStyle w:val="CommentReference"/>
        </w:rPr>
        <w:annotationRef/>
      </w:r>
      <w:proofErr w:type="gramStart"/>
      <w:r>
        <w:t>r</w:t>
      </w:r>
      <w:proofErr w:type="gramEnd"/>
      <w:r>
        <w:t xml:space="preserve">eally like this. </w:t>
      </w:r>
      <w:proofErr w:type="gramStart"/>
      <w:r>
        <w:t>one</w:t>
      </w:r>
      <w:proofErr w:type="gramEnd"/>
      <w:r>
        <w:t xml:space="preserve"> of the most succinct and accessible explanations I've seen of this concept</w:t>
      </w:r>
    </w:p>
  </w:comment>
  <w:comment w:id="11" w:author="Bob Rudis" w:date="2013-07-18T20:45:00Z" w:initials="BR">
    <w:p w14:paraId="2972B80D" w14:textId="310BA65C" w:rsidR="009E2C8E" w:rsidRDefault="009E2C8E">
      <w:pPr>
        <w:pStyle w:val="CommentText"/>
      </w:pPr>
      <w:r>
        <w:rPr>
          <w:rStyle w:val="CommentReference"/>
        </w:rPr>
        <w:annotationRef/>
      </w:r>
      <w:r>
        <w:t>"</w:t>
      </w:r>
      <w:proofErr w:type="gramStart"/>
      <w:r>
        <w:t>support</w:t>
      </w:r>
      <w:proofErr w:type="gramEnd"/>
      <w:r>
        <w:t xml:space="preserve">", </w:t>
      </w:r>
      <w:proofErr w:type="spellStart"/>
      <w:r>
        <w:t>mebbe</w:t>
      </w:r>
      <w:proofErr w:type="spellEnd"/>
      <w:r>
        <w:t>?</w:t>
      </w:r>
    </w:p>
  </w:comment>
  <w:comment w:id="12" w:author="Bob Rudis" w:date="2013-07-18T20:50:00Z" w:initials="BR">
    <w:p w14:paraId="0091B3DF" w14:textId="3718F88F" w:rsidR="009E2C8E" w:rsidRDefault="009E2C8E">
      <w:pPr>
        <w:pStyle w:val="CommentText"/>
      </w:pPr>
      <w:r>
        <w:rPr>
          <w:rStyle w:val="CommentReference"/>
        </w:rPr>
        <w:annotationRef/>
      </w:r>
      <w:r>
        <w:t>“…</w:t>
      </w:r>
      <w:proofErr w:type="gramStart"/>
      <w:r>
        <w:t>like</w:t>
      </w:r>
      <w:proofErr w:type="gramEnd"/>
      <w:r>
        <w:t xml:space="preserve"> we see in many pie charts” (joke)</w:t>
      </w:r>
    </w:p>
  </w:comment>
  <w:comment w:id="13" w:author="Bob Rudis" w:date="2013-07-18T20:51:00Z" w:initials="BR">
    <w:p w14:paraId="30FC57C9" w14:textId="6BFA4702" w:rsidR="009E2C8E" w:rsidRDefault="009E2C8E">
      <w:pPr>
        <w:pStyle w:val="CommentText"/>
      </w:pPr>
      <w:r>
        <w:rPr>
          <w:rStyle w:val="CommentReference"/>
        </w:rPr>
        <w:annotationRef/>
      </w:r>
      <w:proofErr w:type="gramStart"/>
      <w:r>
        <w:t>pretty</w:t>
      </w:r>
      <w:proofErr w:type="gramEnd"/>
      <w:r>
        <w:t xml:space="preserve"> sure this is supposed to be H2, but they’ll let us know those kinds of details.</w:t>
      </w:r>
    </w:p>
  </w:comment>
  <w:comment w:id="14" w:author="Bob Rudis" w:date="2013-07-18T20:54:00Z" w:initials="BR">
    <w:p w14:paraId="41730DEC" w14:textId="28944209" w:rsidR="009E2C8E" w:rsidRDefault="009E2C8E">
      <w:pPr>
        <w:pStyle w:val="CommentText"/>
      </w:pPr>
      <w:r>
        <w:rPr>
          <w:rStyle w:val="CommentReference"/>
        </w:rPr>
        <w:annotationRef/>
      </w:r>
      <w:r>
        <w:t>Ref to paper? (I may have missed it)</w:t>
      </w:r>
    </w:p>
  </w:comment>
  <w:comment w:id="15" w:author="Bob Rudis" w:date="2013-07-18T20:57:00Z" w:initials="BR">
    <w:p w14:paraId="7969CBCC" w14:textId="413FEBF2" w:rsidR="009E2C8E" w:rsidRDefault="009E2C8E">
      <w:pPr>
        <w:pStyle w:val="CommentText"/>
      </w:pPr>
      <w:r>
        <w:rPr>
          <w:rStyle w:val="CommentReference"/>
        </w:rPr>
        <w:annotationRef/>
      </w:r>
      <w:r>
        <w:t>You need a ref to the “tip” later if you’re going to take a shot here without the tip being really close to it.</w:t>
      </w:r>
    </w:p>
  </w:comment>
  <w:comment w:id="16" w:author="Bob Rudis" w:date="2013-07-18T21:04:00Z" w:initials="BR">
    <w:p w14:paraId="71C1590F" w14:textId="667201BC" w:rsidR="009E2C8E" w:rsidRDefault="009E2C8E">
      <w:pPr>
        <w:pStyle w:val="CommentText"/>
      </w:pPr>
      <w:r>
        <w:rPr>
          <w:rStyle w:val="CommentReference"/>
        </w:rPr>
        <w:annotationRef/>
      </w:r>
      <w:r>
        <w:t xml:space="preserve">Just making sure we don’t need direct superscripts here to actual references. Or, you might be waiting until final-final to do that </w:t>
      </w:r>
      <w:r>
        <w:sym w:font="Wingdings" w:char="F04A"/>
      </w:r>
    </w:p>
  </w:comment>
  <w:comment w:id="17" w:author="Bob Rudis" w:date="2013-07-18T21:07:00Z" w:initials="BR">
    <w:p w14:paraId="173AF337" w14:textId="4893A847" w:rsidR="00BF131E" w:rsidRDefault="00BF131E">
      <w:pPr>
        <w:pStyle w:val="CommentText"/>
      </w:pPr>
      <w:r>
        <w:rPr>
          <w:rStyle w:val="CommentReference"/>
        </w:rPr>
        <w:annotationRef/>
      </w:r>
      <w:r>
        <w:t xml:space="preserve">Not sure this is needed. </w:t>
      </w:r>
    </w:p>
  </w:comment>
  <w:comment w:id="18" w:author="Bob Rudis" w:date="2013-07-18T21:07:00Z" w:initials="BR">
    <w:p w14:paraId="49D38708" w14:textId="4BE3BE28" w:rsidR="00BF131E" w:rsidRDefault="00BF131E">
      <w:pPr>
        <w:pStyle w:val="CommentText"/>
      </w:pPr>
      <w:r>
        <w:rPr>
          <w:rStyle w:val="CommentReference"/>
        </w:rPr>
        <w:annotationRef/>
      </w:r>
      <w:r>
        <w:t>I may delete this comment, but first thought is “</w:t>
      </w:r>
      <w:proofErr w:type="spellStart"/>
      <w:r>
        <w:t>prbly</w:t>
      </w:r>
      <w:proofErr w:type="spellEnd"/>
      <w:r>
        <w:t xml:space="preserve"> not”</w:t>
      </w:r>
    </w:p>
  </w:comment>
  <w:comment w:id="20" w:author="Jay Jacobs" w:date="2013-07-17T08:51:00Z" w:initials="JJ">
    <w:p w14:paraId="1C9865FF" w14:textId="77777777" w:rsidR="009E2C8E" w:rsidRDefault="009E2C8E" w:rsidP="00A750B3">
      <w:pPr>
        <w:pStyle w:val="CommentText"/>
      </w:pPr>
      <w:r>
        <w:rPr>
          <w:rStyle w:val="CommentReference"/>
        </w:rPr>
        <w:annotationRef/>
      </w:r>
      <w:proofErr w:type="spellStart"/>
      <w:proofErr w:type="gramStart"/>
      <w:r>
        <w:t>todo</w:t>
      </w:r>
      <w:proofErr w:type="spellEnd"/>
      <w:proofErr w:type="gramEnd"/>
      <w:r>
        <w:t>: need to expand on this and/or wrap it up here.</w:t>
      </w:r>
    </w:p>
  </w:comment>
  <w:comment w:id="21" w:author="Jay Jacobs" w:date="2013-06-29T15:04:00Z" w:initials="JJ">
    <w:p w14:paraId="6183C24F" w14:textId="16C24644" w:rsidR="009E2C8E" w:rsidRDefault="009E2C8E">
      <w:pPr>
        <w:pStyle w:val="CommentText"/>
      </w:pPr>
      <w:r>
        <w:rPr>
          <w:rStyle w:val="CommentReference"/>
        </w:rPr>
        <w:annotationRef/>
      </w:r>
      <w:r>
        <w:t xml:space="preserve">I am thinking including code here is optional.  There really isn't much of a point to the code here other than "it's simple" </w:t>
      </w:r>
    </w:p>
  </w:comment>
  <w:comment w:id="22" w:author="Jay Jacobs" w:date="2013-06-29T15:42:00Z" w:initials="JJ">
    <w:p w14:paraId="2999209A" w14:textId="72847D99" w:rsidR="009E2C8E" w:rsidRDefault="009E2C8E">
      <w:pPr>
        <w:pStyle w:val="CommentText"/>
      </w:pPr>
      <w:r>
        <w:rPr>
          <w:rStyle w:val="CommentReference"/>
        </w:rPr>
        <w:annotationRef/>
      </w:r>
      <w:r>
        <w:t>Also, wondering if a scatter plot of the firewall traffic is not more appropriate here as we won't go into linear regression much.</w:t>
      </w:r>
    </w:p>
  </w:comment>
  <w:comment w:id="23" w:author="Jay Jacobs" w:date="2013-06-23T10:03:00Z" w:initials="JJ">
    <w:p w14:paraId="78AF8598" w14:textId="732FA7E5" w:rsidR="009E2C8E" w:rsidRDefault="009E2C8E">
      <w:pPr>
        <w:pStyle w:val="CommentText"/>
      </w:pPr>
      <w:r>
        <w:rPr>
          <w:rStyle w:val="CommentReference"/>
        </w:rPr>
        <w:annotationRef/>
      </w:r>
      <w:r>
        <w:t>We have an opportunity here for a graphic that may make it into a lot of other peoples presentations.  How can we show the stages graphically?</w:t>
      </w:r>
    </w:p>
  </w:comment>
  <w:comment w:id="24" w:author="Jay Jacobs" w:date="2013-06-25T09:03:00Z" w:initials="JJ">
    <w:p w14:paraId="0CF16BC8" w14:textId="24C08776" w:rsidR="009E2C8E" w:rsidRDefault="009E2C8E">
      <w:pPr>
        <w:pStyle w:val="CommentText"/>
      </w:pPr>
      <w:r>
        <w:rPr>
          <w:rStyle w:val="CommentReference"/>
        </w:rPr>
        <w:annotationRef/>
      </w:r>
      <w:r>
        <w:t>May want to put this after the detailed sections.  This is a powerful point and it might help if people understood what went into each stage.</w:t>
      </w:r>
    </w:p>
  </w:comment>
  <w:comment w:id="25" w:author="Jay Jacobs" w:date="2013-06-23T15:05:00Z" w:initials="JJ">
    <w:p w14:paraId="2C320C30" w14:textId="505DCA78" w:rsidR="009E2C8E" w:rsidRDefault="009E2C8E">
      <w:pPr>
        <w:pStyle w:val="CommentText"/>
      </w:pPr>
      <w:r>
        <w:rPr>
          <w:rStyle w:val="CommentReference"/>
        </w:rPr>
        <w:annotationRef/>
      </w:r>
      <w:r>
        <w:t>This section is a mish-mash of points and thoughts.  I will need to go through and make this coherent, because it’s not right now.</w:t>
      </w:r>
    </w:p>
  </w:comment>
  <w:comment w:id="26" w:author="Jay Jacobs" w:date="2013-06-23T11:09:00Z" w:initials="JJ">
    <w:p w14:paraId="119053FC" w14:textId="2A77691E" w:rsidR="009E2C8E" w:rsidRDefault="009E2C8E">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27" w:author="Jay Jacobs" w:date="2013-06-25T10:31:00Z" w:initials="JJ">
    <w:p w14:paraId="741A0E81" w14:textId="26AB66DF" w:rsidR="009E2C8E" w:rsidRDefault="009E2C8E">
      <w:pPr>
        <w:pStyle w:val="CommentText"/>
      </w:pPr>
      <w:r>
        <w:rPr>
          <w:rStyle w:val="CommentReference"/>
        </w:rPr>
        <w:annotationRef/>
      </w:r>
      <w:proofErr w:type="gramStart"/>
      <w:r>
        <w:t>important</w:t>
      </w:r>
      <w:proofErr w:type="gramEnd"/>
      <w:r>
        <w:t xml:space="preserve"> point, need to keep this mentality consistent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9E2C8E" w:rsidRDefault="009E2C8E" w:rsidP="004B366F">
      <w:r>
        <w:separator/>
      </w:r>
    </w:p>
  </w:endnote>
  <w:endnote w:type="continuationSeparator" w:id="0">
    <w:p w14:paraId="410306B2" w14:textId="77777777" w:rsidR="009E2C8E" w:rsidRDefault="009E2C8E"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9E2C8E" w:rsidRDefault="009E2C8E" w:rsidP="004B366F">
      <w:r>
        <w:separator/>
      </w:r>
    </w:p>
  </w:footnote>
  <w:footnote w:type="continuationSeparator" w:id="0">
    <w:p w14:paraId="18F2BF2A" w14:textId="77777777" w:rsidR="009E2C8E" w:rsidRDefault="009E2C8E" w:rsidP="004B366F">
      <w:r>
        <w:continuationSeparator/>
      </w:r>
    </w:p>
  </w:footnote>
  <w:footnote w:id="1">
    <w:p w14:paraId="0B9335A2" w14:textId="7DBCB637" w:rsidR="009E2C8E" w:rsidRDefault="009E2C8E">
      <w:pPr>
        <w:pStyle w:val="FootnoteText"/>
      </w:pPr>
      <w:r>
        <w:rPr>
          <w:rStyle w:val="FootnoteReference"/>
        </w:rPr>
        <w:footnoteRef/>
      </w:r>
      <w:r>
        <w:t xml:space="preserve"> And worthy of a </w:t>
      </w:r>
      <w:proofErr w:type="spellStart"/>
      <w:r>
        <w:t>bonified</w:t>
      </w:r>
      <w:proofErr w:type="spellEnd"/>
      <w:r>
        <w:t xml:space="preserve"> Hollywood plot as well: </w:t>
      </w:r>
      <w:r w:rsidRPr="00554362">
        <w:t>http://snowthemovie.com/</w:t>
      </w:r>
    </w:p>
  </w:footnote>
  <w:footnote w:id="2">
    <w:p w14:paraId="2928EE24" w14:textId="24A292A5" w:rsidR="009E2C8E" w:rsidRDefault="009E2C8E">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9E2C8E" w:rsidRDefault="009E2C8E">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4">
    <w:p w14:paraId="5A313ED0" w14:textId="75DBD65C" w:rsidR="009E2C8E" w:rsidRDefault="009E2C8E">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5">
    <w:p w14:paraId="34B353B6" w14:textId="1EF882B4" w:rsidR="009E2C8E" w:rsidRDefault="009E2C8E" w:rsidP="00D65A1A">
      <w:pPr>
        <w:pStyle w:val="FootnoteText"/>
      </w:pPr>
      <w:r>
        <w:rPr>
          <w:rStyle w:val="FootnoteReference"/>
        </w:rPr>
        <w:footnoteRef/>
      </w:r>
      <w:r>
        <w:t xml:space="preserve"> Paul </w:t>
      </w:r>
      <w:proofErr w:type="spellStart"/>
      <w:r>
        <w:t>Slovic</w:t>
      </w:r>
      <w:proofErr w:type="spellEnd"/>
      <w:r>
        <w:t xml:space="preserve">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linkStyles/>
  <w:revisionView w:insDel="0" w:formatting="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A22"/>
    <w:rsid w:val="0001093E"/>
    <w:rsid w:val="00011FA0"/>
    <w:rsid w:val="00012D5C"/>
    <w:rsid w:val="00022AA0"/>
    <w:rsid w:val="0003583F"/>
    <w:rsid w:val="00036F11"/>
    <w:rsid w:val="00047FC4"/>
    <w:rsid w:val="00054843"/>
    <w:rsid w:val="000550EF"/>
    <w:rsid w:val="00056084"/>
    <w:rsid w:val="00062E1A"/>
    <w:rsid w:val="00065A32"/>
    <w:rsid w:val="00067767"/>
    <w:rsid w:val="00070174"/>
    <w:rsid w:val="000718EF"/>
    <w:rsid w:val="00072FE8"/>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E0AF9"/>
    <w:rsid w:val="000E21AF"/>
    <w:rsid w:val="000F102A"/>
    <w:rsid w:val="000F7985"/>
    <w:rsid w:val="00104A1E"/>
    <w:rsid w:val="00107AFF"/>
    <w:rsid w:val="00112249"/>
    <w:rsid w:val="00112DDD"/>
    <w:rsid w:val="00114363"/>
    <w:rsid w:val="001236F1"/>
    <w:rsid w:val="001275C6"/>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7E7"/>
    <w:rsid w:val="00180979"/>
    <w:rsid w:val="0018227F"/>
    <w:rsid w:val="00184009"/>
    <w:rsid w:val="0018694F"/>
    <w:rsid w:val="001963A2"/>
    <w:rsid w:val="001968E0"/>
    <w:rsid w:val="001A3B7E"/>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5D4F"/>
    <w:rsid w:val="00235001"/>
    <w:rsid w:val="0023510F"/>
    <w:rsid w:val="00235173"/>
    <w:rsid w:val="0024088C"/>
    <w:rsid w:val="00242319"/>
    <w:rsid w:val="00242F80"/>
    <w:rsid w:val="0024564E"/>
    <w:rsid w:val="002463AA"/>
    <w:rsid w:val="00246BAD"/>
    <w:rsid w:val="00250DCC"/>
    <w:rsid w:val="00251895"/>
    <w:rsid w:val="00255050"/>
    <w:rsid w:val="00265B9E"/>
    <w:rsid w:val="00266E29"/>
    <w:rsid w:val="00267BAD"/>
    <w:rsid w:val="002715DB"/>
    <w:rsid w:val="00273B70"/>
    <w:rsid w:val="00280BA3"/>
    <w:rsid w:val="00281CAD"/>
    <w:rsid w:val="00282B67"/>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47E0"/>
    <w:rsid w:val="00305E77"/>
    <w:rsid w:val="00307267"/>
    <w:rsid w:val="0031234B"/>
    <w:rsid w:val="003125E8"/>
    <w:rsid w:val="00314F69"/>
    <w:rsid w:val="003159D1"/>
    <w:rsid w:val="00316FB8"/>
    <w:rsid w:val="003316FB"/>
    <w:rsid w:val="00341433"/>
    <w:rsid w:val="00345A01"/>
    <w:rsid w:val="00356E6F"/>
    <w:rsid w:val="00357A18"/>
    <w:rsid w:val="003603CC"/>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D5E47"/>
    <w:rsid w:val="003D61DE"/>
    <w:rsid w:val="003D6A6B"/>
    <w:rsid w:val="003E53E9"/>
    <w:rsid w:val="003E747A"/>
    <w:rsid w:val="003F0A02"/>
    <w:rsid w:val="003F67D0"/>
    <w:rsid w:val="003F6AF8"/>
    <w:rsid w:val="003F70C7"/>
    <w:rsid w:val="00401DDA"/>
    <w:rsid w:val="00410886"/>
    <w:rsid w:val="00412585"/>
    <w:rsid w:val="00422EA7"/>
    <w:rsid w:val="004262C4"/>
    <w:rsid w:val="00436218"/>
    <w:rsid w:val="004410E3"/>
    <w:rsid w:val="00465F69"/>
    <w:rsid w:val="00470F22"/>
    <w:rsid w:val="00473278"/>
    <w:rsid w:val="00473A8F"/>
    <w:rsid w:val="00477F04"/>
    <w:rsid w:val="00482C80"/>
    <w:rsid w:val="00483961"/>
    <w:rsid w:val="004853E6"/>
    <w:rsid w:val="004A37B0"/>
    <w:rsid w:val="004A3EFB"/>
    <w:rsid w:val="004B366F"/>
    <w:rsid w:val="004B5EE1"/>
    <w:rsid w:val="004D082D"/>
    <w:rsid w:val="004D0AA3"/>
    <w:rsid w:val="004D39BF"/>
    <w:rsid w:val="004E0201"/>
    <w:rsid w:val="004F660D"/>
    <w:rsid w:val="0050131A"/>
    <w:rsid w:val="005030FC"/>
    <w:rsid w:val="0050548F"/>
    <w:rsid w:val="00513ECD"/>
    <w:rsid w:val="00521EEC"/>
    <w:rsid w:val="005235A4"/>
    <w:rsid w:val="005311A0"/>
    <w:rsid w:val="005407E3"/>
    <w:rsid w:val="00545868"/>
    <w:rsid w:val="00547FB6"/>
    <w:rsid w:val="005524C3"/>
    <w:rsid w:val="00553CD6"/>
    <w:rsid w:val="00554362"/>
    <w:rsid w:val="00554405"/>
    <w:rsid w:val="00561519"/>
    <w:rsid w:val="00561DFD"/>
    <w:rsid w:val="0056337B"/>
    <w:rsid w:val="00567766"/>
    <w:rsid w:val="00575A2C"/>
    <w:rsid w:val="00595B2D"/>
    <w:rsid w:val="005A2998"/>
    <w:rsid w:val="005A51D7"/>
    <w:rsid w:val="005A619A"/>
    <w:rsid w:val="005A776C"/>
    <w:rsid w:val="005A7D98"/>
    <w:rsid w:val="005B1898"/>
    <w:rsid w:val="005B36E9"/>
    <w:rsid w:val="005B37A2"/>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2ED5"/>
    <w:rsid w:val="00623BC3"/>
    <w:rsid w:val="0063277A"/>
    <w:rsid w:val="00635803"/>
    <w:rsid w:val="0064140C"/>
    <w:rsid w:val="0064479E"/>
    <w:rsid w:val="00644F9C"/>
    <w:rsid w:val="00650059"/>
    <w:rsid w:val="00651862"/>
    <w:rsid w:val="00653504"/>
    <w:rsid w:val="006634D0"/>
    <w:rsid w:val="00664CD1"/>
    <w:rsid w:val="00666E50"/>
    <w:rsid w:val="006747D5"/>
    <w:rsid w:val="00674F21"/>
    <w:rsid w:val="00675954"/>
    <w:rsid w:val="0067768B"/>
    <w:rsid w:val="006816F0"/>
    <w:rsid w:val="00683BC6"/>
    <w:rsid w:val="00684B14"/>
    <w:rsid w:val="00697BDD"/>
    <w:rsid w:val="006A6020"/>
    <w:rsid w:val="006B4D6A"/>
    <w:rsid w:val="006B7F36"/>
    <w:rsid w:val="006C0C64"/>
    <w:rsid w:val="006C1DF3"/>
    <w:rsid w:val="006E0313"/>
    <w:rsid w:val="006E41CA"/>
    <w:rsid w:val="006E451F"/>
    <w:rsid w:val="006E70A4"/>
    <w:rsid w:val="006F2D5C"/>
    <w:rsid w:val="006F3597"/>
    <w:rsid w:val="006F4A9E"/>
    <w:rsid w:val="006F54BB"/>
    <w:rsid w:val="006F5FFA"/>
    <w:rsid w:val="006F7C3B"/>
    <w:rsid w:val="00701946"/>
    <w:rsid w:val="007116B2"/>
    <w:rsid w:val="00720BC6"/>
    <w:rsid w:val="0073366E"/>
    <w:rsid w:val="007338D3"/>
    <w:rsid w:val="00733E15"/>
    <w:rsid w:val="0073705B"/>
    <w:rsid w:val="00737B45"/>
    <w:rsid w:val="0074168C"/>
    <w:rsid w:val="00742616"/>
    <w:rsid w:val="00744797"/>
    <w:rsid w:val="00750728"/>
    <w:rsid w:val="0075551E"/>
    <w:rsid w:val="00765039"/>
    <w:rsid w:val="00773DB3"/>
    <w:rsid w:val="00780C23"/>
    <w:rsid w:val="00791789"/>
    <w:rsid w:val="00795A95"/>
    <w:rsid w:val="00795F6F"/>
    <w:rsid w:val="00797A3D"/>
    <w:rsid w:val="00797F2C"/>
    <w:rsid w:val="007A107E"/>
    <w:rsid w:val="007A2CD8"/>
    <w:rsid w:val="007A6EDD"/>
    <w:rsid w:val="007B4D9F"/>
    <w:rsid w:val="007C20EF"/>
    <w:rsid w:val="007C309F"/>
    <w:rsid w:val="007C4940"/>
    <w:rsid w:val="007D03E5"/>
    <w:rsid w:val="007D20A0"/>
    <w:rsid w:val="007D3252"/>
    <w:rsid w:val="007E2748"/>
    <w:rsid w:val="007E3B51"/>
    <w:rsid w:val="007E3F71"/>
    <w:rsid w:val="007F0A70"/>
    <w:rsid w:val="007F1113"/>
    <w:rsid w:val="007F5390"/>
    <w:rsid w:val="008051D0"/>
    <w:rsid w:val="008117DA"/>
    <w:rsid w:val="00812A33"/>
    <w:rsid w:val="00815484"/>
    <w:rsid w:val="00820734"/>
    <w:rsid w:val="008219C2"/>
    <w:rsid w:val="00821FE5"/>
    <w:rsid w:val="008221B0"/>
    <w:rsid w:val="00824CE0"/>
    <w:rsid w:val="00824EE8"/>
    <w:rsid w:val="00825B33"/>
    <w:rsid w:val="008260FD"/>
    <w:rsid w:val="00827A6C"/>
    <w:rsid w:val="00827EB7"/>
    <w:rsid w:val="008312B3"/>
    <w:rsid w:val="00831EF3"/>
    <w:rsid w:val="00835C3B"/>
    <w:rsid w:val="00840147"/>
    <w:rsid w:val="0084383C"/>
    <w:rsid w:val="00843847"/>
    <w:rsid w:val="00847F64"/>
    <w:rsid w:val="0085051F"/>
    <w:rsid w:val="00852CA7"/>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E5B58"/>
    <w:rsid w:val="008F34BB"/>
    <w:rsid w:val="008F351C"/>
    <w:rsid w:val="008F3706"/>
    <w:rsid w:val="008F6663"/>
    <w:rsid w:val="008F7BC6"/>
    <w:rsid w:val="009006CA"/>
    <w:rsid w:val="0090205E"/>
    <w:rsid w:val="00902086"/>
    <w:rsid w:val="009059A2"/>
    <w:rsid w:val="0091113B"/>
    <w:rsid w:val="00921311"/>
    <w:rsid w:val="0092644E"/>
    <w:rsid w:val="00931182"/>
    <w:rsid w:val="00936F94"/>
    <w:rsid w:val="00943865"/>
    <w:rsid w:val="00944923"/>
    <w:rsid w:val="00944A7D"/>
    <w:rsid w:val="00946B06"/>
    <w:rsid w:val="0095128D"/>
    <w:rsid w:val="00964BFD"/>
    <w:rsid w:val="009712E3"/>
    <w:rsid w:val="0097522A"/>
    <w:rsid w:val="00976BAB"/>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2C8E"/>
    <w:rsid w:val="009E3FEF"/>
    <w:rsid w:val="009E4831"/>
    <w:rsid w:val="009F36B5"/>
    <w:rsid w:val="009F4199"/>
    <w:rsid w:val="009F5ECA"/>
    <w:rsid w:val="009F70CD"/>
    <w:rsid w:val="00A063A4"/>
    <w:rsid w:val="00A117C1"/>
    <w:rsid w:val="00A156D9"/>
    <w:rsid w:val="00A17A32"/>
    <w:rsid w:val="00A17BED"/>
    <w:rsid w:val="00A23215"/>
    <w:rsid w:val="00A26BFB"/>
    <w:rsid w:val="00A3191C"/>
    <w:rsid w:val="00A32F38"/>
    <w:rsid w:val="00A43A80"/>
    <w:rsid w:val="00A47388"/>
    <w:rsid w:val="00A53D6D"/>
    <w:rsid w:val="00A61979"/>
    <w:rsid w:val="00A66893"/>
    <w:rsid w:val="00A707ED"/>
    <w:rsid w:val="00A750B3"/>
    <w:rsid w:val="00A82B6C"/>
    <w:rsid w:val="00A856ED"/>
    <w:rsid w:val="00A91487"/>
    <w:rsid w:val="00AB2204"/>
    <w:rsid w:val="00AB5B3C"/>
    <w:rsid w:val="00AB6FC4"/>
    <w:rsid w:val="00AB7328"/>
    <w:rsid w:val="00AC0165"/>
    <w:rsid w:val="00AC246C"/>
    <w:rsid w:val="00AC343B"/>
    <w:rsid w:val="00AC7F05"/>
    <w:rsid w:val="00AD5649"/>
    <w:rsid w:val="00AD5AD8"/>
    <w:rsid w:val="00AD6685"/>
    <w:rsid w:val="00AE2653"/>
    <w:rsid w:val="00AF4A3B"/>
    <w:rsid w:val="00AF64CF"/>
    <w:rsid w:val="00AF6E84"/>
    <w:rsid w:val="00B004A5"/>
    <w:rsid w:val="00B03102"/>
    <w:rsid w:val="00B06D13"/>
    <w:rsid w:val="00B06EA7"/>
    <w:rsid w:val="00B07605"/>
    <w:rsid w:val="00B13432"/>
    <w:rsid w:val="00B201B1"/>
    <w:rsid w:val="00B217FE"/>
    <w:rsid w:val="00B24CED"/>
    <w:rsid w:val="00B4074D"/>
    <w:rsid w:val="00B41989"/>
    <w:rsid w:val="00B44F47"/>
    <w:rsid w:val="00B45BE9"/>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131E"/>
    <w:rsid w:val="00BF332A"/>
    <w:rsid w:val="00C00251"/>
    <w:rsid w:val="00C053DA"/>
    <w:rsid w:val="00C25AA2"/>
    <w:rsid w:val="00C31C31"/>
    <w:rsid w:val="00C35293"/>
    <w:rsid w:val="00C356EB"/>
    <w:rsid w:val="00C35C4C"/>
    <w:rsid w:val="00C41243"/>
    <w:rsid w:val="00C41B8A"/>
    <w:rsid w:val="00C54698"/>
    <w:rsid w:val="00C5784E"/>
    <w:rsid w:val="00C57DB0"/>
    <w:rsid w:val="00C61A09"/>
    <w:rsid w:val="00C62AC4"/>
    <w:rsid w:val="00C657F7"/>
    <w:rsid w:val="00C70202"/>
    <w:rsid w:val="00C72F4A"/>
    <w:rsid w:val="00C75211"/>
    <w:rsid w:val="00C77F6F"/>
    <w:rsid w:val="00C80DE4"/>
    <w:rsid w:val="00C81761"/>
    <w:rsid w:val="00C86C5C"/>
    <w:rsid w:val="00C90382"/>
    <w:rsid w:val="00C91E56"/>
    <w:rsid w:val="00C93A67"/>
    <w:rsid w:val="00C9746B"/>
    <w:rsid w:val="00CA0945"/>
    <w:rsid w:val="00CA14FE"/>
    <w:rsid w:val="00CA3C17"/>
    <w:rsid w:val="00CA53E2"/>
    <w:rsid w:val="00CB55A3"/>
    <w:rsid w:val="00CB60EA"/>
    <w:rsid w:val="00CC0314"/>
    <w:rsid w:val="00CC0877"/>
    <w:rsid w:val="00CC3BDF"/>
    <w:rsid w:val="00CC5019"/>
    <w:rsid w:val="00CD323C"/>
    <w:rsid w:val="00CE423E"/>
    <w:rsid w:val="00CE53D9"/>
    <w:rsid w:val="00CE5547"/>
    <w:rsid w:val="00CE6BA1"/>
    <w:rsid w:val="00CF27E8"/>
    <w:rsid w:val="00D03642"/>
    <w:rsid w:val="00D060B1"/>
    <w:rsid w:val="00D114B1"/>
    <w:rsid w:val="00D2053A"/>
    <w:rsid w:val="00D21381"/>
    <w:rsid w:val="00D32C74"/>
    <w:rsid w:val="00D33CDC"/>
    <w:rsid w:val="00D364AC"/>
    <w:rsid w:val="00D40FD4"/>
    <w:rsid w:val="00D42BB5"/>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74D3"/>
    <w:rsid w:val="00DD3A7B"/>
    <w:rsid w:val="00DD3C49"/>
    <w:rsid w:val="00DD63E8"/>
    <w:rsid w:val="00DE09D0"/>
    <w:rsid w:val="00DE49CA"/>
    <w:rsid w:val="00DE612E"/>
    <w:rsid w:val="00DF201F"/>
    <w:rsid w:val="00DF37C0"/>
    <w:rsid w:val="00DF3898"/>
    <w:rsid w:val="00E00292"/>
    <w:rsid w:val="00E01613"/>
    <w:rsid w:val="00E067C1"/>
    <w:rsid w:val="00E10AC4"/>
    <w:rsid w:val="00E132C2"/>
    <w:rsid w:val="00E13529"/>
    <w:rsid w:val="00E17A90"/>
    <w:rsid w:val="00E205F7"/>
    <w:rsid w:val="00E235AB"/>
    <w:rsid w:val="00E33C55"/>
    <w:rsid w:val="00E372F3"/>
    <w:rsid w:val="00E40010"/>
    <w:rsid w:val="00E4053A"/>
    <w:rsid w:val="00E5536E"/>
    <w:rsid w:val="00E55E01"/>
    <w:rsid w:val="00E70B42"/>
    <w:rsid w:val="00E72FF7"/>
    <w:rsid w:val="00E744DB"/>
    <w:rsid w:val="00E7736B"/>
    <w:rsid w:val="00E8459E"/>
    <w:rsid w:val="00E95CC3"/>
    <w:rsid w:val="00E964C9"/>
    <w:rsid w:val="00EA2C65"/>
    <w:rsid w:val="00EB1105"/>
    <w:rsid w:val="00EB7FE9"/>
    <w:rsid w:val="00EC045C"/>
    <w:rsid w:val="00EC2BC3"/>
    <w:rsid w:val="00EE096E"/>
    <w:rsid w:val="00EE6817"/>
    <w:rsid w:val="00EF13B2"/>
    <w:rsid w:val="00EF2022"/>
    <w:rsid w:val="00EF5BD2"/>
    <w:rsid w:val="00EF7C71"/>
    <w:rsid w:val="00F00135"/>
    <w:rsid w:val="00F06844"/>
    <w:rsid w:val="00F077BC"/>
    <w:rsid w:val="00F13E3E"/>
    <w:rsid w:val="00F17BEB"/>
    <w:rsid w:val="00F20D59"/>
    <w:rsid w:val="00F21FE2"/>
    <w:rsid w:val="00F260B6"/>
    <w:rsid w:val="00F332F0"/>
    <w:rsid w:val="00F33A79"/>
    <w:rsid w:val="00F40279"/>
    <w:rsid w:val="00F51781"/>
    <w:rsid w:val="00F5756B"/>
    <w:rsid w:val="00F609ED"/>
    <w:rsid w:val="00F63EEE"/>
    <w:rsid w:val="00F63FEF"/>
    <w:rsid w:val="00F65820"/>
    <w:rsid w:val="00F76149"/>
    <w:rsid w:val="00F80EFD"/>
    <w:rsid w:val="00F823BA"/>
    <w:rsid w:val="00F85D32"/>
    <w:rsid w:val="00F86100"/>
    <w:rsid w:val="00F907D6"/>
    <w:rsid w:val="00F90B14"/>
    <w:rsid w:val="00F9149D"/>
    <w:rsid w:val="00F936C4"/>
    <w:rsid w:val="00FA48DE"/>
    <w:rsid w:val="00FA52C9"/>
    <w:rsid w:val="00FA71A7"/>
    <w:rsid w:val="00FB17B0"/>
    <w:rsid w:val="00FB767D"/>
    <w:rsid w:val="00FC090F"/>
    <w:rsid w:val="00FC3429"/>
    <w:rsid w:val="00FE26D0"/>
    <w:rsid w:val="00FE5145"/>
    <w:rsid w:val="00FE74FC"/>
    <w:rsid w:val="00FE79F3"/>
    <w:rsid w:val="00FF3341"/>
    <w:rsid w:val="00FF496E"/>
    <w:rsid w:val="00FF4C7E"/>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807E7"/>
    <w:rPr>
      <w:rFonts w:ascii="Times New Roman" w:eastAsia="Times New Roman" w:hAnsi="Times New Roman" w:cs="Times New Roman"/>
    </w:rPr>
  </w:style>
  <w:style w:type="paragraph" w:styleId="Heading1">
    <w:name w:val="heading 1"/>
    <w:next w:val="Normal"/>
    <w:link w:val="Heading1Char"/>
    <w:qFormat/>
    <w:rsid w:val="001807E7"/>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807E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807E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807E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807E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807E7"/>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807E7"/>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807E7"/>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807E7"/>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807E7"/>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807E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807E7"/>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807E7"/>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807E7"/>
    <w:pPr>
      <w:widowControl w:val="0"/>
      <w:spacing w:before="120"/>
      <w:ind w:left="2160"/>
    </w:pPr>
    <w:rPr>
      <w:snapToGrid w:val="0"/>
      <w:szCs w:val="20"/>
    </w:rPr>
  </w:style>
  <w:style w:type="paragraph" w:customStyle="1" w:styleId="AddressDescription">
    <w:name w:val="AddressDescription"/>
    <w:basedOn w:val="Normal"/>
    <w:next w:val="Normal"/>
    <w:rsid w:val="001807E7"/>
    <w:pPr>
      <w:widowControl w:val="0"/>
      <w:spacing w:before="120" w:after="120"/>
      <w:ind w:left="2160"/>
    </w:pPr>
    <w:rPr>
      <w:snapToGrid w:val="0"/>
      <w:szCs w:val="20"/>
    </w:rPr>
  </w:style>
  <w:style w:type="paragraph" w:customStyle="1" w:styleId="AddressName">
    <w:name w:val="AddressName"/>
    <w:basedOn w:val="Normal"/>
    <w:next w:val="Normal"/>
    <w:rsid w:val="001807E7"/>
    <w:pPr>
      <w:widowControl w:val="0"/>
      <w:spacing w:before="120"/>
      <w:ind w:left="2160"/>
    </w:pPr>
    <w:rPr>
      <w:snapToGrid w:val="0"/>
      <w:szCs w:val="20"/>
    </w:rPr>
  </w:style>
  <w:style w:type="paragraph" w:customStyle="1" w:styleId="Question">
    <w:name w:val="Question"/>
    <w:next w:val="Normal"/>
    <w:rsid w:val="001807E7"/>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807E7"/>
    <w:pPr>
      <w:ind w:left="2880"/>
    </w:pPr>
  </w:style>
  <w:style w:type="paragraph" w:customStyle="1" w:styleId="Answer">
    <w:name w:val="Answer"/>
    <w:basedOn w:val="Option"/>
    <w:next w:val="Normal"/>
    <w:rsid w:val="001807E7"/>
    <w:pPr>
      <w:widowControl w:val="0"/>
    </w:pPr>
    <w:rPr>
      <w:snapToGrid w:val="0"/>
    </w:rPr>
  </w:style>
  <w:style w:type="paragraph" w:customStyle="1" w:styleId="AnswersHead">
    <w:name w:val="AnswersHead"/>
    <w:basedOn w:val="Normal"/>
    <w:next w:val="Para"/>
    <w:rsid w:val="001807E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807E7"/>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807E7"/>
    <w:pPr>
      <w:spacing w:before="120" w:after="120"/>
    </w:pPr>
  </w:style>
  <w:style w:type="paragraph" w:customStyle="1" w:styleId="AuthorBio">
    <w:name w:val="AuthorBio"/>
    <w:rsid w:val="001807E7"/>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807E7"/>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807E7"/>
    <w:pPr>
      <w:spacing w:after="200" w:line="276" w:lineRule="auto"/>
    </w:pPr>
    <w:rPr>
      <w:rFonts w:ascii="Calibri" w:eastAsia="Calibri" w:hAnsi="Calibri"/>
      <w:sz w:val="22"/>
      <w:szCs w:val="22"/>
    </w:rPr>
  </w:style>
  <w:style w:type="paragraph" w:customStyle="1" w:styleId="BibliographyEntry">
    <w:name w:val="BibliographyEntry"/>
    <w:rsid w:val="001807E7"/>
    <w:pPr>
      <w:ind w:left="1440" w:hanging="720"/>
    </w:pPr>
    <w:rPr>
      <w:rFonts w:ascii="Arial" w:eastAsia="Times New Roman" w:hAnsi="Arial" w:cs="Tahoma"/>
      <w:sz w:val="26"/>
      <w:szCs w:val="16"/>
    </w:rPr>
  </w:style>
  <w:style w:type="paragraph" w:customStyle="1" w:styleId="BibliographyHead">
    <w:name w:val="BibliographyHead"/>
    <w:next w:val="BibliographyEntry"/>
    <w:rsid w:val="001807E7"/>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807E7"/>
    <w:rPr>
      <w:rFonts w:ascii="Arial" w:eastAsia="Times New Roman" w:hAnsi="Arial" w:cs="Times New Roman"/>
      <w:b/>
      <w:smallCaps/>
      <w:sz w:val="60"/>
      <w:szCs w:val="60"/>
    </w:rPr>
  </w:style>
  <w:style w:type="character" w:customStyle="1" w:styleId="BoldItalic">
    <w:name w:val="BoldItalic"/>
    <w:rsid w:val="001807E7"/>
    <w:rPr>
      <w:b/>
      <w:i/>
    </w:rPr>
  </w:style>
  <w:style w:type="character" w:styleId="BookTitle">
    <w:name w:val="Book Title"/>
    <w:qFormat/>
    <w:rsid w:val="001807E7"/>
    <w:rPr>
      <w:b/>
      <w:bCs/>
      <w:smallCaps/>
      <w:spacing w:val="5"/>
    </w:rPr>
  </w:style>
  <w:style w:type="paragraph" w:customStyle="1" w:styleId="BookAuthor">
    <w:name w:val="BookAuthor"/>
    <w:basedOn w:val="Normal"/>
    <w:rsid w:val="001807E7"/>
    <w:pPr>
      <w:spacing w:before="120" w:after="600"/>
      <w:ind w:left="720" w:firstLine="720"/>
      <w:contextualSpacing/>
      <w:jc w:val="center"/>
    </w:pPr>
    <w:rPr>
      <w:sz w:val="32"/>
      <w:szCs w:val="20"/>
    </w:rPr>
  </w:style>
  <w:style w:type="paragraph" w:customStyle="1" w:styleId="BookEdition">
    <w:name w:val="BookEdition"/>
    <w:qFormat/>
    <w:rsid w:val="001807E7"/>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807E7"/>
    <w:pPr>
      <w:spacing w:before="480" w:after="480"/>
      <w:ind w:left="720" w:firstLine="720"/>
      <w:jc w:val="center"/>
    </w:pPr>
    <w:rPr>
      <w:rFonts w:ascii="Arial" w:hAnsi="Arial"/>
      <w:b/>
      <w:snapToGrid w:val="0"/>
      <w:sz w:val="52"/>
      <w:szCs w:val="20"/>
    </w:rPr>
  </w:style>
  <w:style w:type="paragraph" w:customStyle="1" w:styleId="BookReviewAuthor">
    <w:name w:val="BookReviewAuthor"/>
    <w:rsid w:val="001807E7"/>
    <w:pPr>
      <w:ind w:left="4320"/>
    </w:pPr>
    <w:rPr>
      <w:rFonts w:ascii="Times New Roman" w:eastAsia="Times New Roman" w:hAnsi="Times New Roman" w:cs="Times New Roman"/>
      <w:snapToGrid w:val="0"/>
      <w:sz w:val="20"/>
      <w:szCs w:val="20"/>
    </w:rPr>
  </w:style>
  <w:style w:type="paragraph" w:customStyle="1" w:styleId="BookReviewItem">
    <w:name w:val="BookReviewItem"/>
    <w:rsid w:val="001807E7"/>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807E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807E7"/>
    <w:pPr>
      <w:pageBreakBefore w:val="0"/>
      <w:spacing w:before="480"/>
    </w:pPr>
    <w:rPr>
      <w:sz w:val="36"/>
    </w:rPr>
  </w:style>
  <w:style w:type="character" w:customStyle="1" w:styleId="Callout">
    <w:name w:val="Callout"/>
    <w:rsid w:val="001807E7"/>
    <w:rPr>
      <w:bdr w:val="none" w:sz="0" w:space="0" w:color="auto"/>
      <w:shd w:val="clear" w:color="auto" w:fill="B2A1C7"/>
    </w:rPr>
  </w:style>
  <w:style w:type="paragraph" w:customStyle="1" w:styleId="ChapterSubtitle">
    <w:name w:val="ChapterSubtitle"/>
    <w:basedOn w:val="ChapterTitle"/>
    <w:next w:val="Para"/>
    <w:rsid w:val="001807E7"/>
    <w:rPr>
      <w:sz w:val="44"/>
    </w:rPr>
  </w:style>
  <w:style w:type="paragraph" w:customStyle="1" w:styleId="ChapterAuthor">
    <w:name w:val="ChapterAuthor"/>
    <w:basedOn w:val="ChapterSubtitle"/>
    <w:next w:val="Normal"/>
    <w:rsid w:val="001807E7"/>
    <w:pPr>
      <w:spacing w:after="120"/>
      <w:outlineLvl w:val="9"/>
    </w:pPr>
    <w:rPr>
      <w:i/>
      <w:sz w:val="36"/>
    </w:rPr>
  </w:style>
  <w:style w:type="paragraph" w:customStyle="1" w:styleId="ChapterAuthorAffiliation">
    <w:name w:val="ChapterAuthorAffiliation"/>
    <w:next w:val="Para"/>
    <w:rsid w:val="001807E7"/>
    <w:pPr>
      <w:spacing w:after="120"/>
    </w:pPr>
    <w:rPr>
      <w:rFonts w:ascii="Arial" w:eastAsia="Times New Roman" w:hAnsi="Arial" w:cs="Times New Roman"/>
      <w:i/>
      <w:smallCaps/>
      <w:snapToGrid w:val="0"/>
      <w:sz w:val="36"/>
      <w:szCs w:val="20"/>
    </w:rPr>
  </w:style>
  <w:style w:type="paragraph" w:customStyle="1" w:styleId="FootnoteEntry">
    <w:name w:val="FootnoteEntry"/>
    <w:rsid w:val="001807E7"/>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807E7"/>
    <w:pPr>
      <w:spacing w:before="120" w:after="120"/>
      <w:ind w:left="0" w:firstLine="0"/>
    </w:pPr>
  </w:style>
  <w:style w:type="paragraph" w:customStyle="1" w:styleId="Objective">
    <w:name w:val="Objective"/>
    <w:rsid w:val="001807E7"/>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807E7"/>
    <w:rPr>
      <w:i w:val="0"/>
    </w:rPr>
  </w:style>
  <w:style w:type="paragraph" w:customStyle="1" w:styleId="ChapterFeaturingList">
    <w:name w:val="ChapterFeaturingList"/>
    <w:basedOn w:val="ChapterObjective"/>
    <w:rsid w:val="001807E7"/>
    <w:rPr>
      <w:b w:val="0"/>
      <w:sz w:val="26"/>
      <w:u w:val="none"/>
    </w:rPr>
  </w:style>
  <w:style w:type="paragraph" w:customStyle="1" w:styleId="ChapterFeaturingListSub">
    <w:name w:val="ChapterFeaturingListSub"/>
    <w:rsid w:val="001807E7"/>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807E7"/>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807E7"/>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807E7"/>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807E7"/>
    <w:pPr>
      <w:spacing w:before="240"/>
      <w:ind w:left="1800"/>
    </w:pPr>
    <w:rPr>
      <w:u w:val="none"/>
    </w:rPr>
  </w:style>
  <w:style w:type="paragraph" w:customStyle="1" w:styleId="ChapterObjectiveTitle">
    <w:name w:val="ChapterObjectiveTitle"/>
    <w:basedOn w:val="ObjectiveTitle"/>
    <w:next w:val="ChapterObjective"/>
    <w:rsid w:val="001807E7"/>
    <w:pPr>
      <w:ind w:left="1440" w:firstLine="0"/>
    </w:pPr>
    <w:rPr>
      <w:i w:val="0"/>
    </w:rPr>
  </w:style>
  <w:style w:type="paragraph" w:customStyle="1" w:styleId="Subobjective">
    <w:name w:val="Subobjective"/>
    <w:basedOn w:val="Objective"/>
    <w:rsid w:val="001807E7"/>
    <w:pPr>
      <w:keepNext/>
      <w:spacing w:before="180"/>
      <w:ind w:left="2880"/>
    </w:pPr>
  </w:style>
  <w:style w:type="paragraph" w:customStyle="1" w:styleId="ChapterSubobjective">
    <w:name w:val="ChapterSubobjective"/>
    <w:basedOn w:val="Subobjective"/>
    <w:rsid w:val="001807E7"/>
    <w:pPr>
      <w:keepNext w:val="0"/>
    </w:pPr>
    <w:rPr>
      <w:i w:val="0"/>
    </w:rPr>
  </w:style>
  <w:style w:type="paragraph" w:customStyle="1" w:styleId="Code80">
    <w:name w:val="Code80"/>
    <w:rsid w:val="001807E7"/>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807E7"/>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807E7"/>
    <w:rPr>
      <w:rFonts w:cs="Arial"/>
      <w:color w:val="0000FF"/>
    </w:rPr>
  </w:style>
  <w:style w:type="character" w:customStyle="1" w:styleId="CodeColorBlue2">
    <w:name w:val="CodeColorBlue2"/>
    <w:rsid w:val="001807E7"/>
    <w:rPr>
      <w:rFonts w:cs="Arial"/>
      <w:color w:val="0000A5"/>
    </w:rPr>
  </w:style>
  <w:style w:type="character" w:customStyle="1" w:styleId="CodeColorBlue3">
    <w:name w:val="CodeColorBlue3"/>
    <w:rsid w:val="001807E7"/>
    <w:rPr>
      <w:rFonts w:cs="Arial"/>
      <w:color w:val="6464B9"/>
    </w:rPr>
  </w:style>
  <w:style w:type="character" w:customStyle="1" w:styleId="CodeColorBluegreen">
    <w:name w:val="CodeColorBluegreen"/>
    <w:rsid w:val="001807E7"/>
    <w:rPr>
      <w:rFonts w:cs="Arial"/>
      <w:color w:val="2B91AF"/>
    </w:rPr>
  </w:style>
  <w:style w:type="character" w:customStyle="1" w:styleId="CodeColorBrown">
    <w:name w:val="CodeColorBrown"/>
    <w:rsid w:val="001807E7"/>
    <w:rPr>
      <w:rFonts w:cs="Arial"/>
      <w:color w:val="A31515"/>
    </w:rPr>
  </w:style>
  <w:style w:type="character" w:customStyle="1" w:styleId="CodeColorDkBlue">
    <w:name w:val="CodeColorDkBlue"/>
    <w:rsid w:val="001807E7"/>
    <w:rPr>
      <w:rFonts w:cs="Times New Roman"/>
      <w:color w:val="000080"/>
      <w:szCs w:val="22"/>
    </w:rPr>
  </w:style>
  <w:style w:type="character" w:customStyle="1" w:styleId="CodeColorGreen">
    <w:name w:val="CodeColorGreen"/>
    <w:rsid w:val="001807E7"/>
    <w:rPr>
      <w:rFonts w:cs="Arial"/>
      <w:color w:val="008000"/>
    </w:rPr>
  </w:style>
  <w:style w:type="character" w:customStyle="1" w:styleId="CodeColorGreen2">
    <w:name w:val="CodeColorGreen2"/>
    <w:rsid w:val="001807E7"/>
    <w:rPr>
      <w:rFonts w:cs="Arial"/>
      <w:color w:val="629755"/>
    </w:rPr>
  </w:style>
  <w:style w:type="character" w:customStyle="1" w:styleId="CodeColorGrey30">
    <w:name w:val="CodeColorGrey30"/>
    <w:rsid w:val="001807E7"/>
    <w:rPr>
      <w:rFonts w:cs="Arial"/>
      <w:color w:val="808080"/>
    </w:rPr>
  </w:style>
  <w:style w:type="character" w:customStyle="1" w:styleId="CodeColorGrey55">
    <w:name w:val="CodeColorGrey55"/>
    <w:rsid w:val="001807E7"/>
    <w:rPr>
      <w:rFonts w:cs="Arial"/>
      <w:color w:val="C0C0C0"/>
    </w:rPr>
  </w:style>
  <w:style w:type="character" w:customStyle="1" w:styleId="CodeColorGrey80">
    <w:name w:val="CodeColorGrey80"/>
    <w:rsid w:val="001807E7"/>
    <w:rPr>
      <w:rFonts w:cs="Arial"/>
      <w:color w:val="555555"/>
    </w:rPr>
  </w:style>
  <w:style w:type="character" w:customStyle="1" w:styleId="CodeColorHotPink">
    <w:name w:val="CodeColorHotPink"/>
    <w:rsid w:val="001807E7"/>
    <w:rPr>
      <w:rFonts w:cs="Times New Roman"/>
      <w:color w:val="DF36FA"/>
      <w:szCs w:val="18"/>
    </w:rPr>
  </w:style>
  <w:style w:type="character" w:customStyle="1" w:styleId="CodeColorMagenta">
    <w:name w:val="CodeColorMagenta"/>
    <w:rsid w:val="001807E7"/>
    <w:rPr>
      <w:rFonts w:cs="Arial"/>
      <w:color w:val="A31515"/>
    </w:rPr>
  </w:style>
  <w:style w:type="character" w:customStyle="1" w:styleId="CodeColorOrange">
    <w:name w:val="CodeColorOrange"/>
    <w:rsid w:val="001807E7"/>
    <w:rPr>
      <w:rFonts w:cs="Arial"/>
      <w:color w:val="B96464"/>
    </w:rPr>
  </w:style>
  <w:style w:type="character" w:customStyle="1" w:styleId="CodeColorPeach">
    <w:name w:val="CodeColorPeach"/>
    <w:rsid w:val="001807E7"/>
    <w:rPr>
      <w:rFonts w:cs="Arial"/>
      <w:color w:val="FFDBA3"/>
    </w:rPr>
  </w:style>
  <w:style w:type="character" w:customStyle="1" w:styleId="CodeColorPurple">
    <w:name w:val="CodeColorPurple"/>
    <w:rsid w:val="001807E7"/>
    <w:rPr>
      <w:rFonts w:cs="Arial"/>
      <w:color w:val="951795"/>
    </w:rPr>
  </w:style>
  <w:style w:type="character" w:customStyle="1" w:styleId="CodeColorPurple2">
    <w:name w:val="CodeColorPurple2"/>
    <w:rsid w:val="001807E7"/>
    <w:rPr>
      <w:rFonts w:cs="Arial"/>
      <w:color w:val="800080"/>
    </w:rPr>
  </w:style>
  <w:style w:type="character" w:customStyle="1" w:styleId="CodeColorRed">
    <w:name w:val="CodeColorRed"/>
    <w:rsid w:val="001807E7"/>
    <w:rPr>
      <w:rFonts w:cs="Arial"/>
      <w:color w:val="FF0000"/>
    </w:rPr>
  </w:style>
  <w:style w:type="character" w:customStyle="1" w:styleId="CodeColorRed2">
    <w:name w:val="CodeColorRed2"/>
    <w:rsid w:val="001807E7"/>
    <w:rPr>
      <w:rFonts w:cs="Arial"/>
      <w:color w:val="800000"/>
    </w:rPr>
  </w:style>
  <w:style w:type="character" w:customStyle="1" w:styleId="CodeColorRed3">
    <w:name w:val="CodeColorRed3"/>
    <w:rsid w:val="001807E7"/>
    <w:rPr>
      <w:rFonts w:cs="Arial"/>
      <w:color w:val="A31515"/>
    </w:rPr>
  </w:style>
  <w:style w:type="character" w:customStyle="1" w:styleId="CodeColorTealBlue">
    <w:name w:val="CodeColorTealBlue"/>
    <w:rsid w:val="001807E7"/>
    <w:rPr>
      <w:rFonts w:cs="Times New Roman"/>
      <w:color w:val="008080"/>
      <w:szCs w:val="22"/>
    </w:rPr>
  </w:style>
  <w:style w:type="character" w:customStyle="1" w:styleId="CodeColorWhite">
    <w:name w:val="CodeColorWhite"/>
    <w:rsid w:val="001807E7"/>
    <w:rPr>
      <w:rFonts w:cs="Arial"/>
      <w:color w:val="FFFFFF"/>
      <w:bdr w:val="none" w:sz="0" w:space="0" w:color="auto"/>
    </w:rPr>
  </w:style>
  <w:style w:type="paragraph" w:customStyle="1" w:styleId="CodeHead">
    <w:name w:val="CodeHead"/>
    <w:next w:val="Normal"/>
    <w:rsid w:val="001807E7"/>
    <w:pPr>
      <w:spacing w:before="120" w:after="120"/>
    </w:pPr>
    <w:rPr>
      <w:rFonts w:ascii="Arial" w:eastAsia="Times New Roman" w:hAnsi="Arial" w:cs="Times New Roman"/>
      <w:b/>
      <w:snapToGrid w:val="0"/>
      <w:sz w:val="22"/>
      <w:szCs w:val="20"/>
    </w:rPr>
  </w:style>
  <w:style w:type="character" w:customStyle="1" w:styleId="CodeHighlight">
    <w:name w:val="CodeHighlight"/>
    <w:rsid w:val="001807E7"/>
    <w:rPr>
      <w:b/>
      <w:color w:val="7F7F7F"/>
      <w:kern w:val="0"/>
      <w:position w:val="0"/>
      <w:u w:val="none"/>
      <w:bdr w:val="none" w:sz="0" w:space="0" w:color="auto"/>
      <w:shd w:val="clear" w:color="auto" w:fill="auto"/>
    </w:rPr>
  </w:style>
  <w:style w:type="paragraph" w:customStyle="1" w:styleId="CodeLabel">
    <w:name w:val="CodeLabel"/>
    <w:qFormat/>
    <w:rsid w:val="001807E7"/>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807E7"/>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807E7"/>
    <w:rPr>
      <w:rFonts w:ascii="Courier New" w:eastAsia="Times New Roman" w:hAnsi="Courier New" w:cs="Times New Roman"/>
      <w:noProof/>
      <w:snapToGrid w:val="0"/>
      <w:sz w:val="16"/>
      <w:szCs w:val="20"/>
    </w:rPr>
  </w:style>
  <w:style w:type="paragraph" w:customStyle="1" w:styleId="CodeNote">
    <w:name w:val="CodeNote"/>
    <w:qFormat/>
    <w:rsid w:val="001807E7"/>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807E7"/>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807E7"/>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807E7"/>
    <w:pPr>
      <w:ind w:left="720"/>
    </w:pPr>
  </w:style>
  <w:style w:type="paragraph" w:customStyle="1" w:styleId="CodeSnippet">
    <w:name w:val="CodeSnippet"/>
    <w:rsid w:val="001807E7"/>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807E7"/>
    <w:pPr>
      <w:ind w:left="720"/>
    </w:pPr>
    <w:rPr>
      <w:rFonts w:ascii="Courier New" w:eastAsia="Times New Roman" w:hAnsi="Courier New" w:cs="Times New Roman"/>
      <w:noProof/>
      <w:snapToGrid w:val="0"/>
      <w:sz w:val="18"/>
      <w:szCs w:val="20"/>
    </w:rPr>
  </w:style>
  <w:style w:type="paragraph" w:customStyle="1" w:styleId="H5">
    <w:name w:val="H5"/>
    <w:next w:val="Para"/>
    <w:rsid w:val="001807E7"/>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807E7"/>
    <w:pPr>
      <w:pBdr>
        <w:top w:val="single" w:sz="4" w:space="4" w:color="auto"/>
      </w:pBdr>
      <w:outlineLvl w:val="6"/>
    </w:pPr>
    <w:rPr>
      <w:i/>
      <w:noProof/>
    </w:rPr>
  </w:style>
  <w:style w:type="paragraph" w:customStyle="1" w:styleId="ContentsAbstract">
    <w:name w:val="ContentsAbstract"/>
    <w:qFormat/>
    <w:rsid w:val="001807E7"/>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807E7"/>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807E7"/>
    <w:pPr>
      <w:ind w:left="288"/>
    </w:pPr>
    <w:rPr>
      <w:sz w:val="26"/>
    </w:rPr>
  </w:style>
  <w:style w:type="paragraph" w:customStyle="1" w:styleId="ContentsH1">
    <w:name w:val="ContentsH1"/>
    <w:basedOn w:val="ContentsPartTitle"/>
    <w:rsid w:val="001807E7"/>
    <w:pPr>
      <w:ind w:left="576"/>
    </w:pPr>
    <w:rPr>
      <w:b w:val="0"/>
      <w:sz w:val="24"/>
    </w:rPr>
  </w:style>
  <w:style w:type="paragraph" w:customStyle="1" w:styleId="ContentsH2">
    <w:name w:val="ContentsH2"/>
    <w:basedOn w:val="ContentsPartTitle"/>
    <w:rsid w:val="001807E7"/>
    <w:pPr>
      <w:ind w:left="864"/>
    </w:pPr>
    <w:rPr>
      <w:b w:val="0"/>
      <w:sz w:val="22"/>
    </w:rPr>
  </w:style>
  <w:style w:type="paragraph" w:customStyle="1" w:styleId="ContentsH3">
    <w:name w:val="ContentsH3"/>
    <w:qFormat/>
    <w:rsid w:val="001807E7"/>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807E7"/>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807E7"/>
    <w:pPr>
      <w:ind w:left="1440" w:right="1440"/>
    </w:pPr>
    <w:rPr>
      <w:rFonts w:ascii="Arial" w:eastAsia="Times New Roman" w:hAnsi="Arial" w:cs="AGaramond Bold"/>
      <w:color w:val="000000"/>
      <w:sz w:val="18"/>
      <w:szCs w:val="17"/>
    </w:rPr>
  </w:style>
  <w:style w:type="character" w:customStyle="1" w:styleId="CrossRefTerm">
    <w:name w:val="CrossRefTerm"/>
    <w:rsid w:val="001807E7"/>
    <w:rPr>
      <w:i/>
    </w:rPr>
  </w:style>
  <w:style w:type="paragraph" w:customStyle="1" w:styleId="CustomChapterOpener">
    <w:name w:val="CustomChapterOpener"/>
    <w:basedOn w:val="Normal"/>
    <w:next w:val="Para"/>
    <w:rsid w:val="001807E7"/>
    <w:pPr>
      <w:spacing w:after="120"/>
      <w:ind w:left="720" w:firstLine="720"/>
    </w:pPr>
    <w:rPr>
      <w:snapToGrid w:val="0"/>
      <w:sz w:val="26"/>
      <w:szCs w:val="20"/>
    </w:rPr>
  </w:style>
  <w:style w:type="character" w:customStyle="1" w:styleId="CustomCharStyle">
    <w:name w:val="CustomCharStyle"/>
    <w:rsid w:val="001807E7"/>
    <w:rPr>
      <w:b/>
      <w:i/>
    </w:rPr>
  </w:style>
  <w:style w:type="paragraph" w:customStyle="1" w:styleId="ParaContinued">
    <w:name w:val="ParaContinued"/>
    <w:basedOn w:val="Normal"/>
    <w:next w:val="Para"/>
    <w:rsid w:val="001807E7"/>
    <w:pPr>
      <w:spacing w:after="120"/>
      <w:ind w:left="720"/>
    </w:pPr>
    <w:rPr>
      <w:snapToGrid w:val="0"/>
      <w:sz w:val="26"/>
      <w:szCs w:val="20"/>
    </w:rPr>
  </w:style>
  <w:style w:type="paragraph" w:customStyle="1" w:styleId="CustomHead">
    <w:name w:val="CustomHead"/>
    <w:basedOn w:val="ParaContinued"/>
    <w:next w:val="Normal"/>
    <w:rsid w:val="001807E7"/>
    <w:rPr>
      <w:b/>
    </w:rPr>
  </w:style>
  <w:style w:type="paragraph" w:customStyle="1" w:styleId="CustomList">
    <w:name w:val="CustomList"/>
    <w:basedOn w:val="Normal"/>
    <w:rsid w:val="001807E7"/>
    <w:pPr>
      <w:widowControl w:val="0"/>
      <w:spacing w:before="120" w:after="120"/>
      <w:ind w:left="1440"/>
    </w:pPr>
    <w:rPr>
      <w:snapToGrid w:val="0"/>
      <w:szCs w:val="20"/>
    </w:rPr>
  </w:style>
  <w:style w:type="paragraph" w:customStyle="1" w:styleId="CustomStyle1">
    <w:name w:val="CustomStyle1"/>
    <w:basedOn w:val="Normal"/>
    <w:rsid w:val="001807E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807E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807E7"/>
    <w:rPr>
      <w:i/>
    </w:rPr>
  </w:style>
  <w:style w:type="paragraph" w:customStyle="1" w:styleId="Dialog">
    <w:name w:val="Dialog"/>
    <w:rsid w:val="001807E7"/>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807E7"/>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807E7"/>
  </w:style>
  <w:style w:type="paragraph" w:customStyle="1" w:styleId="DOI">
    <w:name w:val="DOI"/>
    <w:rsid w:val="001807E7"/>
    <w:rPr>
      <w:rFonts w:ascii="Courier New" w:eastAsia="Times New Roman" w:hAnsi="Courier New" w:cs="Times New Roman"/>
      <w:snapToGrid w:val="0"/>
      <w:sz w:val="20"/>
      <w:szCs w:val="20"/>
    </w:rPr>
  </w:style>
  <w:style w:type="character" w:styleId="Emphasis">
    <w:name w:val="Emphasis"/>
    <w:qFormat/>
    <w:rsid w:val="001807E7"/>
    <w:rPr>
      <w:i/>
      <w:iCs/>
    </w:rPr>
  </w:style>
  <w:style w:type="paragraph" w:customStyle="1" w:styleId="EndnoteEntry">
    <w:name w:val="EndnoteEntry"/>
    <w:rsid w:val="001807E7"/>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807E7"/>
  </w:style>
  <w:style w:type="paragraph" w:customStyle="1" w:styleId="EndnoteTitle">
    <w:name w:val="EndnoteTitle"/>
    <w:next w:val="EndnoteEntry"/>
    <w:rsid w:val="001807E7"/>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807E7"/>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807E7"/>
    <w:pPr>
      <w:contextualSpacing/>
    </w:pPr>
    <w:rPr>
      <w:sz w:val="24"/>
    </w:rPr>
  </w:style>
  <w:style w:type="paragraph" w:customStyle="1" w:styleId="Equation">
    <w:name w:val="Equation"/>
    <w:rsid w:val="001807E7"/>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807E7"/>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807E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807E7"/>
    <w:pPr>
      <w:ind w:left="2160" w:firstLine="0"/>
    </w:pPr>
  </w:style>
  <w:style w:type="paragraph" w:customStyle="1" w:styleId="ExtractAttribution">
    <w:name w:val="ExtractAttribution"/>
    <w:next w:val="Para"/>
    <w:rsid w:val="001807E7"/>
    <w:pPr>
      <w:spacing w:after="120"/>
      <w:ind w:left="3240"/>
    </w:pPr>
    <w:rPr>
      <w:rFonts w:ascii="Times New Roman" w:eastAsia="Times New Roman" w:hAnsi="Times New Roman" w:cs="Times New Roman"/>
      <w:b/>
      <w:szCs w:val="20"/>
    </w:rPr>
  </w:style>
  <w:style w:type="paragraph" w:customStyle="1" w:styleId="ExtractPara">
    <w:name w:val="ExtractPara"/>
    <w:rsid w:val="001807E7"/>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807E7"/>
    <w:pPr>
      <w:spacing w:before="0"/>
      <w:ind w:firstLine="720"/>
    </w:pPr>
  </w:style>
  <w:style w:type="paragraph" w:customStyle="1" w:styleId="ExtractListBulleted">
    <w:name w:val="ExtractListBulleted"/>
    <w:rsid w:val="001807E7"/>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807E7"/>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807E7"/>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807E7"/>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807E7"/>
    <w:pPr>
      <w:shd w:val="pct25" w:color="auto" w:fill="auto"/>
    </w:pPr>
  </w:style>
  <w:style w:type="paragraph" w:customStyle="1" w:styleId="FeatureCodeSnippet">
    <w:name w:val="FeatureCodeSnippet"/>
    <w:rsid w:val="001807E7"/>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807E7"/>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807E7"/>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807E7"/>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807E7"/>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807E7"/>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807E7"/>
    <w:pPr>
      <w:spacing w:before="120" w:after="120"/>
      <w:ind w:left="720" w:hanging="720"/>
      <w:contextualSpacing/>
    </w:pPr>
    <w:rPr>
      <w:sz w:val="22"/>
      <w:u w:val="none"/>
    </w:rPr>
  </w:style>
  <w:style w:type="paragraph" w:customStyle="1" w:styleId="FeatureH1">
    <w:name w:val="FeatureH1"/>
    <w:next w:val="Normal"/>
    <w:rsid w:val="001807E7"/>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807E7"/>
    <w:pPr>
      <w:contextualSpacing w:val="0"/>
    </w:pPr>
    <w:rPr>
      <w:rFonts w:ascii="Times New Roman" w:hAnsi="Times New Roman"/>
    </w:rPr>
  </w:style>
  <w:style w:type="paragraph" w:customStyle="1" w:styleId="FeatureH2">
    <w:name w:val="FeatureH2"/>
    <w:next w:val="Normal"/>
    <w:rsid w:val="001807E7"/>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807E7"/>
    <w:pPr>
      <w:spacing w:before="120"/>
    </w:pPr>
    <w:rPr>
      <w:u w:val="single"/>
    </w:rPr>
  </w:style>
  <w:style w:type="paragraph" w:customStyle="1" w:styleId="FeatureH3">
    <w:name w:val="FeatureH3"/>
    <w:next w:val="Normal"/>
    <w:rsid w:val="001807E7"/>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807E7"/>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807E7"/>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807E7"/>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807E7"/>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807E7"/>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807E7"/>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807E7"/>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807E7"/>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807E7"/>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807E7"/>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807E7"/>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807E7"/>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807E7"/>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807E7"/>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807E7"/>
    <w:pPr>
      <w:ind w:left="720" w:hanging="288"/>
    </w:pPr>
  </w:style>
  <w:style w:type="paragraph" w:customStyle="1" w:styleId="FeatureRecipeTitle">
    <w:name w:val="FeatureRecipeTitle"/>
    <w:rsid w:val="001807E7"/>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807E7"/>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807E7"/>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807E7"/>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807E7"/>
    <w:pPr>
      <w:pBdr>
        <w:left w:val="single" w:sz="36" w:space="17" w:color="C0C0C0"/>
      </w:pBdr>
      <w:ind w:left="216"/>
    </w:pPr>
  </w:style>
  <w:style w:type="paragraph" w:customStyle="1" w:styleId="FeatureRunInPara">
    <w:name w:val="FeatureRunInPara"/>
    <w:basedOn w:val="FeatureListUnmarked"/>
    <w:next w:val="FeatureRunInHead"/>
    <w:rsid w:val="001807E7"/>
    <w:pPr>
      <w:pBdr>
        <w:left w:val="single" w:sz="36" w:space="6" w:color="C0C0C0"/>
      </w:pBdr>
      <w:spacing w:before="0"/>
      <w:ind w:left="0"/>
    </w:pPr>
  </w:style>
  <w:style w:type="paragraph" w:customStyle="1" w:styleId="FeatureRunInParaSub">
    <w:name w:val="FeatureRunInParaSub"/>
    <w:basedOn w:val="FeatureRunInPara"/>
    <w:next w:val="FeatureRunInHeadSub"/>
    <w:rsid w:val="001807E7"/>
    <w:pPr>
      <w:pBdr>
        <w:left w:val="single" w:sz="36" w:space="17" w:color="C0C0C0"/>
      </w:pBdr>
      <w:ind w:left="216"/>
      <w:contextualSpacing/>
    </w:pPr>
  </w:style>
  <w:style w:type="paragraph" w:customStyle="1" w:styleId="FeatureSlug">
    <w:name w:val="FeatureSlug"/>
    <w:next w:val="FeaturePara"/>
    <w:qFormat/>
    <w:rsid w:val="001807E7"/>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807E7"/>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807E7"/>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807E7"/>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807E7"/>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807E7"/>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807E7"/>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807E7"/>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807E7"/>
    <w:pPr>
      <w:pBdr>
        <w:left w:val="single" w:sz="36" w:space="6" w:color="C0C0C0"/>
      </w:pBdr>
      <w:spacing w:before="120"/>
      <w:ind w:left="0" w:firstLine="0"/>
    </w:pPr>
  </w:style>
  <w:style w:type="paragraph" w:customStyle="1" w:styleId="FigureLabel">
    <w:name w:val="FigureLabel"/>
    <w:rsid w:val="001807E7"/>
    <w:pPr>
      <w:ind w:left="1440"/>
    </w:pPr>
    <w:rPr>
      <w:rFonts w:ascii="Arial" w:eastAsia="Times New Roman" w:hAnsi="Arial" w:cs="Times New Roman"/>
      <w:sz w:val="20"/>
      <w:szCs w:val="20"/>
    </w:rPr>
  </w:style>
  <w:style w:type="paragraph" w:customStyle="1" w:styleId="FigureSource">
    <w:name w:val="FigureSource"/>
    <w:next w:val="Para"/>
    <w:link w:val="FigureSourceChar"/>
    <w:rsid w:val="001807E7"/>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807E7"/>
  </w:style>
  <w:style w:type="character" w:customStyle="1" w:styleId="GenusSpecies">
    <w:name w:val="GenusSpecies"/>
    <w:rsid w:val="001807E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807E7"/>
    <w:pPr>
      <w:spacing w:after="120"/>
      <w:ind w:left="720" w:firstLine="720"/>
    </w:pPr>
    <w:rPr>
      <w:snapToGrid w:val="0"/>
      <w:sz w:val="26"/>
      <w:szCs w:val="20"/>
    </w:rPr>
  </w:style>
  <w:style w:type="paragraph" w:customStyle="1" w:styleId="H3">
    <w:name w:val="H3"/>
    <w:next w:val="Para"/>
    <w:qFormat/>
    <w:rsid w:val="001807E7"/>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807E7"/>
    <w:pPr>
      <w:spacing w:before="240"/>
      <w:outlineLvl w:val="9"/>
    </w:pPr>
  </w:style>
  <w:style w:type="paragraph" w:customStyle="1" w:styleId="H4">
    <w:name w:val="H4"/>
    <w:next w:val="Para"/>
    <w:rsid w:val="001807E7"/>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807E7"/>
  </w:style>
  <w:style w:type="paragraph" w:customStyle="1" w:styleId="GlossaryTitle">
    <w:name w:val="GlossaryTitle"/>
    <w:basedOn w:val="ChapterTitle"/>
    <w:next w:val="Normal"/>
    <w:rsid w:val="001807E7"/>
    <w:pPr>
      <w:spacing w:before="120" w:after="120"/>
    </w:pPr>
  </w:style>
  <w:style w:type="paragraph" w:customStyle="1" w:styleId="H1">
    <w:name w:val="H1"/>
    <w:next w:val="Para"/>
    <w:qFormat/>
    <w:rsid w:val="001807E7"/>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807E7"/>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807E7"/>
    <w:pPr>
      <w:spacing w:before="240" w:after="120"/>
    </w:pPr>
    <w:rPr>
      <w:rFonts w:ascii="Arial" w:eastAsia="Times New Roman" w:hAnsi="Arial" w:cs="Times New Roman"/>
      <w:snapToGrid w:val="0"/>
      <w:sz w:val="20"/>
      <w:szCs w:val="20"/>
      <w:u w:val="single"/>
    </w:rPr>
  </w:style>
  <w:style w:type="paragraph" w:customStyle="1" w:styleId="Index1">
    <w:name w:val="Index1"/>
    <w:rsid w:val="001807E7"/>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807E7"/>
    <w:pPr>
      <w:ind w:left="2520"/>
    </w:pPr>
  </w:style>
  <w:style w:type="paragraph" w:customStyle="1" w:styleId="Index3">
    <w:name w:val="Index3"/>
    <w:basedOn w:val="Index1"/>
    <w:rsid w:val="001807E7"/>
    <w:pPr>
      <w:ind w:left="3240"/>
    </w:pPr>
  </w:style>
  <w:style w:type="paragraph" w:customStyle="1" w:styleId="IndexLetter">
    <w:name w:val="IndexLetter"/>
    <w:basedOn w:val="H3"/>
    <w:next w:val="Index1"/>
    <w:rsid w:val="001807E7"/>
  </w:style>
  <w:style w:type="paragraph" w:customStyle="1" w:styleId="IndexNote">
    <w:name w:val="IndexNote"/>
    <w:basedOn w:val="Normal"/>
    <w:rsid w:val="001807E7"/>
    <w:pPr>
      <w:widowControl w:val="0"/>
      <w:spacing w:before="120" w:after="120"/>
      <w:ind w:left="720" w:firstLine="720"/>
    </w:pPr>
    <w:rPr>
      <w:snapToGrid w:val="0"/>
      <w:sz w:val="26"/>
      <w:szCs w:val="20"/>
    </w:rPr>
  </w:style>
  <w:style w:type="paragraph" w:customStyle="1" w:styleId="IndexTitle">
    <w:name w:val="IndexTitle"/>
    <w:basedOn w:val="H2"/>
    <w:next w:val="IndexNote"/>
    <w:rsid w:val="001807E7"/>
    <w:pPr>
      <w:spacing w:line="540" w:lineRule="exact"/>
    </w:pPr>
  </w:style>
  <w:style w:type="character" w:customStyle="1" w:styleId="InlineCode">
    <w:name w:val="InlineCode"/>
    <w:rsid w:val="001807E7"/>
    <w:rPr>
      <w:rFonts w:ascii="Courier New" w:hAnsi="Courier New"/>
      <w:noProof/>
      <w:color w:val="auto"/>
    </w:rPr>
  </w:style>
  <w:style w:type="character" w:customStyle="1" w:styleId="InlineCodeUserInput">
    <w:name w:val="InlineCodeUserInput"/>
    <w:rsid w:val="001807E7"/>
    <w:rPr>
      <w:rFonts w:ascii="Courier New" w:hAnsi="Courier New"/>
      <w:b/>
      <w:noProof/>
      <w:color w:val="auto"/>
    </w:rPr>
  </w:style>
  <w:style w:type="character" w:customStyle="1" w:styleId="InlineCodeUserInputVariable">
    <w:name w:val="InlineCodeUserInputVariable"/>
    <w:rsid w:val="001807E7"/>
    <w:rPr>
      <w:rFonts w:ascii="Courier New" w:hAnsi="Courier New"/>
      <w:b/>
      <w:i/>
      <w:noProof/>
      <w:color w:val="auto"/>
    </w:rPr>
  </w:style>
  <w:style w:type="character" w:customStyle="1" w:styleId="InlineCodeVariable">
    <w:name w:val="InlineCodeVariable"/>
    <w:rsid w:val="001807E7"/>
    <w:rPr>
      <w:rFonts w:ascii="Courier New" w:hAnsi="Courier New"/>
      <w:i/>
      <w:noProof/>
      <w:color w:val="auto"/>
    </w:rPr>
  </w:style>
  <w:style w:type="character" w:customStyle="1" w:styleId="InlineURL">
    <w:name w:val="InlineURL"/>
    <w:rsid w:val="001807E7"/>
    <w:rPr>
      <w:rFonts w:ascii="Courier New" w:hAnsi="Courier New"/>
      <w:noProof/>
      <w:color w:val="auto"/>
      <w:u w:val="single"/>
    </w:rPr>
  </w:style>
  <w:style w:type="character" w:customStyle="1" w:styleId="InlineEmail">
    <w:name w:val="InlineEmail"/>
    <w:rsid w:val="001807E7"/>
    <w:rPr>
      <w:rFonts w:ascii="Courier New" w:hAnsi="Courier New"/>
      <w:noProof/>
      <w:color w:val="auto"/>
      <w:u w:val="double"/>
    </w:rPr>
  </w:style>
  <w:style w:type="paragraph" w:customStyle="1" w:styleId="IntroductionTitle">
    <w:name w:val="IntroductionTitle"/>
    <w:basedOn w:val="ChapterTitle"/>
    <w:next w:val="Para"/>
    <w:rsid w:val="001807E7"/>
    <w:pPr>
      <w:spacing w:before="120" w:after="120"/>
    </w:pPr>
  </w:style>
  <w:style w:type="paragraph" w:customStyle="1" w:styleId="KeyConceptsHead">
    <w:name w:val="KeyConceptsHead"/>
    <w:basedOn w:val="BibliographyHead"/>
    <w:next w:val="Para"/>
    <w:rsid w:val="001807E7"/>
  </w:style>
  <w:style w:type="character" w:customStyle="1" w:styleId="KeyTerm">
    <w:name w:val="KeyTerm"/>
    <w:rsid w:val="001807E7"/>
    <w:rPr>
      <w:i/>
      <w:color w:val="auto"/>
      <w:bdr w:val="none" w:sz="0" w:space="0" w:color="auto"/>
      <w:shd w:val="clear" w:color="auto" w:fill="DBE5F1"/>
    </w:rPr>
  </w:style>
  <w:style w:type="paragraph" w:customStyle="1" w:styleId="KeyTermsHead">
    <w:name w:val="KeyTermsHead"/>
    <w:basedOn w:val="Normal"/>
    <w:next w:val="Normal"/>
    <w:rsid w:val="001807E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807E7"/>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807E7"/>
    <w:rPr>
      <w:rFonts w:ascii="Times New Roman" w:eastAsia="Times New Roman" w:hAnsi="Times New Roman" w:cs="Times New Roman"/>
      <w:szCs w:val="20"/>
    </w:rPr>
  </w:style>
  <w:style w:type="paragraph" w:customStyle="1" w:styleId="ColorfulList-Accent11">
    <w:name w:val="Colorful List - Accent 11"/>
    <w:basedOn w:val="Normal"/>
    <w:qFormat/>
    <w:rsid w:val="001807E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807E7"/>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807E7"/>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807E7"/>
    <w:pPr>
      <w:numPr>
        <w:numId w:val="7"/>
      </w:numPr>
    </w:pPr>
  </w:style>
  <w:style w:type="paragraph" w:customStyle="1" w:styleId="ListCheck">
    <w:name w:val="ListCheck"/>
    <w:rsid w:val="001807E7"/>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807E7"/>
    <w:pPr>
      <w:numPr>
        <w:numId w:val="9"/>
      </w:numPr>
    </w:pPr>
  </w:style>
  <w:style w:type="paragraph" w:customStyle="1" w:styleId="ListHead">
    <w:name w:val="ListHead"/>
    <w:rsid w:val="001807E7"/>
    <w:pPr>
      <w:ind w:left="1440"/>
    </w:pPr>
    <w:rPr>
      <w:rFonts w:ascii="Times New Roman" w:eastAsia="Times New Roman" w:hAnsi="Times New Roman" w:cs="Times New Roman"/>
      <w:b/>
      <w:sz w:val="26"/>
      <w:szCs w:val="20"/>
    </w:rPr>
  </w:style>
  <w:style w:type="paragraph" w:customStyle="1" w:styleId="ListNumbered">
    <w:name w:val="ListNumbered"/>
    <w:qFormat/>
    <w:rsid w:val="001807E7"/>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807E7"/>
    <w:pPr>
      <w:ind w:left="2520"/>
    </w:pPr>
  </w:style>
  <w:style w:type="paragraph" w:customStyle="1" w:styleId="ListNumberedSub2">
    <w:name w:val="ListNumberedSub2"/>
    <w:basedOn w:val="ListNumberedSub"/>
    <w:rsid w:val="001807E7"/>
    <w:pPr>
      <w:ind w:left="3240"/>
    </w:pPr>
  </w:style>
  <w:style w:type="paragraph" w:customStyle="1" w:styleId="ListNumberedSub3">
    <w:name w:val="ListNumberedSub3"/>
    <w:rsid w:val="001807E7"/>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807E7"/>
    <w:pPr>
      <w:widowControl w:val="0"/>
      <w:ind w:left="1800" w:firstLine="360"/>
    </w:pPr>
    <w:rPr>
      <w:snapToGrid w:val="0"/>
      <w:sz w:val="26"/>
      <w:szCs w:val="20"/>
    </w:rPr>
  </w:style>
  <w:style w:type="paragraph" w:customStyle="1" w:styleId="ListParaSub">
    <w:name w:val="ListParaSub"/>
    <w:basedOn w:val="ListPara"/>
    <w:rsid w:val="001807E7"/>
    <w:pPr>
      <w:spacing w:line="260" w:lineRule="exact"/>
      <w:ind w:left="2520"/>
    </w:pPr>
  </w:style>
  <w:style w:type="paragraph" w:customStyle="1" w:styleId="ListParaSub2">
    <w:name w:val="ListParaSub2"/>
    <w:basedOn w:val="ListParaSub"/>
    <w:rsid w:val="001807E7"/>
    <w:pPr>
      <w:ind w:left="3240"/>
    </w:pPr>
  </w:style>
  <w:style w:type="paragraph" w:customStyle="1" w:styleId="ListUnmarked">
    <w:name w:val="ListUnmarked"/>
    <w:qFormat/>
    <w:rsid w:val="001807E7"/>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807E7"/>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807E7"/>
    <w:pPr>
      <w:ind w:left="2880"/>
    </w:pPr>
  </w:style>
  <w:style w:type="paragraph" w:customStyle="1" w:styleId="ListWhere">
    <w:name w:val="ListWhere"/>
    <w:rsid w:val="001807E7"/>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807E7"/>
    <w:rPr>
      <w:rFonts w:ascii="Wingdings" w:hAnsi="Wingdings"/>
    </w:rPr>
  </w:style>
  <w:style w:type="paragraph" w:customStyle="1" w:styleId="OnlineReference">
    <w:name w:val="OnlineReference"/>
    <w:qFormat/>
    <w:rsid w:val="001807E7"/>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807E7"/>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807E7"/>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807E7"/>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807E7"/>
  </w:style>
  <w:style w:type="paragraph" w:customStyle="1" w:styleId="PartIntroductionPara">
    <w:name w:val="PartIntroductionPara"/>
    <w:rsid w:val="001807E7"/>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807E7"/>
    <w:pPr>
      <w:widowControl w:val="0"/>
      <w:pBdr>
        <w:bottom w:val="single" w:sz="4" w:space="1" w:color="auto"/>
      </w:pBdr>
    </w:pPr>
  </w:style>
  <w:style w:type="paragraph" w:customStyle="1" w:styleId="PoetryPara">
    <w:name w:val="PoetryPara"/>
    <w:next w:val="Normal"/>
    <w:rsid w:val="001807E7"/>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807E7"/>
    <w:pPr>
      <w:spacing w:before="0"/>
      <w:contextualSpacing w:val="0"/>
    </w:pPr>
  </w:style>
  <w:style w:type="paragraph" w:customStyle="1" w:styleId="PoetrySource">
    <w:name w:val="PoetrySource"/>
    <w:rsid w:val="001807E7"/>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807E7"/>
    <w:rPr>
      <w:b/>
      <w:sz w:val="24"/>
    </w:rPr>
  </w:style>
  <w:style w:type="paragraph" w:customStyle="1" w:styleId="PrefaceTitle">
    <w:name w:val="PrefaceTitle"/>
    <w:next w:val="Para"/>
    <w:rsid w:val="001807E7"/>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807E7"/>
  </w:style>
  <w:style w:type="character" w:customStyle="1" w:styleId="QueryInline">
    <w:name w:val="QueryInline"/>
    <w:rsid w:val="001807E7"/>
    <w:rPr>
      <w:bdr w:val="none" w:sz="0" w:space="0" w:color="auto"/>
      <w:shd w:val="clear" w:color="auto" w:fill="FFCC99"/>
    </w:rPr>
  </w:style>
  <w:style w:type="paragraph" w:customStyle="1" w:styleId="QueryPara">
    <w:name w:val="QueryPara"/>
    <w:rsid w:val="001807E7"/>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807E7"/>
  </w:style>
  <w:style w:type="paragraph" w:customStyle="1" w:styleId="QuestionsHead">
    <w:name w:val="QuestionsHead"/>
    <w:basedOn w:val="BibliographyHead"/>
    <w:next w:val="Para"/>
    <w:rsid w:val="001807E7"/>
  </w:style>
  <w:style w:type="paragraph" w:customStyle="1" w:styleId="QuoteSource">
    <w:name w:val="QuoteSource"/>
    <w:basedOn w:val="Normal"/>
    <w:rsid w:val="001807E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807E7"/>
    <w:rPr>
      <w:i w:val="0"/>
      <w:sz w:val="24"/>
    </w:rPr>
  </w:style>
  <w:style w:type="paragraph" w:customStyle="1" w:styleId="RecipeFootnote">
    <w:name w:val="RecipeFootnote"/>
    <w:basedOn w:val="Normal"/>
    <w:rsid w:val="001807E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807E7"/>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807E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807E7"/>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807E7"/>
    <w:rPr>
      <w:rFonts w:ascii="Arial" w:eastAsia="Times New Roman" w:hAnsi="Arial" w:cs="Times New Roman"/>
      <w:snapToGrid w:val="0"/>
      <w:sz w:val="26"/>
      <w:szCs w:val="20"/>
    </w:rPr>
  </w:style>
  <w:style w:type="paragraph" w:customStyle="1" w:styleId="RecipeNutritionInfo">
    <w:name w:val="RecipeNutritionInfo"/>
    <w:basedOn w:val="Normal"/>
    <w:rsid w:val="001807E7"/>
    <w:pPr>
      <w:spacing w:before="120" w:after="120"/>
      <w:ind w:left="720"/>
      <w:contextualSpacing/>
    </w:pPr>
    <w:rPr>
      <w:rFonts w:ascii="Arial" w:hAnsi="Arial"/>
      <w:snapToGrid w:val="0"/>
      <w:sz w:val="22"/>
      <w:szCs w:val="20"/>
    </w:rPr>
  </w:style>
  <w:style w:type="paragraph" w:customStyle="1" w:styleId="RecipePercentage">
    <w:name w:val="RecipePercentage"/>
    <w:rsid w:val="001807E7"/>
    <w:rPr>
      <w:rFonts w:ascii="Arial" w:eastAsia="Times New Roman" w:hAnsi="Arial" w:cs="Times New Roman"/>
      <w:snapToGrid w:val="0"/>
      <w:sz w:val="26"/>
      <w:szCs w:val="20"/>
    </w:rPr>
  </w:style>
  <w:style w:type="paragraph" w:customStyle="1" w:styleId="RecipeProcedure">
    <w:name w:val="RecipeProcedure"/>
    <w:rsid w:val="001807E7"/>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807E7"/>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807E7"/>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807E7"/>
    <w:rPr>
      <w:rFonts w:ascii="Arial" w:eastAsia="Times New Roman" w:hAnsi="Arial" w:cs="Times New Roman"/>
      <w:b/>
      <w:smallCaps/>
      <w:snapToGrid w:val="0"/>
      <w:sz w:val="26"/>
      <w:szCs w:val="20"/>
    </w:rPr>
  </w:style>
  <w:style w:type="paragraph" w:customStyle="1" w:styleId="RecipeTime">
    <w:name w:val="RecipeTime"/>
    <w:rsid w:val="001807E7"/>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807E7"/>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807E7"/>
    <w:pPr>
      <w:ind w:left="720"/>
    </w:pPr>
    <w:rPr>
      <w:rFonts w:ascii="Arial" w:eastAsia="Times New Roman" w:hAnsi="Arial" w:cs="Times New Roman"/>
      <w:b/>
      <w:i/>
      <w:smallCaps/>
      <w:snapToGrid w:val="0"/>
      <w:sz w:val="36"/>
      <w:szCs w:val="40"/>
    </w:rPr>
  </w:style>
  <w:style w:type="paragraph" w:customStyle="1" w:styleId="RecipeUSMeasure">
    <w:name w:val="RecipeUSMeasure"/>
    <w:rsid w:val="001807E7"/>
    <w:rPr>
      <w:rFonts w:ascii="Arial" w:eastAsia="Times New Roman" w:hAnsi="Arial" w:cs="Times New Roman"/>
      <w:snapToGrid w:val="0"/>
      <w:sz w:val="26"/>
      <w:szCs w:val="20"/>
    </w:rPr>
  </w:style>
  <w:style w:type="paragraph" w:customStyle="1" w:styleId="RecipeVariationPara">
    <w:name w:val="RecipeVariationPara"/>
    <w:basedOn w:val="RecipeTime"/>
    <w:rsid w:val="001807E7"/>
    <w:rPr>
      <w:i w:val="0"/>
      <w:sz w:val="24"/>
      <w:u w:val="single"/>
    </w:rPr>
  </w:style>
  <w:style w:type="paragraph" w:customStyle="1" w:styleId="RecipeVariationHead">
    <w:name w:val="RecipeVariationHead"/>
    <w:rsid w:val="001807E7"/>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807E7"/>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807E7"/>
    <w:rPr>
      <w:i w:val="0"/>
      <w:sz w:val="24"/>
      <w:u w:val="single"/>
    </w:rPr>
  </w:style>
  <w:style w:type="paragraph" w:customStyle="1" w:styleId="RecipeYield">
    <w:name w:val="RecipeYield"/>
    <w:rsid w:val="001807E7"/>
    <w:pPr>
      <w:ind w:left="720"/>
    </w:pPr>
    <w:rPr>
      <w:rFonts w:ascii="Arial" w:eastAsia="Times New Roman" w:hAnsi="Arial" w:cs="Times New Roman"/>
      <w:snapToGrid w:val="0"/>
      <w:sz w:val="20"/>
      <w:szCs w:val="20"/>
    </w:rPr>
  </w:style>
  <w:style w:type="paragraph" w:customStyle="1" w:styleId="Reference">
    <w:name w:val="Reference"/>
    <w:basedOn w:val="Normal"/>
    <w:rsid w:val="001807E7"/>
    <w:pPr>
      <w:spacing w:before="120" w:after="120"/>
      <w:ind w:left="720" w:hanging="720"/>
    </w:pPr>
    <w:rPr>
      <w:szCs w:val="20"/>
    </w:rPr>
  </w:style>
  <w:style w:type="paragraph" w:customStyle="1" w:styleId="ReferenceAnnotation">
    <w:name w:val="ReferenceAnnotation"/>
    <w:basedOn w:val="Reference"/>
    <w:rsid w:val="001807E7"/>
    <w:pPr>
      <w:spacing w:before="0" w:after="0"/>
      <w:ind w:firstLine="0"/>
    </w:pPr>
    <w:rPr>
      <w:snapToGrid w:val="0"/>
    </w:rPr>
  </w:style>
  <w:style w:type="paragraph" w:customStyle="1" w:styleId="ReferencesHead">
    <w:name w:val="ReferencesHead"/>
    <w:basedOn w:val="BibliographyHead"/>
    <w:next w:val="Reference"/>
    <w:rsid w:val="001807E7"/>
  </w:style>
  <w:style w:type="paragraph" w:customStyle="1" w:styleId="ReferenceTitle">
    <w:name w:val="ReferenceTitle"/>
    <w:basedOn w:val="MatterTitle"/>
    <w:next w:val="Reference"/>
    <w:rsid w:val="001807E7"/>
  </w:style>
  <w:style w:type="paragraph" w:customStyle="1" w:styleId="ReviewHead">
    <w:name w:val="ReviewHead"/>
    <w:basedOn w:val="BibliographyHead"/>
    <w:next w:val="Para"/>
    <w:rsid w:val="001807E7"/>
  </w:style>
  <w:style w:type="paragraph" w:customStyle="1" w:styleId="RunInHead">
    <w:name w:val="RunInHead"/>
    <w:next w:val="Normal"/>
    <w:rsid w:val="001807E7"/>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807E7"/>
    <w:pPr>
      <w:ind w:left="2160"/>
    </w:pPr>
    <w:rPr>
      <w:snapToGrid w:val="0"/>
    </w:rPr>
  </w:style>
  <w:style w:type="paragraph" w:customStyle="1" w:styleId="RunInPara">
    <w:name w:val="RunInPara"/>
    <w:basedOn w:val="Normal"/>
    <w:rsid w:val="001807E7"/>
    <w:pPr>
      <w:widowControl w:val="0"/>
      <w:spacing w:after="120"/>
      <w:ind w:left="1440"/>
    </w:pPr>
    <w:rPr>
      <w:snapToGrid w:val="0"/>
      <w:szCs w:val="20"/>
    </w:rPr>
  </w:style>
  <w:style w:type="paragraph" w:customStyle="1" w:styleId="RunInParaSub">
    <w:name w:val="RunInParaSub"/>
    <w:basedOn w:val="RunInPara"/>
    <w:rsid w:val="001807E7"/>
    <w:pPr>
      <w:ind w:left="2160"/>
    </w:pPr>
  </w:style>
  <w:style w:type="paragraph" w:styleId="Salutation">
    <w:name w:val="Salutation"/>
    <w:next w:val="Normal"/>
    <w:link w:val="SalutationChar"/>
    <w:rsid w:val="001807E7"/>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807E7"/>
    <w:pPr>
      <w:pBdr>
        <w:bottom w:val="single" w:sz="4" w:space="1" w:color="auto"/>
      </w:pBdr>
    </w:pPr>
  </w:style>
  <w:style w:type="paragraph" w:customStyle="1" w:styleId="Series">
    <w:name w:val="Series"/>
    <w:rsid w:val="001807E7"/>
    <w:pPr>
      <w:ind w:left="720"/>
    </w:pPr>
    <w:rPr>
      <w:rFonts w:ascii="Times New Roman" w:eastAsia="Times New Roman" w:hAnsi="Times New Roman" w:cs="Times New Roman"/>
      <w:szCs w:val="20"/>
    </w:rPr>
  </w:style>
  <w:style w:type="paragraph" w:customStyle="1" w:styleId="SignatureLine">
    <w:name w:val="SignatureLine"/>
    <w:qFormat/>
    <w:rsid w:val="001807E7"/>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807E7"/>
    <w:pPr>
      <w:spacing w:before="360" w:after="360"/>
      <w:ind w:left="1440"/>
    </w:pPr>
    <w:rPr>
      <w:rFonts w:ascii="Arial" w:hAnsi="Arial"/>
      <w:b/>
      <w:szCs w:val="20"/>
    </w:rPr>
  </w:style>
  <w:style w:type="character" w:customStyle="1" w:styleId="Subscript">
    <w:name w:val="Subscript"/>
    <w:rsid w:val="001807E7"/>
    <w:rPr>
      <w:vertAlign w:val="subscript"/>
    </w:rPr>
  </w:style>
  <w:style w:type="paragraph" w:styleId="Subtitle">
    <w:name w:val="Subtitle"/>
    <w:basedOn w:val="Normal"/>
    <w:link w:val="SubtitleChar"/>
    <w:qFormat/>
    <w:rsid w:val="001807E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807E7"/>
  </w:style>
  <w:style w:type="character" w:customStyle="1" w:styleId="Superscript">
    <w:name w:val="Superscript"/>
    <w:rsid w:val="001807E7"/>
    <w:rPr>
      <w:vertAlign w:val="superscript"/>
    </w:rPr>
  </w:style>
  <w:style w:type="paragraph" w:customStyle="1" w:styleId="SupplementInstruction">
    <w:name w:val="SupplementInstruction"/>
    <w:rsid w:val="001807E7"/>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807E7"/>
    <w:pPr>
      <w:keepNext/>
      <w:widowControl w:val="0"/>
      <w:spacing w:before="240" w:after="120"/>
      <w:ind w:left="0"/>
    </w:pPr>
    <w:rPr>
      <w:snapToGrid w:val="0"/>
    </w:rPr>
  </w:style>
  <w:style w:type="paragraph" w:customStyle="1" w:styleId="TableEntry">
    <w:name w:val="TableEntry"/>
    <w:qFormat/>
    <w:rsid w:val="001807E7"/>
    <w:pPr>
      <w:spacing w:after="60"/>
    </w:pPr>
    <w:rPr>
      <w:rFonts w:ascii="Arial" w:eastAsia="Times New Roman" w:hAnsi="Arial" w:cs="Times New Roman"/>
      <w:sz w:val="22"/>
      <w:szCs w:val="20"/>
    </w:rPr>
  </w:style>
  <w:style w:type="paragraph" w:customStyle="1" w:styleId="TableFootnote">
    <w:name w:val="TableFootnote"/>
    <w:rsid w:val="001807E7"/>
    <w:pPr>
      <w:spacing w:after="240"/>
      <w:ind w:left="1440"/>
      <w:contextualSpacing/>
    </w:pPr>
    <w:rPr>
      <w:rFonts w:ascii="Arial" w:eastAsia="Times New Roman" w:hAnsi="Arial" w:cs="Times New Roman"/>
      <w:sz w:val="18"/>
      <w:szCs w:val="20"/>
    </w:rPr>
  </w:style>
  <w:style w:type="paragraph" w:customStyle="1" w:styleId="TableHead">
    <w:name w:val="TableHead"/>
    <w:qFormat/>
    <w:rsid w:val="001807E7"/>
    <w:pPr>
      <w:keepNext/>
    </w:pPr>
    <w:rPr>
      <w:rFonts w:ascii="Arial" w:eastAsia="Times New Roman" w:hAnsi="Arial" w:cs="Times New Roman"/>
      <w:b/>
      <w:sz w:val="22"/>
      <w:szCs w:val="20"/>
    </w:rPr>
  </w:style>
  <w:style w:type="paragraph" w:customStyle="1" w:styleId="TableSource">
    <w:name w:val="TableSource"/>
    <w:next w:val="Normal"/>
    <w:rsid w:val="001807E7"/>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807E7"/>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807E7"/>
    <w:pPr>
      <w:ind w:left="360"/>
    </w:pPr>
  </w:style>
  <w:style w:type="paragraph" w:customStyle="1" w:styleId="TabularHead">
    <w:name w:val="TabularHead"/>
    <w:qFormat/>
    <w:rsid w:val="001807E7"/>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807E7"/>
    <w:pPr>
      <w:jc w:val="center"/>
    </w:pPr>
    <w:rPr>
      <w:rFonts w:ascii="Arial" w:eastAsia="Times New Roman" w:hAnsi="Arial" w:cs="Times New Roman"/>
      <w:b/>
      <w:snapToGrid w:val="0"/>
      <w:szCs w:val="20"/>
    </w:rPr>
  </w:style>
  <w:style w:type="paragraph" w:customStyle="1" w:styleId="TOCTitle">
    <w:name w:val="TOC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807E7"/>
    <w:rPr>
      <w:b/>
    </w:rPr>
  </w:style>
  <w:style w:type="character" w:customStyle="1" w:styleId="UserInputVariable">
    <w:name w:val="UserInputVariable"/>
    <w:rsid w:val="001807E7"/>
    <w:rPr>
      <w:b/>
      <w:i/>
    </w:rPr>
  </w:style>
  <w:style w:type="character" w:customStyle="1" w:styleId="Variable">
    <w:name w:val="Variable"/>
    <w:rsid w:val="001807E7"/>
    <w:rPr>
      <w:i/>
    </w:rPr>
  </w:style>
  <w:style w:type="character" w:customStyle="1" w:styleId="WileyBold">
    <w:name w:val="WileyBold"/>
    <w:rsid w:val="001807E7"/>
    <w:rPr>
      <w:b/>
    </w:rPr>
  </w:style>
  <w:style w:type="character" w:customStyle="1" w:styleId="WileyBoldItalic">
    <w:name w:val="WileyBoldItalic"/>
    <w:rsid w:val="001807E7"/>
    <w:rPr>
      <w:b/>
      <w:i/>
    </w:rPr>
  </w:style>
  <w:style w:type="character" w:customStyle="1" w:styleId="WileyItalic">
    <w:name w:val="WileyItalic"/>
    <w:rsid w:val="001807E7"/>
    <w:rPr>
      <w:i/>
    </w:rPr>
  </w:style>
  <w:style w:type="character" w:customStyle="1" w:styleId="WileySymbol">
    <w:name w:val="WileySymbol"/>
    <w:rsid w:val="001807E7"/>
    <w:rPr>
      <w:rFonts w:ascii="Symbol" w:hAnsi="Symbol"/>
    </w:rPr>
  </w:style>
  <w:style w:type="character" w:customStyle="1" w:styleId="wileyTemp">
    <w:name w:val="wileyTemp"/>
    <w:rsid w:val="001807E7"/>
  </w:style>
  <w:style w:type="paragraph" w:customStyle="1" w:styleId="wsBlockA">
    <w:name w:val="wsBlockA"/>
    <w:basedOn w:val="Normal"/>
    <w:qFormat/>
    <w:rsid w:val="001807E7"/>
    <w:pPr>
      <w:spacing w:before="120" w:after="120"/>
      <w:ind w:left="2160" w:right="1440"/>
    </w:pPr>
    <w:rPr>
      <w:rFonts w:ascii="Arial" w:eastAsia="Calibri" w:hAnsi="Arial"/>
      <w:sz w:val="20"/>
      <w:szCs w:val="22"/>
    </w:rPr>
  </w:style>
  <w:style w:type="paragraph" w:customStyle="1" w:styleId="wsBlockB">
    <w:name w:val="wsBlockB"/>
    <w:basedOn w:val="Normal"/>
    <w:qFormat/>
    <w:rsid w:val="001807E7"/>
    <w:pPr>
      <w:spacing w:before="120" w:after="120"/>
      <w:ind w:left="2160" w:right="1440"/>
    </w:pPr>
    <w:rPr>
      <w:rFonts w:eastAsia="Calibri"/>
      <w:sz w:val="20"/>
      <w:szCs w:val="22"/>
    </w:rPr>
  </w:style>
  <w:style w:type="paragraph" w:customStyle="1" w:styleId="wsBlockC">
    <w:name w:val="wsBlockC"/>
    <w:basedOn w:val="Normal"/>
    <w:qFormat/>
    <w:rsid w:val="001807E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807E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807E7"/>
    <w:pPr>
      <w:spacing w:before="120" w:after="120"/>
      <w:ind w:left="720"/>
    </w:pPr>
    <w:rPr>
      <w:rFonts w:eastAsia="Calibri"/>
      <w:b/>
      <w:sz w:val="28"/>
      <w:szCs w:val="22"/>
      <w:u w:val="wave"/>
    </w:rPr>
  </w:style>
  <w:style w:type="paragraph" w:customStyle="1" w:styleId="wsHeadStyleC">
    <w:name w:val="wsHeadStyleC"/>
    <w:basedOn w:val="Normal"/>
    <w:qFormat/>
    <w:rsid w:val="001807E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807E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807E7"/>
    <w:pPr>
      <w:numPr>
        <w:numId w:val="12"/>
      </w:numPr>
      <w:spacing w:before="120" w:after="120"/>
    </w:pPr>
    <w:rPr>
      <w:rFonts w:eastAsia="Calibri"/>
      <w:sz w:val="26"/>
      <w:szCs w:val="22"/>
    </w:rPr>
  </w:style>
  <w:style w:type="paragraph" w:customStyle="1" w:styleId="wsListBulletedC">
    <w:name w:val="wsListBulletedC"/>
    <w:basedOn w:val="Normal"/>
    <w:qFormat/>
    <w:rsid w:val="001807E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807E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807E7"/>
    <w:pPr>
      <w:spacing w:before="120" w:after="120"/>
      <w:ind w:left="2160" w:hanging="720"/>
    </w:pPr>
    <w:rPr>
      <w:rFonts w:eastAsia="Calibri"/>
      <w:sz w:val="26"/>
      <w:szCs w:val="22"/>
    </w:rPr>
  </w:style>
  <w:style w:type="paragraph" w:customStyle="1" w:styleId="wsListNumberedC">
    <w:name w:val="wsListNumberedC"/>
    <w:basedOn w:val="Normal"/>
    <w:qFormat/>
    <w:rsid w:val="001807E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807E7"/>
    <w:pPr>
      <w:spacing w:before="120" w:after="120"/>
      <w:ind w:left="1440"/>
    </w:pPr>
    <w:rPr>
      <w:rFonts w:ascii="Arial" w:eastAsia="Calibri" w:hAnsi="Arial"/>
      <w:sz w:val="26"/>
      <w:szCs w:val="22"/>
    </w:rPr>
  </w:style>
  <w:style w:type="paragraph" w:customStyle="1" w:styleId="wsListUnmarkedB">
    <w:name w:val="wsListUnmarkedB"/>
    <w:basedOn w:val="Normal"/>
    <w:qFormat/>
    <w:rsid w:val="001807E7"/>
    <w:pPr>
      <w:spacing w:before="120" w:after="120"/>
      <w:ind w:left="1440"/>
    </w:pPr>
    <w:rPr>
      <w:rFonts w:eastAsia="Calibri"/>
      <w:sz w:val="26"/>
      <w:szCs w:val="22"/>
    </w:rPr>
  </w:style>
  <w:style w:type="paragraph" w:customStyle="1" w:styleId="wsListUnmarkedC">
    <w:name w:val="wsListUnmarkedC"/>
    <w:basedOn w:val="Normal"/>
    <w:qFormat/>
    <w:rsid w:val="001807E7"/>
    <w:pPr>
      <w:spacing w:before="120" w:after="120"/>
      <w:ind w:left="1440"/>
    </w:pPr>
    <w:rPr>
      <w:rFonts w:ascii="Verdana" w:eastAsia="Calibri" w:hAnsi="Verdana"/>
      <w:sz w:val="26"/>
      <w:szCs w:val="22"/>
    </w:rPr>
  </w:style>
  <w:style w:type="paragraph" w:customStyle="1" w:styleId="wsNameDate">
    <w:name w:val="wsNameDate"/>
    <w:qFormat/>
    <w:rsid w:val="001807E7"/>
    <w:pPr>
      <w:spacing w:before="240" w:after="240"/>
    </w:pPr>
    <w:rPr>
      <w:rFonts w:ascii="Arial" w:eastAsia="Calibri" w:hAnsi="Arial" w:cs="Times New Roman"/>
      <w:b/>
      <w:sz w:val="28"/>
      <w:szCs w:val="22"/>
    </w:rPr>
  </w:style>
  <w:style w:type="paragraph" w:customStyle="1" w:styleId="wsParaA">
    <w:name w:val="wsParaA"/>
    <w:basedOn w:val="Normal"/>
    <w:qFormat/>
    <w:rsid w:val="001807E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807E7"/>
    <w:pPr>
      <w:spacing w:before="120" w:after="120"/>
      <w:ind w:left="720" w:firstLine="720"/>
      <w:contextualSpacing/>
    </w:pPr>
    <w:rPr>
      <w:rFonts w:eastAsia="Calibri"/>
      <w:sz w:val="26"/>
      <w:szCs w:val="22"/>
    </w:rPr>
  </w:style>
  <w:style w:type="paragraph" w:customStyle="1" w:styleId="wsParaC">
    <w:name w:val="wsParaC"/>
    <w:basedOn w:val="Normal"/>
    <w:qFormat/>
    <w:rsid w:val="001807E7"/>
    <w:pPr>
      <w:spacing w:before="120" w:after="120"/>
      <w:ind w:left="720" w:firstLine="720"/>
      <w:contextualSpacing/>
    </w:pPr>
    <w:rPr>
      <w:rFonts w:ascii="Verdana" w:eastAsia="Calibri" w:hAnsi="Verdana"/>
      <w:sz w:val="26"/>
      <w:szCs w:val="22"/>
    </w:rPr>
  </w:style>
  <w:style w:type="paragraph" w:customStyle="1" w:styleId="wsTitle">
    <w:name w:val="wsTitle"/>
    <w:qFormat/>
    <w:rsid w:val="001807E7"/>
    <w:rPr>
      <w:rFonts w:ascii="Arial" w:eastAsia="Calibri" w:hAnsi="Arial" w:cs="Times New Roman"/>
      <w:b/>
      <w:sz w:val="36"/>
      <w:szCs w:val="32"/>
    </w:rPr>
  </w:style>
  <w:style w:type="character" w:styleId="CommentReference">
    <w:name w:val="annotation reference"/>
    <w:semiHidden/>
    <w:rsid w:val="001807E7"/>
    <w:rPr>
      <w:sz w:val="16"/>
      <w:szCs w:val="16"/>
    </w:rPr>
  </w:style>
  <w:style w:type="paragraph" w:styleId="CommentText">
    <w:name w:val="annotation text"/>
    <w:basedOn w:val="Normal"/>
    <w:link w:val="CommentTextChar"/>
    <w:semiHidden/>
    <w:rsid w:val="001807E7"/>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807E7"/>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807E7"/>
    <w:rPr>
      <w:color w:val="800080"/>
      <w:u w:val="single"/>
    </w:rPr>
  </w:style>
  <w:style w:type="character" w:styleId="HTMLAcronym">
    <w:name w:val="HTML Acronym"/>
    <w:basedOn w:val="DefaultParagraphFont"/>
    <w:rsid w:val="001807E7"/>
  </w:style>
  <w:style w:type="character" w:styleId="HTMLCite">
    <w:name w:val="HTML Cite"/>
    <w:rsid w:val="001807E7"/>
    <w:rPr>
      <w:i/>
      <w:iCs/>
    </w:rPr>
  </w:style>
  <w:style w:type="character" w:styleId="HTMLCode">
    <w:name w:val="HTML Code"/>
    <w:rsid w:val="001807E7"/>
    <w:rPr>
      <w:rFonts w:ascii="Courier New" w:hAnsi="Courier New" w:cs="Courier New"/>
      <w:sz w:val="20"/>
      <w:szCs w:val="20"/>
    </w:rPr>
  </w:style>
  <w:style w:type="character" w:styleId="HTMLDefinition">
    <w:name w:val="HTML Definition"/>
    <w:rsid w:val="001807E7"/>
    <w:rPr>
      <w:i/>
      <w:iCs/>
    </w:rPr>
  </w:style>
  <w:style w:type="character" w:styleId="HTMLKeyboard">
    <w:name w:val="HTML Keyboard"/>
    <w:rsid w:val="001807E7"/>
    <w:rPr>
      <w:rFonts w:ascii="Courier New" w:hAnsi="Courier New" w:cs="Courier New"/>
      <w:sz w:val="20"/>
      <w:szCs w:val="20"/>
    </w:rPr>
  </w:style>
  <w:style w:type="character" w:styleId="HTMLSample">
    <w:name w:val="HTML Sample"/>
    <w:rsid w:val="001807E7"/>
    <w:rPr>
      <w:rFonts w:ascii="Courier New" w:hAnsi="Courier New" w:cs="Courier New"/>
    </w:rPr>
  </w:style>
  <w:style w:type="character" w:styleId="HTMLTypewriter">
    <w:name w:val="HTML Typewriter"/>
    <w:rsid w:val="001807E7"/>
    <w:rPr>
      <w:rFonts w:ascii="Courier New" w:hAnsi="Courier New" w:cs="Courier New"/>
      <w:sz w:val="20"/>
      <w:szCs w:val="20"/>
    </w:rPr>
  </w:style>
  <w:style w:type="character" w:styleId="HTMLVariable">
    <w:name w:val="HTML Variable"/>
    <w:rsid w:val="001807E7"/>
    <w:rPr>
      <w:i/>
      <w:iCs/>
    </w:rPr>
  </w:style>
  <w:style w:type="character" w:styleId="Hyperlink">
    <w:name w:val="Hyperlink"/>
    <w:rsid w:val="001807E7"/>
    <w:rPr>
      <w:color w:val="0000FF"/>
      <w:u w:val="single"/>
    </w:rPr>
  </w:style>
  <w:style w:type="character" w:styleId="LineNumber">
    <w:name w:val="line number"/>
    <w:basedOn w:val="DefaultParagraphFont"/>
    <w:rsid w:val="001807E7"/>
  </w:style>
  <w:style w:type="character" w:styleId="PageNumber">
    <w:name w:val="page number"/>
    <w:basedOn w:val="DefaultParagraphFont"/>
    <w:rsid w:val="001807E7"/>
  </w:style>
  <w:style w:type="character" w:styleId="Strong">
    <w:name w:val="Strong"/>
    <w:qFormat/>
    <w:rsid w:val="001807E7"/>
    <w:rPr>
      <w:b/>
      <w:bCs/>
    </w:rPr>
  </w:style>
  <w:style w:type="paragraph" w:customStyle="1" w:styleId="RecipeTool">
    <w:name w:val="RecipeTool"/>
    <w:qFormat/>
    <w:rsid w:val="001807E7"/>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807E7"/>
    <w:rPr>
      <w:bdr w:val="single" w:sz="18" w:space="0" w:color="92D050"/>
    </w:rPr>
  </w:style>
  <w:style w:type="character" w:customStyle="1" w:styleId="TextHighlighted">
    <w:name w:val="TextHighlighted"/>
    <w:uiPriority w:val="1"/>
    <w:qFormat/>
    <w:rsid w:val="001807E7"/>
    <w:rPr>
      <w:bdr w:val="none" w:sz="0" w:space="0" w:color="auto"/>
      <w:shd w:val="clear" w:color="auto" w:fill="92D050"/>
    </w:rPr>
  </w:style>
  <w:style w:type="paragraph" w:customStyle="1" w:styleId="PullQuoteAttribution">
    <w:name w:val="PullQuoteAttribution"/>
    <w:next w:val="Para"/>
    <w:qFormat/>
    <w:rsid w:val="001807E7"/>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807E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807E7"/>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807E7"/>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807E7"/>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807E7"/>
    <w:pPr>
      <w:ind w:firstLine="0"/>
    </w:pPr>
  </w:style>
  <w:style w:type="paragraph" w:customStyle="1" w:styleId="ParaListUnmarked">
    <w:name w:val="ParaListUnmarked"/>
    <w:qFormat/>
    <w:rsid w:val="001807E7"/>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807E7"/>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807E7"/>
    <w:rPr>
      <w:b/>
    </w:rPr>
  </w:style>
  <w:style w:type="paragraph" w:customStyle="1" w:styleId="RecipeNutritionHead">
    <w:name w:val="RecipeNutritionHead"/>
    <w:basedOn w:val="RecipeNutritionInfo"/>
    <w:next w:val="RecipeNutritionInfo"/>
    <w:qFormat/>
    <w:rsid w:val="001807E7"/>
    <w:pPr>
      <w:spacing w:after="0"/>
    </w:pPr>
    <w:rPr>
      <w:b/>
    </w:rPr>
  </w:style>
  <w:style w:type="paragraph" w:styleId="TOC5">
    <w:name w:val="toc 5"/>
    <w:basedOn w:val="Normal"/>
    <w:next w:val="Normal"/>
    <w:autoRedefine/>
    <w:uiPriority w:val="39"/>
    <w:semiHidden/>
    <w:rsid w:val="001807E7"/>
    <w:pPr>
      <w:ind w:left="1800"/>
    </w:pPr>
    <w:rPr>
      <w:rFonts w:eastAsia="Calibri" w:cs="Cordia New"/>
      <w:sz w:val="22"/>
      <w:szCs w:val="22"/>
    </w:rPr>
  </w:style>
  <w:style w:type="paragraph" w:styleId="TOC6">
    <w:name w:val="toc 6"/>
    <w:basedOn w:val="Normal"/>
    <w:next w:val="Normal"/>
    <w:autoRedefine/>
    <w:uiPriority w:val="39"/>
    <w:semiHidden/>
    <w:rsid w:val="001807E7"/>
    <w:pPr>
      <w:ind w:left="2160"/>
    </w:pPr>
    <w:rPr>
      <w:rFonts w:eastAsia="Calibri" w:cs="Cordia New"/>
      <w:sz w:val="22"/>
      <w:szCs w:val="22"/>
    </w:rPr>
  </w:style>
  <w:style w:type="paragraph" w:customStyle="1" w:styleId="RecipeSubhead">
    <w:name w:val="RecipeSubhead"/>
    <w:basedOn w:val="RecipeProcedureHead"/>
    <w:rsid w:val="001807E7"/>
    <w:rPr>
      <w:i/>
    </w:rPr>
  </w:style>
  <w:style w:type="character" w:customStyle="1" w:styleId="KeyTermDefinition">
    <w:name w:val="KeyTermDefinition"/>
    <w:uiPriority w:val="1"/>
    <w:rsid w:val="001807E7"/>
    <w:rPr>
      <w:bdr w:val="none" w:sz="0" w:space="0" w:color="auto"/>
      <w:shd w:val="clear" w:color="auto" w:fill="auto"/>
    </w:rPr>
  </w:style>
  <w:style w:type="paragraph" w:styleId="Header">
    <w:name w:val="header"/>
    <w:basedOn w:val="Normal"/>
    <w:link w:val="HeaderChar"/>
    <w:rsid w:val="001807E7"/>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807E7"/>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807E7"/>
    <w:rPr>
      <w:rFonts w:ascii="Courier New" w:hAnsi="Courier New"/>
      <w:u w:val="dash"/>
    </w:rPr>
  </w:style>
  <w:style w:type="character" w:customStyle="1" w:styleId="DigitalLinkID">
    <w:name w:val="DigitalLinkID"/>
    <w:uiPriority w:val="1"/>
    <w:rsid w:val="001807E7"/>
    <w:rPr>
      <w:rFonts w:cs="Courier New"/>
      <w:color w:val="FF0000"/>
      <w:sz w:val="16"/>
      <w:szCs w:val="16"/>
      <w:bdr w:val="none" w:sz="0" w:space="0" w:color="auto"/>
      <w:shd w:val="clear" w:color="auto" w:fill="FFFFFF"/>
    </w:rPr>
  </w:style>
  <w:style w:type="paragraph" w:customStyle="1" w:styleId="DialogSource">
    <w:name w:val="DialogSource"/>
    <w:basedOn w:val="Dialog"/>
    <w:rsid w:val="001807E7"/>
    <w:pPr>
      <w:ind w:left="2880" w:firstLine="0"/>
    </w:pPr>
  </w:style>
  <w:style w:type="character" w:customStyle="1" w:styleId="DigitalOnlyText">
    <w:name w:val="DigitalOnlyText"/>
    <w:uiPriority w:val="1"/>
    <w:rsid w:val="001807E7"/>
    <w:rPr>
      <w:bdr w:val="single" w:sz="2" w:space="0" w:color="002060"/>
      <w:shd w:val="clear" w:color="auto" w:fill="auto"/>
    </w:rPr>
  </w:style>
  <w:style w:type="character" w:customStyle="1" w:styleId="PrintOnlyText">
    <w:name w:val="PrintOnlyText"/>
    <w:uiPriority w:val="1"/>
    <w:rsid w:val="001807E7"/>
    <w:rPr>
      <w:bdr w:val="single" w:sz="2" w:space="0" w:color="FF0000"/>
    </w:rPr>
  </w:style>
  <w:style w:type="paragraph" w:customStyle="1" w:styleId="TableListBulleted">
    <w:name w:val="TableListBulleted"/>
    <w:qFormat/>
    <w:rsid w:val="001807E7"/>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807E7"/>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807E7"/>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807E7"/>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807E7"/>
    <w:pPr>
      <w:spacing w:before="120" w:after="120"/>
      <w:ind w:left="1440"/>
    </w:pPr>
    <w:rPr>
      <w:sz w:val="20"/>
    </w:rPr>
  </w:style>
  <w:style w:type="paragraph" w:customStyle="1" w:styleId="ExtractListUnmarked">
    <w:name w:val="ExtractListUnmarked"/>
    <w:qFormat/>
    <w:rsid w:val="001807E7"/>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807E7"/>
    <w:rPr>
      <w:bdr w:val="none" w:sz="0" w:space="0" w:color="auto"/>
      <w:shd w:val="clear" w:color="auto" w:fill="D6E3BC"/>
    </w:rPr>
  </w:style>
  <w:style w:type="character" w:customStyle="1" w:styleId="DigitalLinkDestination">
    <w:name w:val="DigitalLinkDestination"/>
    <w:rsid w:val="001807E7"/>
    <w:rPr>
      <w:bdr w:val="none" w:sz="0" w:space="0" w:color="auto"/>
      <w:shd w:val="clear" w:color="auto" w:fill="EAF1DD"/>
    </w:rPr>
  </w:style>
  <w:style w:type="paragraph" w:customStyle="1" w:styleId="FeatureRecipeTitleAlternative">
    <w:name w:val="FeatureRecipeTitleAlternative"/>
    <w:basedOn w:val="RecipeTitleAlternative"/>
    <w:rsid w:val="001807E7"/>
    <w:pPr>
      <w:shd w:val="pct20" w:color="auto" w:fill="auto"/>
    </w:pPr>
  </w:style>
  <w:style w:type="paragraph" w:customStyle="1" w:styleId="FeatureSubRecipeTitle">
    <w:name w:val="FeatureSubRecipeTitle"/>
    <w:basedOn w:val="RecipeSubrecipeTitle"/>
    <w:rsid w:val="001807E7"/>
    <w:pPr>
      <w:shd w:val="pct20" w:color="auto" w:fill="auto"/>
    </w:pPr>
  </w:style>
  <w:style w:type="paragraph" w:customStyle="1" w:styleId="FeatureRecipeTool">
    <w:name w:val="FeatureRecipeTool"/>
    <w:basedOn w:val="RecipeTool"/>
    <w:rsid w:val="001807E7"/>
    <w:pPr>
      <w:shd w:val="pct20" w:color="auto" w:fill="auto"/>
    </w:pPr>
  </w:style>
  <w:style w:type="paragraph" w:customStyle="1" w:styleId="FeatureRecipeIntro">
    <w:name w:val="FeatureRecipeIntro"/>
    <w:basedOn w:val="RecipeIntro"/>
    <w:rsid w:val="001807E7"/>
    <w:pPr>
      <w:shd w:val="pct20" w:color="auto" w:fill="auto"/>
    </w:pPr>
  </w:style>
  <w:style w:type="paragraph" w:customStyle="1" w:styleId="FeatureRecipeIntroHead">
    <w:name w:val="FeatureRecipeIntroHead"/>
    <w:basedOn w:val="RecipeIntroHead"/>
    <w:rsid w:val="001807E7"/>
    <w:pPr>
      <w:shd w:val="pct20" w:color="auto" w:fill="auto"/>
    </w:pPr>
  </w:style>
  <w:style w:type="paragraph" w:customStyle="1" w:styleId="FeatureRecipeContributor">
    <w:name w:val="FeatureRecipeContributor"/>
    <w:basedOn w:val="RecipeContributor"/>
    <w:rsid w:val="001807E7"/>
    <w:pPr>
      <w:shd w:val="pct20" w:color="auto" w:fill="auto"/>
    </w:pPr>
  </w:style>
  <w:style w:type="paragraph" w:customStyle="1" w:styleId="FeatureRecipeIngredientHead">
    <w:name w:val="FeatureRecipeIngredientHead"/>
    <w:basedOn w:val="RecipeIngredientHead"/>
    <w:rsid w:val="001807E7"/>
    <w:pPr>
      <w:shd w:val="pct20" w:color="auto" w:fill="auto"/>
    </w:pPr>
  </w:style>
  <w:style w:type="paragraph" w:customStyle="1" w:styleId="FeatureRecipeIngredientSubhead">
    <w:name w:val="FeatureRecipeIngredientSubhead"/>
    <w:basedOn w:val="RecipeIngredientSubhead"/>
    <w:rsid w:val="001807E7"/>
    <w:pPr>
      <w:shd w:val="pct20" w:color="auto" w:fill="auto"/>
    </w:pPr>
  </w:style>
  <w:style w:type="paragraph" w:customStyle="1" w:styleId="FeatureRecipeProcedureHead">
    <w:name w:val="FeatureRecipeProcedureHead"/>
    <w:basedOn w:val="RecipeProcedureHead"/>
    <w:rsid w:val="001807E7"/>
    <w:pPr>
      <w:shd w:val="pct20" w:color="auto" w:fill="FFFFFF"/>
    </w:pPr>
  </w:style>
  <w:style w:type="paragraph" w:customStyle="1" w:styleId="FeatureRecipeTime">
    <w:name w:val="FeatureRecipeTime"/>
    <w:basedOn w:val="RecipeTime"/>
    <w:rsid w:val="001807E7"/>
    <w:pPr>
      <w:shd w:val="pct20" w:color="auto" w:fill="auto"/>
    </w:pPr>
  </w:style>
  <w:style w:type="paragraph" w:customStyle="1" w:styleId="FeatureRecipeSubhead">
    <w:name w:val="FeatureRecipeSubhead"/>
    <w:basedOn w:val="RecipeSubhead"/>
    <w:rsid w:val="001807E7"/>
    <w:pPr>
      <w:shd w:val="pct20" w:color="auto" w:fill="FFFFFF"/>
    </w:pPr>
  </w:style>
  <w:style w:type="paragraph" w:customStyle="1" w:styleId="FeatureRecipeVariationTitle">
    <w:name w:val="FeatureRecipeVariationTitle"/>
    <w:basedOn w:val="RecipeVariationTitle"/>
    <w:rsid w:val="001807E7"/>
    <w:pPr>
      <w:shd w:val="pct20" w:color="auto" w:fill="auto"/>
    </w:pPr>
  </w:style>
  <w:style w:type="paragraph" w:customStyle="1" w:styleId="FeatureRecipeVariationHead">
    <w:name w:val="FeatureRecipeVariationHead"/>
    <w:basedOn w:val="RecipeVariationHead"/>
    <w:rsid w:val="001807E7"/>
    <w:pPr>
      <w:shd w:val="pct20" w:color="auto" w:fill="auto"/>
    </w:pPr>
  </w:style>
  <w:style w:type="paragraph" w:customStyle="1" w:styleId="FeaturerecipeVariationPara">
    <w:name w:val="FeaturerecipeVariationPara"/>
    <w:basedOn w:val="RecipeVariationPara"/>
    <w:rsid w:val="001807E7"/>
    <w:pPr>
      <w:shd w:val="pct20" w:color="auto" w:fill="auto"/>
    </w:pPr>
  </w:style>
  <w:style w:type="paragraph" w:customStyle="1" w:styleId="FeatureRecipeNoteHead">
    <w:name w:val="FeatureRecipeNoteHead"/>
    <w:basedOn w:val="RecipeNoteHead"/>
    <w:rsid w:val="001807E7"/>
    <w:pPr>
      <w:shd w:val="pct20" w:color="auto" w:fill="auto"/>
    </w:pPr>
  </w:style>
  <w:style w:type="paragraph" w:customStyle="1" w:styleId="FeatureRecipeNotePara">
    <w:name w:val="FeatureRecipeNotePara"/>
    <w:basedOn w:val="RecipeNotePara"/>
    <w:rsid w:val="001807E7"/>
    <w:pPr>
      <w:shd w:val="pct20" w:color="auto" w:fill="auto"/>
    </w:pPr>
  </w:style>
  <w:style w:type="paragraph" w:customStyle="1" w:styleId="FeatureRecipeNutritionInfo">
    <w:name w:val="FeatureRecipeNutritionInfo"/>
    <w:basedOn w:val="RecipeNutritionInfo"/>
    <w:rsid w:val="001807E7"/>
    <w:pPr>
      <w:shd w:val="pct20" w:color="auto" w:fill="auto"/>
    </w:pPr>
  </w:style>
  <w:style w:type="paragraph" w:customStyle="1" w:styleId="FeatureRecipeNutritionHead">
    <w:name w:val="FeatureRecipeNutritionHead"/>
    <w:basedOn w:val="RecipeNutritionHead"/>
    <w:rsid w:val="001807E7"/>
    <w:pPr>
      <w:shd w:val="pct20" w:color="auto" w:fill="auto"/>
    </w:pPr>
  </w:style>
  <w:style w:type="paragraph" w:customStyle="1" w:styleId="FeatureRecipeFootnote">
    <w:name w:val="FeatureRecipeFootnote"/>
    <w:basedOn w:val="RecipeFootnote"/>
    <w:rsid w:val="001807E7"/>
    <w:pPr>
      <w:shd w:val="pct20" w:color="auto" w:fill="auto"/>
    </w:pPr>
  </w:style>
  <w:style w:type="paragraph" w:customStyle="1" w:styleId="FeatureRecipeTableHead">
    <w:name w:val="FeatureRecipeTableHead"/>
    <w:basedOn w:val="RecipeTableHead"/>
    <w:rsid w:val="001807E7"/>
    <w:pPr>
      <w:shd w:val="pct20" w:color="auto" w:fill="auto"/>
    </w:pPr>
  </w:style>
  <w:style w:type="paragraph" w:customStyle="1" w:styleId="CopyrightLine">
    <w:name w:val="CopyrightLine"/>
    <w:qFormat/>
    <w:rsid w:val="001807E7"/>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807E7"/>
    <w:rPr>
      <w:rFonts w:ascii="Courier New" w:hAnsi="Courier New"/>
      <w:bdr w:val="single" w:sz="2" w:space="0" w:color="FF0000"/>
    </w:rPr>
  </w:style>
  <w:style w:type="character" w:customStyle="1" w:styleId="DigitalOnlyURL">
    <w:name w:val="DigitalOnlyURL"/>
    <w:uiPriority w:val="1"/>
    <w:rsid w:val="001807E7"/>
    <w:rPr>
      <w:rFonts w:ascii="Courier New" w:hAnsi="Courier New"/>
      <w:bdr w:val="single" w:sz="2" w:space="0" w:color="002060"/>
      <w:shd w:val="clear" w:color="auto" w:fill="auto"/>
    </w:rPr>
  </w:style>
  <w:style w:type="paragraph" w:styleId="TOC1">
    <w:name w:val="toc 1"/>
    <w:basedOn w:val="Normal"/>
    <w:next w:val="Normal"/>
    <w:autoRedefine/>
    <w:semiHidden/>
    <w:rsid w:val="001807E7"/>
  </w:style>
  <w:style w:type="paragraph" w:styleId="TOC2">
    <w:name w:val="toc 2"/>
    <w:basedOn w:val="Normal"/>
    <w:next w:val="Normal"/>
    <w:autoRedefine/>
    <w:semiHidden/>
    <w:rsid w:val="001807E7"/>
    <w:pPr>
      <w:ind w:left="240"/>
    </w:pPr>
  </w:style>
  <w:style w:type="paragraph" w:styleId="TOC3">
    <w:name w:val="toc 3"/>
    <w:basedOn w:val="Normal"/>
    <w:next w:val="Normal"/>
    <w:autoRedefine/>
    <w:semiHidden/>
    <w:rsid w:val="001807E7"/>
    <w:pPr>
      <w:ind w:left="480"/>
    </w:pPr>
  </w:style>
  <w:style w:type="character" w:customStyle="1" w:styleId="FigureSourceChar">
    <w:name w:val="FigureSource Char"/>
    <w:link w:val="FigureSource"/>
    <w:rsid w:val="001807E7"/>
    <w:rPr>
      <w:rFonts w:ascii="Arial" w:eastAsia="Times New Roman" w:hAnsi="Arial" w:cs="Times New Roman"/>
      <w:sz w:val="22"/>
      <w:szCs w:val="20"/>
    </w:rPr>
  </w:style>
  <w:style w:type="numbering" w:styleId="111111">
    <w:name w:val="Outline List 2"/>
    <w:basedOn w:val="NoList"/>
    <w:rsid w:val="001807E7"/>
    <w:pPr>
      <w:numPr>
        <w:numId w:val="17"/>
      </w:numPr>
    </w:pPr>
  </w:style>
  <w:style w:type="numbering" w:styleId="1ai">
    <w:name w:val="Outline List 1"/>
    <w:basedOn w:val="NoList"/>
    <w:rsid w:val="001807E7"/>
    <w:pPr>
      <w:numPr>
        <w:numId w:val="18"/>
      </w:numPr>
    </w:pPr>
  </w:style>
  <w:style w:type="numbering" w:styleId="ArticleSection">
    <w:name w:val="Outline List 3"/>
    <w:basedOn w:val="NoList"/>
    <w:rsid w:val="001807E7"/>
    <w:pPr>
      <w:numPr>
        <w:numId w:val="19"/>
      </w:numPr>
    </w:pPr>
  </w:style>
  <w:style w:type="paragraph" w:styleId="BlockText">
    <w:name w:val="Block Text"/>
    <w:basedOn w:val="Normal"/>
    <w:rsid w:val="001807E7"/>
    <w:pPr>
      <w:spacing w:after="120"/>
      <w:ind w:left="1440" w:right="1440"/>
    </w:pPr>
  </w:style>
  <w:style w:type="paragraph" w:styleId="BodyText">
    <w:name w:val="Body Text"/>
    <w:basedOn w:val="Normal"/>
    <w:link w:val="BodyTextChar"/>
    <w:rsid w:val="001807E7"/>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807E7"/>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807E7"/>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807E7"/>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807E7"/>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807E7"/>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807E7"/>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807E7"/>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807E7"/>
    <w:rPr>
      <w:b/>
      <w:bCs/>
      <w:sz w:val="20"/>
      <w:szCs w:val="20"/>
    </w:rPr>
  </w:style>
  <w:style w:type="paragraph" w:styleId="Closing">
    <w:name w:val="Closing"/>
    <w:basedOn w:val="Normal"/>
    <w:link w:val="ClosingChar"/>
    <w:rsid w:val="001807E7"/>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807E7"/>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807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807E7"/>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807E7"/>
    <w:rPr>
      <w:vertAlign w:val="superscript"/>
    </w:rPr>
  </w:style>
  <w:style w:type="paragraph" w:styleId="EndnoteText">
    <w:name w:val="endnote text"/>
    <w:basedOn w:val="Normal"/>
    <w:link w:val="EndnoteTextChar"/>
    <w:semiHidden/>
    <w:rsid w:val="001807E7"/>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807E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807E7"/>
    <w:rPr>
      <w:rFonts w:ascii="Arial" w:hAnsi="Arial" w:cs="Arial"/>
      <w:sz w:val="20"/>
      <w:szCs w:val="20"/>
    </w:rPr>
  </w:style>
  <w:style w:type="character" w:styleId="FootnoteReference">
    <w:name w:val="footnote reference"/>
    <w:semiHidden/>
    <w:rsid w:val="001807E7"/>
    <w:rPr>
      <w:vertAlign w:val="superscript"/>
    </w:rPr>
  </w:style>
  <w:style w:type="paragraph" w:styleId="FootnoteText">
    <w:name w:val="footnote text"/>
    <w:basedOn w:val="Normal"/>
    <w:link w:val="FootnoteTextChar"/>
    <w:semiHidden/>
    <w:rsid w:val="001807E7"/>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807E7"/>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807E7"/>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807E7"/>
    <w:pPr>
      <w:ind w:left="240" w:hanging="240"/>
    </w:pPr>
  </w:style>
  <w:style w:type="paragraph" w:styleId="Index20">
    <w:name w:val="index 2"/>
    <w:basedOn w:val="Normal"/>
    <w:next w:val="Normal"/>
    <w:autoRedefine/>
    <w:semiHidden/>
    <w:rsid w:val="001807E7"/>
    <w:pPr>
      <w:ind w:left="480" w:hanging="240"/>
    </w:pPr>
  </w:style>
  <w:style w:type="paragraph" w:styleId="Index30">
    <w:name w:val="index 3"/>
    <w:basedOn w:val="Normal"/>
    <w:next w:val="Normal"/>
    <w:autoRedefine/>
    <w:semiHidden/>
    <w:rsid w:val="001807E7"/>
    <w:pPr>
      <w:ind w:left="720" w:hanging="240"/>
    </w:pPr>
  </w:style>
  <w:style w:type="paragraph" w:styleId="Index4">
    <w:name w:val="index 4"/>
    <w:basedOn w:val="Normal"/>
    <w:next w:val="Normal"/>
    <w:autoRedefine/>
    <w:semiHidden/>
    <w:rsid w:val="001807E7"/>
    <w:pPr>
      <w:ind w:left="960" w:hanging="240"/>
    </w:pPr>
  </w:style>
  <w:style w:type="paragraph" w:styleId="Index5">
    <w:name w:val="index 5"/>
    <w:basedOn w:val="Normal"/>
    <w:next w:val="Normal"/>
    <w:autoRedefine/>
    <w:semiHidden/>
    <w:rsid w:val="001807E7"/>
    <w:pPr>
      <w:ind w:left="1200" w:hanging="240"/>
    </w:pPr>
  </w:style>
  <w:style w:type="paragraph" w:styleId="Index6">
    <w:name w:val="index 6"/>
    <w:basedOn w:val="Normal"/>
    <w:next w:val="Normal"/>
    <w:autoRedefine/>
    <w:semiHidden/>
    <w:rsid w:val="001807E7"/>
    <w:pPr>
      <w:ind w:left="1440" w:hanging="240"/>
    </w:pPr>
  </w:style>
  <w:style w:type="paragraph" w:styleId="Index7">
    <w:name w:val="index 7"/>
    <w:basedOn w:val="Normal"/>
    <w:next w:val="Normal"/>
    <w:autoRedefine/>
    <w:semiHidden/>
    <w:rsid w:val="001807E7"/>
    <w:pPr>
      <w:ind w:left="1680" w:hanging="240"/>
    </w:pPr>
  </w:style>
  <w:style w:type="paragraph" w:styleId="Index8">
    <w:name w:val="index 8"/>
    <w:basedOn w:val="Normal"/>
    <w:next w:val="Normal"/>
    <w:autoRedefine/>
    <w:semiHidden/>
    <w:rsid w:val="001807E7"/>
    <w:pPr>
      <w:ind w:left="1920" w:hanging="240"/>
    </w:pPr>
  </w:style>
  <w:style w:type="paragraph" w:styleId="Index9">
    <w:name w:val="index 9"/>
    <w:basedOn w:val="Normal"/>
    <w:next w:val="Normal"/>
    <w:autoRedefine/>
    <w:semiHidden/>
    <w:rsid w:val="001807E7"/>
    <w:pPr>
      <w:ind w:left="2160" w:hanging="240"/>
    </w:pPr>
  </w:style>
  <w:style w:type="paragraph" w:styleId="IndexHeading">
    <w:name w:val="index heading"/>
    <w:basedOn w:val="Normal"/>
    <w:next w:val="Index10"/>
    <w:semiHidden/>
    <w:rsid w:val="001807E7"/>
    <w:rPr>
      <w:rFonts w:ascii="Arial" w:hAnsi="Arial" w:cs="Arial"/>
      <w:b/>
      <w:bCs/>
    </w:rPr>
  </w:style>
  <w:style w:type="paragraph" w:styleId="List">
    <w:name w:val="List"/>
    <w:basedOn w:val="Normal"/>
    <w:rsid w:val="001807E7"/>
    <w:pPr>
      <w:ind w:left="360" w:hanging="360"/>
    </w:pPr>
  </w:style>
  <w:style w:type="paragraph" w:styleId="List2">
    <w:name w:val="List 2"/>
    <w:basedOn w:val="Normal"/>
    <w:rsid w:val="001807E7"/>
    <w:pPr>
      <w:ind w:left="720" w:hanging="360"/>
    </w:pPr>
  </w:style>
  <w:style w:type="paragraph" w:styleId="List3">
    <w:name w:val="List 3"/>
    <w:basedOn w:val="Normal"/>
    <w:rsid w:val="001807E7"/>
    <w:pPr>
      <w:ind w:left="1080" w:hanging="360"/>
    </w:pPr>
  </w:style>
  <w:style w:type="paragraph" w:styleId="List4">
    <w:name w:val="List 4"/>
    <w:basedOn w:val="Normal"/>
    <w:rsid w:val="001807E7"/>
    <w:pPr>
      <w:ind w:left="1440" w:hanging="360"/>
    </w:pPr>
  </w:style>
  <w:style w:type="paragraph" w:styleId="List5">
    <w:name w:val="List 5"/>
    <w:basedOn w:val="Normal"/>
    <w:rsid w:val="001807E7"/>
    <w:pPr>
      <w:ind w:left="1800" w:hanging="360"/>
    </w:pPr>
  </w:style>
  <w:style w:type="paragraph" w:styleId="ListBullet2">
    <w:name w:val="List Bullet 2"/>
    <w:basedOn w:val="Normal"/>
    <w:rsid w:val="001807E7"/>
    <w:pPr>
      <w:numPr>
        <w:numId w:val="20"/>
      </w:numPr>
    </w:pPr>
  </w:style>
  <w:style w:type="paragraph" w:styleId="ListBullet3">
    <w:name w:val="List Bullet 3"/>
    <w:basedOn w:val="Normal"/>
    <w:rsid w:val="001807E7"/>
    <w:pPr>
      <w:numPr>
        <w:numId w:val="21"/>
      </w:numPr>
    </w:pPr>
  </w:style>
  <w:style w:type="paragraph" w:styleId="ListBullet4">
    <w:name w:val="List Bullet 4"/>
    <w:basedOn w:val="Normal"/>
    <w:rsid w:val="001807E7"/>
    <w:pPr>
      <w:numPr>
        <w:numId w:val="22"/>
      </w:numPr>
    </w:pPr>
  </w:style>
  <w:style w:type="paragraph" w:styleId="ListBullet5">
    <w:name w:val="List Bullet 5"/>
    <w:basedOn w:val="Normal"/>
    <w:rsid w:val="001807E7"/>
    <w:pPr>
      <w:numPr>
        <w:numId w:val="23"/>
      </w:numPr>
    </w:pPr>
  </w:style>
  <w:style w:type="paragraph" w:styleId="ListContinue">
    <w:name w:val="List Continue"/>
    <w:basedOn w:val="Normal"/>
    <w:rsid w:val="001807E7"/>
    <w:pPr>
      <w:spacing w:after="120"/>
      <w:ind w:left="360"/>
    </w:pPr>
  </w:style>
  <w:style w:type="paragraph" w:styleId="ListContinue2">
    <w:name w:val="List Continue 2"/>
    <w:basedOn w:val="Normal"/>
    <w:rsid w:val="001807E7"/>
    <w:pPr>
      <w:spacing w:after="120"/>
      <w:ind w:left="720"/>
    </w:pPr>
  </w:style>
  <w:style w:type="paragraph" w:styleId="ListContinue3">
    <w:name w:val="List Continue 3"/>
    <w:basedOn w:val="Normal"/>
    <w:rsid w:val="001807E7"/>
    <w:pPr>
      <w:spacing w:after="120"/>
      <w:ind w:left="1080"/>
    </w:pPr>
  </w:style>
  <w:style w:type="paragraph" w:styleId="ListContinue4">
    <w:name w:val="List Continue 4"/>
    <w:basedOn w:val="Normal"/>
    <w:rsid w:val="001807E7"/>
    <w:pPr>
      <w:spacing w:after="120"/>
      <w:ind w:left="1440"/>
    </w:pPr>
  </w:style>
  <w:style w:type="paragraph" w:styleId="ListContinue5">
    <w:name w:val="List Continue 5"/>
    <w:basedOn w:val="Normal"/>
    <w:rsid w:val="001807E7"/>
    <w:pPr>
      <w:spacing w:after="120"/>
      <w:ind w:left="1800"/>
    </w:pPr>
  </w:style>
  <w:style w:type="paragraph" w:styleId="ListNumber">
    <w:name w:val="List Number"/>
    <w:basedOn w:val="Normal"/>
    <w:rsid w:val="001807E7"/>
    <w:pPr>
      <w:numPr>
        <w:numId w:val="24"/>
      </w:numPr>
    </w:pPr>
  </w:style>
  <w:style w:type="paragraph" w:styleId="ListNumber2">
    <w:name w:val="List Number 2"/>
    <w:basedOn w:val="Normal"/>
    <w:rsid w:val="001807E7"/>
    <w:pPr>
      <w:numPr>
        <w:numId w:val="25"/>
      </w:numPr>
    </w:pPr>
  </w:style>
  <w:style w:type="paragraph" w:styleId="ListNumber3">
    <w:name w:val="List Number 3"/>
    <w:basedOn w:val="Normal"/>
    <w:rsid w:val="001807E7"/>
    <w:pPr>
      <w:numPr>
        <w:numId w:val="26"/>
      </w:numPr>
    </w:pPr>
  </w:style>
  <w:style w:type="paragraph" w:styleId="ListNumber4">
    <w:name w:val="List Number 4"/>
    <w:basedOn w:val="Normal"/>
    <w:rsid w:val="001807E7"/>
    <w:pPr>
      <w:numPr>
        <w:numId w:val="27"/>
      </w:numPr>
    </w:pPr>
  </w:style>
  <w:style w:type="paragraph" w:styleId="ListNumber5">
    <w:name w:val="List Number 5"/>
    <w:basedOn w:val="Normal"/>
    <w:rsid w:val="001807E7"/>
    <w:pPr>
      <w:numPr>
        <w:numId w:val="28"/>
      </w:numPr>
    </w:pPr>
  </w:style>
  <w:style w:type="paragraph" w:styleId="MacroText">
    <w:name w:val="macro"/>
    <w:link w:val="MacroTextChar"/>
    <w:semiHidden/>
    <w:rsid w:val="001807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807E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807E7"/>
  </w:style>
  <w:style w:type="paragraph" w:styleId="NormalIndent">
    <w:name w:val="Normal Indent"/>
    <w:basedOn w:val="Normal"/>
    <w:rsid w:val="001807E7"/>
    <w:pPr>
      <w:ind w:left="720"/>
    </w:pPr>
  </w:style>
  <w:style w:type="paragraph" w:styleId="NoteHeading">
    <w:name w:val="Note Heading"/>
    <w:basedOn w:val="Normal"/>
    <w:next w:val="Normal"/>
    <w:link w:val="NoteHeadingChar"/>
    <w:rsid w:val="001807E7"/>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807E7"/>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807E7"/>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807E7"/>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807E7"/>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807E7"/>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807E7"/>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807E7"/>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807E7"/>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807E7"/>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807E7"/>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807E7"/>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807E7"/>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807E7"/>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807E7"/>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807E7"/>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807E7"/>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807E7"/>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807E7"/>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807E7"/>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807E7"/>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807E7"/>
    <w:pPr>
      <w:ind w:left="240" w:hanging="240"/>
    </w:pPr>
  </w:style>
  <w:style w:type="paragraph" w:styleId="TableofFigures">
    <w:name w:val="table of figures"/>
    <w:basedOn w:val="Normal"/>
    <w:next w:val="Normal"/>
    <w:semiHidden/>
    <w:rsid w:val="001807E7"/>
  </w:style>
  <w:style w:type="table" w:styleId="TableProfessional">
    <w:name w:val="Table Professional"/>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807E7"/>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807E7"/>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807E7"/>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807E7"/>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807E7"/>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807E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807E7"/>
    <w:pPr>
      <w:spacing w:before="120"/>
    </w:pPr>
    <w:rPr>
      <w:rFonts w:ascii="Arial" w:hAnsi="Arial" w:cs="Arial"/>
      <w:b/>
      <w:bCs/>
    </w:rPr>
  </w:style>
  <w:style w:type="paragraph" w:styleId="TOC4">
    <w:name w:val="toc 4"/>
    <w:basedOn w:val="Normal"/>
    <w:next w:val="Normal"/>
    <w:autoRedefine/>
    <w:semiHidden/>
    <w:rsid w:val="001807E7"/>
    <w:pPr>
      <w:ind w:left="720"/>
    </w:pPr>
  </w:style>
  <w:style w:type="paragraph" w:styleId="TOC7">
    <w:name w:val="toc 7"/>
    <w:basedOn w:val="Normal"/>
    <w:next w:val="Normal"/>
    <w:autoRedefine/>
    <w:semiHidden/>
    <w:rsid w:val="001807E7"/>
    <w:pPr>
      <w:ind w:left="1440"/>
    </w:pPr>
  </w:style>
  <w:style w:type="paragraph" w:styleId="TOC8">
    <w:name w:val="toc 8"/>
    <w:basedOn w:val="Normal"/>
    <w:next w:val="Normal"/>
    <w:autoRedefine/>
    <w:semiHidden/>
    <w:rsid w:val="001807E7"/>
    <w:pPr>
      <w:ind w:left="1680"/>
    </w:pPr>
  </w:style>
  <w:style w:type="paragraph" w:styleId="TOC9">
    <w:name w:val="toc 9"/>
    <w:basedOn w:val="Normal"/>
    <w:next w:val="Normal"/>
    <w:autoRedefine/>
    <w:semiHidden/>
    <w:rsid w:val="001807E7"/>
    <w:pPr>
      <w:ind w:left="1920"/>
    </w:pPr>
  </w:style>
  <w:style w:type="character" w:customStyle="1" w:styleId="DigitalLinkAnchorCode">
    <w:name w:val="DigitalLinkAnchorCode"/>
    <w:uiPriority w:val="1"/>
    <w:rsid w:val="001807E7"/>
    <w:rPr>
      <w:rFonts w:ascii="Courier New" w:hAnsi="Courier New"/>
      <w:bdr w:val="none" w:sz="0" w:space="0" w:color="auto"/>
      <w:shd w:val="clear" w:color="auto" w:fill="D6E3BC"/>
    </w:rPr>
  </w:style>
  <w:style w:type="character" w:customStyle="1" w:styleId="InlineGraphic">
    <w:name w:val="InlineGraphic"/>
    <w:uiPriority w:val="1"/>
    <w:rsid w:val="001807E7"/>
    <w:rPr>
      <w:bdr w:val="none" w:sz="0" w:space="0" w:color="auto"/>
      <w:shd w:val="clear" w:color="auto" w:fill="00B050"/>
    </w:rPr>
  </w:style>
  <w:style w:type="paragraph" w:customStyle="1" w:styleId="RecipeTableSubhead">
    <w:name w:val="RecipeTableSubhead"/>
    <w:basedOn w:val="TableSubhead"/>
    <w:qFormat/>
    <w:rsid w:val="001807E7"/>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807E7"/>
    <w:rPr>
      <w:rFonts w:ascii="Times New Roman" w:eastAsia="Times New Roman" w:hAnsi="Times New Roman" w:cs="Times New Roman"/>
    </w:rPr>
  </w:style>
  <w:style w:type="paragraph" w:styleId="Heading1">
    <w:name w:val="heading 1"/>
    <w:next w:val="Normal"/>
    <w:link w:val="Heading1Char"/>
    <w:qFormat/>
    <w:rsid w:val="001807E7"/>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807E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807E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807E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807E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807E7"/>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807E7"/>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807E7"/>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807E7"/>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1807E7"/>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807E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807E7"/>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807E7"/>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807E7"/>
    <w:pPr>
      <w:widowControl w:val="0"/>
      <w:spacing w:before="120"/>
      <w:ind w:left="2160"/>
    </w:pPr>
    <w:rPr>
      <w:snapToGrid w:val="0"/>
      <w:szCs w:val="20"/>
    </w:rPr>
  </w:style>
  <w:style w:type="paragraph" w:customStyle="1" w:styleId="AddressDescription">
    <w:name w:val="AddressDescription"/>
    <w:basedOn w:val="Normal"/>
    <w:next w:val="Normal"/>
    <w:rsid w:val="001807E7"/>
    <w:pPr>
      <w:widowControl w:val="0"/>
      <w:spacing w:before="120" w:after="120"/>
      <w:ind w:left="2160"/>
    </w:pPr>
    <w:rPr>
      <w:snapToGrid w:val="0"/>
      <w:szCs w:val="20"/>
    </w:rPr>
  </w:style>
  <w:style w:type="paragraph" w:customStyle="1" w:styleId="AddressName">
    <w:name w:val="AddressName"/>
    <w:basedOn w:val="Normal"/>
    <w:next w:val="Normal"/>
    <w:rsid w:val="001807E7"/>
    <w:pPr>
      <w:widowControl w:val="0"/>
      <w:spacing w:before="120"/>
      <w:ind w:left="2160"/>
    </w:pPr>
    <w:rPr>
      <w:snapToGrid w:val="0"/>
      <w:szCs w:val="20"/>
    </w:rPr>
  </w:style>
  <w:style w:type="paragraph" w:customStyle="1" w:styleId="Question">
    <w:name w:val="Question"/>
    <w:next w:val="Normal"/>
    <w:rsid w:val="001807E7"/>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807E7"/>
    <w:pPr>
      <w:ind w:left="2880"/>
    </w:pPr>
  </w:style>
  <w:style w:type="paragraph" w:customStyle="1" w:styleId="Answer">
    <w:name w:val="Answer"/>
    <w:basedOn w:val="Option"/>
    <w:next w:val="Normal"/>
    <w:rsid w:val="001807E7"/>
    <w:pPr>
      <w:widowControl w:val="0"/>
    </w:pPr>
    <w:rPr>
      <w:snapToGrid w:val="0"/>
    </w:rPr>
  </w:style>
  <w:style w:type="paragraph" w:customStyle="1" w:styleId="AnswersHead">
    <w:name w:val="AnswersHead"/>
    <w:basedOn w:val="Normal"/>
    <w:next w:val="Para"/>
    <w:rsid w:val="001807E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807E7"/>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807E7"/>
    <w:pPr>
      <w:spacing w:before="120" w:after="120"/>
    </w:pPr>
  </w:style>
  <w:style w:type="paragraph" w:customStyle="1" w:styleId="AuthorBio">
    <w:name w:val="AuthorBio"/>
    <w:rsid w:val="001807E7"/>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807E7"/>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1807E7"/>
    <w:pPr>
      <w:spacing w:after="200" w:line="276" w:lineRule="auto"/>
    </w:pPr>
    <w:rPr>
      <w:rFonts w:ascii="Calibri" w:eastAsia="Calibri" w:hAnsi="Calibri"/>
      <w:sz w:val="22"/>
      <w:szCs w:val="22"/>
    </w:rPr>
  </w:style>
  <w:style w:type="paragraph" w:customStyle="1" w:styleId="BibliographyEntry">
    <w:name w:val="BibliographyEntry"/>
    <w:rsid w:val="001807E7"/>
    <w:pPr>
      <w:ind w:left="1440" w:hanging="720"/>
    </w:pPr>
    <w:rPr>
      <w:rFonts w:ascii="Arial" w:eastAsia="Times New Roman" w:hAnsi="Arial" w:cs="Tahoma"/>
      <w:sz w:val="26"/>
      <w:szCs w:val="16"/>
    </w:rPr>
  </w:style>
  <w:style w:type="paragraph" w:customStyle="1" w:styleId="BibliographyHead">
    <w:name w:val="BibliographyHead"/>
    <w:next w:val="BibliographyEntry"/>
    <w:rsid w:val="001807E7"/>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807E7"/>
    <w:rPr>
      <w:rFonts w:ascii="Arial" w:eastAsia="Times New Roman" w:hAnsi="Arial" w:cs="Times New Roman"/>
      <w:b/>
      <w:smallCaps/>
      <w:sz w:val="60"/>
      <w:szCs w:val="60"/>
    </w:rPr>
  </w:style>
  <w:style w:type="character" w:customStyle="1" w:styleId="BoldItalic">
    <w:name w:val="BoldItalic"/>
    <w:rsid w:val="001807E7"/>
    <w:rPr>
      <w:b/>
      <w:i/>
    </w:rPr>
  </w:style>
  <w:style w:type="character" w:styleId="BookTitle">
    <w:name w:val="Book Title"/>
    <w:qFormat/>
    <w:rsid w:val="001807E7"/>
    <w:rPr>
      <w:b/>
      <w:bCs/>
      <w:smallCaps/>
      <w:spacing w:val="5"/>
    </w:rPr>
  </w:style>
  <w:style w:type="paragraph" w:customStyle="1" w:styleId="BookAuthor">
    <w:name w:val="BookAuthor"/>
    <w:basedOn w:val="Normal"/>
    <w:rsid w:val="001807E7"/>
    <w:pPr>
      <w:spacing w:before="120" w:after="600"/>
      <w:ind w:left="720" w:firstLine="720"/>
      <w:contextualSpacing/>
      <w:jc w:val="center"/>
    </w:pPr>
    <w:rPr>
      <w:sz w:val="32"/>
      <w:szCs w:val="20"/>
    </w:rPr>
  </w:style>
  <w:style w:type="paragraph" w:customStyle="1" w:styleId="BookEdition">
    <w:name w:val="BookEdition"/>
    <w:qFormat/>
    <w:rsid w:val="001807E7"/>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807E7"/>
    <w:pPr>
      <w:spacing w:before="480" w:after="480"/>
      <w:ind w:left="720" w:firstLine="720"/>
      <w:jc w:val="center"/>
    </w:pPr>
    <w:rPr>
      <w:rFonts w:ascii="Arial" w:hAnsi="Arial"/>
      <w:b/>
      <w:snapToGrid w:val="0"/>
      <w:sz w:val="52"/>
      <w:szCs w:val="20"/>
    </w:rPr>
  </w:style>
  <w:style w:type="paragraph" w:customStyle="1" w:styleId="BookReviewAuthor">
    <w:name w:val="BookReviewAuthor"/>
    <w:rsid w:val="001807E7"/>
    <w:pPr>
      <w:ind w:left="4320"/>
    </w:pPr>
    <w:rPr>
      <w:rFonts w:ascii="Times New Roman" w:eastAsia="Times New Roman" w:hAnsi="Times New Roman" w:cs="Times New Roman"/>
      <w:snapToGrid w:val="0"/>
      <w:sz w:val="20"/>
      <w:szCs w:val="20"/>
    </w:rPr>
  </w:style>
  <w:style w:type="paragraph" w:customStyle="1" w:styleId="BookReviewItem">
    <w:name w:val="BookReviewItem"/>
    <w:rsid w:val="001807E7"/>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807E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807E7"/>
    <w:pPr>
      <w:pageBreakBefore w:val="0"/>
      <w:spacing w:before="480"/>
    </w:pPr>
    <w:rPr>
      <w:sz w:val="36"/>
    </w:rPr>
  </w:style>
  <w:style w:type="character" w:customStyle="1" w:styleId="Callout">
    <w:name w:val="Callout"/>
    <w:rsid w:val="001807E7"/>
    <w:rPr>
      <w:bdr w:val="none" w:sz="0" w:space="0" w:color="auto"/>
      <w:shd w:val="clear" w:color="auto" w:fill="B2A1C7"/>
    </w:rPr>
  </w:style>
  <w:style w:type="paragraph" w:customStyle="1" w:styleId="ChapterSubtitle">
    <w:name w:val="ChapterSubtitle"/>
    <w:basedOn w:val="ChapterTitle"/>
    <w:next w:val="Para"/>
    <w:rsid w:val="001807E7"/>
    <w:rPr>
      <w:sz w:val="44"/>
    </w:rPr>
  </w:style>
  <w:style w:type="paragraph" w:customStyle="1" w:styleId="ChapterAuthor">
    <w:name w:val="ChapterAuthor"/>
    <w:basedOn w:val="ChapterSubtitle"/>
    <w:next w:val="Normal"/>
    <w:rsid w:val="001807E7"/>
    <w:pPr>
      <w:spacing w:after="120"/>
      <w:outlineLvl w:val="9"/>
    </w:pPr>
    <w:rPr>
      <w:i/>
      <w:sz w:val="36"/>
    </w:rPr>
  </w:style>
  <w:style w:type="paragraph" w:customStyle="1" w:styleId="ChapterAuthorAffiliation">
    <w:name w:val="ChapterAuthorAffiliation"/>
    <w:next w:val="Para"/>
    <w:rsid w:val="001807E7"/>
    <w:pPr>
      <w:spacing w:after="120"/>
    </w:pPr>
    <w:rPr>
      <w:rFonts w:ascii="Arial" w:eastAsia="Times New Roman" w:hAnsi="Arial" w:cs="Times New Roman"/>
      <w:i/>
      <w:smallCaps/>
      <w:snapToGrid w:val="0"/>
      <w:sz w:val="36"/>
      <w:szCs w:val="20"/>
    </w:rPr>
  </w:style>
  <w:style w:type="paragraph" w:customStyle="1" w:styleId="FootnoteEntry">
    <w:name w:val="FootnoteEntry"/>
    <w:rsid w:val="001807E7"/>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807E7"/>
    <w:pPr>
      <w:spacing w:before="120" w:after="120"/>
      <w:ind w:left="0" w:firstLine="0"/>
    </w:pPr>
  </w:style>
  <w:style w:type="paragraph" w:customStyle="1" w:styleId="Objective">
    <w:name w:val="Objective"/>
    <w:rsid w:val="001807E7"/>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807E7"/>
    <w:rPr>
      <w:i w:val="0"/>
    </w:rPr>
  </w:style>
  <w:style w:type="paragraph" w:customStyle="1" w:styleId="ChapterFeaturingList">
    <w:name w:val="ChapterFeaturingList"/>
    <w:basedOn w:val="ChapterObjective"/>
    <w:rsid w:val="001807E7"/>
    <w:rPr>
      <w:b w:val="0"/>
      <w:sz w:val="26"/>
      <w:u w:val="none"/>
    </w:rPr>
  </w:style>
  <w:style w:type="paragraph" w:customStyle="1" w:styleId="ChapterFeaturingListSub">
    <w:name w:val="ChapterFeaturingListSub"/>
    <w:rsid w:val="001807E7"/>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807E7"/>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807E7"/>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807E7"/>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807E7"/>
    <w:pPr>
      <w:spacing w:before="240"/>
      <w:ind w:left="1800"/>
    </w:pPr>
    <w:rPr>
      <w:u w:val="none"/>
    </w:rPr>
  </w:style>
  <w:style w:type="paragraph" w:customStyle="1" w:styleId="ChapterObjectiveTitle">
    <w:name w:val="ChapterObjectiveTitle"/>
    <w:basedOn w:val="ObjectiveTitle"/>
    <w:next w:val="ChapterObjective"/>
    <w:rsid w:val="001807E7"/>
    <w:pPr>
      <w:ind w:left="1440" w:firstLine="0"/>
    </w:pPr>
    <w:rPr>
      <w:i w:val="0"/>
    </w:rPr>
  </w:style>
  <w:style w:type="paragraph" w:customStyle="1" w:styleId="Subobjective">
    <w:name w:val="Subobjective"/>
    <w:basedOn w:val="Objective"/>
    <w:rsid w:val="001807E7"/>
    <w:pPr>
      <w:keepNext/>
      <w:spacing w:before="180"/>
      <w:ind w:left="2880"/>
    </w:pPr>
  </w:style>
  <w:style w:type="paragraph" w:customStyle="1" w:styleId="ChapterSubobjective">
    <w:name w:val="ChapterSubobjective"/>
    <w:basedOn w:val="Subobjective"/>
    <w:rsid w:val="001807E7"/>
    <w:pPr>
      <w:keepNext w:val="0"/>
    </w:pPr>
    <w:rPr>
      <w:i w:val="0"/>
    </w:rPr>
  </w:style>
  <w:style w:type="paragraph" w:customStyle="1" w:styleId="Code80">
    <w:name w:val="Code80"/>
    <w:rsid w:val="001807E7"/>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807E7"/>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807E7"/>
    <w:rPr>
      <w:rFonts w:cs="Arial"/>
      <w:color w:val="0000FF"/>
    </w:rPr>
  </w:style>
  <w:style w:type="character" w:customStyle="1" w:styleId="CodeColorBlue2">
    <w:name w:val="CodeColorBlue2"/>
    <w:rsid w:val="001807E7"/>
    <w:rPr>
      <w:rFonts w:cs="Arial"/>
      <w:color w:val="0000A5"/>
    </w:rPr>
  </w:style>
  <w:style w:type="character" w:customStyle="1" w:styleId="CodeColorBlue3">
    <w:name w:val="CodeColorBlue3"/>
    <w:rsid w:val="001807E7"/>
    <w:rPr>
      <w:rFonts w:cs="Arial"/>
      <w:color w:val="6464B9"/>
    </w:rPr>
  </w:style>
  <w:style w:type="character" w:customStyle="1" w:styleId="CodeColorBluegreen">
    <w:name w:val="CodeColorBluegreen"/>
    <w:rsid w:val="001807E7"/>
    <w:rPr>
      <w:rFonts w:cs="Arial"/>
      <w:color w:val="2B91AF"/>
    </w:rPr>
  </w:style>
  <w:style w:type="character" w:customStyle="1" w:styleId="CodeColorBrown">
    <w:name w:val="CodeColorBrown"/>
    <w:rsid w:val="001807E7"/>
    <w:rPr>
      <w:rFonts w:cs="Arial"/>
      <w:color w:val="A31515"/>
    </w:rPr>
  </w:style>
  <w:style w:type="character" w:customStyle="1" w:styleId="CodeColorDkBlue">
    <w:name w:val="CodeColorDkBlue"/>
    <w:rsid w:val="001807E7"/>
    <w:rPr>
      <w:rFonts w:cs="Times New Roman"/>
      <w:color w:val="000080"/>
      <w:szCs w:val="22"/>
    </w:rPr>
  </w:style>
  <w:style w:type="character" w:customStyle="1" w:styleId="CodeColorGreen">
    <w:name w:val="CodeColorGreen"/>
    <w:rsid w:val="001807E7"/>
    <w:rPr>
      <w:rFonts w:cs="Arial"/>
      <w:color w:val="008000"/>
    </w:rPr>
  </w:style>
  <w:style w:type="character" w:customStyle="1" w:styleId="CodeColorGreen2">
    <w:name w:val="CodeColorGreen2"/>
    <w:rsid w:val="001807E7"/>
    <w:rPr>
      <w:rFonts w:cs="Arial"/>
      <w:color w:val="629755"/>
    </w:rPr>
  </w:style>
  <w:style w:type="character" w:customStyle="1" w:styleId="CodeColorGrey30">
    <w:name w:val="CodeColorGrey30"/>
    <w:rsid w:val="001807E7"/>
    <w:rPr>
      <w:rFonts w:cs="Arial"/>
      <w:color w:val="808080"/>
    </w:rPr>
  </w:style>
  <w:style w:type="character" w:customStyle="1" w:styleId="CodeColorGrey55">
    <w:name w:val="CodeColorGrey55"/>
    <w:rsid w:val="001807E7"/>
    <w:rPr>
      <w:rFonts w:cs="Arial"/>
      <w:color w:val="C0C0C0"/>
    </w:rPr>
  </w:style>
  <w:style w:type="character" w:customStyle="1" w:styleId="CodeColorGrey80">
    <w:name w:val="CodeColorGrey80"/>
    <w:rsid w:val="001807E7"/>
    <w:rPr>
      <w:rFonts w:cs="Arial"/>
      <w:color w:val="555555"/>
    </w:rPr>
  </w:style>
  <w:style w:type="character" w:customStyle="1" w:styleId="CodeColorHotPink">
    <w:name w:val="CodeColorHotPink"/>
    <w:rsid w:val="001807E7"/>
    <w:rPr>
      <w:rFonts w:cs="Times New Roman"/>
      <w:color w:val="DF36FA"/>
      <w:szCs w:val="18"/>
    </w:rPr>
  </w:style>
  <w:style w:type="character" w:customStyle="1" w:styleId="CodeColorMagenta">
    <w:name w:val="CodeColorMagenta"/>
    <w:rsid w:val="001807E7"/>
    <w:rPr>
      <w:rFonts w:cs="Arial"/>
      <w:color w:val="A31515"/>
    </w:rPr>
  </w:style>
  <w:style w:type="character" w:customStyle="1" w:styleId="CodeColorOrange">
    <w:name w:val="CodeColorOrange"/>
    <w:rsid w:val="001807E7"/>
    <w:rPr>
      <w:rFonts w:cs="Arial"/>
      <w:color w:val="B96464"/>
    </w:rPr>
  </w:style>
  <w:style w:type="character" w:customStyle="1" w:styleId="CodeColorPeach">
    <w:name w:val="CodeColorPeach"/>
    <w:rsid w:val="001807E7"/>
    <w:rPr>
      <w:rFonts w:cs="Arial"/>
      <w:color w:val="FFDBA3"/>
    </w:rPr>
  </w:style>
  <w:style w:type="character" w:customStyle="1" w:styleId="CodeColorPurple">
    <w:name w:val="CodeColorPurple"/>
    <w:rsid w:val="001807E7"/>
    <w:rPr>
      <w:rFonts w:cs="Arial"/>
      <w:color w:val="951795"/>
    </w:rPr>
  </w:style>
  <w:style w:type="character" w:customStyle="1" w:styleId="CodeColorPurple2">
    <w:name w:val="CodeColorPurple2"/>
    <w:rsid w:val="001807E7"/>
    <w:rPr>
      <w:rFonts w:cs="Arial"/>
      <w:color w:val="800080"/>
    </w:rPr>
  </w:style>
  <w:style w:type="character" w:customStyle="1" w:styleId="CodeColorRed">
    <w:name w:val="CodeColorRed"/>
    <w:rsid w:val="001807E7"/>
    <w:rPr>
      <w:rFonts w:cs="Arial"/>
      <w:color w:val="FF0000"/>
    </w:rPr>
  </w:style>
  <w:style w:type="character" w:customStyle="1" w:styleId="CodeColorRed2">
    <w:name w:val="CodeColorRed2"/>
    <w:rsid w:val="001807E7"/>
    <w:rPr>
      <w:rFonts w:cs="Arial"/>
      <w:color w:val="800000"/>
    </w:rPr>
  </w:style>
  <w:style w:type="character" w:customStyle="1" w:styleId="CodeColorRed3">
    <w:name w:val="CodeColorRed3"/>
    <w:rsid w:val="001807E7"/>
    <w:rPr>
      <w:rFonts w:cs="Arial"/>
      <w:color w:val="A31515"/>
    </w:rPr>
  </w:style>
  <w:style w:type="character" w:customStyle="1" w:styleId="CodeColorTealBlue">
    <w:name w:val="CodeColorTealBlue"/>
    <w:rsid w:val="001807E7"/>
    <w:rPr>
      <w:rFonts w:cs="Times New Roman"/>
      <w:color w:val="008080"/>
      <w:szCs w:val="22"/>
    </w:rPr>
  </w:style>
  <w:style w:type="character" w:customStyle="1" w:styleId="CodeColorWhite">
    <w:name w:val="CodeColorWhite"/>
    <w:rsid w:val="001807E7"/>
    <w:rPr>
      <w:rFonts w:cs="Arial"/>
      <w:color w:val="FFFFFF"/>
      <w:bdr w:val="none" w:sz="0" w:space="0" w:color="auto"/>
    </w:rPr>
  </w:style>
  <w:style w:type="paragraph" w:customStyle="1" w:styleId="CodeHead">
    <w:name w:val="CodeHead"/>
    <w:next w:val="Normal"/>
    <w:rsid w:val="001807E7"/>
    <w:pPr>
      <w:spacing w:before="120" w:after="120"/>
    </w:pPr>
    <w:rPr>
      <w:rFonts w:ascii="Arial" w:eastAsia="Times New Roman" w:hAnsi="Arial" w:cs="Times New Roman"/>
      <w:b/>
      <w:snapToGrid w:val="0"/>
      <w:sz w:val="22"/>
      <w:szCs w:val="20"/>
    </w:rPr>
  </w:style>
  <w:style w:type="character" w:customStyle="1" w:styleId="CodeHighlight">
    <w:name w:val="CodeHighlight"/>
    <w:rsid w:val="001807E7"/>
    <w:rPr>
      <w:b/>
      <w:color w:val="7F7F7F"/>
      <w:kern w:val="0"/>
      <w:position w:val="0"/>
      <w:u w:val="none"/>
      <w:bdr w:val="none" w:sz="0" w:space="0" w:color="auto"/>
      <w:shd w:val="clear" w:color="auto" w:fill="auto"/>
    </w:rPr>
  </w:style>
  <w:style w:type="paragraph" w:customStyle="1" w:styleId="CodeLabel">
    <w:name w:val="CodeLabel"/>
    <w:qFormat/>
    <w:rsid w:val="001807E7"/>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807E7"/>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807E7"/>
    <w:rPr>
      <w:rFonts w:ascii="Courier New" w:eastAsia="Times New Roman" w:hAnsi="Courier New" w:cs="Times New Roman"/>
      <w:noProof/>
      <w:snapToGrid w:val="0"/>
      <w:sz w:val="16"/>
      <w:szCs w:val="20"/>
    </w:rPr>
  </w:style>
  <w:style w:type="paragraph" w:customStyle="1" w:styleId="CodeNote">
    <w:name w:val="CodeNote"/>
    <w:qFormat/>
    <w:rsid w:val="001807E7"/>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807E7"/>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807E7"/>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807E7"/>
    <w:pPr>
      <w:ind w:left="720"/>
    </w:pPr>
  </w:style>
  <w:style w:type="paragraph" w:customStyle="1" w:styleId="CodeSnippet">
    <w:name w:val="CodeSnippet"/>
    <w:rsid w:val="001807E7"/>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807E7"/>
    <w:pPr>
      <w:ind w:left="720"/>
    </w:pPr>
    <w:rPr>
      <w:rFonts w:ascii="Courier New" w:eastAsia="Times New Roman" w:hAnsi="Courier New" w:cs="Times New Roman"/>
      <w:noProof/>
      <w:snapToGrid w:val="0"/>
      <w:sz w:val="18"/>
      <w:szCs w:val="20"/>
    </w:rPr>
  </w:style>
  <w:style w:type="paragraph" w:customStyle="1" w:styleId="H5">
    <w:name w:val="H5"/>
    <w:next w:val="Para"/>
    <w:rsid w:val="001807E7"/>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807E7"/>
    <w:pPr>
      <w:pBdr>
        <w:top w:val="single" w:sz="4" w:space="4" w:color="auto"/>
      </w:pBdr>
      <w:outlineLvl w:val="6"/>
    </w:pPr>
    <w:rPr>
      <w:i/>
      <w:noProof/>
    </w:rPr>
  </w:style>
  <w:style w:type="paragraph" w:customStyle="1" w:styleId="ContentsAbstract">
    <w:name w:val="ContentsAbstract"/>
    <w:qFormat/>
    <w:rsid w:val="001807E7"/>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807E7"/>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807E7"/>
    <w:pPr>
      <w:ind w:left="288"/>
    </w:pPr>
    <w:rPr>
      <w:sz w:val="26"/>
    </w:rPr>
  </w:style>
  <w:style w:type="paragraph" w:customStyle="1" w:styleId="ContentsH1">
    <w:name w:val="ContentsH1"/>
    <w:basedOn w:val="ContentsPartTitle"/>
    <w:rsid w:val="001807E7"/>
    <w:pPr>
      <w:ind w:left="576"/>
    </w:pPr>
    <w:rPr>
      <w:b w:val="0"/>
      <w:sz w:val="24"/>
    </w:rPr>
  </w:style>
  <w:style w:type="paragraph" w:customStyle="1" w:styleId="ContentsH2">
    <w:name w:val="ContentsH2"/>
    <w:basedOn w:val="ContentsPartTitle"/>
    <w:rsid w:val="001807E7"/>
    <w:pPr>
      <w:ind w:left="864"/>
    </w:pPr>
    <w:rPr>
      <w:b w:val="0"/>
      <w:sz w:val="22"/>
    </w:rPr>
  </w:style>
  <w:style w:type="paragraph" w:customStyle="1" w:styleId="ContentsH3">
    <w:name w:val="ContentsH3"/>
    <w:qFormat/>
    <w:rsid w:val="001807E7"/>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807E7"/>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807E7"/>
    <w:pPr>
      <w:ind w:left="1440" w:right="1440"/>
    </w:pPr>
    <w:rPr>
      <w:rFonts w:ascii="Arial" w:eastAsia="Times New Roman" w:hAnsi="Arial" w:cs="AGaramond Bold"/>
      <w:color w:val="000000"/>
      <w:sz w:val="18"/>
      <w:szCs w:val="17"/>
    </w:rPr>
  </w:style>
  <w:style w:type="character" w:customStyle="1" w:styleId="CrossRefTerm">
    <w:name w:val="CrossRefTerm"/>
    <w:rsid w:val="001807E7"/>
    <w:rPr>
      <w:i/>
    </w:rPr>
  </w:style>
  <w:style w:type="paragraph" w:customStyle="1" w:styleId="CustomChapterOpener">
    <w:name w:val="CustomChapterOpener"/>
    <w:basedOn w:val="Normal"/>
    <w:next w:val="Para"/>
    <w:rsid w:val="001807E7"/>
    <w:pPr>
      <w:spacing w:after="120"/>
      <w:ind w:left="720" w:firstLine="720"/>
    </w:pPr>
    <w:rPr>
      <w:snapToGrid w:val="0"/>
      <w:sz w:val="26"/>
      <w:szCs w:val="20"/>
    </w:rPr>
  </w:style>
  <w:style w:type="character" w:customStyle="1" w:styleId="CustomCharStyle">
    <w:name w:val="CustomCharStyle"/>
    <w:rsid w:val="001807E7"/>
    <w:rPr>
      <w:b/>
      <w:i/>
    </w:rPr>
  </w:style>
  <w:style w:type="paragraph" w:customStyle="1" w:styleId="ParaContinued">
    <w:name w:val="ParaContinued"/>
    <w:basedOn w:val="Normal"/>
    <w:next w:val="Para"/>
    <w:rsid w:val="001807E7"/>
    <w:pPr>
      <w:spacing w:after="120"/>
      <w:ind w:left="720"/>
    </w:pPr>
    <w:rPr>
      <w:snapToGrid w:val="0"/>
      <w:sz w:val="26"/>
      <w:szCs w:val="20"/>
    </w:rPr>
  </w:style>
  <w:style w:type="paragraph" w:customStyle="1" w:styleId="CustomHead">
    <w:name w:val="CustomHead"/>
    <w:basedOn w:val="ParaContinued"/>
    <w:next w:val="Normal"/>
    <w:rsid w:val="001807E7"/>
    <w:rPr>
      <w:b/>
    </w:rPr>
  </w:style>
  <w:style w:type="paragraph" w:customStyle="1" w:styleId="CustomList">
    <w:name w:val="CustomList"/>
    <w:basedOn w:val="Normal"/>
    <w:rsid w:val="001807E7"/>
    <w:pPr>
      <w:widowControl w:val="0"/>
      <w:spacing w:before="120" w:after="120"/>
      <w:ind w:left="1440"/>
    </w:pPr>
    <w:rPr>
      <w:snapToGrid w:val="0"/>
      <w:szCs w:val="20"/>
    </w:rPr>
  </w:style>
  <w:style w:type="paragraph" w:customStyle="1" w:styleId="CustomStyle1">
    <w:name w:val="CustomStyle1"/>
    <w:basedOn w:val="Normal"/>
    <w:rsid w:val="001807E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807E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807E7"/>
    <w:rPr>
      <w:i/>
    </w:rPr>
  </w:style>
  <w:style w:type="paragraph" w:customStyle="1" w:styleId="Dialog">
    <w:name w:val="Dialog"/>
    <w:rsid w:val="001807E7"/>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807E7"/>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807E7"/>
  </w:style>
  <w:style w:type="paragraph" w:customStyle="1" w:styleId="DOI">
    <w:name w:val="DOI"/>
    <w:rsid w:val="001807E7"/>
    <w:rPr>
      <w:rFonts w:ascii="Courier New" w:eastAsia="Times New Roman" w:hAnsi="Courier New" w:cs="Times New Roman"/>
      <w:snapToGrid w:val="0"/>
      <w:sz w:val="20"/>
      <w:szCs w:val="20"/>
    </w:rPr>
  </w:style>
  <w:style w:type="character" w:styleId="Emphasis">
    <w:name w:val="Emphasis"/>
    <w:qFormat/>
    <w:rsid w:val="001807E7"/>
    <w:rPr>
      <w:i/>
      <w:iCs/>
    </w:rPr>
  </w:style>
  <w:style w:type="paragraph" w:customStyle="1" w:styleId="EndnoteEntry">
    <w:name w:val="EndnoteEntry"/>
    <w:rsid w:val="001807E7"/>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807E7"/>
  </w:style>
  <w:style w:type="paragraph" w:customStyle="1" w:styleId="EndnoteTitle">
    <w:name w:val="EndnoteTitle"/>
    <w:next w:val="EndnoteEntry"/>
    <w:rsid w:val="001807E7"/>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807E7"/>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807E7"/>
    <w:pPr>
      <w:contextualSpacing/>
    </w:pPr>
    <w:rPr>
      <w:sz w:val="24"/>
    </w:rPr>
  </w:style>
  <w:style w:type="paragraph" w:customStyle="1" w:styleId="Equation">
    <w:name w:val="Equation"/>
    <w:rsid w:val="001807E7"/>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807E7"/>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807E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807E7"/>
    <w:pPr>
      <w:ind w:left="2160" w:firstLine="0"/>
    </w:pPr>
  </w:style>
  <w:style w:type="paragraph" w:customStyle="1" w:styleId="ExtractAttribution">
    <w:name w:val="ExtractAttribution"/>
    <w:next w:val="Para"/>
    <w:rsid w:val="001807E7"/>
    <w:pPr>
      <w:spacing w:after="120"/>
      <w:ind w:left="3240"/>
    </w:pPr>
    <w:rPr>
      <w:rFonts w:ascii="Times New Roman" w:eastAsia="Times New Roman" w:hAnsi="Times New Roman" w:cs="Times New Roman"/>
      <w:b/>
      <w:szCs w:val="20"/>
    </w:rPr>
  </w:style>
  <w:style w:type="paragraph" w:customStyle="1" w:styleId="ExtractPara">
    <w:name w:val="ExtractPara"/>
    <w:rsid w:val="001807E7"/>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807E7"/>
    <w:pPr>
      <w:spacing w:before="0"/>
      <w:ind w:firstLine="720"/>
    </w:pPr>
  </w:style>
  <w:style w:type="paragraph" w:customStyle="1" w:styleId="ExtractListBulleted">
    <w:name w:val="ExtractListBulleted"/>
    <w:rsid w:val="001807E7"/>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807E7"/>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807E7"/>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807E7"/>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807E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807E7"/>
    <w:pPr>
      <w:shd w:val="pct25" w:color="auto" w:fill="auto"/>
    </w:pPr>
  </w:style>
  <w:style w:type="paragraph" w:customStyle="1" w:styleId="FeatureCodeSnippet">
    <w:name w:val="FeatureCodeSnippet"/>
    <w:rsid w:val="001807E7"/>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807E7"/>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807E7"/>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807E7"/>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807E7"/>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807E7"/>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807E7"/>
    <w:pPr>
      <w:spacing w:before="120" w:after="120"/>
      <w:ind w:left="720" w:hanging="720"/>
      <w:contextualSpacing/>
    </w:pPr>
    <w:rPr>
      <w:sz w:val="22"/>
      <w:u w:val="none"/>
    </w:rPr>
  </w:style>
  <w:style w:type="paragraph" w:customStyle="1" w:styleId="FeatureH1">
    <w:name w:val="FeatureH1"/>
    <w:next w:val="Normal"/>
    <w:rsid w:val="001807E7"/>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807E7"/>
    <w:pPr>
      <w:contextualSpacing w:val="0"/>
    </w:pPr>
    <w:rPr>
      <w:rFonts w:ascii="Times New Roman" w:hAnsi="Times New Roman"/>
    </w:rPr>
  </w:style>
  <w:style w:type="paragraph" w:customStyle="1" w:styleId="FeatureH2">
    <w:name w:val="FeatureH2"/>
    <w:next w:val="Normal"/>
    <w:rsid w:val="001807E7"/>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807E7"/>
    <w:pPr>
      <w:spacing w:before="120"/>
    </w:pPr>
    <w:rPr>
      <w:u w:val="single"/>
    </w:rPr>
  </w:style>
  <w:style w:type="paragraph" w:customStyle="1" w:styleId="FeatureH3">
    <w:name w:val="FeatureH3"/>
    <w:next w:val="Normal"/>
    <w:rsid w:val="001807E7"/>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807E7"/>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807E7"/>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807E7"/>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807E7"/>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807E7"/>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807E7"/>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807E7"/>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807E7"/>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807E7"/>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807E7"/>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807E7"/>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807E7"/>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807E7"/>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807E7"/>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807E7"/>
    <w:pPr>
      <w:ind w:left="720" w:hanging="288"/>
    </w:pPr>
  </w:style>
  <w:style w:type="paragraph" w:customStyle="1" w:styleId="FeatureRecipeTitle">
    <w:name w:val="FeatureRecipeTitle"/>
    <w:rsid w:val="001807E7"/>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807E7"/>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807E7"/>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807E7"/>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807E7"/>
    <w:pPr>
      <w:pBdr>
        <w:left w:val="single" w:sz="36" w:space="17" w:color="C0C0C0"/>
      </w:pBdr>
      <w:ind w:left="216"/>
    </w:pPr>
  </w:style>
  <w:style w:type="paragraph" w:customStyle="1" w:styleId="FeatureRunInPara">
    <w:name w:val="FeatureRunInPara"/>
    <w:basedOn w:val="FeatureListUnmarked"/>
    <w:next w:val="FeatureRunInHead"/>
    <w:rsid w:val="001807E7"/>
    <w:pPr>
      <w:pBdr>
        <w:left w:val="single" w:sz="36" w:space="6" w:color="C0C0C0"/>
      </w:pBdr>
      <w:spacing w:before="0"/>
      <w:ind w:left="0"/>
    </w:pPr>
  </w:style>
  <w:style w:type="paragraph" w:customStyle="1" w:styleId="FeatureRunInParaSub">
    <w:name w:val="FeatureRunInParaSub"/>
    <w:basedOn w:val="FeatureRunInPara"/>
    <w:next w:val="FeatureRunInHeadSub"/>
    <w:rsid w:val="001807E7"/>
    <w:pPr>
      <w:pBdr>
        <w:left w:val="single" w:sz="36" w:space="17" w:color="C0C0C0"/>
      </w:pBdr>
      <w:ind w:left="216"/>
      <w:contextualSpacing/>
    </w:pPr>
  </w:style>
  <w:style w:type="paragraph" w:customStyle="1" w:styleId="FeatureSlug">
    <w:name w:val="FeatureSlug"/>
    <w:next w:val="FeaturePara"/>
    <w:qFormat/>
    <w:rsid w:val="001807E7"/>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807E7"/>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807E7"/>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807E7"/>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807E7"/>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807E7"/>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807E7"/>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807E7"/>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807E7"/>
    <w:pPr>
      <w:pBdr>
        <w:left w:val="single" w:sz="36" w:space="6" w:color="C0C0C0"/>
      </w:pBdr>
      <w:spacing w:before="120"/>
      <w:ind w:left="0" w:firstLine="0"/>
    </w:pPr>
  </w:style>
  <w:style w:type="paragraph" w:customStyle="1" w:styleId="FigureLabel">
    <w:name w:val="FigureLabel"/>
    <w:rsid w:val="001807E7"/>
    <w:pPr>
      <w:ind w:left="1440"/>
    </w:pPr>
    <w:rPr>
      <w:rFonts w:ascii="Arial" w:eastAsia="Times New Roman" w:hAnsi="Arial" w:cs="Times New Roman"/>
      <w:sz w:val="20"/>
      <w:szCs w:val="20"/>
    </w:rPr>
  </w:style>
  <w:style w:type="paragraph" w:customStyle="1" w:styleId="FigureSource">
    <w:name w:val="FigureSource"/>
    <w:next w:val="Para"/>
    <w:link w:val="FigureSourceChar"/>
    <w:rsid w:val="001807E7"/>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807E7"/>
  </w:style>
  <w:style w:type="character" w:customStyle="1" w:styleId="GenusSpecies">
    <w:name w:val="GenusSpecies"/>
    <w:rsid w:val="001807E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807E7"/>
    <w:pPr>
      <w:spacing w:after="120"/>
      <w:ind w:left="720" w:firstLine="720"/>
    </w:pPr>
    <w:rPr>
      <w:snapToGrid w:val="0"/>
      <w:sz w:val="26"/>
      <w:szCs w:val="20"/>
    </w:rPr>
  </w:style>
  <w:style w:type="paragraph" w:customStyle="1" w:styleId="H3">
    <w:name w:val="H3"/>
    <w:next w:val="Para"/>
    <w:qFormat/>
    <w:rsid w:val="001807E7"/>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807E7"/>
    <w:pPr>
      <w:spacing w:before="240"/>
      <w:outlineLvl w:val="9"/>
    </w:pPr>
  </w:style>
  <w:style w:type="paragraph" w:customStyle="1" w:styleId="H4">
    <w:name w:val="H4"/>
    <w:next w:val="Para"/>
    <w:rsid w:val="001807E7"/>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807E7"/>
  </w:style>
  <w:style w:type="paragraph" w:customStyle="1" w:styleId="GlossaryTitle">
    <w:name w:val="GlossaryTitle"/>
    <w:basedOn w:val="ChapterTitle"/>
    <w:next w:val="Normal"/>
    <w:rsid w:val="001807E7"/>
    <w:pPr>
      <w:spacing w:before="120" w:after="120"/>
    </w:pPr>
  </w:style>
  <w:style w:type="paragraph" w:customStyle="1" w:styleId="H1">
    <w:name w:val="H1"/>
    <w:next w:val="Para"/>
    <w:qFormat/>
    <w:rsid w:val="001807E7"/>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807E7"/>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807E7"/>
    <w:pPr>
      <w:spacing w:before="240" w:after="120"/>
    </w:pPr>
    <w:rPr>
      <w:rFonts w:ascii="Arial" w:eastAsia="Times New Roman" w:hAnsi="Arial" w:cs="Times New Roman"/>
      <w:snapToGrid w:val="0"/>
      <w:sz w:val="20"/>
      <w:szCs w:val="20"/>
      <w:u w:val="single"/>
    </w:rPr>
  </w:style>
  <w:style w:type="paragraph" w:customStyle="1" w:styleId="Index1">
    <w:name w:val="Index1"/>
    <w:rsid w:val="001807E7"/>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807E7"/>
    <w:pPr>
      <w:ind w:left="2520"/>
    </w:pPr>
  </w:style>
  <w:style w:type="paragraph" w:customStyle="1" w:styleId="Index3">
    <w:name w:val="Index3"/>
    <w:basedOn w:val="Index1"/>
    <w:rsid w:val="001807E7"/>
    <w:pPr>
      <w:ind w:left="3240"/>
    </w:pPr>
  </w:style>
  <w:style w:type="paragraph" w:customStyle="1" w:styleId="IndexLetter">
    <w:name w:val="IndexLetter"/>
    <w:basedOn w:val="H3"/>
    <w:next w:val="Index1"/>
    <w:rsid w:val="001807E7"/>
  </w:style>
  <w:style w:type="paragraph" w:customStyle="1" w:styleId="IndexNote">
    <w:name w:val="IndexNote"/>
    <w:basedOn w:val="Normal"/>
    <w:rsid w:val="001807E7"/>
    <w:pPr>
      <w:widowControl w:val="0"/>
      <w:spacing w:before="120" w:after="120"/>
      <w:ind w:left="720" w:firstLine="720"/>
    </w:pPr>
    <w:rPr>
      <w:snapToGrid w:val="0"/>
      <w:sz w:val="26"/>
      <w:szCs w:val="20"/>
    </w:rPr>
  </w:style>
  <w:style w:type="paragraph" w:customStyle="1" w:styleId="IndexTitle">
    <w:name w:val="IndexTitle"/>
    <w:basedOn w:val="H2"/>
    <w:next w:val="IndexNote"/>
    <w:rsid w:val="001807E7"/>
    <w:pPr>
      <w:spacing w:line="540" w:lineRule="exact"/>
    </w:pPr>
  </w:style>
  <w:style w:type="character" w:customStyle="1" w:styleId="InlineCode">
    <w:name w:val="InlineCode"/>
    <w:rsid w:val="001807E7"/>
    <w:rPr>
      <w:rFonts w:ascii="Courier New" w:hAnsi="Courier New"/>
      <w:noProof/>
      <w:color w:val="auto"/>
    </w:rPr>
  </w:style>
  <w:style w:type="character" w:customStyle="1" w:styleId="InlineCodeUserInput">
    <w:name w:val="InlineCodeUserInput"/>
    <w:rsid w:val="001807E7"/>
    <w:rPr>
      <w:rFonts w:ascii="Courier New" w:hAnsi="Courier New"/>
      <w:b/>
      <w:noProof/>
      <w:color w:val="auto"/>
    </w:rPr>
  </w:style>
  <w:style w:type="character" w:customStyle="1" w:styleId="InlineCodeUserInputVariable">
    <w:name w:val="InlineCodeUserInputVariable"/>
    <w:rsid w:val="001807E7"/>
    <w:rPr>
      <w:rFonts w:ascii="Courier New" w:hAnsi="Courier New"/>
      <w:b/>
      <w:i/>
      <w:noProof/>
      <w:color w:val="auto"/>
    </w:rPr>
  </w:style>
  <w:style w:type="character" w:customStyle="1" w:styleId="InlineCodeVariable">
    <w:name w:val="InlineCodeVariable"/>
    <w:rsid w:val="001807E7"/>
    <w:rPr>
      <w:rFonts w:ascii="Courier New" w:hAnsi="Courier New"/>
      <w:i/>
      <w:noProof/>
      <w:color w:val="auto"/>
    </w:rPr>
  </w:style>
  <w:style w:type="character" w:customStyle="1" w:styleId="InlineURL">
    <w:name w:val="InlineURL"/>
    <w:rsid w:val="001807E7"/>
    <w:rPr>
      <w:rFonts w:ascii="Courier New" w:hAnsi="Courier New"/>
      <w:noProof/>
      <w:color w:val="auto"/>
      <w:u w:val="single"/>
    </w:rPr>
  </w:style>
  <w:style w:type="character" w:customStyle="1" w:styleId="InlineEmail">
    <w:name w:val="InlineEmail"/>
    <w:rsid w:val="001807E7"/>
    <w:rPr>
      <w:rFonts w:ascii="Courier New" w:hAnsi="Courier New"/>
      <w:noProof/>
      <w:color w:val="auto"/>
      <w:u w:val="double"/>
    </w:rPr>
  </w:style>
  <w:style w:type="paragraph" w:customStyle="1" w:styleId="IntroductionTitle">
    <w:name w:val="IntroductionTitle"/>
    <w:basedOn w:val="ChapterTitle"/>
    <w:next w:val="Para"/>
    <w:rsid w:val="001807E7"/>
    <w:pPr>
      <w:spacing w:before="120" w:after="120"/>
    </w:pPr>
  </w:style>
  <w:style w:type="paragraph" w:customStyle="1" w:styleId="KeyConceptsHead">
    <w:name w:val="KeyConceptsHead"/>
    <w:basedOn w:val="BibliographyHead"/>
    <w:next w:val="Para"/>
    <w:rsid w:val="001807E7"/>
  </w:style>
  <w:style w:type="character" w:customStyle="1" w:styleId="KeyTerm">
    <w:name w:val="KeyTerm"/>
    <w:rsid w:val="001807E7"/>
    <w:rPr>
      <w:i/>
      <w:color w:val="auto"/>
      <w:bdr w:val="none" w:sz="0" w:space="0" w:color="auto"/>
      <w:shd w:val="clear" w:color="auto" w:fill="DBE5F1"/>
    </w:rPr>
  </w:style>
  <w:style w:type="paragraph" w:customStyle="1" w:styleId="KeyTermsHead">
    <w:name w:val="KeyTermsHead"/>
    <w:basedOn w:val="Normal"/>
    <w:next w:val="Normal"/>
    <w:rsid w:val="001807E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807E7"/>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807E7"/>
    <w:rPr>
      <w:rFonts w:ascii="Times New Roman" w:eastAsia="Times New Roman" w:hAnsi="Times New Roman" w:cs="Times New Roman"/>
      <w:szCs w:val="20"/>
    </w:rPr>
  </w:style>
  <w:style w:type="paragraph" w:customStyle="1" w:styleId="ColorfulList-Accent11">
    <w:name w:val="Colorful List - Accent 11"/>
    <w:basedOn w:val="Normal"/>
    <w:qFormat/>
    <w:rsid w:val="001807E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807E7"/>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807E7"/>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807E7"/>
    <w:pPr>
      <w:numPr>
        <w:numId w:val="7"/>
      </w:numPr>
    </w:pPr>
  </w:style>
  <w:style w:type="paragraph" w:customStyle="1" w:styleId="ListCheck">
    <w:name w:val="ListCheck"/>
    <w:rsid w:val="001807E7"/>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807E7"/>
    <w:pPr>
      <w:numPr>
        <w:numId w:val="9"/>
      </w:numPr>
    </w:pPr>
  </w:style>
  <w:style w:type="paragraph" w:customStyle="1" w:styleId="ListHead">
    <w:name w:val="ListHead"/>
    <w:rsid w:val="001807E7"/>
    <w:pPr>
      <w:ind w:left="1440"/>
    </w:pPr>
    <w:rPr>
      <w:rFonts w:ascii="Times New Roman" w:eastAsia="Times New Roman" w:hAnsi="Times New Roman" w:cs="Times New Roman"/>
      <w:b/>
      <w:sz w:val="26"/>
      <w:szCs w:val="20"/>
    </w:rPr>
  </w:style>
  <w:style w:type="paragraph" w:customStyle="1" w:styleId="ListNumbered">
    <w:name w:val="ListNumbered"/>
    <w:qFormat/>
    <w:rsid w:val="001807E7"/>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807E7"/>
    <w:pPr>
      <w:ind w:left="2520"/>
    </w:pPr>
  </w:style>
  <w:style w:type="paragraph" w:customStyle="1" w:styleId="ListNumberedSub2">
    <w:name w:val="ListNumberedSub2"/>
    <w:basedOn w:val="ListNumberedSub"/>
    <w:rsid w:val="001807E7"/>
    <w:pPr>
      <w:ind w:left="3240"/>
    </w:pPr>
  </w:style>
  <w:style w:type="paragraph" w:customStyle="1" w:styleId="ListNumberedSub3">
    <w:name w:val="ListNumberedSub3"/>
    <w:rsid w:val="001807E7"/>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807E7"/>
    <w:pPr>
      <w:widowControl w:val="0"/>
      <w:ind w:left="1800" w:firstLine="360"/>
    </w:pPr>
    <w:rPr>
      <w:snapToGrid w:val="0"/>
      <w:sz w:val="26"/>
      <w:szCs w:val="20"/>
    </w:rPr>
  </w:style>
  <w:style w:type="paragraph" w:customStyle="1" w:styleId="ListParaSub">
    <w:name w:val="ListParaSub"/>
    <w:basedOn w:val="ListPara"/>
    <w:rsid w:val="001807E7"/>
    <w:pPr>
      <w:spacing w:line="260" w:lineRule="exact"/>
      <w:ind w:left="2520"/>
    </w:pPr>
  </w:style>
  <w:style w:type="paragraph" w:customStyle="1" w:styleId="ListParaSub2">
    <w:name w:val="ListParaSub2"/>
    <w:basedOn w:val="ListParaSub"/>
    <w:rsid w:val="001807E7"/>
    <w:pPr>
      <w:ind w:left="3240"/>
    </w:pPr>
  </w:style>
  <w:style w:type="paragraph" w:customStyle="1" w:styleId="ListUnmarked">
    <w:name w:val="ListUnmarked"/>
    <w:qFormat/>
    <w:rsid w:val="001807E7"/>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807E7"/>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807E7"/>
    <w:pPr>
      <w:ind w:left="2880"/>
    </w:pPr>
  </w:style>
  <w:style w:type="paragraph" w:customStyle="1" w:styleId="ListWhere">
    <w:name w:val="ListWhere"/>
    <w:rsid w:val="001807E7"/>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807E7"/>
    <w:rPr>
      <w:rFonts w:ascii="Wingdings" w:hAnsi="Wingdings"/>
    </w:rPr>
  </w:style>
  <w:style w:type="paragraph" w:customStyle="1" w:styleId="OnlineReference">
    <w:name w:val="OnlineReference"/>
    <w:qFormat/>
    <w:rsid w:val="001807E7"/>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807E7"/>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807E7"/>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807E7"/>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807E7"/>
  </w:style>
  <w:style w:type="paragraph" w:customStyle="1" w:styleId="PartIntroductionPara">
    <w:name w:val="PartIntroductionPara"/>
    <w:rsid w:val="001807E7"/>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807E7"/>
    <w:pPr>
      <w:widowControl w:val="0"/>
      <w:pBdr>
        <w:bottom w:val="single" w:sz="4" w:space="1" w:color="auto"/>
      </w:pBdr>
    </w:pPr>
  </w:style>
  <w:style w:type="paragraph" w:customStyle="1" w:styleId="PoetryPara">
    <w:name w:val="PoetryPara"/>
    <w:next w:val="Normal"/>
    <w:rsid w:val="001807E7"/>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807E7"/>
    <w:pPr>
      <w:spacing w:before="0"/>
      <w:contextualSpacing w:val="0"/>
    </w:pPr>
  </w:style>
  <w:style w:type="paragraph" w:customStyle="1" w:styleId="PoetrySource">
    <w:name w:val="PoetrySource"/>
    <w:rsid w:val="001807E7"/>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807E7"/>
    <w:rPr>
      <w:b/>
      <w:sz w:val="24"/>
    </w:rPr>
  </w:style>
  <w:style w:type="paragraph" w:customStyle="1" w:styleId="PrefaceTitle">
    <w:name w:val="PrefaceTitle"/>
    <w:next w:val="Para"/>
    <w:rsid w:val="001807E7"/>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807E7"/>
  </w:style>
  <w:style w:type="character" w:customStyle="1" w:styleId="QueryInline">
    <w:name w:val="QueryInline"/>
    <w:rsid w:val="001807E7"/>
    <w:rPr>
      <w:bdr w:val="none" w:sz="0" w:space="0" w:color="auto"/>
      <w:shd w:val="clear" w:color="auto" w:fill="FFCC99"/>
    </w:rPr>
  </w:style>
  <w:style w:type="paragraph" w:customStyle="1" w:styleId="QueryPara">
    <w:name w:val="QueryPara"/>
    <w:rsid w:val="001807E7"/>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807E7"/>
  </w:style>
  <w:style w:type="paragraph" w:customStyle="1" w:styleId="QuestionsHead">
    <w:name w:val="QuestionsHead"/>
    <w:basedOn w:val="BibliographyHead"/>
    <w:next w:val="Para"/>
    <w:rsid w:val="001807E7"/>
  </w:style>
  <w:style w:type="paragraph" w:customStyle="1" w:styleId="QuoteSource">
    <w:name w:val="QuoteSource"/>
    <w:basedOn w:val="Normal"/>
    <w:rsid w:val="001807E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807E7"/>
    <w:rPr>
      <w:i w:val="0"/>
      <w:sz w:val="24"/>
    </w:rPr>
  </w:style>
  <w:style w:type="paragraph" w:customStyle="1" w:styleId="RecipeFootnote">
    <w:name w:val="RecipeFootnote"/>
    <w:basedOn w:val="Normal"/>
    <w:rsid w:val="001807E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807E7"/>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807E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807E7"/>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807E7"/>
    <w:rPr>
      <w:rFonts w:ascii="Arial" w:eastAsia="Times New Roman" w:hAnsi="Arial" w:cs="Times New Roman"/>
      <w:snapToGrid w:val="0"/>
      <w:sz w:val="26"/>
      <w:szCs w:val="20"/>
    </w:rPr>
  </w:style>
  <w:style w:type="paragraph" w:customStyle="1" w:styleId="RecipeNutritionInfo">
    <w:name w:val="RecipeNutritionInfo"/>
    <w:basedOn w:val="Normal"/>
    <w:rsid w:val="001807E7"/>
    <w:pPr>
      <w:spacing w:before="120" w:after="120"/>
      <w:ind w:left="720"/>
      <w:contextualSpacing/>
    </w:pPr>
    <w:rPr>
      <w:rFonts w:ascii="Arial" w:hAnsi="Arial"/>
      <w:snapToGrid w:val="0"/>
      <w:sz w:val="22"/>
      <w:szCs w:val="20"/>
    </w:rPr>
  </w:style>
  <w:style w:type="paragraph" w:customStyle="1" w:styleId="RecipePercentage">
    <w:name w:val="RecipePercentage"/>
    <w:rsid w:val="001807E7"/>
    <w:rPr>
      <w:rFonts w:ascii="Arial" w:eastAsia="Times New Roman" w:hAnsi="Arial" w:cs="Times New Roman"/>
      <w:snapToGrid w:val="0"/>
      <w:sz w:val="26"/>
      <w:szCs w:val="20"/>
    </w:rPr>
  </w:style>
  <w:style w:type="paragraph" w:customStyle="1" w:styleId="RecipeProcedure">
    <w:name w:val="RecipeProcedure"/>
    <w:rsid w:val="001807E7"/>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807E7"/>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807E7"/>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807E7"/>
    <w:rPr>
      <w:rFonts w:ascii="Arial" w:eastAsia="Times New Roman" w:hAnsi="Arial" w:cs="Times New Roman"/>
      <w:b/>
      <w:smallCaps/>
      <w:snapToGrid w:val="0"/>
      <w:sz w:val="26"/>
      <w:szCs w:val="20"/>
    </w:rPr>
  </w:style>
  <w:style w:type="paragraph" w:customStyle="1" w:styleId="RecipeTime">
    <w:name w:val="RecipeTime"/>
    <w:rsid w:val="001807E7"/>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807E7"/>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807E7"/>
    <w:pPr>
      <w:ind w:left="720"/>
    </w:pPr>
    <w:rPr>
      <w:rFonts w:ascii="Arial" w:eastAsia="Times New Roman" w:hAnsi="Arial" w:cs="Times New Roman"/>
      <w:b/>
      <w:i/>
      <w:smallCaps/>
      <w:snapToGrid w:val="0"/>
      <w:sz w:val="36"/>
      <w:szCs w:val="40"/>
    </w:rPr>
  </w:style>
  <w:style w:type="paragraph" w:customStyle="1" w:styleId="RecipeUSMeasure">
    <w:name w:val="RecipeUSMeasure"/>
    <w:rsid w:val="001807E7"/>
    <w:rPr>
      <w:rFonts w:ascii="Arial" w:eastAsia="Times New Roman" w:hAnsi="Arial" w:cs="Times New Roman"/>
      <w:snapToGrid w:val="0"/>
      <w:sz w:val="26"/>
      <w:szCs w:val="20"/>
    </w:rPr>
  </w:style>
  <w:style w:type="paragraph" w:customStyle="1" w:styleId="RecipeVariationPara">
    <w:name w:val="RecipeVariationPara"/>
    <w:basedOn w:val="RecipeTime"/>
    <w:rsid w:val="001807E7"/>
    <w:rPr>
      <w:i w:val="0"/>
      <w:sz w:val="24"/>
      <w:u w:val="single"/>
    </w:rPr>
  </w:style>
  <w:style w:type="paragraph" w:customStyle="1" w:styleId="RecipeVariationHead">
    <w:name w:val="RecipeVariationHead"/>
    <w:rsid w:val="001807E7"/>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807E7"/>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807E7"/>
    <w:rPr>
      <w:i w:val="0"/>
      <w:sz w:val="24"/>
      <w:u w:val="single"/>
    </w:rPr>
  </w:style>
  <w:style w:type="paragraph" w:customStyle="1" w:styleId="RecipeYield">
    <w:name w:val="RecipeYield"/>
    <w:rsid w:val="001807E7"/>
    <w:pPr>
      <w:ind w:left="720"/>
    </w:pPr>
    <w:rPr>
      <w:rFonts w:ascii="Arial" w:eastAsia="Times New Roman" w:hAnsi="Arial" w:cs="Times New Roman"/>
      <w:snapToGrid w:val="0"/>
      <w:sz w:val="20"/>
      <w:szCs w:val="20"/>
    </w:rPr>
  </w:style>
  <w:style w:type="paragraph" w:customStyle="1" w:styleId="Reference">
    <w:name w:val="Reference"/>
    <w:basedOn w:val="Normal"/>
    <w:rsid w:val="001807E7"/>
    <w:pPr>
      <w:spacing w:before="120" w:after="120"/>
      <w:ind w:left="720" w:hanging="720"/>
    </w:pPr>
    <w:rPr>
      <w:szCs w:val="20"/>
    </w:rPr>
  </w:style>
  <w:style w:type="paragraph" w:customStyle="1" w:styleId="ReferenceAnnotation">
    <w:name w:val="ReferenceAnnotation"/>
    <w:basedOn w:val="Reference"/>
    <w:rsid w:val="001807E7"/>
    <w:pPr>
      <w:spacing w:before="0" w:after="0"/>
      <w:ind w:firstLine="0"/>
    </w:pPr>
    <w:rPr>
      <w:snapToGrid w:val="0"/>
    </w:rPr>
  </w:style>
  <w:style w:type="paragraph" w:customStyle="1" w:styleId="ReferencesHead">
    <w:name w:val="ReferencesHead"/>
    <w:basedOn w:val="BibliographyHead"/>
    <w:next w:val="Reference"/>
    <w:rsid w:val="001807E7"/>
  </w:style>
  <w:style w:type="paragraph" w:customStyle="1" w:styleId="ReferenceTitle">
    <w:name w:val="ReferenceTitle"/>
    <w:basedOn w:val="MatterTitle"/>
    <w:next w:val="Reference"/>
    <w:rsid w:val="001807E7"/>
  </w:style>
  <w:style w:type="paragraph" w:customStyle="1" w:styleId="ReviewHead">
    <w:name w:val="ReviewHead"/>
    <w:basedOn w:val="BibliographyHead"/>
    <w:next w:val="Para"/>
    <w:rsid w:val="001807E7"/>
  </w:style>
  <w:style w:type="paragraph" w:customStyle="1" w:styleId="RunInHead">
    <w:name w:val="RunInHead"/>
    <w:next w:val="Normal"/>
    <w:rsid w:val="001807E7"/>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807E7"/>
    <w:pPr>
      <w:ind w:left="2160"/>
    </w:pPr>
    <w:rPr>
      <w:snapToGrid w:val="0"/>
    </w:rPr>
  </w:style>
  <w:style w:type="paragraph" w:customStyle="1" w:styleId="RunInPara">
    <w:name w:val="RunInPara"/>
    <w:basedOn w:val="Normal"/>
    <w:rsid w:val="001807E7"/>
    <w:pPr>
      <w:widowControl w:val="0"/>
      <w:spacing w:after="120"/>
      <w:ind w:left="1440"/>
    </w:pPr>
    <w:rPr>
      <w:snapToGrid w:val="0"/>
      <w:szCs w:val="20"/>
    </w:rPr>
  </w:style>
  <w:style w:type="paragraph" w:customStyle="1" w:styleId="RunInParaSub">
    <w:name w:val="RunInParaSub"/>
    <w:basedOn w:val="RunInPara"/>
    <w:rsid w:val="001807E7"/>
    <w:pPr>
      <w:ind w:left="2160"/>
    </w:pPr>
  </w:style>
  <w:style w:type="paragraph" w:styleId="Salutation">
    <w:name w:val="Salutation"/>
    <w:next w:val="Normal"/>
    <w:link w:val="SalutationChar"/>
    <w:rsid w:val="001807E7"/>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1807E7"/>
    <w:pPr>
      <w:pBdr>
        <w:bottom w:val="single" w:sz="4" w:space="1" w:color="auto"/>
      </w:pBdr>
    </w:pPr>
  </w:style>
  <w:style w:type="paragraph" w:customStyle="1" w:styleId="Series">
    <w:name w:val="Series"/>
    <w:rsid w:val="001807E7"/>
    <w:pPr>
      <w:ind w:left="720"/>
    </w:pPr>
    <w:rPr>
      <w:rFonts w:ascii="Times New Roman" w:eastAsia="Times New Roman" w:hAnsi="Times New Roman" w:cs="Times New Roman"/>
      <w:szCs w:val="20"/>
    </w:rPr>
  </w:style>
  <w:style w:type="paragraph" w:customStyle="1" w:styleId="SignatureLine">
    <w:name w:val="SignatureLine"/>
    <w:qFormat/>
    <w:rsid w:val="001807E7"/>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807E7"/>
    <w:pPr>
      <w:spacing w:before="360" w:after="360"/>
      <w:ind w:left="1440"/>
    </w:pPr>
    <w:rPr>
      <w:rFonts w:ascii="Arial" w:hAnsi="Arial"/>
      <w:b/>
      <w:szCs w:val="20"/>
    </w:rPr>
  </w:style>
  <w:style w:type="character" w:customStyle="1" w:styleId="Subscript">
    <w:name w:val="Subscript"/>
    <w:rsid w:val="001807E7"/>
    <w:rPr>
      <w:vertAlign w:val="subscript"/>
    </w:rPr>
  </w:style>
  <w:style w:type="paragraph" w:styleId="Subtitle">
    <w:name w:val="Subtitle"/>
    <w:basedOn w:val="Normal"/>
    <w:link w:val="SubtitleChar"/>
    <w:qFormat/>
    <w:rsid w:val="001807E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1807E7"/>
  </w:style>
  <w:style w:type="character" w:customStyle="1" w:styleId="Superscript">
    <w:name w:val="Superscript"/>
    <w:rsid w:val="001807E7"/>
    <w:rPr>
      <w:vertAlign w:val="superscript"/>
    </w:rPr>
  </w:style>
  <w:style w:type="paragraph" w:customStyle="1" w:styleId="SupplementInstruction">
    <w:name w:val="SupplementInstruction"/>
    <w:rsid w:val="001807E7"/>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807E7"/>
    <w:pPr>
      <w:keepNext/>
      <w:widowControl w:val="0"/>
      <w:spacing w:before="240" w:after="120"/>
      <w:ind w:left="0"/>
    </w:pPr>
    <w:rPr>
      <w:snapToGrid w:val="0"/>
    </w:rPr>
  </w:style>
  <w:style w:type="paragraph" w:customStyle="1" w:styleId="TableEntry">
    <w:name w:val="TableEntry"/>
    <w:qFormat/>
    <w:rsid w:val="001807E7"/>
    <w:pPr>
      <w:spacing w:after="60"/>
    </w:pPr>
    <w:rPr>
      <w:rFonts w:ascii="Arial" w:eastAsia="Times New Roman" w:hAnsi="Arial" w:cs="Times New Roman"/>
      <w:sz w:val="22"/>
      <w:szCs w:val="20"/>
    </w:rPr>
  </w:style>
  <w:style w:type="paragraph" w:customStyle="1" w:styleId="TableFootnote">
    <w:name w:val="TableFootnote"/>
    <w:rsid w:val="001807E7"/>
    <w:pPr>
      <w:spacing w:after="240"/>
      <w:ind w:left="1440"/>
      <w:contextualSpacing/>
    </w:pPr>
    <w:rPr>
      <w:rFonts w:ascii="Arial" w:eastAsia="Times New Roman" w:hAnsi="Arial" w:cs="Times New Roman"/>
      <w:sz w:val="18"/>
      <w:szCs w:val="20"/>
    </w:rPr>
  </w:style>
  <w:style w:type="paragraph" w:customStyle="1" w:styleId="TableHead">
    <w:name w:val="TableHead"/>
    <w:qFormat/>
    <w:rsid w:val="001807E7"/>
    <w:pPr>
      <w:keepNext/>
    </w:pPr>
    <w:rPr>
      <w:rFonts w:ascii="Arial" w:eastAsia="Times New Roman" w:hAnsi="Arial" w:cs="Times New Roman"/>
      <w:b/>
      <w:sz w:val="22"/>
      <w:szCs w:val="20"/>
    </w:rPr>
  </w:style>
  <w:style w:type="paragraph" w:customStyle="1" w:styleId="TableSource">
    <w:name w:val="TableSource"/>
    <w:next w:val="Normal"/>
    <w:rsid w:val="001807E7"/>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807E7"/>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807E7"/>
    <w:pPr>
      <w:ind w:left="360"/>
    </w:pPr>
  </w:style>
  <w:style w:type="paragraph" w:customStyle="1" w:styleId="TabularHead">
    <w:name w:val="TabularHead"/>
    <w:qFormat/>
    <w:rsid w:val="001807E7"/>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807E7"/>
    <w:pPr>
      <w:jc w:val="center"/>
    </w:pPr>
    <w:rPr>
      <w:rFonts w:ascii="Arial" w:eastAsia="Times New Roman" w:hAnsi="Arial" w:cs="Times New Roman"/>
      <w:b/>
      <w:snapToGrid w:val="0"/>
      <w:szCs w:val="20"/>
    </w:rPr>
  </w:style>
  <w:style w:type="paragraph" w:customStyle="1" w:styleId="TOCTitle">
    <w:name w:val="TOCTitle"/>
    <w:next w:val="Para"/>
    <w:rsid w:val="001807E7"/>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807E7"/>
    <w:rPr>
      <w:b/>
    </w:rPr>
  </w:style>
  <w:style w:type="character" w:customStyle="1" w:styleId="UserInputVariable">
    <w:name w:val="UserInputVariable"/>
    <w:rsid w:val="001807E7"/>
    <w:rPr>
      <w:b/>
      <w:i/>
    </w:rPr>
  </w:style>
  <w:style w:type="character" w:customStyle="1" w:styleId="Variable">
    <w:name w:val="Variable"/>
    <w:rsid w:val="001807E7"/>
    <w:rPr>
      <w:i/>
    </w:rPr>
  </w:style>
  <w:style w:type="character" w:customStyle="1" w:styleId="WileyBold">
    <w:name w:val="WileyBold"/>
    <w:rsid w:val="001807E7"/>
    <w:rPr>
      <w:b/>
    </w:rPr>
  </w:style>
  <w:style w:type="character" w:customStyle="1" w:styleId="WileyBoldItalic">
    <w:name w:val="WileyBoldItalic"/>
    <w:rsid w:val="001807E7"/>
    <w:rPr>
      <w:b/>
      <w:i/>
    </w:rPr>
  </w:style>
  <w:style w:type="character" w:customStyle="1" w:styleId="WileyItalic">
    <w:name w:val="WileyItalic"/>
    <w:rsid w:val="001807E7"/>
    <w:rPr>
      <w:i/>
    </w:rPr>
  </w:style>
  <w:style w:type="character" w:customStyle="1" w:styleId="WileySymbol">
    <w:name w:val="WileySymbol"/>
    <w:rsid w:val="001807E7"/>
    <w:rPr>
      <w:rFonts w:ascii="Symbol" w:hAnsi="Symbol"/>
    </w:rPr>
  </w:style>
  <w:style w:type="character" w:customStyle="1" w:styleId="wileyTemp">
    <w:name w:val="wileyTemp"/>
    <w:rsid w:val="001807E7"/>
  </w:style>
  <w:style w:type="paragraph" w:customStyle="1" w:styleId="wsBlockA">
    <w:name w:val="wsBlockA"/>
    <w:basedOn w:val="Normal"/>
    <w:qFormat/>
    <w:rsid w:val="001807E7"/>
    <w:pPr>
      <w:spacing w:before="120" w:after="120"/>
      <w:ind w:left="2160" w:right="1440"/>
    </w:pPr>
    <w:rPr>
      <w:rFonts w:ascii="Arial" w:eastAsia="Calibri" w:hAnsi="Arial"/>
      <w:sz w:val="20"/>
      <w:szCs w:val="22"/>
    </w:rPr>
  </w:style>
  <w:style w:type="paragraph" w:customStyle="1" w:styleId="wsBlockB">
    <w:name w:val="wsBlockB"/>
    <w:basedOn w:val="Normal"/>
    <w:qFormat/>
    <w:rsid w:val="001807E7"/>
    <w:pPr>
      <w:spacing w:before="120" w:after="120"/>
      <w:ind w:left="2160" w:right="1440"/>
    </w:pPr>
    <w:rPr>
      <w:rFonts w:eastAsia="Calibri"/>
      <w:sz w:val="20"/>
      <w:szCs w:val="22"/>
    </w:rPr>
  </w:style>
  <w:style w:type="paragraph" w:customStyle="1" w:styleId="wsBlockC">
    <w:name w:val="wsBlockC"/>
    <w:basedOn w:val="Normal"/>
    <w:qFormat/>
    <w:rsid w:val="001807E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807E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807E7"/>
    <w:pPr>
      <w:spacing w:before="120" w:after="120"/>
      <w:ind w:left="720"/>
    </w:pPr>
    <w:rPr>
      <w:rFonts w:eastAsia="Calibri"/>
      <w:b/>
      <w:sz w:val="28"/>
      <w:szCs w:val="22"/>
      <w:u w:val="wave"/>
    </w:rPr>
  </w:style>
  <w:style w:type="paragraph" w:customStyle="1" w:styleId="wsHeadStyleC">
    <w:name w:val="wsHeadStyleC"/>
    <w:basedOn w:val="Normal"/>
    <w:qFormat/>
    <w:rsid w:val="001807E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807E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807E7"/>
    <w:pPr>
      <w:numPr>
        <w:numId w:val="12"/>
      </w:numPr>
      <w:spacing w:before="120" w:after="120"/>
    </w:pPr>
    <w:rPr>
      <w:rFonts w:eastAsia="Calibri"/>
      <w:sz w:val="26"/>
      <w:szCs w:val="22"/>
    </w:rPr>
  </w:style>
  <w:style w:type="paragraph" w:customStyle="1" w:styleId="wsListBulletedC">
    <w:name w:val="wsListBulletedC"/>
    <w:basedOn w:val="Normal"/>
    <w:qFormat/>
    <w:rsid w:val="001807E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807E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807E7"/>
    <w:pPr>
      <w:spacing w:before="120" w:after="120"/>
      <w:ind w:left="2160" w:hanging="720"/>
    </w:pPr>
    <w:rPr>
      <w:rFonts w:eastAsia="Calibri"/>
      <w:sz w:val="26"/>
      <w:szCs w:val="22"/>
    </w:rPr>
  </w:style>
  <w:style w:type="paragraph" w:customStyle="1" w:styleId="wsListNumberedC">
    <w:name w:val="wsListNumberedC"/>
    <w:basedOn w:val="Normal"/>
    <w:qFormat/>
    <w:rsid w:val="001807E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807E7"/>
    <w:pPr>
      <w:spacing w:before="120" w:after="120"/>
      <w:ind w:left="1440"/>
    </w:pPr>
    <w:rPr>
      <w:rFonts w:ascii="Arial" w:eastAsia="Calibri" w:hAnsi="Arial"/>
      <w:sz w:val="26"/>
      <w:szCs w:val="22"/>
    </w:rPr>
  </w:style>
  <w:style w:type="paragraph" w:customStyle="1" w:styleId="wsListUnmarkedB">
    <w:name w:val="wsListUnmarkedB"/>
    <w:basedOn w:val="Normal"/>
    <w:qFormat/>
    <w:rsid w:val="001807E7"/>
    <w:pPr>
      <w:spacing w:before="120" w:after="120"/>
      <w:ind w:left="1440"/>
    </w:pPr>
    <w:rPr>
      <w:rFonts w:eastAsia="Calibri"/>
      <w:sz w:val="26"/>
      <w:szCs w:val="22"/>
    </w:rPr>
  </w:style>
  <w:style w:type="paragraph" w:customStyle="1" w:styleId="wsListUnmarkedC">
    <w:name w:val="wsListUnmarkedC"/>
    <w:basedOn w:val="Normal"/>
    <w:qFormat/>
    <w:rsid w:val="001807E7"/>
    <w:pPr>
      <w:spacing w:before="120" w:after="120"/>
      <w:ind w:left="1440"/>
    </w:pPr>
    <w:rPr>
      <w:rFonts w:ascii="Verdana" w:eastAsia="Calibri" w:hAnsi="Verdana"/>
      <w:sz w:val="26"/>
      <w:szCs w:val="22"/>
    </w:rPr>
  </w:style>
  <w:style w:type="paragraph" w:customStyle="1" w:styleId="wsNameDate">
    <w:name w:val="wsNameDate"/>
    <w:qFormat/>
    <w:rsid w:val="001807E7"/>
    <w:pPr>
      <w:spacing w:before="240" w:after="240"/>
    </w:pPr>
    <w:rPr>
      <w:rFonts w:ascii="Arial" w:eastAsia="Calibri" w:hAnsi="Arial" w:cs="Times New Roman"/>
      <w:b/>
      <w:sz w:val="28"/>
      <w:szCs w:val="22"/>
    </w:rPr>
  </w:style>
  <w:style w:type="paragraph" w:customStyle="1" w:styleId="wsParaA">
    <w:name w:val="wsParaA"/>
    <w:basedOn w:val="Normal"/>
    <w:qFormat/>
    <w:rsid w:val="001807E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807E7"/>
    <w:pPr>
      <w:spacing w:before="120" w:after="120"/>
      <w:ind w:left="720" w:firstLine="720"/>
      <w:contextualSpacing/>
    </w:pPr>
    <w:rPr>
      <w:rFonts w:eastAsia="Calibri"/>
      <w:sz w:val="26"/>
      <w:szCs w:val="22"/>
    </w:rPr>
  </w:style>
  <w:style w:type="paragraph" w:customStyle="1" w:styleId="wsParaC">
    <w:name w:val="wsParaC"/>
    <w:basedOn w:val="Normal"/>
    <w:qFormat/>
    <w:rsid w:val="001807E7"/>
    <w:pPr>
      <w:spacing w:before="120" w:after="120"/>
      <w:ind w:left="720" w:firstLine="720"/>
      <w:contextualSpacing/>
    </w:pPr>
    <w:rPr>
      <w:rFonts w:ascii="Verdana" w:eastAsia="Calibri" w:hAnsi="Verdana"/>
      <w:sz w:val="26"/>
      <w:szCs w:val="22"/>
    </w:rPr>
  </w:style>
  <w:style w:type="paragraph" w:customStyle="1" w:styleId="wsTitle">
    <w:name w:val="wsTitle"/>
    <w:qFormat/>
    <w:rsid w:val="001807E7"/>
    <w:rPr>
      <w:rFonts w:ascii="Arial" w:eastAsia="Calibri" w:hAnsi="Arial" w:cs="Times New Roman"/>
      <w:b/>
      <w:sz w:val="36"/>
      <w:szCs w:val="32"/>
    </w:rPr>
  </w:style>
  <w:style w:type="character" w:styleId="CommentReference">
    <w:name w:val="annotation reference"/>
    <w:semiHidden/>
    <w:rsid w:val="001807E7"/>
    <w:rPr>
      <w:sz w:val="16"/>
      <w:szCs w:val="16"/>
    </w:rPr>
  </w:style>
  <w:style w:type="paragraph" w:styleId="CommentText">
    <w:name w:val="annotation text"/>
    <w:basedOn w:val="Normal"/>
    <w:link w:val="CommentTextChar"/>
    <w:semiHidden/>
    <w:rsid w:val="001807E7"/>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807E7"/>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1807E7"/>
    <w:rPr>
      <w:color w:val="800080"/>
      <w:u w:val="single"/>
    </w:rPr>
  </w:style>
  <w:style w:type="character" w:styleId="HTMLAcronym">
    <w:name w:val="HTML Acronym"/>
    <w:basedOn w:val="DefaultParagraphFont"/>
    <w:rsid w:val="001807E7"/>
  </w:style>
  <w:style w:type="character" w:styleId="HTMLCite">
    <w:name w:val="HTML Cite"/>
    <w:rsid w:val="001807E7"/>
    <w:rPr>
      <w:i/>
      <w:iCs/>
    </w:rPr>
  </w:style>
  <w:style w:type="character" w:styleId="HTMLCode">
    <w:name w:val="HTML Code"/>
    <w:rsid w:val="001807E7"/>
    <w:rPr>
      <w:rFonts w:ascii="Courier New" w:hAnsi="Courier New" w:cs="Courier New"/>
      <w:sz w:val="20"/>
      <w:szCs w:val="20"/>
    </w:rPr>
  </w:style>
  <w:style w:type="character" w:styleId="HTMLDefinition">
    <w:name w:val="HTML Definition"/>
    <w:rsid w:val="001807E7"/>
    <w:rPr>
      <w:i/>
      <w:iCs/>
    </w:rPr>
  </w:style>
  <w:style w:type="character" w:styleId="HTMLKeyboard">
    <w:name w:val="HTML Keyboard"/>
    <w:rsid w:val="001807E7"/>
    <w:rPr>
      <w:rFonts w:ascii="Courier New" w:hAnsi="Courier New" w:cs="Courier New"/>
      <w:sz w:val="20"/>
      <w:szCs w:val="20"/>
    </w:rPr>
  </w:style>
  <w:style w:type="character" w:styleId="HTMLSample">
    <w:name w:val="HTML Sample"/>
    <w:rsid w:val="001807E7"/>
    <w:rPr>
      <w:rFonts w:ascii="Courier New" w:hAnsi="Courier New" w:cs="Courier New"/>
    </w:rPr>
  </w:style>
  <w:style w:type="character" w:styleId="HTMLTypewriter">
    <w:name w:val="HTML Typewriter"/>
    <w:rsid w:val="001807E7"/>
    <w:rPr>
      <w:rFonts w:ascii="Courier New" w:hAnsi="Courier New" w:cs="Courier New"/>
      <w:sz w:val="20"/>
      <w:szCs w:val="20"/>
    </w:rPr>
  </w:style>
  <w:style w:type="character" w:styleId="HTMLVariable">
    <w:name w:val="HTML Variable"/>
    <w:rsid w:val="001807E7"/>
    <w:rPr>
      <w:i/>
      <w:iCs/>
    </w:rPr>
  </w:style>
  <w:style w:type="character" w:styleId="Hyperlink">
    <w:name w:val="Hyperlink"/>
    <w:rsid w:val="001807E7"/>
    <w:rPr>
      <w:color w:val="0000FF"/>
      <w:u w:val="single"/>
    </w:rPr>
  </w:style>
  <w:style w:type="character" w:styleId="LineNumber">
    <w:name w:val="line number"/>
    <w:basedOn w:val="DefaultParagraphFont"/>
    <w:rsid w:val="001807E7"/>
  </w:style>
  <w:style w:type="character" w:styleId="PageNumber">
    <w:name w:val="page number"/>
    <w:basedOn w:val="DefaultParagraphFont"/>
    <w:rsid w:val="001807E7"/>
  </w:style>
  <w:style w:type="character" w:styleId="Strong">
    <w:name w:val="Strong"/>
    <w:qFormat/>
    <w:rsid w:val="001807E7"/>
    <w:rPr>
      <w:b/>
      <w:bCs/>
    </w:rPr>
  </w:style>
  <w:style w:type="paragraph" w:customStyle="1" w:styleId="RecipeTool">
    <w:name w:val="RecipeTool"/>
    <w:qFormat/>
    <w:rsid w:val="001807E7"/>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807E7"/>
    <w:rPr>
      <w:bdr w:val="single" w:sz="18" w:space="0" w:color="92D050"/>
    </w:rPr>
  </w:style>
  <w:style w:type="character" w:customStyle="1" w:styleId="TextHighlighted">
    <w:name w:val="TextHighlighted"/>
    <w:uiPriority w:val="1"/>
    <w:qFormat/>
    <w:rsid w:val="001807E7"/>
    <w:rPr>
      <w:bdr w:val="none" w:sz="0" w:space="0" w:color="auto"/>
      <w:shd w:val="clear" w:color="auto" w:fill="92D050"/>
    </w:rPr>
  </w:style>
  <w:style w:type="paragraph" w:customStyle="1" w:styleId="PullQuoteAttribution">
    <w:name w:val="PullQuoteAttribution"/>
    <w:next w:val="Para"/>
    <w:qFormat/>
    <w:rsid w:val="001807E7"/>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807E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807E7"/>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807E7"/>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807E7"/>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807E7"/>
    <w:pPr>
      <w:ind w:firstLine="0"/>
    </w:pPr>
  </w:style>
  <w:style w:type="paragraph" w:customStyle="1" w:styleId="ParaListUnmarked">
    <w:name w:val="ParaListUnmarked"/>
    <w:qFormat/>
    <w:rsid w:val="001807E7"/>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807E7"/>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807E7"/>
    <w:rPr>
      <w:b/>
    </w:rPr>
  </w:style>
  <w:style w:type="paragraph" w:customStyle="1" w:styleId="RecipeNutritionHead">
    <w:name w:val="RecipeNutritionHead"/>
    <w:basedOn w:val="RecipeNutritionInfo"/>
    <w:next w:val="RecipeNutritionInfo"/>
    <w:qFormat/>
    <w:rsid w:val="001807E7"/>
    <w:pPr>
      <w:spacing w:after="0"/>
    </w:pPr>
    <w:rPr>
      <w:b/>
    </w:rPr>
  </w:style>
  <w:style w:type="paragraph" w:styleId="TOC5">
    <w:name w:val="toc 5"/>
    <w:basedOn w:val="Normal"/>
    <w:next w:val="Normal"/>
    <w:autoRedefine/>
    <w:uiPriority w:val="39"/>
    <w:semiHidden/>
    <w:rsid w:val="001807E7"/>
    <w:pPr>
      <w:ind w:left="1800"/>
    </w:pPr>
    <w:rPr>
      <w:rFonts w:eastAsia="Calibri" w:cs="Cordia New"/>
      <w:sz w:val="22"/>
      <w:szCs w:val="22"/>
    </w:rPr>
  </w:style>
  <w:style w:type="paragraph" w:styleId="TOC6">
    <w:name w:val="toc 6"/>
    <w:basedOn w:val="Normal"/>
    <w:next w:val="Normal"/>
    <w:autoRedefine/>
    <w:uiPriority w:val="39"/>
    <w:semiHidden/>
    <w:rsid w:val="001807E7"/>
    <w:pPr>
      <w:ind w:left="2160"/>
    </w:pPr>
    <w:rPr>
      <w:rFonts w:eastAsia="Calibri" w:cs="Cordia New"/>
      <w:sz w:val="22"/>
      <w:szCs w:val="22"/>
    </w:rPr>
  </w:style>
  <w:style w:type="paragraph" w:customStyle="1" w:styleId="RecipeSubhead">
    <w:name w:val="RecipeSubhead"/>
    <w:basedOn w:val="RecipeProcedureHead"/>
    <w:rsid w:val="001807E7"/>
    <w:rPr>
      <w:i/>
    </w:rPr>
  </w:style>
  <w:style w:type="character" w:customStyle="1" w:styleId="KeyTermDefinition">
    <w:name w:val="KeyTermDefinition"/>
    <w:uiPriority w:val="1"/>
    <w:rsid w:val="001807E7"/>
    <w:rPr>
      <w:bdr w:val="none" w:sz="0" w:space="0" w:color="auto"/>
      <w:shd w:val="clear" w:color="auto" w:fill="auto"/>
    </w:rPr>
  </w:style>
  <w:style w:type="paragraph" w:styleId="Header">
    <w:name w:val="header"/>
    <w:basedOn w:val="Normal"/>
    <w:link w:val="HeaderChar"/>
    <w:rsid w:val="001807E7"/>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1807E7"/>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1807E7"/>
    <w:rPr>
      <w:rFonts w:ascii="Courier New" w:hAnsi="Courier New"/>
      <w:u w:val="dash"/>
    </w:rPr>
  </w:style>
  <w:style w:type="character" w:customStyle="1" w:styleId="DigitalLinkID">
    <w:name w:val="DigitalLinkID"/>
    <w:uiPriority w:val="1"/>
    <w:rsid w:val="001807E7"/>
    <w:rPr>
      <w:rFonts w:cs="Courier New"/>
      <w:color w:val="FF0000"/>
      <w:sz w:val="16"/>
      <w:szCs w:val="16"/>
      <w:bdr w:val="none" w:sz="0" w:space="0" w:color="auto"/>
      <w:shd w:val="clear" w:color="auto" w:fill="FFFFFF"/>
    </w:rPr>
  </w:style>
  <w:style w:type="paragraph" w:customStyle="1" w:styleId="DialogSource">
    <w:name w:val="DialogSource"/>
    <w:basedOn w:val="Dialog"/>
    <w:rsid w:val="001807E7"/>
    <w:pPr>
      <w:ind w:left="2880" w:firstLine="0"/>
    </w:pPr>
  </w:style>
  <w:style w:type="character" w:customStyle="1" w:styleId="DigitalOnlyText">
    <w:name w:val="DigitalOnlyText"/>
    <w:uiPriority w:val="1"/>
    <w:rsid w:val="001807E7"/>
    <w:rPr>
      <w:bdr w:val="single" w:sz="2" w:space="0" w:color="002060"/>
      <w:shd w:val="clear" w:color="auto" w:fill="auto"/>
    </w:rPr>
  </w:style>
  <w:style w:type="character" w:customStyle="1" w:styleId="PrintOnlyText">
    <w:name w:val="PrintOnlyText"/>
    <w:uiPriority w:val="1"/>
    <w:rsid w:val="001807E7"/>
    <w:rPr>
      <w:bdr w:val="single" w:sz="2" w:space="0" w:color="FF0000"/>
    </w:rPr>
  </w:style>
  <w:style w:type="paragraph" w:customStyle="1" w:styleId="TableListBulleted">
    <w:name w:val="TableListBulleted"/>
    <w:qFormat/>
    <w:rsid w:val="001807E7"/>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807E7"/>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807E7"/>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807E7"/>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807E7"/>
    <w:pPr>
      <w:spacing w:before="120" w:after="120"/>
      <w:ind w:left="1440"/>
    </w:pPr>
    <w:rPr>
      <w:sz w:val="20"/>
    </w:rPr>
  </w:style>
  <w:style w:type="paragraph" w:customStyle="1" w:styleId="ExtractListUnmarked">
    <w:name w:val="ExtractListUnmarked"/>
    <w:qFormat/>
    <w:rsid w:val="001807E7"/>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807E7"/>
    <w:rPr>
      <w:bdr w:val="none" w:sz="0" w:space="0" w:color="auto"/>
      <w:shd w:val="clear" w:color="auto" w:fill="D6E3BC"/>
    </w:rPr>
  </w:style>
  <w:style w:type="character" w:customStyle="1" w:styleId="DigitalLinkDestination">
    <w:name w:val="DigitalLinkDestination"/>
    <w:rsid w:val="001807E7"/>
    <w:rPr>
      <w:bdr w:val="none" w:sz="0" w:space="0" w:color="auto"/>
      <w:shd w:val="clear" w:color="auto" w:fill="EAF1DD"/>
    </w:rPr>
  </w:style>
  <w:style w:type="paragraph" w:customStyle="1" w:styleId="FeatureRecipeTitleAlternative">
    <w:name w:val="FeatureRecipeTitleAlternative"/>
    <w:basedOn w:val="RecipeTitleAlternative"/>
    <w:rsid w:val="001807E7"/>
    <w:pPr>
      <w:shd w:val="pct20" w:color="auto" w:fill="auto"/>
    </w:pPr>
  </w:style>
  <w:style w:type="paragraph" w:customStyle="1" w:styleId="FeatureSubRecipeTitle">
    <w:name w:val="FeatureSubRecipeTitle"/>
    <w:basedOn w:val="RecipeSubrecipeTitle"/>
    <w:rsid w:val="001807E7"/>
    <w:pPr>
      <w:shd w:val="pct20" w:color="auto" w:fill="auto"/>
    </w:pPr>
  </w:style>
  <w:style w:type="paragraph" w:customStyle="1" w:styleId="FeatureRecipeTool">
    <w:name w:val="FeatureRecipeTool"/>
    <w:basedOn w:val="RecipeTool"/>
    <w:rsid w:val="001807E7"/>
    <w:pPr>
      <w:shd w:val="pct20" w:color="auto" w:fill="auto"/>
    </w:pPr>
  </w:style>
  <w:style w:type="paragraph" w:customStyle="1" w:styleId="FeatureRecipeIntro">
    <w:name w:val="FeatureRecipeIntro"/>
    <w:basedOn w:val="RecipeIntro"/>
    <w:rsid w:val="001807E7"/>
    <w:pPr>
      <w:shd w:val="pct20" w:color="auto" w:fill="auto"/>
    </w:pPr>
  </w:style>
  <w:style w:type="paragraph" w:customStyle="1" w:styleId="FeatureRecipeIntroHead">
    <w:name w:val="FeatureRecipeIntroHead"/>
    <w:basedOn w:val="RecipeIntroHead"/>
    <w:rsid w:val="001807E7"/>
    <w:pPr>
      <w:shd w:val="pct20" w:color="auto" w:fill="auto"/>
    </w:pPr>
  </w:style>
  <w:style w:type="paragraph" w:customStyle="1" w:styleId="FeatureRecipeContributor">
    <w:name w:val="FeatureRecipeContributor"/>
    <w:basedOn w:val="RecipeContributor"/>
    <w:rsid w:val="001807E7"/>
    <w:pPr>
      <w:shd w:val="pct20" w:color="auto" w:fill="auto"/>
    </w:pPr>
  </w:style>
  <w:style w:type="paragraph" w:customStyle="1" w:styleId="FeatureRecipeIngredientHead">
    <w:name w:val="FeatureRecipeIngredientHead"/>
    <w:basedOn w:val="RecipeIngredientHead"/>
    <w:rsid w:val="001807E7"/>
    <w:pPr>
      <w:shd w:val="pct20" w:color="auto" w:fill="auto"/>
    </w:pPr>
  </w:style>
  <w:style w:type="paragraph" w:customStyle="1" w:styleId="FeatureRecipeIngredientSubhead">
    <w:name w:val="FeatureRecipeIngredientSubhead"/>
    <w:basedOn w:val="RecipeIngredientSubhead"/>
    <w:rsid w:val="001807E7"/>
    <w:pPr>
      <w:shd w:val="pct20" w:color="auto" w:fill="auto"/>
    </w:pPr>
  </w:style>
  <w:style w:type="paragraph" w:customStyle="1" w:styleId="FeatureRecipeProcedureHead">
    <w:name w:val="FeatureRecipeProcedureHead"/>
    <w:basedOn w:val="RecipeProcedureHead"/>
    <w:rsid w:val="001807E7"/>
    <w:pPr>
      <w:shd w:val="pct20" w:color="auto" w:fill="FFFFFF"/>
    </w:pPr>
  </w:style>
  <w:style w:type="paragraph" w:customStyle="1" w:styleId="FeatureRecipeTime">
    <w:name w:val="FeatureRecipeTime"/>
    <w:basedOn w:val="RecipeTime"/>
    <w:rsid w:val="001807E7"/>
    <w:pPr>
      <w:shd w:val="pct20" w:color="auto" w:fill="auto"/>
    </w:pPr>
  </w:style>
  <w:style w:type="paragraph" w:customStyle="1" w:styleId="FeatureRecipeSubhead">
    <w:name w:val="FeatureRecipeSubhead"/>
    <w:basedOn w:val="RecipeSubhead"/>
    <w:rsid w:val="001807E7"/>
    <w:pPr>
      <w:shd w:val="pct20" w:color="auto" w:fill="FFFFFF"/>
    </w:pPr>
  </w:style>
  <w:style w:type="paragraph" w:customStyle="1" w:styleId="FeatureRecipeVariationTitle">
    <w:name w:val="FeatureRecipeVariationTitle"/>
    <w:basedOn w:val="RecipeVariationTitle"/>
    <w:rsid w:val="001807E7"/>
    <w:pPr>
      <w:shd w:val="pct20" w:color="auto" w:fill="auto"/>
    </w:pPr>
  </w:style>
  <w:style w:type="paragraph" w:customStyle="1" w:styleId="FeatureRecipeVariationHead">
    <w:name w:val="FeatureRecipeVariationHead"/>
    <w:basedOn w:val="RecipeVariationHead"/>
    <w:rsid w:val="001807E7"/>
    <w:pPr>
      <w:shd w:val="pct20" w:color="auto" w:fill="auto"/>
    </w:pPr>
  </w:style>
  <w:style w:type="paragraph" w:customStyle="1" w:styleId="FeaturerecipeVariationPara">
    <w:name w:val="FeaturerecipeVariationPara"/>
    <w:basedOn w:val="RecipeVariationPara"/>
    <w:rsid w:val="001807E7"/>
    <w:pPr>
      <w:shd w:val="pct20" w:color="auto" w:fill="auto"/>
    </w:pPr>
  </w:style>
  <w:style w:type="paragraph" w:customStyle="1" w:styleId="FeatureRecipeNoteHead">
    <w:name w:val="FeatureRecipeNoteHead"/>
    <w:basedOn w:val="RecipeNoteHead"/>
    <w:rsid w:val="001807E7"/>
    <w:pPr>
      <w:shd w:val="pct20" w:color="auto" w:fill="auto"/>
    </w:pPr>
  </w:style>
  <w:style w:type="paragraph" w:customStyle="1" w:styleId="FeatureRecipeNotePara">
    <w:name w:val="FeatureRecipeNotePara"/>
    <w:basedOn w:val="RecipeNotePara"/>
    <w:rsid w:val="001807E7"/>
    <w:pPr>
      <w:shd w:val="pct20" w:color="auto" w:fill="auto"/>
    </w:pPr>
  </w:style>
  <w:style w:type="paragraph" w:customStyle="1" w:styleId="FeatureRecipeNutritionInfo">
    <w:name w:val="FeatureRecipeNutritionInfo"/>
    <w:basedOn w:val="RecipeNutritionInfo"/>
    <w:rsid w:val="001807E7"/>
    <w:pPr>
      <w:shd w:val="pct20" w:color="auto" w:fill="auto"/>
    </w:pPr>
  </w:style>
  <w:style w:type="paragraph" w:customStyle="1" w:styleId="FeatureRecipeNutritionHead">
    <w:name w:val="FeatureRecipeNutritionHead"/>
    <w:basedOn w:val="RecipeNutritionHead"/>
    <w:rsid w:val="001807E7"/>
    <w:pPr>
      <w:shd w:val="pct20" w:color="auto" w:fill="auto"/>
    </w:pPr>
  </w:style>
  <w:style w:type="paragraph" w:customStyle="1" w:styleId="FeatureRecipeFootnote">
    <w:name w:val="FeatureRecipeFootnote"/>
    <w:basedOn w:val="RecipeFootnote"/>
    <w:rsid w:val="001807E7"/>
    <w:pPr>
      <w:shd w:val="pct20" w:color="auto" w:fill="auto"/>
    </w:pPr>
  </w:style>
  <w:style w:type="paragraph" w:customStyle="1" w:styleId="FeatureRecipeTableHead">
    <w:name w:val="FeatureRecipeTableHead"/>
    <w:basedOn w:val="RecipeTableHead"/>
    <w:rsid w:val="001807E7"/>
    <w:pPr>
      <w:shd w:val="pct20" w:color="auto" w:fill="auto"/>
    </w:pPr>
  </w:style>
  <w:style w:type="paragraph" w:customStyle="1" w:styleId="CopyrightLine">
    <w:name w:val="CopyrightLine"/>
    <w:qFormat/>
    <w:rsid w:val="001807E7"/>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807E7"/>
    <w:rPr>
      <w:rFonts w:ascii="Courier New" w:hAnsi="Courier New"/>
      <w:bdr w:val="single" w:sz="2" w:space="0" w:color="FF0000"/>
    </w:rPr>
  </w:style>
  <w:style w:type="character" w:customStyle="1" w:styleId="DigitalOnlyURL">
    <w:name w:val="DigitalOnlyURL"/>
    <w:uiPriority w:val="1"/>
    <w:rsid w:val="001807E7"/>
    <w:rPr>
      <w:rFonts w:ascii="Courier New" w:hAnsi="Courier New"/>
      <w:bdr w:val="single" w:sz="2" w:space="0" w:color="002060"/>
      <w:shd w:val="clear" w:color="auto" w:fill="auto"/>
    </w:rPr>
  </w:style>
  <w:style w:type="paragraph" w:styleId="TOC1">
    <w:name w:val="toc 1"/>
    <w:basedOn w:val="Normal"/>
    <w:next w:val="Normal"/>
    <w:autoRedefine/>
    <w:semiHidden/>
    <w:rsid w:val="001807E7"/>
  </w:style>
  <w:style w:type="paragraph" w:styleId="TOC2">
    <w:name w:val="toc 2"/>
    <w:basedOn w:val="Normal"/>
    <w:next w:val="Normal"/>
    <w:autoRedefine/>
    <w:semiHidden/>
    <w:rsid w:val="001807E7"/>
    <w:pPr>
      <w:ind w:left="240"/>
    </w:pPr>
  </w:style>
  <w:style w:type="paragraph" w:styleId="TOC3">
    <w:name w:val="toc 3"/>
    <w:basedOn w:val="Normal"/>
    <w:next w:val="Normal"/>
    <w:autoRedefine/>
    <w:semiHidden/>
    <w:rsid w:val="001807E7"/>
    <w:pPr>
      <w:ind w:left="480"/>
    </w:pPr>
  </w:style>
  <w:style w:type="character" w:customStyle="1" w:styleId="FigureSourceChar">
    <w:name w:val="FigureSource Char"/>
    <w:link w:val="FigureSource"/>
    <w:rsid w:val="001807E7"/>
    <w:rPr>
      <w:rFonts w:ascii="Arial" w:eastAsia="Times New Roman" w:hAnsi="Arial" w:cs="Times New Roman"/>
      <w:sz w:val="22"/>
      <w:szCs w:val="20"/>
    </w:rPr>
  </w:style>
  <w:style w:type="numbering" w:styleId="111111">
    <w:name w:val="Outline List 2"/>
    <w:basedOn w:val="NoList"/>
    <w:rsid w:val="001807E7"/>
    <w:pPr>
      <w:numPr>
        <w:numId w:val="17"/>
      </w:numPr>
    </w:pPr>
  </w:style>
  <w:style w:type="numbering" w:styleId="1ai">
    <w:name w:val="Outline List 1"/>
    <w:basedOn w:val="NoList"/>
    <w:rsid w:val="001807E7"/>
    <w:pPr>
      <w:numPr>
        <w:numId w:val="18"/>
      </w:numPr>
    </w:pPr>
  </w:style>
  <w:style w:type="numbering" w:styleId="ArticleSection">
    <w:name w:val="Outline List 3"/>
    <w:basedOn w:val="NoList"/>
    <w:rsid w:val="001807E7"/>
    <w:pPr>
      <w:numPr>
        <w:numId w:val="19"/>
      </w:numPr>
    </w:pPr>
  </w:style>
  <w:style w:type="paragraph" w:styleId="BlockText">
    <w:name w:val="Block Text"/>
    <w:basedOn w:val="Normal"/>
    <w:rsid w:val="001807E7"/>
    <w:pPr>
      <w:spacing w:after="120"/>
      <w:ind w:left="1440" w:right="1440"/>
    </w:pPr>
  </w:style>
  <w:style w:type="paragraph" w:styleId="BodyText">
    <w:name w:val="Body Text"/>
    <w:basedOn w:val="Normal"/>
    <w:link w:val="BodyTextChar"/>
    <w:rsid w:val="001807E7"/>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1807E7"/>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1807E7"/>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807E7"/>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1807E7"/>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1807E7"/>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1807E7"/>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1807E7"/>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1807E7"/>
    <w:rPr>
      <w:b/>
      <w:bCs/>
      <w:sz w:val="20"/>
      <w:szCs w:val="20"/>
    </w:rPr>
  </w:style>
  <w:style w:type="paragraph" w:styleId="Closing">
    <w:name w:val="Closing"/>
    <w:basedOn w:val="Normal"/>
    <w:link w:val="ClosingChar"/>
    <w:rsid w:val="001807E7"/>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1807E7"/>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1807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807E7"/>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1807E7"/>
    <w:rPr>
      <w:vertAlign w:val="superscript"/>
    </w:rPr>
  </w:style>
  <w:style w:type="paragraph" w:styleId="EndnoteText">
    <w:name w:val="endnote text"/>
    <w:basedOn w:val="Normal"/>
    <w:link w:val="EndnoteTextChar"/>
    <w:semiHidden/>
    <w:rsid w:val="001807E7"/>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1807E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807E7"/>
    <w:rPr>
      <w:rFonts w:ascii="Arial" w:hAnsi="Arial" w:cs="Arial"/>
      <w:sz w:val="20"/>
      <w:szCs w:val="20"/>
    </w:rPr>
  </w:style>
  <w:style w:type="character" w:styleId="FootnoteReference">
    <w:name w:val="footnote reference"/>
    <w:semiHidden/>
    <w:rsid w:val="001807E7"/>
    <w:rPr>
      <w:vertAlign w:val="superscript"/>
    </w:rPr>
  </w:style>
  <w:style w:type="paragraph" w:styleId="FootnoteText">
    <w:name w:val="footnote text"/>
    <w:basedOn w:val="Normal"/>
    <w:link w:val="FootnoteTextChar"/>
    <w:semiHidden/>
    <w:rsid w:val="001807E7"/>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1807E7"/>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1807E7"/>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1807E7"/>
    <w:pPr>
      <w:ind w:left="240" w:hanging="240"/>
    </w:pPr>
  </w:style>
  <w:style w:type="paragraph" w:styleId="Index20">
    <w:name w:val="index 2"/>
    <w:basedOn w:val="Normal"/>
    <w:next w:val="Normal"/>
    <w:autoRedefine/>
    <w:semiHidden/>
    <w:rsid w:val="001807E7"/>
    <w:pPr>
      <w:ind w:left="480" w:hanging="240"/>
    </w:pPr>
  </w:style>
  <w:style w:type="paragraph" w:styleId="Index30">
    <w:name w:val="index 3"/>
    <w:basedOn w:val="Normal"/>
    <w:next w:val="Normal"/>
    <w:autoRedefine/>
    <w:semiHidden/>
    <w:rsid w:val="001807E7"/>
    <w:pPr>
      <w:ind w:left="720" w:hanging="240"/>
    </w:pPr>
  </w:style>
  <w:style w:type="paragraph" w:styleId="Index4">
    <w:name w:val="index 4"/>
    <w:basedOn w:val="Normal"/>
    <w:next w:val="Normal"/>
    <w:autoRedefine/>
    <w:semiHidden/>
    <w:rsid w:val="001807E7"/>
    <w:pPr>
      <w:ind w:left="960" w:hanging="240"/>
    </w:pPr>
  </w:style>
  <w:style w:type="paragraph" w:styleId="Index5">
    <w:name w:val="index 5"/>
    <w:basedOn w:val="Normal"/>
    <w:next w:val="Normal"/>
    <w:autoRedefine/>
    <w:semiHidden/>
    <w:rsid w:val="001807E7"/>
    <w:pPr>
      <w:ind w:left="1200" w:hanging="240"/>
    </w:pPr>
  </w:style>
  <w:style w:type="paragraph" w:styleId="Index6">
    <w:name w:val="index 6"/>
    <w:basedOn w:val="Normal"/>
    <w:next w:val="Normal"/>
    <w:autoRedefine/>
    <w:semiHidden/>
    <w:rsid w:val="001807E7"/>
    <w:pPr>
      <w:ind w:left="1440" w:hanging="240"/>
    </w:pPr>
  </w:style>
  <w:style w:type="paragraph" w:styleId="Index7">
    <w:name w:val="index 7"/>
    <w:basedOn w:val="Normal"/>
    <w:next w:val="Normal"/>
    <w:autoRedefine/>
    <w:semiHidden/>
    <w:rsid w:val="001807E7"/>
    <w:pPr>
      <w:ind w:left="1680" w:hanging="240"/>
    </w:pPr>
  </w:style>
  <w:style w:type="paragraph" w:styleId="Index8">
    <w:name w:val="index 8"/>
    <w:basedOn w:val="Normal"/>
    <w:next w:val="Normal"/>
    <w:autoRedefine/>
    <w:semiHidden/>
    <w:rsid w:val="001807E7"/>
    <w:pPr>
      <w:ind w:left="1920" w:hanging="240"/>
    </w:pPr>
  </w:style>
  <w:style w:type="paragraph" w:styleId="Index9">
    <w:name w:val="index 9"/>
    <w:basedOn w:val="Normal"/>
    <w:next w:val="Normal"/>
    <w:autoRedefine/>
    <w:semiHidden/>
    <w:rsid w:val="001807E7"/>
    <w:pPr>
      <w:ind w:left="2160" w:hanging="240"/>
    </w:pPr>
  </w:style>
  <w:style w:type="paragraph" w:styleId="IndexHeading">
    <w:name w:val="index heading"/>
    <w:basedOn w:val="Normal"/>
    <w:next w:val="Index10"/>
    <w:semiHidden/>
    <w:rsid w:val="001807E7"/>
    <w:rPr>
      <w:rFonts w:ascii="Arial" w:hAnsi="Arial" w:cs="Arial"/>
      <w:b/>
      <w:bCs/>
    </w:rPr>
  </w:style>
  <w:style w:type="paragraph" w:styleId="List">
    <w:name w:val="List"/>
    <w:basedOn w:val="Normal"/>
    <w:rsid w:val="001807E7"/>
    <w:pPr>
      <w:ind w:left="360" w:hanging="360"/>
    </w:pPr>
  </w:style>
  <w:style w:type="paragraph" w:styleId="List2">
    <w:name w:val="List 2"/>
    <w:basedOn w:val="Normal"/>
    <w:rsid w:val="001807E7"/>
    <w:pPr>
      <w:ind w:left="720" w:hanging="360"/>
    </w:pPr>
  </w:style>
  <w:style w:type="paragraph" w:styleId="List3">
    <w:name w:val="List 3"/>
    <w:basedOn w:val="Normal"/>
    <w:rsid w:val="001807E7"/>
    <w:pPr>
      <w:ind w:left="1080" w:hanging="360"/>
    </w:pPr>
  </w:style>
  <w:style w:type="paragraph" w:styleId="List4">
    <w:name w:val="List 4"/>
    <w:basedOn w:val="Normal"/>
    <w:rsid w:val="001807E7"/>
    <w:pPr>
      <w:ind w:left="1440" w:hanging="360"/>
    </w:pPr>
  </w:style>
  <w:style w:type="paragraph" w:styleId="List5">
    <w:name w:val="List 5"/>
    <w:basedOn w:val="Normal"/>
    <w:rsid w:val="001807E7"/>
    <w:pPr>
      <w:ind w:left="1800" w:hanging="360"/>
    </w:pPr>
  </w:style>
  <w:style w:type="paragraph" w:styleId="ListBullet2">
    <w:name w:val="List Bullet 2"/>
    <w:basedOn w:val="Normal"/>
    <w:rsid w:val="001807E7"/>
    <w:pPr>
      <w:numPr>
        <w:numId w:val="20"/>
      </w:numPr>
    </w:pPr>
  </w:style>
  <w:style w:type="paragraph" w:styleId="ListBullet3">
    <w:name w:val="List Bullet 3"/>
    <w:basedOn w:val="Normal"/>
    <w:rsid w:val="001807E7"/>
    <w:pPr>
      <w:numPr>
        <w:numId w:val="21"/>
      </w:numPr>
    </w:pPr>
  </w:style>
  <w:style w:type="paragraph" w:styleId="ListBullet4">
    <w:name w:val="List Bullet 4"/>
    <w:basedOn w:val="Normal"/>
    <w:rsid w:val="001807E7"/>
    <w:pPr>
      <w:numPr>
        <w:numId w:val="22"/>
      </w:numPr>
    </w:pPr>
  </w:style>
  <w:style w:type="paragraph" w:styleId="ListBullet5">
    <w:name w:val="List Bullet 5"/>
    <w:basedOn w:val="Normal"/>
    <w:rsid w:val="001807E7"/>
    <w:pPr>
      <w:numPr>
        <w:numId w:val="23"/>
      </w:numPr>
    </w:pPr>
  </w:style>
  <w:style w:type="paragraph" w:styleId="ListContinue">
    <w:name w:val="List Continue"/>
    <w:basedOn w:val="Normal"/>
    <w:rsid w:val="001807E7"/>
    <w:pPr>
      <w:spacing w:after="120"/>
      <w:ind w:left="360"/>
    </w:pPr>
  </w:style>
  <w:style w:type="paragraph" w:styleId="ListContinue2">
    <w:name w:val="List Continue 2"/>
    <w:basedOn w:val="Normal"/>
    <w:rsid w:val="001807E7"/>
    <w:pPr>
      <w:spacing w:after="120"/>
      <w:ind w:left="720"/>
    </w:pPr>
  </w:style>
  <w:style w:type="paragraph" w:styleId="ListContinue3">
    <w:name w:val="List Continue 3"/>
    <w:basedOn w:val="Normal"/>
    <w:rsid w:val="001807E7"/>
    <w:pPr>
      <w:spacing w:after="120"/>
      <w:ind w:left="1080"/>
    </w:pPr>
  </w:style>
  <w:style w:type="paragraph" w:styleId="ListContinue4">
    <w:name w:val="List Continue 4"/>
    <w:basedOn w:val="Normal"/>
    <w:rsid w:val="001807E7"/>
    <w:pPr>
      <w:spacing w:after="120"/>
      <w:ind w:left="1440"/>
    </w:pPr>
  </w:style>
  <w:style w:type="paragraph" w:styleId="ListContinue5">
    <w:name w:val="List Continue 5"/>
    <w:basedOn w:val="Normal"/>
    <w:rsid w:val="001807E7"/>
    <w:pPr>
      <w:spacing w:after="120"/>
      <w:ind w:left="1800"/>
    </w:pPr>
  </w:style>
  <w:style w:type="paragraph" w:styleId="ListNumber">
    <w:name w:val="List Number"/>
    <w:basedOn w:val="Normal"/>
    <w:rsid w:val="001807E7"/>
    <w:pPr>
      <w:numPr>
        <w:numId w:val="24"/>
      </w:numPr>
    </w:pPr>
  </w:style>
  <w:style w:type="paragraph" w:styleId="ListNumber2">
    <w:name w:val="List Number 2"/>
    <w:basedOn w:val="Normal"/>
    <w:rsid w:val="001807E7"/>
    <w:pPr>
      <w:numPr>
        <w:numId w:val="25"/>
      </w:numPr>
    </w:pPr>
  </w:style>
  <w:style w:type="paragraph" w:styleId="ListNumber3">
    <w:name w:val="List Number 3"/>
    <w:basedOn w:val="Normal"/>
    <w:rsid w:val="001807E7"/>
    <w:pPr>
      <w:numPr>
        <w:numId w:val="26"/>
      </w:numPr>
    </w:pPr>
  </w:style>
  <w:style w:type="paragraph" w:styleId="ListNumber4">
    <w:name w:val="List Number 4"/>
    <w:basedOn w:val="Normal"/>
    <w:rsid w:val="001807E7"/>
    <w:pPr>
      <w:numPr>
        <w:numId w:val="27"/>
      </w:numPr>
    </w:pPr>
  </w:style>
  <w:style w:type="paragraph" w:styleId="ListNumber5">
    <w:name w:val="List Number 5"/>
    <w:basedOn w:val="Normal"/>
    <w:rsid w:val="001807E7"/>
    <w:pPr>
      <w:numPr>
        <w:numId w:val="28"/>
      </w:numPr>
    </w:pPr>
  </w:style>
  <w:style w:type="paragraph" w:styleId="MacroText">
    <w:name w:val="macro"/>
    <w:link w:val="MacroTextChar"/>
    <w:semiHidden/>
    <w:rsid w:val="001807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1807E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1807E7"/>
  </w:style>
  <w:style w:type="paragraph" w:styleId="NormalIndent">
    <w:name w:val="Normal Indent"/>
    <w:basedOn w:val="Normal"/>
    <w:rsid w:val="001807E7"/>
    <w:pPr>
      <w:ind w:left="720"/>
    </w:pPr>
  </w:style>
  <w:style w:type="paragraph" w:styleId="NoteHeading">
    <w:name w:val="Note Heading"/>
    <w:basedOn w:val="Normal"/>
    <w:next w:val="Normal"/>
    <w:link w:val="NoteHeadingChar"/>
    <w:rsid w:val="001807E7"/>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1807E7"/>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1807E7"/>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807E7"/>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807E7"/>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807E7"/>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807E7"/>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807E7"/>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807E7"/>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807E7"/>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807E7"/>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807E7"/>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807E7"/>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807E7"/>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807E7"/>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807E7"/>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807E7"/>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807E7"/>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807E7"/>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807E7"/>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807E7"/>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807E7"/>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807E7"/>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807E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807E7"/>
    <w:pPr>
      <w:ind w:left="240" w:hanging="240"/>
    </w:pPr>
  </w:style>
  <w:style w:type="paragraph" w:styleId="TableofFigures">
    <w:name w:val="table of figures"/>
    <w:basedOn w:val="Normal"/>
    <w:next w:val="Normal"/>
    <w:semiHidden/>
    <w:rsid w:val="001807E7"/>
  </w:style>
  <w:style w:type="table" w:styleId="TableProfessional">
    <w:name w:val="Table Professional"/>
    <w:basedOn w:val="TableNormal"/>
    <w:rsid w:val="001807E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807E7"/>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807E7"/>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807E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807E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807E7"/>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807E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807E7"/>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807E7"/>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807E7"/>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807E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1807E7"/>
    <w:pPr>
      <w:spacing w:before="120"/>
    </w:pPr>
    <w:rPr>
      <w:rFonts w:ascii="Arial" w:hAnsi="Arial" w:cs="Arial"/>
      <w:b/>
      <w:bCs/>
    </w:rPr>
  </w:style>
  <w:style w:type="paragraph" w:styleId="TOC4">
    <w:name w:val="toc 4"/>
    <w:basedOn w:val="Normal"/>
    <w:next w:val="Normal"/>
    <w:autoRedefine/>
    <w:semiHidden/>
    <w:rsid w:val="001807E7"/>
    <w:pPr>
      <w:ind w:left="720"/>
    </w:pPr>
  </w:style>
  <w:style w:type="paragraph" w:styleId="TOC7">
    <w:name w:val="toc 7"/>
    <w:basedOn w:val="Normal"/>
    <w:next w:val="Normal"/>
    <w:autoRedefine/>
    <w:semiHidden/>
    <w:rsid w:val="001807E7"/>
    <w:pPr>
      <w:ind w:left="1440"/>
    </w:pPr>
  </w:style>
  <w:style w:type="paragraph" w:styleId="TOC8">
    <w:name w:val="toc 8"/>
    <w:basedOn w:val="Normal"/>
    <w:next w:val="Normal"/>
    <w:autoRedefine/>
    <w:semiHidden/>
    <w:rsid w:val="001807E7"/>
    <w:pPr>
      <w:ind w:left="1680"/>
    </w:pPr>
  </w:style>
  <w:style w:type="paragraph" w:styleId="TOC9">
    <w:name w:val="toc 9"/>
    <w:basedOn w:val="Normal"/>
    <w:next w:val="Normal"/>
    <w:autoRedefine/>
    <w:semiHidden/>
    <w:rsid w:val="001807E7"/>
    <w:pPr>
      <w:ind w:left="1920"/>
    </w:pPr>
  </w:style>
  <w:style w:type="character" w:customStyle="1" w:styleId="DigitalLinkAnchorCode">
    <w:name w:val="DigitalLinkAnchorCode"/>
    <w:uiPriority w:val="1"/>
    <w:rsid w:val="001807E7"/>
    <w:rPr>
      <w:rFonts w:ascii="Courier New" w:hAnsi="Courier New"/>
      <w:bdr w:val="none" w:sz="0" w:space="0" w:color="auto"/>
      <w:shd w:val="clear" w:color="auto" w:fill="D6E3BC"/>
    </w:rPr>
  </w:style>
  <w:style w:type="character" w:customStyle="1" w:styleId="InlineGraphic">
    <w:name w:val="InlineGraphic"/>
    <w:uiPriority w:val="1"/>
    <w:rsid w:val="001807E7"/>
    <w:rPr>
      <w:bdr w:val="none" w:sz="0" w:space="0" w:color="auto"/>
      <w:shd w:val="clear" w:color="auto" w:fill="00B050"/>
    </w:rPr>
  </w:style>
  <w:style w:type="paragraph" w:customStyle="1" w:styleId="RecipeTableSubhead">
    <w:name w:val="RecipeTableSubhead"/>
    <w:basedOn w:val="TableSubhead"/>
    <w:qFormat/>
    <w:rsid w:val="001807E7"/>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files.shareholder.com/downloads/ONE/2532388207x0x628656/4cb574a0-0bf5-4728-9582-625e4519b5ab/Task_Force_Report.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19</TotalTime>
  <Pages>29</Pages>
  <Words>10985</Words>
  <Characters>62618</Characters>
  <Application>Microsoft Macintosh Word</Application>
  <DocSecurity>0</DocSecurity>
  <Lines>521</Lines>
  <Paragraphs>146</Paragraphs>
  <ScaleCrop>false</ScaleCrop>
  <Company>Verizon</Company>
  <LinksUpToDate>false</LinksUpToDate>
  <CharactersWithSpaces>73457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Bob Rudis</cp:lastModifiedBy>
  <cp:revision>3</cp:revision>
  <dcterms:created xsi:type="dcterms:W3CDTF">2013-07-19T00:39:00Z</dcterms:created>
  <dcterms:modified xsi:type="dcterms:W3CDTF">2013-07-19T01:09:00Z</dcterms:modified>
</cp:coreProperties>
</file>