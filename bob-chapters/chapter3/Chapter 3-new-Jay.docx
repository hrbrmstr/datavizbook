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020161" w14:textId="0AFE48D0" w:rsidR="00F61D15" w:rsidRDefault="00D0459F" w:rsidP="00751234">
      <w:pPr>
        <w:pStyle w:val="ChapterTitle"/>
      </w:pPr>
      <w:r>
        <w:t xml:space="preserve">Chapter </w:t>
      </w:r>
      <w:ins w:id="0" w:author="Jay Jacobs" w:date="2013-07-19T10:14:00Z">
        <w:r w:rsidR="00213E6B">
          <w:t>3</w:t>
        </w:r>
      </w:ins>
      <w:del w:id="1" w:author="Jay Jacobs" w:date="2013-07-19T10:14:00Z">
        <w:r w:rsidDel="00213E6B">
          <w:delText>2</w:delText>
        </w:r>
      </w:del>
      <w:r>
        <w:t>: Learning The “Hello World” Of Security Data Analysis</w:t>
      </w:r>
    </w:p>
    <w:p w14:paraId="74FBE0D1" w14:textId="77777777" w:rsidR="00D0459F" w:rsidRPr="00D0459F" w:rsidRDefault="00D0459F" w:rsidP="00D0459F">
      <w:pPr>
        <w:pStyle w:val="Epigraph"/>
        <w:rPr>
          <w:sz w:val="24"/>
          <w:shd w:val="clear" w:color="auto" w:fill="FFFFFF"/>
        </w:rPr>
      </w:pPr>
      <w:r w:rsidRPr="00D0459F">
        <w:rPr>
          <w:sz w:val="24"/>
          <w:shd w:val="clear" w:color="auto" w:fill="FFFFFF"/>
        </w:rPr>
        <w:t>“</w:t>
      </w:r>
      <w:proofErr w:type="gramStart"/>
      <w:r w:rsidRPr="00D0459F">
        <w:rPr>
          <w:sz w:val="24"/>
          <w:shd w:val="clear" w:color="auto" w:fill="FFFFFF"/>
        </w:rPr>
        <w:t>from</w:t>
      </w:r>
      <w:proofErr w:type="gramEnd"/>
      <w:r w:rsidRPr="00D0459F">
        <w:rPr>
          <w:sz w:val="24"/>
          <w:shd w:val="clear" w:color="auto" w:fill="FFFFFF"/>
        </w:rPr>
        <w:t xml:space="preserve"> one thing, know ten thousand things” </w:t>
      </w:r>
    </w:p>
    <w:p w14:paraId="7DECB86B" w14:textId="77777777" w:rsidR="00D0459F" w:rsidRPr="00D0459F" w:rsidRDefault="00D0459F" w:rsidP="00D0459F">
      <w:pPr>
        <w:pStyle w:val="EpigraphSource"/>
        <w:rPr>
          <w:shd w:val="clear" w:color="auto" w:fill="FFFFFF"/>
        </w:rPr>
      </w:pPr>
      <w:r w:rsidRPr="00D0459F">
        <w:rPr>
          <w:shd w:val="clear" w:color="auto" w:fill="FFFFFF"/>
        </w:rPr>
        <w:t xml:space="preserve">― Miyamoto </w:t>
      </w:r>
      <w:proofErr w:type="spellStart"/>
      <w:r w:rsidRPr="00D0459F">
        <w:rPr>
          <w:shd w:val="clear" w:color="auto" w:fill="FFFFFF"/>
        </w:rPr>
        <w:t>Musashi</w:t>
      </w:r>
      <w:proofErr w:type="spellEnd"/>
      <w:r w:rsidRPr="00D0459F">
        <w:rPr>
          <w:shd w:val="clear" w:color="auto" w:fill="FFFFFF"/>
        </w:rPr>
        <w:t xml:space="preserve">, The Book of Five Rings: Miyamoto </w:t>
      </w:r>
      <w:proofErr w:type="spellStart"/>
      <w:r w:rsidRPr="00D0459F">
        <w:rPr>
          <w:shd w:val="clear" w:color="auto" w:fill="FFFFFF"/>
        </w:rPr>
        <w:t>Musashi</w:t>
      </w:r>
      <w:proofErr w:type="spellEnd"/>
    </w:p>
    <w:p w14:paraId="7D6BE2DE" w14:textId="77777777" w:rsidR="00607ECD" w:rsidRDefault="0019109C" w:rsidP="00D0459F">
      <w:pPr>
        <w:pStyle w:val="Para"/>
      </w:pPr>
      <w:r>
        <w:t>If you’ve ever tried to learn a new programming language there’s a good chance you started of with a “Hello World” example that quickly introduces basic language stru</w:t>
      </w:r>
      <w:r w:rsidR="00F11D88">
        <w:t xml:space="preserve">cture and code execution. </w:t>
      </w:r>
      <w:r w:rsidR="00607ECD">
        <w:t>The</w:t>
      </w:r>
      <w:r>
        <w:t xml:space="preserve"> immediate sense of accomplishment as the syntax is verified by the compiler/interpreter and the familiar </w:t>
      </w:r>
      <w:r w:rsidR="00E92259">
        <w:t>two-word</w:t>
      </w:r>
      <w:r w:rsidR="00F11D88">
        <w:t xml:space="preserve"> output is displayed </w:t>
      </w:r>
      <w:r w:rsidR="00607ECD">
        <w:t>becomes a catalyst for</w:t>
      </w:r>
      <w:r w:rsidR="00F11D88">
        <w:t xml:space="preserve"> the </w:t>
      </w:r>
      <w:r w:rsidR="00607ECD">
        <w:t>notion that, soon, you shall have the ability t</w:t>
      </w:r>
      <w:r w:rsidR="00F11D88">
        <w:t>o bend this new language to your will</w:t>
      </w:r>
      <w:r w:rsidR="00607ECD">
        <w:t>.</w:t>
      </w:r>
    </w:p>
    <w:p w14:paraId="2EEB648C" w14:textId="2E33B907" w:rsidR="00E92259" w:rsidRDefault="00E92259" w:rsidP="00D0459F">
      <w:pPr>
        <w:pStyle w:val="Para"/>
      </w:pPr>
      <w:r>
        <w:t>This chapter takes the “Hello World” concept</w:t>
      </w:r>
      <w:r w:rsidR="00364C66">
        <w:t xml:space="preserve"> and expands it to a </w:t>
      </w:r>
      <w:r w:rsidR="00607ECD">
        <w:t xml:space="preserve">walk-through of a </w:t>
      </w:r>
      <w:r w:rsidR="00364C66">
        <w:t>self-contained, introductory security data analysis use case that y</w:t>
      </w:r>
      <w:r w:rsidR="008D47CE">
        <w:t>ou will be able to follow along</w:t>
      </w:r>
      <w:r w:rsidR="00A565F7">
        <w:t xml:space="preserve"> with</w:t>
      </w:r>
      <w:r w:rsidR="008D47CE">
        <w:t xml:space="preserve">, </w:t>
      </w:r>
      <w:r w:rsidR="00364C66">
        <w:t xml:space="preserve">execute and take </w:t>
      </w:r>
      <w:r w:rsidR="008C7359">
        <w:t>concepts</w:t>
      </w:r>
      <w:r w:rsidR="00364C66">
        <w:t xml:space="preserve"> from as you start to perform your own analyses. There are </w:t>
      </w:r>
      <w:r w:rsidR="00C47EF0">
        <w:t xml:space="preserve">parallel </w:t>
      </w:r>
      <w:r w:rsidR="00364C66">
        <w:t xml:space="preserve">examples </w:t>
      </w:r>
      <w:r w:rsidR="00313BE9">
        <w:t>in</w:t>
      </w:r>
      <w:r w:rsidR="00364C66">
        <w:t xml:space="preserve"> </w:t>
      </w:r>
      <w:r w:rsidR="0066621A" w:rsidRPr="0066621A">
        <w:rPr>
          <w:i/>
        </w:rPr>
        <w:t>Python</w:t>
      </w:r>
      <w:r w:rsidR="00364C66">
        <w:t xml:space="preserve"> and </w:t>
      </w:r>
      <w:r w:rsidR="0066621A" w:rsidRPr="0066621A">
        <w:rPr>
          <w:i/>
        </w:rPr>
        <w:t>R</w:t>
      </w:r>
      <w:r w:rsidR="00364C66">
        <w:t xml:space="preserve"> to </w:t>
      </w:r>
      <w:r w:rsidR="00243168">
        <w:t xml:space="preserve">provide a somewhat-agnostic view </w:t>
      </w:r>
      <w:r w:rsidR="00364C66">
        <w:t>of the similarities</w:t>
      </w:r>
      <w:r w:rsidR="008C7359">
        <w:t>, strengths</w:t>
      </w:r>
      <w:r w:rsidR="00364C66">
        <w:t xml:space="preserve"> and differences between both languages in a real life </w:t>
      </w:r>
      <w:r w:rsidR="00243168">
        <w:t xml:space="preserve">data analysis context. </w:t>
      </w:r>
      <w:r w:rsidR="00364C66">
        <w:t>If you’re not familiar with one or both of those langu</w:t>
      </w:r>
      <w:r w:rsidR="00A565F7">
        <w:t>ages you should read Chapter 2</w:t>
      </w:r>
      <w:r w:rsidR="00364C66">
        <w:t xml:space="preserve"> first and at least skim some of the ex</w:t>
      </w:r>
      <w:r w:rsidR="00313BE9">
        <w:t xml:space="preserve">ternal resources </w:t>
      </w:r>
      <w:r w:rsidR="008C7359">
        <w:t>reference</w:t>
      </w:r>
      <w:r w:rsidR="00313BE9">
        <w:t>d there</w:t>
      </w:r>
      <w:r w:rsidR="008C7359">
        <w:t>.</w:t>
      </w:r>
      <w:r w:rsidR="00A565F7">
        <w:t xml:space="preserve"> This is a good place to reinforce the recommendation to use </w:t>
      </w:r>
      <w:proofErr w:type="spellStart"/>
      <w:r w:rsidR="0066621A" w:rsidRPr="0066621A">
        <w:rPr>
          <w:i/>
        </w:rPr>
        <w:t>IPython</w:t>
      </w:r>
      <w:proofErr w:type="spellEnd"/>
      <w:r w:rsidR="00A565F7" w:rsidRPr="0066621A">
        <w:rPr>
          <w:i/>
        </w:rPr>
        <w:t xml:space="preserve"> Notebooks</w:t>
      </w:r>
      <w:r w:rsidR="00A565F7">
        <w:t xml:space="preserve"> or </w:t>
      </w:r>
      <w:proofErr w:type="spellStart"/>
      <w:r w:rsidR="0066621A">
        <w:rPr>
          <w:i/>
        </w:rPr>
        <w:t>RStudio</w:t>
      </w:r>
      <w:proofErr w:type="spellEnd"/>
      <w:r w:rsidR="00A565F7">
        <w:t xml:space="preserve"> for your analyses and exploration as they provide very robust and forgiving environments and each will be far more optimal then saving and executing scripts.</w:t>
      </w:r>
      <w:r w:rsidR="008C7359">
        <w:t xml:space="preserve"> </w:t>
      </w:r>
      <w:r w:rsidR="00364C66">
        <w:t>Remember, all the source code, sample data and visualizations are on the book’s web sit</w:t>
      </w:r>
      <w:r w:rsidR="008C7359">
        <w:t xml:space="preserve">e, so no need for transcription, just </w:t>
      </w:r>
      <w:r w:rsidR="00D02BAC">
        <w:t xml:space="preserve">cut/paste and </w:t>
      </w:r>
      <w:r w:rsidR="00C47EF0">
        <w:t xml:space="preserve">focus on the flow </w:t>
      </w:r>
      <w:r w:rsidR="008C7359">
        <w:t xml:space="preserve">of </w:t>
      </w:r>
      <w:r w:rsidR="00C47EF0">
        <w:t>and concepts presented in the examples</w:t>
      </w:r>
      <w:r w:rsidR="008C7359">
        <w:t>.</w:t>
      </w:r>
    </w:p>
    <w:p w14:paraId="0DB09B7D" w14:textId="00B67AA5" w:rsidR="007C7BB9" w:rsidRDefault="007C7BB9" w:rsidP="00B14F6C">
      <w:pPr>
        <w:pStyle w:val="H1"/>
      </w:pPr>
      <w:r>
        <w:t xml:space="preserve">Preparing </w:t>
      </w:r>
      <w:r w:rsidR="00B14F6C">
        <w:t>For Analysis</w:t>
      </w:r>
    </w:p>
    <w:p w14:paraId="51B894B2" w14:textId="23AC1462" w:rsidR="000E08E3" w:rsidRDefault="00B14F6C" w:rsidP="00B14F6C">
      <w:pPr>
        <w:pStyle w:val="Para"/>
      </w:pPr>
      <w:commentRangeStart w:id="2"/>
      <w:r>
        <w:t xml:space="preserve">Before jumping into data retrieval and analysis, we need to setup an area where we can </w:t>
      </w:r>
      <w:r w:rsidR="00C716E6">
        <w:t>organize all our</w:t>
      </w:r>
      <w:r>
        <w:t xml:space="preserve"> input data, analysis scripts</w:t>
      </w:r>
      <w:commentRangeEnd w:id="2"/>
      <w:r w:rsidR="00D80DE2">
        <w:rPr>
          <w:rStyle w:val="CommentReference"/>
          <w:snapToGrid/>
        </w:rPr>
        <w:commentReference w:id="2"/>
      </w:r>
      <w:r>
        <w:t xml:space="preserve">, output (visualizations, reports and/or data) and any supporting </w:t>
      </w:r>
      <w:r>
        <w:lastRenderedPageBreak/>
        <w:t>documentation.</w:t>
      </w:r>
      <w:r w:rsidR="000E08E3">
        <w:t xml:space="preserve"> For the purposes of this chapter, we’ll be using the following directory structure:</w:t>
      </w:r>
    </w:p>
    <w:p w14:paraId="60D2B074" w14:textId="7839016A" w:rsidR="000E08E3" w:rsidRDefault="000E08E3" w:rsidP="00243168">
      <w:pPr>
        <w:pStyle w:val="CodeScreen"/>
      </w:pPr>
      <w:r>
        <w:t>/book/</w:t>
      </w:r>
      <w:r w:rsidR="00243168">
        <w:t>ch3</w:t>
      </w:r>
    </w:p>
    <w:p w14:paraId="0DC838CC" w14:textId="32ED9FDA" w:rsidR="000E08E3" w:rsidRDefault="000E08E3" w:rsidP="00243168">
      <w:pPr>
        <w:pStyle w:val="CodeScreen"/>
      </w:pPr>
      <w:r>
        <w:t xml:space="preserve">   |-</w:t>
      </w:r>
      <w:r w:rsidR="0066621A" w:rsidRPr="0066621A">
        <w:rPr>
          <w:i/>
        </w:rPr>
        <w:t>R</w:t>
      </w:r>
    </w:p>
    <w:p w14:paraId="553797BD" w14:textId="77777777" w:rsidR="000E08E3" w:rsidRDefault="000E08E3" w:rsidP="00243168">
      <w:pPr>
        <w:pStyle w:val="CodeScreen"/>
      </w:pPr>
      <w:r>
        <w:t xml:space="preserve">   |-data</w:t>
      </w:r>
    </w:p>
    <w:p w14:paraId="50C51F40" w14:textId="77777777" w:rsidR="000E08E3" w:rsidRDefault="000E08E3" w:rsidP="00243168">
      <w:pPr>
        <w:pStyle w:val="CodeScreen"/>
      </w:pPr>
      <w:r>
        <w:t xml:space="preserve">   |-docs</w:t>
      </w:r>
    </w:p>
    <w:p w14:paraId="354CC22D" w14:textId="77777777" w:rsidR="000E08E3" w:rsidRDefault="000E08E3" w:rsidP="00243168">
      <w:pPr>
        <w:pStyle w:val="CodeScreen"/>
      </w:pPr>
      <w:r>
        <w:t xml:space="preserve">   |-output</w:t>
      </w:r>
    </w:p>
    <w:p w14:paraId="5CC20FB6" w14:textId="77777777" w:rsidR="000E08E3" w:rsidRDefault="000E08E3" w:rsidP="00243168">
      <w:pPr>
        <w:pStyle w:val="CodeScreen"/>
      </w:pPr>
      <w:r>
        <w:t xml:space="preserve">   |-python</w:t>
      </w:r>
    </w:p>
    <w:p w14:paraId="1BE1B161" w14:textId="77777777" w:rsidR="000E08E3" w:rsidRDefault="000E08E3" w:rsidP="00243168">
      <w:pPr>
        <w:pStyle w:val="CodeScreen"/>
      </w:pPr>
      <w:r>
        <w:t xml:space="preserve">   |-support</w:t>
      </w:r>
    </w:p>
    <w:p w14:paraId="0BDBD261" w14:textId="3C5E9E2C" w:rsidR="000E08E3" w:rsidRDefault="000E08E3" w:rsidP="00243168">
      <w:pPr>
        <w:pStyle w:val="CodeScreen"/>
      </w:pPr>
      <w:r>
        <w:t xml:space="preserve">   |-tmp</w:t>
      </w:r>
    </w:p>
    <w:p w14:paraId="747610D3" w14:textId="30E1466D" w:rsidR="000E08E3" w:rsidRDefault="000E08E3" w:rsidP="000E08E3">
      <w:pPr>
        <w:pStyle w:val="Para"/>
      </w:pPr>
      <w:r>
        <w:t xml:space="preserve">Like most elements of </w:t>
      </w:r>
      <w:r w:rsidR="00727F16">
        <w:t xml:space="preserve">programming, there is no one, true way to setup this structure, but you should strive to find one that works for you and stick with it. A great way to do that is to take </w:t>
      </w:r>
      <w:r w:rsidR="00B92F5B">
        <w:t xml:space="preserve">a </w:t>
      </w:r>
      <w:r w:rsidR="00727F16">
        <w:t xml:space="preserve">lesson from </w:t>
      </w:r>
      <w:r w:rsidR="00B92F5B">
        <w:t>modern web framework builders</w:t>
      </w:r>
      <w:r w:rsidR="00727F16">
        <w:t xml:space="preserve"> and </w:t>
      </w:r>
      <w:r w:rsidR="00B92F5B">
        <w:t>use</w:t>
      </w:r>
      <w:r w:rsidR="00727F16">
        <w:t xml:space="preserve"> a </w:t>
      </w:r>
      <w:r w:rsidR="00B92F5B">
        <w:t>simple</w:t>
      </w:r>
      <w:r w:rsidR="00727F16">
        <w:t xml:space="preserve"> setup script that build</w:t>
      </w:r>
      <w:r w:rsidR="00B92F5B">
        <w:t xml:space="preserve">s </w:t>
      </w:r>
      <w:r w:rsidR="00090FB9">
        <w:t>the structure for you:</w:t>
      </w:r>
    </w:p>
    <w:p w14:paraId="77B45F02" w14:textId="5DADB6AD" w:rsidR="00A86E08" w:rsidRDefault="00A86E08" w:rsidP="00A86E08">
      <w:pPr>
        <w:pStyle w:val="CodeTitle"/>
      </w:pPr>
      <w:r>
        <w:t>Sample analysis preparation script</w:t>
      </w:r>
    </w:p>
    <w:p w14:paraId="68CEE430" w14:textId="77777777" w:rsidR="009A1A2A" w:rsidRDefault="009A1A2A" w:rsidP="00A86E08">
      <w:pPr>
        <w:pStyle w:val="CodeListing"/>
      </w:pPr>
      <w:r>
        <w:t>#!/bin/sh</w:t>
      </w:r>
    </w:p>
    <w:p w14:paraId="47AB6CFC" w14:textId="6414F23B" w:rsidR="00B92F5B" w:rsidRPr="00B92F5B" w:rsidRDefault="00B92F5B" w:rsidP="00A86E08">
      <w:pPr>
        <w:pStyle w:val="CodeListing"/>
      </w:pPr>
      <w:r w:rsidRPr="00B92F5B">
        <w:t>#</w:t>
      </w:r>
    </w:p>
    <w:p w14:paraId="1680DDA9" w14:textId="77777777" w:rsidR="00B92F5B" w:rsidRPr="00B92F5B" w:rsidRDefault="00B92F5B" w:rsidP="00A86E08">
      <w:pPr>
        <w:pStyle w:val="CodeListing"/>
      </w:pPr>
      <w:r w:rsidRPr="00B92F5B">
        <w:t># prep: prep analytics directory structure</w:t>
      </w:r>
    </w:p>
    <w:p w14:paraId="68C45543" w14:textId="77777777" w:rsidR="00B92F5B" w:rsidRPr="00B92F5B" w:rsidRDefault="00B92F5B" w:rsidP="00A86E08">
      <w:pPr>
        <w:pStyle w:val="CodeListing"/>
      </w:pPr>
      <w:r w:rsidRPr="00B92F5B">
        <w:t>#</w:t>
      </w:r>
    </w:p>
    <w:p w14:paraId="4F07E65F" w14:textId="77777777" w:rsidR="00B92F5B" w:rsidRPr="00B92F5B" w:rsidRDefault="00B92F5B" w:rsidP="00A86E08">
      <w:pPr>
        <w:pStyle w:val="CodeListing"/>
      </w:pPr>
      <w:r w:rsidRPr="00B92F5B">
        <w:t># usage: prep DIRNAME</w:t>
      </w:r>
    </w:p>
    <w:p w14:paraId="7D1DAE17" w14:textId="77777777" w:rsidR="00B92F5B" w:rsidRPr="00B92F5B" w:rsidRDefault="00B92F5B" w:rsidP="00A86E08">
      <w:pPr>
        <w:pStyle w:val="CodeListing"/>
      </w:pPr>
      <w:r w:rsidRPr="00B92F5B">
        <w:t>#</w:t>
      </w:r>
    </w:p>
    <w:p w14:paraId="76AC918D" w14:textId="77777777" w:rsidR="00B92F5B" w:rsidRPr="00B92F5B" w:rsidRDefault="00B92F5B" w:rsidP="00A86E08">
      <w:pPr>
        <w:pStyle w:val="CodeListing"/>
      </w:pPr>
    </w:p>
    <w:p w14:paraId="5558CF53" w14:textId="77777777" w:rsidR="00B92F5B" w:rsidRPr="00B92F5B" w:rsidRDefault="00B92F5B" w:rsidP="00A86E08">
      <w:pPr>
        <w:pStyle w:val="CodeListing"/>
      </w:pPr>
      <w:r w:rsidRPr="00B92F5B">
        <w:t>DIR=$1</w:t>
      </w:r>
    </w:p>
    <w:p w14:paraId="4B167BCB" w14:textId="77777777" w:rsidR="00B92F5B" w:rsidRPr="00B92F5B" w:rsidRDefault="00B92F5B" w:rsidP="00A86E08">
      <w:pPr>
        <w:pStyle w:val="CodeListing"/>
      </w:pPr>
    </w:p>
    <w:p w14:paraId="3897F004" w14:textId="77777777" w:rsidR="00B92F5B" w:rsidRPr="00B92F5B" w:rsidRDefault="00B92F5B" w:rsidP="00A86E08">
      <w:pPr>
        <w:pStyle w:val="CodeListing"/>
      </w:pPr>
      <w:r w:rsidRPr="00B92F5B">
        <w:t>if [ ! -d "${DIR}" ]; then</w:t>
      </w:r>
    </w:p>
    <w:p w14:paraId="02DCEE25" w14:textId="45C0B02B" w:rsidR="00090FB9" w:rsidRDefault="00090FB9" w:rsidP="00A86E08">
      <w:pPr>
        <w:pStyle w:val="CodeListing"/>
      </w:pPr>
      <w:r>
        <w:t xml:space="preserve">    mkdir -p ${DIR}/</w:t>
      </w:r>
      <w:r w:rsidR="0066621A" w:rsidRPr="0066621A">
        <w:rPr>
          <w:i/>
        </w:rPr>
        <w:t>R</w:t>
      </w:r>
      <w:r>
        <w:t xml:space="preserve"> \</w:t>
      </w:r>
    </w:p>
    <w:p w14:paraId="70A8AF38" w14:textId="77777777" w:rsidR="00090FB9" w:rsidRDefault="00090FB9" w:rsidP="00A86E08">
      <w:pPr>
        <w:pStyle w:val="CodeListing"/>
      </w:pPr>
      <w:r>
        <w:t xml:space="preserve">             ${DIR}/data \</w:t>
      </w:r>
    </w:p>
    <w:p w14:paraId="1256F6E1" w14:textId="77777777" w:rsidR="00090FB9" w:rsidRDefault="00090FB9" w:rsidP="00A86E08">
      <w:pPr>
        <w:pStyle w:val="CodeListing"/>
      </w:pPr>
      <w:r>
        <w:t xml:space="preserve">             ${DIR}/docs \</w:t>
      </w:r>
    </w:p>
    <w:p w14:paraId="2D49BFC6" w14:textId="77777777" w:rsidR="00090FB9" w:rsidRDefault="00090FB9" w:rsidP="00A86E08">
      <w:pPr>
        <w:pStyle w:val="CodeListing"/>
      </w:pPr>
      <w:r>
        <w:t xml:space="preserve">             ${DIR}/output \</w:t>
      </w:r>
    </w:p>
    <w:p w14:paraId="014EE4F4" w14:textId="77777777" w:rsidR="00090FB9" w:rsidRDefault="00090FB9" w:rsidP="00A86E08">
      <w:pPr>
        <w:pStyle w:val="CodeListing"/>
      </w:pPr>
      <w:r>
        <w:t xml:space="preserve">             ${DIR}/python \</w:t>
      </w:r>
    </w:p>
    <w:p w14:paraId="4AB205D5" w14:textId="77777777" w:rsidR="00090FB9" w:rsidRDefault="00090FB9" w:rsidP="00A86E08">
      <w:pPr>
        <w:pStyle w:val="CodeListing"/>
      </w:pPr>
      <w:r>
        <w:t xml:space="preserve">             ${DIR}/support \</w:t>
      </w:r>
    </w:p>
    <w:p w14:paraId="2A96A821" w14:textId="77777777" w:rsidR="00090FB9" w:rsidRDefault="00090FB9" w:rsidP="00A86E08">
      <w:pPr>
        <w:pStyle w:val="CodeListing"/>
      </w:pPr>
      <w:r>
        <w:t xml:space="preserve">             ${DIR}/tmp</w:t>
      </w:r>
    </w:p>
    <w:p w14:paraId="17D91952" w14:textId="77777777" w:rsidR="00B92F5B" w:rsidRPr="00B92F5B" w:rsidRDefault="00B92F5B" w:rsidP="00A86E08">
      <w:pPr>
        <w:pStyle w:val="CodeListing"/>
      </w:pPr>
      <w:r w:rsidRPr="00B92F5B">
        <w:t xml:space="preserve">    &gt; ${DIR}/readme.md</w:t>
      </w:r>
    </w:p>
    <w:p w14:paraId="7EAD1628" w14:textId="77777777" w:rsidR="00B92F5B" w:rsidRPr="00B92F5B" w:rsidRDefault="00B92F5B" w:rsidP="00A86E08">
      <w:pPr>
        <w:pStyle w:val="CodeListing"/>
      </w:pPr>
      <w:r w:rsidRPr="00B92F5B">
        <w:t xml:space="preserve">    ls -lR ${DIR}</w:t>
      </w:r>
    </w:p>
    <w:p w14:paraId="513805A6" w14:textId="77777777" w:rsidR="00B92F5B" w:rsidRPr="00B92F5B" w:rsidRDefault="00B92F5B" w:rsidP="00A86E08">
      <w:pPr>
        <w:pStyle w:val="CodeListing"/>
      </w:pPr>
      <w:r w:rsidRPr="00B92F5B">
        <w:t>else</w:t>
      </w:r>
    </w:p>
    <w:p w14:paraId="6D3D9ABA" w14:textId="77777777" w:rsidR="00B92F5B" w:rsidRPr="00B92F5B" w:rsidRDefault="00B92F5B" w:rsidP="00A86E08">
      <w:pPr>
        <w:pStyle w:val="CodeListing"/>
      </w:pPr>
      <w:r w:rsidRPr="00B92F5B">
        <w:t xml:space="preserve">    echo "Directory "${DIR}" already exists"</w:t>
      </w:r>
    </w:p>
    <w:p w14:paraId="7C6F45E1" w14:textId="3F95EC3B" w:rsidR="00B92F5B" w:rsidRDefault="00B92F5B" w:rsidP="00A86E08">
      <w:pPr>
        <w:pStyle w:val="CodeListing"/>
      </w:pPr>
      <w:r w:rsidRPr="00B92F5B">
        <w:t>fi</w:t>
      </w:r>
    </w:p>
    <w:p w14:paraId="53D8CF4F" w14:textId="4B0DFEE5" w:rsidR="00B92F5B" w:rsidRDefault="001C26C9" w:rsidP="00B92F5B">
      <w:pPr>
        <w:pStyle w:val="Para"/>
        <w:rPr>
          <w:noProof/>
        </w:rPr>
      </w:pPr>
      <w:r>
        <w:rPr>
          <w:noProof/>
        </w:rPr>
        <w:t>You now only need to type “</w:t>
      </w:r>
      <w:r w:rsidRPr="001C26C9">
        <w:rPr>
          <w:rStyle w:val="InlineCode"/>
        </w:rPr>
        <w:t>prep NAME</w:t>
      </w:r>
      <w:r>
        <w:rPr>
          <w:noProof/>
        </w:rPr>
        <w:t>” whenver you want to start a new project</w:t>
      </w:r>
      <w:r w:rsidR="001C5239">
        <w:rPr>
          <w:noProof/>
        </w:rPr>
        <w:t xml:space="preserve"> (so, for this project, “</w:t>
      </w:r>
      <w:r w:rsidR="001C5239" w:rsidRPr="001C5239">
        <w:rPr>
          <w:rStyle w:val="InlineCode"/>
        </w:rPr>
        <w:t xml:space="preserve">prep </w:t>
      </w:r>
      <w:r w:rsidR="00243168">
        <w:rPr>
          <w:rStyle w:val="InlineCode"/>
        </w:rPr>
        <w:t>ch3</w:t>
      </w:r>
      <w:r w:rsidR="001C5239">
        <w:rPr>
          <w:noProof/>
        </w:rPr>
        <w:t>”)</w:t>
      </w:r>
      <w:r>
        <w:rPr>
          <w:noProof/>
        </w:rPr>
        <w:t xml:space="preserve">. </w:t>
      </w:r>
      <w:r w:rsidR="001C5239">
        <w:rPr>
          <w:noProof/>
        </w:rPr>
        <w:t xml:space="preserve">As you develop your own styles and patterns, you can expand this script to include </w:t>
      </w:r>
      <w:r w:rsidR="009F33DD">
        <w:rPr>
          <w:noProof/>
        </w:rPr>
        <w:t xml:space="preserve">the </w:t>
      </w:r>
      <w:r w:rsidR="001C5239">
        <w:rPr>
          <w:noProof/>
        </w:rPr>
        <w:t xml:space="preserve">generation of </w:t>
      </w:r>
      <w:r w:rsidR="009F33DD">
        <w:rPr>
          <w:noProof/>
        </w:rPr>
        <w:t>various</w:t>
      </w:r>
      <w:r w:rsidR="001C5239">
        <w:rPr>
          <w:noProof/>
        </w:rPr>
        <w:t xml:space="preserve"> templates and </w:t>
      </w:r>
      <w:r w:rsidR="009F33DD">
        <w:rPr>
          <w:noProof/>
        </w:rPr>
        <w:t xml:space="preserve">even </w:t>
      </w:r>
      <w:r w:rsidR="001C5239">
        <w:rPr>
          <w:noProof/>
        </w:rPr>
        <w:t xml:space="preserve">initialization of source code repositories. </w:t>
      </w:r>
      <w:r w:rsidR="00B92F5B">
        <w:rPr>
          <w:noProof/>
        </w:rPr>
        <w:t>Once the structure is in place, it’s time to retrieve, explore and analyze some data.</w:t>
      </w:r>
      <w:r w:rsidR="00BA5646">
        <w:rPr>
          <w:noProof/>
        </w:rPr>
        <w:t xml:space="preserve"> </w:t>
      </w:r>
    </w:p>
    <w:p w14:paraId="177D191E" w14:textId="269BC551" w:rsidR="00364C66" w:rsidRDefault="00A6189E" w:rsidP="00B92F5B">
      <w:pPr>
        <w:pStyle w:val="H1"/>
      </w:pPr>
      <w:r>
        <w:lastRenderedPageBreak/>
        <w:t xml:space="preserve">Getting </w:t>
      </w:r>
      <w:r w:rsidR="00364C66">
        <w:t>Data</w:t>
      </w:r>
    </w:p>
    <w:p w14:paraId="47EA31D6" w14:textId="4A5EED30" w:rsidR="002C7BE5" w:rsidRDefault="008D47CE" w:rsidP="002C7BE5">
      <w:pPr>
        <w:pStyle w:val="Para"/>
      </w:pPr>
      <w:r>
        <w:t xml:space="preserve">We are living </w:t>
      </w:r>
      <w:r w:rsidR="005C0ADE">
        <w:t>in</w:t>
      </w:r>
      <w:r w:rsidR="001C26C9">
        <w:t xml:space="preserve"> a silver </w:t>
      </w:r>
      <w:r>
        <w:t>age of data in information security. The challenge is no longer where to get d</w:t>
      </w:r>
      <w:r w:rsidR="009F33DD">
        <w:t xml:space="preserve">ata from, but what to do with it. And, the kind </w:t>
      </w:r>
      <w:r w:rsidR="00202087">
        <w:t xml:space="preserve">of information in each </w:t>
      </w:r>
      <w:r w:rsidR="009F33DD">
        <w:t xml:space="preserve">data set </w:t>
      </w:r>
      <w:r>
        <w:t>will d</w:t>
      </w:r>
      <w:r w:rsidR="00202087">
        <w:t>rive the type of research you perform.</w:t>
      </w:r>
    </w:p>
    <w:p w14:paraId="2FEDBBD8" w14:textId="1E3EC814" w:rsidR="00202087" w:rsidRDefault="00202087" w:rsidP="002C7BE5">
      <w:pPr>
        <w:pStyle w:val="Para"/>
      </w:pPr>
      <w:r>
        <w:t xml:space="preserve">For this use case, we’ll be working with </w:t>
      </w:r>
      <w:proofErr w:type="spellStart"/>
      <w:r>
        <w:t>AlienVault’s</w:t>
      </w:r>
      <w:proofErr w:type="spellEnd"/>
      <w:r>
        <w:t xml:space="preserve"> IP Reputation Database </w:t>
      </w:r>
      <w:r w:rsidR="00CF67C0">
        <w:t>(</w:t>
      </w:r>
      <w:hyperlink r:id="rId10" w:history="1">
        <w:r w:rsidR="007C7BB9" w:rsidRPr="001646A1">
          <w:rPr>
            <w:rStyle w:val="Hyperlink"/>
            <w:rFonts w:ascii="Courier New" w:hAnsi="Courier New"/>
            <w:noProof/>
          </w:rPr>
          <w:t>http://labs.alienvault.com/labs/index.php/projects/open-source-ip-reputation-portal/download-ip-reputation-database/</w:t>
        </w:r>
      </w:hyperlink>
      <w:r w:rsidR="007C7BB9">
        <w:t>)</w:t>
      </w:r>
      <w:commentRangeStart w:id="3"/>
      <w:r w:rsidR="00C716E6">
        <w:t>.</w:t>
      </w:r>
      <w:commentRangeEnd w:id="3"/>
      <w:r w:rsidR="00213E6B">
        <w:rPr>
          <w:rStyle w:val="CommentReference"/>
          <w:snapToGrid/>
        </w:rPr>
        <w:commentReference w:id="3"/>
      </w:r>
      <w:r w:rsidR="00C716E6">
        <w:t xml:space="preserve"> </w:t>
      </w:r>
      <w:r w:rsidR="001C5239">
        <w:t>AlienVault develops OSSIM—an open source security information manager—and a proprietary unified threat management (UTM) product, both of which make use of this</w:t>
      </w:r>
      <w:r w:rsidR="007C7BB9">
        <w:t xml:space="preserve"> free</w:t>
      </w:r>
      <w:r w:rsidR="00C716E6">
        <w:t>ly available</w:t>
      </w:r>
      <w:r w:rsidR="007C7BB9">
        <w:t xml:space="preserve"> data set</w:t>
      </w:r>
      <w:r w:rsidR="00CF67C0">
        <w:t xml:space="preserve"> </w:t>
      </w:r>
      <w:r w:rsidR="007C7BB9">
        <w:t xml:space="preserve">that </w:t>
      </w:r>
      <w:r w:rsidR="00CF67C0">
        <w:t xml:space="preserve">contains information on </w:t>
      </w:r>
      <w:r w:rsidR="007C7BB9">
        <w:t xml:space="preserve">various types of </w:t>
      </w:r>
      <w:r w:rsidR="00CF67C0">
        <w:t xml:space="preserve">“badness” across the </w:t>
      </w:r>
      <w:proofErr w:type="gramStart"/>
      <w:r w:rsidR="00CF67C0">
        <w:t>internet</w:t>
      </w:r>
      <w:proofErr w:type="gramEnd"/>
      <w:r w:rsidR="00CF67C0">
        <w:t xml:space="preserve">. AlienVault provides this data in numerous formats </w:t>
      </w:r>
      <w:ins w:id="4" w:author="Jay Jacobs" w:date="2013-07-18T20:17:00Z">
        <w:r w:rsidR="00D80DE2">
          <w:t xml:space="preserve">free of charge </w:t>
        </w:r>
      </w:ins>
      <w:r w:rsidR="00CF67C0">
        <w:t xml:space="preserve">and the version we’ll be working with is the </w:t>
      </w:r>
      <w:r w:rsidR="00CF67C0" w:rsidRPr="005E0CDC">
        <w:t>OSSIM Format</w:t>
      </w:r>
      <w:r w:rsidR="00090FB9">
        <w:t xml:space="preserve"> </w:t>
      </w:r>
      <w:r w:rsidR="00CF67C0">
        <w:t>(</w:t>
      </w:r>
      <w:hyperlink r:id="rId11" w:history="1">
        <w:r w:rsidR="000B5329" w:rsidRPr="001646A1">
          <w:rPr>
            <w:rStyle w:val="Hyperlink"/>
            <w:rFonts w:ascii="Courier New" w:hAnsi="Courier New"/>
            <w:noProof/>
          </w:rPr>
          <w:t>http://reputation.alienvault.com/reputation.data</w:t>
        </w:r>
      </w:hyperlink>
      <w:r w:rsidR="007C7BB9">
        <w:t xml:space="preserve">) </w:t>
      </w:r>
      <w:r w:rsidR="009F33DD">
        <w:t>since</w:t>
      </w:r>
      <w:r w:rsidR="007C7BB9">
        <w:t xml:space="preserve"> it provides</w:t>
      </w:r>
      <w:r w:rsidR="009F33DD">
        <w:t xml:space="preserve"> the richest information of all the </w:t>
      </w:r>
      <w:r w:rsidR="007C7BB9">
        <w:t>available</w:t>
      </w:r>
      <w:r w:rsidR="009F33DD">
        <w:t xml:space="preserve"> formats</w:t>
      </w:r>
      <w:r w:rsidR="007C7BB9">
        <w:t>.</w:t>
      </w:r>
    </w:p>
    <w:p w14:paraId="2068DAF5" w14:textId="77777777" w:rsidR="000B7332" w:rsidRDefault="000B7332" w:rsidP="000B7332">
      <w:pPr>
        <w:pStyle w:val="FeatureType"/>
      </w:pPr>
      <w:proofErr w:type="gramStart"/>
      <w:r>
        <w:t>type</w:t>
      </w:r>
      <w:proofErr w:type="gramEnd"/>
      <w:r>
        <w:t>="tip"</w:t>
      </w:r>
    </w:p>
    <w:p w14:paraId="71A4BB0C" w14:textId="4CBE20CF" w:rsidR="000B7332" w:rsidRDefault="000B7332" w:rsidP="000B7332">
      <w:pPr>
        <w:pStyle w:val="FeaturePara"/>
      </w:pPr>
      <w:r>
        <w:t>AlienVault updates their IP reputation data set hourly and produces a companion “revision” file  (</w:t>
      </w:r>
      <w:hyperlink r:id="rId12" w:history="1">
        <w:r w:rsidRPr="001646A1">
          <w:rPr>
            <w:rStyle w:val="Hyperlink"/>
            <w:rFonts w:ascii="Courier New" w:hAnsi="Courier New"/>
            <w:noProof/>
          </w:rPr>
          <w:t>http://reputation.alienvault.com/reputation.rev</w:t>
        </w:r>
      </w:hyperlink>
      <w:r>
        <w:t xml:space="preserve">), enabling you to ensure you are working with the latest data set or keep a history of data sets. </w:t>
      </w:r>
      <w:r w:rsidR="00C716E6">
        <w:t xml:space="preserve">There is additional code on the </w:t>
      </w:r>
      <w:r w:rsidR="00E2084E">
        <w:t xml:space="preserve">companion </w:t>
      </w:r>
      <w:r w:rsidR="00C716E6">
        <w:t>web site that shows how to perform this check to see if it’s time to download a new one.</w:t>
      </w:r>
    </w:p>
    <w:p w14:paraId="0D48236E" w14:textId="653A5128" w:rsidR="000B5329" w:rsidRDefault="000B5329" w:rsidP="002C7BE5">
      <w:pPr>
        <w:pStyle w:val="Para"/>
      </w:pPr>
      <w:r>
        <w:t>When performing a</w:t>
      </w:r>
      <w:r w:rsidR="007C7BB9">
        <w:t xml:space="preserve"> one-off, exploratory analysis </w:t>
      </w:r>
      <w:r>
        <w:t xml:space="preserve">or getting a first look at a data set, </w:t>
      </w:r>
      <w:r w:rsidR="007C7BB9">
        <w:t>it’s acceptable to just d</w:t>
      </w:r>
      <w:r>
        <w:t xml:space="preserve">o a quick download via browser. If we do that for </w:t>
      </w:r>
      <w:r w:rsidR="006E53C6">
        <w:t xml:space="preserve">the </w:t>
      </w:r>
      <w:r>
        <w:t xml:space="preserve">AlienVault IP reputation database and </w:t>
      </w:r>
      <w:r w:rsidR="001C26C9">
        <w:t xml:space="preserve">examine </w:t>
      </w:r>
      <w:r>
        <w:t>the first few data elements</w:t>
      </w:r>
      <w:r w:rsidR="00A86E08">
        <w:t xml:space="preserve"> we can get an i</w:t>
      </w:r>
      <w:r w:rsidR="001C26C9">
        <w:t xml:space="preserve">dea of the contents and </w:t>
      </w:r>
      <w:r w:rsidR="001C5239">
        <w:t>format, which</w:t>
      </w:r>
      <w:r w:rsidR="00A86E08">
        <w:t xml:space="preserve"> will come in handy when we start to read in and work with the data.</w:t>
      </w:r>
      <w:r w:rsidR="00FE6772">
        <w:t xml:space="preserve"> Here, we use some simple Linux/UNIX commands to inspect the download:</w:t>
      </w:r>
    </w:p>
    <w:p w14:paraId="6C45FADD" w14:textId="1B86AECD" w:rsidR="00A86E08" w:rsidRDefault="00A86E08" w:rsidP="00F10D6B">
      <w:pPr>
        <w:pStyle w:val="CodeTitle"/>
      </w:pPr>
      <w:r>
        <w:t>Performing a quick review of the downloaded data set</w:t>
      </w:r>
    </w:p>
    <w:p w14:paraId="2EA2C3E1" w14:textId="40E0FFCB" w:rsidR="00A86E08" w:rsidRPr="00F10D6B" w:rsidRDefault="00A86E08" w:rsidP="00696E71">
      <w:pPr>
        <w:pStyle w:val="CodeScreen"/>
      </w:pPr>
      <w:r>
        <w:t>$</w:t>
      </w:r>
      <w:r w:rsidR="00A905B5">
        <w:t xml:space="preserve"> </w:t>
      </w:r>
      <w:r w:rsidRPr="00696E71">
        <w:rPr>
          <w:b/>
        </w:rPr>
        <w:t>head -10 reputation.data</w:t>
      </w:r>
      <w:r w:rsidR="00A905B5">
        <w:rPr>
          <w:b/>
        </w:rPr>
        <w:t xml:space="preserve"> </w:t>
      </w:r>
      <w:r w:rsidR="00A905B5" w:rsidRPr="00A905B5">
        <w:rPr>
          <w:i/>
        </w:rPr>
        <w:t># look at the first few</w:t>
      </w:r>
      <w:r w:rsidR="00A905B5">
        <w:rPr>
          <w:i/>
        </w:rPr>
        <w:t xml:space="preserve"> lines in the file</w:t>
      </w:r>
    </w:p>
    <w:p w14:paraId="3D107830" w14:textId="5F1A87F7" w:rsidR="00A86E08" w:rsidRPr="001F61F1" w:rsidRDefault="00A86E08" w:rsidP="00696E71">
      <w:pPr>
        <w:pStyle w:val="CodeScreen"/>
      </w:pPr>
      <w:r>
        <w:t>222.76.212.189#4#2#Scann</w:t>
      </w:r>
      <w:r w:rsidR="004D76B2">
        <w:t>ing Host#CN#Xiamen#24.479799270</w:t>
      </w:r>
      <w:r>
        <w:t>,118.08190155#1</w:t>
      </w:r>
      <w:r w:rsidRPr="001F61F1">
        <w:t>1</w:t>
      </w:r>
    </w:p>
    <w:p w14:paraId="3BDF9CAF" w14:textId="5F0E2961" w:rsidR="00A86E08" w:rsidRPr="001F61F1" w:rsidRDefault="00A86E08" w:rsidP="00696E71">
      <w:pPr>
        <w:pStyle w:val="CodeScreen"/>
      </w:pPr>
      <w:r>
        <w:t>222.76.212.185#4#2#Scann</w:t>
      </w:r>
      <w:r w:rsidR="004D76B2">
        <w:t>ing Host#CN#Xiamen#24.479799270</w:t>
      </w:r>
      <w:r>
        <w:t>,118.08190155#1</w:t>
      </w:r>
      <w:r w:rsidRPr="001F61F1">
        <w:t>1</w:t>
      </w:r>
    </w:p>
    <w:p w14:paraId="0C8AB7D9" w14:textId="3581D1A0" w:rsidR="00A86E08" w:rsidRPr="001F61F1" w:rsidRDefault="00A86E08" w:rsidP="00696E71">
      <w:pPr>
        <w:pStyle w:val="CodeScreen"/>
      </w:pPr>
      <w:r>
        <w:t>222.76.212.186#4#2#Scann</w:t>
      </w:r>
      <w:r w:rsidR="004D76B2">
        <w:t>ing Host#CN#Xiamen#24.479799270</w:t>
      </w:r>
      <w:r>
        <w:t>,118.08190155#1</w:t>
      </w:r>
      <w:r w:rsidRPr="001F61F1">
        <w:t>1</w:t>
      </w:r>
    </w:p>
    <w:p w14:paraId="40BBC43E" w14:textId="77777777" w:rsidR="00A86E08" w:rsidRDefault="00A86E08" w:rsidP="00696E71">
      <w:pPr>
        <w:pStyle w:val="CodeScreen"/>
      </w:pPr>
      <w:r>
        <w:t>5.34.246.67#6#3#Spamming#US##38.0,-97.0#12</w:t>
      </w:r>
    </w:p>
    <w:p w14:paraId="7E645224" w14:textId="344781A2" w:rsidR="00A86E08" w:rsidRPr="001F61F1" w:rsidRDefault="00A86E08" w:rsidP="00696E71">
      <w:pPr>
        <w:pStyle w:val="CodeScreen"/>
      </w:pPr>
      <w:r>
        <w:lastRenderedPageBreak/>
        <w:t>178.94.97.176#4#5#Scann</w:t>
      </w:r>
      <w:r w:rsidR="004D76B2">
        <w:t>ing Host#UA#Merefa#49.823001861</w:t>
      </w:r>
      <w:r>
        <w:t>,36.0507011414#1</w:t>
      </w:r>
      <w:r w:rsidRPr="001F61F1">
        <w:t>1</w:t>
      </w:r>
    </w:p>
    <w:p w14:paraId="69B02430" w14:textId="62DF9BAB" w:rsidR="00A86E08" w:rsidRPr="001F61F1" w:rsidRDefault="00A86E08" w:rsidP="00696E71">
      <w:pPr>
        <w:pStyle w:val="CodeScreen"/>
      </w:pPr>
      <w:r>
        <w:t xml:space="preserve">66.2.49.232#4#2#Scanning </w:t>
      </w:r>
      <w:r w:rsidR="004D76B2">
        <w:t>Host#US#Union City#37.59629821,-122.065696</w:t>
      </w:r>
      <w:r w:rsidRPr="001F61F1">
        <w:t>6#11</w:t>
      </w:r>
    </w:p>
    <w:p w14:paraId="2569420C" w14:textId="0CEA36F8" w:rsidR="00A86E08" w:rsidRPr="001F61F1" w:rsidRDefault="00A86E08" w:rsidP="00696E71">
      <w:pPr>
        <w:pStyle w:val="CodeScreen"/>
      </w:pPr>
      <w:r>
        <w:t>222.76.212.173#4#2#Scann</w:t>
      </w:r>
      <w:r w:rsidR="004D76B2">
        <w:t>ing Host#CN#Xiamen#24.479799270</w:t>
      </w:r>
      <w:r>
        <w:t>,118.08190155#1</w:t>
      </w:r>
      <w:r w:rsidRPr="001F61F1">
        <w:t>1</w:t>
      </w:r>
    </w:p>
    <w:p w14:paraId="52177C75" w14:textId="3CD00AB1" w:rsidR="00A86E08" w:rsidRPr="001F61F1" w:rsidRDefault="00A86E08" w:rsidP="00696E71">
      <w:pPr>
        <w:pStyle w:val="CodeScreen"/>
      </w:pPr>
      <w:r>
        <w:t>222.76.212.172#4#2#Scann</w:t>
      </w:r>
      <w:r w:rsidR="004D76B2">
        <w:t>ing Host#CN#Xiamen#24.479799270</w:t>
      </w:r>
      <w:r>
        <w:t>,118.08190155#1</w:t>
      </w:r>
      <w:r w:rsidRPr="001F61F1">
        <w:t>1</w:t>
      </w:r>
    </w:p>
    <w:p w14:paraId="6A0E73E3" w14:textId="1C96798C" w:rsidR="00A86E08" w:rsidRPr="001F61F1" w:rsidRDefault="00A86E08" w:rsidP="00696E71">
      <w:pPr>
        <w:pStyle w:val="CodeScreen"/>
      </w:pPr>
      <w:r>
        <w:t>222.76.212.171#4#2#Scann</w:t>
      </w:r>
      <w:r w:rsidR="004D76B2">
        <w:t>ing Host#CN#Xiamen#24.479799270</w:t>
      </w:r>
      <w:r>
        <w:t>,118.08190155#1</w:t>
      </w:r>
      <w:r w:rsidRPr="001F61F1">
        <w:t>1</w:t>
      </w:r>
    </w:p>
    <w:p w14:paraId="1CD31EF1" w14:textId="6A56B84D" w:rsidR="00F10D6B" w:rsidRDefault="00A86E08" w:rsidP="00696E71">
      <w:pPr>
        <w:pStyle w:val="CodeScreen"/>
      </w:pPr>
      <w:r>
        <w:t>174.142.46.19#6#3#Spamming###24.4797992706,118.08190155#12</w:t>
      </w:r>
    </w:p>
    <w:p w14:paraId="36466D82" w14:textId="31FA0ACC" w:rsidR="00A905B5" w:rsidRDefault="00A905B5" w:rsidP="00696E71">
      <w:pPr>
        <w:pStyle w:val="CodeScreen"/>
      </w:pPr>
    </w:p>
    <w:p w14:paraId="607CF991" w14:textId="30F3D779" w:rsidR="00A905B5" w:rsidRPr="00A905B5" w:rsidRDefault="00A905B5" w:rsidP="00696E71">
      <w:pPr>
        <w:pStyle w:val="CodeScreen"/>
        <w:rPr>
          <w:i/>
        </w:rPr>
      </w:pPr>
      <w:r>
        <w:t xml:space="preserve">$ </w:t>
      </w:r>
      <w:r w:rsidRPr="00A905B5">
        <w:rPr>
          <w:b/>
        </w:rPr>
        <w:t>wc –l reputation.data</w:t>
      </w:r>
      <w:r>
        <w:t xml:space="preserve"> </w:t>
      </w:r>
      <w:r>
        <w:rPr>
          <w:i/>
        </w:rPr>
        <w:t># see how many total records there are</w:t>
      </w:r>
    </w:p>
    <w:p w14:paraId="48E33C6B" w14:textId="043C693E" w:rsidR="00A905B5" w:rsidRDefault="00A905B5" w:rsidP="00696E71">
      <w:pPr>
        <w:pStyle w:val="CodeScreen"/>
      </w:pPr>
      <w:r w:rsidRPr="00A905B5">
        <w:t xml:space="preserve">  258626 reputation.data</w:t>
      </w:r>
    </w:p>
    <w:p w14:paraId="31323120" w14:textId="02CF4870" w:rsidR="00966E9A" w:rsidRDefault="00966E9A" w:rsidP="002C7BE5">
      <w:pPr>
        <w:pStyle w:val="Para"/>
      </w:pPr>
      <w:r>
        <w:t>For most projects it’s better</w:t>
      </w:r>
      <w:r w:rsidR="00090FB9">
        <w:t xml:space="preserve"> to get into the habit of retrieving the data source directly from your analysis scripts.</w:t>
      </w:r>
      <w:r>
        <w:t xml:space="preserve"> If you still prefer to download files manually you should provide some type of comment in your </w:t>
      </w:r>
      <w:r w:rsidR="001C26C9">
        <w:t>programs</w:t>
      </w:r>
      <w:r>
        <w:t xml:space="preserve"> that </w:t>
      </w:r>
      <w:r w:rsidR="001C26C9">
        <w:t xml:space="preserve">provides </w:t>
      </w:r>
      <w:r w:rsidR="00702F28">
        <w:t>details</w:t>
      </w:r>
      <w:r>
        <w:t xml:space="preserve"> </w:t>
      </w:r>
      <w:r w:rsidR="001C26C9">
        <w:t xml:space="preserve">on </w:t>
      </w:r>
      <w:r>
        <w:t>where the source data comes from and when you retrieved the data</w:t>
      </w:r>
      <w:r w:rsidR="001C26C9">
        <w:t xml:space="preserve"> for your current analysis</w:t>
      </w:r>
      <w:r>
        <w:t xml:space="preserve"> to make it easier to repeat the analyses at a later date.</w:t>
      </w:r>
      <w:r w:rsidRPr="00966E9A">
        <w:t xml:space="preserve"> </w:t>
      </w:r>
    </w:p>
    <w:p w14:paraId="09E9E527" w14:textId="2284D5DD" w:rsidR="000B5329" w:rsidRDefault="00966E9A" w:rsidP="002C7BE5">
      <w:pPr>
        <w:pStyle w:val="Para"/>
      </w:pPr>
      <w:r>
        <w:t xml:space="preserve">The following </w:t>
      </w:r>
      <w:r w:rsidR="00621246">
        <w:t>examples</w:t>
      </w:r>
      <w:r>
        <w:t xml:space="preserve"> show how to </w:t>
      </w:r>
      <w:r w:rsidR="005E0CDC">
        <w:t>perform</w:t>
      </w:r>
      <w:r>
        <w:t xml:space="preserve"> the data retrieval in both </w:t>
      </w:r>
      <w:r w:rsidR="0066621A" w:rsidRPr="0066621A">
        <w:rPr>
          <w:i/>
        </w:rPr>
        <w:t>R</w:t>
      </w:r>
      <w:r>
        <w:t xml:space="preserve"> and </w:t>
      </w:r>
      <w:r w:rsidR="0066621A" w:rsidRPr="0066621A">
        <w:rPr>
          <w:i/>
        </w:rPr>
        <w:t>Python</w:t>
      </w:r>
      <w:r>
        <w:t>.</w:t>
      </w:r>
      <w:r w:rsidR="001B6CD5">
        <w:t xml:space="preserve"> If you are following along with </w:t>
      </w:r>
      <w:proofErr w:type="spellStart"/>
      <w:r w:rsidR="001B6CD5" w:rsidRPr="003D42C5">
        <w:rPr>
          <w:i/>
        </w:rPr>
        <w:t>RStudio</w:t>
      </w:r>
      <w:proofErr w:type="spellEnd"/>
      <w:r w:rsidR="001B6CD5">
        <w:t xml:space="preserve"> or </w:t>
      </w:r>
      <w:proofErr w:type="spellStart"/>
      <w:r w:rsidR="003D42C5" w:rsidRPr="003D42C5">
        <w:rPr>
          <w:i/>
        </w:rPr>
        <w:t>IPython</w:t>
      </w:r>
      <w:proofErr w:type="spellEnd"/>
      <w:r w:rsidR="001B6CD5">
        <w:t xml:space="preserve">, </w:t>
      </w:r>
      <w:r w:rsidR="00621246">
        <w:t>all code examples</w:t>
      </w:r>
      <w:r w:rsidR="001B6CD5">
        <w:t xml:space="preserve"> assume a working directory of the top level of the project structure (e.g. executing </w:t>
      </w:r>
      <w:r w:rsidR="009F33DD">
        <w:t xml:space="preserve">in the </w:t>
      </w:r>
      <w:r w:rsidR="001B6CD5">
        <w:t>“</w:t>
      </w:r>
      <w:r w:rsidR="009F33DD">
        <w:rPr>
          <w:rStyle w:val="InlineCode"/>
        </w:rPr>
        <w:t>ch3</w:t>
      </w:r>
      <w:r w:rsidR="006A1882">
        <w:t>” directory</w:t>
      </w:r>
      <w:r w:rsidR="00621246">
        <w:t xml:space="preserve"> from the </w:t>
      </w:r>
      <w:r w:rsidR="00621246" w:rsidRPr="00621246">
        <w:rPr>
          <w:rStyle w:val="InlineCode"/>
        </w:rPr>
        <w:t>prep</w:t>
      </w:r>
      <w:r w:rsidR="00621246">
        <w:t xml:space="preserve"> example</w:t>
      </w:r>
      <w:r w:rsidR="006A1882">
        <w:t xml:space="preserve">). Code blocks </w:t>
      </w:r>
      <w:r w:rsidR="009D372B">
        <w:t>are</w:t>
      </w:r>
      <w:r w:rsidR="009F33DD">
        <w:t xml:space="preserve"> mostly</w:t>
      </w:r>
      <w:r w:rsidR="009D372B">
        <w:t xml:space="preserve"> self-contained</w:t>
      </w:r>
      <w:r w:rsidR="006A1882">
        <w:t xml:space="preserve">, but each will expect this first snippet </w:t>
      </w:r>
      <w:r w:rsidR="00621246">
        <w:t>and the one in ‘</w:t>
      </w:r>
      <w:r w:rsidR="00621246" w:rsidRPr="00621246">
        <w:t>Reading In Data</w:t>
      </w:r>
      <w:r w:rsidR="00621246">
        <w:t xml:space="preserve">’ </w:t>
      </w:r>
      <w:r w:rsidR="006A1882">
        <w:t xml:space="preserve">to have been </w:t>
      </w:r>
      <w:r w:rsidR="00621246">
        <w:t>executed</w:t>
      </w:r>
      <w:r w:rsidR="006A1882">
        <w:t xml:space="preserve"> </w:t>
      </w:r>
      <w:r w:rsidR="00621246">
        <w:t xml:space="preserve">in the running </w:t>
      </w:r>
      <w:proofErr w:type="spellStart"/>
      <w:r w:rsidR="00621246" w:rsidRPr="00621246">
        <w:rPr>
          <w:i/>
        </w:rPr>
        <w:t>RStudio</w:t>
      </w:r>
      <w:proofErr w:type="spellEnd"/>
      <w:r w:rsidR="00621246">
        <w:t xml:space="preserve"> or </w:t>
      </w:r>
      <w:proofErr w:type="spellStart"/>
      <w:r w:rsidR="00621246" w:rsidRPr="00621246">
        <w:rPr>
          <w:i/>
        </w:rPr>
        <w:t>IPython</w:t>
      </w:r>
      <w:proofErr w:type="spellEnd"/>
      <w:r w:rsidR="00621246">
        <w:t xml:space="preserve"> session</w:t>
      </w:r>
      <w:r w:rsidR="006A1882">
        <w:t>.</w:t>
      </w:r>
    </w:p>
    <w:p w14:paraId="5414E6B0" w14:textId="646E307B" w:rsidR="00F10D6B" w:rsidRDefault="0066621A" w:rsidP="00F10D6B">
      <w:pPr>
        <w:pStyle w:val="CodeTitle"/>
      </w:pPr>
      <w:r w:rsidRPr="0066621A">
        <w:t>R</w:t>
      </w:r>
      <w:r w:rsidR="00F10D6B">
        <w:t xml:space="preserve"> code to </w:t>
      </w:r>
      <w:commentRangeStart w:id="5"/>
      <w:r w:rsidR="00F10D6B">
        <w:t>download the AlienVault data</w:t>
      </w:r>
      <w:commentRangeEnd w:id="5"/>
      <w:r w:rsidR="00D80DE2">
        <w:rPr>
          <w:rStyle w:val="CommentReference"/>
          <w:rFonts w:ascii="Times New Roman" w:hAnsi="Times New Roman"/>
          <w:b w:val="0"/>
          <w:i w:val="0"/>
          <w:noProof w:val="0"/>
          <w:snapToGrid/>
          <w:u w:val="none"/>
        </w:rPr>
        <w:commentReference w:id="5"/>
      </w:r>
    </w:p>
    <w:p w14:paraId="4DCE753C" w14:textId="77777777" w:rsidR="009D372B" w:rsidRPr="009D372B" w:rsidRDefault="009D372B" w:rsidP="009D372B">
      <w:pPr>
        <w:pStyle w:val="CodeSnippet"/>
      </w:pPr>
      <w:r w:rsidRPr="009D372B">
        <w:t># URL for the AlienVault IP Reputation Database (OSSIM format)</w:t>
      </w:r>
    </w:p>
    <w:p w14:paraId="047454D2" w14:textId="77777777" w:rsidR="009D372B" w:rsidRPr="009D372B" w:rsidRDefault="009D372B" w:rsidP="009D372B">
      <w:pPr>
        <w:pStyle w:val="CodeSnippet"/>
      </w:pPr>
      <w:r w:rsidRPr="009D372B">
        <w:t># storing the URL in a variable makes it easier to modify later</w:t>
      </w:r>
    </w:p>
    <w:p w14:paraId="7DE6A8F1" w14:textId="77777777" w:rsidR="009D372B" w:rsidRPr="009D372B" w:rsidRDefault="009D372B" w:rsidP="009D372B">
      <w:pPr>
        <w:pStyle w:val="CodeSnippet"/>
      </w:pPr>
      <w:r w:rsidRPr="009D372B">
        <w:t># if it changes</w:t>
      </w:r>
    </w:p>
    <w:p w14:paraId="14EC2FA6" w14:textId="69F9CC20" w:rsidR="009D372B" w:rsidRPr="009D372B" w:rsidDel="00D80DE2" w:rsidRDefault="009D372B" w:rsidP="009D372B">
      <w:pPr>
        <w:pStyle w:val="CodeSnippet"/>
        <w:rPr>
          <w:del w:id="6" w:author="Jay Jacobs" w:date="2013-07-18T20:22:00Z"/>
        </w:rPr>
      </w:pPr>
    </w:p>
    <w:p w14:paraId="43EC9DCA" w14:textId="77777777" w:rsidR="009D372B" w:rsidRPr="009D372B" w:rsidRDefault="009D372B" w:rsidP="009D372B">
      <w:pPr>
        <w:pStyle w:val="CodeSnippet"/>
      </w:pPr>
      <w:r w:rsidRPr="009D372B">
        <w:t>avURL &lt;- "http://reputation.alienvault.com/reputation.data"</w:t>
      </w:r>
    </w:p>
    <w:p w14:paraId="676E27D8" w14:textId="77777777" w:rsidR="009D372B" w:rsidRPr="009D372B" w:rsidRDefault="009D372B" w:rsidP="009D372B">
      <w:pPr>
        <w:pStyle w:val="CodeSnippet"/>
      </w:pPr>
    </w:p>
    <w:p w14:paraId="07FB8507" w14:textId="77777777" w:rsidR="009D372B" w:rsidRPr="009D372B" w:rsidRDefault="009D372B" w:rsidP="009D372B">
      <w:pPr>
        <w:pStyle w:val="CodeSnippet"/>
      </w:pPr>
      <w:r w:rsidRPr="009D372B">
        <w:t># use relative path for the downloaded data</w:t>
      </w:r>
    </w:p>
    <w:p w14:paraId="572B252C" w14:textId="77777777" w:rsidR="009D372B" w:rsidRPr="009D372B" w:rsidRDefault="009D372B" w:rsidP="009D372B">
      <w:pPr>
        <w:pStyle w:val="CodeSnippet"/>
      </w:pPr>
      <w:r w:rsidRPr="009D372B">
        <w:t>avRep &lt;- "data/reputation.data"</w:t>
      </w:r>
    </w:p>
    <w:p w14:paraId="2D3DFBB3" w14:textId="77777777" w:rsidR="009D372B" w:rsidRPr="009D372B" w:rsidRDefault="009D372B" w:rsidP="009D372B">
      <w:pPr>
        <w:pStyle w:val="CodeSnippet"/>
      </w:pPr>
    </w:p>
    <w:p w14:paraId="3DEDDF63" w14:textId="77777777" w:rsidR="009D372B" w:rsidRPr="009D372B" w:rsidRDefault="009D372B" w:rsidP="009D372B">
      <w:pPr>
        <w:pStyle w:val="CodeSnippet"/>
      </w:pPr>
      <w:r w:rsidRPr="009D372B">
        <w:t># using an if{}-wrapped test with download.file() vs read.xxx()</w:t>
      </w:r>
    </w:p>
    <w:p w14:paraId="699FBF3D" w14:textId="77777777" w:rsidR="009D372B" w:rsidRPr="009D372B" w:rsidRDefault="009D372B" w:rsidP="009D372B">
      <w:pPr>
        <w:pStyle w:val="CodeSnippet"/>
      </w:pPr>
      <w:r w:rsidRPr="009D372B">
        <w:t xml:space="preserve"># directly avoids having to re-download a 16MB file every time </w:t>
      </w:r>
    </w:p>
    <w:p w14:paraId="3078850A" w14:textId="77777777" w:rsidR="009D372B" w:rsidRPr="009D372B" w:rsidDel="00D80DE2" w:rsidRDefault="009D372B" w:rsidP="009D372B">
      <w:pPr>
        <w:pStyle w:val="CodeSnippet"/>
        <w:rPr>
          <w:del w:id="7" w:author="Jay Jacobs" w:date="2013-07-18T20:22:00Z"/>
        </w:rPr>
      </w:pPr>
      <w:r w:rsidRPr="009D372B">
        <w:t># we run the script</w:t>
      </w:r>
    </w:p>
    <w:p w14:paraId="1A94B078" w14:textId="77777777" w:rsidR="009D372B" w:rsidRPr="009D372B" w:rsidRDefault="009D372B" w:rsidP="009D372B">
      <w:pPr>
        <w:pStyle w:val="CodeSnippet"/>
      </w:pPr>
    </w:p>
    <w:p w14:paraId="5542AB48" w14:textId="77777777" w:rsidR="009D372B" w:rsidRPr="009D372B" w:rsidRDefault="009D372B" w:rsidP="009D372B">
      <w:pPr>
        <w:pStyle w:val="CodeSnippet"/>
      </w:pPr>
      <w:commentRangeStart w:id="8"/>
      <w:r w:rsidRPr="009D372B">
        <w:t>if (file.access(avRep)) {</w:t>
      </w:r>
      <w:commentRangeEnd w:id="8"/>
      <w:r w:rsidR="00D80DE2">
        <w:rPr>
          <w:rStyle w:val="CommentReference"/>
          <w:rFonts w:ascii="Times New Roman" w:hAnsi="Times New Roman"/>
          <w:noProof w:val="0"/>
          <w:snapToGrid/>
        </w:rPr>
        <w:commentReference w:id="8"/>
      </w:r>
    </w:p>
    <w:p w14:paraId="79B1D221" w14:textId="5FCD4704" w:rsidR="009D372B" w:rsidRPr="009D372B" w:rsidRDefault="009D372B" w:rsidP="009D372B">
      <w:pPr>
        <w:pStyle w:val="CodeSnippet"/>
      </w:pPr>
      <w:r w:rsidRPr="009D372B">
        <w:t xml:space="preserve">  download.file(avURL,</w:t>
      </w:r>
      <w:ins w:id="9" w:author="Jay Jacobs" w:date="2013-07-19T12:25:00Z">
        <w:r w:rsidR="000660DD">
          <w:t xml:space="preserve"> </w:t>
        </w:r>
      </w:ins>
      <w:r w:rsidRPr="009D372B">
        <w:t xml:space="preserve">avRep) </w:t>
      </w:r>
    </w:p>
    <w:p w14:paraId="1A2D7801" w14:textId="77777777" w:rsidR="009D372B" w:rsidRDefault="009D372B" w:rsidP="009D372B">
      <w:pPr>
        <w:pStyle w:val="CodeSnippet"/>
        <w:rPr>
          <w:b/>
          <w:i/>
        </w:rPr>
      </w:pPr>
      <w:r w:rsidRPr="009D372B">
        <w:t>}</w:t>
      </w:r>
    </w:p>
    <w:p w14:paraId="52E92DBA" w14:textId="5D618B8A" w:rsidR="00F279C8" w:rsidRDefault="0066621A" w:rsidP="009D372B">
      <w:pPr>
        <w:pStyle w:val="CodeTitle"/>
      </w:pPr>
      <w:r w:rsidRPr="0066621A">
        <w:t>Python</w:t>
      </w:r>
      <w:r w:rsidR="00F279C8">
        <w:t xml:space="preserve"> code to download the AlienVault data</w:t>
      </w:r>
    </w:p>
    <w:p w14:paraId="411C0E3F" w14:textId="77777777" w:rsidR="00F279C8" w:rsidRDefault="00F279C8" w:rsidP="003B745E">
      <w:pPr>
        <w:pStyle w:val="CodeSnippet"/>
      </w:pPr>
      <w:r>
        <w:t>#!/usr/bin/python</w:t>
      </w:r>
    </w:p>
    <w:p w14:paraId="6C5B6ECF" w14:textId="77777777" w:rsidR="00F279C8" w:rsidRDefault="00F279C8" w:rsidP="003B745E">
      <w:pPr>
        <w:pStyle w:val="CodeSnippet"/>
      </w:pPr>
      <w:r>
        <w:t>#</w:t>
      </w:r>
    </w:p>
    <w:p w14:paraId="0AB6F8EF" w14:textId="77777777" w:rsidR="00F279C8" w:rsidDel="00D80DE2" w:rsidRDefault="00F279C8" w:rsidP="003B745E">
      <w:pPr>
        <w:pStyle w:val="CodeSnippet"/>
        <w:rPr>
          <w:del w:id="10" w:author="Jay Jacobs" w:date="2013-07-18T20:23:00Z"/>
        </w:rPr>
      </w:pPr>
      <w:r>
        <w:t># reputation.py</w:t>
      </w:r>
    </w:p>
    <w:p w14:paraId="28789482" w14:textId="77777777" w:rsidR="00F279C8" w:rsidRDefault="00F279C8" w:rsidP="003B745E">
      <w:pPr>
        <w:pStyle w:val="CodeSnippet"/>
      </w:pPr>
      <w:del w:id="11" w:author="Jay Jacobs" w:date="2013-07-18T20:23:00Z">
        <w:r w:rsidDel="00D80DE2">
          <w:delText>#</w:delText>
        </w:r>
      </w:del>
    </w:p>
    <w:p w14:paraId="34E61518" w14:textId="77777777" w:rsidR="00F279C8" w:rsidRDefault="00F279C8" w:rsidP="003B745E">
      <w:pPr>
        <w:pStyle w:val="CodeSnippet"/>
      </w:pPr>
      <w:r>
        <w:t># sample analysis script for AlienVault IP Reputation Database data</w:t>
      </w:r>
    </w:p>
    <w:p w14:paraId="79C419B3" w14:textId="77777777" w:rsidR="00F279C8" w:rsidDel="00D80DE2" w:rsidRDefault="00F279C8" w:rsidP="003B745E">
      <w:pPr>
        <w:pStyle w:val="CodeSnippet"/>
        <w:rPr>
          <w:del w:id="12" w:author="Jay Jacobs" w:date="2013-07-18T20:23:00Z"/>
        </w:rPr>
      </w:pPr>
      <w:del w:id="13" w:author="Jay Jacobs" w:date="2013-07-18T20:23:00Z">
        <w:r w:rsidDel="00D80DE2">
          <w:delText>#</w:delText>
        </w:r>
      </w:del>
    </w:p>
    <w:p w14:paraId="731ADC03" w14:textId="77777777" w:rsidR="00F279C8" w:rsidRDefault="00F279C8" w:rsidP="003B745E">
      <w:pPr>
        <w:pStyle w:val="CodeSnippet"/>
      </w:pPr>
    </w:p>
    <w:p w14:paraId="6877662F" w14:textId="77777777" w:rsidR="00F279C8" w:rsidRDefault="00F279C8" w:rsidP="003B745E">
      <w:pPr>
        <w:pStyle w:val="CodeSnippet"/>
      </w:pPr>
      <w:r>
        <w:t># URL for the AlienVault IP Reputation Database (OSSIM format)</w:t>
      </w:r>
    </w:p>
    <w:p w14:paraId="36E7350C" w14:textId="77777777" w:rsidR="00F279C8" w:rsidRDefault="00F279C8" w:rsidP="003B745E">
      <w:pPr>
        <w:pStyle w:val="CodeSnippet"/>
      </w:pPr>
      <w:r>
        <w:t># storing the URL in a variable makes it easier to modify later</w:t>
      </w:r>
    </w:p>
    <w:p w14:paraId="47980618" w14:textId="730254B9" w:rsidR="00F279C8" w:rsidDel="00D80DE2" w:rsidRDefault="00F279C8" w:rsidP="003B745E">
      <w:pPr>
        <w:pStyle w:val="CodeSnippet"/>
        <w:rPr>
          <w:del w:id="14" w:author="Jay Jacobs" w:date="2013-07-18T20:23:00Z"/>
        </w:rPr>
      </w:pPr>
      <w:r>
        <w:t># if it changes</w:t>
      </w:r>
    </w:p>
    <w:p w14:paraId="5C618C5F" w14:textId="77777777" w:rsidR="00D80DE2" w:rsidRDefault="00D80DE2" w:rsidP="003B745E">
      <w:pPr>
        <w:pStyle w:val="CodeSnippet"/>
        <w:rPr>
          <w:ins w:id="15" w:author="Jay Jacobs" w:date="2013-07-18T20:23:00Z"/>
        </w:rPr>
      </w:pPr>
    </w:p>
    <w:p w14:paraId="2E2EAB93" w14:textId="77777777" w:rsidR="00F279C8" w:rsidRDefault="00F279C8" w:rsidP="003B745E">
      <w:pPr>
        <w:pStyle w:val="CodeSnippet"/>
      </w:pPr>
    </w:p>
    <w:p w14:paraId="4F78EC9C" w14:textId="77777777" w:rsidR="00F279C8" w:rsidRDefault="00F279C8" w:rsidP="003B745E">
      <w:pPr>
        <w:pStyle w:val="CodeSnippet"/>
      </w:pPr>
      <w:r>
        <w:t>import urllib</w:t>
      </w:r>
    </w:p>
    <w:p w14:paraId="6D19FE14" w14:textId="77777777" w:rsidR="00F279C8" w:rsidRDefault="00F279C8" w:rsidP="003B745E">
      <w:pPr>
        <w:pStyle w:val="CodeSnippet"/>
      </w:pPr>
      <w:r>
        <w:t>import os.path</w:t>
      </w:r>
    </w:p>
    <w:p w14:paraId="19352434" w14:textId="77777777" w:rsidR="00F279C8" w:rsidRDefault="00F279C8" w:rsidP="003B745E">
      <w:pPr>
        <w:pStyle w:val="CodeSnippet"/>
      </w:pPr>
    </w:p>
    <w:p w14:paraId="26BA97C3" w14:textId="77777777" w:rsidR="00F279C8" w:rsidRDefault="00F279C8" w:rsidP="003B745E">
      <w:pPr>
        <w:pStyle w:val="CodeSnippet"/>
      </w:pPr>
      <w:r>
        <w:t>avURL = "http://reputation.alienvault.com/reputation.data"</w:t>
      </w:r>
    </w:p>
    <w:p w14:paraId="5F5CE882" w14:textId="77777777" w:rsidR="00F279C8" w:rsidRDefault="00F279C8" w:rsidP="003B745E">
      <w:pPr>
        <w:pStyle w:val="CodeSnippet"/>
      </w:pPr>
    </w:p>
    <w:p w14:paraId="0A50A6CF" w14:textId="77777777" w:rsidR="00F279C8" w:rsidRDefault="00F279C8" w:rsidP="003B745E">
      <w:pPr>
        <w:pStyle w:val="CodeSnippet"/>
      </w:pPr>
      <w:r>
        <w:t># relative path for the downloaded data</w:t>
      </w:r>
    </w:p>
    <w:p w14:paraId="531C1609" w14:textId="77777777" w:rsidR="00F279C8" w:rsidRDefault="00F279C8" w:rsidP="003B745E">
      <w:pPr>
        <w:pStyle w:val="CodeSnippet"/>
      </w:pPr>
      <w:r>
        <w:t>avRep = "data/reputation.data"</w:t>
      </w:r>
    </w:p>
    <w:p w14:paraId="77863201" w14:textId="77777777" w:rsidR="00F279C8" w:rsidRDefault="00F279C8" w:rsidP="003B745E">
      <w:pPr>
        <w:pStyle w:val="CodeSnippet"/>
      </w:pPr>
    </w:p>
    <w:p w14:paraId="657C308B" w14:textId="77777777" w:rsidR="00F279C8" w:rsidRDefault="00F279C8" w:rsidP="003B745E">
      <w:pPr>
        <w:pStyle w:val="CodeSnippet"/>
      </w:pPr>
      <w:r>
        <w:t># using an if-wrapped test with urllib.urlretrieve() vs direct read</w:t>
      </w:r>
    </w:p>
    <w:p w14:paraId="7BC8968E" w14:textId="77777777" w:rsidR="00F279C8" w:rsidRDefault="00F279C8" w:rsidP="003B745E">
      <w:pPr>
        <w:pStyle w:val="CodeSnippet"/>
      </w:pPr>
      <w:r>
        <w:t># via panads avoids having to re-download a 16MB file every time we</w:t>
      </w:r>
    </w:p>
    <w:p w14:paraId="1BA3BEB3" w14:textId="3EE042A5" w:rsidR="00F279C8" w:rsidDel="00D80DE2" w:rsidRDefault="00F279C8" w:rsidP="003B745E">
      <w:pPr>
        <w:pStyle w:val="CodeSnippet"/>
        <w:rPr>
          <w:del w:id="16" w:author="Jay Jacobs" w:date="2013-07-18T20:23:00Z"/>
        </w:rPr>
      </w:pPr>
      <w:r>
        <w:t># run the script</w:t>
      </w:r>
    </w:p>
    <w:p w14:paraId="73D79365" w14:textId="77777777" w:rsidR="00F279C8" w:rsidRDefault="00F279C8" w:rsidP="003B745E">
      <w:pPr>
        <w:pStyle w:val="CodeSnippet"/>
      </w:pPr>
    </w:p>
    <w:p w14:paraId="303E76A3" w14:textId="77777777" w:rsidR="00F279C8" w:rsidRDefault="00F279C8" w:rsidP="003B745E">
      <w:pPr>
        <w:pStyle w:val="CodeSnippet"/>
      </w:pPr>
      <w:r>
        <w:t>if not os.path.isfile(avRep):</w:t>
      </w:r>
    </w:p>
    <w:p w14:paraId="675A293F" w14:textId="77777777" w:rsidR="00F279C8" w:rsidRDefault="00F279C8" w:rsidP="003B745E">
      <w:pPr>
        <w:pStyle w:val="CodeSnippet"/>
      </w:pPr>
      <w:r>
        <w:t xml:space="preserve">    urllib.urlretrieve(avURL, filename=avRep)</w:t>
      </w:r>
    </w:p>
    <w:p w14:paraId="4F1F0D92" w14:textId="1EFC3486" w:rsidR="00DE00F7" w:rsidRDefault="00570CB1" w:rsidP="00570CB1">
      <w:pPr>
        <w:pStyle w:val="Para"/>
      </w:pPr>
      <w:r>
        <w:t xml:space="preserve">The </w:t>
      </w:r>
      <w:r w:rsidR="0066621A" w:rsidRPr="0066621A">
        <w:rPr>
          <w:i/>
        </w:rPr>
        <w:t>R</w:t>
      </w:r>
      <w:r>
        <w:t xml:space="preserve"> and </w:t>
      </w:r>
      <w:r w:rsidR="0066621A" w:rsidRPr="0066621A">
        <w:rPr>
          <w:i/>
        </w:rPr>
        <w:t>Python</w:t>
      </w:r>
      <w:r>
        <w:t xml:space="preserve"> code look very similar and follow the same basic structure</w:t>
      </w:r>
      <w:r w:rsidR="001C5239">
        <w:t>:</w:t>
      </w:r>
      <w:r>
        <w:t xml:space="preserve"> using variables whenever possible for URL and filenames </w:t>
      </w:r>
      <w:r w:rsidR="006302FA">
        <w:t>plus</w:t>
      </w:r>
      <w:r>
        <w:t xml:space="preserve"> testing for the existence of the data file before downloading it again. </w:t>
      </w:r>
      <w:r w:rsidR="00DE00F7">
        <w:t xml:space="preserve">These are good habits to get into and we’ll be underscoring other </w:t>
      </w:r>
      <w:r w:rsidR="006302FA">
        <w:t xml:space="preserve">suggested </w:t>
      </w:r>
      <w:r w:rsidR="00DE00F7">
        <w:t>good practices throughout the rest of the book.</w:t>
      </w:r>
    </w:p>
    <w:p w14:paraId="5AFBE043" w14:textId="75587EBD" w:rsidR="00570CB1" w:rsidRDefault="00570CB1" w:rsidP="00570CB1">
      <w:pPr>
        <w:pStyle w:val="Para"/>
      </w:pPr>
      <w:r>
        <w:t>With the IP reputation data in hand, it’s now time to read in the data so we can begin to work with it.</w:t>
      </w:r>
    </w:p>
    <w:p w14:paraId="68FEDAB9" w14:textId="3CE560CE" w:rsidR="00A6189E" w:rsidRDefault="00A6189E" w:rsidP="00A6189E">
      <w:pPr>
        <w:pStyle w:val="H1"/>
      </w:pPr>
      <w:r>
        <w:t>Reading In Data</w:t>
      </w:r>
    </w:p>
    <w:p w14:paraId="7E86CB76" w14:textId="0E5FAE5C" w:rsidR="002C7BE5" w:rsidRDefault="0066621A" w:rsidP="002C7BE5">
      <w:pPr>
        <w:pStyle w:val="Para"/>
      </w:pPr>
      <w:r w:rsidRPr="0066621A">
        <w:rPr>
          <w:i/>
        </w:rPr>
        <w:t>R</w:t>
      </w:r>
      <w:r w:rsidR="005F5551">
        <w:t xml:space="preserve"> and </w:t>
      </w:r>
      <w:r w:rsidRPr="0066621A">
        <w:rPr>
          <w:i/>
        </w:rPr>
        <w:t>Python</w:t>
      </w:r>
      <w:r w:rsidR="005F5551">
        <w:t xml:space="preserve"> (</w:t>
      </w:r>
      <w:r w:rsidR="00DE00F7">
        <w:t>especially with</w:t>
      </w:r>
      <w:r w:rsidR="005F5551">
        <w:t xml:space="preserve"> </w:t>
      </w:r>
      <w:r w:rsidRPr="0066621A">
        <w:rPr>
          <w:i/>
        </w:rPr>
        <w:t>pandas</w:t>
      </w:r>
      <w:r w:rsidR="005F5551">
        <w:t xml:space="preserve">) abstract quite a bit of complexity when it comes to reading and parsing data into structures for processing. </w:t>
      </w:r>
      <w:r w:rsidRPr="00555A19">
        <w:rPr>
          <w:i/>
        </w:rPr>
        <w:t>R</w:t>
      </w:r>
      <w:r w:rsidR="005F5551" w:rsidRPr="00555A19">
        <w:t>’s</w:t>
      </w:r>
      <w:r w:rsidR="005F5551">
        <w:t xml:space="preserve"> </w:t>
      </w:r>
      <w:r w:rsidR="005F5551" w:rsidRPr="00BA78D6">
        <w:rPr>
          <w:rStyle w:val="InlineCode"/>
        </w:rPr>
        <w:t>read.table()</w:t>
      </w:r>
      <w:r w:rsidR="008B69DB">
        <w:t xml:space="preserve">, </w:t>
      </w:r>
      <w:r w:rsidR="005F5551" w:rsidRPr="00BA78D6">
        <w:rPr>
          <w:rStyle w:val="InlineCode"/>
        </w:rPr>
        <w:t>read.csv</w:t>
      </w:r>
      <w:r w:rsidR="008B69DB" w:rsidRPr="00BA78D6">
        <w:rPr>
          <w:rStyle w:val="InlineCode"/>
        </w:rPr>
        <w:t>()</w:t>
      </w:r>
      <w:r w:rsidR="00DE00F7">
        <w:t xml:space="preserve"> and</w:t>
      </w:r>
      <w:r w:rsidR="008B69DB">
        <w:t xml:space="preserve"> </w:t>
      </w:r>
      <w:r w:rsidR="005F5551" w:rsidRPr="00BA78D6">
        <w:rPr>
          <w:rStyle w:val="InlineCode"/>
        </w:rPr>
        <w:t>read.delim()</w:t>
      </w:r>
      <w:r w:rsidR="005F5551">
        <w:t xml:space="preserve"> and </w:t>
      </w:r>
      <w:r w:rsidRPr="0066621A">
        <w:rPr>
          <w:i/>
        </w:rPr>
        <w:t>pandas</w:t>
      </w:r>
      <w:r w:rsidR="008B69DB">
        <w:t xml:space="preserve"> </w:t>
      </w:r>
      <w:r w:rsidR="008B69DB" w:rsidRPr="00BA78D6">
        <w:rPr>
          <w:rStyle w:val="InlineCode"/>
        </w:rPr>
        <w:t>read_csv()</w:t>
      </w:r>
      <w:r w:rsidR="005F5551">
        <w:t xml:space="preserve"> will cover nearly all your delimited</w:t>
      </w:r>
      <w:r w:rsidR="008B69DB">
        <w:t xml:space="preserve"> file reading needs and provide robust configuration options for e</w:t>
      </w:r>
      <w:r w:rsidR="00E51B88">
        <w:t xml:space="preserve">ven the most gnarly input file. Both tools, as we’ll see in later chapters, </w:t>
      </w:r>
      <w:r w:rsidR="006302FA">
        <w:t xml:space="preserve">also </w:t>
      </w:r>
      <w:r w:rsidR="00E51B88">
        <w:t>provide ways to retrieve data from SQL and “</w:t>
      </w:r>
      <w:proofErr w:type="spellStart"/>
      <w:r w:rsidR="00E51B88">
        <w:t>NoSQL</w:t>
      </w:r>
      <w:proofErr w:type="spellEnd"/>
      <w:r w:rsidR="00E51B88">
        <w:t xml:space="preserve">” databases, HDFS “big data” setups and even </w:t>
      </w:r>
      <w:r w:rsidR="002B552F">
        <w:t>handle</w:t>
      </w:r>
      <w:r w:rsidR="00E51B88">
        <w:t xml:space="preserve"> unstructured data</w:t>
      </w:r>
      <w:r w:rsidR="002B552F">
        <w:t xml:space="preserve"> quite well</w:t>
      </w:r>
      <w:r w:rsidR="00E51B88">
        <w:t>.</w:t>
      </w:r>
    </w:p>
    <w:p w14:paraId="1D0E3C93" w14:textId="77777777" w:rsidR="00941DCA" w:rsidRDefault="00941DCA" w:rsidP="00941DCA">
      <w:pPr>
        <w:pStyle w:val="FeatureType"/>
      </w:pPr>
      <w:proofErr w:type="gramStart"/>
      <w:r>
        <w:t>type</w:t>
      </w:r>
      <w:proofErr w:type="gramEnd"/>
      <w:r>
        <w:t>="general"</w:t>
      </w:r>
    </w:p>
    <w:p w14:paraId="4636963D" w14:textId="77777777" w:rsidR="00941DCA" w:rsidRDefault="00941DCA" w:rsidP="00941DCA">
      <w:pPr>
        <w:pStyle w:val="FeatureTitle"/>
      </w:pPr>
      <w:r>
        <w:t>The Revolution Will Be [</w:t>
      </w:r>
      <w:proofErr w:type="spellStart"/>
      <w:r>
        <w:t>Tab|Comma</w:t>
      </w:r>
      <w:proofErr w:type="spellEnd"/>
      <w:r>
        <w:t>]–Separated!</w:t>
      </w:r>
    </w:p>
    <w:p w14:paraId="372E7CE6" w14:textId="3D85C438" w:rsidR="00941DCA" w:rsidRDefault="003D63A5" w:rsidP="00941DCA">
      <w:pPr>
        <w:pStyle w:val="FeaturePara"/>
      </w:pPr>
      <w:r>
        <w:t xml:space="preserve">Base </w:t>
      </w:r>
      <w:r w:rsidR="00941DCA">
        <w:t>R and Python’s pandas package</w:t>
      </w:r>
      <w:r>
        <w:t xml:space="preserve"> both</w:t>
      </w:r>
      <w:r w:rsidR="00941DCA">
        <w:t xml:space="preserve"> </w:t>
      </w:r>
      <w:r>
        <w:t>excel at</w:t>
      </w:r>
      <w:r w:rsidR="00941DCA">
        <w:t xml:space="preserve"> reading in delimited files</w:t>
      </w:r>
      <w:r>
        <w:t>. While they are also both agnostic when it comes to what that delimiter is, there is a general acceptance in the data science community that it should either be a comma (CSV) or a tab (TSV) character and the majority of the sample data sets available to practice with come in one of those two flavors. This format is thoroughly defined in RFC 1480 (</w:t>
      </w:r>
      <w:r w:rsidRPr="003D63A5">
        <w:rPr>
          <w:rStyle w:val="InlineURL"/>
        </w:rPr>
        <w:t>http://www.rfc-editor.org/rfc/rfc4180.txt</w:t>
      </w:r>
      <w:r>
        <w:t>) and has the following high-level attributes:</w:t>
      </w:r>
    </w:p>
    <w:p w14:paraId="4FC5655F" w14:textId="096793F9" w:rsidR="003D63A5" w:rsidRDefault="002F4300" w:rsidP="002F4300">
      <w:pPr>
        <w:pStyle w:val="FeatureListBulleted"/>
      </w:pPr>
      <w:r>
        <w:t>One record per line</w:t>
      </w:r>
    </w:p>
    <w:p w14:paraId="65A47D83" w14:textId="341B29DD" w:rsidR="002F4300" w:rsidRDefault="007522EC" w:rsidP="002F4300">
      <w:pPr>
        <w:pStyle w:val="FeatureListBulleted"/>
      </w:pPr>
      <w:r>
        <w:lastRenderedPageBreak/>
        <w:t>An o</w:t>
      </w:r>
      <w:r w:rsidR="002F4300">
        <w:t>ptional header line</w:t>
      </w:r>
    </w:p>
    <w:p w14:paraId="7270046C" w14:textId="1121E48C" w:rsidR="002F4300" w:rsidRDefault="002F4300" w:rsidP="002F4300">
      <w:pPr>
        <w:pStyle w:val="FeatureListBulleted"/>
      </w:pPr>
      <w:r>
        <w:t xml:space="preserve">Header and </w:t>
      </w:r>
      <w:r w:rsidR="007522EC">
        <w:t xml:space="preserve">data </w:t>
      </w:r>
      <w:r w:rsidR="006A2E0B">
        <w:t>rows have</w:t>
      </w:r>
      <w:r>
        <w:t xml:space="preserve"> fields separated by commas (or tabs)</w:t>
      </w:r>
    </w:p>
    <w:p w14:paraId="69BFF02E" w14:textId="1D779576" w:rsidR="002F4300" w:rsidRDefault="002F4300" w:rsidP="002F4300">
      <w:pPr>
        <w:pStyle w:val="FeatureListBulleted"/>
      </w:pPr>
      <w:r>
        <w:t>Each line should have the same number of fields</w:t>
      </w:r>
    </w:p>
    <w:p w14:paraId="0FADA4B0" w14:textId="1393BF18" w:rsidR="002F4300" w:rsidRDefault="002F4300" w:rsidP="002F4300">
      <w:pPr>
        <w:pStyle w:val="FeatureListBulleted"/>
      </w:pPr>
      <w:r>
        <w:t>Spaces in fields should be treated as significant</w:t>
      </w:r>
    </w:p>
    <w:p w14:paraId="2616B651" w14:textId="3C91B87C" w:rsidR="002F4300" w:rsidRDefault="002F4300" w:rsidP="00941DCA">
      <w:pPr>
        <w:pStyle w:val="FeaturePara"/>
      </w:pPr>
      <w:r>
        <w:t xml:space="preserve">There are a large number of tools </w:t>
      </w:r>
      <w:r w:rsidR="007522EC">
        <w:t xml:space="preserve">in the security domain </w:t>
      </w:r>
      <w:r>
        <w:t>t</w:t>
      </w:r>
      <w:r w:rsidR="00F258AA">
        <w:t>hat can import and export</w:t>
      </w:r>
      <w:r>
        <w:t xml:space="preserve"> CSV-formatted files and</w:t>
      </w:r>
      <w:r w:rsidR="007522EC">
        <w:t xml:space="preserve">, if you intend to do any work in environments like </w:t>
      </w:r>
      <w:proofErr w:type="spellStart"/>
      <w:r w:rsidR="007522EC">
        <w:t>Hadoop</w:t>
      </w:r>
      <w:proofErr w:type="spellEnd"/>
      <w:r w:rsidR="007522EC">
        <w:t>,</w:t>
      </w:r>
      <w:r>
        <w:t xml:space="preserve"> you will </w:t>
      </w:r>
      <w:r w:rsidRPr="007522EC">
        <w:rPr>
          <w:i/>
        </w:rPr>
        <w:t xml:space="preserve">need </w:t>
      </w:r>
      <w:r>
        <w:t xml:space="preserve">to become familiar with CSV and </w:t>
      </w:r>
      <w:r w:rsidR="003016F6">
        <w:t xml:space="preserve">especially </w:t>
      </w:r>
      <w:r>
        <w:t>TSV.</w:t>
      </w:r>
    </w:p>
    <w:p w14:paraId="08E04E55" w14:textId="0A6E9A7F" w:rsidR="002F4300" w:rsidRDefault="002F4300" w:rsidP="00941DCA">
      <w:pPr>
        <w:pStyle w:val="FeaturePara"/>
      </w:pPr>
      <w:r>
        <w:t xml:space="preserve">Another </w:t>
      </w:r>
      <w:r w:rsidR="00B5072C">
        <w:t>established</w:t>
      </w:r>
      <w:r>
        <w:t xml:space="preserve"> format is JSON (JavaScript Object Notation), which has grown to become </w:t>
      </w:r>
      <w:r w:rsidR="007522EC">
        <w:t>the preferred way to transport data between s</w:t>
      </w:r>
      <w:r>
        <w:t>ervers and browsers</w:t>
      </w:r>
      <w:r w:rsidR="007522EC">
        <w:t xml:space="preserve">. It is also the foundational data format behind many </w:t>
      </w:r>
      <w:proofErr w:type="spellStart"/>
      <w:r w:rsidR="007522EC">
        <w:t>NoSQL</w:t>
      </w:r>
      <w:proofErr w:type="spellEnd"/>
      <w:r w:rsidR="007522EC">
        <w:t xml:space="preserve"> database environments/</w:t>
      </w:r>
      <w:r>
        <w:t xml:space="preserve">tools. </w:t>
      </w:r>
      <w:r w:rsidR="00B5072C">
        <w:t xml:space="preserve">The </w:t>
      </w:r>
      <w:r>
        <w:t xml:space="preserve">JSON </w:t>
      </w:r>
      <w:r w:rsidR="00B5072C">
        <w:t>format is</w:t>
      </w:r>
      <w:r>
        <w:t xml:space="preserve"> defined in RFC 4627 (</w:t>
      </w:r>
      <w:r w:rsidRPr="00850E45">
        <w:rPr>
          <w:rStyle w:val="InlineURL"/>
        </w:rPr>
        <w:t>http://www.rfc-editor.org/rfc/rfc4627.txt</w:t>
      </w:r>
      <w:r>
        <w:t xml:space="preserve">) </w:t>
      </w:r>
      <w:r w:rsidR="00B5072C">
        <w:t>and</w:t>
      </w:r>
      <w:r w:rsidR="00314266">
        <w:t xml:space="preserve"> has two primary structures:</w:t>
      </w:r>
    </w:p>
    <w:p w14:paraId="4BB75780" w14:textId="07D462EC" w:rsidR="00314266" w:rsidRDefault="00314266" w:rsidP="00850E45">
      <w:pPr>
        <w:pStyle w:val="FeatureListBulleted"/>
      </w:pPr>
      <w:r>
        <w:t xml:space="preserve">A collection of name/value pairs (e.g. “a </w:t>
      </w:r>
      <w:r w:rsidR="00147070">
        <w:t>dictionary</w:t>
      </w:r>
      <w:r>
        <w:t>”)</w:t>
      </w:r>
    </w:p>
    <w:p w14:paraId="45972FB7" w14:textId="7B2073C9" w:rsidR="00314266" w:rsidRDefault="00314266" w:rsidP="00850E45">
      <w:pPr>
        <w:pStyle w:val="FeatureListBulleted"/>
      </w:pPr>
      <w:r>
        <w:t>An ordered list of values (e.g. an “array”)</w:t>
      </w:r>
    </w:p>
    <w:p w14:paraId="6040AC9E" w14:textId="440735F4" w:rsidR="00314266" w:rsidRPr="00941DCA" w:rsidRDefault="001D0516" w:rsidP="00941DCA">
      <w:pPr>
        <w:pStyle w:val="FeaturePara"/>
      </w:pPr>
      <w:r>
        <w:t>JSON enables richer and more complex data representation than CSV</w:t>
      </w:r>
      <w:r w:rsidR="00B5072C">
        <w:t>/TSV</w:t>
      </w:r>
      <w:r>
        <w:t xml:space="preserve"> and is </w:t>
      </w:r>
      <w:r w:rsidR="00850E45">
        <w:t>rapidly</w:t>
      </w:r>
      <w:r w:rsidR="00314266">
        <w:t xml:space="preserve"> </w:t>
      </w:r>
      <w:r w:rsidR="00850E45">
        <w:t xml:space="preserve">superseding </w:t>
      </w:r>
      <w:r>
        <w:t>another popular</w:t>
      </w:r>
      <w:r w:rsidR="00B5072C">
        <w:t>, structured format—</w:t>
      </w:r>
      <w:r w:rsidR="00850E45">
        <w:t>the Extensible Markup Language (XML)</w:t>
      </w:r>
      <w:r w:rsidR="00B5072C">
        <w:t>—</w:t>
      </w:r>
      <w:r w:rsidR="00314266">
        <w:t xml:space="preserve">as the preferred </w:t>
      </w:r>
      <w:r w:rsidR="00314266" w:rsidRPr="00850E45">
        <w:rPr>
          <w:i/>
        </w:rPr>
        <w:t>data exchange</w:t>
      </w:r>
      <w:r w:rsidR="00314266">
        <w:t xml:space="preserve"> </w:t>
      </w:r>
      <w:r>
        <w:t xml:space="preserve">representation </w:t>
      </w:r>
      <w:r w:rsidR="00850E45">
        <w:t xml:space="preserve">since it is syntactically less verbose, much </w:t>
      </w:r>
      <w:r w:rsidR="00314266">
        <w:t xml:space="preserve">easier to parse </w:t>
      </w:r>
      <w:r w:rsidR="00850E45">
        <w:t xml:space="preserve">and </w:t>
      </w:r>
      <w:r w:rsidR="00B5072C">
        <w:t xml:space="preserve">(usually) </w:t>
      </w:r>
      <w:r w:rsidR="00850E45">
        <w:t xml:space="preserve">more </w:t>
      </w:r>
      <w:r>
        <w:t>readable</w:t>
      </w:r>
      <w:r w:rsidR="00314266">
        <w:t>.</w:t>
      </w:r>
      <w:r w:rsidR="00850E45">
        <w:t xml:space="preserve"> XML has and will continue to excel at document representation, but </w:t>
      </w:r>
      <w:r>
        <w:t xml:space="preserve">you should strongly consider using JSON for </w:t>
      </w:r>
      <w:r w:rsidR="00B5072C">
        <w:t xml:space="preserve">your </w:t>
      </w:r>
      <w:r>
        <w:t>structured data processing needs.</w:t>
      </w:r>
    </w:p>
    <w:p w14:paraId="295292EB" w14:textId="4790D35A" w:rsidR="006B7A78" w:rsidRDefault="00E51B88" w:rsidP="006B7A78">
      <w:pPr>
        <w:pStyle w:val="Para"/>
      </w:pPr>
      <w:r>
        <w:t xml:space="preserve">From our cursory examination of the downloaded file, we can see the AlienVault data has a fairly straightforward record format with eight primary </w:t>
      </w:r>
      <w:r w:rsidR="00F47C88">
        <w:t xml:space="preserve">fields </w:t>
      </w:r>
      <w:r>
        <w:t>using a “</w:t>
      </w:r>
      <w:r w:rsidRPr="00BA78D6">
        <w:rPr>
          <w:rStyle w:val="InlineCode"/>
        </w:rPr>
        <w:t>#</w:t>
      </w:r>
      <w:r>
        <w:t xml:space="preserve">” as </w:t>
      </w:r>
      <w:r w:rsidR="005340B3">
        <w:t xml:space="preserve">the </w:t>
      </w:r>
      <w:r>
        <w:t>field separator</w:t>
      </w:r>
      <w:r w:rsidR="003D63A5">
        <w:t>/delimiter</w:t>
      </w:r>
      <w:r>
        <w:t>.</w:t>
      </w:r>
    </w:p>
    <w:p w14:paraId="6B8844E8" w14:textId="48531884" w:rsidR="00E51B88" w:rsidRPr="001F61F1" w:rsidRDefault="00E51B88" w:rsidP="00696E71">
      <w:pPr>
        <w:pStyle w:val="CodeScreen"/>
      </w:pPr>
      <w:r>
        <w:t>222.76.212.189#4#2#Scann</w:t>
      </w:r>
      <w:r w:rsidR="004D76B2">
        <w:t>ing Host#CN#Xiamen#24.479799270</w:t>
      </w:r>
      <w:r>
        <w:t>,118.08190155#1</w:t>
      </w:r>
      <w:r w:rsidRPr="001F61F1">
        <w:t>1</w:t>
      </w:r>
    </w:p>
    <w:p w14:paraId="72188F19" w14:textId="6B8F0A55" w:rsidR="00EF7460" w:rsidRDefault="00EF7460" w:rsidP="00EF7460">
      <w:pPr>
        <w:pStyle w:val="Para"/>
        <w:rPr>
          <w:ins w:id="17" w:author="Jay Jacobs" w:date="2013-07-19T10:32:00Z"/>
        </w:rPr>
      </w:pPr>
      <w:ins w:id="18" w:author="Jay Jacobs" w:date="2013-07-19T10:32:00Z">
        <w:r>
          <w:t xml:space="preserve">We should also notice that the reputation data file lacks the optional </w:t>
        </w:r>
        <w:proofErr w:type="gramStart"/>
        <w:r>
          <w:t>header,</w:t>
        </w:r>
        <w:proofErr w:type="gramEnd"/>
        <w:r>
          <w:t xml:space="preserve"> each example code segment assigns more meaningful column names manually. This is a completely optional step, but it will help avoid confusion as you expand your analyses and, as we’ll see in later chapters, help build consistency across data frames if you bring in additional data sets. </w:t>
        </w:r>
      </w:ins>
    </w:p>
    <w:p w14:paraId="39BA5C02" w14:textId="015D154C" w:rsidR="00E51B88" w:rsidRDefault="00313BE9" w:rsidP="00E51B88">
      <w:pPr>
        <w:pStyle w:val="Para"/>
      </w:pPr>
      <w:r>
        <w:t>The consistency in the record format</w:t>
      </w:r>
      <w:r w:rsidR="00E51B88">
        <w:t xml:space="preserve"> makes the consumption of the data equally as straightforward in each language.</w:t>
      </w:r>
    </w:p>
    <w:p w14:paraId="04B5AC67" w14:textId="1F22865E" w:rsidR="00E51B88" w:rsidRDefault="0066621A" w:rsidP="00E51B88">
      <w:pPr>
        <w:pStyle w:val="CodeTitle"/>
      </w:pPr>
      <w:r w:rsidRPr="0066621A">
        <w:t>R</w:t>
      </w:r>
      <w:r w:rsidR="00E51B88">
        <w:t xml:space="preserve"> code to read in the AlienVault data</w:t>
      </w:r>
    </w:p>
    <w:p w14:paraId="12C77AC6" w14:textId="77777777" w:rsidR="009D372B" w:rsidRDefault="009D372B" w:rsidP="009D372B">
      <w:pPr>
        <w:pStyle w:val="CodeSnippet"/>
      </w:pPr>
      <w:r>
        <w:t># read in the IP reputation db into a data frame</w:t>
      </w:r>
    </w:p>
    <w:p w14:paraId="09BDACC3" w14:textId="77777777" w:rsidR="009D372B" w:rsidRDefault="009D372B" w:rsidP="009D372B">
      <w:pPr>
        <w:pStyle w:val="CodeSnippet"/>
      </w:pPr>
      <w:r>
        <w:t># this data file has no header, so set header=FALSE</w:t>
      </w:r>
    </w:p>
    <w:p w14:paraId="4C997C79" w14:textId="41D69176" w:rsidR="009D372B" w:rsidRDefault="009D372B" w:rsidP="009D372B">
      <w:pPr>
        <w:pStyle w:val="CodeSnippet"/>
      </w:pPr>
      <w:r>
        <w:t>av &lt;- read.csv(avRep,sep="#",</w:t>
      </w:r>
      <w:ins w:id="19" w:author="Jay Jacobs" w:date="2013-07-19T12:24:00Z">
        <w:r w:rsidR="000660DD">
          <w:t xml:space="preserve"> </w:t>
        </w:r>
      </w:ins>
      <w:r>
        <w:t>header=FALSE)</w:t>
      </w:r>
    </w:p>
    <w:p w14:paraId="3748FA4F" w14:textId="77777777" w:rsidR="009D372B" w:rsidRDefault="009D372B" w:rsidP="009D372B">
      <w:pPr>
        <w:pStyle w:val="CodeSnippet"/>
      </w:pPr>
    </w:p>
    <w:p w14:paraId="6C9ED3B9" w14:textId="3BC6CF64" w:rsidR="009D372B" w:rsidRDefault="009D372B" w:rsidP="006A1882">
      <w:pPr>
        <w:pStyle w:val="CodeSnippet"/>
      </w:pPr>
      <w:r>
        <w:t># as</w:t>
      </w:r>
      <w:r w:rsidR="006A1882">
        <w:t>sign more readable column names since we didn’t pick</w:t>
      </w:r>
    </w:p>
    <w:p w14:paraId="1127B7E7" w14:textId="550F0B30" w:rsidR="006A1882" w:rsidRDefault="006A1882" w:rsidP="006A1882">
      <w:pPr>
        <w:pStyle w:val="CodeSnippet"/>
      </w:pPr>
      <w:r>
        <w:t># any up from the header</w:t>
      </w:r>
    </w:p>
    <w:p w14:paraId="242D5E17" w14:textId="299597E3" w:rsidR="009D372B" w:rsidRDefault="009D372B" w:rsidP="009D372B">
      <w:pPr>
        <w:pStyle w:val="CodeSnippet"/>
      </w:pPr>
      <w:commentRangeStart w:id="20"/>
      <w:r>
        <w:t>colnames(av) &lt;- c("IP",</w:t>
      </w:r>
      <w:ins w:id="21" w:author="Jay Jacobs" w:date="2013-07-19T12:24:00Z">
        <w:r w:rsidR="000660DD">
          <w:t xml:space="preserve"> </w:t>
        </w:r>
      </w:ins>
      <w:r>
        <w:t>"Reliability",</w:t>
      </w:r>
      <w:ins w:id="22" w:author="Jay Jacobs" w:date="2013-07-19T12:24:00Z">
        <w:r w:rsidR="000660DD">
          <w:t xml:space="preserve"> </w:t>
        </w:r>
      </w:ins>
      <w:r>
        <w:t>"Risk",</w:t>
      </w:r>
      <w:ins w:id="23" w:author="Jay Jacobs" w:date="2013-07-19T12:24:00Z">
        <w:r w:rsidR="000660DD">
          <w:t xml:space="preserve"> </w:t>
        </w:r>
      </w:ins>
      <w:r>
        <w:t>"Type",</w:t>
      </w:r>
    </w:p>
    <w:p w14:paraId="7B7F51D2" w14:textId="5268C131" w:rsidR="009D372B" w:rsidRDefault="009D372B" w:rsidP="009D372B">
      <w:pPr>
        <w:pStyle w:val="CodeSnippet"/>
      </w:pPr>
      <w:r>
        <w:t xml:space="preserve">                  "Country",</w:t>
      </w:r>
      <w:ins w:id="24" w:author="Jay Jacobs" w:date="2013-07-19T12:24:00Z">
        <w:r w:rsidR="000660DD">
          <w:t xml:space="preserve"> </w:t>
        </w:r>
      </w:ins>
      <w:r>
        <w:t>"Locale",</w:t>
      </w:r>
      <w:ins w:id="25" w:author="Jay Jacobs" w:date="2013-07-19T12:24:00Z">
        <w:r w:rsidR="000660DD">
          <w:t xml:space="preserve"> </w:t>
        </w:r>
      </w:ins>
      <w:r>
        <w:t>"Coords",</w:t>
      </w:r>
      <w:ins w:id="26" w:author="Jay Jacobs" w:date="2013-07-19T12:24:00Z">
        <w:r w:rsidR="000660DD">
          <w:t xml:space="preserve"> </w:t>
        </w:r>
      </w:ins>
      <w:r>
        <w:t>"x")</w:t>
      </w:r>
    </w:p>
    <w:commentRangeEnd w:id="20"/>
    <w:p w14:paraId="5E72F1B4" w14:textId="77777777" w:rsidR="009D372B" w:rsidRDefault="00FA0CD7" w:rsidP="009D372B">
      <w:pPr>
        <w:pStyle w:val="CodeSnippet"/>
      </w:pPr>
      <w:r>
        <w:rPr>
          <w:rStyle w:val="CommentReference"/>
          <w:rFonts w:ascii="Times New Roman" w:hAnsi="Times New Roman"/>
          <w:noProof w:val="0"/>
          <w:snapToGrid/>
        </w:rPr>
        <w:commentReference w:id="20"/>
      </w:r>
    </w:p>
    <w:p w14:paraId="41125392" w14:textId="77777777" w:rsidR="00C37679" w:rsidRDefault="00C37679" w:rsidP="00C37679">
      <w:pPr>
        <w:pStyle w:val="CodeSnippet"/>
        <w:rPr>
          <w:ins w:id="27" w:author="Jay Jacobs" w:date="2013-07-19T12:43:00Z"/>
        </w:rPr>
      </w:pPr>
      <w:ins w:id="28" w:author="Jay Jacobs" w:date="2013-07-19T12:43:00Z">
        <w:r>
          <w:t># get an R overview of the data frame with str()</w:t>
        </w:r>
      </w:ins>
    </w:p>
    <w:p w14:paraId="2B937515" w14:textId="77777777" w:rsidR="00C37679" w:rsidRPr="00C37679" w:rsidRDefault="00C37679" w:rsidP="00C37679">
      <w:pPr>
        <w:pStyle w:val="CodeSnippet"/>
        <w:rPr>
          <w:ins w:id="29" w:author="Jay Jacobs" w:date="2013-07-19T12:43:00Z"/>
          <w:b/>
        </w:rPr>
      </w:pPr>
      <w:ins w:id="30" w:author="Jay Jacobs" w:date="2013-07-19T12:43:00Z">
        <w:r w:rsidRPr="00E10121">
          <w:rPr>
            <w:b/>
          </w:rPr>
          <w:t>str(av)</w:t>
        </w:r>
      </w:ins>
    </w:p>
    <w:p w14:paraId="52FF70E2" w14:textId="77777777" w:rsidR="00C37679" w:rsidRDefault="00C37679" w:rsidP="00C37679">
      <w:pPr>
        <w:pStyle w:val="CodeSnippet"/>
        <w:rPr>
          <w:ins w:id="31" w:author="Jay Jacobs" w:date="2013-07-19T12:43:00Z"/>
        </w:rPr>
      </w:pPr>
      <w:ins w:id="32" w:author="Jay Jacobs" w:date="2013-07-19T12:43:00Z">
        <w:r>
          <w:t>'data.frame':</w:t>
        </w:r>
        <w:r>
          <w:tab/>
          <w:t>258626 obs. of  8 variables:</w:t>
        </w:r>
      </w:ins>
    </w:p>
    <w:p w14:paraId="2C9A682B" w14:textId="038B3C13" w:rsidR="00C37679" w:rsidRDefault="00C37679" w:rsidP="00C37679">
      <w:pPr>
        <w:pStyle w:val="CodeSnippet"/>
        <w:rPr>
          <w:ins w:id="33" w:author="Jay Jacobs" w:date="2013-07-19T12:43:00Z"/>
        </w:rPr>
      </w:pPr>
      <w:ins w:id="34" w:author="Jay Jacobs" w:date="2013-07-19T12:43:00Z">
        <w:r>
          <w:t xml:space="preserve"> $ IP         : Factor w/ 258626 levels "1.0.232.167",...</w:t>
        </w:r>
      </w:ins>
    </w:p>
    <w:p w14:paraId="3A9AF9D6" w14:textId="77777777" w:rsidR="00C37679" w:rsidRDefault="00C37679" w:rsidP="00C37679">
      <w:pPr>
        <w:pStyle w:val="CodeSnippet"/>
        <w:rPr>
          <w:ins w:id="35" w:author="Jay Jacobs" w:date="2013-07-19T12:43:00Z"/>
        </w:rPr>
      </w:pPr>
      <w:ins w:id="36" w:author="Jay Jacobs" w:date="2013-07-19T12:43:00Z">
        <w:r>
          <w:t xml:space="preserve"> $ Reliability: int  4 4 4 6 4 4 4 4 4 6 ...</w:t>
        </w:r>
      </w:ins>
    </w:p>
    <w:p w14:paraId="666F53C4" w14:textId="77777777" w:rsidR="00C37679" w:rsidRDefault="00C37679" w:rsidP="00C37679">
      <w:pPr>
        <w:pStyle w:val="CodeSnippet"/>
        <w:rPr>
          <w:ins w:id="37" w:author="Jay Jacobs" w:date="2013-07-19T12:43:00Z"/>
        </w:rPr>
      </w:pPr>
      <w:ins w:id="38" w:author="Jay Jacobs" w:date="2013-07-19T12:43:00Z">
        <w:r>
          <w:t xml:space="preserve"> $ Risk       : int  2 2 2 3 5 2 2 2 2 3 ...</w:t>
        </w:r>
      </w:ins>
    </w:p>
    <w:p w14:paraId="57ED7BEA" w14:textId="3086DC2B" w:rsidR="00C37679" w:rsidRDefault="00C37679" w:rsidP="00C37679">
      <w:pPr>
        <w:pStyle w:val="CodeSnippet"/>
        <w:rPr>
          <w:ins w:id="39" w:author="Jay Jacobs" w:date="2013-07-19T12:43:00Z"/>
        </w:rPr>
      </w:pPr>
      <w:ins w:id="40" w:author="Jay Jacobs" w:date="2013-07-19T12:43:00Z">
        <w:r>
          <w:t xml:space="preserve"> $ Type       : Factor w/ 34 levels "APT;Malware Domain",...</w:t>
        </w:r>
      </w:ins>
    </w:p>
    <w:p w14:paraId="4CB7A78F" w14:textId="7D02C6E6" w:rsidR="00C37679" w:rsidRDefault="00C37679" w:rsidP="00C37679">
      <w:pPr>
        <w:pStyle w:val="CodeSnippet"/>
        <w:rPr>
          <w:ins w:id="41" w:author="Jay Jacobs" w:date="2013-07-19T12:43:00Z"/>
        </w:rPr>
      </w:pPr>
      <w:ins w:id="42" w:author="Jay Jacobs" w:date="2013-07-19T12:43:00Z">
        <w:r>
          <w:t xml:space="preserve"> $ Country    : Factor w/ 153 levels "","A1","A2","AE",...</w:t>
        </w:r>
      </w:ins>
    </w:p>
    <w:p w14:paraId="3CA3F3D6" w14:textId="09381BA0" w:rsidR="00C37679" w:rsidRDefault="00C37679" w:rsidP="00C37679">
      <w:pPr>
        <w:pStyle w:val="CodeSnippet"/>
        <w:rPr>
          <w:ins w:id="43" w:author="Jay Jacobs" w:date="2013-07-19T12:43:00Z"/>
        </w:rPr>
      </w:pPr>
      <w:ins w:id="44" w:author="Jay Jacobs" w:date="2013-07-19T12:43:00Z">
        <w:r>
          <w:t xml:space="preserve"> $ Locale     : Factor w/ 2573 levels "","Aachen","Aarhus",...</w:t>
        </w:r>
      </w:ins>
    </w:p>
    <w:p w14:paraId="78CE3F3E" w14:textId="77777777" w:rsidR="00C37679" w:rsidRDefault="00C37679" w:rsidP="00C37679">
      <w:pPr>
        <w:pStyle w:val="CodeSnippet"/>
        <w:rPr>
          <w:ins w:id="45" w:author="Jay Jacobs" w:date="2013-07-19T12:43:00Z"/>
        </w:rPr>
      </w:pPr>
      <w:ins w:id="46" w:author="Jay Jacobs" w:date="2013-07-19T12:43:00Z">
        <w:r>
          <w:t xml:space="preserve"> $ Coords     : Factor w/ 3140 levels ...</w:t>
        </w:r>
      </w:ins>
    </w:p>
    <w:p w14:paraId="1B5D19F2" w14:textId="0126E34D" w:rsidR="00C37679" w:rsidRDefault="00C37679" w:rsidP="00C37679">
      <w:pPr>
        <w:pStyle w:val="CodeSnippet"/>
        <w:rPr>
          <w:ins w:id="47" w:author="Jay Jacobs" w:date="2013-07-19T12:43:00Z"/>
        </w:rPr>
      </w:pPr>
      <w:ins w:id="48" w:author="Jay Jacobs" w:date="2013-07-19T12:43:00Z">
        <w:r>
          <w:t xml:space="preserve"> $ x          : Factor w/ 34 levels "1;6","11","11;12",...</w:t>
        </w:r>
      </w:ins>
    </w:p>
    <w:p w14:paraId="27F420CA" w14:textId="77777777" w:rsidR="00C37679" w:rsidRDefault="00C37679" w:rsidP="009D372B">
      <w:pPr>
        <w:pStyle w:val="CodeSnippet"/>
        <w:rPr>
          <w:ins w:id="49" w:author="Jay Jacobs" w:date="2013-07-19T12:43:00Z"/>
        </w:rPr>
      </w:pPr>
    </w:p>
    <w:p w14:paraId="7AAF6F83" w14:textId="7CDFAE08" w:rsidR="009D372B" w:rsidRDefault="009D372B" w:rsidP="009D372B">
      <w:pPr>
        <w:pStyle w:val="CodeSnippet"/>
      </w:pPr>
      <w:r>
        <w:t xml:space="preserve"># take a quick look at the first </w:t>
      </w:r>
      <w:del w:id="50" w:author="Jay Jacobs" w:date="2013-07-19T10:16:00Z">
        <w:r w:rsidDel="00213E6B">
          <w:delText xml:space="preserve">10 </w:delText>
        </w:r>
      </w:del>
      <w:ins w:id="51" w:author="Jay Jacobs" w:date="2013-07-19T10:16:00Z">
        <w:r w:rsidR="00213E6B">
          <w:t xml:space="preserve">few </w:t>
        </w:r>
      </w:ins>
      <w:r>
        <w:t>rows of data</w:t>
      </w:r>
    </w:p>
    <w:p w14:paraId="3755EEB9" w14:textId="77777777" w:rsidR="009D372B" w:rsidRPr="009D372B" w:rsidDel="00E25A9A" w:rsidRDefault="009D372B" w:rsidP="009D372B">
      <w:pPr>
        <w:pStyle w:val="CodeSnippet"/>
        <w:rPr>
          <w:del w:id="52" w:author="Jay Jacobs" w:date="2013-07-19T12:44:00Z"/>
          <w:b/>
        </w:rPr>
      </w:pPr>
      <w:r w:rsidRPr="009D372B">
        <w:rPr>
          <w:b/>
        </w:rPr>
        <w:t>head(av</w:t>
      </w:r>
      <w:del w:id="53" w:author="Jay Jacobs" w:date="2013-07-19T10:15:00Z">
        <w:r w:rsidRPr="009D372B" w:rsidDel="00213E6B">
          <w:rPr>
            <w:b/>
          </w:rPr>
          <w:delText>,n=10</w:delText>
        </w:r>
      </w:del>
      <w:r w:rsidRPr="009D372B">
        <w:rPr>
          <w:b/>
        </w:rPr>
        <w:t>)</w:t>
      </w:r>
    </w:p>
    <w:p w14:paraId="76B40C0A" w14:textId="77777777" w:rsidR="009D372B" w:rsidRDefault="009D372B" w:rsidP="009D372B">
      <w:pPr>
        <w:pStyle w:val="CodeSnippet"/>
      </w:pPr>
    </w:p>
    <w:p w14:paraId="12352B21" w14:textId="40C171AD" w:rsidR="009D372B" w:rsidRDefault="00EF7460" w:rsidP="009D372B">
      <w:pPr>
        <w:pStyle w:val="CodeSnippet"/>
      </w:pPr>
      <w:ins w:id="54" w:author="Jay Jacobs" w:date="2013-07-19T10:31:00Z">
        <w:r>
          <w:lastRenderedPageBreak/>
          <w:t xml:space="preserve">   </w:t>
        </w:r>
      </w:ins>
      <w:r w:rsidR="009D372B">
        <w:t xml:space="preserve">IP </w:t>
      </w:r>
      <w:ins w:id="55" w:author="Jay Jacobs" w:date="2013-07-19T10:31:00Z">
        <w:r>
          <w:t xml:space="preserve">            </w:t>
        </w:r>
      </w:ins>
      <w:r w:rsidR="009D372B">
        <w:t>Reliability Risk          Type Country     Locale</w:t>
      </w:r>
    </w:p>
    <w:p w14:paraId="1CC45BFE" w14:textId="77777777" w:rsidR="009D372B" w:rsidRDefault="009D372B" w:rsidP="009D372B">
      <w:pPr>
        <w:pStyle w:val="CodeSnippet"/>
      </w:pPr>
      <w:r>
        <w:t>1  222.76.212.189           4    2 Scanning Host      CN     Xiamen</w:t>
      </w:r>
    </w:p>
    <w:p w14:paraId="3409F24C" w14:textId="77777777" w:rsidR="009D372B" w:rsidRDefault="009D372B" w:rsidP="009D372B">
      <w:pPr>
        <w:pStyle w:val="CodeSnippet"/>
      </w:pPr>
      <w:r>
        <w:t>2  222.76.212.185           4    2 Scanning Host      CN     Xiamen</w:t>
      </w:r>
    </w:p>
    <w:p w14:paraId="7CA10AF9" w14:textId="77777777" w:rsidR="009D372B" w:rsidRDefault="009D372B" w:rsidP="009D372B">
      <w:pPr>
        <w:pStyle w:val="CodeSnippet"/>
      </w:pPr>
      <w:r>
        <w:t>3  222.76.212.186           4    2 Scanning Host      CN     Xiamen</w:t>
      </w:r>
    </w:p>
    <w:p w14:paraId="492EE998" w14:textId="77777777" w:rsidR="009D372B" w:rsidRDefault="009D372B" w:rsidP="009D372B">
      <w:pPr>
        <w:pStyle w:val="CodeSnippet"/>
      </w:pPr>
      <w:r>
        <w:t xml:space="preserve">4     5.34.246.67           6    3      Spamming      US           </w:t>
      </w:r>
    </w:p>
    <w:p w14:paraId="27C43EDE" w14:textId="77777777" w:rsidR="009D372B" w:rsidRDefault="009D372B" w:rsidP="009D372B">
      <w:pPr>
        <w:pStyle w:val="CodeSnippet"/>
      </w:pPr>
      <w:r>
        <w:t>5   178.94.97.176           4    5 Scanning Host      UA     Merefa</w:t>
      </w:r>
    </w:p>
    <w:p w14:paraId="2EAC8B8A" w14:textId="77777777" w:rsidR="009D372B" w:rsidRDefault="009D372B" w:rsidP="009D372B">
      <w:pPr>
        <w:pStyle w:val="CodeSnippet"/>
      </w:pPr>
      <w:r>
        <w:t>6     66.2.49.232           4    2 Scanning Host      US Union City</w:t>
      </w:r>
    </w:p>
    <w:p w14:paraId="2C71EC26" w14:textId="5832E36C" w:rsidR="009D372B" w:rsidDel="00213E6B" w:rsidRDefault="00EF7460" w:rsidP="009D372B">
      <w:pPr>
        <w:pStyle w:val="CodeSnippet"/>
        <w:rPr>
          <w:del w:id="56" w:author="Jay Jacobs" w:date="2013-07-19T10:16:00Z"/>
        </w:rPr>
      </w:pPr>
      <w:ins w:id="57" w:author="Jay Jacobs" w:date="2013-07-19T10:31:00Z">
        <w:r>
          <w:t xml:space="preserve">                         </w:t>
        </w:r>
      </w:ins>
      <w:del w:id="58" w:author="Jay Jacobs" w:date="2013-07-19T10:16:00Z">
        <w:r w:rsidR="009D372B" w:rsidDel="00213E6B">
          <w:delText>7  222.76.212.173           4    2 Scanning Host      CN     Xiamen</w:delText>
        </w:r>
      </w:del>
    </w:p>
    <w:p w14:paraId="297D3E6E" w14:textId="7B7690D0" w:rsidR="009D372B" w:rsidDel="00213E6B" w:rsidRDefault="009D372B" w:rsidP="009D372B">
      <w:pPr>
        <w:pStyle w:val="CodeSnippet"/>
        <w:rPr>
          <w:del w:id="59" w:author="Jay Jacobs" w:date="2013-07-19T10:16:00Z"/>
        </w:rPr>
      </w:pPr>
      <w:del w:id="60" w:author="Jay Jacobs" w:date="2013-07-19T10:16:00Z">
        <w:r w:rsidDel="00213E6B">
          <w:delText>8  222.76.212.172           4    2 Scanning Host      CN     Xiamen</w:delText>
        </w:r>
      </w:del>
    </w:p>
    <w:p w14:paraId="44D0C685" w14:textId="6D950743" w:rsidR="009D372B" w:rsidDel="00213E6B" w:rsidRDefault="009D372B" w:rsidP="009D372B">
      <w:pPr>
        <w:pStyle w:val="CodeSnippet"/>
        <w:rPr>
          <w:del w:id="61" w:author="Jay Jacobs" w:date="2013-07-19T10:16:00Z"/>
        </w:rPr>
      </w:pPr>
      <w:del w:id="62" w:author="Jay Jacobs" w:date="2013-07-19T10:16:00Z">
        <w:r w:rsidDel="00213E6B">
          <w:delText>9  222.76.212.171           4    2 Scanning Host      CN     Xiamen</w:delText>
        </w:r>
      </w:del>
    </w:p>
    <w:p w14:paraId="185CBDE0" w14:textId="2629F2D4" w:rsidR="009D372B" w:rsidDel="00213E6B" w:rsidRDefault="009D372B" w:rsidP="009D372B">
      <w:pPr>
        <w:pStyle w:val="CodeSnippet"/>
        <w:rPr>
          <w:del w:id="63" w:author="Jay Jacobs" w:date="2013-07-19T10:16:00Z"/>
        </w:rPr>
      </w:pPr>
      <w:del w:id="64" w:author="Jay Jacobs" w:date="2013-07-19T10:16:00Z">
        <w:r w:rsidDel="00213E6B">
          <w:delText xml:space="preserve">10  174.142.46.19           6    3      Spamming                   </w:delText>
        </w:r>
      </w:del>
    </w:p>
    <w:p w14:paraId="38ED00E2" w14:textId="3255857C" w:rsidR="009D372B" w:rsidRDefault="009D372B" w:rsidP="009D372B">
      <w:pPr>
        <w:pStyle w:val="CodeSnippet"/>
      </w:pPr>
      <w:del w:id="65" w:author="Jay Jacobs" w:date="2013-07-19T10:16:00Z">
        <w:r w:rsidDel="00213E6B">
          <w:delText xml:space="preserve">                         </w:delText>
        </w:r>
      </w:del>
      <w:r>
        <w:t>Coords  x</w:t>
      </w:r>
    </w:p>
    <w:p w14:paraId="7747B504" w14:textId="77777777" w:rsidR="009D372B" w:rsidRDefault="009D372B" w:rsidP="009D372B">
      <w:pPr>
        <w:pStyle w:val="CodeSnippet"/>
      </w:pPr>
      <w:r>
        <w:t>1    24.4797992706,118.08190155 11</w:t>
      </w:r>
    </w:p>
    <w:p w14:paraId="14F84F45" w14:textId="77777777" w:rsidR="009D372B" w:rsidRDefault="009D372B" w:rsidP="009D372B">
      <w:pPr>
        <w:pStyle w:val="CodeSnippet"/>
      </w:pPr>
      <w:r>
        <w:t>2    24.4797992706,118.08190155 11</w:t>
      </w:r>
    </w:p>
    <w:p w14:paraId="1505C470" w14:textId="77777777" w:rsidR="009D372B" w:rsidRDefault="009D372B" w:rsidP="009D372B">
      <w:pPr>
        <w:pStyle w:val="CodeSnippet"/>
      </w:pPr>
      <w:r>
        <w:t>3    24.4797992706,118.08190155 11</w:t>
      </w:r>
    </w:p>
    <w:p w14:paraId="194DC346" w14:textId="77777777" w:rsidR="009D372B" w:rsidRDefault="009D372B" w:rsidP="009D372B">
      <w:pPr>
        <w:pStyle w:val="CodeSnippet"/>
      </w:pPr>
      <w:r>
        <w:t>4                    38.0,-97.0 12</w:t>
      </w:r>
    </w:p>
    <w:p w14:paraId="57490BF3" w14:textId="77777777" w:rsidR="009D372B" w:rsidRDefault="009D372B" w:rsidP="009D372B">
      <w:pPr>
        <w:pStyle w:val="CodeSnippet"/>
      </w:pPr>
      <w:r>
        <w:t>5   49.8230018616,36.0507011414 11</w:t>
      </w:r>
    </w:p>
    <w:p w14:paraId="285C59F9" w14:textId="77777777" w:rsidR="009D372B" w:rsidRDefault="009D372B" w:rsidP="009D372B">
      <w:pPr>
        <w:pStyle w:val="CodeSnippet"/>
        <w:rPr>
          <w:ins w:id="66" w:author="Jay Jacobs" w:date="2013-07-19T12:39:00Z"/>
        </w:rPr>
      </w:pPr>
      <w:r>
        <w:t>6  37.5962982178,-122.065696716 11</w:t>
      </w:r>
    </w:p>
    <w:p w14:paraId="6DDE394A" w14:textId="77777777" w:rsidR="00C37679" w:rsidRDefault="00C37679" w:rsidP="009D372B">
      <w:pPr>
        <w:pStyle w:val="CodeSnippet"/>
      </w:pPr>
    </w:p>
    <w:p w14:paraId="79F4601F" w14:textId="010B12BF" w:rsidR="009D372B" w:rsidDel="00213E6B" w:rsidRDefault="009D372B" w:rsidP="009D372B">
      <w:pPr>
        <w:pStyle w:val="CodeSnippet"/>
        <w:rPr>
          <w:del w:id="67" w:author="Jay Jacobs" w:date="2013-07-19T10:16:00Z"/>
        </w:rPr>
      </w:pPr>
      <w:del w:id="68" w:author="Jay Jacobs" w:date="2013-07-19T10:16:00Z">
        <w:r w:rsidDel="00213E6B">
          <w:delText>7    24.4797992706,118.08190155 11</w:delText>
        </w:r>
      </w:del>
    </w:p>
    <w:p w14:paraId="2F188E15" w14:textId="2CECC477" w:rsidR="009D372B" w:rsidDel="00213E6B" w:rsidRDefault="009D372B" w:rsidP="009D372B">
      <w:pPr>
        <w:pStyle w:val="CodeSnippet"/>
        <w:rPr>
          <w:del w:id="69" w:author="Jay Jacobs" w:date="2013-07-19T10:16:00Z"/>
        </w:rPr>
      </w:pPr>
      <w:del w:id="70" w:author="Jay Jacobs" w:date="2013-07-19T10:16:00Z">
        <w:r w:rsidDel="00213E6B">
          <w:delText>8    24.4797992706,118.08190155 11</w:delText>
        </w:r>
      </w:del>
    </w:p>
    <w:p w14:paraId="5C0F892E" w14:textId="4E27150C" w:rsidR="009D372B" w:rsidDel="00213E6B" w:rsidRDefault="009D372B" w:rsidP="009D372B">
      <w:pPr>
        <w:pStyle w:val="CodeSnippet"/>
        <w:rPr>
          <w:del w:id="71" w:author="Jay Jacobs" w:date="2013-07-19T10:16:00Z"/>
        </w:rPr>
      </w:pPr>
      <w:del w:id="72" w:author="Jay Jacobs" w:date="2013-07-19T10:16:00Z">
        <w:r w:rsidDel="00213E6B">
          <w:delText>9    24.4797992706,118.08190155 11</w:delText>
        </w:r>
      </w:del>
    </w:p>
    <w:p w14:paraId="5B0E8379" w14:textId="7F9B6151" w:rsidR="009D372B" w:rsidDel="00213E6B" w:rsidRDefault="009D372B" w:rsidP="009D372B">
      <w:pPr>
        <w:pStyle w:val="CodeSnippet"/>
        <w:rPr>
          <w:del w:id="73" w:author="Jay Jacobs" w:date="2013-07-19T10:16:00Z"/>
        </w:rPr>
      </w:pPr>
      <w:del w:id="74" w:author="Jay Jacobs" w:date="2013-07-19T10:16:00Z">
        <w:r w:rsidDel="00213E6B">
          <w:delText>10   24.4797992706,118.08190155 12</w:delText>
        </w:r>
      </w:del>
    </w:p>
    <w:p w14:paraId="43550849" w14:textId="77777777" w:rsidR="009D372B" w:rsidRDefault="009D372B" w:rsidP="009D372B">
      <w:pPr>
        <w:pStyle w:val="CodeSnippet"/>
      </w:pPr>
    </w:p>
    <w:p w14:paraId="044585B2" w14:textId="5B3B5EE7" w:rsidR="009D372B" w:rsidDel="00C37679" w:rsidRDefault="006A1882" w:rsidP="009D372B">
      <w:pPr>
        <w:pStyle w:val="CodeSnippet"/>
        <w:rPr>
          <w:del w:id="75" w:author="Jay Jacobs" w:date="2013-07-19T12:37:00Z"/>
        </w:rPr>
      </w:pPr>
      <w:commentRangeStart w:id="76"/>
      <w:del w:id="77" w:author="Jay Jacobs" w:date="2013-07-19T12:37:00Z">
        <w:r w:rsidDel="00C37679">
          <w:delText xml:space="preserve"># get an </w:delText>
        </w:r>
        <w:r w:rsidR="009D372B" w:rsidDel="00C37679">
          <w:delText>overview of the data frame</w:delText>
        </w:r>
      </w:del>
    </w:p>
    <w:p w14:paraId="7A26A526" w14:textId="0FB49D63" w:rsidR="009D372B" w:rsidRPr="009D372B" w:rsidDel="00C37679" w:rsidRDefault="009D372B" w:rsidP="009D372B">
      <w:pPr>
        <w:pStyle w:val="CodeSnippet"/>
        <w:rPr>
          <w:del w:id="78" w:author="Jay Jacobs" w:date="2013-07-19T12:37:00Z"/>
          <w:b/>
        </w:rPr>
      </w:pPr>
      <w:del w:id="79" w:author="Jay Jacobs" w:date="2013-07-19T12:37:00Z">
        <w:r w:rsidRPr="009D372B" w:rsidDel="00C37679">
          <w:rPr>
            <w:b/>
          </w:rPr>
          <w:delText>summary(av)</w:delText>
        </w:r>
      </w:del>
    </w:p>
    <w:commentRangeEnd w:id="76"/>
    <w:p w14:paraId="379A9871" w14:textId="5B325EF4" w:rsidR="009D372B" w:rsidDel="00C37679" w:rsidRDefault="00AF3982" w:rsidP="009D372B">
      <w:pPr>
        <w:pStyle w:val="CodeSnippet"/>
        <w:rPr>
          <w:del w:id="80" w:author="Jay Jacobs" w:date="2013-07-19T12:37:00Z"/>
        </w:rPr>
      </w:pPr>
      <w:del w:id="81" w:author="Jay Jacobs" w:date="2013-07-19T12:37:00Z">
        <w:r w:rsidDel="00C37679">
          <w:rPr>
            <w:rStyle w:val="CommentReference"/>
            <w:rFonts w:ascii="Times New Roman" w:hAnsi="Times New Roman"/>
            <w:noProof w:val="0"/>
            <w:snapToGrid/>
          </w:rPr>
          <w:commentReference w:id="76"/>
        </w:r>
        <w:r w:rsidR="009D372B" w:rsidDel="00C37679">
          <w:delText xml:space="preserve">             IP          Reliability          Risk      </w:delText>
        </w:r>
      </w:del>
    </w:p>
    <w:p w14:paraId="40D707C9" w14:textId="3EF9E242" w:rsidR="009D372B" w:rsidDel="00C37679" w:rsidRDefault="009D372B" w:rsidP="009D372B">
      <w:pPr>
        <w:pStyle w:val="CodeSnippet"/>
        <w:rPr>
          <w:del w:id="82" w:author="Jay Jacobs" w:date="2013-07-19T12:37:00Z"/>
        </w:rPr>
      </w:pPr>
      <w:del w:id="83" w:author="Jay Jacobs" w:date="2013-07-19T12:37:00Z">
        <w:r w:rsidDel="00C37679">
          <w:delText xml:space="preserve"> 1.0.232.167  :     1   Min.   : 1.000   Min.   :1.000  </w:delText>
        </w:r>
      </w:del>
    </w:p>
    <w:p w14:paraId="1452709B" w14:textId="1369E289" w:rsidR="009D372B" w:rsidDel="00C37679" w:rsidRDefault="009D372B" w:rsidP="009D372B">
      <w:pPr>
        <w:pStyle w:val="CodeSnippet"/>
        <w:rPr>
          <w:del w:id="84" w:author="Jay Jacobs" w:date="2013-07-19T12:37:00Z"/>
        </w:rPr>
      </w:pPr>
      <w:del w:id="85" w:author="Jay Jacobs" w:date="2013-07-19T12:37:00Z">
        <w:r w:rsidDel="00C37679">
          <w:delText xml:space="preserve"> 1.164.177.0  :     1   1st Qu.: 2.000   1st Qu.:2.000  </w:delText>
        </w:r>
      </w:del>
    </w:p>
    <w:p w14:paraId="39B6A1D5" w14:textId="60244C1A" w:rsidR="009D372B" w:rsidDel="00C37679" w:rsidRDefault="009D372B" w:rsidP="009D372B">
      <w:pPr>
        <w:pStyle w:val="CodeSnippet"/>
        <w:rPr>
          <w:del w:id="86" w:author="Jay Jacobs" w:date="2013-07-19T12:37:00Z"/>
        </w:rPr>
      </w:pPr>
      <w:del w:id="87" w:author="Jay Jacobs" w:date="2013-07-19T12:37:00Z">
        <w:r w:rsidDel="00C37679">
          <w:delText xml:space="preserve"> 1.164.177.1  :     1   Median : 2.000   Median :2.000  </w:delText>
        </w:r>
      </w:del>
    </w:p>
    <w:p w14:paraId="2E6B32B6" w14:textId="6B887355" w:rsidR="009D372B" w:rsidDel="00C37679" w:rsidRDefault="009D372B" w:rsidP="009D372B">
      <w:pPr>
        <w:pStyle w:val="CodeSnippet"/>
        <w:rPr>
          <w:del w:id="88" w:author="Jay Jacobs" w:date="2013-07-19T12:37:00Z"/>
        </w:rPr>
      </w:pPr>
      <w:del w:id="89" w:author="Jay Jacobs" w:date="2013-07-19T12:37:00Z">
        <w:r w:rsidDel="00C37679">
          <w:delText xml:space="preserve"> 1.164.177.10 :     1   Mean   : 2.798   Mean   :2.221  </w:delText>
        </w:r>
      </w:del>
    </w:p>
    <w:p w14:paraId="61852AC9" w14:textId="3E0AE52B" w:rsidR="009D372B" w:rsidDel="00C37679" w:rsidRDefault="009D372B" w:rsidP="009D372B">
      <w:pPr>
        <w:pStyle w:val="CodeSnippet"/>
        <w:rPr>
          <w:del w:id="90" w:author="Jay Jacobs" w:date="2013-07-19T12:37:00Z"/>
        </w:rPr>
      </w:pPr>
      <w:del w:id="91" w:author="Jay Jacobs" w:date="2013-07-19T12:37:00Z">
        <w:r w:rsidDel="00C37679">
          <w:delText xml:space="preserve"> 1.164.177.100:     1   3rd Qu.: 4.000   3rd Qu.:2.000  </w:delText>
        </w:r>
      </w:del>
    </w:p>
    <w:p w14:paraId="4CC7437A" w14:textId="43067D0F" w:rsidR="009D372B" w:rsidDel="00C37679" w:rsidRDefault="009D372B" w:rsidP="009D372B">
      <w:pPr>
        <w:pStyle w:val="CodeSnippet"/>
        <w:rPr>
          <w:del w:id="92" w:author="Jay Jacobs" w:date="2013-07-19T12:37:00Z"/>
        </w:rPr>
      </w:pPr>
      <w:del w:id="93" w:author="Jay Jacobs" w:date="2013-07-19T12:37:00Z">
        <w:r w:rsidDel="00C37679">
          <w:delText xml:space="preserve"> 1.164.177.101:     1   Max.   :10.000   Max.   :7.000  </w:delText>
        </w:r>
      </w:del>
    </w:p>
    <w:p w14:paraId="13746CB9" w14:textId="6AF88B81" w:rsidR="009D372B" w:rsidDel="00C37679" w:rsidRDefault="009D372B" w:rsidP="009D372B">
      <w:pPr>
        <w:pStyle w:val="CodeSnippet"/>
        <w:rPr>
          <w:del w:id="94" w:author="Jay Jacobs" w:date="2013-07-19T12:37:00Z"/>
        </w:rPr>
      </w:pPr>
      <w:del w:id="95" w:author="Jay Jacobs" w:date="2013-07-19T12:37:00Z">
        <w:r w:rsidDel="00C37679">
          <w:delText xml:space="preserve"> (Other)      :258620                                   </w:delText>
        </w:r>
      </w:del>
    </w:p>
    <w:p w14:paraId="747BC108" w14:textId="5C0CB2A5" w:rsidR="009D372B" w:rsidDel="00C37679" w:rsidRDefault="009D372B" w:rsidP="009D372B">
      <w:pPr>
        <w:pStyle w:val="CodeSnippet"/>
        <w:rPr>
          <w:del w:id="96" w:author="Jay Jacobs" w:date="2013-07-19T12:37:00Z"/>
        </w:rPr>
      </w:pPr>
      <w:del w:id="97" w:author="Jay Jacobs" w:date="2013-07-19T12:37:00Z">
        <w:r w:rsidDel="00C37679">
          <w:delText xml:space="preserve">             Type           Country            Locale      </w:delText>
        </w:r>
      </w:del>
    </w:p>
    <w:p w14:paraId="4AA94937" w14:textId="6E2E5B99" w:rsidR="009D372B" w:rsidDel="00C37679" w:rsidRDefault="009D372B" w:rsidP="009D372B">
      <w:pPr>
        <w:pStyle w:val="CodeSnippet"/>
        <w:rPr>
          <w:del w:id="98" w:author="Jay Jacobs" w:date="2013-07-19T12:37:00Z"/>
        </w:rPr>
      </w:pPr>
      <w:del w:id="99" w:author="Jay Jacobs" w:date="2013-07-19T12:37:00Z">
        <w:r w:rsidDel="00C37679">
          <w:delText xml:space="preserve"> Scanning Host :234180   CN     :68583            : 74070  </w:delText>
        </w:r>
      </w:del>
    </w:p>
    <w:p w14:paraId="5B6A9FD1" w14:textId="6D705763" w:rsidR="009D372B" w:rsidDel="00C37679" w:rsidRDefault="009D372B" w:rsidP="009D372B">
      <w:pPr>
        <w:pStyle w:val="CodeSnippet"/>
        <w:rPr>
          <w:del w:id="100" w:author="Jay Jacobs" w:date="2013-07-19T12:37:00Z"/>
        </w:rPr>
      </w:pPr>
      <w:del w:id="101" w:author="Jay Jacobs" w:date="2013-07-19T12:37:00Z">
        <w:r w:rsidDel="00C37679">
          <w:delText xml:space="preserve"> Malware Domain:  9274   US     :50387   Beijing  : 12380  </w:delText>
        </w:r>
      </w:del>
    </w:p>
    <w:p w14:paraId="2481F0CA" w14:textId="09D56136" w:rsidR="009D372B" w:rsidDel="00C37679" w:rsidRDefault="009D372B" w:rsidP="009D372B">
      <w:pPr>
        <w:pStyle w:val="CodeSnippet"/>
        <w:rPr>
          <w:del w:id="102" w:author="Jay Jacobs" w:date="2013-07-19T12:37:00Z"/>
        </w:rPr>
      </w:pPr>
      <w:del w:id="103" w:author="Jay Jacobs" w:date="2013-07-19T12:37:00Z">
        <w:r w:rsidDel="00C37679">
          <w:delText xml:space="preserve"> Malware IP    :  6470   TR     :13958   Istanbul :  6977  </w:delText>
        </w:r>
      </w:del>
    </w:p>
    <w:p w14:paraId="27FF4363" w14:textId="59FF0BFD" w:rsidR="009D372B" w:rsidDel="00C37679" w:rsidRDefault="009D372B" w:rsidP="009D372B">
      <w:pPr>
        <w:pStyle w:val="CodeSnippet"/>
        <w:rPr>
          <w:del w:id="104" w:author="Jay Jacobs" w:date="2013-07-19T12:37:00Z"/>
        </w:rPr>
      </w:pPr>
      <w:del w:id="105" w:author="Jay Jacobs" w:date="2013-07-19T12:37:00Z">
        <w:r w:rsidDel="00C37679">
          <w:delText xml:space="preserve"> Malicious Host:  3770          :10055   Nanjing  :  5653  </w:delText>
        </w:r>
      </w:del>
    </w:p>
    <w:p w14:paraId="06C8E3D1" w14:textId="287BCBAB" w:rsidR="009D372B" w:rsidDel="00C37679" w:rsidRDefault="009D372B" w:rsidP="009D372B">
      <w:pPr>
        <w:pStyle w:val="CodeSnippet"/>
        <w:rPr>
          <w:del w:id="106" w:author="Jay Jacobs" w:date="2013-07-19T12:37:00Z"/>
        </w:rPr>
      </w:pPr>
      <w:del w:id="107" w:author="Jay Jacobs" w:date="2013-07-19T12:37:00Z">
        <w:r w:rsidDel="00C37679">
          <w:delText xml:space="preserve"> Spamming      :  3487   DE     : 9953   Shanghai :  4848  </w:delText>
        </w:r>
      </w:del>
    </w:p>
    <w:p w14:paraId="63D87AE7" w14:textId="4DC36E9D" w:rsidR="009D372B" w:rsidDel="00C37679" w:rsidRDefault="009D372B" w:rsidP="009D372B">
      <w:pPr>
        <w:pStyle w:val="CodeSnippet"/>
        <w:rPr>
          <w:del w:id="108" w:author="Jay Jacobs" w:date="2013-07-19T12:37:00Z"/>
        </w:rPr>
      </w:pPr>
      <w:del w:id="109" w:author="Jay Jacobs" w:date="2013-07-19T12:37:00Z">
        <w:r w:rsidDel="00C37679">
          <w:delText xml:space="preserve"> C&amp;C           :   610   NL     : 7931   Guangzhou:  3888  </w:delText>
        </w:r>
      </w:del>
    </w:p>
    <w:p w14:paraId="02EFCFAE" w14:textId="5D77517A" w:rsidR="009D372B" w:rsidDel="00C37679" w:rsidRDefault="009D372B" w:rsidP="009D372B">
      <w:pPr>
        <w:pStyle w:val="CodeSnippet"/>
        <w:rPr>
          <w:del w:id="110" w:author="Jay Jacobs" w:date="2013-07-19T12:37:00Z"/>
        </w:rPr>
      </w:pPr>
      <w:del w:id="111" w:author="Jay Jacobs" w:date="2013-07-19T12:37:00Z">
        <w:r w:rsidDel="00C37679">
          <w:delText xml:space="preserve"> (Other)       :   835   (Other):97759   (Other)  :150810  </w:delText>
        </w:r>
      </w:del>
    </w:p>
    <w:p w14:paraId="44FEFEEF" w14:textId="457DAA5C" w:rsidR="009D372B" w:rsidDel="00C37679" w:rsidRDefault="009D372B" w:rsidP="009D372B">
      <w:pPr>
        <w:pStyle w:val="CodeSnippet"/>
        <w:rPr>
          <w:del w:id="112" w:author="Jay Jacobs" w:date="2013-07-19T12:37:00Z"/>
        </w:rPr>
      </w:pPr>
      <w:del w:id="113" w:author="Jay Jacobs" w:date="2013-07-19T12:37:00Z">
        <w:r w:rsidDel="00C37679">
          <w:delText xml:space="preserve">                         Coords             x         </w:delText>
        </w:r>
      </w:del>
    </w:p>
    <w:p w14:paraId="0586DD90" w14:textId="00FD5AA0" w:rsidR="009D372B" w:rsidDel="00C37679" w:rsidRDefault="009D372B" w:rsidP="009D372B">
      <w:pPr>
        <w:pStyle w:val="CodeSnippet"/>
        <w:rPr>
          <w:del w:id="114" w:author="Jay Jacobs" w:date="2013-07-19T12:37:00Z"/>
        </w:rPr>
      </w:pPr>
      <w:del w:id="115" w:author="Jay Jacobs" w:date="2013-07-19T12:37:00Z">
        <w:r w:rsidDel="00C37679">
          <w:delText xml:space="preserve"> 39.9289016724,116.388298035: 12956   11     :234180  </w:delText>
        </w:r>
      </w:del>
    </w:p>
    <w:p w14:paraId="21EE936A" w14:textId="6179C901" w:rsidR="009D372B" w:rsidDel="00C37679" w:rsidRDefault="009D372B" w:rsidP="009D372B">
      <w:pPr>
        <w:pStyle w:val="CodeSnippet"/>
        <w:rPr>
          <w:del w:id="116" w:author="Jay Jacobs" w:date="2013-07-19T12:37:00Z"/>
        </w:rPr>
      </w:pPr>
      <w:del w:id="117" w:author="Jay Jacobs" w:date="2013-07-19T12:37:00Z">
        <w:r w:rsidDel="00C37679">
          <w:delText xml:space="preserve"> 51.0,9.0                   :  8990   6      :  9274  </w:delText>
        </w:r>
      </w:del>
    </w:p>
    <w:p w14:paraId="589A0287" w14:textId="18211C9F" w:rsidR="009D372B" w:rsidDel="00C37679" w:rsidRDefault="009D372B" w:rsidP="009D372B">
      <w:pPr>
        <w:pStyle w:val="CodeSnippet"/>
        <w:rPr>
          <w:del w:id="118" w:author="Jay Jacobs" w:date="2013-07-19T12:37:00Z"/>
        </w:rPr>
      </w:pPr>
      <w:del w:id="119" w:author="Jay Jacobs" w:date="2013-07-19T12:37:00Z">
        <w:r w:rsidDel="00C37679">
          <w:delText xml:space="preserve"> 41.0186004639,28.9647006989:  7023   7      :  6470  </w:delText>
        </w:r>
      </w:del>
    </w:p>
    <w:p w14:paraId="275FD7A7" w14:textId="4953B51C" w:rsidR="009D372B" w:rsidDel="00C37679" w:rsidRDefault="009D372B" w:rsidP="009D372B">
      <w:pPr>
        <w:pStyle w:val="CodeSnippet"/>
        <w:rPr>
          <w:del w:id="120" w:author="Jay Jacobs" w:date="2013-07-19T12:37:00Z"/>
        </w:rPr>
      </w:pPr>
      <w:del w:id="121" w:author="Jay Jacobs" w:date="2013-07-19T12:37:00Z">
        <w:r w:rsidDel="00C37679">
          <w:delText xml:space="preserve"> 52.5,5.75                  :  6780   3      :  3770  </w:delText>
        </w:r>
      </w:del>
    </w:p>
    <w:p w14:paraId="22E0D6A5" w14:textId="2B57D99A" w:rsidR="009D372B" w:rsidDel="00C37679" w:rsidRDefault="009D372B" w:rsidP="009D372B">
      <w:pPr>
        <w:pStyle w:val="CodeSnippet"/>
        <w:rPr>
          <w:del w:id="122" w:author="Jay Jacobs" w:date="2013-07-19T12:37:00Z"/>
        </w:rPr>
      </w:pPr>
      <w:del w:id="123" w:author="Jay Jacobs" w:date="2013-07-19T12:37:00Z">
        <w:r w:rsidDel="00C37679">
          <w:delText xml:space="preserve"> 32.0616989136,118.777801514:  6006   12     :  3487  </w:delText>
        </w:r>
      </w:del>
    </w:p>
    <w:p w14:paraId="26973B87" w14:textId="6443A808" w:rsidR="009D372B" w:rsidDel="00C37679" w:rsidRDefault="009D372B" w:rsidP="009D372B">
      <w:pPr>
        <w:pStyle w:val="CodeSnippet"/>
        <w:rPr>
          <w:del w:id="124" w:author="Jay Jacobs" w:date="2013-07-19T12:37:00Z"/>
        </w:rPr>
      </w:pPr>
      <w:del w:id="125" w:author="Jay Jacobs" w:date="2013-07-19T12:37:00Z">
        <w:r w:rsidDel="00C37679">
          <w:delText xml:space="preserve"> 31.0456008911,121.39969635 :  4936   2      :   610  </w:delText>
        </w:r>
      </w:del>
    </w:p>
    <w:p w14:paraId="46C7C182" w14:textId="19EC3924" w:rsidR="005612A5" w:rsidRPr="00063346" w:rsidDel="00C37679" w:rsidRDefault="009D372B" w:rsidP="009D372B">
      <w:pPr>
        <w:pStyle w:val="CodeSnippet"/>
        <w:rPr>
          <w:del w:id="126" w:author="Jay Jacobs" w:date="2013-07-19T12:37:00Z"/>
        </w:rPr>
      </w:pPr>
      <w:del w:id="127" w:author="Jay Jacobs" w:date="2013-07-19T12:37:00Z">
        <w:r w:rsidDel="00C37679">
          <w:delText xml:space="preserve"> (Other)                    :211935   (Other):   835  </w:delText>
        </w:r>
      </w:del>
    </w:p>
    <w:p w14:paraId="01E47AFF" w14:textId="1112F74C" w:rsidR="00090250" w:rsidRDefault="0066621A" w:rsidP="00090250">
      <w:pPr>
        <w:pStyle w:val="CodeTitle"/>
      </w:pPr>
      <w:r w:rsidRPr="0066621A">
        <w:t>Python</w:t>
      </w:r>
      <w:r w:rsidR="00090250">
        <w:t xml:space="preserve"> code to read in the AlienVault data</w:t>
      </w:r>
    </w:p>
    <w:p w14:paraId="7BD3E51C" w14:textId="130C6C42" w:rsidR="00E51B88" w:rsidRDefault="00E51B88" w:rsidP="003B745E">
      <w:pPr>
        <w:pStyle w:val="CodeSnippet"/>
      </w:pPr>
      <w:r w:rsidRPr="00E51B88">
        <w:t xml:space="preserve">import </w:t>
      </w:r>
      <w:r w:rsidR="0066621A" w:rsidRPr="0066621A">
        <w:rPr>
          <w:i/>
        </w:rPr>
        <w:t>pandas</w:t>
      </w:r>
      <w:r w:rsidRPr="00E51B88">
        <w:t xml:space="preserve"> as pd</w:t>
      </w:r>
    </w:p>
    <w:p w14:paraId="19E5A19A" w14:textId="77777777" w:rsidR="00090250" w:rsidRPr="00E51B88" w:rsidRDefault="00090250" w:rsidP="003B745E">
      <w:pPr>
        <w:pStyle w:val="CodeSnippet"/>
      </w:pPr>
    </w:p>
    <w:p w14:paraId="5AF7A2D7" w14:textId="02846BF2" w:rsidR="00090250" w:rsidRDefault="00090250" w:rsidP="003B745E">
      <w:pPr>
        <w:pStyle w:val="CodeSnippet"/>
      </w:pPr>
      <w:r>
        <w:t xml:space="preserve"># read in the data into a </w:t>
      </w:r>
      <w:r w:rsidR="0066621A" w:rsidRPr="0066621A">
        <w:rPr>
          <w:i/>
        </w:rPr>
        <w:t>pandas</w:t>
      </w:r>
      <w:r>
        <w:t xml:space="preserve"> data frame</w:t>
      </w:r>
    </w:p>
    <w:p w14:paraId="692F092A" w14:textId="77777777" w:rsidR="00090250" w:rsidRDefault="00090250" w:rsidP="003B745E">
      <w:pPr>
        <w:pStyle w:val="CodeSnippet"/>
      </w:pPr>
      <w:r>
        <w:t>av = pd.read_csv(</w:t>
      </w:r>
      <w:commentRangeStart w:id="128"/>
      <w:r>
        <w:t>avRep</w:t>
      </w:r>
      <w:commentRangeEnd w:id="128"/>
      <w:r w:rsidR="00213E6B">
        <w:rPr>
          <w:rStyle w:val="CommentReference"/>
          <w:rFonts w:ascii="Times New Roman" w:hAnsi="Times New Roman"/>
          <w:noProof w:val="0"/>
          <w:snapToGrid/>
        </w:rPr>
        <w:commentReference w:id="128"/>
      </w:r>
      <w:r>
        <w:t>,sep="#")</w:t>
      </w:r>
    </w:p>
    <w:p w14:paraId="6EA10CD8" w14:textId="77777777" w:rsidR="009D372B" w:rsidRDefault="009D372B" w:rsidP="009D372B">
      <w:pPr>
        <w:pStyle w:val="CodeSnippet"/>
      </w:pPr>
    </w:p>
    <w:p w14:paraId="56CCC94F" w14:textId="77777777" w:rsidR="009D372B" w:rsidRDefault="009D372B" w:rsidP="009D372B">
      <w:pPr>
        <w:pStyle w:val="CodeSnippet"/>
      </w:pPr>
      <w:r>
        <w:t># make smarter column names</w:t>
      </w:r>
    </w:p>
    <w:p w14:paraId="0953CF3E" w14:textId="77777777" w:rsidR="009D372B" w:rsidRDefault="009D372B" w:rsidP="009D372B">
      <w:pPr>
        <w:pStyle w:val="CodeSnippet"/>
      </w:pPr>
      <w:r>
        <w:t>av.columns = ["IP","Reliability","Risk","Type","Country",</w:t>
      </w:r>
    </w:p>
    <w:p w14:paraId="6F423471" w14:textId="77777777" w:rsidR="009D372B" w:rsidRDefault="009D372B" w:rsidP="009D372B">
      <w:pPr>
        <w:pStyle w:val="CodeSnippet"/>
      </w:pPr>
      <w:r>
        <w:t xml:space="preserve">              "Locale","Coord</w:t>
      </w:r>
      <w:r w:rsidRPr="00465DEC">
        <w:t>s","x"]</w:t>
      </w:r>
    </w:p>
    <w:p w14:paraId="4C7F8226" w14:textId="77777777" w:rsidR="00090250" w:rsidRDefault="00090250" w:rsidP="003B745E">
      <w:pPr>
        <w:pStyle w:val="CodeSnippet"/>
      </w:pPr>
    </w:p>
    <w:p w14:paraId="63251667" w14:textId="09B6C693" w:rsidR="00090250" w:rsidRPr="00E67477" w:rsidRDefault="00090250" w:rsidP="003B745E">
      <w:pPr>
        <w:pStyle w:val="CodeSnippet"/>
        <w:rPr>
          <w:i/>
        </w:rPr>
      </w:pPr>
      <w:r w:rsidRPr="00E67477">
        <w:rPr>
          <w:b/>
        </w:rPr>
        <w:t>print(av)</w:t>
      </w:r>
      <w:r w:rsidR="00E67477" w:rsidRPr="00E67477">
        <w:t xml:space="preserve"> </w:t>
      </w:r>
      <w:r w:rsidR="00E67477" w:rsidRPr="00E67477">
        <w:rPr>
          <w:i/>
        </w:rPr>
        <w:t># take a quick look at the data structure</w:t>
      </w:r>
    </w:p>
    <w:p w14:paraId="4D2BE660" w14:textId="506D0430" w:rsidR="00E67477" w:rsidRDefault="00E67477" w:rsidP="00E67477">
      <w:pPr>
        <w:pStyle w:val="CodeSnippet"/>
      </w:pPr>
      <w:r>
        <w:t xml:space="preserve">&lt;class </w:t>
      </w:r>
      <w:r w:rsidRPr="009F33DD">
        <w:t>'</w:t>
      </w:r>
      <w:r w:rsidR="0066621A" w:rsidRPr="009F33DD">
        <w:t>pandas</w:t>
      </w:r>
      <w:r>
        <w:t>.core.frame.DataFrame'&gt;</w:t>
      </w:r>
    </w:p>
    <w:p w14:paraId="2831C0D3" w14:textId="77777777" w:rsidR="00E67477" w:rsidRDefault="00E67477" w:rsidP="00E67477">
      <w:pPr>
        <w:pStyle w:val="CodeSnippet"/>
      </w:pPr>
      <w:r>
        <w:lastRenderedPageBreak/>
        <w:t>Int64Index: 258625 entries, 0 to 258624</w:t>
      </w:r>
    </w:p>
    <w:p w14:paraId="17BF313A" w14:textId="77777777" w:rsidR="00E67477" w:rsidRDefault="00E67477" w:rsidP="00E67477">
      <w:pPr>
        <w:pStyle w:val="CodeSnippet"/>
      </w:pPr>
      <w:r>
        <w:t>Data columns (total 8 columns):</w:t>
      </w:r>
    </w:p>
    <w:p w14:paraId="1CD037FE" w14:textId="77777777" w:rsidR="00E67477" w:rsidRDefault="00E67477" w:rsidP="00E67477">
      <w:pPr>
        <w:pStyle w:val="CodeSnippet"/>
      </w:pPr>
      <w:r>
        <w:t>IP             258625  non-null values</w:t>
      </w:r>
    </w:p>
    <w:p w14:paraId="7B00CE68" w14:textId="77777777" w:rsidR="00E67477" w:rsidRDefault="00E67477" w:rsidP="00E67477">
      <w:pPr>
        <w:pStyle w:val="CodeSnippet"/>
      </w:pPr>
      <w:r>
        <w:t>Reliability    258625  non-null values</w:t>
      </w:r>
    </w:p>
    <w:p w14:paraId="68FB6264" w14:textId="77777777" w:rsidR="00E67477" w:rsidRDefault="00E67477" w:rsidP="00E67477">
      <w:pPr>
        <w:pStyle w:val="CodeSnippet"/>
      </w:pPr>
      <w:r>
        <w:t>Risk           258625  non-null values</w:t>
      </w:r>
    </w:p>
    <w:p w14:paraId="0EFA84DA" w14:textId="77777777" w:rsidR="00E67477" w:rsidRDefault="00E67477" w:rsidP="00E67477">
      <w:pPr>
        <w:pStyle w:val="CodeSnippet"/>
      </w:pPr>
      <w:r>
        <w:t>Type           258625  non-null values</w:t>
      </w:r>
    </w:p>
    <w:p w14:paraId="3BC74F99" w14:textId="77777777" w:rsidR="00E67477" w:rsidRDefault="00E67477" w:rsidP="00E67477">
      <w:pPr>
        <w:pStyle w:val="CodeSnippet"/>
      </w:pPr>
      <w:r>
        <w:t>Country        248570  non-null values</w:t>
      </w:r>
    </w:p>
    <w:p w14:paraId="68458775" w14:textId="77777777" w:rsidR="00E67477" w:rsidRDefault="00E67477" w:rsidP="00E67477">
      <w:pPr>
        <w:pStyle w:val="CodeSnippet"/>
      </w:pPr>
      <w:r>
        <w:t>Locale         184555  non-null values</w:t>
      </w:r>
    </w:p>
    <w:p w14:paraId="4E6A7C67" w14:textId="77777777" w:rsidR="00E67477" w:rsidRDefault="00E67477" w:rsidP="00E67477">
      <w:pPr>
        <w:pStyle w:val="CodeSnippet"/>
      </w:pPr>
      <w:r>
        <w:t>Coords         258625  non-null values</w:t>
      </w:r>
    </w:p>
    <w:p w14:paraId="663360A5" w14:textId="77777777" w:rsidR="00E67477" w:rsidRDefault="00E67477" w:rsidP="00E67477">
      <w:pPr>
        <w:pStyle w:val="CodeSnippet"/>
      </w:pPr>
      <w:r>
        <w:t>x              258625  non-null values</w:t>
      </w:r>
    </w:p>
    <w:p w14:paraId="20D9672E" w14:textId="5C0F82FD" w:rsidR="00090250" w:rsidRDefault="00E67477" w:rsidP="00E67477">
      <w:pPr>
        <w:pStyle w:val="CodeSnippet"/>
      </w:pPr>
      <w:r>
        <w:t>dtypes: int64(2), object(6)</w:t>
      </w:r>
    </w:p>
    <w:p w14:paraId="43ECADAC" w14:textId="77777777" w:rsidR="00E67477" w:rsidRDefault="00E67477" w:rsidP="00E67477">
      <w:pPr>
        <w:pStyle w:val="CodeSnippet"/>
      </w:pPr>
    </w:p>
    <w:p w14:paraId="119A61DC" w14:textId="77777777" w:rsidR="005612A5" w:rsidRDefault="005612A5" w:rsidP="003B745E">
      <w:pPr>
        <w:pStyle w:val="CodeSnippet"/>
      </w:pPr>
    </w:p>
    <w:p w14:paraId="305E6EDB" w14:textId="6A3DD77A" w:rsidR="005612A5" w:rsidRDefault="005612A5" w:rsidP="003B745E">
      <w:pPr>
        <w:pStyle w:val="CodeSnippet"/>
      </w:pPr>
      <w:r w:rsidRPr="00E67477">
        <w:rPr>
          <w:b/>
        </w:rPr>
        <w:t>av.head()</w:t>
      </w:r>
      <w:r w:rsidR="00E67477">
        <w:t xml:space="preserve"> </w:t>
      </w:r>
      <w:r w:rsidR="00E67477" w:rsidRPr="00E67477">
        <w:rPr>
          <w:i/>
        </w:rPr>
        <w:t xml:space="preserve"># take a look at the </w:t>
      </w:r>
      <w:commentRangeStart w:id="129"/>
      <w:r w:rsidR="00E67477" w:rsidRPr="00E67477">
        <w:rPr>
          <w:i/>
        </w:rPr>
        <w:t xml:space="preserve">first </w:t>
      </w:r>
      <w:r w:rsidR="009D372B">
        <w:rPr>
          <w:i/>
        </w:rPr>
        <w:t>10</w:t>
      </w:r>
      <w:r w:rsidR="00E67477" w:rsidRPr="00E67477">
        <w:rPr>
          <w:i/>
        </w:rPr>
        <w:t xml:space="preserve"> rows</w:t>
      </w:r>
      <w:commentRangeEnd w:id="129"/>
      <w:r w:rsidR="00213E6B">
        <w:rPr>
          <w:rStyle w:val="CommentReference"/>
          <w:rFonts w:ascii="Times New Roman" w:hAnsi="Times New Roman"/>
          <w:noProof w:val="0"/>
          <w:snapToGrid/>
        </w:rPr>
        <w:commentReference w:id="129"/>
      </w:r>
    </w:p>
    <w:p w14:paraId="190862F2" w14:textId="706527A1" w:rsidR="00E67477" w:rsidRDefault="00E67477" w:rsidP="00E67477">
      <w:pPr>
        <w:pStyle w:val="CodeSnippet"/>
      </w:pPr>
      <w:r>
        <w:t xml:space="preserve">               IP  Reliability  Risk      </w:t>
      </w:r>
      <w:r w:rsidR="00431113">
        <w:t xml:space="preserve">     Type Country      Locale</w:t>
      </w:r>
    </w:p>
    <w:p w14:paraId="71C8962F" w14:textId="77777777" w:rsidR="00E67477" w:rsidRDefault="00E67477" w:rsidP="00E67477">
      <w:pPr>
        <w:pStyle w:val="CodeSnippet"/>
      </w:pPr>
      <w:r>
        <w:t>0  222.76.212.185            4     2  Scanning Host      CN      Xiamen</w:t>
      </w:r>
    </w:p>
    <w:p w14:paraId="373672B9" w14:textId="77777777" w:rsidR="00E67477" w:rsidRDefault="00E67477" w:rsidP="00E67477">
      <w:pPr>
        <w:pStyle w:val="CodeSnippet"/>
      </w:pPr>
      <w:r>
        <w:t>1  222.76.212.186            4     2  Scanning Host      CN      Xiamen</w:t>
      </w:r>
    </w:p>
    <w:p w14:paraId="3EDC018B" w14:textId="77777777" w:rsidR="00E67477" w:rsidRDefault="00E67477" w:rsidP="00E67477">
      <w:pPr>
        <w:pStyle w:val="CodeSnippet"/>
      </w:pPr>
      <w:r>
        <w:t>2     5.34.246.67            6     3       Spamming      US         NaN</w:t>
      </w:r>
    </w:p>
    <w:p w14:paraId="1933FF46" w14:textId="77777777" w:rsidR="00E67477" w:rsidRDefault="00E67477" w:rsidP="00E67477">
      <w:pPr>
        <w:pStyle w:val="CodeSnippet"/>
      </w:pPr>
      <w:r>
        <w:t>3   178.94.97.176            4     5  Scanning Host      UA      Merefa</w:t>
      </w:r>
    </w:p>
    <w:p w14:paraId="7AD4E8BB" w14:textId="77777777" w:rsidR="00E67477" w:rsidRDefault="00E67477" w:rsidP="00E67477">
      <w:pPr>
        <w:pStyle w:val="CodeSnippet"/>
      </w:pPr>
      <w:r>
        <w:t>4     66.2.49.232            4     2  Scanning Host      US  Union City</w:t>
      </w:r>
    </w:p>
    <w:p w14:paraId="54F15900" w14:textId="77777777" w:rsidR="00E67477" w:rsidRDefault="00E67477" w:rsidP="00E67477">
      <w:pPr>
        <w:pStyle w:val="CodeSnippet"/>
      </w:pPr>
      <w:r>
        <w:t>5  222.76.212.173            4     2  Scanning Host      CN      Xiamen</w:t>
      </w:r>
    </w:p>
    <w:p w14:paraId="49F033A2" w14:textId="77777777" w:rsidR="00E67477" w:rsidRDefault="00E67477" w:rsidP="00E67477">
      <w:pPr>
        <w:pStyle w:val="CodeSnippet"/>
      </w:pPr>
      <w:r>
        <w:t>6  222.76.212.172            4     2  Scanning Host      CN      Xiamen</w:t>
      </w:r>
    </w:p>
    <w:p w14:paraId="1EF9B781" w14:textId="77777777" w:rsidR="00E67477" w:rsidRDefault="00E67477" w:rsidP="00E67477">
      <w:pPr>
        <w:pStyle w:val="CodeSnippet"/>
      </w:pPr>
      <w:r>
        <w:t>7  222.76.212.171            4     2  Scanning Host      CN      Xiamen</w:t>
      </w:r>
    </w:p>
    <w:p w14:paraId="6D0187AF" w14:textId="77777777" w:rsidR="00E67477" w:rsidRDefault="00E67477" w:rsidP="00E67477">
      <w:pPr>
        <w:pStyle w:val="CodeSnippet"/>
      </w:pPr>
      <w:r>
        <w:t>8   174.142.46.19            6     3       Spamming     NaN         NaN</w:t>
      </w:r>
    </w:p>
    <w:p w14:paraId="6EBF2AC6" w14:textId="77777777" w:rsidR="00E67477" w:rsidRDefault="00E67477" w:rsidP="00E67477">
      <w:pPr>
        <w:pStyle w:val="CodeSnippet"/>
      </w:pPr>
      <w:r>
        <w:t>9     66.2.49.244            4     2  Scanning Host      US  Union City</w:t>
      </w:r>
    </w:p>
    <w:p w14:paraId="36D8E4D7" w14:textId="77777777" w:rsidR="00E67477" w:rsidRDefault="00E67477" w:rsidP="00E67477">
      <w:pPr>
        <w:pStyle w:val="CodeSnippet"/>
      </w:pPr>
    </w:p>
    <w:p w14:paraId="39CFF023" w14:textId="77777777" w:rsidR="00E67477" w:rsidRDefault="00E67477" w:rsidP="00E67477">
      <w:pPr>
        <w:pStyle w:val="CodeSnippet"/>
      </w:pPr>
      <w:r>
        <w:t xml:space="preserve">                         Coords   x</w:t>
      </w:r>
    </w:p>
    <w:p w14:paraId="793C34FF" w14:textId="77777777" w:rsidR="00E67477" w:rsidRDefault="00E67477" w:rsidP="00E67477">
      <w:pPr>
        <w:pStyle w:val="CodeSnippet"/>
      </w:pPr>
      <w:r>
        <w:t>0    24.4797992706,118.08190155  11</w:t>
      </w:r>
    </w:p>
    <w:p w14:paraId="15CA0304" w14:textId="77777777" w:rsidR="00E67477" w:rsidRDefault="00E67477" w:rsidP="00E67477">
      <w:pPr>
        <w:pStyle w:val="CodeSnippet"/>
      </w:pPr>
      <w:r>
        <w:t>1    24.4797992706,118.08190155  11</w:t>
      </w:r>
    </w:p>
    <w:p w14:paraId="01E264FB" w14:textId="77777777" w:rsidR="00E67477" w:rsidRDefault="00E67477" w:rsidP="00E67477">
      <w:pPr>
        <w:pStyle w:val="CodeSnippet"/>
      </w:pPr>
      <w:r>
        <w:t>2                    38.0,-97.0  12</w:t>
      </w:r>
    </w:p>
    <w:p w14:paraId="6548B152" w14:textId="77777777" w:rsidR="00E67477" w:rsidRDefault="00E67477" w:rsidP="00E67477">
      <w:pPr>
        <w:pStyle w:val="CodeSnippet"/>
      </w:pPr>
      <w:r>
        <w:t>3   49.8230018616,36.0507011414  11</w:t>
      </w:r>
    </w:p>
    <w:p w14:paraId="30C78337" w14:textId="77777777" w:rsidR="00E67477" w:rsidRDefault="00E67477" w:rsidP="00E67477">
      <w:pPr>
        <w:pStyle w:val="CodeSnippet"/>
      </w:pPr>
      <w:r>
        <w:t>4  37.5962982178,-122.065696716  11</w:t>
      </w:r>
    </w:p>
    <w:p w14:paraId="71019916" w14:textId="77777777" w:rsidR="00E67477" w:rsidRDefault="00E67477" w:rsidP="00E67477">
      <w:pPr>
        <w:pStyle w:val="CodeSnippet"/>
      </w:pPr>
      <w:r>
        <w:t>5    24.4797992706,118.08190155  11</w:t>
      </w:r>
    </w:p>
    <w:p w14:paraId="655AE577" w14:textId="77777777" w:rsidR="00E67477" w:rsidRDefault="00E67477" w:rsidP="00E67477">
      <w:pPr>
        <w:pStyle w:val="CodeSnippet"/>
      </w:pPr>
      <w:r>
        <w:t>6    24.4797992706,118.08190155  11</w:t>
      </w:r>
    </w:p>
    <w:p w14:paraId="6B21E576" w14:textId="77777777" w:rsidR="00E67477" w:rsidRDefault="00E67477" w:rsidP="00E67477">
      <w:pPr>
        <w:pStyle w:val="CodeSnippet"/>
      </w:pPr>
      <w:r>
        <w:t>7    24.4797992706,118.08190155  11</w:t>
      </w:r>
    </w:p>
    <w:p w14:paraId="0E6CDAE7" w14:textId="77777777" w:rsidR="00E67477" w:rsidRDefault="00E67477" w:rsidP="00E67477">
      <w:pPr>
        <w:pStyle w:val="CodeSnippet"/>
      </w:pPr>
      <w:r>
        <w:t>8    24.4797992706,118.08190155  12</w:t>
      </w:r>
    </w:p>
    <w:p w14:paraId="69CF8922" w14:textId="01168D4A" w:rsidR="00E67477" w:rsidRPr="00465DEC" w:rsidRDefault="00E67477" w:rsidP="00E67477">
      <w:pPr>
        <w:pStyle w:val="CodeSnippet"/>
      </w:pPr>
      <w:r>
        <w:t>9  37.5962982178,-122.065696716  11</w:t>
      </w:r>
    </w:p>
    <w:p w14:paraId="165A1014" w14:textId="7A5B09F2" w:rsidR="00E67477" w:rsidRDefault="0066621A" w:rsidP="00E51B88">
      <w:pPr>
        <w:pStyle w:val="Para"/>
      </w:pPr>
      <w:proofErr w:type="spellStart"/>
      <w:r w:rsidRPr="0066621A">
        <w:rPr>
          <w:i/>
        </w:rPr>
        <w:t>IPython</w:t>
      </w:r>
      <w:proofErr w:type="spellEnd"/>
      <w:r w:rsidR="00431113">
        <w:t xml:space="preserve"> </w:t>
      </w:r>
      <w:r w:rsidRPr="0066621A">
        <w:rPr>
          <w:i/>
        </w:rPr>
        <w:t>Notebook</w:t>
      </w:r>
      <w:r>
        <w:t xml:space="preserve">s </w:t>
      </w:r>
      <w:r w:rsidR="002B552F">
        <w:t xml:space="preserve">also </w:t>
      </w:r>
      <w:r>
        <w:t>have</w:t>
      </w:r>
      <w:r w:rsidR="00962ADA">
        <w:t xml:space="preserve"> </w:t>
      </w:r>
      <w:r w:rsidR="00431113">
        <w:t>a useful set of functions</w:t>
      </w:r>
      <w:r w:rsidR="001903AB">
        <w:t xml:space="preserve"> </w:t>
      </w:r>
      <w:r w:rsidR="00431113">
        <w:t xml:space="preserve">to output data to </w:t>
      </w:r>
      <w:r w:rsidR="005F59FE">
        <w:t xml:space="preserve">a more viewer-friendly </w:t>
      </w:r>
      <w:r w:rsidR="00431113">
        <w:t>HTML</w:t>
      </w:r>
      <w:r w:rsidR="00996C3B">
        <w:t xml:space="preserve"> format</w:t>
      </w:r>
      <w:r w:rsidR="00431113">
        <w:t>:</w:t>
      </w:r>
    </w:p>
    <w:p w14:paraId="1942BD4A" w14:textId="2F6FB0BC" w:rsidR="00431113" w:rsidRDefault="0066621A" w:rsidP="00431113">
      <w:pPr>
        <w:pStyle w:val="CodeTitle"/>
      </w:pPr>
      <w:r w:rsidRPr="0066621A">
        <w:t>IPython</w:t>
      </w:r>
      <w:r w:rsidR="00431113">
        <w:t xml:space="preserve"> code to display head() as an HTML table</w:t>
      </w:r>
    </w:p>
    <w:p w14:paraId="05A2A0FD" w14:textId="0F961B65" w:rsidR="00431113" w:rsidRDefault="00431113" w:rsidP="00431113">
      <w:pPr>
        <w:pStyle w:val="CodeSnippet"/>
      </w:pPr>
      <w:r>
        <w:t xml:space="preserve">from </w:t>
      </w:r>
      <w:r w:rsidR="0066621A" w:rsidRPr="0066621A">
        <w:rPr>
          <w:i/>
        </w:rPr>
        <w:t>IPython</w:t>
      </w:r>
      <w:r>
        <w:t xml:space="preserve">.display import HTML </w:t>
      </w:r>
    </w:p>
    <w:p w14:paraId="5203C908" w14:textId="4B06BA17" w:rsidR="00431113" w:rsidRDefault="00431113" w:rsidP="00431113">
      <w:pPr>
        <w:pStyle w:val="CodeSnippet"/>
      </w:pPr>
      <w:r>
        <w:t>HTML(av.head(10).to_html())</w:t>
      </w:r>
    </w:p>
    <w:p w14:paraId="1E926E98" w14:textId="22B303D9" w:rsidR="00431113" w:rsidRDefault="00431113" w:rsidP="00431113">
      <w:pPr>
        <w:pStyle w:val="Slug"/>
      </w:pPr>
      <w:r>
        <w:t xml:space="preserve">Figure 3-1 </w:t>
      </w:r>
      <w:proofErr w:type="spellStart"/>
      <w:r w:rsidR="0066621A" w:rsidRPr="0066621A">
        <w:rPr>
          <w:i/>
        </w:rPr>
        <w:t>IPython</w:t>
      </w:r>
      <w:proofErr w:type="spellEnd"/>
      <w:r>
        <w:t xml:space="preserve"> HTML </w:t>
      </w:r>
      <w:proofErr w:type="gramStart"/>
      <w:r>
        <w:t>head(</w:t>
      </w:r>
      <w:proofErr w:type="gramEnd"/>
      <w:r>
        <w:t xml:space="preserve">) Output </w:t>
      </w:r>
      <w:r>
        <w:tab/>
        <w:t>[</w:t>
      </w:r>
      <w:r w:rsidR="000B119D" w:rsidRPr="000B119D">
        <w:t>793725c03f001</w:t>
      </w:r>
      <w:r>
        <w:t>.png]</w:t>
      </w:r>
    </w:p>
    <w:p w14:paraId="3D6894E4" w14:textId="1012A655" w:rsidR="00E51B88" w:rsidDel="00DC628A" w:rsidRDefault="00627D4B" w:rsidP="00E51B88">
      <w:pPr>
        <w:pStyle w:val="Para"/>
        <w:rPr>
          <w:del w:id="130" w:author="Jay Jacobs" w:date="2013-07-19T11:17:00Z"/>
        </w:rPr>
      </w:pPr>
      <w:del w:id="131" w:author="Jay Jacobs" w:date="2013-07-19T10:33:00Z">
        <w:r w:rsidDel="008B48C3">
          <w:delText xml:space="preserve">Since the reputation data file lacks </w:delText>
        </w:r>
        <w:r w:rsidR="008B196A" w:rsidDel="008B48C3">
          <w:delText xml:space="preserve">a header, </w:delText>
        </w:r>
        <w:r w:rsidR="00773E3D" w:rsidDel="008B48C3">
          <w:delText xml:space="preserve">each example code segment </w:delText>
        </w:r>
        <w:r w:rsidDel="008B48C3">
          <w:delText>assign</w:delText>
        </w:r>
        <w:r w:rsidR="008B196A" w:rsidDel="008B48C3">
          <w:delText>s</w:delText>
        </w:r>
        <w:r w:rsidDel="008B48C3">
          <w:delText xml:space="preserve"> more meaningful column names manually. This is a completely optional step, but it will help avoid confus</w:delText>
        </w:r>
        <w:r w:rsidR="008B196A" w:rsidDel="008B48C3">
          <w:delText xml:space="preserve">ion as you expand your analyses and, as we’ll see </w:delText>
        </w:r>
        <w:r w:rsidR="009F33DD" w:rsidDel="008B48C3">
          <w:delText>in later chapters</w:delText>
        </w:r>
        <w:r w:rsidR="008B196A" w:rsidDel="008B48C3">
          <w:delText>, help bui</w:delText>
        </w:r>
        <w:r w:rsidR="00BA78D6" w:rsidDel="008B48C3">
          <w:delText xml:space="preserve">ld consistency across data frames if you bring in additional data sets. </w:delText>
        </w:r>
      </w:del>
    </w:p>
    <w:p w14:paraId="5C37177C" w14:textId="77777777" w:rsidR="00FC2485" w:rsidRDefault="00FC2485" w:rsidP="00FC2485">
      <w:pPr>
        <w:pStyle w:val="H1"/>
      </w:pPr>
      <w:r>
        <w:t>Exploring Data</w:t>
      </w:r>
    </w:p>
    <w:p w14:paraId="5C5939BF" w14:textId="00E94458" w:rsidR="00885DFC" w:rsidRDefault="00213E6B" w:rsidP="00FC2485">
      <w:pPr>
        <w:pStyle w:val="Para"/>
      </w:pPr>
      <w:ins w:id="132" w:author="Jay Jacobs" w:date="2013-07-19T10:18:00Z">
        <w:r>
          <w:t>Now that we have a general idea of the variables and how they look, i</w:t>
        </w:r>
      </w:ins>
      <w:del w:id="133" w:author="Jay Jacobs" w:date="2013-07-19T10:18:00Z">
        <w:r w:rsidR="00A905B5" w:rsidDel="00213E6B">
          <w:delText>I</w:delText>
        </w:r>
      </w:del>
      <w:r w:rsidR="00A905B5">
        <w:t xml:space="preserve">t’s now time to bring your security domain expertise into the </w:t>
      </w:r>
      <w:r w:rsidR="009F33DD">
        <w:t>mix</w:t>
      </w:r>
      <w:r w:rsidR="00A905B5">
        <w:t xml:space="preserve"> </w:t>
      </w:r>
      <w:r w:rsidR="002B552F">
        <w:t>to</w:t>
      </w:r>
      <w:r w:rsidR="00A905B5">
        <w:t xml:space="preserve"> explore </w:t>
      </w:r>
      <w:r w:rsidR="002B552F">
        <w:t>and</w:t>
      </w:r>
      <w:r w:rsidR="00A905B5">
        <w:t xml:space="preserve"> </w:t>
      </w:r>
      <w:r w:rsidR="002B552F">
        <w:t>discover</w:t>
      </w:r>
      <w:r w:rsidR="00A905B5">
        <w:t xml:space="preserve"> what is interesting </w:t>
      </w:r>
      <w:r w:rsidR="002B552F">
        <w:t xml:space="preserve">about the data </w:t>
      </w:r>
      <w:r w:rsidR="00A905B5">
        <w:t xml:space="preserve">and </w:t>
      </w:r>
      <w:r w:rsidR="00773E3D">
        <w:t>enable</w:t>
      </w:r>
      <w:r w:rsidR="00A905B5">
        <w:t xml:space="preserve"> us</w:t>
      </w:r>
      <w:r w:rsidR="00773E3D">
        <w:t xml:space="preserve"> to</w:t>
      </w:r>
      <w:r w:rsidR="00A905B5">
        <w:t xml:space="preserve"> form good questions to ask a</w:t>
      </w:r>
      <w:r w:rsidR="00AB437F">
        <w:t>nd answer. Despite</w:t>
      </w:r>
      <w:r w:rsidR="00A905B5">
        <w:t xml:space="preserve"> having almost 260,000 records, we have many tools at our disposal to help get a feel for what it contains.</w:t>
      </w:r>
    </w:p>
    <w:p w14:paraId="3B122392" w14:textId="086E495B" w:rsidR="00885DFC" w:rsidRDefault="00DC628A" w:rsidP="00FC2485">
      <w:pPr>
        <w:pStyle w:val="Para"/>
      </w:pPr>
      <w:ins w:id="134" w:author="Jay Jacobs" w:date="2013-07-19T11:18:00Z">
        <w:r>
          <w:t>But before we go any deeper into the data, t</w:t>
        </w:r>
      </w:ins>
      <w:del w:id="135" w:author="Jay Jacobs" w:date="2013-07-19T11:18:00Z">
        <w:r w:rsidR="00885DFC" w:rsidDel="00DC628A">
          <w:delText>T</w:delText>
        </w:r>
      </w:del>
      <w:r w:rsidR="00885DFC">
        <w:t xml:space="preserve">here </w:t>
      </w:r>
      <w:proofErr w:type="gramStart"/>
      <w:r w:rsidR="00885DFC">
        <w:t>are</w:t>
      </w:r>
      <w:proofErr w:type="gramEnd"/>
      <w:r w:rsidR="00885DFC">
        <w:t xml:space="preserve"> some </w:t>
      </w:r>
      <w:r w:rsidR="00313BE9">
        <w:t>tid</w:t>
      </w:r>
      <w:r w:rsidR="00885DFC">
        <w:t xml:space="preserve">bits of information we </w:t>
      </w:r>
      <w:r w:rsidR="00313BE9">
        <w:t>know about the data</w:t>
      </w:r>
      <w:ins w:id="136" w:author="Jay Jacobs" w:date="2013-07-19T11:19:00Z">
        <w:r>
          <w:t xml:space="preserve"> and let’s recap that here:</w:t>
        </w:r>
      </w:ins>
      <w:del w:id="137" w:author="Jay Jacobs" w:date="2013-07-19T11:19:00Z">
        <w:r w:rsidR="00885DFC" w:rsidDel="00DC628A">
          <w:delText xml:space="preserve"> even before we take a </w:delText>
        </w:r>
        <w:r w:rsidR="002B552F" w:rsidDel="00DC628A">
          <w:delText xml:space="preserve">more </w:delText>
        </w:r>
        <w:r w:rsidR="00885DFC" w:rsidDel="00DC628A">
          <w:delText>programmatic look:</w:delText>
        </w:r>
      </w:del>
    </w:p>
    <w:p w14:paraId="49BEA39D" w14:textId="50032026" w:rsidR="00DC628A" w:rsidRDefault="00DC628A" w:rsidP="00DC628A">
      <w:pPr>
        <w:pStyle w:val="ListBulleted"/>
        <w:rPr>
          <w:ins w:id="138" w:author="Jay Jacobs" w:date="2013-07-19T11:22:00Z"/>
        </w:rPr>
      </w:pPr>
      <w:ins w:id="139" w:author="Jay Jacobs" w:date="2013-07-19T11:22:00Z">
        <w:r>
          <w:t xml:space="preserve">Reliability, Risk and “x” </w:t>
        </w:r>
      </w:ins>
      <w:ins w:id="140" w:author="Jay Jacobs" w:date="2013-07-19T12:45:00Z">
        <w:r w:rsidR="00E25A9A">
          <w:t>are</w:t>
        </w:r>
      </w:ins>
      <w:ins w:id="141" w:author="Jay Jacobs" w:date="2013-07-19T12:44:00Z">
        <w:r w:rsidR="00E25A9A">
          <w:t xml:space="preserve"> </w:t>
        </w:r>
      </w:ins>
      <w:ins w:id="142" w:author="Jay Jacobs" w:date="2013-07-19T11:22:00Z">
        <w:r>
          <w:t>integers</w:t>
        </w:r>
      </w:ins>
    </w:p>
    <w:p w14:paraId="31978F55" w14:textId="3466F5CB" w:rsidR="00DC628A" w:rsidRDefault="00DC628A" w:rsidP="00DC628A">
      <w:pPr>
        <w:pStyle w:val="ListBulleted"/>
        <w:rPr>
          <w:ins w:id="143" w:author="Jay Jacobs" w:date="2013-07-19T11:22:00Z"/>
        </w:rPr>
      </w:pPr>
      <w:ins w:id="144" w:author="Jay Jacobs" w:date="2013-07-19T11:22:00Z">
        <w:r>
          <w:t xml:space="preserve">IP, Type, Country, Locale and </w:t>
        </w:r>
        <w:proofErr w:type="spellStart"/>
        <w:r>
          <w:t>Coords</w:t>
        </w:r>
        <w:proofErr w:type="spellEnd"/>
        <w:r>
          <w:t xml:space="preserve"> </w:t>
        </w:r>
      </w:ins>
      <w:ins w:id="145" w:author="Jay Jacobs" w:date="2013-07-19T12:45:00Z">
        <w:r w:rsidR="00E25A9A">
          <w:t>are</w:t>
        </w:r>
      </w:ins>
      <w:ins w:id="146" w:author="Jay Jacobs" w:date="2013-07-19T11:22:00Z">
        <w:r>
          <w:t xml:space="preserve"> character strings</w:t>
        </w:r>
      </w:ins>
    </w:p>
    <w:p w14:paraId="0B049600" w14:textId="45C00437" w:rsidR="00FA0CD7" w:rsidRDefault="00FA0CD7" w:rsidP="00FA0CD7">
      <w:pPr>
        <w:pStyle w:val="ListBulleted"/>
        <w:rPr>
          <w:ins w:id="147" w:author="Jay Jacobs" w:date="2013-07-19T10:44:00Z"/>
        </w:rPr>
      </w:pPr>
      <w:ins w:id="148" w:author="Jay Jacobs" w:date="2013-07-19T10:44:00Z">
        <w:r>
          <w:t xml:space="preserve">The IP address is stored in the dotted-quad notation, not hostnames or decimal </w:t>
        </w:r>
      </w:ins>
      <w:ins w:id="149" w:author="Jay Jacobs" w:date="2013-07-19T10:46:00Z">
        <w:r>
          <w:t xml:space="preserve">format </w:t>
        </w:r>
      </w:ins>
    </w:p>
    <w:p w14:paraId="4556F6A7" w14:textId="77777777" w:rsidR="00DC628A" w:rsidRDefault="00DC628A" w:rsidP="00DC628A">
      <w:pPr>
        <w:pStyle w:val="ListBulleted"/>
        <w:rPr>
          <w:ins w:id="150" w:author="Jay Jacobs" w:date="2013-07-19T11:15:00Z"/>
        </w:rPr>
      </w:pPr>
      <w:ins w:id="151" w:author="Jay Jacobs" w:date="2013-07-19T11:15:00Z">
        <w:r>
          <w:t xml:space="preserve">Each record is associated with a unique IP address, so there are </w:t>
        </w:r>
        <w:r w:rsidRPr="00B42F90">
          <w:t>258</w:t>
        </w:r>
        <w:r>
          <w:t>,</w:t>
        </w:r>
        <w:r w:rsidRPr="00B42F90">
          <w:t>626</w:t>
        </w:r>
        <w:r>
          <w:t xml:space="preserve"> IP addresses (in this download)</w:t>
        </w:r>
      </w:ins>
    </w:p>
    <w:p w14:paraId="2507F8F1" w14:textId="6BDAD62A" w:rsidR="00885DFC" w:rsidDel="00FA0CD7" w:rsidRDefault="00885DFC" w:rsidP="00B42F90">
      <w:pPr>
        <w:pStyle w:val="ListBulleted"/>
        <w:rPr>
          <w:del w:id="152" w:author="Jay Jacobs" w:date="2013-07-19T10:44:00Z"/>
        </w:rPr>
      </w:pPr>
      <w:del w:id="153" w:author="Jay Jacobs" w:date="2013-07-19T10:46:00Z">
        <w:r w:rsidDel="00FA0CD7">
          <w:delText>e</w:delText>
        </w:r>
      </w:del>
      <w:del w:id="154" w:author="Jay Jacobs" w:date="2013-07-19T11:15:00Z">
        <w:r w:rsidDel="00DC628A">
          <w:delText xml:space="preserve">ach record is associated with a unique IP address, so there are </w:delText>
        </w:r>
        <w:r w:rsidR="00B42F90" w:rsidRPr="00B42F90" w:rsidDel="00DC628A">
          <w:delText>258</w:delText>
        </w:r>
        <w:r w:rsidR="00B42F90" w:rsidDel="00DC628A">
          <w:delText>,</w:delText>
        </w:r>
        <w:r w:rsidR="00B42F90" w:rsidRPr="00B42F90" w:rsidDel="00DC628A">
          <w:delText>626</w:delText>
        </w:r>
        <w:r w:rsidR="00B42F90" w:rsidDel="00DC628A">
          <w:delText xml:space="preserve"> IP addresses</w:delText>
        </w:r>
        <w:r w:rsidR="00773E3D" w:rsidDel="00DC628A">
          <w:delText xml:space="preserve"> (in this download)</w:delText>
        </w:r>
      </w:del>
      <w:del w:id="155" w:author="Jay Jacobs" w:date="2013-07-19T10:46:00Z">
        <w:r w:rsidR="00372185" w:rsidDel="00FA0CD7">
          <w:delText xml:space="preserve"> and we won’t be able to glean much </w:delText>
        </w:r>
        <w:r w:rsidR="009F33DD" w:rsidDel="00FA0CD7">
          <w:delText>insight</w:delText>
        </w:r>
        <w:r w:rsidR="00372185" w:rsidDel="00FA0CD7">
          <w:delText xml:space="preserve"> from just the IP addresses contained in this file</w:delText>
        </w:r>
      </w:del>
      <w:del w:id="156" w:author="Jay Jacobs" w:date="2013-07-19T10:42:00Z">
        <w:r w:rsidR="00372185" w:rsidDel="008B48C3">
          <w:delText>;</w:delText>
        </w:r>
      </w:del>
    </w:p>
    <w:p w14:paraId="3D1A5BEE" w14:textId="62523374" w:rsidR="00B42F90" w:rsidDel="00DC628A" w:rsidRDefault="00B42F90" w:rsidP="008B48C3">
      <w:pPr>
        <w:pStyle w:val="ListBulleted"/>
        <w:rPr>
          <w:del w:id="157" w:author="Jay Jacobs" w:date="2013-07-19T11:15:00Z"/>
        </w:rPr>
      </w:pPr>
      <w:del w:id="158" w:author="Jay Jacobs" w:date="2013-07-19T10:47:00Z">
        <w:r w:rsidDel="00FA0CD7">
          <w:delText>some</w:delText>
        </w:r>
      </w:del>
      <w:del w:id="159" w:author="Jay Jacobs" w:date="2013-07-19T11:15:00Z">
        <w:r w:rsidDel="00DC628A">
          <w:delText xml:space="preserve"> attempt has been made to </w:delText>
        </w:r>
      </w:del>
      <w:del w:id="160" w:author="Jay Jacobs" w:date="2013-07-19T10:47:00Z">
        <w:r w:rsidDel="00FA0CD7">
          <w:delText xml:space="preserve">discern </w:delText>
        </w:r>
        <w:r w:rsidR="006A1882" w:rsidDel="00FA0CD7">
          <w:delText>the r</w:delText>
        </w:r>
      </w:del>
      <w:del w:id="161" w:author="Jay Jacobs" w:date="2013-07-19T11:15:00Z">
        <w:r w:rsidR="006A1882" w:rsidDel="00DC628A">
          <w:delText xml:space="preserve">eliability </w:delText>
        </w:r>
      </w:del>
      <w:commentRangeStart w:id="162"/>
      <w:del w:id="163" w:author="Jay Jacobs" w:date="2013-07-19T10:48:00Z">
        <w:r w:rsidR="006A1882" w:rsidDel="00FA0CD7">
          <w:delText xml:space="preserve">of the </w:delText>
        </w:r>
      </w:del>
      <w:del w:id="164" w:author="Jay Jacobs" w:date="2013-07-19T11:15:00Z">
        <w:r w:rsidR="006A1882" w:rsidDel="00DC628A">
          <w:delText>node classification</w:delText>
        </w:r>
        <w:commentRangeEnd w:id="162"/>
        <w:r w:rsidR="00FA0CD7" w:rsidDel="00DC628A">
          <w:rPr>
            <w:rStyle w:val="CommentReference"/>
            <w:snapToGrid/>
          </w:rPr>
          <w:commentReference w:id="162"/>
        </w:r>
      </w:del>
      <w:del w:id="165" w:author="Jay Jacobs" w:date="2013-07-19T10:48:00Z">
        <w:r w:rsidR="00372185" w:rsidDel="00FA0CD7">
          <w:delText>;</w:delText>
        </w:r>
      </w:del>
    </w:p>
    <w:p w14:paraId="37457EFF" w14:textId="0326338C" w:rsidR="00B42F90" w:rsidDel="00DC628A" w:rsidRDefault="00B42F90" w:rsidP="00B42F90">
      <w:pPr>
        <w:pStyle w:val="ListBulleted"/>
        <w:rPr>
          <w:del w:id="166" w:author="Jay Jacobs" w:date="2013-07-19T11:15:00Z"/>
        </w:rPr>
      </w:pPr>
      <w:del w:id="167" w:author="Jay Jacobs" w:date="2013-07-19T10:49:00Z">
        <w:r w:rsidDel="00FA0CD7">
          <w:delText>so</w:delText>
        </w:r>
      </w:del>
      <w:del w:id="168" w:author="Jay Jacobs" w:date="2013-07-19T11:15:00Z">
        <w:r w:rsidDel="00DC628A">
          <w:delText xml:space="preserve">me attempt has been made to discern the level of “risk” associated with </w:delText>
        </w:r>
        <w:r w:rsidR="00313BE9" w:rsidDel="00DC628A">
          <w:delText>each</w:delText>
        </w:r>
        <w:r w:rsidDel="00DC628A">
          <w:delText xml:space="preserve"> IP addres</w:delText>
        </w:r>
      </w:del>
      <w:del w:id="169" w:author="Jay Jacobs" w:date="2013-07-19T10:49:00Z">
        <w:r w:rsidDel="00FA0CD7">
          <w:delText>s</w:delText>
        </w:r>
        <w:r w:rsidR="00372185" w:rsidDel="00FA0CD7">
          <w:delText>;</w:delText>
        </w:r>
      </w:del>
    </w:p>
    <w:p w14:paraId="413C9105" w14:textId="3EC8F1F9" w:rsidR="00B42F90" w:rsidRDefault="00FA0CD7" w:rsidP="00B42F90">
      <w:pPr>
        <w:pStyle w:val="ListBulleted"/>
      </w:pPr>
      <w:ins w:id="170" w:author="Jay Jacobs" w:date="2013-07-19T10:49:00Z">
        <w:r>
          <w:t>E</w:t>
        </w:r>
      </w:ins>
      <w:del w:id="171" w:author="Jay Jacobs" w:date="2013-07-19T10:49:00Z">
        <w:r w:rsidR="00B42F90" w:rsidDel="00FA0CD7">
          <w:delText>e</w:delText>
        </w:r>
      </w:del>
      <w:r w:rsidR="00B42F90">
        <w:t xml:space="preserve">ach IP address has been pre-geo-located </w:t>
      </w:r>
      <w:del w:id="172" w:author="Jay Jacobs" w:date="2013-07-19T11:16:00Z">
        <w:r w:rsidR="00B42F90" w:rsidDel="00DC628A">
          <w:delText xml:space="preserve">for </w:delText>
        </w:r>
      </w:del>
      <w:ins w:id="173" w:author="Jay Jacobs" w:date="2013-07-19T11:16:00Z">
        <w:r w:rsidR="00DC628A">
          <w:t>into the latitude and longitude pair</w:t>
        </w:r>
      </w:ins>
      <w:del w:id="174" w:author="Jay Jacobs" w:date="2013-07-19T11:16:00Z">
        <w:r w:rsidR="00B42F90" w:rsidDel="00DC628A">
          <w:delText>us</w:delText>
        </w:r>
      </w:del>
      <w:ins w:id="175" w:author="Jay Jacobs" w:date="2013-07-19T11:16:00Z">
        <w:r w:rsidR="00DC628A">
          <w:t xml:space="preserve"> in the </w:t>
        </w:r>
        <w:proofErr w:type="spellStart"/>
        <w:r w:rsidR="00DC628A">
          <w:t>Coords</w:t>
        </w:r>
        <w:proofErr w:type="spellEnd"/>
        <w:r w:rsidR="00DC628A">
          <w:t xml:space="preserve"> field</w:t>
        </w:r>
      </w:ins>
      <w:r w:rsidR="00147DE5">
        <w:t xml:space="preserve">, </w:t>
      </w:r>
      <w:ins w:id="176" w:author="Jay Jacobs" w:date="2013-07-19T11:16:00Z">
        <w:r w:rsidR="00DC628A">
          <w:t>but they are in a single field separated by a comma.  We will have to parse that further if we want to use that field.</w:t>
        </w:r>
      </w:ins>
      <w:del w:id="177" w:author="Jay Jacobs" w:date="2013-07-19T11:17:00Z">
        <w:r w:rsidR="002B552F" w:rsidDel="00DC628A">
          <w:delText>so we won’t have to do that if our expl</w:delText>
        </w:r>
        <w:r w:rsidR="00147DE5" w:rsidDel="00DC628A">
          <w:delText>oration leads us down that path</w:delText>
        </w:r>
        <w:r w:rsidR="002B552F" w:rsidDel="00DC628A">
          <w:delText>.</w:delText>
        </w:r>
      </w:del>
    </w:p>
    <w:p w14:paraId="31A04F02" w14:textId="716F1881" w:rsidR="004731E9" w:rsidRDefault="00DC628A" w:rsidP="00FC2485">
      <w:pPr>
        <w:pStyle w:val="Para"/>
      </w:pPr>
      <w:ins w:id="178" w:author="Jay Jacobs" w:date="2013-07-19T11:20:00Z">
        <w:r>
          <w:t xml:space="preserve">When we have quantitative variables (which is a fancy way to </w:t>
        </w:r>
      </w:ins>
      <w:ins w:id="179" w:author="Jay Jacobs" w:date="2013-07-19T11:37:00Z">
        <w:r w:rsidR="00AF3982">
          <w:t>numbers</w:t>
        </w:r>
      </w:ins>
      <w:ins w:id="180" w:author="Jay Jacobs" w:date="2013-07-19T11:38:00Z">
        <w:r w:rsidR="00AF3982">
          <w:t xml:space="preserve"> representing a quantity)</w:t>
        </w:r>
      </w:ins>
      <w:ins w:id="181" w:author="Jay Jacobs" w:date="2013-07-19T11:20:00Z">
        <w:r>
          <w:t xml:space="preserve">, a good </w:t>
        </w:r>
      </w:ins>
      <w:ins w:id="182" w:author="Jay Jacobs" w:date="2013-07-19T11:43:00Z">
        <w:r w:rsidR="001C7DDD">
          <w:t xml:space="preserve">first </w:t>
        </w:r>
      </w:ins>
      <w:ins w:id="183" w:author="Jay Jacobs" w:date="2013-07-19T11:20:00Z">
        <w:r>
          <w:t>exploratory step is</w:t>
        </w:r>
      </w:ins>
      <w:ins w:id="184" w:author="Jay Jacobs" w:date="2013-07-19T11:21:00Z">
        <w:r>
          <w:t xml:space="preserve"> to</w:t>
        </w:r>
      </w:ins>
      <w:ins w:id="185" w:author="Jay Jacobs" w:date="2013-07-19T11:20:00Z">
        <w:r>
          <w:t xml:space="preserve"> </w:t>
        </w:r>
      </w:ins>
      <w:commentRangeStart w:id="186"/>
      <w:del w:id="187" w:author="Jay Jacobs" w:date="2013-07-19T11:21:00Z">
        <w:r w:rsidR="003629C7" w:rsidDel="00DC628A">
          <w:delText xml:space="preserve">A good next step </w:delText>
        </w:r>
        <w:r w:rsidR="002B552F" w:rsidDel="00DC628A">
          <w:delText>perform</w:delText>
        </w:r>
        <w:r w:rsidR="003629C7" w:rsidDel="00DC628A">
          <w:delText xml:space="preserve"> is to take </w:delText>
        </w:r>
        <w:r w:rsidR="00E15D16" w:rsidDel="00DC628A">
          <w:delText>a</w:delText>
        </w:r>
      </w:del>
      <w:r w:rsidR="00E15D16">
        <w:t xml:space="preserve"> look at </w:t>
      </w:r>
      <w:del w:id="188" w:author="Jay Jacobs" w:date="2013-07-19T11:21:00Z">
        <w:r w:rsidR="00805B0F" w:rsidDel="00DC628A">
          <w:delText xml:space="preserve">a set of </w:delText>
        </w:r>
        <w:r w:rsidR="004731E9" w:rsidDel="00DC628A">
          <w:delText>core</w:delText>
        </w:r>
      </w:del>
      <w:ins w:id="189" w:author="Jay Jacobs" w:date="2013-07-19T11:21:00Z">
        <w:r>
          <w:t>the basic</w:t>
        </w:r>
      </w:ins>
      <w:r w:rsidR="00E15D16">
        <w:t xml:space="preserve"> </w:t>
      </w:r>
      <w:r w:rsidR="004731E9">
        <w:rPr>
          <w:i/>
        </w:rPr>
        <w:t>descriptive statistics</w:t>
      </w:r>
      <w:r w:rsidR="00805B0F">
        <w:rPr>
          <w:i/>
        </w:rPr>
        <w:t xml:space="preserve"> </w:t>
      </w:r>
      <w:del w:id="190" w:author="Jay Jacobs" w:date="2013-07-19T11:21:00Z">
        <w:r w:rsidR="007A3F9C" w:rsidDel="00DC628A">
          <w:delText xml:space="preserve">of </w:delText>
        </w:r>
        <w:r w:rsidR="00372185" w:rsidDel="00DC628A">
          <w:delText xml:space="preserve">all or parts of the </w:delText>
        </w:r>
        <w:r w:rsidR="007A3F9C" w:rsidDel="00DC628A">
          <w:delText>data</w:delText>
        </w:r>
        <w:r w:rsidR="00653EEF" w:rsidDel="00DC628A">
          <w:delText xml:space="preserve"> set</w:delText>
        </w:r>
      </w:del>
      <w:ins w:id="191" w:author="Jay Jacobs" w:date="2013-07-19T11:21:00Z">
        <w:r>
          <w:t>on the variables</w:t>
        </w:r>
      </w:ins>
      <w:r w:rsidR="00653EEF">
        <w:t>. These are comprised of:</w:t>
      </w:r>
      <w:commentRangeEnd w:id="186"/>
      <w:r>
        <w:rPr>
          <w:rStyle w:val="CommentReference"/>
          <w:snapToGrid/>
        </w:rPr>
        <w:commentReference w:id="186"/>
      </w:r>
    </w:p>
    <w:p w14:paraId="2317D45C" w14:textId="39A306E6" w:rsidR="004731E9" w:rsidRDefault="00653EEF" w:rsidP="00805B0F">
      <w:pPr>
        <w:pStyle w:val="ListBulleted"/>
      </w:pPr>
      <w:proofErr w:type="gramStart"/>
      <w:r w:rsidRPr="00805B0F">
        <w:rPr>
          <w:i/>
        </w:rPr>
        <w:t>minimum</w:t>
      </w:r>
      <w:proofErr w:type="gramEnd"/>
      <w:r>
        <w:t xml:space="preserve"> and </w:t>
      </w:r>
      <w:r w:rsidRPr="00805B0F">
        <w:rPr>
          <w:i/>
        </w:rPr>
        <w:t>m</w:t>
      </w:r>
      <w:r w:rsidR="004731E9" w:rsidRPr="00805B0F">
        <w:rPr>
          <w:i/>
        </w:rPr>
        <w:t>aximum</w:t>
      </w:r>
      <w:r w:rsidR="004731E9">
        <w:t xml:space="preserve"> values</w:t>
      </w:r>
      <w:r>
        <w:t xml:space="preserve">, </w:t>
      </w:r>
      <w:ins w:id="192" w:author="Jay Jacobs" w:date="2013-07-19T11:41:00Z">
        <w:r w:rsidR="00AF3982">
          <w:t xml:space="preserve">taking the difference of these will </w:t>
        </w:r>
      </w:ins>
      <w:del w:id="193" w:author="Jay Jacobs" w:date="2013-07-19T11:41:00Z">
        <w:r w:rsidDel="00AF3982">
          <w:delText xml:space="preserve">which also </w:delText>
        </w:r>
      </w:del>
      <w:r>
        <w:t>give</w:t>
      </w:r>
      <w:del w:id="194" w:author="Jay Jacobs" w:date="2013-07-19T11:41:00Z">
        <w:r w:rsidDel="00AF3982">
          <w:delText>s</w:delText>
        </w:r>
      </w:del>
      <w:r>
        <w:t xml:space="preserve"> us the </w:t>
      </w:r>
      <w:r w:rsidRPr="00805B0F">
        <w:rPr>
          <w:i/>
        </w:rPr>
        <w:t>range</w:t>
      </w:r>
      <w:r>
        <w:t xml:space="preserve"> (</w:t>
      </w:r>
      <w:ins w:id="195" w:author="Jay Jacobs" w:date="2013-07-19T11:41:00Z">
        <w:r w:rsidR="00AF3982" w:rsidRPr="00AF3982">
          <w:rPr>
            <w:i/>
            <w:rPrChange w:id="196" w:author="Jay Jacobs" w:date="2013-07-19T11:41:00Z">
              <w:rPr/>
            </w:rPrChange>
          </w:rPr>
          <w:t>range</w:t>
        </w:r>
        <w:r w:rsidR="00AF3982">
          <w:t xml:space="preserve"> = </w:t>
        </w:r>
      </w:ins>
      <w:r w:rsidRPr="00805B0F">
        <w:rPr>
          <w:i/>
        </w:rPr>
        <w:t>max</w:t>
      </w:r>
      <w:r>
        <w:t xml:space="preserve"> - </w:t>
      </w:r>
      <w:r w:rsidRPr="00805B0F">
        <w:rPr>
          <w:i/>
        </w:rPr>
        <w:t>min</w:t>
      </w:r>
      <w:r>
        <w:t>)</w:t>
      </w:r>
    </w:p>
    <w:p w14:paraId="509697DA" w14:textId="160DCBF4" w:rsidR="004731E9" w:rsidRDefault="00653EEF" w:rsidP="00805B0F">
      <w:pPr>
        <w:pStyle w:val="ListBulleted"/>
      </w:pPr>
      <w:proofErr w:type="gramStart"/>
      <w:r w:rsidRPr="00805B0F">
        <w:rPr>
          <w:i/>
        </w:rPr>
        <w:t>m</w:t>
      </w:r>
      <w:r w:rsidR="004731E9" w:rsidRPr="00805B0F">
        <w:rPr>
          <w:i/>
        </w:rPr>
        <w:t>edian</w:t>
      </w:r>
      <w:proofErr w:type="gramEnd"/>
      <w:r w:rsidR="004731E9">
        <w:t xml:space="preserve"> (</w:t>
      </w:r>
      <w:r>
        <w:t>the value at the middle of the data set)</w:t>
      </w:r>
    </w:p>
    <w:p w14:paraId="4EEC9787" w14:textId="44D5FA5E" w:rsidR="00805B0F" w:rsidRDefault="00805B0F" w:rsidP="00805B0F">
      <w:pPr>
        <w:pStyle w:val="ListBulleted"/>
      </w:pPr>
      <w:r w:rsidRPr="00805B0F">
        <w:rPr>
          <w:i/>
        </w:rPr>
        <w:t>1</w:t>
      </w:r>
      <w:r w:rsidRPr="00805B0F">
        <w:rPr>
          <w:i/>
          <w:vertAlign w:val="superscript"/>
        </w:rPr>
        <w:t>st</w:t>
      </w:r>
      <w:r w:rsidRPr="00805B0F">
        <w:rPr>
          <w:i/>
        </w:rPr>
        <w:t xml:space="preserve"> </w:t>
      </w:r>
      <w:r w:rsidRPr="00805B0F">
        <w:t>and</w:t>
      </w:r>
      <w:r w:rsidRPr="00805B0F">
        <w:rPr>
          <w:i/>
        </w:rPr>
        <w:t xml:space="preserve"> 3</w:t>
      </w:r>
      <w:r w:rsidRPr="00805B0F">
        <w:rPr>
          <w:i/>
          <w:vertAlign w:val="superscript"/>
        </w:rPr>
        <w:t>rd</w:t>
      </w:r>
      <w:r w:rsidRPr="00805B0F">
        <w:rPr>
          <w:i/>
        </w:rPr>
        <w:t xml:space="preserve"> quartiles</w:t>
      </w:r>
      <w:r>
        <w:t xml:space="preserve"> (</w:t>
      </w:r>
      <w:ins w:id="197" w:author="Jay Jacobs" w:date="2013-07-19T11:40:00Z">
        <w:r w:rsidR="00AF3982">
          <w:t>the 25</w:t>
        </w:r>
        <w:r w:rsidR="00AF3982" w:rsidRPr="00E10121">
          <w:rPr>
            <w:vertAlign w:val="superscript"/>
          </w:rPr>
          <w:t>th</w:t>
        </w:r>
        <w:r w:rsidR="00AF3982">
          <w:t xml:space="preserve"> and 75</w:t>
        </w:r>
        <w:r w:rsidR="00AF3982" w:rsidRPr="00E10121">
          <w:rPr>
            <w:vertAlign w:val="superscript"/>
          </w:rPr>
          <w:t>th</w:t>
        </w:r>
        <w:r w:rsidR="00AF3982">
          <w:t xml:space="preserve"> percentiles, or you could think of it as the </w:t>
        </w:r>
      </w:ins>
      <w:r>
        <w:t>median value of the first and last halves of the data, respectively</w:t>
      </w:r>
      <w:ins w:id="198" w:author="Jay Jacobs" w:date="2013-07-19T11:40:00Z">
        <w:r w:rsidR="00AF3982">
          <w:t>)</w:t>
        </w:r>
      </w:ins>
    </w:p>
    <w:p w14:paraId="7377D00B" w14:textId="4D6FE79A" w:rsidR="00805B0F" w:rsidRDefault="00805B0F" w:rsidP="00805B0F">
      <w:pPr>
        <w:pStyle w:val="ListBulleted"/>
      </w:pPr>
      <w:proofErr w:type="gramStart"/>
      <w:r w:rsidRPr="00805B0F">
        <w:rPr>
          <w:i/>
        </w:rPr>
        <w:t>mean</w:t>
      </w:r>
      <w:proofErr w:type="gramEnd"/>
      <w:r>
        <w:t xml:space="preserve"> (sum of all values divided by the number of count)</w:t>
      </w:r>
    </w:p>
    <w:p w14:paraId="0EC84F91" w14:textId="226C7F08" w:rsidR="007A3F9C" w:rsidRDefault="00805B0F" w:rsidP="00FC2485">
      <w:pPr>
        <w:pStyle w:val="Para"/>
      </w:pPr>
      <w:r>
        <w:t xml:space="preserve">You may see the min, max, median and quartiles referred to as the </w:t>
      </w:r>
      <w:r w:rsidRPr="00805B0F">
        <w:rPr>
          <w:i/>
        </w:rPr>
        <w:t>five number summary</w:t>
      </w:r>
      <w:r>
        <w:rPr>
          <w:i/>
        </w:rPr>
        <w:t xml:space="preserve"> </w:t>
      </w:r>
      <w:r>
        <w:t>of a data set</w:t>
      </w:r>
      <w:ins w:id="199" w:author="Jay Jacobs" w:date="2013-07-18T20:29:00Z">
        <w:r w:rsidR="007F2690">
          <w:t xml:space="preserve"> (as developed by </w:t>
        </w:r>
        <w:proofErr w:type="spellStart"/>
        <w:r w:rsidR="007F2690">
          <w:t>Tukey</w:t>
        </w:r>
        <w:proofErr w:type="spellEnd"/>
        <w:r w:rsidR="007F2690">
          <w:t>)</w:t>
        </w:r>
      </w:ins>
      <w:r>
        <w:t>, and both languages have built</w:t>
      </w:r>
      <w:r w:rsidR="0084231F">
        <w:t xml:space="preserve">-in functions to calculate them, along with the mean. We’ll look at the summary on our two primary numeric columns: </w:t>
      </w:r>
      <w:r w:rsidR="007A3F9C" w:rsidRPr="007A3F9C">
        <w:rPr>
          <w:i/>
        </w:rPr>
        <w:t>Reliability</w:t>
      </w:r>
      <w:r w:rsidR="007A3F9C">
        <w:t xml:space="preserve"> and </w:t>
      </w:r>
      <w:r w:rsidR="007A3F9C" w:rsidRPr="007A3F9C">
        <w:rPr>
          <w:i/>
        </w:rPr>
        <w:t>Risk</w:t>
      </w:r>
      <w:r w:rsidR="007A3F9C">
        <w:t>.</w:t>
      </w:r>
    </w:p>
    <w:p w14:paraId="377BAF2E" w14:textId="6287CDC8" w:rsidR="0036148A" w:rsidRDefault="0066621A" w:rsidP="0036148A">
      <w:pPr>
        <w:pStyle w:val="CodeTitle"/>
      </w:pPr>
      <w:r w:rsidRPr="0066621A">
        <w:t>R</w:t>
      </w:r>
      <w:r w:rsidR="0036148A">
        <w:t xml:space="preserve"> code to look at the central tendency of Reliabilty and Risk</w:t>
      </w:r>
    </w:p>
    <w:p w14:paraId="4CFA4C20" w14:textId="77777777" w:rsidR="0036148A" w:rsidRPr="0036148A" w:rsidRDefault="0036148A" w:rsidP="0036148A">
      <w:pPr>
        <w:pStyle w:val="CodeSnippet"/>
        <w:rPr>
          <w:b/>
        </w:rPr>
      </w:pPr>
      <w:r w:rsidRPr="0036148A">
        <w:rPr>
          <w:b/>
        </w:rPr>
        <w:t>summary(av$Reliability)</w:t>
      </w:r>
    </w:p>
    <w:p w14:paraId="394736FA" w14:textId="77777777" w:rsidR="0036148A" w:rsidRDefault="0036148A" w:rsidP="0036148A">
      <w:pPr>
        <w:pStyle w:val="CodeSnippet"/>
      </w:pPr>
      <w:r>
        <w:t xml:space="preserve">   Min. 1st Qu.  Median    Mean 3rd Qu.    Max. </w:t>
      </w:r>
    </w:p>
    <w:p w14:paraId="7C14D601" w14:textId="77777777" w:rsidR="0036148A" w:rsidRDefault="0036148A" w:rsidP="0036148A">
      <w:pPr>
        <w:pStyle w:val="CodeSnippet"/>
      </w:pPr>
      <w:r>
        <w:t xml:space="preserve">  1.000   2.000   2.000   2.798   4.000  10.000 </w:t>
      </w:r>
    </w:p>
    <w:p w14:paraId="4662E59D" w14:textId="77777777" w:rsidR="0036148A" w:rsidRDefault="0036148A" w:rsidP="0036148A">
      <w:pPr>
        <w:pStyle w:val="CodeSnippet"/>
      </w:pPr>
    </w:p>
    <w:p w14:paraId="5B0F9E9C" w14:textId="77777777" w:rsidR="0036148A" w:rsidRPr="0036148A" w:rsidRDefault="0036148A" w:rsidP="0036148A">
      <w:pPr>
        <w:pStyle w:val="CodeSnippet"/>
        <w:rPr>
          <w:b/>
        </w:rPr>
      </w:pPr>
      <w:r w:rsidRPr="0036148A">
        <w:rPr>
          <w:b/>
        </w:rPr>
        <w:t>summary(av$Risk)</w:t>
      </w:r>
    </w:p>
    <w:p w14:paraId="0144BA11" w14:textId="77777777" w:rsidR="0036148A" w:rsidRDefault="0036148A" w:rsidP="0036148A">
      <w:pPr>
        <w:pStyle w:val="CodeSnippet"/>
      </w:pPr>
      <w:r>
        <w:t xml:space="preserve">   Min. 1st Qu.  Median    Mean 3rd Qu.    Max. </w:t>
      </w:r>
    </w:p>
    <w:p w14:paraId="0B2C4388" w14:textId="58375018" w:rsidR="0057679F" w:rsidRDefault="0036148A" w:rsidP="0036148A">
      <w:pPr>
        <w:pStyle w:val="CodeSnippet"/>
      </w:pPr>
      <w:r>
        <w:lastRenderedPageBreak/>
        <w:t xml:space="preserve">  1.000   2.000   2.000   2.221   2.000   7.000 </w:t>
      </w:r>
    </w:p>
    <w:p w14:paraId="4A3268BB" w14:textId="36A5EE87" w:rsidR="007A3F9C" w:rsidRDefault="0066621A" w:rsidP="007A3F9C">
      <w:pPr>
        <w:pStyle w:val="CodeTitle"/>
      </w:pPr>
      <w:r w:rsidRPr="0066621A">
        <w:t>Python</w:t>
      </w:r>
      <w:r w:rsidR="007A3F9C">
        <w:t xml:space="preserve"> code to look at the central tendency of Reliabilty and Risk</w:t>
      </w:r>
    </w:p>
    <w:p w14:paraId="52130B14" w14:textId="77777777" w:rsidR="00E15D16" w:rsidRPr="00E15D16" w:rsidRDefault="00E15D16" w:rsidP="00E15D16">
      <w:pPr>
        <w:pStyle w:val="CodeSnippet"/>
        <w:rPr>
          <w:b/>
        </w:rPr>
      </w:pPr>
      <w:r w:rsidRPr="00E15D16">
        <w:rPr>
          <w:b/>
        </w:rPr>
        <w:t>av['Reliability'].describe()</w:t>
      </w:r>
    </w:p>
    <w:p w14:paraId="0F40C28D" w14:textId="77777777" w:rsidR="00E15D16" w:rsidRDefault="00E15D16" w:rsidP="00E15D16">
      <w:pPr>
        <w:pStyle w:val="CodeSnippet"/>
      </w:pPr>
      <w:r>
        <w:t>count    258625.000000</w:t>
      </w:r>
    </w:p>
    <w:p w14:paraId="4274591D" w14:textId="77777777" w:rsidR="00E15D16" w:rsidRPr="00E72878" w:rsidRDefault="00E15D16" w:rsidP="00E15D16">
      <w:pPr>
        <w:pStyle w:val="CodeSnippet"/>
        <w:rPr>
          <w:i/>
        </w:rPr>
      </w:pPr>
      <w:r w:rsidRPr="00E72878">
        <w:rPr>
          <w:i/>
        </w:rPr>
        <w:t>mean          2.798036</w:t>
      </w:r>
    </w:p>
    <w:p w14:paraId="048B88BA" w14:textId="77777777" w:rsidR="00E15D16" w:rsidRDefault="00E15D16" w:rsidP="00E15D16">
      <w:pPr>
        <w:pStyle w:val="CodeSnippet"/>
      </w:pPr>
      <w:r>
        <w:t>std           1.130419</w:t>
      </w:r>
    </w:p>
    <w:p w14:paraId="7808FD37" w14:textId="77777777" w:rsidR="00E15D16" w:rsidRPr="00E72878" w:rsidRDefault="00E15D16" w:rsidP="00E15D16">
      <w:pPr>
        <w:pStyle w:val="CodeSnippet"/>
        <w:rPr>
          <w:i/>
        </w:rPr>
      </w:pPr>
      <w:r w:rsidRPr="00E72878">
        <w:rPr>
          <w:i/>
        </w:rPr>
        <w:t>min           1.000000</w:t>
      </w:r>
    </w:p>
    <w:p w14:paraId="0BE72949" w14:textId="77777777" w:rsidR="00E15D16" w:rsidRDefault="00E15D16" w:rsidP="00E15D16">
      <w:pPr>
        <w:pStyle w:val="CodeSnippet"/>
      </w:pPr>
      <w:r>
        <w:t>25%           2.000000</w:t>
      </w:r>
    </w:p>
    <w:p w14:paraId="3E278433" w14:textId="77777777" w:rsidR="00E15D16" w:rsidRDefault="00E15D16" w:rsidP="00E15D16">
      <w:pPr>
        <w:pStyle w:val="CodeSnippet"/>
      </w:pPr>
      <w:r>
        <w:t>50%           2.000000</w:t>
      </w:r>
    </w:p>
    <w:p w14:paraId="0D077897" w14:textId="77777777" w:rsidR="00E15D16" w:rsidRDefault="00E15D16" w:rsidP="00E15D16">
      <w:pPr>
        <w:pStyle w:val="CodeSnippet"/>
      </w:pPr>
      <w:r>
        <w:t>75%           4.000000</w:t>
      </w:r>
    </w:p>
    <w:p w14:paraId="5104F095" w14:textId="72A9E715" w:rsidR="00E15D16" w:rsidRPr="00E72878" w:rsidRDefault="00E15D16" w:rsidP="00E15D16">
      <w:pPr>
        <w:pStyle w:val="CodeSnippet"/>
        <w:rPr>
          <w:i/>
        </w:rPr>
      </w:pPr>
      <w:r w:rsidRPr="00E72878">
        <w:rPr>
          <w:i/>
        </w:rPr>
        <w:t>max          10.000000</w:t>
      </w:r>
    </w:p>
    <w:p w14:paraId="7B13139A" w14:textId="77777777" w:rsidR="00E15D16" w:rsidRDefault="00E15D16" w:rsidP="00E15D16">
      <w:pPr>
        <w:pStyle w:val="CodeSnippet"/>
      </w:pPr>
    </w:p>
    <w:p w14:paraId="6C7A2115" w14:textId="3F9CE032" w:rsidR="00E15D16" w:rsidRPr="00E15D16" w:rsidRDefault="00E15D16" w:rsidP="00E15D16">
      <w:pPr>
        <w:pStyle w:val="CodeSnippet"/>
        <w:rPr>
          <w:b/>
        </w:rPr>
      </w:pPr>
      <w:r w:rsidRPr="00E15D16">
        <w:rPr>
          <w:b/>
        </w:rPr>
        <w:t>av['Risk'].describe()</w:t>
      </w:r>
    </w:p>
    <w:p w14:paraId="1089E1DB" w14:textId="24542588" w:rsidR="00E15D16" w:rsidRDefault="00E15D16" w:rsidP="00E15D16">
      <w:pPr>
        <w:pStyle w:val="CodeSnippet"/>
      </w:pPr>
      <w:r>
        <w:t>count    258625.000000</w:t>
      </w:r>
    </w:p>
    <w:p w14:paraId="14AA573E" w14:textId="77777777" w:rsidR="00E15D16" w:rsidRPr="00E72878" w:rsidRDefault="00E15D16" w:rsidP="00E15D16">
      <w:pPr>
        <w:pStyle w:val="CodeSnippet"/>
        <w:rPr>
          <w:i/>
        </w:rPr>
      </w:pPr>
      <w:r w:rsidRPr="00E72878">
        <w:rPr>
          <w:i/>
        </w:rPr>
        <w:t>mean          2.221363</w:t>
      </w:r>
    </w:p>
    <w:p w14:paraId="65E1A057" w14:textId="77777777" w:rsidR="00E15D16" w:rsidRDefault="00E15D16" w:rsidP="00E15D16">
      <w:pPr>
        <w:pStyle w:val="CodeSnippet"/>
      </w:pPr>
      <w:r>
        <w:t>std           0.531572</w:t>
      </w:r>
    </w:p>
    <w:p w14:paraId="1BD11A00" w14:textId="77777777" w:rsidR="00E15D16" w:rsidRPr="00E72878" w:rsidRDefault="00E15D16" w:rsidP="00E15D16">
      <w:pPr>
        <w:pStyle w:val="CodeSnippet"/>
        <w:rPr>
          <w:i/>
        </w:rPr>
      </w:pPr>
      <w:r w:rsidRPr="00E72878">
        <w:rPr>
          <w:i/>
        </w:rPr>
        <w:t>min           1.000000</w:t>
      </w:r>
    </w:p>
    <w:p w14:paraId="3FDF3729" w14:textId="77777777" w:rsidR="00E15D16" w:rsidRDefault="00E15D16" w:rsidP="00E15D16">
      <w:pPr>
        <w:pStyle w:val="CodeSnippet"/>
      </w:pPr>
      <w:r>
        <w:t>25%           2.000000</w:t>
      </w:r>
    </w:p>
    <w:p w14:paraId="7153EC78" w14:textId="77777777" w:rsidR="00E15D16" w:rsidRDefault="00E15D16" w:rsidP="00E15D16">
      <w:pPr>
        <w:pStyle w:val="CodeSnippet"/>
      </w:pPr>
      <w:r>
        <w:t>50%           2.000000</w:t>
      </w:r>
    </w:p>
    <w:p w14:paraId="3BA3A9DC" w14:textId="77777777" w:rsidR="00E15D16" w:rsidRDefault="00E15D16" w:rsidP="00E15D16">
      <w:pPr>
        <w:pStyle w:val="CodeSnippet"/>
      </w:pPr>
      <w:r>
        <w:t>75%           2.000000</w:t>
      </w:r>
    </w:p>
    <w:p w14:paraId="71111B39" w14:textId="10B836EA" w:rsidR="00E15D16" w:rsidRPr="00E72878" w:rsidRDefault="00E15D16" w:rsidP="00E15D16">
      <w:pPr>
        <w:pStyle w:val="CodeSnippet"/>
        <w:rPr>
          <w:i/>
        </w:rPr>
      </w:pPr>
      <w:r w:rsidRPr="00E72878">
        <w:rPr>
          <w:i/>
        </w:rPr>
        <w:t>max           7.000000</w:t>
      </w:r>
    </w:p>
    <w:p w14:paraId="4E38F203" w14:textId="77777777" w:rsidR="00E15D16" w:rsidRDefault="00E15D16" w:rsidP="00E15D16">
      <w:pPr>
        <w:pStyle w:val="CodeSnippet"/>
      </w:pPr>
    </w:p>
    <w:p w14:paraId="0F226174" w14:textId="0D3514EA" w:rsidR="00DA2558" w:rsidRPr="0084231F" w:rsidRDefault="00372185" w:rsidP="006A1882">
      <w:pPr>
        <w:pStyle w:val="Para"/>
      </w:pPr>
      <w:r>
        <w:t>From an examination of the above results</w:t>
      </w:r>
      <w:r w:rsidR="003813F3">
        <w:t xml:space="preserve">, we </w:t>
      </w:r>
      <w:r w:rsidR="006A1882">
        <w:t>make a note that t</w:t>
      </w:r>
      <w:r w:rsidR="00AB437F">
        <w:t xml:space="preserve">he </w:t>
      </w:r>
      <w:r w:rsidR="000548C7" w:rsidRPr="000548C7">
        <w:rPr>
          <w:i/>
        </w:rPr>
        <w:t>Reliability</w:t>
      </w:r>
      <w:r w:rsidR="000548C7">
        <w:t xml:space="preserve"> </w:t>
      </w:r>
      <w:r w:rsidR="00AB437F">
        <w:t>column</w:t>
      </w:r>
      <w:r w:rsidR="000548C7">
        <w:t xml:space="preserve"> spreads across the </w:t>
      </w:r>
      <w:commentRangeStart w:id="200"/>
      <w:r w:rsidR="000548C7" w:rsidRPr="00805B0F">
        <w:rPr>
          <w:i/>
        </w:rPr>
        <w:t>documented</w:t>
      </w:r>
      <w:r w:rsidR="000548C7">
        <w:t xml:space="preserve"> </w:t>
      </w:r>
      <w:commentRangeEnd w:id="200"/>
      <w:r w:rsidR="007553CC">
        <w:rPr>
          <w:rStyle w:val="CommentReference"/>
          <w:snapToGrid/>
        </w:rPr>
        <w:commentReference w:id="200"/>
      </w:r>
      <w:r w:rsidR="006E2C95">
        <w:t xml:space="preserve">potential </w:t>
      </w:r>
      <w:r w:rsidR="0024305C">
        <w:t>range of</w:t>
      </w:r>
      <w:r w:rsidR="00805B0F">
        <w:t xml:space="preserve"> </w:t>
      </w:r>
      <w:r w:rsidR="000548C7">
        <w:t xml:space="preserve">[1…10] but the </w:t>
      </w:r>
      <w:r w:rsidR="000548C7">
        <w:rPr>
          <w:i/>
        </w:rPr>
        <w:t>Risk</w:t>
      </w:r>
      <w:r w:rsidR="000548C7">
        <w:t xml:space="preserve"> </w:t>
      </w:r>
      <w:r w:rsidR="006E2C95">
        <w:t>column</w:t>
      </w:r>
      <w:r w:rsidR="000548C7">
        <w:t>—which</w:t>
      </w:r>
      <w:r w:rsidR="006A1882">
        <w:t xml:space="preserve"> AlienVault says has</w:t>
      </w:r>
      <w:r w:rsidR="000548C7">
        <w:t xml:space="preserve"> a documented</w:t>
      </w:r>
      <w:r w:rsidR="006A1882">
        <w:t xml:space="preserve"> </w:t>
      </w:r>
      <w:r w:rsidR="006E2C95">
        <w:t xml:space="preserve">potential </w:t>
      </w:r>
      <w:r w:rsidR="000548C7">
        <w:t>range of [1…</w:t>
      </w:r>
      <w:r w:rsidR="006A1882">
        <w:t>10]—</w:t>
      </w:r>
      <w:r w:rsidR="00DA2558">
        <w:t>only has a spread of [1…7</w:t>
      </w:r>
      <w:r w:rsidR="006A1882">
        <w:t>].</w:t>
      </w:r>
      <w:r w:rsidR="0084231F">
        <w:t xml:space="preserve"> We can also see that </w:t>
      </w:r>
      <w:r w:rsidR="006F4C5C">
        <w:t xml:space="preserve">both </w:t>
      </w:r>
      <w:r w:rsidR="0084231F">
        <w:rPr>
          <w:i/>
        </w:rPr>
        <w:t>Risk</w:t>
      </w:r>
      <w:r w:rsidR="0084231F">
        <w:t xml:space="preserve"> </w:t>
      </w:r>
      <w:r w:rsidR="006F4C5C">
        <w:t xml:space="preserve">and </w:t>
      </w:r>
      <w:r w:rsidR="006F4C5C" w:rsidRPr="006F4C5C">
        <w:t>Reliability</w:t>
      </w:r>
      <w:r w:rsidR="006F4C5C">
        <w:t xml:space="preserve"> appear</w:t>
      </w:r>
      <w:r w:rsidR="0084231F">
        <w:t xml:space="preserve"> to heavily gravitate towards a value of “2”</w:t>
      </w:r>
    </w:p>
    <w:p w14:paraId="445DA2A8" w14:textId="3DAE945E" w:rsidR="00E76169" w:rsidRDefault="0036148A" w:rsidP="00FC2485">
      <w:pPr>
        <w:pStyle w:val="Para"/>
      </w:pPr>
      <w:r>
        <w:t>W</w:t>
      </w:r>
      <w:r w:rsidR="00B42F90">
        <w:t xml:space="preserve">e can </w:t>
      </w:r>
      <w:r w:rsidR="003813F3">
        <w:t xml:space="preserve">now dig a bit deeper and </w:t>
      </w:r>
      <w:r w:rsidR="00B42F90">
        <w:t>use the fact that the “</w:t>
      </w:r>
      <w:r w:rsidR="00B42F90" w:rsidRPr="00375DCD">
        <w:rPr>
          <w:i/>
        </w:rPr>
        <w:t>Reliability</w:t>
      </w:r>
      <w:r w:rsidR="00B42F90">
        <w:t>”, “</w:t>
      </w:r>
      <w:r w:rsidR="00B42F90" w:rsidRPr="00375DCD">
        <w:rPr>
          <w:i/>
        </w:rPr>
        <w:t>Risk</w:t>
      </w:r>
      <w:r w:rsidR="00B42F90">
        <w:t>”, “</w:t>
      </w:r>
      <w:r w:rsidR="00B42F90" w:rsidRPr="00375DCD">
        <w:rPr>
          <w:i/>
        </w:rPr>
        <w:t>Type</w:t>
      </w:r>
      <w:r w:rsidR="00B42F90">
        <w:t>” and “</w:t>
      </w:r>
      <w:r w:rsidR="00B42F90" w:rsidRPr="00375DCD">
        <w:rPr>
          <w:i/>
        </w:rPr>
        <w:t>Country</w:t>
      </w:r>
      <w:r w:rsidR="00B42F90">
        <w:t>” fields are</w:t>
      </w:r>
      <w:ins w:id="201" w:author="Jay Jacobs" w:date="2013-07-19T13:28:00Z">
        <w:r w:rsidR="001C36E1">
          <w:t xml:space="preserve"> actually</w:t>
        </w:r>
      </w:ins>
      <w:r w:rsidR="00B42F90">
        <w:t xml:space="preserve"> the equivalent of categorical data: i.e. they enable </w:t>
      </w:r>
      <w:r w:rsidR="006F4C5C">
        <w:t>slicing</w:t>
      </w:r>
      <w:r w:rsidR="00B42F90">
        <w:t xml:space="preserve"> the data set into groups. </w:t>
      </w:r>
      <w:ins w:id="202" w:author="Jay Jacobs" w:date="2013-07-19T13:28:00Z">
        <w:r w:rsidR="001C36E1">
          <w:t xml:space="preserve">Even though we just treated “Reliability” and “Risk” as numbers they actually are categorical, meaning each entry will be assigned an integer and a value of </w:t>
        </w:r>
      </w:ins>
      <w:ins w:id="203" w:author="Jay Jacobs" w:date="2013-07-19T13:29:00Z">
        <w:r w:rsidR="001C36E1">
          <w:t xml:space="preserve">“4” is not necessarily twice that of “2”, in other words, the number is more a label then a measurement.  </w:t>
        </w:r>
      </w:ins>
      <w:ins w:id="204" w:author="Jay Jacobs" w:date="2013-07-19T12:32:00Z">
        <w:r w:rsidR="000660DD">
          <w:t xml:space="preserve">Categorical data may also be referred to as nominal values, factors or </w:t>
        </w:r>
      </w:ins>
      <w:ins w:id="205" w:author="Jay Jacobs" w:date="2013-07-19T12:33:00Z">
        <w:r w:rsidR="000660DD">
          <w:t xml:space="preserve">in some cases, </w:t>
        </w:r>
      </w:ins>
      <w:ins w:id="206" w:author="Jay Jacobs" w:date="2013-07-19T12:32:00Z">
        <w:r w:rsidR="000660DD">
          <w:t xml:space="preserve">qualitative variables. </w:t>
        </w:r>
      </w:ins>
      <w:r w:rsidR="00B42F90">
        <w:t>W</w:t>
      </w:r>
      <w:ins w:id="207" w:author="Jay Jacobs" w:date="2013-07-19T12:33:00Z">
        <w:r w:rsidR="000660DD">
          <w:t xml:space="preserve">ithin </w:t>
        </w:r>
        <w:r w:rsidR="000660DD" w:rsidRPr="00C37679">
          <w:rPr>
            <w:i/>
            <w:rPrChange w:id="208" w:author="Jay Jacobs" w:date="2013-07-19T12:35:00Z">
              <w:rPr/>
            </w:rPrChange>
          </w:rPr>
          <w:t>R</w:t>
        </w:r>
        <w:r w:rsidR="000660DD">
          <w:t xml:space="preserve">, the difference between the two will automatically be handled by the </w:t>
        </w:r>
      </w:ins>
      <w:del w:id="209" w:author="Jay Jacobs" w:date="2013-07-19T12:33:00Z">
        <w:r w:rsidR="00B42F90" w:rsidDel="000660DD">
          <w:delText xml:space="preserve">e </w:delText>
        </w:r>
        <w:r w:rsidR="003813F3" w:rsidDel="000660DD">
          <w:delText>will</w:delText>
        </w:r>
        <w:r w:rsidR="00B42F90" w:rsidDel="000660DD">
          <w:delText xml:space="preserve"> use the </w:delText>
        </w:r>
      </w:del>
      <w:r w:rsidR="00E76169" w:rsidRPr="00E76169">
        <w:rPr>
          <w:rStyle w:val="InlineCode"/>
        </w:rPr>
        <w:t>summary()</w:t>
      </w:r>
      <w:del w:id="210" w:author="Jay Jacobs" w:date="2013-07-19T12:33:00Z">
        <w:r w:rsidR="00B42F90" w:rsidDel="000660DD">
          <w:delText xml:space="preserve"> and </w:delText>
        </w:r>
        <w:r w:rsidR="00B42F90" w:rsidRPr="00B42F90" w:rsidDel="000660DD">
          <w:rPr>
            <w:rStyle w:val="InlineCode"/>
          </w:rPr>
          <w:delText>factor()</w:delText>
        </w:r>
        <w:r w:rsidR="00B42F90" w:rsidDel="000660DD">
          <w:delText xml:space="preserve"> </w:delText>
        </w:r>
      </w:del>
      <w:r w:rsidR="00E76169">
        <w:t>function</w:t>
      </w:r>
      <w:del w:id="211" w:author="Jay Jacobs" w:date="2013-07-19T12:33:00Z">
        <w:r w:rsidR="00B42F90" w:rsidDel="000660DD">
          <w:delText>s</w:delText>
        </w:r>
      </w:del>
      <w:ins w:id="212" w:author="Jay Jacobs" w:date="2013-07-19T12:34:00Z">
        <w:r w:rsidR="00C37679">
          <w:t xml:space="preserve">, and it will display </w:t>
        </w:r>
      </w:ins>
      <w:del w:id="213" w:author="Jay Jacobs" w:date="2013-07-19T12:34:00Z">
        <w:r w:rsidR="00313BE9" w:rsidDel="00C37679">
          <w:delText xml:space="preserve"> </w:delText>
        </w:r>
      </w:del>
      <w:del w:id="214" w:author="Jay Jacobs" w:date="2013-07-19T12:33:00Z">
        <w:r w:rsidR="00313BE9" w:rsidDel="00C37679">
          <w:delText>in</w:delText>
        </w:r>
        <w:r w:rsidR="00313BE9" w:rsidRPr="002F1D44" w:rsidDel="00C37679">
          <w:rPr>
            <w:i/>
          </w:rPr>
          <w:delText xml:space="preserve"> </w:delText>
        </w:r>
        <w:r w:rsidR="0066621A" w:rsidRPr="002F1D44" w:rsidDel="00C37679">
          <w:rPr>
            <w:i/>
          </w:rPr>
          <w:delText>R</w:delText>
        </w:r>
        <w:r w:rsidR="00313BE9" w:rsidRPr="002F1D44" w:rsidDel="00C37679">
          <w:rPr>
            <w:i/>
          </w:rPr>
          <w:delText xml:space="preserve"> </w:delText>
        </w:r>
      </w:del>
      <w:del w:id="215" w:author="Jay Jacobs" w:date="2013-07-19T12:34:00Z">
        <w:r w:rsidR="00B42F90" w:rsidDel="00C37679">
          <w:delText xml:space="preserve">to </w:delText>
        </w:r>
        <w:r w:rsidR="00313BE9" w:rsidDel="00C37679">
          <w:delText xml:space="preserve">see </w:delText>
        </w:r>
      </w:del>
      <w:ins w:id="216" w:author="Jay Jacobs" w:date="2013-07-19T12:34:00Z">
        <w:r w:rsidR="00C37679">
          <w:t xml:space="preserve">the </w:t>
        </w:r>
      </w:ins>
      <w:r w:rsidR="00313BE9">
        <w:t>count</w:t>
      </w:r>
      <w:ins w:id="217" w:author="Jay Jacobs" w:date="2013-07-19T12:34:00Z">
        <w:r w:rsidR="00C37679">
          <w:t xml:space="preserve"> for each </w:t>
        </w:r>
      </w:ins>
      <w:del w:id="218" w:author="Jay Jacobs" w:date="2013-07-19T12:34:00Z">
        <w:r w:rsidR="00313BE9" w:rsidDel="00C37679">
          <w:delText xml:space="preserve">s of </w:delText>
        </w:r>
        <w:r w:rsidR="00372185" w:rsidDel="00C37679">
          <w:delText xml:space="preserve">some </w:delText>
        </w:r>
        <w:r w:rsidR="00313BE9" w:rsidDel="00C37679">
          <w:delText>these groupings</w:delText>
        </w:r>
      </w:del>
      <w:ins w:id="219" w:author="Jay Jacobs" w:date="2013-07-19T12:34:00Z">
        <w:r w:rsidR="00C37679">
          <w:t xml:space="preserve">category.  </w:t>
        </w:r>
      </w:ins>
      <w:ins w:id="220" w:author="Jay Jacobs" w:date="2013-07-19T12:47:00Z">
        <w:r w:rsidR="00E25A9A">
          <w:t xml:space="preserve">This will not work on the quantitative variables though, in order to get a count of those, we could use the </w:t>
        </w:r>
        <w:proofErr w:type="gramStart"/>
        <w:r w:rsidR="00E25A9A">
          <w:t>table(</w:t>
        </w:r>
        <w:proofErr w:type="gramEnd"/>
        <w:r w:rsidR="00E25A9A">
          <w:t>) command</w:t>
        </w:r>
      </w:ins>
      <w:ins w:id="221" w:author="Jay Jacobs" w:date="2013-07-19T12:49:00Z">
        <w:r w:rsidR="00E25A9A">
          <w:t xml:space="preserve"> if there are not too many unique values in the variable</w:t>
        </w:r>
      </w:ins>
      <w:ins w:id="222" w:author="Jay Jacobs" w:date="2013-07-19T12:47:00Z">
        <w:r w:rsidR="00E25A9A">
          <w:t xml:space="preserve">.  </w:t>
        </w:r>
      </w:ins>
      <w:ins w:id="223" w:author="Jay Jacobs" w:date="2013-07-19T12:34:00Z">
        <w:r w:rsidR="00C37679">
          <w:t xml:space="preserve">Within </w:t>
        </w:r>
        <w:r w:rsidR="00C37679" w:rsidRPr="00C37679">
          <w:rPr>
            <w:i/>
            <w:rPrChange w:id="224" w:author="Jay Jacobs" w:date="2013-07-19T12:35:00Z">
              <w:rPr/>
            </w:rPrChange>
          </w:rPr>
          <w:t>python</w:t>
        </w:r>
        <w:r w:rsidR="00C37679">
          <w:t xml:space="preserve">, </w:t>
        </w:r>
      </w:ins>
      <w:del w:id="225" w:author="Jay Jacobs" w:date="2013-07-19T12:34:00Z">
        <w:r w:rsidR="00375DCD" w:rsidDel="00C37679">
          <w:delText xml:space="preserve"> and </w:delText>
        </w:r>
      </w:del>
      <w:ins w:id="226" w:author="Jay Jacobs" w:date="2013-07-19T12:34:00Z">
        <w:r w:rsidR="00C37679">
          <w:t xml:space="preserve">we will create a short function </w:t>
        </w:r>
      </w:ins>
      <w:del w:id="227" w:author="Jay Jacobs" w:date="2013-07-19T12:35:00Z">
        <w:r w:rsidR="00375DCD" w:rsidDel="00C37679">
          <w:delText xml:space="preserve">use an equivalent set of functions from </w:delText>
        </w:r>
      </w:del>
      <w:ins w:id="228" w:author="Jay Jacobs" w:date="2013-07-19T12:35:00Z">
        <w:r w:rsidR="00C37679">
          <w:t xml:space="preserve">that leverages </w:t>
        </w:r>
      </w:ins>
      <w:r w:rsidR="0066621A" w:rsidRPr="0066621A">
        <w:rPr>
          <w:i/>
        </w:rPr>
        <w:t>pandas</w:t>
      </w:r>
      <w:r w:rsidR="00375DCD">
        <w:t xml:space="preserve"> to convert a data frame column (which is just an array) into </w:t>
      </w:r>
      <w:del w:id="229" w:author="Jay Jacobs" w:date="2013-07-19T14:34:00Z">
        <w:r w:rsidR="00375DCD" w:rsidDel="00245122">
          <w:delText xml:space="preserve">an </w:delText>
        </w:r>
      </w:del>
      <w:r w:rsidR="003813F3">
        <w:t>a very appropriately named</w:t>
      </w:r>
      <w:r w:rsidR="00375DCD">
        <w:t xml:space="preserve"> </w:t>
      </w:r>
      <w:r w:rsidR="00375DCD" w:rsidRPr="00375DCD">
        <w:rPr>
          <w:rStyle w:val="InlineCode"/>
        </w:rPr>
        <w:t>Categorical</w:t>
      </w:r>
      <w:r w:rsidR="00375DCD">
        <w:t xml:space="preserve"> object which we can tweak</w:t>
      </w:r>
      <w:r w:rsidR="003813F3">
        <w:t xml:space="preserve"> a bit</w:t>
      </w:r>
      <w:r w:rsidR="00375DCD">
        <w:t xml:space="preserve"> to give us similar </w:t>
      </w:r>
      <w:r w:rsidR="00372185">
        <w:t xml:space="preserve">helpful </w:t>
      </w:r>
      <w:r w:rsidR="00375DCD">
        <w:t>output.</w:t>
      </w:r>
    </w:p>
    <w:p w14:paraId="31E5826A" w14:textId="30EE089F" w:rsidR="00D15C07" w:rsidRDefault="0066621A" w:rsidP="00D15C07">
      <w:pPr>
        <w:pStyle w:val="CodeTitle"/>
      </w:pPr>
      <w:r w:rsidRPr="0066621A">
        <w:t>R</w:t>
      </w:r>
      <w:r w:rsidR="00D15C07">
        <w:t xml:space="preserve"> exploratory code for AlienVault data</w:t>
      </w:r>
    </w:p>
    <w:p w14:paraId="4566D4C5" w14:textId="3BA8C571" w:rsidR="0084231F" w:rsidDel="00F93BA1" w:rsidRDefault="006A1882" w:rsidP="006A1882">
      <w:pPr>
        <w:pStyle w:val="CodeSnippet"/>
        <w:rPr>
          <w:del w:id="230" w:author="Jay Jacobs" w:date="2013-07-19T12:11:00Z"/>
        </w:rPr>
      </w:pPr>
      <w:del w:id="231" w:author="Jay Jacobs" w:date="2013-07-19T12:11:00Z">
        <w:r w:rsidDel="00F93BA1">
          <w:delText># define a function to combine common tasks</w:delText>
        </w:r>
      </w:del>
    </w:p>
    <w:p w14:paraId="0ABA44F3" w14:textId="4D0BCCD8" w:rsidR="0084231F" w:rsidDel="00F93BA1" w:rsidRDefault="006A1882" w:rsidP="006A1882">
      <w:pPr>
        <w:pStyle w:val="CodeSnippet"/>
        <w:rPr>
          <w:del w:id="232" w:author="Jay Jacobs" w:date="2013-07-19T12:11:00Z"/>
        </w:rPr>
      </w:pPr>
      <w:del w:id="233" w:author="Jay Jacobs" w:date="2013-07-19T12:11:00Z">
        <w:r w:rsidDel="00F93BA1">
          <w:delText xml:space="preserve"># set length=10 to limit </w:delText>
        </w:r>
        <w:r w:rsidR="0084231F" w:rsidDel="00F93BA1">
          <w:delText>the number of lines output</w:delText>
        </w:r>
      </w:del>
    </w:p>
    <w:p w14:paraId="22C77EE3" w14:textId="5BF71512" w:rsidR="006A1882" w:rsidDel="00F93BA1" w:rsidRDefault="0084231F" w:rsidP="006A1882">
      <w:pPr>
        <w:pStyle w:val="CodeSnippet"/>
        <w:rPr>
          <w:del w:id="234" w:author="Jay Jacobs" w:date="2013-07-19T12:11:00Z"/>
        </w:rPr>
      </w:pPr>
      <w:del w:id="235" w:author="Jay Jacobs" w:date="2013-07-19T12:11:00Z">
        <w:r w:rsidDel="00F93BA1">
          <w:delText xml:space="preserve"># </w:delText>
        </w:r>
        <w:r w:rsidR="006A1882" w:rsidDel="00F93BA1">
          <w:delText>without having</w:delText>
        </w:r>
        <w:r w:rsidDel="00F93BA1">
          <w:delText xml:space="preserve"> </w:delText>
        </w:r>
        <w:r w:rsidR="006A1882" w:rsidDel="00F93BA1">
          <w:delText>to always specify the parameter</w:delText>
        </w:r>
      </w:del>
    </w:p>
    <w:p w14:paraId="5A5B7FBD" w14:textId="30F03A58" w:rsidR="006A1882" w:rsidDel="00F93BA1" w:rsidRDefault="006A1882" w:rsidP="006A1882">
      <w:pPr>
        <w:pStyle w:val="CodeSnippet"/>
        <w:rPr>
          <w:del w:id="236" w:author="Jay Jacobs" w:date="2013-07-19T12:11:00Z"/>
        </w:rPr>
      </w:pPr>
      <w:del w:id="237" w:author="Jay Jacobs" w:date="2013-07-19T12:11:00Z">
        <w:r w:rsidDel="00F93BA1">
          <w:delText>headSummary &lt;- function(x, length=10) {</w:delText>
        </w:r>
      </w:del>
    </w:p>
    <w:p w14:paraId="0340551F" w14:textId="0AFAFD8A" w:rsidR="006A1882" w:rsidDel="00F93BA1" w:rsidRDefault="006A1882" w:rsidP="006A1882">
      <w:pPr>
        <w:pStyle w:val="CodeSnippet"/>
        <w:rPr>
          <w:del w:id="238" w:author="Jay Jacobs" w:date="2013-07-19T12:11:00Z"/>
        </w:rPr>
      </w:pPr>
      <w:del w:id="239" w:author="Jay Jacobs" w:date="2013-07-19T12:11:00Z">
        <w:r w:rsidDel="00F93BA1">
          <w:delText xml:space="preserve">  # count and organize the data</w:delText>
        </w:r>
      </w:del>
    </w:p>
    <w:p w14:paraId="560E4979" w14:textId="59DD5A1E" w:rsidR="006A1882" w:rsidDel="00F93BA1" w:rsidRDefault="006A1882" w:rsidP="006A1882">
      <w:pPr>
        <w:pStyle w:val="CodeSnippet"/>
        <w:rPr>
          <w:del w:id="240" w:author="Jay Jacobs" w:date="2013-07-19T12:11:00Z"/>
        </w:rPr>
      </w:pPr>
      <w:del w:id="241" w:author="Jay Jacobs" w:date="2013-07-19T12:11:00Z">
        <w:r w:rsidDel="00F93BA1">
          <w:delText xml:space="preserve">  x.factor &lt;- summary(factor(x)) </w:delText>
        </w:r>
      </w:del>
    </w:p>
    <w:p w14:paraId="7D257E2C" w14:textId="1BD71993" w:rsidR="006A1882" w:rsidDel="00F93BA1" w:rsidRDefault="006A1882" w:rsidP="006A1882">
      <w:pPr>
        <w:pStyle w:val="CodeSnippet"/>
        <w:rPr>
          <w:del w:id="242" w:author="Jay Jacobs" w:date="2013-07-19T12:11:00Z"/>
        </w:rPr>
      </w:pPr>
      <w:del w:id="243" w:author="Jay Jacobs" w:date="2013-07-19T12:11:00Z">
        <w:r w:rsidDel="00F93BA1">
          <w:delText xml:space="preserve">  # sort the table in descending order</w:delText>
        </w:r>
      </w:del>
    </w:p>
    <w:p w14:paraId="22665F50" w14:textId="25FCECBA" w:rsidR="006A1882" w:rsidDel="00F93BA1" w:rsidRDefault="006A1882" w:rsidP="006A1882">
      <w:pPr>
        <w:pStyle w:val="CodeSnippet"/>
        <w:rPr>
          <w:del w:id="244" w:author="Jay Jacobs" w:date="2013-07-19T12:11:00Z"/>
        </w:rPr>
      </w:pPr>
      <w:del w:id="245" w:author="Jay Jacobs" w:date="2013-07-19T12:11:00Z">
        <w:r w:rsidDel="00F93BA1">
          <w:delText xml:space="preserve">  x.sorted &lt;- sort(x.factor, decreasing=TRUE) </w:delText>
        </w:r>
      </w:del>
    </w:p>
    <w:p w14:paraId="4C634752" w14:textId="24912171" w:rsidR="006A1882" w:rsidDel="00F93BA1" w:rsidRDefault="006A1882" w:rsidP="006A1882">
      <w:pPr>
        <w:pStyle w:val="CodeSnippet"/>
        <w:rPr>
          <w:del w:id="246" w:author="Jay Jacobs" w:date="2013-07-19T12:11:00Z"/>
        </w:rPr>
      </w:pPr>
      <w:del w:id="247" w:author="Jay Jacobs" w:date="2013-07-19T12:11:00Z">
        <w:r w:rsidDel="00F93BA1">
          <w:delText xml:space="preserve">  # show the first length values</w:delText>
        </w:r>
      </w:del>
    </w:p>
    <w:p w14:paraId="17B3E4AA" w14:textId="6EBCB135" w:rsidR="006A1882" w:rsidDel="00F93BA1" w:rsidRDefault="006A1882" w:rsidP="006A1882">
      <w:pPr>
        <w:pStyle w:val="CodeSnippet"/>
        <w:rPr>
          <w:del w:id="248" w:author="Jay Jacobs" w:date="2013-07-19T12:11:00Z"/>
        </w:rPr>
      </w:pPr>
      <w:del w:id="249" w:author="Jay Jacobs" w:date="2013-07-19T12:11:00Z">
        <w:r w:rsidDel="00F93BA1">
          <w:delText xml:space="preserve">  head(x.sorted, n=length)  </w:delText>
        </w:r>
      </w:del>
    </w:p>
    <w:p w14:paraId="5699AF40" w14:textId="5B571737" w:rsidR="00E76169" w:rsidDel="00F93BA1" w:rsidRDefault="006A1882" w:rsidP="006A1882">
      <w:pPr>
        <w:pStyle w:val="CodeSnippet"/>
        <w:rPr>
          <w:del w:id="250" w:author="Jay Jacobs" w:date="2013-07-19T12:11:00Z"/>
        </w:rPr>
      </w:pPr>
      <w:del w:id="251" w:author="Jay Jacobs" w:date="2013-07-19T12:11:00Z">
        <w:r w:rsidDel="00F93BA1">
          <w:delText>}</w:delText>
        </w:r>
      </w:del>
    </w:p>
    <w:p w14:paraId="43D05848" w14:textId="77777777" w:rsidR="00941DCA" w:rsidRDefault="00941DCA" w:rsidP="006A1882">
      <w:pPr>
        <w:pStyle w:val="CodeSnippet"/>
        <w:rPr>
          <w:b/>
        </w:rPr>
      </w:pPr>
    </w:p>
    <w:p w14:paraId="3D01D78A" w14:textId="65199FF9" w:rsidR="0084231F" w:rsidRPr="0084231F" w:rsidRDefault="0084231F" w:rsidP="0084231F">
      <w:pPr>
        <w:pStyle w:val="CodeSnippet"/>
        <w:rPr>
          <w:b/>
        </w:rPr>
      </w:pPr>
      <w:del w:id="252" w:author="Jay Jacobs" w:date="2013-07-19T12:48:00Z">
        <w:r w:rsidRPr="0084231F" w:rsidDel="00E25A9A">
          <w:rPr>
            <w:b/>
          </w:rPr>
          <w:delText>summary</w:delText>
        </w:r>
      </w:del>
      <w:ins w:id="253" w:author="Jay Jacobs" w:date="2013-07-19T12:48:00Z">
        <w:r w:rsidR="00E25A9A">
          <w:rPr>
            <w:b/>
          </w:rPr>
          <w:t>table</w:t>
        </w:r>
      </w:ins>
      <w:r w:rsidRPr="0084231F">
        <w:rPr>
          <w:b/>
        </w:rPr>
        <w:t>(</w:t>
      </w:r>
      <w:del w:id="254" w:author="Jay Jacobs" w:date="2013-07-19T12:09:00Z">
        <w:r w:rsidRPr="0084231F" w:rsidDel="00F93BA1">
          <w:rPr>
            <w:b/>
          </w:rPr>
          <w:delText>factor(</w:delText>
        </w:r>
      </w:del>
      <w:r w:rsidRPr="0084231F">
        <w:rPr>
          <w:b/>
        </w:rPr>
        <w:t>av$Reliability)</w:t>
      </w:r>
      <w:del w:id="255" w:author="Jay Jacobs" w:date="2013-07-19T12:10:00Z">
        <w:r w:rsidRPr="0084231F" w:rsidDel="00F93BA1">
          <w:rPr>
            <w:b/>
          </w:rPr>
          <w:delText>)</w:delText>
        </w:r>
      </w:del>
    </w:p>
    <w:p w14:paraId="49F70E77" w14:textId="77777777" w:rsidR="0084231F" w:rsidRDefault="0084231F" w:rsidP="0084231F">
      <w:pPr>
        <w:pStyle w:val="CodeSnippet"/>
      </w:pPr>
      <w:r>
        <w:lastRenderedPageBreak/>
        <w:t xml:space="preserve">     1      2      3      4      5      6      7      8      9     10 </w:t>
      </w:r>
    </w:p>
    <w:p w14:paraId="495A531B" w14:textId="25F2BC01" w:rsidR="00941DCA" w:rsidRDefault="0084231F" w:rsidP="0084231F">
      <w:pPr>
        <w:pStyle w:val="CodeSnippet"/>
      </w:pPr>
      <w:r>
        <w:t xml:space="preserve">  5612 149117  10892  87040      7   4758    297     21    686    196</w:t>
      </w:r>
    </w:p>
    <w:p w14:paraId="6C2344DB" w14:textId="77777777" w:rsidR="0084231F" w:rsidRDefault="0084231F" w:rsidP="0084231F">
      <w:pPr>
        <w:pStyle w:val="CodeSnippet"/>
        <w:rPr>
          <w:b/>
        </w:rPr>
      </w:pPr>
    </w:p>
    <w:p w14:paraId="1177C038" w14:textId="01E59338" w:rsidR="0084231F" w:rsidRPr="0084231F" w:rsidRDefault="0084231F" w:rsidP="0084231F">
      <w:pPr>
        <w:pStyle w:val="CodeSnippet"/>
        <w:rPr>
          <w:b/>
        </w:rPr>
      </w:pPr>
      <w:del w:id="256" w:author="Jay Jacobs" w:date="2013-07-19T12:48:00Z">
        <w:r w:rsidRPr="0084231F" w:rsidDel="00E25A9A">
          <w:rPr>
            <w:b/>
          </w:rPr>
          <w:delText>summary</w:delText>
        </w:r>
      </w:del>
      <w:ins w:id="257" w:author="Jay Jacobs" w:date="2013-07-19T12:48:00Z">
        <w:r w:rsidR="00E25A9A">
          <w:rPr>
            <w:b/>
          </w:rPr>
          <w:t>table</w:t>
        </w:r>
      </w:ins>
      <w:r w:rsidRPr="0084231F">
        <w:rPr>
          <w:b/>
        </w:rPr>
        <w:t>(</w:t>
      </w:r>
      <w:del w:id="258" w:author="Jay Jacobs" w:date="2013-07-19T12:10:00Z">
        <w:r w:rsidRPr="0084231F" w:rsidDel="00F93BA1">
          <w:rPr>
            <w:b/>
          </w:rPr>
          <w:delText>factor(</w:delText>
        </w:r>
      </w:del>
      <w:r w:rsidRPr="0084231F">
        <w:rPr>
          <w:b/>
        </w:rPr>
        <w:t>av$</w:t>
      </w:r>
      <w:r>
        <w:rPr>
          <w:b/>
        </w:rPr>
        <w:t>Risk</w:t>
      </w:r>
      <w:r w:rsidRPr="0084231F">
        <w:rPr>
          <w:b/>
        </w:rPr>
        <w:t>)</w:t>
      </w:r>
      <w:del w:id="259" w:author="Jay Jacobs" w:date="2013-07-19T12:10:00Z">
        <w:r w:rsidRPr="0084231F" w:rsidDel="00F93BA1">
          <w:rPr>
            <w:b/>
          </w:rPr>
          <w:delText>)</w:delText>
        </w:r>
      </w:del>
    </w:p>
    <w:p w14:paraId="13BBFF24" w14:textId="77777777" w:rsidR="0084231F" w:rsidRDefault="0084231F" w:rsidP="0084231F">
      <w:pPr>
        <w:pStyle w:val="CodeSnippet"/>
      </w:pPr>
      <w:r>
        <w:t xml:space="preserve">     1      2      3      4      5      6      7 </w:t>
      </w:r>
    </w:p>
    <w:p w14:paraId="68E7B9C7" w14:textId="2E37D40F" w:rsidR="00941DCA" w:rsidRDefault="0084231F" w:rsidP="0084231F">
      <w:pPr>
        <w:pStyle w:val="CodeSnippet"/>
      </w:pPr>
      <w:r>
        <w:t xml:space="preserve">    39 213852  33719   9588   1328     90     10</w:t>
      </w:r>
    </w:p>
    <w:p w14:paraId="2ECF14F9" w14:textId="77777777" w:rsidR="0084231F" w:rsidRDefault="0084231F" w:rsidP="0084231F">
      <w:pPr>
        <w:pStyle w:val="CodeSnippet"/>
        <w:rPr>
          <w:ins w:id="260" w:author="Jay Jacobs" w:date="2013-07-19T12:12:00Z"/>
          <w:b/>
        </w:rPr>
      </w:pPr>
    </w:p>
    <w:p w14:paraId="0AA1278A" w14:textId="6113D7ED" w:rsidR="00E25A9A" w:rsidRPr="00F93BA1" w:rsidRDefault="00E25A9A" w:rsidP="0084231F">
      <w:pPr>
        <w:pStyle w:val="CodeSnippet"/>
        <w:rPr>
          <w:rPrChange w:id="261" w:author="Jay Jacobs" w:date="2013-07-19T12:12:00Z">
            <w:rPr>
              <w:b/>
            </w:rPr>
          </w:rPrChange>
        </w:rPr>
      </w:pPr>
      <w:ins w:id="262" w:author="Jay Jacobs" w:date="2013-07-19T12:51:00Z">
        <w:r>
          <w:t xml:space="preserve"># summary sorts by the </w:t>
        </w:r>
      </w:ins>
      <w:ins w:id="263" w:author="Jay Jacobs" w:date="2013-07-19T12:52:00Z">
        <w:r>
          <w:t>counts</w:t>
        </w:r>
      </w:ins>
      <w:ins w:id="264" w:author="Jay Jacobs" w:date="2013-07-19T12:51:00Z">
        <w:r>
          <w:t xml:space="preserve"> by default</w:t>
        </w:r>
      </w:ins>
    </w:p>
    <w:p w14:paraId="25ECAD00" w14:textId="77777777" w:rsidR="00E25A9A" w:rsidRDefault="00E25A9A" w:rsidP="00E25A9A">
      <w:pPr>
        <w:pStyle w:val="CodeSnippet"/>
        <w:rPr>
          <w:ins w:id="265" w:author="Jay Jacobs" w:date="2013-07-19T12:52:00Z"/>
        </w:rPr>
      </w:pPr>
      <w:ins w:id="266" w:author="Jay Jacobs" w:date="2013-07-19T12:52:00Z">
        <w:r w:rsidRPr="00E10121">
          <w:t># maxsum sets how many factors to display</w:t>
        </w:r>
      </w:ins>
    </w:p>
    <w:p w14:paraId="149F9BEE" w14:textId="6C12070A" w:rsidR="006A1882" w:rsidRPr="00941DCA" w:rsidRDefault="006A1882" w:rsidP="006A1882">
      <w:pPr>
        <w:pStyle w:val="CodeSnippet"/>
        <w:rPr>
          <w:b/>
        </w:rPr>
      </w:pPr>
      <w:del w:id="267" w:author="Jay Jacobs" w:date="2013-07-19T12:11:00Z">
        <w:r w:rsidRPr="00941DCA" w:rsidDel="00F93BA1">
          <w:rPr>
            <w:b/>
          </w:rPr>
          <w:delText>headSummary</w:delText>
        </w:r>
      </w:del>
      <w:ins w:id="268" w:author="Jay Jacobs" w:date="2013-07-19T12:11:00Z">
        <w:r w:rsidR="00F93BA1">
          <w:rPr>
            <w:b/>
          </w:rPr>
          <w:t>summary</w:t>
        </w:r>
      </w:ins>
      <w:r w:rsidRPr="00941DCA">
        <w:rPr>
          <w:b/>
        </w:rPr>
        <w:t>(av$Type</w:t>
      </w:r>
      <w:ins w:id="269" w:author="Jay Jacobs" w:date="2013-07-19T12:11:00Z">
        <w:r w:rsidR="00F93BA1">
          <w:rPr>
            <w:b/>
          </w:rPr>
          <w:t>, maxsum=10</w:t>
        </w:r>
      </w:ins>
      <w:r w:rsidRPr="00941DCA">
        <w:rPr>
          <w:b/>
        </w:rPr>
        <w:t>)</w:t>
      </w:r>
    </w:p>
    <w:p w14:paraId="443110E2" w14:textId="77777777" w:rsidR="00F93BA1" w:rsidRDefault="00F93BA1" w:rsidP="00F93BA1">
      <w:pPr>
        <w:pStyle w:val="CodeSnippet"/>
        <w:rPr>
          <w:ins w:id="270" w:author="Jay Jacobs" w:date="2013-07-19T12:11:00Z"/>
        </w:rPr>
      </w:pPr>
      <w:ins w:id="271" w:author="Jay Jacobs" w:date="2013-07-19T12:11:00Z">
        <w:r>
          <w:t xml:space="preserve">               Scanning Host               Malware Domain </w:t>
        </w:r>
      </w:ins>
    </w:p>
    <w:p w14:paraId="29618060" w14:textId="77777777" w:rsidR="00F93BA1" w:rsidRDefault="00F93BA1" w:rsidP="00F93BA1">
      <w:pPr>
        <w:pStyle w:val="CodeSnippet"/>
        <w:rPr>
          <w:ins w:id="272" w:author="Jay Jacobs" w:date="2013-07-19T12:11:00Z"/>
        </w:rPr>
      </w:pPr>
      <w:ins w:id="273" w:author="Jay Jacobs" w:date="2013-07-19T12:11:00Z">
        <w:r>
          <w:t xml:space="preserve">                      234180                         9274 </w:t>
        </w:r>
      </w:ins>
    </w:p>
    <w:p w14:paraId="1C86A749" w14:textId="77777777" w:rsidR="00F93BA1" w:rsidRDefault="00F93BA1" w:rsidP="00F93BA1">
      <w:pPr>
        <w:pStyle w:val="CodeSnippet"/>
        <w:rPr>
          <w:ins w:id="274" w:author="Jay Jacobs" w:date="2013-07-19T12:11:00Z"/>
        </w:rPr>
      </w:pPr>
      <w:ins w:id="275" w:author="Jay Jacobs" w:date="2013-07-19T12:11:00Z">
        <w:r>
          <w:t xml:space="preserve">                  Malware IP               Malicious Host </w:t>
        </w:r>
      </w:ins>
    </w:p>
    <w:p w14:paraId="74CC6F23" w14:textId="77777777" w:rsidR="00F93BA1" w:rsidRDefault="00F93BA1" w:rsidP="00F93BA1">
      <w:pPr>
        <w:pStyle w:val="CodeSnippet"/>
        <w:rPr>
          <w:ins w:id="276" w:author="Jay Jacobs" w:date="2013-07-19T12:11:00Z"/>
        </w:rPr>
      </w:pPr>
      <w:ins w:id="277" w:author="Jay Jacobs" w:date="2013-07-19T12:11:00Z">
        <w:r>
          <w:t xml:space="preserve">                        6470                         3770 </w:t>
        </w:r>
      </w:ins>
    </w:p>
    <w:p w14:paraId="61D086D3" w14:textId="77777777" w:rsidR="00F93BA1" w:rsidRDefault="00F93BA1" w:rsidP="00F93BA1">
      <w:pPr>
        <w:pStyle w:val="CodeSnippet"/>
        <w:rPr>
          <w:ins w:id="278" w:author="Jay Jacobs" w:date="2013-07-19T12:11:00Z"/>
        </w:rPr>
      </w:pPr>
      <w:ins w:id="279" w:author="Jay Jacobs" w:date="2013-07-19T12:11:00Z">
        <w:r>
          <w:t xml:space="preserve">                    Spamming                          C&amp;C </w:t>
        </w:r>
      </w:ins>
    </w:p>
    <w:p w14:paraId="17D14943" w14:textId="77777777" w:rsidR="00F93BA1" w:rsidRDefault="00F93BA1" w:rsidP="00F93BA1">
      <w:pPr>
        <w:pStyle w:val="CodeSnippet"/>
        <w:rPr>
          <w:ins w:id="280" w:author="Jay Jacobs" w:date="2013-07-19T12:11:00Z"/>
        </w:rPr>
      </w:pPr>
      <w:ins w:id="281" w:author="Jay Jacobs" w:date="2013-07-19T12:11:00Z">
        <w:r>
          <w:t xml:space="preserve">                        3487                          610 </w:t>
        </w:r>
      </w:ins>
    </w:p>
    <w:p w14:paraId="52F44570" w14:textId="77777777" w:rsidR="00F93BA1" w:rsidRDefault="00F93BA1" w:rsidP="00F93BA1">
      <w:pPr>
        <w:pStyle w:val="CodeSnippet"/>
        <w:rPr>
          <w:ins w:id="282" w:author="Jay Jacobs" w:date="2013-07-19T12:11:00Z"/>
        </w:rPr>
      </w:pPr>
      <w:ins w:id="283" w:author="Jay Jacobs" w:date="2013-07-19T12:11:00Z">
        <w:r>
          <w:t xml:space="preserve">Scanning Host;Malicious Host    Malware Domain;Malware IP </w:t>
        </w:r>
      </w:ins>
    </w:p>
    <w:p w14:paraId="0018B913" w14:textId="77777777" w:rsidR="00F93BA1" w:rsidRDefault="00F93BA1" w:rsidP="00F93BA1">
      <w:pPr>
        <w:pStyle w:val="CodeSnippet"/>
        <w:rPr>
          <w:ins w:id="284" w:author="Jay Jacobs" w:date="2013-07-19T12:11:00Z"/>
        </w:rPr>
      </w:pPr>
      <w:ins w:id="285" w:author="Jay Jacobs" w:date="2013-07-19T12:11:00Z">
        <w:r>
          <w:t xml:space="preserve">                         215                          173 </w:t>
        </w:r>
      </w:ins>
    </w:p>
    <w:p w14:paraId="4F80CA25" w14:textId="77777777" w:rsidR="00F93BA1" w:rsidRDefault="00F93BA1" w:rsidP="00F93BA1">
      <w:pPr>
        <w:pStyle w:val="CodeSnippet"/>
        <w:rPr>
          <w:ins w:id="286" w:author="Jay Jacobs" w:date="2013-07-19T12:11:00Z"/>
        </w:rPr>
      </w:pPr>
      <w:ins w:id="287" w:author="Jay Jacobs" w:date="2013-07-19T12:11:00Z">
        <w:r>
          <w:t xml:space="preserve">Malicious Host;Scanning Host                      (Other) </w:t>
        </w:r>
      </w:ins>
    </w:p>
    <w:p w14:paraId="4A2DB33B" w14:textId="1AD7C8C8" w:rsidR="006A1882" w:rsidDel="00F93BA1" w:rsidRDefault="00F93BA1" w:rsidP="00F93BA1">
      <w:pPr>
        <w:pStyle w:val="CodeSnippet"/>
        <w:rPr>
          <w:del w:id="288" w:author="Jay Jacobs" w:date="2013-07-19T12:11:00Z"/>
        </w:rPr>
      </w:pPr>
      <w:ins w:id="289" w:author="Jay Jacobs" w:date="2013-07-19T12:11:00Z">
        <w:r>
          <w:t xml:space="preserve">                         163                          284 </w:t>
        </w:r>
      </w:ins>
      <w:del w:id="290" w:author="Jay Jacobs" w:date="2013-07-19T12:11:00Z">
        <w:r w:rsidR="006A1882" w:rsidDel="00F93BA1">
          <w:delText xml:space="preserve">               Scanning Host               Malware Domain </w:delText>
        </w:r>
      </w:del>
    </w:p>
    <w:p w14:paraId="5641B9FF" w14:textId="16D3B5D3" w:rsidR="006A1882" w:rsidDel="00F93BA1" w:rsidRDefault="006A1882" w:rsidP="006A1882">
      <w:pPr>
        <w:pStyle w:val="CodeSnippet"/>
        <w:rPr>
          <w:del w:id="291" w:author="Jay Jacobs" w:date="2013-07-19T12:11:00Z"/>
        </w:rPr>
      </w:pPr>
      <w:del w:id="292" w:author="Jay Jacobs" w:date="2013-07-19T12:11:00Z">
        <w:r w:rsidDel="00F93BA1">
          <w:delText xml:space="preserve">                      234180                         9274 </w:delText>
        </w:r>
      </w:del>
    </w:p>
    <w:p w14:paraId="32894421" w14:textId="53C9D84C" w:rsidR="006A1882" w:rsidDel="00F93BA1" w:rsidRDefault="006A1882" w:rsidP="006A1882">
      <w:pPr>
        <w:pStyle w:val="CodeSnippet"/>
        <w:rPr>
          <w:del w:id="293" w:author="Jay Jacobs" w:date="2013-07-19T12:11:00Z"/>
        </w:rPr>
      </w:pPr>
      <w:del w:id="294" w:author="Jay Jacobs" w:date="2013-07-19T12:11:00Z">
        <w:r w:rsidDel="00F93BA1">
          <w:delText xml:space="preserve">                  Malware IP               Malicious Host </w:delText>
        </w:r>
      </w:del>
    </w:p>
    <w:p w14:paraId="57076D52" w14:textId="017BAB43" w:rsidR="006A1882" w:rsidDel="00F93BA1" w:rsidRDefault="006A1882" w:rsidP="006A1882">
      <w:pPr>
        <w:pStyle w:val="CodeSnippet"/>
        <w:rPr>
          <w:del w:id="295" w:author="Jay Jacobs" w:date="2013-07-19T12:11:00Z"/>
        </w:rPr>
      </w:pPr>
      <w:del w:id="296" w:author="Jay Jacobs" w:date="2013-07-19T12:11:00Z">
        <w:r w:rsidDel="00F93BA1">
          <w:delText xml:space="preserve">                        6470                         3770 </w:delText>
        </w:r>
      </w:del>
    </w:p>
    <w:p w14:paraId="52F9B9A1" w14:textId="0065E00B" w:rsidR="006A1882" w:rsidDel="00F93BA1" w:rsidRDefault="006A1882" w:rsidP="006A1882">
      <w:pPr>
        <w:pStyle w:val="CodeSnippet"/>
        <w:rPr>
          <w:del w:id="297" w:author="Jay Jacobs" w:date="2013-07-19T12:11:00Z"/>
        </w:rPr>
      </w:pPr>
      <w:del w:id="298" w:author="Jay Jacobs" w:date="2013-07-19T12:11:00Z">
        <w:r w:rsidDel="00F93BA1">
          <w:delText xml:space="preserve">                    Spamming                          C&amp;C </w:delText>
        </w:r>
      </w:del>
    </w:p>
    <w:p w14:paraId="51534355" w14:textId="5F50AA09" w:rsidR="006A1882" w:rsidDel="00F93BA1" w:rsidRDefault="006A1882" w:rsidP="006A1882">
      <w:pPr>
        <w:pStyle w:val="CodeSnippet"/>
        <w:rPr>
          <w:del w:id="299" w:author="Jay Jacobs" w:date="2013-07-19T12:11:00Z"/>
        </w:rPr>
      </w:pPr>
      <w:del w:id="300" w:author="Jay Jacobs" w:date="2013-07-19T12:11:00Z">
        <w:r w:rsidDel="00F93BA1">
          <w:delText xml:space="preserve">                        3487                          610 </w:delText>
        </w:r>
      </w:del>
    </w:p>
    <w:p w14:paraId="024AF8A9" w14:textId="487B746E" w:rsidR="006A1882" w:rsidDel="00F93BA1" w:rsidRDefault="006A1882" w:rsidP="006A1882">
      <w:pPr>
        <w:pStyle w:val="CodeSnippet"/>
        <w:rPr>
          <w:del w:id="301" w:author="Jay Jacobs" w:date="2013-07-19T12:11:00Z"/>
        </w:rPr>
      </w:pPr>
      <w:del w:id="302" w:author="Jay Jacobs" w:date="2013-07-19T12:11:00Z">
        <w:r w:rsidDel="00F93BA1">
          <w:delText xml:space="preserve">Scanning Host;Malicious Host    Malware Domain;Malware IP </w:delText>
        </w:r>
      </w:del>
    </w:p>
    <w:p w14:paraId="11322AA3" w14:textId="432E8A22" w:rsidR="006A1882" w:rsidDel="00F93BA1" w:rsidRDefault="006A1882" w:rsidP="006A1882">
      <w:pPr>
        <w:pStyle w:val="CodeSnippet"/>
        <w:rPr>
          <w:del w:id="303" w:author="Jay Jacobs" w:date="2013-07-19T12:11:00Z"/>
        </w:rPr>
      </w:pPr>
      <w:del w:id="304" w:author="Jay Jacobs" w:date="2013-07-19T12:11:00Z">
        <w:r w:rsidDel="00F93BA1">
          <w:delText xml:space="preserve">                         215                          173 </w:delText>
        </w:r>
      </w:del>
    </w:p>
    <w:p w14:paraId="4C9A6E62" w14:textId="6B7622F3" w:rsidR="006A1882" w:rsidDel="00F93BA1" w:rsidRDefault="006A1882" w:rsidP="006A1882">
      <w:pPr>
        <w:pStyle w:val="CodeSnippet"/>
        <w:rPr>
          <w:del w:id="305" w:author="Jay Jacobs" w:date="2013-07-19T12:11:00Z"/>
        </w:rPr>
      </w:pPr>
      <w:del w:id="306" w:author="Jay Jacobs" w:date="2013-07-19T12:11:00Z">
        <w:r w:rsidDel="00F93BA1">
          <w:delText xml:space="preserve">Malicious Host;Scanning Host    Malware IP;Malware Domain </w:delText>
        </w:r>
      </w:del>
    </w:p>
    <w:p w14:paraId="5B8974CD" w14:textId="2E27B3FF" w:rsidR="006A1882" w:rsidDel="00F93BA1" w:rsidRDefault="006A1882" w:rsidP="006A1882">
      <w:pPr>
        <w:pStyle w:val="CodeSnippet"/>
        <w:rPr>
          <w:del w:id="307" w:author="Jay Jacobs" w:date="2013-07-19T12:11:00Z"/>
        </w:rPr>
      </w:pPr>
      <w:del w:id="308" w:author="Jay Jacobs" w:date="2013-07-19T12:11:00Z">
        <w:r w:rsidDel="00F93BA1">
          <w:delText xml:space="preserve">                         163                           57 </w:delText>
        </w:r>
      </w:del>
    </w:p>
    <w:p w14:paraId="397E6C7E" w14:textId="77777777" w:rsidR="00941DCA" w:rsidRDefault="00941DCA" w:rsidP="00941DCA">
      <w:pPr>
        <w:pStyle w:val="CodeSnippet"/>
        <w:rPr>
          <w:b/>
        </w:rPr>
      </w:pPr>
    </w:p>
    <w:p w14:paraId="374EEA18" w14:textId="329A2DFB" w:rsidR="00941DCA" w:rsidRPr="00941DCA" w:rsidRDefault="00941DCA" w:rsidP="00941DCA">
      <w:pPr>
        <w:pStyle w:val="CodeSnippet"/>
        <w:rPr>
          <w:b/>
        </w:rPr>
      </w:pPr>
      <w:del w:id="309" w:author="Jay Jacobs" w:date="2013-07-19T12:14:00Z">
        <w:r w:rsidRPr="00941DCA" w:rsidDel="00D63597">
          <w:rPr>
            <w:b/>
          </w:rPr>
          <w:delText>headSummary</w:delText>
        </w:r>
      </w:del>
      <w:ins w:id="310" w:author="Jay Jacobs" w:date="2013-07-19T12:14:00Z">
        <w:r w:rsidR="00D63597">
          <w:rPr>
            <w:b/>
          </w:rPr>
          <w:t>summary</w:t>
        </w:r>
      </w:ins>
      <w:r w:rsidRPr="00941DCA">
        <w:rPr>
          <w:b/>
        </w:rPr>
        <w:t>(av$Country,</w:t>
      </w:r>
      <w:ins w:id="311" w:author="Jay Jacobs" w:date="2013-07-19T12:14:00Z">
        <w:r w:rsidR="00D63597">
          <w:rPr>
            <w:b/>
          </w:rPr>
          <w:t xml:space="preserve"> </w:t>
        </w:r>
      </w:ins>
      <w:del w:id="312" w:author="Jay Jacobs" w:date="2013-07-19T12:14:00Z">
        <w:r w:rsidRPr="00941DCA" w:rsidDel="00D63597">
          <w:rPr>
            <w:b/>
          </w:rPr>
          <w:delText>length</w:delText>
        </w:r>
      </w:del>
      <w:ins w:id="313" w:author="Jay Jacobs" w:date="2013-07-19T12:14:00Z">
        <w:r w:rsidR="00D63597">
          <w:rPr>
            <w:b/>
          </w:rPr>
          <w:t>maxsum</w:t>
        </w:r>
      </w:ins>
      <w:r w:rsidRPr="00941DCA">
        <w:rPr>
          <w:b/>
        </w:rPr>
        <w:t>=4</w:t>
      </w:r>
      <w:ins w:id="314" w:author="Jay Jacobs" w:date="2013-07-19T12:14:00Z">
        <w:r w:rsidR="00D63597">
          <w:rPr>
            <w:b/>
          </w:rPr>
          <w:t>0</w:t>
        </w:r>
      </w:ins>
      <w:del w:id="315" w:author="Jay Jacobs" w:date="2013-07-19T12:14:00Z">
        <w:r w:rsidRPr="00941DCA" w:rsidDel="00D63597">
          <w:rPr>
            <w:b/>
          </w:rPr>
          <w:delText>4</w:delText>
        </w:r>
      </w:del>
      <w:r w:rsidRPr="00941DCA">
        <w:rPr>
          <w:b/>
        </w:rPr>
        <w:t>)</w:t>
      </w:r>
    </w:p>
    <w:p w14:paraId="09343981" w14:textId="77777777" w:rsidR="00D63597" w:rsidRDefault="00D63597" w:rsidP="00D63597">
      <w:pPr>
        <w:pStyle w:val="CodeSnippet"/>
        <w:rPr>
          <w:ins w:id="316" w:author="Jay Jacobs" w:date="2013-07-19T12:15:00Z"/>
        </w:rPr>
      </w:pPr>
      <w:ins w:id="317" w:author="Jay Jacobs" w:date="2013-07-19T12:15:00Z">
        <w:r>
          <w:t xml:space="preserve">     CN      US      TR              DE      NL      RU      GB </w:t>
        </w:r>
      </w:ins>
    </w:p>
    <w:p w14:paraId="338ECF8C" w14:textId="77777777" w:rsidR="00D63597" w:rsidRDefault="00D63597" w:rsidP="00D63597">
      <w:pPr>
        <w:pStyle w:val="CodeSnippet"/>
        <w:rPr>
          <w:ins w:id="318" w:author="Jay Jacobs" w:date="2013-07-19T12:15:00Z"/>
        </w:rPr>
      </w:pPr>
      <w:ins w:id="319" w:author="Jay Jacobs" w:date="2013-07-19T12:15:00Z">
        <w:r>
          <w:t xml:space="preserve">  68583   50387   13958   10055    9953    7931    6346    6293 </w:t>
        </w:r>
      </w:ins>
    </w:p>
    <w:p w14:paraId="08BD04DB" w14:textId="77777777" w:rsidR="00D63597" w:rsidRDefault="00D63597" w:rsidP="00D63597">
      <w:pPr>
        <w:pStyle w:val="CodeSnippet"/>
        <w:rPr>
          <w:ins w:id="320" w:author="Jay Jacobs" w:date="2013-07-19T12:15:00Z"/>
        </w:rPr>
      </w:pPr>
      <w:ins w:id="321" w:author="Jay Jacobs" w:date="2013-07-19T12:15:00Z">
        <w:r>
          <w:t xml:space="preserve">     IN      FR      TW      BR      UA      RO      KR      CA </w:t>
        </w:r>
      </w:ins>
    </w:p>
    <w:p w14:paraId="566FF49D" w14:textId="77777777" w:rsidR="00D63597" w:rsidRDefault="00D63597" w:rsidP="00D63597">
      <w:pPr>
        <w:pStyle w:val="CodeSnippet"/>
        <w:rPr>
          <w:ins w:id="322" w:author="Jay Jacobs" w:date="2013-07-19T12:15:00Z"/>
        </w:rPr>
      </w:pPr>
      <w:ins w:id="323" w:author="Jay Jacobs" w:date="2013-07-19T12:15:00Z">
        <w:r>
          <w:t xml:space="preserve">   5480    5449    4399    3811    3443    3274    3101    3051 </w:t>
        </w:r>
      </w:ins>
    </w:p>
    <w:p w14:paraId="20080793" w14:textId="77777777" w:rsidR="00D63597" w:rsidRDefault="00D63597" w:rsidP="00D63597">
      <w:pPr>
        <w:pStyle w:val="CodeSnippet"/>
        <w:rPr>
          <w:ins w:id="324" w:author="Jay Jacobs" w:date="2013-07-19T12:15:00Z"/>
        </w:rPr>
      </w:pPr>
      <w:ins w:id="325" w:author="Jay Jacobs" w:date="2013-07-19T12:15:00Z">
        <w:r>
          <w:t xml:space="preserve">     AR      MX      TH      IT      HK      ES      CL      AE </w:t>
        </w:r>
      </w:ins>
    </w:p>
    <w:p w14:paraId="6F175263" w14:textId="77777777" w:rsidR="00D63597" w:rsidRDefault="00D63597" w:rsidP="00D63597">
      <w:pPr>
        <w:pStyle w:val="CodeSnippet"/>
        <w:rPr>
          <w:ins w:id="326" w:author="Jay Jacobs" w:date="2013-07-19T12:15:00Z"/>
        </w:rPr>
      </w:pPr>
      <w:ins w:id="327" w:author="Jay Jacobs" w:date="2013-07-19T12:15:00Z">
        <w:r>
          <w:t xml:space="preserve">   3046    3039    2572    2448    2361    1929    1896    1827 </w:t>
        </w:r>
      </w:ins>
    </w:p>
    <w:p w14:paraId="6CC0A4CF" w14:textId="77777777" w:rsidR="00D63597" w:rsidRDefault="00D63597" w:rsidP="00D63597">
      <w:pPr>
        <w:pStyle w:val="CodeSnippet"/>
        <w:rPr>
          <w:ins w:id="328" w:author="Jay Jacobs" w:date="2013-07-19T12:15:00Z"/>
        </w:rPr>
      </w:pPr>
      <w:ins w:id="329" w:author="Jay Jacobs" w:date="2013-07-19T12:15:00Z">
        <w:r>
          <w:t xml:space="preserve">     JP      HU      PL      VE      EG      ID      RS      PK </w:t>
        </w:r>
      </w:ins>
    </w:p>
    <w:p w14:paraId="357F9B5A" w14:textId="77777777" w:rsidR="00D63597" w:rsidRDefault="00D63597" w:rsidP="00D63597">
      <w:pPr>
        <w:pStyle w:val="CodeSnippet"/>
        <w:rPr>
          <w:ins w:id="330" w:author="Jay Jacobs" w:date="2013-07-19T12:15:00Z"/>
        </w:rPr>
      </w:pPr>
      <w:ins w:id="331" w:author="Jay Jacobs" w:date="2013-07-19T12:15:00Z">
        <w:r>
          <w:t xml:space="preserve">   1811    1636    1610    1589    1452    1378    1323    1309 </w:t>
        </w:r>
      </w:ins>
    </w:p>
    <w:p w14:paraId="7B7792CD" w14:textId="77777777" w:rsidR="00D63597" w:rsidRDefault="00D63597" w:rsidP="00D63597">
      <w:pPr>
        <w:pStyle w:val="CodeSnippet"/>
        <w:rPr>
          <w:ins w:id="332" w:author="Jay Jacobs" w:date="2013-07-19T12:15:00Z"/>
        </w:rPr>
      </w:pPr>
      <w:ins w:id="333" w:author="Jay Jacobs" w:date="2013-07-19T12:15:00Z">
        <w:r>
          <w:t xml:space="preserve">     VN      LV      NO      CZ      BG      SG      IR (Other) </w:t>
        </w:r>
      </w:ins>
    </w:p>
    <w:p w14:paraId="0DDA5EB9" w14:textId="3547AAC6" w:rsidR="00941DCA" w:rsidDel="00D63597" w:rsidRDefault="00D63597" w:rsidP="00D63597">
      <w:pPr>
        <w:pStyle w:val="CodeSnippet"/>
        <w:rPr>
          <w:del w:id="334" w:author="Jay Jacobs" w:date="2013-07-19T12:14:00Z"/>
        </w:rPr>
      </w:pPr>
      <w:ins w:id="335" w:author="Jay Jacobs" w:date="2013-07-19T12:15:00Z">
        <w:r>
          <w:t xml:space="preserve">   1203    1056     958     928     871     868     866   15136</w:t>
        </w:r>
      </w:ins>
      <w:del w:id="336" w:author="Jay Jacobs" w:date="2013-07-19T12:14:00Z">
        <w:r w:rsidR="00941DCA" w:rsidDel="00D63597">
          <w:delText xml:space="preserve">   CN    US    TR          DE    NL    RU    GB    IN    FR    TW </w:delText>
        </w:r>
      </w:del>
    </w:p>
    <w:p w14:paraId="0D709E00" w14:textId="0323E731" w:rsidR="00941DCA" w:rsidDel="00D63597" w:rsidRDefault="00941DCA" w:rsidP="00941DCA">
      <w:pPr>
        <w:pStyle w:val="CodeSnippet"/>
        <w:rPr>
          <w:del w:id="337" w:author="Jay Jacobs" w:date="2013-07-19T12:14:00Z"/>
        </w:rPr>
      </w:pPr>
      <w:del w:id="338" w:author="Jay Jacobs" w:date="2013-07-19T12:14:00Z">
        <w:r w:rsidDel="00D63597">
          <w:delText xml:space="preserve">68583 50387 13958 10055  9953  7931  6346  6293  5480  5449  4399 </w:delText>
        </w:r>
      </w:del>
    </w:p>
    <w:p w14:paraId="346A21B8" w14:textId="3D5AEC5B" w:rsidR="00941DCA" w:rsidDel="00D63597" w:rsidRDefault="00941DCA" w:rsidP="00941DCA">
      <w:pPr>
        <w:pStyle w:val="CodeSnippet"/>
        <w:rPr>
          <w:del w:id="339" w:author="Jay Jacobs" w:date="2013-07-19T12:14:00Z"/>
        </w:rPr>
      </w:pPr>
      <w:del w:id="340" w:author="Jay Jacobs" w:date="2013-07-19T12:14:00Z">
        <w:r w:rsidDel="00D63597">
          <w:delText xml:space="preserve">   BR    UA    RO    KR    CA    AR    MX    TH    IT    HK    ES </w:delText>
        </w:r>
      </w:del>
    </w:p>
    <w:p w14:paraId="669C60C4" w14:textId="642A2C9C" w:rsidR="00941DCA" w:rsidDel="00D63597" w:rsidRDefault="00941DCA" w:rsidP="00941DCA">
      <w:pPr>
        <w:pStyle w:val="CodeSnippet"/>
        <w:rPr>
          <w:del w:id="341" w:author="Jay Jacobs" w:date="2013-07-19T12:14:00Z"/>
        </w:rPr>
      </w:pPr>
      <w:del w:id="342" w:author="Jay Jacobs" w:date="2013-07-19T12:14:00Z">
        <w:r w:rsidDel="00D63597">
          <w:delText xml:space="preserve"> 3811  3443  3274  3101  3051  3046  3039  2572  2448  2361  1929 </w:delText>
        </w:r>
      </w:del>
    </w:p>
    <w:p w14:paraId="18391FA3" w14:textId="40FE3670" w:rsidR="00941DCA" w:rsidDel="00D63597" w:rsidRDefault="00941DCA" w:rsidP="00941DCA">
      <w:pPr>
        <w:pStyle w:val="CodeSnippet"/>
        <w:rPr>
          <w:del w:id="343" w:author="Jay Jacobs" w:date="2013-07-19T12:14:00Z"/>
        </w:rPr>
      </w:pPr>
      <w:del w:id="344" w:author="Jay Jacobs" w:date="2013-07-19T12:14:00Z">
        <w:r w:rsidDel="00D63597">
          <w:delText xml:space="preserve">   CL    AE    JP    HU    PL    VE    EG    ID    RS    PK    VN </w:delText>
        </w:r>
      </w:del>
    </w:p>
    <w:p w14:paraId="627F8149" w14:textId="737B3163" w:rsidR="00941DCA" w:rsidDel="00D63597" w:rsidRDefault="00941DCA" w:rsidP="00941DCA">
      <w:pPr>
        <w:pStyle w:val="CodeSnippet"/>
        <w:rPr>
          <w:del w:id="345" w:author="Jay Jacobs" w:date="2013-07-19T12:14:00Z"/>
        </w:rPr>
      </w:pPr>
      <w:del w:id="346" w:author="Jay Jacobs" w:date="2013-07-19T12:14:00Z">
        <w:r w:rsidDel="00D63597">
          <w:delText xml:space="preserve"> 1896  1827  1811  1636  1610  1589  1452  1378  1323  1309  1203 </w:delText>
        </w:r>
      </w:del>
    </w:p>
    <w:p w14:paraId="508FBBE3" w14:textId="446753F5" w:rsidR="00941DCA" w:rsidDel="00D63597" w:rsidRDefault="00941DCA" w:rsidP="00941DCA">
      <w:pPr>
        <w:pStyle w:val="CodeSnippet"/>
        <w:rPr>
          <w:del w:id="347" w:author="Jay Jacobs" w:date="2013-07-19T12:14:00Z"/>
        </w:rPr>
      </w:pPr>
      <w:del w:id="348" w:author="Jay Jacobs" w:date="2013-07-19T12:14:00Z">
        <w:r w:rsidDel="00D63597">
          <w:delText xml:space="preserve">   LV    NO    CZ    BG    SG    IR    IL    PT    BE    MD    MY </w:delText>
        </w:r>
      </w:del>
    </w:p>
    <w:p w14:paraId="6E24B4A9" w14:textId="4B0CAD47" w:rsidR="0084231F" w:rsidRDefault="00941DCA" w:rsidP="00941DCA">
      <w:pPr>
        <w:pStyle w:val="CodeSnippet"/>
      </w:pPr>
      <w:del w:id="349" w:author="Jay Jacobs" w:date="2013-07-19T12:14:00Z">
        <w:r w:rsidDel="00D63597">
          <w:delText xml:space="preserve"> 1056   958   928   871   868   866   854   847   834   788   664</w:delText>
        </w:r>
      </w:del>
    </w:p>
    <w:p w14:paraId="6EF5DFFD" w14:textId="5A53EFD5" w:rsidR="00D15C07" w:rsidRDefault="0066621A" w:rsidP="00D15C07">
      <w:pPr>
        <w:pStyle w:val="CodeTitle"/>
      </w:pPr>
      <w:r w:rsidRPr="0066621A">
        <w:t>Python</w:t>
      </w:r>
      <w:r w:rsidR="00D15C07">
        <w:t xml:space="preserve"> exploratory code for AlienVault data</w:t>
      </w:r>
    </w:p>
    <w:p w14:paraId="10B6BC82" w14:textId="1730D328" w:rsidR="00D15C07" w:rsidRDefault="006F4C5C" w:rsidP="00D15C07">
      <w:pPr>
        <w:pStyle w:val="CodeSnippet"/>
      </w:pPr>
      <w:r>
        <w:t># factor</w:t>
      </w:r>
      <w:r w:rsidR="00D15C07">
        <w:t>_col(col)</w:t>
      </w:r>
    </w:p>
    <w:p w14:paraId="4D6A9347" w14:textId="77777777" w:rsidR="00D15C07" w:rsidRDefault="00D15C07" w:rsidP="00D15C07">
      <w:pPr>
        <w:pStyle w:val="CodeSnippet"/>
      </w:pPr>
      <w:r>
        <w:t xml:space="preserve"># </w:t>
      </w:r>
    </w:p>
    <w:p w14:paraId="0CA0F2A6" w14:textId="05F15DA4" w:rsidR="00D15C07" w:rsidRDefault="00D15C07" w:rsidP="00D15C07">
      <w:pPr>
        <w:pStyle w:val="CodeSnippet"/>
      </w:pPr>
      <w:r>
        <w:t xml:space="preserve"># helper function to mimic </w:t>
      </w:r>
      <w:r w:rsidR="0066621A" w:rsidRPr="0066621A">
        <w:rPr>
          <w:i/>
        </w:rPr>
        <w:t>R</w:t>
      </w:r>
      <w:r>
        <w:t>'s "summary()" function</w:t>
      </w:r>
    </w:p>
    <w:p w14:paraId="15897458" w14:textId="561B350E" w:rsidR="00D15C07" w:rsidRDefault="00D15C07" w:rsidP="00D15C07">
      <w:pPr>
        <w:pStyle w:val="CodeSnippet"/>
      </w:pPr>
      <w:r>
        <w:t xml:space="preserve"># for </w:t>
      </w:r>
      <w:r w:rsidR="0066621A" w:rsidRPr="0066621A">
        <w:rPr>
          <w:i/>
        </w:rPr>
        <w:t>pandas</w:t>
      </w:r>
      <w:r>
        <w:t xml:space="preserve"> "columns" (which are really just </w:t>
      </w:r>
      <w:r w:rsidR="0066621A" w:rsidRPr="0066621A">
        <w:rPr>
          <w:i/>
        </w:rPr>
        <w:t>Python</w:t>
      </w:r>
    </w:p>
    <w:p w14:paraId="5541039F" w14:textId="77777777" w:rsidR="00D15C07" w:rsidRDefault="00D15C07" w:rsidP="00D15C07">
      <w:pPr>
        <w:pStyle w:val="CodeSnippet"/>
      </w:pPr>
      <w:r>
        <w:t># arrays)</w:t>
      </w:r>
    </w:p>
    <w:p w14:paraId="3A34D8AF" w14:textId="77777777" w:rsidR="00D15C07" w:rsidRDefault="00D15C07" w:rsidP="00D15C07">
      <w:pPr>
        <w:pStyle w:val="CodeSnippet"/>
      </w:pPr>
      <w:r>
        <w:t>#</w:t>
      </w:r>
    </w:p>
    <w:p w14:paraId="795C4C72" w14:textId="77777777" w:rsidR="004711BC" w:rsidRDefault="004711BC" w:rsidP="004711BC">
      <w:pPr>
        <w:pStyle w:val="CodeSnippet"/>
      </w:pPr>
      <w:r>
        <w:t>def factor_col(col):</w:t>
      </w:r>
    </w:p>
    <w:p w14:paraId="64EDA8B3" w14:textId="77777777" w:rsidR="004711BC" w:rsidRDefault="004711BC" w:rsidP="004711BC">
      <w:pPr>
        <w:pStyle w:val="CodeSnippet"/>
      </w:pPr>
      <w:r>
        <w:t xml:space="preserve">    factor = pd.Categorical.from_array(col)</w:t>
      </w:r>
    </w:p>
    <w:p w14:paraId="0C6DBB77" w14:textId="77777777" w:rsidR="004711BC" w:rsidRDefault="004711BC" w:rsidP="004711BC">
      <w:pPr>
        <w:pStyle w:val="CodeSnippet"/>
      </w:pPr>
      <w:r>
        <w:t xml:space="preserve">    return pd.value_counts(factor,sort=True).reindex(factor.levels)</w:t>
      </w:r>
    </w:p>
    <w:p w14:paraId="68BD6EF0" w14:textId="77777777" w:rsidR="004711BC" w:rsidRDefault="004711BC" w:rsidP="004711BC">
      <w:pPr>
        <w:pStyle w:val="CodeSnippet"/>
      </w:pPr>
    </w:p>
    <w:p w14:paraId="4655DB8F" w14:textId="77777777" w:rsidR="004711BC" w:rsidRDefault="004711BC" w:rsidP="004711BC">
      <w:pPr>
        <w:pStyle w:val="CodeSnippet"/>
      </w:pPr>
      <w:r>
        <w:t>rel_ct = pd.value_counts(av['Reliability'])</w:t>
      </w:r>
    </w:p>
    <w:p w14:paraId="66D4C5C7" w14:textId="77777777" w:rsidR="004711BC" w:rsidRDefault="004711BC" w:rsidP="004711BC">
      <w:pPr>
        <w:pStyle w:val="CodeSnippet"/>
      </w:pPr>
      <w:r>
        <w:t>risk_ct = pd.value_counts(av['Risk'])</w:t>
      </w:r>
    </w:p>
    <w:p w14:paraId="0BB4526A" w14:textId="77777777" w:rsidR="004711BC" w:rsidRDefault="004711BC" w:rsidP="004711BC">
      <w:pPr>
        <w:pStyle w:val="CodeSnippet"/>
      </w:pPr>
      <w:r>
        <w:t>type_ct = pd.value_counts(av['Type'])</w:t>
      </w:r>
    </w:p>
    <w:p w14:paraId="1FCA6E4C" w14:textId="77777777" w:rsidR="004711BC" w:rsidRDefault="004711BC" w:rsidP="004711BC">
      <w:pPr>
        <w:pStyle w:val="CodeSnippet"/>
      </w:pPr>
      <w:r>
        <w:t>country_ct = pd.value_counts(av['Country'])</w:t>
      </w:r>
    </w:p>
    <w:p w14:paraId="0251EB69" w14:textId="77777777" w:rsidR="00000AE7" w:rsidRDefault="00000AE7" w:rsidP="00000AE7">
      <w:pPr>
        <w:pStyle w:val="CodeSnippet"/>
      </w:pPr>
    </w:p>
    <w:p w14:paraId="2067A92D" w14:textId="77777777" w:rsidR="004711BC" w:rsidRPr="004711BC" w:rsidRDefault="004711BC" w:rsidP="004711BC">
      <w:pPr>
        <w:pStyle w:val="CodeSnippet"/>
        <w:rPr>
          <w:b/>
        </w:rPr>
      </w:pPr>
      <w:r w:rsidRPr="004711BC">
        <w:rPr>
          <w:b/>
        </w:rPr>
        <w:t>print factor_col(av['Reliability'])</w:t>
      </w:r>
    </w:p>
    <w:p w14:paraId="0C03CB9F" w14:textId="77777777" w:rsidR="00D15C07" w:rsidRPr="00D15C07" w:rsidRDefault="00D15C07" w:rsidP="00D15C07">
      <w:pPr>
        <w:pStyle w:val="CodeSnippet"/>
      </w:pPr>
      <w:r w:rsidRPr="00D15C07">
        <w:t>1       5612</w:t>
      </w:r>
    </w:p>
    <w:p w14:paraId="08A75706" w14:textId="77777777" w:rsidR="00D15C07" w:rsidRPr="00D15C07" w:rsidRDefault="00D15C07" w:rsidP="00D15C07">
      <w:pPr>
        <w:pStyle w:val="CodeSnippet"/>
      </w:pPr>
      <w:r w:rsidRPr="00D15C07">
        <w:t>2     149117</w:t>
      </w:r>
    </w:p>
    <w:p w14:paraId="16C246DE" w14:textId="77777777" w:rsidR="00D15C07" w:rsidRPr="00D15C07" w:rsidRDefault="00D15C07" w:rsidP="00D15C07">
      <w:pPr>
        <w:pStyle w:val="CodeSnippet"/>
      </w:pPr>
      <w:r w:rsidRPr="00D15C07">
        <w:t>3      10892</w:t>
      </w:r>
    </w:p>
    <w:p w14:paraId="36256347" w14:textId="77777777" w:rsidR="00D15C07" w:rsidRPr="00D15C07" w:rsidRDefault="00D15C07" w:rsidP="00D15C07">
      <w:pPr>
        <w:pStyle w:val="CodeSnippet"/>
      </w:pPr>
      <w:r w:rsidRPr="00D15C07">
        <w:t>4      87039</w:t>
      </w:r>
    </w:p>
    <w:p w14:paraId="535E7036" w14:textId="77777777" w:rsidR="00D15C07" w:rsidRPr="00D15C07" w:rsidRDefault="00D15C07" w:rsidP="00D15C07">
      <w:pPr>
        <w:pStyle w:val="CodeSnippet"/>
      </w:pPr>
      <w:r w:rsidRPr="00D15C07">
        <w:t>5          7</w:t>
      </w:r>
    </w:p>
    <w:p w14:paraId="6903A427" w14:textId="77777777" w:rsidR="00D15C07" w:rsidRPr="00D15C07" w:rsidRDefault="00D15C07" w:rsidP="00D15C07">
      <w:pPr>
        <w:pStyle w:val="CodeSnippet"/>
      </w:pPr>
      <w:r w:rsidRPr="00D15C07">
        <w:t>6       4758</w:t>
      </w:r>
    </w:p>
    <w:p w14:paraId="4BBD5285" w14:textId="77777777" w:rsidR="00D15C07" w:rsidRPr="00D15C07" w:rsidRDefault="00D15C07" w:rsidP="00D15C07">
      <w:pPr>
        <w:pStyle w:val="CodeSnippet"/>
      </w:pPr>
      <w:r w:rsidRPr="00D15C07">
        <w:t>7        297</w:t>
      </w:r>
    </w:p>
    <w:p w14:paraId="391396CD" w14:textId="77777777" w:rsidR="00D15C07" w:rsidRPr="00D15C07" w:rsidRDefault="00D15C07" w:rsidP="00D15C07">
      <w:pPr>
        <w:pStyle w:val="CodeSnippet"/>
      </w:pPr>
      <w:r w:rsidRPr="00D15C07">
        <w:t>8         21</w:t>
      </w:r>
    </w:p>
    <w:p w14:paraId="3F8D122F" w14:textId="77777777" w:rsidR="00D15C07" w:rsidRPr="00D15C07" w:rsidRDefault="00D15C07" w:rsidP="00D15C07">
      <w:pPr>
        <w:pStyle w:val="CodeSnippet"/>
      </w:pPr>
      <w:r w:rsidRPr="00D15C07">
        <w:t>9        686</w:t>
      </w:r>
    </w:p>
    <w:p w14:paraId="21FF7B81" w14:textId="77777777" w:rsidR="00D15C07" w:rsidRDefault="00D15C07" w:rsidP="00D15C07">
      <w:pPr>
        <w:pStyle w:val="CodeSnippet"/>
      </w:pPr>
      <w:r w:rsidRPr="00D15C07">
        <w:t>10       196</w:t>
      </w:r>
    </w:p>
    <w:p w14:paraId="6131C2F4" w14:textId="77777777" w:rsidR="00D15C07" w:rsidRDefault="00D15C07" w:rsidP="00D15C07">
      <w:pPr>
        <w:pStyle w:val="CodeSnippet"/>
      </w:pPr>
      <w:r w:rsidRPr="00D15C07">
        <w:t>dtype: int64</w:t>
      </w:r>
    </w:p>
    <w:p w14:paraId="5DC061E5" w14:textId="77777777" w:rsidR="00D15C07" w:rsidRDefault="00D15C07" w:rsidP="00D15C07">
      <w:pPr>
        <w:pStyle w:val="CodeSnippet"/>
      </w:pPr>
    </w:p>
    <w:p w14:paraId="64001043" w14:textId="77777777" w:rsidR="004711BC" w:rsidRPr="004711BC" w:rsidRDefault="004711BC" w:rsidP="004711BC">
      <w:pPr>
        <w:pStyle w:val="CodeSnippet"/>
        <w:rPr>
          <w:b/>
        </w:rPr>
      </w:pPr>
      <w:r w:rsidRPr="004711BC">
        <w:rPr>
          <w:b/>
        </w:rPr>
        <w:t>print factor_col(av['Risk'])</w:t>
      </w:r>
    </w:p>
    <w:p w14:paraId="4D10E23B" w14:textId="77777777" w:rsidR="00D15C07" w:rsidRPr="00D15C07" w:rsidRDefault="00D15C07" w:rsidP="00D15C07">
      <w:pPr>
        <w:pStyle w:val="CodeSnippet"/>
      </w:pPr>
      <w:r w:rsidRPr="00D15C07">
        <w:t>1        39</w:t>
      </w:r>
    </w:p>
    <w:p w14:paraId="1BC3D83D" w14:textId="77777777" w:rsidR="00D15C07" w:rsidRPr="00D15C07" w:rsidRDefault="00D15C07" w:rsidP="00D15C07">
      <w:pPr>
        <w:pStyle w:val="CodeSnippet"/>
      </w:pPr>
      <w:r w:rsidRPr="00D15C07">
        <w:t>2    213851</w:t>
      </w:r>
    </w:p>
    <w:p w14:paraId="434B57BA" w14:textId="77777777" w:rsidR="00D15C07" w:rsidRPr="00D15C07" w:rsidRDefault="00D15C07" w:rsidP="00D15C07">
      <w:pPr>
        <w:pStyle w:val="CodeSnippet"/>
      </w:pPr>
      <w:r w:rsidRPr="00D15C07">
        <w:t>3     33719</w:t>
      </w:r>
    </w:p>
    <w:p w14:paraId="3C7163EC" w14:textId="77777777" w:rsidR="00D15C07" w:rsidRPr="00D15C07" w:rsidRDefault="00D15C07" w:rsidP="00D15C07">
      <w:pPr>
        <w:pStyle w:val="CodeSnippet"/>
      </w:pPr>
      <w:r w:rsidRPr="00D15C07">
        <w:lastRenderedPageBreak/>
        <w:t>4      9588</w:t>
      </w:r>
    </w:p>
    <w:p w14:paraId="6513170B" w14:textId="77777777" w:rsidR="00D15C07" w:rsidRPr="00D15C07" w:rsidRDefault="00D15C07" w:rsidP="00D15C07">
      <w:pPr>
        <w:pStyle w:val="CodeSnippet"/>
      </w:pPr>
      <w:r w:rsidRPr="00D15C07">
        <w:t>5      1328</w:t>
      </w:r>
    </w:p>
    <w:p w14:paraId="2867F7AF" w14:textId="77777777" w:rsidR="00D15C07" w:rsidRPr="00D15C07" w:rsidRDefault="00D15C07" w:rsidP="00D15C07">
      <w:pPr>
        <w:pStyle w:val="CodeSnippet"/>
      </w:pPr>
      <w:r w:rsidRPr="00D15C07">
        <w:t>6        90</w:t>
      </w:r>
    </w:p>
    <w:p w14:paraId="3795C3A0" w14:textId="77777777" w:rsidR="00D15C07" w:rsidRPr="00D15C07" w:rsidRDefault="00D15C07" w:rsidP="00D15C07">
      <w:pPr>
        <w:pStyle w:val="CodeSnippet"/>
      </w:pPr>
      <w:r w:rsidRPr="00D15C07">
        <w:t>7        10</w:t>
      </w:r>
    </w:p>
    <w:p w14:paraId="077E9CCE" w14:textId="77777777" w:rsidR="00D15C07" w:rsidRDefault="00D15C07" w:rsidP="00D15C07">
      <w:pPr>
        <w:pStyle w:val="CodeSnippet"/>
      </w:pPr>
      <w:r w:rsidRPr="00D15C07">
        <w:t>dtype: int64</w:t>
      </w:r>
    </w:p>
    <w:p w14:paraId="63EDFB9C" w14:textId="77777777" w:rsidR="00D15C07" w:rsidRDefault="00D15C07" w:rsidP="00D15C07">
      <w:pPr>
        <w:pStyle w:val="CodeSnippet"/>
      </w:pPr>
    </w:p>
    <w:p w14:paraId="18D1BE9F" w14:textId="77777777" w:rsidR="004711BC" w:rsidRPr="004711BC" w:rsidRDefault="004711BC" w:rsidP="004711BC">
      <w:pPr>
        <w:pStyle w:val="CodeSnippet"/>
        <w:rPr>
          <w:b/>
        </w:rPr>
      </w:pPr>
      <w:r w:rsidRPr="004711BC">
        <w:rPr>
          <w:b/>
        </w:rPr>
        <w:t>print factor_col(av['Type'])</w:t>
      </w:r>
    </w:p>
    <w:p w14:paraId="1F524FD9" w14:textId="77777777" w:rsidR="00D15C07" w:rsidRPr="00D15C07" w:rsidRDefault="00D15C07" w:rsidP="00D15C07">
      <w:pPr>
        <w:pStyle w:val="CodeSnippet"/>
      </w:pPr>
      <w:r w:rsidRPr="00D15C07">
        <w:t>APT;Malware Domain                          1</w:t>
      </w:r>
    </w:p>
    <w:p w14:paraId="33CDF679" w14:textId="77777777" w:rsidR="00D15C07" w:rsidRPr="00D15C07" w:rsidRDefault="00D15C07" w:rsidP="00D15C07">
      <w:pPr>
        <w:pStyle w:val="CodeSnippet"/>
      </w:pPr>
      <w:r w:rsidRPr="00D15C07">
        <w:t>C&amp;C                                       610</w:t>
      </w:r>
    </w:p>
    <w:p w14:paraId="7F755419" w14:textId="77777777" w:rsidR="00D15C07" w:rsidRPr="00D15C07" w:rsidRDefault="00D15C07" w:rsidP="00D15C07">
      <w:pPr>
        <w:pStyle w:val="CodeSnippet"/>
      </w:pPr>
      <w:r w:rsidRPr="00D15C07">
        <w:t>C&amp;C;Malware Domain                         31</w:t>
      </w:r>
    </w:p>
    <w:p w14:paraId="5328429C" w14:textId="77777777" w:rsidR="00D15C07" w:rsidRPr="00D15C07" w:rsidRDefault="00D15C07" w:rsidP="00D15C07">
      <w:pPr>
        <w:pStyle w:val="CodeSnippet"/>
      </w:pPr>
      <w:r w:rsidRPr="00D15C07">
        <w:t>C&amp;C;Malware IP                             20</w:t>
      </w:r>
    </w:p>
    <w:p w14:paraId="4A903A81" w14:textId="77777777" w:rsidR="00D15C07" w:rsidRPr="00D15C07" w:rsidRDefault="00D15C07" w:rsidP="00D15C07">
      <w:pPr>
        <w:pStyle w:val="CodeSnippet"/>
      </w:pPr>
      <w:r w:rsidRPr="00D15C07">
        <w:t>C&amp;C;Scanning Host                           7</w:t>
      </w:r>
    </w:p>
    <w:p w14:paraId="5C5159FC" w14:textId="598911D0" w:rsidR="00D15C07" w:rsidRPr="00D15C07" w:rsidRDefault="00941DCA" w:rsidP="00D15C07">
      <w:pPr>
        <w:pStyle w:val="CodeSnippet"/>
      </w:pPr>
      <w:r>
        <w:t>...</w:t>
      </w:r>
    </w:p>
    <w:p w14:paraId="37F5FDDA" w14:textId="77777777" w:rsidR="00D15C07" w:rsidRPr="00D15C07" w:rsidRDefault="00D15C07" w:rsidP="00D15C07">
      <w:pPr>
        <w:pStyle w:val="CodeSnippet"/>
      </w:pPr>
      <w:r w:rsidRPr="00D15C07">
        <w:t>Spamming                                 3487</w:t>
      </w:r>
    </w:p>
    <w:p w14:paraId="73185DD9" w14:textId="77777777" w:rsidR="00D15C07" w:rsidRPr="00D15C07" w:rsidRDefault="00D15C07" w:rsidP="00D15C07">
      <w:pPr>
        <w:pStyle w:val="CodeSnippet"/>
      </w:pPr>
      <w:r w:rsidRPr="00D15C07">
        <w:t>Spamming;Malware Domain                     5</w:t>
      </w:r>
    </w:p>
    <w:p w14:paraId="08D53CE1" w14:textId="77777777" w:rsidR="00D15C07" w:rsidRPr="00D15C07" w:rsidRDefault="00D15C07" w:rsidP="00D15C07">
      <w:pPr>
        <w:pStyle w:val="CodeSnippet"/>
      </w:pPr>
      <w:r w:rsidRPr="00D15C07">
        <w:t>Spamming;Malware IP                         4</w:t>
      </w:r>
    </w:p>
    <w:p w14:paraId="778D3EB4" w14:textId="77777777" w:rsidR="00D15C07" w:rsidRPr="00D15C07" w:rsidRDefault="00D15C07" w:rsidP="00D15C07">
      <w:pPr>
        <w:pStyle w:val="CodeSnippet"/>
      </w:pPr>
      <w:r w:rsidRPr="00D15C07">
        <w:t>Spamming;Scanning Host                     24</w:t>
      </w:r>
    </w:p>
    <w:p w14:paraId="00AB7DB9" w14:textId="77777777" w:rsidR="00D15C07" w:rsidRDefault="00D15C07" w:rsidP="00D15C07">
      <w:pPr>
        <w:pStyle w:val="CodeSnippet"/>
      </w:pPr>
      <w:r w:rsidRPr="00D15C07">
        <w:t>dtype: int64</w:t>
      </w:r>
    </w:p>
    <w:p w14:paraId="4BD0757D" w14:textId="77777777" w:rsidR="00D15C07" w:rsidRDefault="00D15C07" w:rsidP="00D15C07">
      <w:pPr>
        <w:pStyle w:val="CodeSnippet"/>
      </w:pPr>
    </w:p>
    <w:p w14:paraId="7D531811" w14:textId="77777777" w:rsidR="004711BC" w:rsidRPr="004711BC" w:rsidRDefault="004711BC" w:rsidP="004711BC">
      <w:pPr>
        <w:pStyle w:val="CodeSnippet"/>
        <w:rPr>
          <w:b/>
        </w:rPr>
      </w:pPr>
      <w:r w:rsidRPr="004711BC">
        <w:rPr>
          <w:b/>
        </w:rPr>
        <w:t>print factor_col(av['Country'])</w:t>
      </w:r>
    </w:p>
    <w:p w14:paraId="4E02DF46" w14:textId="77777777" w:rsidR="00D15C07" w:rsidRPr="00D15C07" w:rsidRDefault="00D15C07" w:rsidP="00D15C07">
      <w:pPr>
        <w:pStyle w:val="CodeSnippet"/>
      </w:pPr>
      <w:r w:rsidRPr="00D15C07">
        <w:t>A1     267</w:t>
      </w:r>
    </w:p>
    <w:p w14:paraId="5F3C5BB1" w14:textId="77777777" w:rsidR="00D15C07" w:rsidRPr="00D15C07" w:rsidRDefault="00D15C07" w:rsidP="00D15C07">
      <w:pPr>
        <w:pStyle w:val="CodeSnippet"/>
      </w:pPr>
      <w:r w:rsidRPr="00D15C07">
        <w:t>A2       2</w:t>
      </w:r>
    </w:p>
    <w:p w14:paraId="299683BF" w14:textId="77777777" w:rsidR="00D15C07" w:rsidRPr="00D15C07" w:rsidRDefault="00D15C07" w:rsidP="00D15C07">
      <w:pPr>
        <w:pStyle w:val="CodeSnippet"/>
      </w:pPr>
      <w:r w:rsidRPr="00D15C07">
        <w:t>AE    1827</w:t>
      </w:r>
    </w:p>
    <w:p w14:paraId="0E490630" w14:textId="77777777" w:rsidR="00D15C07" w:rsidRPr="00D15C07" w:rsidRDefault="00D15C07" w:rsidP="00D15C07">
      <w:pPr>
        <w:pStyle w:val="CodeSnippet"/>
      </w:pPr>
      <w:r w:rsidRPr="00D15C07">
        <w:t>AL       4</w:t>
      </w:r>
    </w:p>
    <w:p w14:paraId="227F2413" w14:textId="77777777" w:rsidR="00D15C07" w:rsidRPr="00D15C07" w:rsidRDefault="00D15C07" w:rsidP="00D15C07">
      <w:pPr>
        <w:pStyle w:val="CodeSnippet"/>
      </w:pPr>
      <w:r w:rsidRPr="00D15C07">
        <w:t>AM       6</w:t>
      </w:r>
    </w:p>
    <w:p w14:paraId="600DF40E" w14:textId="77777777" w:rsidR="00D15C07" w:rsidRPr="00D15C07" w:rsidRDefault="00D15C07" w:rsidP="00D15C07">
      <w:pPr>
        <w:pStyle w:val="CodeSnippet"/>
      </w:pPr>
      <w:r w:rsidRPr="00D15C07">
        <w:t>...</w:t>
      </w:r>
    </w:p>
    <w:p w14:paraId="0BC30D07" w14:textId="77777777" w:rsidR="00D15C07" w:rsidRPr="00D15C07" w:rsidRDefault="00D15C07" w:rsidP="00D15C07">
      <w:pPr>
        <w:pStyle w:val="CodeSnippet"/>
      </w:pPr>
      <w:r w:rsidRPr="00D15C07">
        <w:t>VN     1203</w:t>
      </w:r>
    </w:p>
    <w:p w14:paraId="54D77259" w14:textId="77777777" w:rsidR="00D15C07" w:rsidRPr="00D15C07" w:rsidRDefault="00D15C07" w:rsidP="00D15C07">
      <w:pPr>
        <w:pStyle w:val="CodeSnippet"/>
      </w:pPr>
      <w:r w:rsidRPr="00D15C07">
        <w:t>YE        2</w:t>
      </w:r>
    </w:p>
    <w:p w14:paraId="684AB1FF" w14:textId="77777777" w:rsidR="00D15C07" w:rsidRPr="00D15C07" w:rsidRDefault="00D15C07" w:rsidP="00D15C07">
      <w:pPr>
        <w:pStyle w:val="CodeSnippet"/>
      </w:pPr>
      <w:r w:rsidRPr="00D15C07">
        <w:t>ZA      573</w:t>
      </w:r>
    </w:p>
    <w:p w14:paraId="149B7289" w14:textId="77777777" w:rsidR="00D15C07" w:rsidRPr="00D15C07" w:rsidRDefault="00D15C07" w:rsidP="00D15C07">
      <w:pPr>
        <w:pStyle w:val="CodeSnippet"/>
      </w:pPr>
      <w:r w:rsidRPr="00D15C07">
        <w:t>ZM        1</w:t>
      </w:r>
    </w:p>
    <w:p w14:paraId="2A859EA7" w14:textId="77777777" w:rsidR="00D15C07" w:rsidRPr="00D15C07" w:rsidRDefault="00D15C07" w:rsidP="00D15C07">
      <w:pPr>
        <w:pStyle w:val="CodeSnippet"/>
      </w:pPr>
      <w:r w:rsidRPr="00D15C07">
        <w:t>ZW        3</w:t>
      </w:r>
    </w:p>
    <w:p w14:paraId="008F67F7" w14:textId="77777777" w:rsidR="00D15C07" w:rsidRDefault="00D15C07" w:rsidP="00D15C07">
      <w:pPr>
        <w:pStyle w:val="CodeSnippet"/>
      </w:pPr>
      <w:r w:rsidRPr="00D15C07">
        <w:t>Length: 152, dtype: int64</w:t>
      </w:r>
    </w:p>
    <w:p w14:paraId="5B75D8B7" w14:textId="5A52925F" w:rsidR="008A678B" w:rsidRPr="00CE65F6" w:rsidRDefault="008A678B" w:rsidP="0084231F">
      <w:pPr>
        <w:pStyle w:val="Para"/>
        <w:ind w:left="1440" w:firstLine="0"/>
      </w:pPr>
      <w:r>
        <w:t>The</w:t>
      </w:r>
      <w:r w:rsidR="003813F3">
        <w:t>se</w:t>
      </w:r>
      <w:r>
        <w:t xml:space="preserve"> numerical tables help</w:t>
      </w:r>
      <w:r w:rsidR="001B0DD8">
        <w:t xml:space="preserve"> us </w:t>
      </w:r>
      <w:r w:rsidR="006F4C5C">
        <w:t>discern the</w:t>
      </w:r>
      <w:r w:rsidR="001B0DD8">
        <w:t xml:space="preserve"> makeup of the data</w:t>
      </w:r>
      <w:r>
        <w:t xml:space="preserve">, but a picture </w:t>
      </w:r>
      <w:r w:rsidR="00FC2E4C">
        <w:t>has the potential to</w:t>
      </w:r>
      <w:r>
        <w:t xml:space="preserve"> provide a whole</w:t>
      </w:r>
      <w:r w:rsidR="001B0DD8">
        <w:t xml:space="preserve"> new perspective</w:t>
      </w:r>
      <w:r w:rsidR="003813F3">
        <w:t xml:space="preserve">, often times giving insights </w:t>
      </w:r>
      <w:r w:rsidR="00372185">
        <w:t xml:space="preserve">that </w:t>
      </w:r>
      <w:r w:rsidR="003813F3">
        <w:t xml:space="preserve">numbers </w:t>
      </w:r>
      <w:r w:rsidR="00372185">
        <w:t>alone</w:t>
      </w:r>
      <w:r w:rsidR="003813F3">
        <w:t xml:space="preserve"> cannot</w:t>
      </w:r>
      <w:r w:rsidR="00372185">
        <w:t xml:space="preserve"> reveal</w:t>
      </w:r>
      <w:r>
        <w:t>.</w:t>
      </w:r>
      <w:r w:rsidR="00CE65F6">
        <w:t xml:space="preserve"> </w:t>
      </w:r>
      <w:r w:rsidR="003813F3">
        <w:t xml:space="preserve">We’ll </w:t>
      </w:r>
      <w:r w:rsidR="0024305C">
        <w:t>start with</w:t>
      </w:r>
      <w:r w:rsidR="003813F3">
        <w:t xml:space="preserve"> </w:t>
      </w:r>
      <w:r w:rsidR="00CE65F6">
        <w:t>a simple bar chart</w:t>
      </w:r>
      <w:r w:rsidR="003813F3">
        <w:t xml:space="preserve"> to</w:t>
      </w:r>
      <w:r w:rsidR="00CE65F6">
        <w:t xml:space="preserve"> get a very quick visual overview of the </w:t>
      </w:r>
      <w:r w:rsidR="003813F3">
        <w:rPr>
          <w:i/>
        </w:rPr>
        <w:t>Country</w:t>
      </w:r>
      <w:r w:rsidR="003813F3" w:rsidRPr="003813F3">
        <w:t xml:space="preserve">, </w:t>
      </w:r>
      <w:r w:rsidR="003813F3">
        <w:rPr>
          <w:i/>
        </w:rPr>
        <w:t>R</w:t>
      </w:r>
      <w:r w:rsidR="00CE65F6">
        <w:rPr>
          <w:i/>
        </w:rPr>
        <w:t>eliability</w:t>
      </w:r>
      <w:r w:rsidR="003813F3">
        <w:t xml:space="preserve"> and</w:t>
      </w:r>
      <w:r w:rsidR="00CE65F6">
        <w:t xml:space="preserve"> </w:t>
      </w:r>
      <w:r w:rsidR="00CE65F6">
        <w:rPr>
          <w:i/>
        </w:rPr>
        <w:t>Risk</w:t>
      </w:r>
      <w:r w:rsidR="003813F3">
        <w:t xml:space="preserve"> </w:t>
      </w:r>
      <w:r w:rsidR="00CE65F6">
        <w:t>factors.</w:t>
      </w:r>
    </w:p>
    <w:p w14:paraId="7DB24E2F" w14:textId="051E073B" w:rsidR="00CE65F6" w:rsidRDefault="0066621A" w:rsidP="00CE65F6">
      <w:pPr>
        <w:pStyle w:val="CodeTitle"/>
      </w:pPr>
      <w:r w:rsidRPr="0066621A">
        <w:t>R</w:t>
      </w:r>
      <w:r w:rsidR="00CE65F6">
        <w:t xml:space="preserve"> code for visualizing portions of AlienVault data</w:t>
      </w:r>
    </w:p>
    <w:p w14:paraId="42B34325" w14:textId="77777777" w:rsidR="008A5890" w:rsidRPr="008A5890" w:rsidRDefault="008A5890" w:rsidP="00A54FF8">
      <w:pPr>
        <w:pStyle w:val="CodeSnippet"/>
        <w:rPr>
          <w:ins w:id="350" w:author="Jay Jacobs" w:date="2013-07-19T12:58:00Z"/>
          <w:b/>
          <w:rPrChange w:id="351" w:author="Jay Jacobs" w:date="2013-07-19T12:58:00Z">
            <w:rPr>
              <w:ins w:id="352" w:author="Jay Jacobs" w:date="2013-07-19T12:58:00Z"/>
            </w:rPr>
          </w:rPrChange>
        </w:rPr>
      </w:pPr>
      <w:ins w:id="353" w:author="Jay Jacobs" w:date="2013-07-19T12:58:00Z">
        <w:r w:rsidRPr="008A5890">
          <w:rPr>
            <w:b/>
            <w:rPrChange w:id="354" w:author="Jay Jacobs" w:date="2013-07-19T12:58:00Z">
              <w:rPr/>
            </w:rPrChange>
          </w:rPr>
          <w:t>library(ggplot2)</w:t>
        </w:r>
      </w:ins>
    </w:p>
    <w:p w14:paraId="507F8B1C" w14:textId="77777777" w:rsidR="008A5890" w:rsidRDefault="008A5890" w:rsidP="00A54FF8">
      <w:pPr>
        <w:pStyle w:val="CodeSnippet"/>
        <w:rPr>
          <w:ins w:id="355" w:author="Jay Jacobs" w:date="2013-07-19T12:59:00Z"/>
        </w:rPr>
      </w:pPr>
    </w:p>
    <w:p w14:paraId="71A90AA3" w14:textId="7223CBCA" w:rsidR="00A54FF8" w:rsidRDefault="00A54FF8" w:rsidP="00A54FF8">
      <w:pPr>
        <w:pStyle w:val="CodeSnippet"/>
      </w:pPr>
      <w:r>
        <w:t># Bar graph of counts (sorted) by Country (top 20)</w:t>
      </w:r>
    </w:p>
    <w:p w14:paraId="7D0A0838" w14:textId="0120E689" w:rsidR="00A54FF8" w:rsidDel="008A5890" w:rsidRDefault="00A54FF8" w:rsidP="00A54FF8">
      <w:pPr>
        <w:pStyle w:val="CodeSnippet"/>
        <w:rPr>
          <w:del w:id="356" w:author="Jay Jacobs" w:date="2013-07-19T12:58:00Z"/>
        </w:rPr>
      </w:pPr>
      <w:r>
        <w:t># get the top 20 countries' names</w:t>
      </w:r>
    </w:p>
    <w:p w14:paraId="62074B2A" w14:textId="77777777" w:rsidR="008A5890" w:rsidRDefault="008A5890" w:rsidP="008A5890">
      <w:pPr>
        <w:pStyle w:val="CodeSnippet"/>
        <w:rPr>
          <w:ins w:id="357" w:author="Jay Jacobs" w:date="2013-07-19T12:58:00Z"/>
        </w:rPr>
        <w:pPrChange w:id="358" w:author="Jay Jacobs" w:date="2013-07-19T12:58:00Z">
          <w:pPr/>
        </w:pPrChange>
      </w:pPr>
    </w:p>
    <w:p w14:paraId="7B30C932" w14:textId="77777777" w:rsidR="008A5890" w:rsidRPr="008A5890" w:rsidRDefault="008A5890" w:rsidP="008A5890">
      <w:pPr>
        <w:pStyle w:val="CodeSnippet"/>
        <w:rPr>
          <w:ins w:id="359" w:author="Jay Jacobs" w:date="2013-07-19T12:58:00Z"/>
          <w:b/>
          <w:rPrChange w:id="360" w:author="Jay Jacobs" w:date="2013-07-19T12:58:00Z">
            <w:rPr>
              <w:ins w:id="361" w:author="Jay Jacobs" w:date="2013-07-19T12:58:00Z"/>
              <w:rFonts w:ascii="Courier New" w:hAnsi="Courier New"/>
              <w:noProof/>
              <w:snapToGrid w:val="0"/>
              <w:sz w:val="18"/>
              <w:szCs w:val="20"/>
            </w:rPr>
          </w:rPrChange>
        </w:rPr>
        <w:pPrChange w:id="362" w:author="Jay Jacobs" w:date="2013-07-19T12:58:00Z">
          <w:pPr/>
        </w:pPrChange>
      </w:pPr>
      <w:ins w:id="363" w:author="Jay Jacobs" w:date="2013-07-19T12:58:00Z">
        <w:r w:rsidRPr="008A5890">
          <w:rPr>
            <w:b/>
            <w:rPrChange w:id="364" w:author="Jay Jacobs" w:date="2013-07-19T12:58:00Z">
              <w:rPr>
                <w:rFonts w:ascii="Courier New" w:hAnsi="Courier New"/>
                <w:noProof/>
                <w:snapToGrid w:val="0"/>
                <w:sz w:val="18"/>
                <w:szCs w:val="20"/>
              </w:rPr>
            </w:rPrChange>
          </w:rPr>
          <w:t>country.top20 &lt;- names(summary(av$Country))[1:20]</w:t>
        </w:r>
      </w:ins>
    </w:p>
    <w:p w14:paraId="04EA5A09" w14:textId="31D95F7B" w:rsidR="00A54FF8" w:rsidDel="008A5890" w:rsidRDefault="00A54FF8" w:rsidP="00A54FF8">
      <w:pPr>
        <w:pStyle w:val="CodeSnippet"/>
        <w:rPr>
          <w:del w:id="365" w:author="Jay Jacobs" w:date="2013-07-19T12:58:00Z"/>
        </w:rPr>
      </w:pPr>
      <w:del w:id="366" w:author="Jay Jacobs" w:date="2013-07-19T12:58:00Z">
        <w:r w:rsidDel="008A5890">
          <w:delText>country.top20 &lt;- names(headSummary(av$Country,length=20))</w:delText>
        </w:r>
      </w:del>
    </w:p>
    <w:p w14:paraId="0EB4EF87" w14:textId="77777777" w:rsidR="006B1585" w:rsidRDefault="006B1585" w:rsidP="006B1585">
      <w:pPr>
        <w:pStyle w:val="CodeSnippet"/>
        <w:rPr>
          <w:ins w:id="367" w:author="Jay Jacobs" w:date="2013-07-19T13:06:00Z"/>
        </w:rPr>
      </w:pPr>
      <w:ins w:id="368" w:author="Jay Jacobs" w:date="2013-07-19T13:06:00Z">
        <w:r>
          <w:t xml:space="preserve"># give ggplot a subset of our data (the top 20 countries) </w:t>
        </w:r>
      </w:ins>
    </w:p>
    <w:p w14:paraId="4E55BD3F" w14:textId="77777777" w:rsidR="006B1585" w:rsidRDefault="006B1585" w:rsidP="006B1585">
      <w:pPr>
        <w:pStyle w:val="CodeSnippet"/>
        <w:rPr>
          <w:ins w:id="369" w:author="Jay Jacobs" w:date="2013-07-19T13:06:00Z"/>
        </w:rPr>
      </w:pPr>
      <w:ins w:id="370" w:author="Jay Jacobs" w:date="2013-07-19T13:06:00Z">
        <w:r>
          <w:t># map the x value to a sorted count of country</w:t>
        </w:r>
      </w:ins>
    </w:p>
    <w:p w14:paraId="4A4A045C" w14:textId="77777777" w:rsidR="006B1585" w:rsidRPr="006B1585" w:rsidRDefault="006B1585" w:rsidP="006B1585">
      <w:pPr>
        <w:pStyle w:val="CodeSnippet"/>
        <w:rPr>
          <w:ins w:id="371" w:author="Jay Jacobs" w:date="2013-07-19T13:06:00Z"/>
          <w:b/>
          <w:rPrChange w:id="372" w:author="Jay Jacobs" w:date="2013-07-19T13:06:00Z">
            <w:rPr>
              <w:ins w:id="373" w:author="Jay Jacobs" w:date="2013-07-19T13:06:00Z"/>
            </w:rPr>
          </w:rPrChange>
        </w:rPr>
      </w:pPr>
      <w:ins w:id="374" w:author="Jay Jacobs" w:date="2013-07-19T13:06:00Z">
        <w:r w:rsidRPr="006B1585">
          <w:rPr>
            <w:b/>
            <w:rPrChange w:id="375" w:author="Jay Jacobs" w:date="2013-07-19T13:06:00Z">
              <w:rPr/>
            </w:rPrChange>
          </w:rPr>
          <w:t xml:space="preserve">g &lt;- ggplot(data=subset(av,Country %in% country.top20), </w:t>
        </w:r>
      </w:ins>
    </w:p>
    <w:p w14:paraId="14961B89" w14:textId="07955387" w:rsidR="006B1585" w:rsidRPr="006B1585" w:rsidRDefault="006B1585" w:rsidP="006B1585">
      <w:pPr>
        <w:pStyle w:val="CodeSnippet"/>
        <w:rPr>
          <w:ins w:id="376" w:author="Jay Jacobs" w:date="2013-07-19T13:06:00Z"/>
          <w:b/>
          <w:rPrChange w:id="377" w:author="Jay Jacobs" w:date="2013-07-19T13:06:00Z">
            <w:rPr>
              <w:ins w:id="378" w:author="Jay Jacobs" w:date="2013-07-19T13:06:00Z"/>
            </w:rPr>
          </w:rPrChange>
        </w:rPr>
      </w:pPr>
      <w:ins w:id="379" w:author="Jay Jacobs" w:date="2013-07-19T13:06:00Z">
        <w:r w:rsidRPr="006B1585">
          <w:rPr>
            <w:b/>
            <w:rPrChange w:id="380" w:author="Jay Jacobs" w:date="2013-07-19T13:06:00Z">
              <w:rPr/>
            </w:rPrChange>
          </w:rPr>
          <w:t xml:space="preserve">            aes(x=reorder(Country,</w:t>
        </w:r>
      </w:ins>
      <w:ins w:id="381" w:author="Jay Jacobs" w:date="2013-07-19T14:21:00Z">
        <w:r w:rsidR="007474C8">
          <w:rPr>
            <w:b/>
          </w:rPr>
          <w:t xml:space="preserve"> </w:t>
        </w:r>
      </w:ins>
      <w:ins w:id="382" w:author="Jay Jacobs" w:date="2013-07-19T13:06:00Z">
        <w:r w:rsidRPr="006B1585">
          <w:rPr>
            <w:b/>
            <w:rPrChange w:id="383" w:author="Jay Jacobs" w:date="2013-07-19T13:06:00Z">
              <w:rPr/>
            </w:rPrChange>
          </w:rPr>
          <w:t>Country,</w:t>
        </w:r>
      </w:ins>
      <w:ins w:id="384" w:author="Jay Jacobs" w:date="2013-07-19T14:21:00Z">
        <w:r w:rsidR="007474C8">
          <w:rPr>
            <w:b/>
          </w:rPr>
          <w:t xml:space="preserve"> </w:t>
        </w:r>
      </w:ins>
      <w:ins w:id="385" w:author="Jay Jacobs" w:date="2013-07-19T13:06:00Z">
        <w:r w:rsidRPr="006B1585">
          <w:rPr>
            <w:b/>
            <w:rPrChange w:id="386" w:author="Jay Jacobs" w:date="2013-07-19T13:06:00Z">
              <w:rPr/>
            </w:rPrChange>
          </w:rPr>
          <w:t>length)))</w:t>
        </w:r>
      </w:ins>
    </w:p>
    <w:p w14:paraId="2D8CD154" w14:textId="291B5FAF" w:rsidR="00A54FF8" w:rsidDel="006B1585" w:rsidRDefault="00A54FF8" w:rsidP="00A54FF8">
      <w:pPr>
        <w:pStyle w:val="CodeSnippet"/>
        <w:rPr>
          <w:del w:id="387" w:author="Jay Jacobs" w:date="2013-07-19T13:06:00Z"/>
        </w:rPr>
      </w:pPr>
      <w:del w:id="388" w:author="Jay Jacobs" w:date="2013-07-19T13:06:00Z">
        <w:r w:rsidDel="006B1585">
          <w:delText># create a subset of the av data frame by selecting only the top</w:delText>
        </w:r>
      </w:del>
    </w:p>
    <w:p w14:paraId="0E4756FD" w14:textId="1A3297D7" w:rsidR="00A54FF8" w:rsidDel="006B1585" w:rsidRDefault="00A54FF8" w:rsidP="00A54FF8">
      <w:pPr>
        <w:pStyle w:val="CodeSnippet"/>
        <w:rPr>
          <w:del w:id="389" w:author="Jay Jacobs" w:date="2013-07-19T13:06:00Z"/>
        </w:rPr>
      </w:pPr>
      <w:del w:id="390" w:author="Jay Jacobs" w:date="2013-07-19T13:06:00Z">
        <w:r w:rsidDel="006B1585">
          <w:delText># 20 countries (by name)</w:delText>
        </w:r>
      </w:del>
    </w:p>
    <w:p w14:paraId="61E0E8B9" w14:textId="21F7CFBA" w:rsidR="00A54FF8" w:rsidDel="006B1585" w:rsidRDefault="00A54FF8" w:rsidP="00A54FF8">
      <w:pPr>
        <w:pStyle w:val="CodeSnippet"/>
        <w:rPr>
          <w:del w:id="391" w:author="Jay Jacobs" w:date="2013-07-19T13:06:00Z"/>
        </w:rPr>
      </w:pPr>
      <w:del w:id="392" w:author="Jay Jacobs" w:date="2013-07-19T13:06:00Z">
        <w:r w:rsidDel="006B1585">
          <w:delText># tell ggplot what data we are using</w:delText>
        </w:r>
      </w:del>
    </w:p>
    <w:p w14:paraId="0C4CDF9F" w14:textId="3AE8C406" w:rsidR="00A54FF8" w:rsidRPr="008A5890" w:rsidDel="006B1585" w:rsidRDefault="00A54FF8" w:rsidP="00A54FF8">
      <w:pPr>
        <w:pStyle w:val="CodeSnippet"/>
        <w:rPr>
          <w:del w:id="393" w:author="Jay Jacobs" w:date="2013-07-19T13:06:00Z"/>
          <w:b/>
          <w:rPrChange w:id="394" w:author="Jay Jacobs" w:date="2013-07-19T12:58:00Z">
            <w:rPr>
              <w:del w:id="395" w:author="Jay Jacobs" w:date="2013-07-19T13:06:00Z"/>
            </w:rPr>
          </w:rPrChange>
        </w:rPr>
      </w:pPr>
      <w:del w:id="396" w:author="Jay Jacobs" w:date="2013-07-19T13:06:00Z">
        <w:r w:rsidRPr="008A5890" w:rsidDel="006B1585">
          <w:rPr>
            <w:b/>
            <w:rPrChange w:id="397" w:author="Jay Jacobs" w:date="2013-07-19T12:58:00Z">
              <w:rPr/>
            </w:rPrChange>
          </w:rPr>
          <w:delText>g &lt;- ggplot(data=subset(av,Country %in% country.top20))</w:delText>
        </w:r>
      </w:del>
    </w:p>
    <w:p w14:paraId="7C2B8524" w14:textId="27AB1498" w:rsidR="00A54FF8" w:rsidRDefault="00A54FF8" w:rsidP="00A54FF8">
      <w:pPr>
        <w:pStyle w:val="CodeSnippet"/>
      </w:pPr>
      <w:r>
        <w:t># tell ggplot we want a bar chart</w:t>
      </w:r>
      <w:del w:id="398" w:author="Jay Jacobs" w:date="2013-07-19T13:06:00Z">
        <w:r w:rsidDel="006B1585">
          <w:delText xml:space="preserve"> and to sort by country count</w:delText>
        </w:r>
      </w:del>
    </w:p>
    <w:p w14:paraId="2C9FA0A1" w14:textId="11474757" w:rsidR="00A54FF8" w:rsidRPr="008A5890" w:rsidRDefault="00A54FF8" w:rsidP="00A54FF8">
      <w:pPr>
        <w:pStyle w:val="CodeSnippet"/>
        <w:rPr>
          <w:b/>
          <w:rPrChange w:id="399" w:author="Jay Jacobs" w:date="2013-07-19T12:59:00Z">
            <w:rPr/>
          </w:rPrChange>
        </w:rPr>
      </w:pPr>
      <w:r w:rsidRPr="008A5890">
        <w:rPr>
          <w:b/>
          <w:rPrChange w:id="400" w:author="Jay Jacobs" w:date="2013-07-19T12:59:00Z">
            <w:rPr/>
          </w:rPrChange>
        </w:rPr>
        <w:t>g &lt;- g + geom_bar(</w:t>
      </w:r>
      <w:del w:id="401" w:author="Jay Jacobs" w:date="2013-07-19T13:06:00Z">
        <w:r w:rsidRPr="008A5890" w:rsidDel="006B1585">
          <w:rPr>
            <w:b/>
            <w:rPrChange w:id="402" w:author="Jay Jacobs" w:date="2013-07-19T12:59:00Z">
              <w:rPr/>
            </w:rPrChange>
          </w:rPr>
          <w:delText>aes(reorder(Country,Country,length))</w:delText>
        </w:r>
      </w:del>
      <w:r w:rsidRPr="008A5890">
        <w:rPr>
          <w:b/>
          <w:rPrChange w:id="403" w:author="Jay Jacobs" w:date="2013-07-19T12:59:00Z">
            <w:rPr/>
          </w:rPrChange>
        </w:rPr>
        <w:t>)</w:t>
      </w:r>
    </w:p>
    <w:p w14:paraId="02E1FF5B" w14:textId="77777777" w:rsidR="00A54FF8" w:rsidRDefault="00A54FF8" w:rsidP="00A54FF8">
      <w:pPr>
        <w:pStyle w:val="CodeSnippet"/>
      </w:pPr>
      <w:r>
        <w:t># ensure we have decent labels</w:t>
      </w:r>
    </w:p>
    <w:p w14:paraId="330E08BF" w14:textId="208A00BB" w:rsidR="00A54FF8" w:rsidRPr="008A5890" w:rsidRDefault="00A54FF8" w:rsidP="00A54FF8">
      <w:pPr>
        <w:pStyle w:val="CodeSnippet"/>
        <w:rPr>
          <w:b/>
          <w:rPrChange w:id="404" w:author="Jay Jacobs" w:date="2013-07-19T13:00:00Z">
            <w:rPr/>
          </w:rPrChange>
        </w:rPr>
      </w:pPr>
      <w:r w:rsidRPr="008A5890">
        <w:rPr>
          <w:b/>
          <w:rPrChange w:id="405" w:author="Jay Jacobs" w:date="2013-07-19T13:00:00Z">
            <w:rPr/>
          </w:rPrChange>
        </w:rPr>
        <w:t>g &lt;- g + labs(title="Country Counts",</w:t>
      </w:r>
      <w:ins w:id="406" w:author="Jay Jacobs" w:date="2013-07-19T14:21:00Z">
        <w:r w:rsidR="007474C8">
          <w:rPr>
            <w:b/>
          </w:rPr>
          <w:t xml:space="preserve"> </w:t>
        </w:r>
      </w:ins>
      <w:r w:rsidRPr="008A5890">
        <w:rPr>
          <w:b/>
          <w:rPrChange w:id="407" w:author="Jay Jacobs" w:date="2013-07-19T13:00:00Z">
            <w:rPr/>
          </w:rPrChange>
        </w:rPr>
        <w:t>x="Country")</w:t>
      </w:r>
    </w:p>
    <w:p w14:paraId="3C725431" w14:textId="77777777" w:rsidR="00A54FF8" w:rsidRPr="008A5890" w:rsidRDefault="00A54FF8" w:rsidP="00A54FF8">
      <w:pPr>
        <w:pStyle w:val="CodeSnippet"/>
      </w:pPr>
      <w:r w:rsidRPr="008A5890">
        <w:t># rotate the chart to make this one more readable</w:t>
      </w:r>
    </w:p>
    <w:p w14:paraId="0914AD40" w14:textId="77777777" w:rsidR="00A54FF8" w:rsidRPr="008A5890" w:rsidRDefault="00A54FF8" w:rsidP="00A54FF8">
      <w:pPr>
        <w:pStyle w:val="CodeSnippet"/>
        <w:rPr>
          <w:b/>
          <w:rPrChange w:id="408" w:author="Jay Jacobs" w:date="2013-07-19T12:59:00Z">
            <w:rPr/>
          </w:rPrChange>
        </w:rPr>
      </w:pPr>
      <w:r w:rsidRPr="008A5890">
        <w:rPr>
          <w:b/>
          <w:rPrChange w:id="409" w:author="Jay Jacobs" w:date="2013-07-19T12:59:00Z">
            <w:rPr/>
          </w:rPrChange>
        </w:rPr>
        <w:t>g &lt;- g + coord_flip()</w:t>
      </w:r>
    </w:p>
    <w:p w14:paraId="0FE8643D" w14:textId="615A2F75" w:rsidR="00904F89" w:rsidRDefault="00904F89" w:rsidP="00A54FF8">
      <w:pPr>
        <w:pStyle w:val="CodeSnippet"/>
      </w:pPr>
      <w:r>
        <w:t># display the image</w:t>
      </w:r>
    </w:p>
    <w:p w14:paraId="794734BB" w14:textId="538EA606" w:rsidR="00A54FF8" w:rsidRPr="008A5890" w:rsidRDefault="008A5890" w:rsidP="00A54FF8">
      <w:pPr>
        <w:pStyle w:val="CodeSnippet"/>
        <w:rPr>
          <w:b/>
          <w:rPrChange w:id="410" w:author="Jay Jacobs" w:date="2013-07-19T12:59:00Z">
            <w:rPr/>
          </w:rPrChange>
        </w:rPr>
      </w:pPr>
      <w:ins w:id="411" w:author="Jay Jacobs" w:date="2013-07-19T12:59:00Z">
        <w:r w:rsidRPr="008A5890">
          <w:rPr>
            <w:b/>
            <w:rPrChange w:id="412" w:author="Jay Jacobs" w:date="2013-07-19T12:59:00Z">
              <w:rPr/>
            </w:rPrChange>
          </w:rPr>
          <w:t>print(</w:t>
        </w:r>
      </w:ins>
      <w:r w:rsidR="00A54FF8" w:rsidRPr="008A5890">
        <w:rPr>
          <w:b/>
          <w:rPrChange w:id="413" w:author="Jay Jacobs" w:date="2013-07-19T12:59:00Z">
            <w:rPr/>
          </w:rPrChange>
        </w:rPr>
        <w:t>g</w:t>
      </w:r>
      <w:ins w:id="414" w:author="Jay Jacobs" w:date="2013-07-19T12:59:00Z">
        <w:r w:rsidRPr="008A5890">
          <w:rPr>
            <w:b/>
            <w:rPrChange w:id="415" w:author="Jay Jacobs" w:date="2013-07-19T12:59:00Z">
              <w:rPr/>
            </w:rPrChange>
          </w:rPr>
          <w:t>)</w:t>
        </w:r>
      </w:ins>
    </w:p>
    <w:p w14:paraId="3BBEEAE3" w14:textId="77777777" w:rsidR="00A54FF8" w:rsidRDefault="00A54FF8" w:rsidP="00A54FF8">
      <w:pPr>
        <w:pStyle w:val="CodeSnippet"/>
      </w:pPr>
    </w:p>
    <w:p w14:paraId="358475A3" w14:textId="77777777" w:rsidR="001C36E1" w:rsidRDefault="001C36E1" w:rsidP="001C36E1">
      <w:pPr>
        <w:pStyle w:val="CodeSnippet"/>
        <w:rPr>
          <w:ins w:id="416" w:author="Jay Jacobs" w:date="2013-07-19T13:30:00Z"/>
        </w:rPr>
      </w:pPr>
      <w:ins w:id="417" w:author="Jay Jacobs" w:date="2013-07-19T13:25:00Z">
        <w:r>
          <w:t># Bar graph of counts by Risk</w:t>
        </w:r>
      </w:ins>
    </w:p>
    <w:p w14:paraId="5A89F815" w14:textId="1757442B" w:rsidR="001C36E1" w:rsidRDefault="001C36E1" w:rsidP="001C36E1">
      <w:pPr>
        <w:pStyle w:val="CodeSnippet"/>
        <w:rPr>
          <w:ins w:id="418" w:author="Jay Jacobs" w:date="2013-07-19T13:25:00Z"/>
        </w:rPr>
      </w:pPr>
      <w:ins w:id="419" w:author="Jay Jacobs" w:date="2013-07-19T13:30:00Z">
        <w:r>
          <w:t># note we can call ggplot and add the bar chart in one line</w:t>
        </w:r>
      </w:ins>
    </w:p>
    <w:p w14:paraId="35A1B0AD" w14:textId="77777777" w:rsidR="001C36E1" w:rsidRPr="001C36E1" w:rsidRDefault="001C36E1" w:rsidP="001C36E1">
      <w:pPr>
        <w:pStyle w:val="CodeSnippet"/>
        <w:rPr>
          <w:ins w:id="420" w:author="Jay Jacobs" w:date="2013-07-19T13:25:00Z"/>
          <w:b/>
          <w:rPrChange w:id="421" w:author="Jay Jacobs" w:date="2013-07-19T13:25:00Z">
            <w:rPr>
              <w:ins w:id="422" w:author="Jay Jacobs" w:date="2013-07-19T13:25:00Z"/>
            </w:rPr>
          </w:rPrChange>
        </w:rPr>
      </w:pPr>
      <w:ins w:id="423" w:author="Jay Jacobs" w:date="2013-07-19T13:25:00Z">
        <w:r w:rsidRPr="001C36E1">
          <w:rPr>
            <w:b/>
            <w:rPrChange w:id="424" w:author="Jay Jacobs" w:date="2013-07-19T13:25:00Z">
              <w:rPr/>
            </w:rPrChange>
          </w:rPr>
          <w:t>g &lt;- ggplot(data=av, aes(x=Risk)) + geom_bar()</w:t>
        </w:r>
      </w:ins>
    </w:p>
    <w:p w14:paraId="1703BB1C" w14:textId="77777777" w:rsidR="001C36E1" w:rsidRDefault="001C36E1" w:rsidP="001C36E1">
      <w:pPr>
        <w:pStyle w:val="CodeSnippet"/>
        <w:rPr>
          <w:ins w:id="425" w:author="Jay Jacobs" w:date="2013-07-19T13:25:00Z"/>
        </w:rPr>
      </w:pPr>
      <w:ins w:id="426" w:author="Jay Jacobs" w:date="2013-07-19T13:25:00Z">
        <w:r>
          <w:t># force an X scale to be just the limits of the data</w:t>
        </w:r>
      </w:ins>
    </w:p>
    <w:p w14:paraId="052DE7FC" w14:textId="77777777" w:rsidR="001C36E1" w:rsidRDefault="001C36E1" w:rsidP="001C36E1">
      <w:pPr>
        <w:pStyle w:val="CodeSnippet"/>
        <w:rPr>
          <w:ins w:id="427" w:author="Jay Jacobs" w:date="2013-07-19T13:25:00Z"/>
        </w:rPr>
      </w:pPr>
      <w:ins w:id="428" w:author="Jay Jacobs" w:date="2013-07-19T13:25:00Z">
        <w:r>
          <w:t># and to be discrete vs continuous</w:t>
        </w:r>
      </w:ins>
    </w:p>
    <w:p w14:paraId="4D29549C" w14:textId="77777777" w:rsidR="001C36E1" w:rsidRPr="001C36E1" w:rsidRDefault="001C36E1" w:rsidP="001C36E1">
      <w:pPr>
        <w:pStyle w:val="CodeSnippet"/>
        <w:rPr>
          <w:ins w:id="429" w:author="Jay Jacobs" w:date="2013-07-19T13:25:00Z"/>
          <w:b/>
          <w:rPrChange w:id="430" w:author="Jay Jacobs" w:date="2013-07-19T13:25:00Z">
            <w:rPr>
              <w:ins w:id="431" w:author="Jay Jacobs" w:date="2013-07-19T13:25:00Z"/>
            </w:rPr>
          </w:rPrChange>
        </w:rPr>
      </w:pPr>
      <w:ins w:id="432" w:author="Jay Jacobs" w:date="2013-07-19T13:25:00Z">
        <w:r w:rsidRPr="001C36E1">
          <w:rPr>
            <w:b/>
            <w:rPrChange w:id="433" w:author="Jay Jacobs" w:date="2013-07-19T13:25:00Z">
              <w:rPr/>
            </w:rPrChange>
          </w:rPr>
          <w:t>g &lt;- g + scale_x_discrete(limits=seq(max(av$Risk))</w:t>
        </w:r>
      </w:ins>
    </w:p>
    <w:p w14:paraId="459FC900" w14:textId="30A8CA70" w:rsidR="001C36E1" w:rsidRPr="001C36E1" w:rsidRDefault="001C36E1" w:rsidP="001C36E1">
      <w:pPr>
        <w:pStyle w:val="CodeSnippet"/>
        <w:rPr>
          <w:ins w:id="434" w:author="Jay Jacobs" w:date="2013-07-19T13:25:00Z"/>
          <w:b/>
          <w:rPrChange w:id="435" w:author="Jay Jacobs" w:date="2013-07-19T13:25:00Z">
            <w:rPr>
              <w:ins w:id="436" w:author="Jay Jacobs" w:date="2013-07-19T13:25:00Z"/>
            </w:rPr>
          </w:rPrChange>
        </w:rPr>
      </w:pPr>
      <w:ins w:id="437" w:author="Jay Jacobs" w:date="2013-07-19T13:25:00Z">
        <w:r w:rsidRPr="001C36E1">
          <w:rPr>
            <w:b/>
            <w:rPrChange w:id="438" w:author="Jay Jacobs" w:date="2013-07-19T13:25:00Z">
              <w:rPr/>
            </w:rPrChange>
          </w:rPr>
          <w:t>g &lt;- g + labs(title="'Risk' Counts",</w:t>
        </w:r>
      </w:ins>
      <w:ins w:id="439" w:author="Jay Jacobs" w:date="2013-07-19T13:42:00Z">
        <w:r w:rsidR="00760993">
          <w:rPr>
            <w:b/>
          </w:rPr>
          <w:t xml:space="preserve"> </w:t>
        </w:r>
      </w:ins>
      <w:ins w:id="440" w:author="Jay Jacobs" w:date="2013-07-19T13:25:00Z">
        <w:r w:rsidRPr="001C36E1">
          <w:rPr>
            <w:b/>
            <w:rPrChange w:id="441" w:author="Jay Jacobs" w:date="2013-07-19T13:25:00Z">
              <w:rPr/>
            </w:rPrChange>
          </w:rPr>
          <w:t>x="Risk Score")</w:t>
        </w:r>
      </w:ins>
    </w:p>
    <w:p w14:paraId="1DEEE729" w14:textId="77777777" w:rsidR="001C36E1" w:rsidRPr="001C36E1" w:rsidRDefault="001C36E1" w:rsidP="001C36E1">
      <w:pPr>
        <w:pStyle w:val="CodeSnippet"/>
        <w:rPr>
          <w:ins w:id="442" w:author="Jay Jacobs" w:date="2013-07-19T13:25:00Z"/>
          <w:b/>
          <w:rPrChange w:id="443" w:author="Jay Jacobs" w:date="2013-07-19T13:25:00Z">
            <w:rPr>
              <w:ins w:id="444" w:author="Jay Jacobs" w:date="2013-07-19T13:25:00Z"/>
            </w:rPr>
          </w:rPrChange>
        </w:rPr>
      </w:pPr>
      <w:ins w:id="445" w:author="Jay Jacobs" w:date="2013-07-19T13:25:00Z">
        <w:r w:rsidRPr="001C36E1">
          <w:rPr>
            <w:b/>
            <w:rPrChange w:id="446" w:author="Jay Jacobs" w:date="2013-07-19T13:25:00Z">
              <w:rPr/>
            </w:rPrChange>
          </w:rPr>
          <w:t>print(g)</w:t>
        </w:r>
      </w:ins>
    </w:p>
    <w:p w14:paraId="28FFD16C" w14:textId="77777777" w:rsidR="00760993" w:rsidRDefault="00760993" w:rsidP="00A54FF8">
      <w:pPr>
        <w:pStyle w:val="CodeSnippet"/>
        <w:rPr>
          <w:ins w:id="447" w:author="Jay Jacobs" w:date="2013-07-19T13:34:00Z"/>
        </w:rPr>
      </w:pPr>
    </w:p>
    <w:p w14:paraId="5F763C21" w14:textId="28556285" w:rsidR="00A54FF8" w:rsidDel="001C36E1" w:rsidRDefault="00760993" w:rsidP="00A54FF8">
      <w:pPr>
        <w:pStyle w:val="CodeSnippet"/>
        <w:rPr>
          <w:del w:id="448" w:author="Jay Jacobs" w:date="2013-07-19T13:25:00Z"/>
        </w:rPr>
      </w:pPr>
      <w:ins w:id="449" w:author="Jay Jacobs" w:date="2013-07-19T13:34:00Z">
        <w:r>
          <w:t># Bar graph of counts by Reliability</w:t>
        </w:r>
      </w:ins>
      <w:del w:id="450" w:author="Jay Jacobs" w:date="2013-07-19T13:25:00Z">
        <w:r w:rsidR="00A54FF8" w:rsidDel="001C36E1">
          <w:delText>g &lt;- ggplot(data=av[])</w:delText>
        </w:r>
        <w:r w:rsidR="00904F89" w:rsidDel="001C36E1">
          <w:delText xml:space="preserve"> # counts by Risk</w:delText>
        </w:r>
      </w:del>
    </w:p>
    <w:p w14:paraId="55EDB233" w14:textId="09A6610B" w:rsidR="00A54FF8" w:rsidDel="001C36E1" w:rsidRDefault="00A54FF8" w:rsidP="00A54FF8">
      <w:pPr>
        <w:pStyle w:val="CodeSnippet"/>
        <w:rPr>
          <w:del w:id="451" w:author="Jay Jacobs" w:date="2013-07-19T13:25:00Z"/>
        </w:rPr>
      </w:pPr>
      <w:del w:id="452" w:author="Jay Jacobs" w:date="2013-07-19T13:25:00Z">
        <w:r w:rsidDel="001C36E1">
          <w:delText>g &lt;- g + geom_bar(aes(Risk))</w:delText>
        </w:r>
      </w:del>
    </w:p>
    <w:p w14:paraId="1ADA442B" w14:textId="4EE5A934" w:rsidR="00A54FF8" w:rsidDel="001C36E1" w:rsidRDefault="00A54FF8" w:rsidP="00A54FF8">
      <w:pPr>
        <w:pStyle w:val="CodeSnippet"/>
        <w:rPr>
          <w:del w:id="453" w:author="Jay Jacobs" w:date="2013-07-19T13:25:00Z"/>
        </w:rPr>
      </w:pPr>
      <w:del w:id="454" w:author="Jay Jacobs" w:date="2013-07-19T13:25:00Z">
        <w:r w:rsidDel="001C36E1">
          <w:lastRenderedPageBreak/>
          <w:delText># force an X scale to be just the limits of the data</w:delText>
        </w:r>
      </w:del>
    </w:p>
    <w:p w14:paraId="4275DFD7" w14:textId="5B99114C" w:rsidR="00A54FF8" w:rsidDel="001C36E1" w:rsidRDefault="00A54FF8" w:rsidP="00A54FF8">
      <w:pPr>
        <w:pStyle w:val="CodeSnippet"/>
        <w:rPr>
          <w:del w:id="455" w:author="Jay Jacobs" w:date="2013-07-19T13:25:00Z"/>
        </w:rPr>
      </w:pPr>
      <w:del w:id="456" w:author="Jay Jacobs" w:date="2013-07-19T13:25:00Z">
        <w:r w:rsidDel="001C36E1">
          <w:delText># and to be discrete vs continuous</w:delText>
        </w:r>
      </w:del>
    </w:p>
    <w:p w14:paraId="3F191A1D" w14:textId="1A396F8C" w:rsidR="00A54FF8" w:rsidDel="001C36E1" w:rsidRDefault="00A54FF8" w:rsidP="00A54FF8">
      <w:pPr>
        <w:pStyle w:val="CodeSnippet"/>
        <w:rPr>
          <w:del w:id="457" w:author="Jay Jacobs" w:date="2013-07-19T13:25:00Z"/>
        </w:rPr>
      </w:pPr>
      <w:del w:id="458" w:author="Jay Jacobs" w:date="2013-07-19T13:25:00Z">
        <w:r w:rsidDel="001C36E1">
          <w:delText>g &lt;- g + scale_x_discrete(limits=sequence(range(av$Risk)))</w:delText>
        </w:r>
      </w:del>
    </w:p>
    <w:p w14:paraId="410BB0AA" w14:textId="287906A8" w:rsidR="00A54FF8" w:rsidDel="001C36E1" w:rsidRDefault="00A54FF8" w:rsidP="00A54FF8">
      <w:pPr>
        <w:pStyle w:val="CodeSnippet"/>
        <w:rPr>
          <w:del w:id="459" w:author="Jay Jacobs" w:date="2013-07-19T13:25:00Z"/>
        </w:rPr>
      </w:pPr>
      <w:del w:id="460" w:author="Jay Jacobs" w:date="2013-07-19T13:25:00Z">
        <w:r w:rsidDel="001C36E1">
          <w:delText>g &lt;- g + labs(title="'Risk' Counts",x="Risk Score")</w:delText>
        </w:r>
      </w:del>
    </w:p>
    <w:p w14:paraId="78853356" w14:textId="460128BB" w:rsidR="00A54FF8" w:rsidDel="001C36E1" w:rsidRDefault="00A54FF8" w:rsidP="00A54FF8">
      <w:pPr>
        <w:pStyle w:val="CodeSnippet"/>
        <w:rPr>
          <w:del w:id="461" w:author="Jay Jacobs" w:date="2013-07-19T13:25:00Z"/>
        </w:rPr>
      </w:pPr>
      <w:del w:id="462" w:author="Jay Jacobs" w:date="2013-07-19T13:25:00Z">
        <w:r w:rsidDel="001C36E1">
          <w:delText>g</w:delText>
        </w:r>
      </w:del>
    </w:p>
    <w:p w14:paraId="38903906" w14:textId="77777777" w:rsidR="00904F89" w:rsidRDefault="00904F89" w:rsidP="00A54FF8">
      <w:pPr>
        <w:pStyle w:val="CodeSnippet"/>
      </w:pPr>
    </w:p>
    <w:p w14:paraId="037E8630" w14:textId="77777777" w:rsidR="00760993" w:rsidRPr="00760993" w:rsidRDefault="00760993" w:rsidP="00760993">
      <w:pPr>
        <w:pStyle w:val="CodeSnippet"/>
        <w:rPr>
          <w:ins w:id="463" w:author="Jay Jacobs" w:date="2013-07-19T13:34:00Z"/>
          <w:b/>
          <w:rPrChange w:id="464" w:author="Jay Jacobs" w:date="2013-07-19T13:34:00Z">
            <w:rPr>
              <w:ins w:id="465" w:author="Jay Jacobs" w:date="2013-07-19T13:34:00Z"/>
            </w:rPr>
          </w:rPrChange>
        </w:rPr>
      </w:pPr>
      <w:ins w:id="466" w:author="Jay Jacobs" w:date="2013-07-19T13:34:00Z">
        <w:r w:rsidRPr="00760993">
          <w:rPr>
            <w:b/>
            <w:rPrChange w:id="467" w:author="Jay Jacobs" w:date="2013-07-19T13:34:00Z">
              <w:rPr/>
            </w:rPrChange>
          </w:rPr>
          <w:t>g &lt;- ggplot(data=av, aes(x=Reliability)) + geom_bar()</w:t>
        </w:r>
      </w:ins>
    </w:p>
    <w:p w14:paraId="27EE9D54" w14:textId="77777777" w:rsidR="00760993" w:rsidRPr="00760993" w:rsidRDefault="00760993" w:rsidP="00760993">
      <w:pPr>
        <w:pStyle w:val="CodeSnippet"/>
        <w:rPr>
          <w:ins w:id="468" w:author="Jay Jacobs" w:date="2013-07-19T13:34:00Z"/>
          <w:b/>
          <w:rPrChange w:id="469" w:author="Jay Jacobs" w:date="2013-07-19T13:34:00Z">
            <w:rPr>
              <w:ins w:id="470" w:author="Jay Jacobs" w:date="2013-07-19T13:34:00Z"/>
            </w:rPr>
          </w:rPrChange>
        </w:rPr>
      </w:pPr>
      <w:ins w:id="471" w:author="Jay Jacobs" w:date="2013-07-19T13:34:00Z">
        <w:r w:rsidRPr="00760993">
          <w:rPr>
            <w:b/>
            <w:rPrChange w:id="472" w:author="Jay Jacobs" w:date="2013-07-19T13:34:00Z">
              <w:rPr/>
            </w:rPrChange>
          </w:rPr>
          <w:t>g &lt;- g + scale_x_discrete(limits=seq(max(av$Reliability)))</w:t>
        </w:r>
      </w:ins>
    </w:p>
    <w:p w14:paraId="08167AB5" w14:textId="3E128F4B" w:rsidR="00760993" w:rsidRPr="00760993" w:rsidRDefault="00760993" w:rsidP="00760993">
      <w:pPr>
        <w:pStyle w:val="CodeSnippet"/>
        <w:rPr>
          <w:ins w:id="473" w:author="Jay Jacobs" w:date="2013-07-19T13:34:00Z"/>
          <w:b/>
          <w:rPrChange w:id="474" w:author="Jay Jacobs" w:date="2013-07-19T13:34:00Z">
            <w:rPr>
              <w:ins w:id="475" w:author="Jay Jacobs" w:date="2013-07-19T13:34:00Z"/>
            </w:rPr>
          </w:rPrChange>
        </w:rPr>
      </w:pPr>
      <w:ins w:id="476" w:author="Jay Jacobs" w:date="2013-07-19T13:34:00Z">
        <w:r w:rsidRPr="00760993">
          <w:rPr>
            <w:b/>
            <w:rPrChange w:id="477" w:author="Jay Jacobs" w:date="2013-07-19T13:34:00Z">
              <w:rPr/>
            </w:rPrChange>
          </w:rPr>
          <w:t>g &lt;- g + labs(title="'Reliabiity' Counts",</w:t>
        </w:r>
      </w:ins>
      <w:ins w:id="478" w:author="Jay Jacobs" w:date="2013-07-19T13:42:00Z">
        <w:r>
          <w:rPr>
            <w:b/>
          </w:rPr>
          <w:t xml:space="preserve"> </w:t>
        </w:r>
      </w:ins>
      <w:ins w:id="479" w:author="Jay Jacobs" w:date="2013-07-19T13:34:00Z">
        <w:r w:rsidRPr="00760993">
          <w:rPr>
            <w:b/>
            <w:rPrChange w:id="480" w:author="Jay Jacobs" w:date="2013-07-19T13:34:00Z">
              <w:rPr/>
            </w:rPrChange>
          </w:rPr>
          <w:t>x="Reliability Score")</w:t>
        </w:r>
      </w:ins>
    </w:p>
    <w:p w14:paraId="6504F975" w14:textId="616E2767" w:rsidR="00A54FF8" w:rsidDel="00760993" w:rsidRDefault="00760993" w:rsidP="00760993">
      <w:pPr>
        <w:pStyle w:val="CodeSnippet"/>
        <w:rPr>
          <w:del w:id="481" w:author="Jay Jacobs" w:date="2013-07-19T13:34:00Z"/>
        </w:rPr>
      </w:pPr>
      <w:ins w:id="482" w:author="Jay Jacobs" w:date="2013-07-19T13:34:00Z">
        <w:r w:rsidRPr="00760993">
          <w:rPr>
            <w:b/>
            <w:rPrChange w:id="483" w:author="Jay Jacobs" w:date="2013-07-19T13:34:00Z">
              <w:rPr/>
            </w:rPrChange>
          </w:rPr>
          <w:t>print(g)</w:t>
        </w:r>
      </w:ins>
      <w:del w:id="484" w:author="Jay Jacobs" w:date="2013-07-19T13:34:00Z">
        <w:r w:rsidR="00A54FF8" w:rsidDel="00760993">
          <w:delText>g &lt;- ggplot(data=av)</w:delText>
        </w:r>
        <w:r w:rsidR="00904F89" w:rsidDel="00760993">
          <w:delText xml:space="preserve"> # counts by Reliability</w:delText>
        </w:r>
      </w:del>
    </w:p>
    <w:p w14:paraId="0AE2E86E" w14:textId="5E33CE81" w:rsidR="00A54FF8" w:rsidDel="00760993" w:rsidRDefault="00A54FF8" w:rsidP="00A54FF8">
      <w:pPr>
        <w:pStyle w:val="CodeSnippet"/>
        <w:rPr>
          <w:del w:id="485" w:author="Jay Jacobs" w:date="2013-07-19T13:34:00Z"/>
        </w:rPr>
      </w:pPr>
      <w:del w:id="486" w:author="Jay Jacobs" w:date="2013-07-19T13:34:00Z">
        <w:r w:rsidDel="00760993">
          <w:delText>g &lt;- g + geom_bar(aes(Reliability))</w:delText>
        </w:r>
      </w:del>
    </w:p>
    <w:p w14:paraId="3DFB7F28" w14:textId="04862021" w:rsidR="00A54FF8" w:rsidDel="00760993" w:rsidRDefault="00A54FF8" w:rsidP="00A54FF8">
      <w:pPr>
        <w:pStyle w:val="CodeSnippet"/>
        <w:rPr>
          <w:del w:id="487" w:author="Jay Jacobs" w:date="2013-07-19T13:34:00Z"/>
        </w:rPr>
      </w:pPr>
      <w:del w:id="488" w:author="Jay Jacobs" w:date="2013-07-19T13:34:00Z">
        <w:r w:rsidDel="00760993">
          <w:delText>g &lt;- g + scale_x_discrete(limits=sequence(range(av$Reliability)))</w:delText>
        </w:r>
      </w:del>
    </w:p>
    <w:p w14:paraId="660044C2" w14:textId="288B4FBB" w:rsidR="005F611E" w:rsidRPr="00A54FF8" w:rsidRDefault="00A54FF8" w:rsidP="005F611E">
      <w:pPr>
        <w:pStyle w:val="CodeSnippet"/>
      </w:pPr>
      <w:del w:id="489" w:author="Jay Jacobs" w:date="2013-07-19T13:34:00Z">
        <w:r w:rsidDel="00760993">
          <w:delText>g &lt;- g + labs(title="'Reliabiity' Counts",x="Reliability Score")</w:delText>
        </w:r>
      </w:del>
    </w:p>
    <w:p w14:paraId="386FBAE7" w14:textId="3B27BDCB" w:rsidR="000B119D" w:rsidRDefault="000B119D" w:rsidP="000B119D">
      <w:pPr>
        <w:pStyle w:val="Slug"/>
      </w:pPr>
      <w:r>
        <w:t>Figure 3-2 Country Factor Bar Chart (</w:t>
      </w:r>
      <w:r w:rsidRPr="0066621A">
        <w:rPr>
          <w:i/>
        </w:rPr>
        <w:t>R</w:t>
      </w:r>
      <w:r>
        <w:t>)</w:t>
      </w:r>
      <w:r>
        <w:tab/>
        <w:t>[793725c03f002.eps]</w:t>
      </w:r>
    </w:p>
    <w:p w14:paraId="31620929" w14:textId="159E2189" w:rsidR="000B119D" w:rsidRDefault="000B119D" w:rsidP="000B119D">
      <w:pPr>
        <w:pStyle w:val="Slug"/>
      </w:pPr>
      <w:r>
        <w:t>Figure 3-3 Reliability Factor Bar Chart (</w:t>
      </w:r>
      <w:r w:rsidRPr="0066621A">
        <w:rPr>
          <w:i/>
        </w:rPr>
        <w:t>R</w:t>
      </w:r>
      <w:r>
        <w:t>)</w:t>
      </w:r>
      <w:r>
        <w:tab/>
        <w:t>[793725c03f003.eps]</w:t>
      </w:r>
    </w:p>
    <w:p w14:paraId="19062A30" w14:textId="6BC60883" w:rsidR="000B119D" w:rsidRDefault="000B119D" w:rsidP="000B119D">
      <w:pPr>
        <w:pStyle w:val="Slug"/>
      </w:pPr>
      <w:r>
        <w:t>Figure 3-4 Risk Factor Bar Chart (</w:t>
      </w:r>
      <w:r w:rsidRPr="0066621A">
        <w:rPr>
          <w:i/>
        </w:rPr>
        <w:t>R</w:t>
      </w:r>
      <w:r>
        <w:t>)</w:t>
      </w:r>
      <w:r>
        <w:tab/>
        <w:t>[793725c03f004.eps]</w:t>
      </w:r>
    </w:p>
    <w:p w14:paraId="7BF7A402" w14:textId="65806BD3" w:rsidR="00CE65F6" w:rsidRDefault="0066621A" w:rsidP="00CE65F6">
      <w:pPr>
        <w:pStyle w:val="CodeTitle"/>
      </w:pPr>
      <w:r w:rsidRPr="0066621A">
        <w:t>Python</w:t>
      </w:r>
      <w:r w:rsidR="00CE65F6">
        <w:t xml:space="preserve"> code for visualizing portions of AlienVault data</w:t>
      </w:r>
    </w:p>
    <w:p w14:paraId="579D1786" w14:textId="290B13B8" w:rsidR="00CE65F6" w:rsidRDefault="00CE65F6" w:rsidP="00CE65F6">
      <w:pPr>
        <w:pStyle w:val="CodeSnippet"/>
      </w:pPr>
      <w:r>
        <w:t xml:space="preserve"># </w:t>
      </w:r>
      <w:r w:rsidR="003B75A1">
        <w:t>sort by country</w:t>
      </w:r>
    </w:p>
    <w:p w14:paraId="409C4FAA" w14:textId="77777777" w:rsidR="00CE65F6" w:rsidRPr="002A6170" w:rsidRDefault="00CE65F6" w:rsidP="00CE65F6">
      <w:pPr>
        <w:pStyle w:val="CodeSnippet"/>
        <w:rPr>
          <w:b/>
          <w:rPrChange w:id="490" w:author="Jay Jacobs" w:date="2013-07-19T13:45:00Z">
            <w:rPr/>
          </w:rPrChange>
        </w:rPr>
      </w:pPr>
      <w:r w:rsidRPr="002A6170">
        <w:rPr>
          <w:b/>
          <w:rPrChange w:id="491" w:author="Jay Jacobs" w:date="2013-07-19T13:45:00Z">
            <w:rPr/>
          </w:rPrChange>
        </w:rPr>
        <w:t>country_ct = pd.value_counts(av['Country'])</w:t>
      </w:r>
    </w:p>
    <w:p w14:paraId="5943CA7B" w14:textId="77777777" w:rsidR="003B75A1" w:rsidRDefault="003B75A1" w:rsidP="00CE65F6">
      <w:pPr>
        <w:pStyle w:val="CodeSnippet"/>
      </w:pPr>
    </w:p>
    <w:p w14:paraId="18BBA7C1" w14:textId="721F4D22" w:rsidR="003B75A1" w:rsidRDefault="003B75A1" w:rsidP="00CE65F6">
      <w:pPr>
        <w:pStyle w:val="CodeSnippet"/>
      </w:pPr>
      <w:r>
        <w:t># plot the data</w:t>
      </w:r>
    </w:p>
    <w:p w14:paraId="013184B7" w14:textId="77777777" w:rsidR="00F67D21" w:rsidRPr="007474C8" w:rsidRDefault="00CE65F6" w:rsidP="00CE65F6">
      <w:pPr>
        <w:pStyle w:val="CodeSnippet"/>
        <w:rPr>
          <w:b/>
          <w:rPrChange w:id="492" w:author="Jay Jacobs" w:date="2013-07-19T14:22:00Z">
            <w:rPr/>
          </w:rPrChange>
        </w:rPr>
      </w:pPr>
      <w:r w:rsidRPr="007474C8">
        <w:rPr>
          <w:b/>
          <w:rPrChange w:id="493" w:author="Jay Jacobs" w:date="2013-07-19T14:22:00Z">
            <w:rPr/>
          </w:rPrChange>
        </w:rPr>
        <w:t xml:space="preserve">country_ct[:20].plot(kind='bar', rot=0, </w:t>
      </w:r>
    </w:p>
    <w:p w14:paraId="290036C3" w14:textId="0841A42B" w:rsidR="003B75A1" w:rsidRPr="007474C8" w:rsidRDefault="00F67D21" w:rsidP="00CE65F6">
      <w:pPr>
        <w:pStyle w:val="CodeSnippet"/>
        <w:rPr>
          <w:b/>
          <w:rPrChange w:id="494" w:author="Jay Jacobs" w:date="2013-07-19T14:22:00Z">
            <w:rPr/>
          </w:rPrChange>
        </w:rPr>
      </w:pPr>
      <w:r w:rsidRPr="007474C8">
        <w:rPr>
          <w:b/>
          <w:rPrChange w:id="495" w:author="Jay Jacobs" w:date="2013-07-19T14:22:00Z">
            <w:rPr/>
          </w:rPrChange>
        </w:rPr>
        <w:t xml:space="preserve">           </w:t>
      </w:r>
      <w:r w:rsidR="00CE65F6" w:rsidRPr="007474C8">
        <w:rPr>
          <w:b/>
          <w:rPrChange w:id="496" w:author="Jay Jacobs" w:date="2013-07-19T14:22:00Z">
            <w:rPr/>
          </w:rPrChange>
        </w:rPr>
        <w:t>title="Summary By Country")</w:t>
      </w:r>
    </w:p>
    <w:p w14:paraId="4558F3D8" w14:textId="77777777" w:rsidR="00F67D21" w:rsidRPr="007474C8" w:rsidRDefault="00CE65F6" w:rsidP="00CE65F6">
      <w:pPr>
        <w:pStyle w:val="CodeSnippet"/>
        <w:rPr>
          <w:b/>
          <w:rPrChange w:id="497" w:author="Jay Jacobs" w:date="2013-07-19T14:22:00Z">
            <w:rPr/>
          </w:rPrChange>
        </w:rPr>
      </w:pPr>
      <w:r w:rsidRPr="007474C8">
        <w:rPr>
          <w:b/>
          <w:rPrChange w:id="498" w:author="Jay Jacobs" w:date="2013-07-19T14:22:00Z">
            <w:rPr/>
          </w:rPrChange>
        </w:rPr>
        <w:t>factor_col(av['</w:t>
      </w:r>
      <w:r w:rsidR="00F67D21" w:rsidRPr="007474C8">
        <w:rPr>
          <w:b/>
          <w:rPrChange w:id="499" w:author="Jay Jacobs" w:date="2013-07-19T14:22:00Z">
            <w:rPr/>
          </w:rPrChange>
        </w:rPr>
        <w:t>Reliability']).plot(kind='bar',</w:t>
      </w:r>
    </w:p>
    <w:p w14:paraId="389A6256" w14:textId="1C83E654" w:rsidR="00CE65F6" w:rsidRPr="007474C8" w:rsidRDefault="00F67D21" w:rsidP="00CE65F6">
      <w:pPr>
        <w:pStyle w:val="CodeSnippet"/>
        <w:rPr>
          <w:b/>
          <w:rPrChange w:id="500" w:author="Jay Jacobs" w:date="2013-07-19T14:22:00Z">
            <w:rPr/>
          </w:rPrChange>
        </w:rPr>
      </w:pPr>
      <w:r w:rsidRPr="007474C8">
        <w:rPr>
          <w:b/>
          <w:rPrChange w:id="501" w:author="Jay Jacobs" w:date="2013-07-19T14:22:00Z">
            <w:rPr/>
          </w:rPrChange>
        </w:rPr>
        <w:t xml:space="preserve">           </w:t>
      </w:r>
      <w:r w:rsidR="00CE65F6" w:rsidRPr="007474C8">
        <w:rPr>
          <w:b/>
          <w:rPrChange w:id="502" w:author="Jay Jacobs" w:date="2013-07-19T14:22:00Z">
            <w:rPr/>
          </w:rPrChange>
        </w:rPr>
        <w:t>rot=0,title="Summary By 'Reliability'")</w:t>
      </w:r>
    </w:p>
    <w:p w14:paraId="0B27F6A4" w14:textId="77777777" w:rsidR="00F67D21" w:rsidRPr="007474C8" w:rsidRDefault="00CE65F6" w:rsidP="00CE65F6">
      <w:pPr>
        <w:pStyle w:val="CodeSnippet"/>
        <w:rPr>
          <w:b/>
          <w:rPrChange w:id="503" w:author="Jay Jacobs" w:date="2013-07-19T14:22:00Z">
            <w:rPr/>
          </w:rPrChange>
        </w:rPr>
      </w:pPr>
      <w:r w:rsidRPr="007474C8">
        <w:rPr>
          <w:b/>
          <w:rPrChange w:id="504" w:author="Jay Jacobs" w:date="2013-07-19T14:22:00Z">
            <w:rPr/>
          </w:rPrChange>
        </w:rPr>
        <w:t xml:space="preserve">factor_col(av['Risk']).plot(kind='bar', rot=0, </w:t>
      </w:r>
    </w:p>
    <w:p w14:paraId="15BB43D4" w14:textId="4F4E12BC" w:rsidR="00CE65F6" w:rsidRPr="007474C8" w:rsidRDefault="00F67D21" w:rsidP="00CE65F6">
      <w:pPr>
        <w:pStyle w:val="CodeSnippet"/>
        <w:rPr>
          <w:b/>
          <w:rPrChange w:id="505" w:author="Jay Jacobs" w:date="2013-07-19T14:22:00Z">
            <w:rPr/>
          </w:rPrChange>
        </w:rPr>
      </w:pPr>
      <w:r w:rsidRPr="007474C8">
        <w:rPr>
          <w:b/>
          <w:rPrChange w:id="506" w:author="Jay Jacobs" w:date="2013-07-19T14:22:00Z">
            <w:rPr/>
          </w:rPrChange>
        </w:rPr>
        <w:t xml:space="preserve">           </w:t>
      </w:r>
      <w:r w:rsidR="00CE65F6" w:rsidRPr="007474C8">
        <w:rPr>
          <w:b/>
          <w:rPrChange w:id="507" w:author="Jay Jacobs" w:date="2013-07-19T14:22:00Z">
            <w:rPr/>
          </w:rPrChange>
        </w:rPr>
        <w:t>title="Summary By 'Risk'")</w:t>
      </w:r>
    </w:p>
    <w:p w14:paraId="037E31FC" w14:textId="4C25D389" w:rsidR="00CE65F6" w:rsidRPr="007474C8" w:rsidRDefault="00CE65F6" w:rsidP="00CE65F6">
      <w:pPr>
        <w:pStyle w:val="CodeSnippet"/>
        <w:rPr>
          <w:b/>
          <w:rPrChange w:id="508" w:author="Jay Jacobs" w:date="2013-07-19T14:22:00Z">
            <w:rPr/>
          </w:rPrChange>
        </w:rPr>
      </w:pPr>
      <w:r w:rsidRPr="007474C8">
        <w:rPr>
          <w:b/>
          <w:rPrChange w:id="509" w:author="Jay Jacobs" w:date="2013-07-19T14:22:00Z">
            <w:rPr/>
          </w:rPrChange>
        </w:rPr>
        <w:t>factor_col(av['Type']).plot(kind='bar', rot=0)</w:t>
      </w:r>
    </w:p>
    <w:p w14:paraId="7C3A18F9" w14:textId="3C188817" w:rsidR="00CE65F6" w:rsidRDefault="000B119D" w:rsidP="00CE65F6">
      <w:pPr>
        <w:pStyle w:val="Slug"/>
      </w:pPr>
      <w:r>
        <w:t>Figure 3-5</w:t>
      </w:r>
      <w:r w:rsidR="00CE65F6">
        <w:t xml:space="preserve"> </w:t>
      </w:r>
      <w:r>
        <w:t>Country Factor Bar Chart (</w:t>
      </w:r>
      <w:r>
        <w:rPr>
          <w:i/>
        </w:rPr>
        <w:t>Python)</w:t>
      </w:r>
      <w:r w:rsidR="00CE65F6">
        <w:tab/>
        <w:t>[</w:t>
      </w:r>
      <w:r>
        <w:t>793725c03f005</w:t>
      </w:r>
      <w:r w:rsidR="00CE65F6">
        <w:t>.</w:t>
      </w:r>
      <w:r w:rsidR="005C1FE7">
        <w:t>png</w:t>
      </w:r>
      <w:r w:rsidR="00CE65F6">
        <w:t>]</w:t>
      </w:r>
    </w:p>
    <w:p w14:paraId="00FA0D53" w14:textId="5BF2A3FC" w:rsidR="000B119D" w:rsidRDefault="000B119D" w:rsidP="000B119D">
      <w:pPr>
        <w:pStyle w:val="Slug"/>
      </w:pPr>
      <w:r>
        <w:t>Figure 3-6 Reliability Factor Bar Chart (</w:t>
      </w:r>
      <w:r w:rsidRPr="000B119D">
        <w:rPr>
          <w:i/>
        </w:rPr>
        <w:t>Python</w:t>
      </w:r>
      <w:r>
        <w:t>)</w:t>
      </w:r>
      <w:r>
        <w:tab/>
        <w:t>[793725c03f006.png]</w:t>
      </w:r>
    </w:p>
    <w:p w14:paraId="542DED6B" w14:textId="4B3D9417" w:rsidR="000B119D" w:rsidRPr="000B119D" w:rsidRDefault="000B119D" w:rsidP="000B119D">
      <w:pPr>
        <w:pStyle w:val="Slug"/>
      </w:pPr>
      <w:r>
        <w:t>Figure 3-7 Risk Factor Bar Chart (</w:t>
      </w:r>
      <w:r>
        <w:rPr>
          <w:i/>
        </w:rPr>
        <w:t>Python</w:t>
      </w:r>
      <w:r>
        <w:t>)</w:t>
      </w:r>
      <w:r>
        <w:tab/>
        <w:t>[793725c03f007.png]</w:t>
      </w:r>
    </w:p>
    <w:p w14:paraId="6E00BA3C" w14:textId="49215F5D" w:rsidR="00355D32" w:rsidRDefault="00B31DBE" w:rsidP="000906A5">
      <w:pPr>
        <w:pStyle w:val="Para"/>
      </w:pPr>
      <w:r>
        <w:t xml:space="preserve">The </w:t>
      </w:r>
      <w:r w:rsidR="00AE1BDC">
        <w:rPr>
          <w:i/>
        </w:rPr>
        <w:t>C</w:t>
      </w:r>
      <w:r w:rsidRPr="00AE1BDC">
        <w:rPr>
          <w:i/>
        </w:rPr>
        <w:t>ountry</w:t>
      </w:r>
      <w:r>
        <w:t xml:space="preserve"> chart shows there are definitely some countries that are contributing more significantly to </w:t>
      </w:r>
      <w:r w:rsidR="007D6457">
        <w:t>the number of malicious nodes, and w</w:t>
      </w:r>
      <w:r>
        <w:t>e can go back to numbers</w:t>
      </w:r>
      <w:r w:rsidR="007D6457">
        <w:t xml:space="preserve"> for a moment</w:t>
      </w:r>
      <w:r>
        <w:t xml:space="preserve"> to </w:t>
      </w:r>
      <w:r w:rsidR="007D6457">
        <w:t>look at the percentag</w:t>
      </w:r>
      <w:r w:rsidR="00120081">
        <w:t xml:space="preserve">es for the top </w:t>
      </w:r>
      <w:r w:rsidR="006F4C5C">
        <w:t>ten</w:t>
      </w:r>
      <w:r w:rsidR="00120081">
        <w:t xml:space="preserve"> in the list</w:t>
      </w:r>
      <w:r>
        <w:t>:</w:t>
      </w:r>
    </w:p>
    <w:p w14:paraId="2F6E4C08" w14:textId="1A1E524D" w:rsidR="001B3E1D" w:rsidRDefault="001B3E1D" w:rsidP="001B3E1D">
      <w:pPr>
        <w:pStyle w:val="CodeTitle"/>
      </w:pPr>
      <w:r w:rsidRPr="0066621A">
        <w:t>R</w:t>
      </w:r>
      <w:r>
        <w:t xml:space="preserve"> code compare country percentage makeup</w:t>
      </w:r>
    </w:p>
    <w:p w14:paraId="2ED9ED4E" w14:textId="5C7C341C" w:rsidR="00760993" w:rsidRDefault="00760993" w:rsidP="0009772B">
      <w:pPr>
        <w:pStyle w:val="CodeSnippet"/>
        <w:rPr>
          <w:ins w:id="510" w:author="Jay Jacobs" w:date="2013-07-19T13:39:00Z"/>
        </w:rPr>
      </w:pPr>
      <w:ins w:id="511" w:author="Jay Jacobs" w:date="2013-07-19T13:38:00Z">
        <w:r>
          <w:t xml:space="preserve"># </w:t>
        </w:r>
      </w:ins>
      <w:ins w:id="512" w:author="Jay Jacobs" w:date="2013-07-19T14:27:00Z">
        <w:r w:rsidR="0009772B">
          <w:t>store the top 10 returned by summary()</w:t>
        </w:r>
      </w:ins>
      <w:ins w:id="513" w:author="Jay Jacobs" w:date="2013-07-19T14:28:00Z">
        <w:r w:rsidR="0009772B">
          <w:t xml:space="preserve"> in a vector</w:t>
        </w:r>
      </w:ins>
    </w:p>
    <w:p w14:paraId="3102782E" w14:textId="3F5AC5B2" w:rsidR="00760993" w:rsidRDefault="00760993" w:rsidP="007D6457">
      <w:pPr>
        <w:pStyle w:val="CodeSnippet"/>
        <w:rPr>
          <w:ins w:id="514" w:author="Jay Jacobs" w:date="2013-07-19T14:28:00Z"/>
          <w:b/>
        </w:rPr>
      </w:pPr>
      <w:ins w:id="515" w:author="Jay Jacobs" w:date="2013-07-19T13:40:00Z">
        <w:r w:rsidRPr="0009772B">
          <w:rPr>
            <w:b/>
            <w:rPrChange w:id="516" w:author="Jay Jacobs" w:date="2013-07-19T14:27:00Z">
              <w:rPr/>
            </w:rPrChange>
          </w:rPr>
          <w:t>country10 &lt;- summary(av$Country, maxsum=10</w:t>
        </w:r>
      </w:ins>
      <w:ins w:id="517" w:author="Jay Jacobs" w:date="2013-07-19T13:41:00Z">
        <w:r w:rsidRPr="0009772B">
          <w:rPr>
            <w:b/>
            <w:rPrChange w:id="518" w:author="Jay Jacobs" w:date="2013-07-19T14:27:00Z">
              <w:rPr/>
            </w:rPrChange>
          </w:rPr>
          <w:t>)</w:t>
        </w:r>
      </w:ins>
    </w:p>
    <w:p w14:paraId="52BBF255" w14:textId="047CA97D" w:rsidR="0009772B" w:rsidRDefault="0009772B" w:rsidP="007D6457">
      <w:pPr>
        <w:pStyle w:val="CodeSnippet"/>
        <w:rPr>
          <w:ins w:id="519" w:author="Jay Jacobs" w:date="2013-07-19T14:28:00Z"/>
        </w:rPr>
      </w:pPr>
      <w:ins w:id="520" w:author="Jay Jacobs" w:date="2013-07-19T14:28:00Z">
        <w:r w:rsidRPr="0009772B">
          <w:rPr>
            <w:rPrChange w:id="521" w:author="Jay Jacobs" w:date="2013-07-19T14:28:00Z">
              <w:rPr>
                <w:b/>
              </w:rPr>
            </w:rPrChange>
          </w:rPr>
          <w:t xml:space="preserve"># now convert to a percentage by dividing by number of rows </w:t>
        </w:r>
      </w:ins>
    </w:p>
    <w:p w14:paraId="73B8C357" w14:textId="42C64C92" w:rsidR="0009772B" w:rsidRPr="0009772B" w:rsidRDefault="0009772B" w:rsidP="007D6457">
      <w:pPr>
        <w:pStyle w:val="CodeSnippet"/>
        <w:rPr>
          <w:ins w:id="522" w:author="Jay Jacobs" w:date="2013-07-19T13:38:00Z"/>
          <w:b/>
          <w:rPrChange w:id="523" w:author="Jay Jacobs" w:date="2013-07-19T14:28:00Z">
            <w:rPr>
              <w:ins w:id="524" w:author="Jay Jacobs" w:date="2013-07-19T13:38:00Z"/>
            </w:rPr>
          </w:rPrChange>
        </w:rPr>
      </w:pPr>
      <w:ins w:id="525" w:author="Jay Jacobs" w:date="2013-07-19T14:28:00Z">
        <w:r w:rsidRPr="0009772B">
          <w:rPr>
            <w:b/>
          </w:rPr>
          <w:t>country.perc</w:t>
        </w:r>
        <w:r w:rsidRPr="0009772B">
          <w:rPr>
            <w:b/>
            <w:rPrChange w:id="526" w:author="Jay Jacobs" w:date="2013-07-19T14:28:00Z">
              <w:rPr/>
            </w:rPrChange>
          </w:rPr>
          <w:t>10 &lt;- country10/nrow(av)</w:t>
        </w:r>
      </w:ins>
    </w:p>
    <w:p w14:paraId="3AB38780" w14:textId="1B28DF23" w:rsidR="007D6457" w:rsidDel="0009772B" w:rsidRDefault="007D6457" w:rsidP="007D6457">
      <w:pPr>
        <w:pStyle w:val="CodeSnippet"/>
        <w:rPr>
          <w:del w:id="527" w:author="Jay Jacobs" w:date="2013-07-19T14:29:00Z"/>
        </w:rPr>
      </w:pPr>
      <w:del w:id="528" w:author="Jay Jacobs" w:date="2013-07-19T14:29:00Z">
        <w:r w:rsidDel="0009772B">
          <w:delText># make a table out of the Country factor</w:delText>
        </w:r>
      </w:del>
    </w:p>
    <w:p w14:paraId="14621211" w14:textId="7AA11195" w:rsidR="007D6457" w:rsidDel="0009772B" w:rsidRDefault="007D6457" w:rsidP="007D6457">
      <w:pPr>
        <w:pStyle w:val="CodeSnippet"/>
        <w:rPr>
          <w:del w:id="529" w:author="Jay Jacobs" w:date="2013-07-19T14:29:00Z"/>
        </w:rPr>
      </w:pPr>
      <w:del w:id="530" w:author="Jay Jacobs" w:date="2013-07-19T14:29:00Z">
        <w:r w:rsidDel="0009772B">
          <w:lastRenderedPageBreak/>
          <w:delText>country.table = table(av$Country)</w:delText>
        </w:r>
      </w:del>
    </w:p>
    <w:p w14:paraId="115BE47B" w14:textId="102C7D5D" w:rsidR="007D6457" w:rsidDel="0009772B" w:rsidRDefault="007D6457" w:rsidP="007D6457">
      <w:pPr>
        <w:pStyle w:val="CodeSnippet"/>
        <w:rPr>
          <w:del w:id="531" w:author="Jay Jacobs" w:date="2013-07-19T14:29:00Z"/>
        </w:rPr>
      </w:pPr>
      <w:del w:id="532" w:author="Jay Jacobs" w:date="2013-07-19T14:29:00Z">
        <w:r w:rsidDel="0009772B">
          <w:delText># get the top 10 countries</w:delText>
        </w:r>
      </w:del>
    </w:p>
    <w:p w14:paraId="0D58EF0B" w14:textId="15D2128F" w:rsidR="007D6457" w:rsidDel="0009772B" w:rsidRDefault="007D6457" w:rsidP="007D6457">
      <w:pPr>
        <w:pStyle w:val="CodeSnippet"/>
        <w:rPr>
          <w:del w:id="533" w:author="Jay Jacobs" w:date="2013-07-19T14:29:00Z"/>
        </w:rPr>
      </w:pPr>
      <w:del w:id="534" w:author="Jay Jacobs" w:date="2013-07-19T14:29:00Z">
        <w:r w:rsidDel="0009772B">
          <w:delText>top10 = names(sort(country.table,decreasing=TRUE))[1:10]</w:delText>
        </w:r>
      </w:del>
    </w:p>
    <w:p w14:paraId="27D740DB" w14:textId="311F21F1" w:rsidR="007D6457" w:rsidDel="0009772B" w:rsidRDefault="007D6457" w:rsidP="007D6457">
      <w:pPr>
        <w:pStyle w:val="CodeSnippet"/>
        <w:rPr>
          <w:del w:id="535" w:author="Jay Jacobs" w:date="2013-07-19T14:29:00Z"/>
        </w:rPr>
      </w:pPr>
      <w:del w:id="536" w:author="Jay Jacobs" w:date="2013-07-19T14:29:00Z">
        <w:r w:rsidDel="0009772B">
          <w:delText># calcu</w:delText>
        </w:r>
        <w:r w:rsidR="00B53DDF" w:rsidDel="0009772B">
          <w:delText>late the % for each of the top 10</w:delText>
        </w:r>
      </w:del>
    </w:p>
    <w:p w14:paraId="07DFCC75" w14:textId="1265F165" w:rsidR="007D6457" w:rsidDel="0009772B" w:rsidRDefault="007D6457" w:rsidP="007D6457">
      <w:pPr>
        <w:pStyle w:val="CodeSnippet"/>
        <w:rPr>
          <w:del w:id="537" w:author="Jay Jacobs" w:date="2013-07-19T14:29:00Z"/>
        </w:rPr>
      </w:pPr>
      <w:del w:id="538" w:author="Jay Jacobs" w:date="2013-07-19T14:29:00Z">
        <w:r w:rsidDel="0009772B">
          <w:delText>sapply(top10,function(x) {</w:delText>
        </w:r>
      </w:del>
    </w:p>
    <w:p w14:paraId="2FB34F24" w14:textId="6BEA772C" w:rsidR="007D6457" w:rsidDel="0009772B" w:rsidRDefault="007D6457" w:rsidP="007D6457">
      <w:pPr>
        <w:pStyle w:val="CodeSnippet"/>
        <w:rPr>
          <w:del w:id="539" w:author="Jay Jacobs" w:date="2013-07-19T14:29:00Z"/>
        </w:rPr>
      </w:pPr>
      <w:del w:id="540" w:author="Jay Jacobs" w:date="2013-07-19T14:29:00Z">
        <w:r w:rsidDel="0009772B">
          <w:delText xml:space="preserve">  country.table[names(country.table)==x]/length(av$Country)</w:delText>
        </w:r>
      </w:del>
    </w:p>
    <w:p w14:paraId="0CEFD91F" w14:textId="1CEAB7C4" w:rsidR="007D6457" w:rsidDel="0009772B" w:rsidRDefault="007D6457" w:rsidP="007D6457">
      <w:pPr>
        <w:pStyle w:val="CodeSnippet"/>
        <w:rPr>
          <w:del w:id="541" w:author="Jay Jacobs" w:date="2013-07-19T14:29:00Z"/>
        </w:rPr>
      </w:pPr>
      <w:del w:id="542" w:author="Jay Jacobs" w:date="2013-07-19T14:29:00Z">
        <w:r w:rsidDel="0009772B">
          <w:delText>})</w:delText>
        </w:r>
      </w:del>
    </w:p>
    <w:p w14:paraId="686920D9" w14:textId="73989984" w:rsidR="007D6457" w:rsidDel="0009772B" w:rsidRDefault="007D6457" w:rsidP="007D6457">
      <w:pPr>
        <w:pStyle w:val="CodeSnippet"/>
        <w:rPr>
          <w:del w:id="543" w:author="Jay Jacobs" w:date="2013-07-19T14:29:00Z"/>
        </w:rPr>
      </w:pPr>
    </w:p>
    <w:p w14:paraId="4B766B3C" w14:textId="637C9B37" w:rsidR="007D6457" w:rsidDel="0009772B" w:rsidRDefault="007D6457" w:rsidP="007D6457">
      <w:pPr>
        <w:pStyle w:val="CodeSnippet"/>
        <w:rPr>
          <w:del w:id="544" w:author="Jay Jacobs" w:date="2013-07-19T14:29:00Z"/>
        </w:rPr>
      </w:pPr>
      <w:del w:id="545" w:author="Jay Jacobs" w:date="2013-07-19T14:29:00Z">
        <w:r w:rsidDel="0009772B">
          <w:delText xml:space="preserve">     CN.CN      US.US      TR.TR                 DE.DE      NL.NL </w:delText>
        </w:r>
      </w:del>
    </w:p>
    <w:p w14:paraId="18FCBBBC" w14:textId="3E5B7009" w:rsidR="007D6457" w:rsidDel="0009772B" w:rsidRDefault="007D6457" w:rsidP="007D6457">
      <w:pPr>
        <w:pStyle w:val="CodeSnippet"/>
        <w:rPr>
          <w:del w:id="546" w:author="Jay Jacobs" w:date="2013-07-19T14:29:00Z"/>
        </w:rPr>
      </w:pPr>
      <w:del w:id="547" w:author="Jay Jacobs" w:date="2013-07-19T14:29:00Z">
        <w:r w:rsidDel="0009772B">
          <w:delText xml:space="preserve">0.26518215 0.19482573 0.05396983 0.03887854 0.03848414 0.03066590 </w:delText>
        </w:r>
      </w:del>
    </w:p>
    <w:p w14:paraId="32BAD418" w14:textId="54E5E80E" w:rsidR="007D6457" w:rsidDel="0009772B" w:rsidRDefault="007D6457" w:rsidP="007D6457">
      <w:pPr>
        <w:pStyle w:val="CodeSnippet"/>
        <w:rPr>
          <w:del w:id="548" w:author="Jay Jacobs" w:date="2013-07-19T14:29:00Z"/>
        </w:rPr>
      </w:pPr>
      <w:del w:id="549" w:author="Jay Jacobs" w:date="2013-07-19T14:29:00Z">
        <w:r w:rsidDel="0009772B">
          <w:delText xml:space="preserve">     RU.RU      GB.GB      IN.IN      FR.FR </w:delText>
        </w:r>
      </w:del>
    </w:p>
    <w:p w14:paraId="2AB091BF" w14:textId="76823D71" w:rsidR="00A70A9F" w:rsidRDefault="007D6457" w:rsidP="007D6457">
      <w:pPr>
        <w:pStyle w:val="CodeSnippet"/>
        <w:rPr>
          <w:ins w:id="550" w:author="Jay Jacobs" w:date="2013-07-19T14:29:00Z"/>
        </w:rPr>
      </w:pPr>
      <w:del w:id="551" w:author="Jay Jacobs" w:date="2013-07-19T14:29:00Z">
        <w:r w:rsidDel="0009772B">
          <w:delText xml:space="preserve">0.02453736 0.02433243 0.02118890 0.02106903 </w:delText>
        </w:r>
      </w:del>
      <w:ins w:id="552" w:author="Jay Jacobs" w:date="2013-07-19T14:29:00Z">
        <w:r w:rsidR="0009772B">
          <w:t># and print it</w:t>
        </w:r>
      </w:ins>
    </w:p>
    <w:p w14:paraId="4255F419" w14:textId="291486FA" w:rsidR="0009772B" w:rsidRDefault="0009772B" w:rsidP="007D6457">
      <w:pPr>
        <w:pStyle w:val="CodeSnippet"/>
        <w:rPr>
          <w:ins w:id="553" w:author="Jay Jacobs" w:date="2013-07-19T14:29:00Z"/>
          <w:b/>
        </w:rPr>
      </w:pPr>
      <w:ins w:id="554" w:author="Jay Jacobs" w:date="2013-07-19T14:29:00Z">
        <w:r>
          <w:rPr>
            <w:b/>
          </w:rPr>
          <w:t>print(country.perc10)</w:t>
        </w:r>
      </w:ins>
    </w:p>
    <w:p w14:paraId="42888EF9" w14:textId="77777777" w:rsidR="0009772B" w:rsidRPr="0009772B" w:rsidRDefault="0009772B" w:rsidP="0009772B">
      <w:pPr>
        <w:pStyle w:val="CodeSnippet"/>
        <w:rPr>
          <w:ins w:id="555" w:author="Jay Jacobs" w:date="2013-07-19T14:29:00Z"/>
          <w:b/>
        </w:rPr>
      </w:pPr>
      <w:ins w:id="556" w:author="Jay Jacobs" w:date="2013-07-19T14:29:00Z">
        <w:r w:rsidRPr="0009772B">
          <w:rPr>
            <w:b/>
          </w:rPr>
          <w:t xml:space="preserve">        CN         US         TR                    DE         NL </w:t>
        </w:r>
      </w:ins>
    </w:p>
    <w:p w14:paraId="0BE1BE0D" w14:textId="77777777" w:rsidR="0009772B" w:rsidRPr="0009772B" w:rsidRDefault="0009772B" w:rsidP="0009772B">
      <w:pPr>
        <w:pStyle w:val="CodeSnippet"/>
        <w:rPr>
          <w:ins w:id="557" w:author="Jay Jacobs" w:date="2013-07-19T14:29:00Z"/>
          <w:b/>
        </w:rPr>
      </w:pPr>
      <w:ins w:id="558" w:author="Jay Jacobs" w:date="2013-07-19T14:29:00Z">
        <w:r w:rsidRPr="0009772B">
          <w:rPr>
            <w:b/>
          </w:rPr>
          <w:t xml:space="preserve">0.26518215 0.19482573 0.05396983 0.03887854 0.03848414 0.03066590 </w:t>
        </w:r>
      </w:ins>
    </w:p>
    <w:p w14:paraId="6E44B929" w14:textId="77777777" w:rsidR="0009772B" w:rsidRPr="0009772B" w:rsidRDefault="0009772B" w:rsidP="0009772B">
      <w:pPr>
        <w:pStyle w:val="CodeSnippet"/>
        <w:rPr>
          <w:ins w:id="559" w:author="Jay Jacobs" w:date="2013-07-19T14:29:00Z"/>
          <w:b/>
        </w:rPr>
      </w:pPr>
      <w:ins w:id="560" w:author="Jay Jacobs" w:date="2013-07-19T14:29:00Z">
        <w:r w:rsidRPr="0009772B">
          <w:rPr>
            <w:b/>
          </w:rPr>
          <w:t xml:space="preserve">        RU         GB         IN    (Other) </w:t>
        </w:r>
      </w:ins>
    </w:p>
    <w:p w14:paraId="5D803BD3" w14:textId="77777777" w:rsidR="0009772B" w:rsidRPr="0009772B" w:rsidRDefault="0009772B" w:rsidP="0009772B">
      <w:pPr>
        <w:pStyle w:val="CodeSnippet"/>
        <w:rPr>
          <w:ins w:id="561" w:author="Jay Jacobs" w:date="2013-07-19T14:29:00Z"/>
          <w:b/>
        </w:rPr>
      </w:pPr>
      <w:ins w:id="562" w:author="Jay Jacobs" w:date="2013-07-19T14:29:00Z">
        <w:r w:rsidRPr="0009772B">
          <w:rPr>
            <w:b/>
          </w:rPr>
          <w:t xml:space="preserve">0.02453736 0.02433243 0.02118890 0.30793501 </w:t>
        </w:r>
      </w:ins>
    </w:p>
    <w:p w14:paraId="4502C70B" w14:textId="77777777" w:rsidR="0009772B" w:rsidRPr="0009772B" w:rsidRDefault="0009772B" w:rsidP="007D6457">
      <w:pPr>
        <w:pStyle w:val="CodeSnippet"/>
        <w:rPr>
          <w:b/>
          <w:rPrChange w:id="563" w:author="Jay Jacobs" w:date="2013-07-19T14:29:00Z">
            <w:rPr/>
          </w:rPrChange>
        </w:rPr>
      </w:pPr>
    </w:p>
    <w:p w14:paraId="1568C0E1" w14:textId="442901C7" w:rsidR="00B53DDF" w:rsidRDefault="00B53DDF" w:rsidP="00B53DDF">
      <w:pPr>
        <w:pStyle w:val="CodeTitle"/>
      </w:pPr>
      <w:r>
        <w:t>Python code compare country percentage makeup</w:t>
      </w:r>
    </w:p>
    <w:p w14:paraId="6C4F0190" w14:textId="2DFBD51F" w:rsidR="00B53DDF" w:rsidRDefault="00B53DDF" w:rsidP="00B53DDF">
      <w:pPr>
        <w:pStyle w:val="CodeSnippet"/>
      </w:pPr>
      <w:r>
        <w:t># extract the top 10 most prevalent conuntries</w:t>
      </w:r>
    </w:p>
    <w:p w14:paraId="7A289B44" w14:textId="77777777" w:rsidR="00B53DDF" w:rsidRDefault="00B53DDF" w:rsidP="00B53DDF">
      <w:pPr>
        <w:pStyle w:val="CodeSnippet"/>
      </w:pPr>
      <w:r>
        <w:t xml:space="preserve">top10 = pd.value_counts(av['Country'])[0:9] </w:t>
      </w:r>
    </w:p>
    <w:p w14:paraId="14EDCE72" w14:textId="77777777" w:rsidR="00B53DDF" w:rsidRDefault="00B53DDF" w:rsidP="00B53DDF">
      <w:pPr>
        <w:pStyle w:val="CodeSnippet"/>
      </w:pPr>
      <w:r>
        <w:t># calculate the % for each of the top 10</w:t>
      </w:r>
    </w:p>
    <w:p w14:paraId="02D97AF7" w14:textId="77777777" w:rsidR="00B53DDF" w:rsidRDefault="00B53DDF" w:rsidP="00B53DDF">
      <w:pPr>
        <w:pStyle w:val="CodeSnippet"/>
      </w:pPr>
      <w:r>
        <w:t>top10.astype(float) / len(av['Country'])</w:t>
      </w:r>
    </w:p>
    <w:p w14:paraId="392FE98B" w14:textId="77777777" w:rsidR="001B0287" w:rsidRDefault="001B0287" w:rsidP="001B0287">
      <w:pPr>
        <w:pStyle w:val="CodeSnippet"/>
      </w:pPr>
    </w:p>
    <w:p w14:paraId="6D085FB7" w14:textId="77777777" w:rsidR="001B0287" w:rsidRDefault="001B0287" w:rsidP="001B0287">
      <w:pPr>
        <w:pStyle w:val="CodeSnippet"/>
      </w:pPr>
      <w:r>
        <w:t>CN    0.264421</w:t>
      </w:r>
    </w:p>
    <w:p w14:paraId="754CF141" w14:textId="77777777" w:rsidR="001B0287" w:rsidRDefault="001B0287" w:rsidP="001B0287">
      <w:pPr>
        <w:pStyle w:val="CodeSnippet"/>
      </w:pPr>
      <w:r>
        <w:t>US    0.193775</w:t>
      </w:r>
    </w:p>
    <w:p w14:paraId="23D03B88" w14:textId="77777777" w:rsidR="001B0287" w:rsidRDefault="001B0287" w:rsidP="001B0287">
      <w:pPr>
        <w:pStyle w:val="CodeSnippet"/>
      </w:pPr>
      <w:r>
        <w:t>TR    0.053935</w:t>
      </w:r>
    </w:p>
    <w:p w14:paraId="0688A00F" w14:textId="77777777" w:rsidR="001B0287" w:rsidRDefault="001B0287" w:rsidP="001B0287">
      <w:pPr>
        <w:pStyle w:val="CodeSnippet"/>
      </w:pPr>
      <w:r>
        <w:t>DE    0.038272</w:t>
      </w:r>
    </w:p>
    <w:p w14:paraId="42711626" w14:textId="77777777" w:rsidR="001B0287" w:rsidRDefault="001B0287" w:rsidP="001B0287">
      <w:pPr>
        <w:pStyle w:val="CodeSnippet"/>
      </w:pPr>
      <w:r>
        <w:t>NL    0.030473</w:t>
      </w:r>
    </w:p>
    <w:p w14:paraId="076B7A36" w14:textId="77777777" w:rsidR="001B0287" w:rsidRDefault="001B0287" w:rsidP="001B0287">
      <w:pPr>
        <w:pStyle w:val="CodeSnippet"/>
      </w:pPr>
      <w:r>
        <w:t>RU    0.024371</w:t>
      </w:r>
    </w:p>
    <w:p w14:paraId="413C2B41" w14:textId="77777777" w:rsidR="001B0287" w:rsidRDefault="001B0287" w:rsidP="001B0287">
      <w:pPr>
        <w:pStyle w:val="CodeSnippet"/>
      </w:pPr>
      <w:r>
        <w:t>GB    0.024271</w:t>
      </w:r>
    </w:p>
    <w:p w14:paraId="3C543AF3" w14:textId="77777777" w:rsidR="001B0287" w:rsidRDefault="001B0287" w:rsidP="001B0287">
      <w:pPr>
        <w:pStyle w:val="CodeSnippet"/>
      </w:pPr>
      <w:r>
        <w:t>IN    0.021174</w:t>
      </w:r>
    </w:p>
    <w:p w14:paraId="06664A0F" w14:textId="77777777" w:rsidR="001B0287" w:rsidRDefault="001B0287" w:rsidP="001B0287">
      <w:pPr>
        <w:pStyle w:val="CodeSnippet"/>
      </w:pPr>
      <w:r>
        <w:t>FR    0.021023</w:t>
      </w:r>
    </w:p>
    <w:p w14:paraId="52D41853" w14:textId="65DBB808" w:rsidR="00A70A9F" w:rsidRDefault="001B0287" w:rsidP="007D6457">
      <w:pPr>
        <w:pStyle w:val="CodeSnippet"/>
      </w:pPr>
      <w:r>
        <w:t>dtype: float64</w:t>
      </w:r>
    </w:p>
    <w:p w14:paraId="05D8AF5D" w14:textId="4446F5F2" w:rsidR="007D6457" w:rsidRDefault="003A760B" w:rsidP="007D6457">
      <w:pPr>
        <w:pStyle w:val="Para"/>
      </w:pPr>
      <w:r>
        <w:t xml:space="preserve">Our quick calculations show </w:t>
      </w:r>
      <w:r w:rsidR="007D6457">
        <w:t>China and the United States account for almost 46% of the malicious nodes in the list</w:t>
      </w:r>
      <w:r w:rsidR="000C0C07">
        <w:t xml:space="preserve"> and Russia is just 2.5%. </w:t>
      </w:r>
      <w:r w:rsidR="00AE1BDC">
        <w:t>One</w:t>
      </w:r>
      <w:r w:rsidR="000C0C07">
        <w:t xml:space="preserve"> avenue to explore </w:t>
      </w:r>
      <w:r w:rsidR="001B0287">
        <w:t xml:space="preserve">here </w:t>
      </w:r>
      <w:r w:rsidR="000C0C07">
        <w:t>would be to see how this compares with various industry reports</w:t>
      </w:r>
      <w:r w:rsidR="00AE1BDC">
        <w:t xml:space="preserve"> since</w:t>
      </w:r>
      <w:r w:rsidR="000C0C07">
        <w:t xml:space="preserve"> we would expect </w:t>
      </w:r>
      <w:r w:rsidR="000F7B57">
        <w:t>many</w:t>
      </w:r>
      <w:r w:rsidR="000C0C07">
        <w:t xml:space="preserve"> of these</w:t>
      </w:r>
      <w:r w:rsidR="00AE1BDC">
        <w:t xml:space="preserve"> countries to be in the top ten, but</w:t>
      </w:r>
      <w:r w:rsidR="000C0C07">
        <w:t xml:space="preserve"> the </w:t>
      </w:r>
      <w:r w:rsidR="00E15593">
        <w:t>amount some of them are contributing may suggest some bias in the data set. You can also see that almost 4% of the nodes cannot be geo-located</w:t>
      </w:r>
      <w:r w:rsidR="000F7B57">
        <w:t xml:space="preserve">. </w:t>
      </w:r>
      <w:r w:rsidR="0024305C">
        <w:t>The chapter on “</w:t>
      </w:r>
      <w:r w:rsidR="0024305C" w:rsidRPr="00245122">
        <w:rPr>
          <w:i/>
          <w:highlight w:val="yellow"/>
          <w:rPrChange w:id="564" w:author="Jay Jacobs" w:date="2013-07-19T14:35:00Z">
            <w:rPr>
              <w:i/>
            </w:rPr>
          </w:rPrChange>
        </w:rPr>
        <w:t>Mapping Badness</w:t>
      </w:r>
      <w:r w:rsidR="0024305C">
        <w:t>” cover</w:t>
      </w:r>
      <w:r>
        <w:t>s</w:t>
      </w:r>
      <w:r w:rsidR="00AE1BDC">
        <w:t xml:space="preserve"> the challenges and pitfalls of </w:t>
      </w:r>
      <w:r w:rsidR="0024305C">
        <w:t xml:space="preserve">IP address </w:t>
      </w:r>
      <w:r w:rsidR="00AE1BDC">
        <w:t>geo-</w:t>
      </w:r>
      <w:r w:rsidR="0024305C">
        <w:t>location</w:t>
      </w:r>
      <w:r w:rsidR="00AE1BDC">
        <w:t>, so we’ll refrain from exploring that further here</w:t>
      </w:r>
      <w:r w:rsidR="000C0C07">
        <w:t>.</w:t>
      </w:r>
    </w:p>
    <w:p w14:paraId="6ABBA7EB" w14:textId="06657C4F" w:rsidR="00AE1BDC" w:rsidRDefault="00AE1BDC" w:rsidP="007D6457">
      <w:pPr>
        <w:pStyle w:val="Para"/>
      </w:pPr>
      <w:r>
        <w:t xml:space="preserve">Looking </w:t>
      </w:r>
      <w:del w:id="565" w:author="Jay Jacobs" w:date="2013-07-19T14:35:00Z">
        <w:r w:rsidDel="00245122">
          <w:delText xml:space="preserve">through a </w:delText>
        </w:r>
        <w:r w:rsidDel="00245122">
          <w:rPr>
            <w:i/>
          </w:rPr>
          <w:delText xml:space="preserve">Risk </w:delText>
        </w:r>
        <w:r w:rsidDel="00245122">
          <w:delText>lens</w:delText>
        </w:r>
      </w:del>
      <w:ins w:id="566" w:author="Jay Jacobs" w:date="2013-07-19T14:35:00Z">
        <w:r w:rsidR="00245122">
          <w:t>at the “Risk” variable</w:t>
        </w:r>
      </w:ins>
      <w:r>
        <w:t xml:space="preserve">, the level of </w:t>
      </w:r>
      <w:r w:rsidRPr="00DA2558">
        <w:t>risk</w:t>
      </w:r>
      <w:r>
        <w:t xml:space="preserve"> of most of the nodes is, well, </w:t>
      </w:r>
      <w:r w:rsidRPr="003813F3">
        <w:rPr>
          <w:i/>
        </w:rPr>
        <w:t>negligible</w:t>
      </w:r>
      <w:r>
        <w:t xml:space="preserve">. There are other elements that stand out with this </w:t>
      </w:r>
      <w:del w:id="567" w:author="Jay Jacobs" w:date="2013-07-19T14:36:00Z">
        <w:r w:rsidDel="00245122">
          <w:delText>factor</w:delText>
        </w:r>
      </w:del>
      <w:ins w:id="568" w:author="Jay Jacobs" w:date="2013-07-19T14:36:00Z">
        <w:r w:rsidR="00245122">
          <w:t>data though</w:t>
        </w:r>
      </w:ins>
      <w:r>
        <w:t>, foremost being that practically no endpoints are in categories 1, 5, 6 or 7, and none in the rest of the defined possible range</w:t>
      </w:r>
      <w:r w:rsidR="003A760B">
        <w:t xml:space="preserve"> [8-10]</w:t>
      </w:r>
      <w:r>
        <w:t>. We should make another note to dig a bit deeper, but there is more than a hint of bias from this perspective.</w:t>
      </w:r>
    </w:p>
    <w:p w14:paraId="2734FBFF" w14:textId="343B08AD" w:rsidR="00AE1BDC" w:rsidRPr="00AE1BDC" w:rsidRDefault="00AE1BDC" w:rsidP="007D6457">
      <w:pPr>
        <w:pStyle w:val="Para"/>
      </w:pPr>
      <w:r>
        <w:t xml:space="preserve">Finally, the </w:t>
      </w:r>
      <w:r>
        <w:rPr>
          <w:i/>
        </w:rPr>
        <w:t>Reliability</w:t>
      </w:r>
      <w:r>
        <w:t xml:space="preserve"> </w:t>
      </w:r>
      <w:r w:rsidR="003A760B">
        <w:t>rating of the nodes also appears</w:t>
      </w:r>
      <w:r>
        <w:t xml:space="preserve"> to be a bit skewed.</w:t>
      </w:r>
      <w:r w:rsidR="00FB7D74">
        <w:t xml:space="preserve"> The</w:t>
      </w:r>
      <w:ins w:id="569" w:author="Jay Jacobs" w:date="2013-07-19T14:37:00Z">
        <w:r w:rsidR="00245122">
          <w:t xml:space="preserve"> values are mostly </w:t>
        </w:r>
      </w:ins>
      <w:del w:id="570" w:author="Jay Jacobs" w:date="2013-07-19T14:37:00Z">
        <w:r w:rsidR="00FB7D74" w:rsidDel="00245122">
          <w:delText xml:space="preserve">re are overt </w:delText>
        </w:r>
      </w:del>
      <w:r w:rsidR="00FB7D74">
        <w:t>cluster</w:t>
      </w:r>
      <w:ins w:id="571" w:author="Jay Jacobs" w:date="2013-07-19T14:37:00Z">
        <w:r w:rsidR="00245122">
          <w:t>ed</w:t>
        </w:r>
      </w:ins>
      <w:del w:id="572" w:author="Jay Jacobs" w:date="2013-07-19T14:37:00Z">
        <w:r w:rsidR="00FB7D74" w:rsidDel="00245122">
          <w:delText>s</w:delText>
        </w:r>
      </w:del>
      <w:r w:rsidR="00FB7D74">
        <w:t xml:space="preserve"> in levels 2 and 4 and not </w:t>
      </w:r>
      <w:r w:rsidR="003D767E">
        <w:t>many ratings</w:t>
      </w:r>
      <w:r w:rsidR="00FB7D74">
        <w:t xml:space="preserve"> above level 4. </w:t>
      </w:r>
      <w:ins w:id="573" w:author="Jay Jacobs" w:date="2013-07-19T14:37:00Z">
        <w:r w:rsidR="00245122">
          <w:t>The fact that it completely skips a reliability rating of 3 should raise some questions.  It could indicate a systemic flaw in the assignment of the rating, or it could be that we have at least two distinct data sets.  Either way, that large quantity of 2</w:t>
        </w:r>
      </w:ins>
      <w:ins w:id="574" w:author="Jay Jacobs" w:date="2013-07-19T14:38:00Z">
        <w:r w:rsidR="00245122">
          <w:t xml:space="preserve">’s and 4’s and low quantity of </w:t>
        </w:r>
      </w:ins>
      <w:ins w:id="575" w:author="Jay Jacobs" w:date="2013-07-19T14:39:00Z">
        <w:r w:rsidR="00245122">
          <w:t xml:space="preserve">3’s is something we may see if we can determine what’s going on, because it’s just a little odd. </w:t>
        </w:r>
      </w:ins>
      <w:del w:id="576" w:author="Jay Jacobs" w:date="2013-07-19T14:39:00Z">
        <w:r w:rsidR="00FB7D74" w:rsidDel="00245122">
          <w:delText xml:space="preserve">We </w:delText>
        </w:r>
        <w:r w:rsidR="003D767E" w:rsidDel="00245122">
          <w:delText>should</w:delText>
        </w:r>
        <w:r w:rsidR="00FB7D74" w:rsidDel="00245122">
          <w:delText xml:space="preserve"> make one more note to follow up.</w:delText>
        </w:r>
      </w:del>
    </w:p>
    <w:p w14:paraId="2D4C06F0" w14:textId="04BD42F8" w:rsidR="000906A5" w:rsidRDefault="000906A5" w:rsidP="000906A5">
      <w:pPr>
        <w:pStyle w:val="Para"/>
      </w:pPr>
      <w:commentRangeStart w:id="577"/>
      <w:r>
        <w:t xml:space="preserve">We now have some leads to </w:t>
      </w:r>
      <w:r w:rsidR="00DC4773">
        <w:t>pursue</w:t>
      </w:r>
      <w:r>
        <w:t xml:space="preserve"> and a much better idea of </w:t>
      </w:r>
      <w:r w:rsidR="00DC4773">
        <w:t xml:space="preserve">the makeup of the </w:t>
      </w:r>
      <w:r>
        <w:t xml:space="preserve">key components of the </w:t>
      </w:r>
      <w:r w:rsidR="00CD6032">
        <w:t>data, which</w:t>
      </w:r>
      <w:r>
        <w:t xml:space="preserve"> should be plenty of fodder for formulating </w:t>
      </w:r>
      <w:r w:rsidR="000F7B57">
        <w:t>a practical question</w:t>
      </w:r>
      <w:r>
        <w:t>.</w:t>
      </w:r>
      <w:commentRangeEnd w:id="577"/>
      <w:r w:rsidR="00245122">
        <w:rPr>
          <w:rStyle w:val="CommentReference"/>
          <w:snapToGrid/>
        </w:rPr>
        <w:commentReference w:id="577"/>
      </w:r>
    </w:p>
    <w:p w14:paraId="488CE649" w14:textId="417AD9B1" w:rsidR="00FC2485" w:rsidRDefault="00FC2485" w:rsidP="00E76169">
      <w:pPr>
        <w:pStyle w:val="H1"/>
      </w:pPr>
      <w:r>
        <w:t>Asking A Question</w:t>
      </w:r>
    </w:p>
    <w:p w14:paraId="0FCFADD2" w14:textId="5A4575BB" w:rsidR="000906A5" w:rsidRPr="008A678B" w:rsidRDefault="000906A5" w:rsidP="000906A5">
      <w:pPr>
        <w:pStyle w:val="Para"/>
      </w:pPr>
      <w:r>
        <w:t>Conside</w:t>
      </w:r>
      <w:r w:rsidR="00CD6032">
        <w:t xml:space="preserve">r the primary use-case for the AlienVault reputation </w:t>
      </w:r>
      <w:r>
        <w:t>data: importing it into a SEIM</w:t>
      </w:r>
      <w:r w:rsidR="00CD6032">
        <w:t xml:space="preserve"> or IDP/IDS</w:t>
      </w:r>
      <w:r>
        <w:t xml:space="preserve"> environment to alert in</w:t>
      </w:r>
      <w:r w:rsidR="00E9498C">
        <w:t xml:space="preserve">cident response team members </w:t>
      </w:r>
      <w:r w:rsidR="00CD6032">
        <w:t xml:space="preserve">or just </w:t>
      </w:r>
      <w:r w:rsidR="0024305C">
        <w:t>log/</w:t>
      </w:r>
      <w:r w:rsidR="00CD6032">
        <w:t xml:space="preserve">block </w:t>
      </w:r>
      <w:r>
        <w:t xml:space="preserve">malicious activity. How would this quick overview of the reputation data </w:t>
      </w:r>
      <w:r w:rsidR="00FE545A">
        <w:t xml:space="preserve">influence </w:t>
      </w:r>
      <w:r w:rsidR="00DC4773">
        <w:t>the configuration of your</w:t>
      </w:r>
      <w:r w:rsidR="00FE545A">
        <w:t xml:space="preserve"> security </w:t>
      </w:r>
      <w:r w:rsidR="00DC4773">
        <w:t>technologies</w:t>
      </w:r>
      <w:r w:rsidR="00FE545A">
        <w:t xml:space="preserve"> </w:t>
      </w:r>
      <w:r>
        <w:t xml:space="preserve">to ensure the least number of false positives? Or, possibly more importantly, how valuable is this data set to you given the reliability and risk levels? </w:t>
      </w:r>
    </w:p>
    <w:p w14:paraId="49A5E32C" w14:textId="35AF41C9" w:rsidR="00F46AFB" w:rsidRDefault="00F46AFB" w:rsidP="00F46AFB">
      <w:pPr>
        <w:pStyle w:val="Para"/>
      </w:pPr>
      <w:r>
        <w:t xml:space="preserve">We’ll take a slightly more deterministic view of those questions by </w:t>
      </w:r>
      <w:r w:rsidR="0024305C">
        <w:t>asking,</w:t>
      </w:r>
      <w:r>
        <w:t xml:space="preserve"> </w:t>
      </w:r>
      <w:r w:rsidR="0040548F">
        <w:t>“</w:t>
      </w:r>
      <w:ins w:id="578" w:author="Jay Jacobs" w:date="2013-07-19T14:40:00Z">
        <w:r w:rsidR="00245122">
          <w:rPr>
            <w:i/>
          </w:rPr>
          <w:t>which</w:t>
        </w:r>
      </w:ins>
      <w:del w:id="579" w:author="Jay Jacobs" w:date="2013-07-19T14:40:00Z">
        <w:r w:rsidRPr="0040548F" w:rsidDel="00245122">
          <w:rPr>
            <w:i/>
          </w:rPr>
          <w:delText>how many</w:delText>
        </w:r>
      </w:del>
      <w:r w:rsidRPr="0040548F">
        <w:rPr>
          <w:i/>
        </w:rPr>
        <w:t xml:space="preserve"> nodes from the reputation d</w:t>
      </w:r>
      <w:r w:rsidR="0040548F">
        <w:rPr>
          <w:i/>
        </w:rPr>
        <w:t>atabase represent a real threat?</w:t>
      </w:r>
      <w:proofErr w:type="gramStart"/>
      <w:r w:rsidR="0024305C">
        <w:rPr>
          <w:i/>
        </w:rPr>
        <w:t>”.</w:t>
      </w:r>
      <w:proofErr w:type="gramEnd"/>
      <w:r>
        <w:t xml:space="preserve"> There </w:t>
      </w:r>
      <w:r w:rsidRPr="00B42B1D">
        <w:rPr>
          <w:i/>
        </w:rPr>
        <w:t>is</w:t>
      </w:r>
      <w:r>
        <w:t xml:space="preserve"> a reason AlienVault included both </w:t>
      </w:r>
      <w:r>
        <w:rPr>
          <w:i/>
        </w:rPr>
        <w:t>Risk</w:t>
      </w:r>
      <w:r>
        <w:t xml:space="preserve"> and </w:t>
      </w:r>
      <w:r>
        <w:rPr>
          <w:i/>
        </w:rPr>
        <w:t>Reliability</w:t>
      </w:r>
      <w:r>
        <w:t xml:space="preserve"> fields</w:t>
      </w:r>
      <w:r w:rsidR="0040548F">
        <w:t>,</w:t>
      </w:r>
      <w:r>
        <w:t xml:space="preserve"> and we should be able to use these attributes to classify nodes into </w:t>
      </w:r>
      <w:ins w:id="580" w:author="Jay Jacobs" w:date="2013-07-19T14:40:00Z">
        <w:r w:rsidR="00245122">
          <w:t xml:space="preserve">two categories: 1) the nodes </w:t>
        </w:r>
      </w:ins>
      <w:del w:id="581" w:author="Jay Jacobs" w:date="2013-07-19T14:40:00Z">
        <w:r w:rsidDel="00245122">
          <w:delText xml:space="preserve">ones </w:delText>
        </w:r>
      </w:del>
      <w:r>
        <w:t xml:space="preserve">we </w:t>
      </w:r>
      <w:ins w:id="582" w:author="Jay Jacobs" w:date="2013-07-19T14:41:00Z">
        <w:r w:rsidR="00245122">
          <w:t xml:space="preserve">really </w:t>
        </w:r>
      </w:ins>
      <w:del w:id="583" w:author="Jay Jacobs" w:date="2013-07-19T14:40:00Z">
        <w:r w:rsidDel="00245122">
          <w:delText xml:space="preserve">“really </w:delText>
        </w:r>
      </w:del>
      <w:r>
        <w:t>care about</w:t>
      </w:r>
      <w:ins w:id="584" w:author="Jay Jacobs" w:date="2013-07-19T14:40:00Z">
        <w:r w:rsidR="00245122">
          <w:t>,</w:t>
        </w:r>
      </w:ins>
      <w:del w:id="585" w:author="Jay Jacobs" w:date="2013-07-19T14:40:00Z">
        <w:r w:rsidDel="00245122">
          <w:delText>”</w:delText>
        </w:r>
      </w:del>
      <w:r>
        <w:t xml:space="preserve"> and </w:t>
      </w:r>
      <w:ins w:id="586" w:author="Jay Jacobs" w:date="2013-07-19T14:40:00Z">
        <w:r w:rsidR="00245122">
          <w:t>2) everything else.</w:t>
        </w:r>
      </w:ins>
      <w:del w:id="587" w:author="Jay Jacobs" w:date="2013-07-19T14:41:00Z">
        <w:r w:rsidDel="00245122">
          <w:delText>others that are less of a priority.</w:delText>
        </w:r>
      </w:del>
      <w:r>
        <w:t xml:space="preserve"> The definition of “really care about” can be somewhat subjective, but it is</w:t>
      </w:r>
      <w:r w:rsidR="0024305C">
        <w:t xml:space="preserve"> unrealistic to believe we can</w:t>
      </w:r>
      <w:r>
        <w:t xml:space="preserve"> alert on </w:t>
      </w:r>
      <w:r w:rsidR="003A760B">
        <w:t>all</w:t>
      </w:r>
      <w:r>
        <w:t xml:space="preserve"> detected activity by one of these 260,000 nodes. Some form of prioritization triage </w:t>
      </w:r>
      <w:r w:rsidRPr="0040548F">
        <w:rPr>
          <w:i/>
        </w:rPr>
        <w:t>must</w:t>
      </w:r>
      <w:r>
        <w:t xml:space="preserve"> occur and it is a far better approach to base the outcome on statistical analysis versus</w:t>
      </w:r>
      <w:r w:rsidR="0024305C">
        <w:t xml:space="preserve"> a</w:t>
      </w:r>
      <w:r>
        <w:t xml:space="preserve"> “gut call” or </w:t>
      </w:r>
      <w:r w:rsidR="003A760B">
        <w:t xml:space="preserve">solely on </w:t>
      </w:r>
      <w:r>
        <w:t>“expert opinion”</w:t>
      </w:r>
      <w:r w:rsidR="003A760B">
        <w:t xml:space="preserve"> alone</w:t>
      </w:r>
      <w:r>
        <w:t>.</w:t>
      </w:r>
    </w:p>
    <w:p w14:paraId="4F6DB019" w14:textId="5FDEAF38" w:rsidR="00F46AFB" w:rsidRDefault="00F46AFB" w:rsidP="00F46AFB">
      <w:pPr>
        <w:pStyle w:val="Para"/>
      </w:pPr>
      <w:r>
        <w:t xml:space="preserve">A good first step to answering the “which nodes do we really care about?” question is to cross-classify the nodes using the </w:t>
      </w:r>
      <w:r>
        <w:rPr>
          <w:i/>
        </w:rPr>
        <w:t>Risk</w:t>
      </w:r>
      <w:r>
        <w:t xml:space="preserve"> and </w:t>
      </w:r>
      <w:r>
        <w:rPr>
          <w:i/>
        </w:rPr>
        <w:t>Reliability</w:t>
      </w:r>
      <w:r>
        <w:t xml:space="preserve"> factors.</w:t>
      </w:r>
      <w:r w:rsidR="0096595F">
        <w:t xml:space="preserve"> </w:t>
      </w:r>
      <w:r w:rsidR="00096863" w:rsidRPr="00096863">
        <w:t xml:space="preserve">This is more commonly referred </w:t>
      </w:r>
      <w:r w:rsidR="00096863">
        <w:t xml:space="preserve">to as a </w:t>
      </w:r>
      <w:r w:rsidR="00096863" w:rsidRPr="0024305C">
        <w:rPr>
          <w:i/>
        </w:rPr>
        <w:t>contingency table</w:t>
      </w:r>
      <w:r w:rsidR="00096863">
        <w:t>, which is a tabular view of the multivariate</w:t>
      </w:r>
      <w:r w:rsidR="00096863" w:rsidRPr="00096863">
        <w:t xml:space="preserve"> frequency distri</w:t>
      </w:r>
      <w:r w:rsidR="00096863">
        <w:t xml:space="preserve">bution of specific </w:t>
      </w:r>
      <w:r w:rsidR="00096863" w:rsidRPr="00096863">
        <w:t>variables</w:t>
      </w:r>
      <w:r w:rsidR="0040548F">
        <w:t>. If that sounds a bit confusing, it will make much more sense when you review the output below.</w:t>
      </w:r>
      <w:r w:rsidR="00F246BC">
        <w:t xml:space="preserve"> </w:t>
      </w:r>
      <w:r w:rsidR="003A760B">
        <w:t>After</w:t>
      </w:r>
      <w:r w:rsidR="0024305C">
        <w:t xml:space="preserve"> building a contingency table, w</w:t>
      </w:r>
      <w:r w:rsidR="00F246BC">
        <w:t xml:space="preserve">e can take both a numeric and graphical look at the results to see where the AlienVault nodes cluster. </w:t>
      </w:r>
    </w:p>
    <w:p w14:paraId="1FCE0761" w14:textId="5089939C" w:rsidR="001B3E1D" w:rsidRDefault="001B3E1D" w:rsidP="001B3E1D">
      <w:pPr>
        <w:pStyle w:val="CodeTitle"/>
      </w:pPr>
      <w:r w:rsidRPr="0066621A">
        <w:t>R</w:t>
      </w:r>
      <w:r>
        <w:t xml:space="preserve"> code for risk/reliability contingeny table generation</w:t>
      </w:r>
    </w:p>
    <w:p w14:paraId="7D068BF8" w14:textId="77777777" w:rsidR="0024305C" w:rsidRDefault="00F46AFB" w:rsidP="00F46AFB">
      <w:pPr>
        <w:pStyle w:val="CodeSnippet"/>
      </w:pPr>
      <w:r>
        <w:t xml:space="preserve"># </w:t>
      </w:r>
      <w:r w:rsidR="0024305C">
        <w:t>compute contingency table for Risk/Reliability</w:t>
      </w:r>
      <w:r>
        <w:t xml:space="preserve"> factors</w:t>
      </w:r>
      <w:r w:rsidR="0024305C">
        <w:t xml:space="preserve"> which </w:t>
      </w:r>
    </w:p>
    <w:p w14:paraId="54470F4A" w14:textId="77777777" w:rsidR="0024305C" w:rsidRDefault="0024305C" w:rsidP="00F46AFB">
      <w:pPr>
        <w:pStyle w:val="CodeSnippet"/>
      </w:pPr>
      <w:r>
        <w:t># produces a matrix of counts of rows that have attributes at</w:t>
      </w:r>
    </w:p>
    <w:p w14:paraId="202627C9" w14:textId="3C44E2CE" w:rsidR="0024305C" w:rsidRDefault="0024305C" w:rsidP="00F46AFB">
      <w:pPr>
        <w:pStyle w:val="CodeSnippet"/>
      </w:pPr>
      <w:r>
        <w:t># each (x, y) location</w:t>
      </w:r>
    </w:p>
    <w:p w14:paraId="30D62E4B" w14:textId="77777777" w:rsidR="00F46AFB" w:rsidRPr="00587C93" w:rsidRDefault="00F46AFB" w:rsidP="00F46AFB">
      <w:pPr>
        <w:pStyle w:val="CodeSnippet"/>
        <w:rPr>
          <w:b/>
          <w:rPrChange w:id="588" w:author="Jay Jacobs" w:date="2013-07-19T14:49:00Z">
            <w:rPr/>
          </w:rPrChange>
        </w:rPr>
      </w:pPr>
      <w:r w:rsidRPr="00587C93">
        <w:rPr>
          <w:b/>
          <w:rPrChange w:id="589" w:author="Jay Jacobs" w:date="2013-07-19T14:49:00Z">
            <w:rPr/>
          </w:rPrChange>
        </w:rPr>
        <w:t>rr.tab &lt;- xtabs(~Risk+Reliability, data=av)</w:t>
      </w:r>
    </w:p>
    <w:p w14:paraId="4F8E7FD8" w14:textId="77777777" w:rsidR="00F46AFB" w:rsidRPr="00587C93" w:rsidRDefault="00F46AFB" w:rsidP="00F46AFB">
      <w:pPr>
        <w:pStyle w:val="CodeSnippet"/>
        <w:rPr>
          <w:b/>
          <w:rPrChange w:id="590" w:author="Jay Jacobs" w:date="2013-07-19T14:49:00Z">
            <w:rPr/>
          </w:rPrChange>
        </w:rPr>
      </w:pPr>
      <w:r w:rsidRPr="00587C93">
        <w:rPr>
          <w:b/>
          <w:rPrChange w:id="591" w:author="Jay Jacobs" w:date="2013-07-19T14:49:00Z">
            <w:rPr/>
          </w:rPrChange>
        </w:rPr>
        <w:t>ftable(rr.tab) # print table</w:t>
      </w:r>
    </w:p>
    <w:p w14:paraId="7BB415DA" w14:textId="77777777" w:rsidR="003A760B" w:rsidRDefault="003A760B" w:rsidP="00F246BC">
      <w:pPr>
        <w:pStyle w:val="CodeSnippet"/>
      </w:pPr>
    </w:p>
    <w:p w14:paraId="46B74042" w14:textId="64B4B48B" w:rsidR="003A760B" w:rsidRDefault="003A760B" w:rsidP="00F246BC">
      <w:pPr>
        <w:pStyle w:val="CodeSnippet"/>
      </w:pPr>
      <w:r>
        <w:t># virtually identical output to pandas (below)</w:t>
      </w:r>
    </w:p>
    <w:p w14:paraId="7F290BC0" w14:textId="77777777" w:rsidR="003A760B" w:rsidRDefault="003A760B" w:rsidP="00F246BC">
      <w:pPr>
        <w:pStyle w:val="CodeSnippet"/>
      </w:pPr>
    </w:p>
    <w:p w14:paraId="3EDFBC9E" w14:textId="77777777" w:rsidR="00587C93" w:rsidRDefault="00587C93" w:rsidP="00587C93">
      <w:pPr>
        <w:pStyle w:val="CodeSnippet"/>
        <w:rPr>
          <w:ins w:id="592" w:author="Jay Jacobs" w:date="2013-07-19T14:48:00Z"/>
        </w:rPr>
      </w:pPr>
      <w:ins w:id="593" w:author="Jay Jacobs" w:date="2013-07-19T14:48:00Z">
        <w:r>
          <w:t># graphical view</w:t>
        </w:r>
      </w:ins>
    </w:p>
    <w:p w14:paraId="2853C514" w14:textId="77777777" w:rsidR="00587C93" w:rsidRPr="00587C93" w:rsidRDefault="00587C93" w:rsidP="00587C93">
      <w:pPr>
        <w:pStyle w:val="CodeSnippet"/>
        <w:rPr>
          <w:ins w:id="594" w:author="Jay Jacobs" w:date="2013-07-19T14:48:00Z"/>
          <w:b/>
          <w:rPrChange w:id="595" w:author="Jay Jacobs" w:date="2013-07-19T14:49:00Z">
            <w:rPr>
              <w:ins w:id="596" w:author="Jay Jacobs" w:date="2013-07-19T14:48:00Z"/>
            </w:rPr>
          </w:rPrChange>
        </w:rPr>
      </w:pPr>
      <w:ins w:id="597" w:author="Jay Jacobs" w:date="2013-07-19T14:48:00Z">
        <w:r w:rsidRPr="00587C93">
          <w:rPr>
            <w:b/>
            <w:rPrChange w:id="598" w:author="Jay Jacobs" w:date="2013-07-19T14:49:00Z">
              <w:rPr/>
            </w:rPrChange>
          </w:rPr>
          <w:t>library(lattice)</w:t>
        </w:r>
      </w:ins>
    </w:p>
    <w:p w14:paraId="30BC5547" w14:textId="77777777" w:rsidR="00587C93" w:rsidRDefault="00587C93" w:rsidP="00587C93">
      <w:pPr>
        <w:pStyle w:val="CodeSnippet"/>
        <w:rPr>
          <w:ins w:id="599" w:author="Jay Jacobs" w:date="2013-07-19T14:48:00Z"/>
        </w:rPr>
      </w:pPr>
      <w:ins w:id="600" w:author="Jay Jacobs" w:date="2013-07-19T14:48:00Z">
        <w:r>
          <w:t># cast the table into a data frame</w:t>
        </w:r>
      </w:ins>
    </w:p>
    <w:p w14:paraId="4420436F" w14:textId="77777777" w:rsidR="00587C93" w:rsidRPr="00587C93" w:rsidRDefault="00587C93" w:rsidP="00587C93">
      <w:pPr>
        <w:pStyle w:val="CodeSnippet"/>
        <w:rPr>
          <w:ins w:id="601" w:author="Jay Jacobs" w:date="2013-07-19T14:48:00Z"/>
          <w:b/>
          <w:rPrChange w:id="602" w:author="Jay Jacobs" w:date="2013-07-19T14:49:00Z">
            <w:rPr>
              <w:ins w:id="603" w:author="Jay Jacobs" w:date="2013-07-19T14:48:00Z"/>
            </w:rPr>
          </w:rPrChange>
        </w:rPr>
      </w:pPr>
      <w:ins w:id="604" w:author="Jay Jacobs" w:date="2013-07-19T14:48:00Z">
        <w:r w:rsidRPr="00587C93">
          <w:rPr>
            <w:b/>
            <w:rPrChange w:id="605" w:author="Jay Jacobs" w:date="2013-07-19T14:49:00Z">
              <w:rPr/>
            </w:rPrChange>
          </w:rPr>
          <w:t>rr.df = data.frame(table(av$Risk, av$Reliability))</w:t>
        </w:r>
      </w:ins>
    </w:p>
    <w:p w14:paraId="24C7CD78" w14:textId="77777777" w:rsidR="00587C93" w:rsidRDefault="00587C93" w:rsidP="00587C93">
      <w:pPr>
        <w:pStyle w:val="CodeSnippet"/>
        <w:rPr>
          <w:ins w:id="606" w:author="Jay Jacobs" w:date="2013-07-19T14:48:00Z"/>
        </w:rPr>
      </w:pPr>
      <w:ins w:id="607" w:author="Jay Jacobs" w:date="2013-07-19T14:48:00Z">
        <w:r>
          <w:t># set the column names since table uses "Var1" and "Var2"</w:t>
        </w:r>
      </w:ins>
    </w:p>
    <w:p w14:paraId="20224DC3" w14:textId="77777777" w:rsidR="00587C93" w:rsidRPr="00587C93" w:rsidRDefault="00587C93" w:rsidP="00587C93">
      <w:pPr>
        <w:pStyle w:val="CodeSnippet"/>
        <w:rPr>
          <w:ins w:id="608" w:author="Jay Jacobs" w:date="2013-07-19T14:48:00Z"/>
          <w:b/>
          <w:rPrChange w:id="609" w:author="Jay Jacobs" w:date="2013-07-19T14:49:00Z">
            <w:rPr>
              <w:ins w:id="610" w:author="Jay Jacobs" w:date="2013-07-19T14:48:00Z"/>
            </w:rPr>
          </w:rPrChange>
        </w:rPr>
      </w:pPr>
      <w:ins w:id="611" w:author="Jay Jacobs" w:date="2013-07-19T14:48:00Z">
        <w:r w:rsidRPr="00587C93">
          <w:rPr>
            <w:b/>
            <w:rPrChange w:id="612" w:author="Jay Jacobs" w:date="2013-07-19T14:49:00Z">
              <w:rPr/>
            </w:rPrChange>
          </w:rPr>
          <w:t>colnames(rr.df) &lt;- c("Risk", "Reliability", "Freq")</w:t>
        </w:r>
      </w:ins>
    </w:p>
    <w:p w14:paraId="5F0DEB29" w14:textId="77777777" w:rsidR="00587C93" w:rsidRDefault="00587C93" w:rsidP="00587C93">
      <w:pPr>
        <w:pStyle w:val="CodeSnippet"/>
        <w:rPr>
          <w:ins w:id="613" w:author="Jay Jacobs" w:date="2013-07-19T14:48:00Z"/>
        </w:rPr>
      </w:pPr>
      <w:ins w:id="614" w:author="Jay Jacobs" w:date="2013-07-19T14:48:00Z">
        <w:r>
          <w:t># now create a level plot with readable labels</w:t>
        </w:r>
      </w:ins>
    </w:p>
    <w:p w14:paraId="34035C03" w14:textId="77777777" w:rsidR="00587C93" w:rsidRPr="00587C93" w:rsidRDefault="00587C93" w:rsidP="00587C93">
      <w:pPr>
        <w:pStyle w:val="CodeSnippet"/>
        <w:rPr>
          <w:ins w:id="615" w:author="Jay Jacobs" w:date="2013-07-19T14:48:00Z"/>
          <w:b/>
          <w:rPrChange w:id="616" w:author="Jay Jacobs" w:date="2013-07-19T14:49:00Z">
            <w:rPr>
              <w:ins w:id="617" w:author="Jay Jacobs" w:date="2013-07-19T14:48:00Z"/>
            </w:rPr>
          </w:rPrChange>
        </w:rPr>
      </w:pPr>
      <w:ins w:id="618" w:author="Jay Jacobs" w:date="2013-07-19T14:48:00Z">
        <w:r w:rsidRPr="00587C93">
          <w:rPr>
            <w:b/>
            <w:rPrChange w:id="619" w:author="Jay Jacobs" w:date="2013-07-19T14:49:00Z">
              <w:rPr/>
            </w:rPrChange>
          </w:rPr>
          <w:t xml:space="preserve">levelplot(Freq~Risk*Reliability, data=rr.df, main="Risk ~ Reliabilty", </w:t>
        </w:r>
      </w:ins>
    </w:p>
    <w:p w14:paraId="7FEDA9F1" w14:textId="77777777" w:rsidR="00587C93" w:rsidRPr="00587C93" w:rsidRDefault="00587C93" w:rsidP="00587C93">
      <w:pPr>
        <w:pStyle w:val="CodeSnippet"/>
        <w:rPr>
          <w:ins w:id="620" w:author="Jay Jacobs" w:date="2013-07-19T14:48:00Z"/>
          <w:b/>
          <w:rPrChange w:id="621" w:author="Jay Jacobs" w:date="2013-07-19T14:49:00Z">
            <w:rPr>
              <w:ins w:id="622" w:author="Jay Jacobs" w:date="2013-07-19T14:48:00Z"/>
            </w:rPr>
          </w:rPrChange>
        </w:rPr>
      </w:pPr>
      <w:ins w:id="623" w:author="Jay Jacobs" w:date="2013-07-19T14:48:00Z">
        <w:r w:rsidRPr="00587C93">
          <w:rPr>
            <w:b/>
            <w:rPrChange w:id="624" w:author="Jay Jacobs" w:date="2013-07-19T14:49:00Z">
              <w:rPr/>
            </w:rPrChange>
          </w:rPr>
          <w:t xml:space="preserve">          ylab="Reliability", xlab = "Risk", shrink = c(0.5, 1),</w:t>
        </w:r>
      </w:ins>
    </w:p>
    <w:p w14:paraId="5B9D6DFF" w14:textId="77777777" w:rsidR="00587C93" w:rsidRPr="00587C93" w:rsidRDefault="00587C93" w:rsidP="00587C93">
      <w:pPr>
        <w:pStyle w:val="CodeSnippet"/>
        <w:rPr>
          <w:ins w:id="625" w:author="Jay Jacobs" w:date="2013-07-19T14:48:00Z"/>
          <w:b/>
          <w:rPrChange w:id="626" w:author="Jay Jacobs" w:date="2013-07-19T14:49:00Z">
            <w:rPr>
              <w:ins w:id="627" w:author="Jay Jacobs" w:date="2013-07-19T14:48:00Z"/>
            </w:rPr>
          </w:rPrChange>
        </w:rPr>
      </w:pPr>
      <w:ins w:id="628" w:author="Jay Jacobs" w:date="2013-07-19T14:48:00Z">
        <w:r w:rsidRPr="00587C93">
          <w:rPr>
            <w:b/>
            <w:rPrChange w:id="629" w:author="Jay Jacobs" w:date="2013-07-19T14:49:00Z">
              <w:rPr/>
            </w:rPrChange>
          </w:rPr>
          <w:t xml:space="preserve">          col.regions = colorRampPalette(c("#FFFFFF", "#0868AC"))(20))</w:t>
        </w:r>
      </w:ins>
    </w:p>
    <w:p w14:paraId="47EC1FA6" w14:textId="2A5CD17B" w:rsidR="00F246BC" w:rsidDel="00587C93" w:rsidRDefault="00F246BC" w:rsidP="00F246BC">
      <w:pPr>
        <w:pStyle w:val="CodeSnippet"/>
        <w:rPr>
          <w:del w:id="630" w:author="Jay Jacobs" w:date="2013-07-19T14:48:00Z"/>
        </w:rPr>
      </w:pPr>
      <w:del w:id="631" w:author="Jay Jacobs" w:date="2013-07-19T14:48:00Z">
        <w:r w:rsidDel="00587C93">
          <w:delText># graphica</w:delText>
        </w:r>
        <w:r w:rsidR="0068601B" w:rsidDel="00587C93">
          <w:delText>l</w:delText>
        </w:r>
        <w:r w:rsidDel="00587C93">
          <w:delText xml:space="preserve"> view</w:delText>
        </w:r>
      </w:del>
    </w:p>
    <w:p w14:paraId="4887041D" w14:textId="51B5A2EE" w:rsidR="00F246BC" w:rsidDel="00587C93" w:rsidRDefault="00F246BC" w:rsidP="00F246BC">
      <w:pPr>
        <w:pStyle w:val="CodeSnippet"/>
        <w:rPr>
          <w:del w:id="632" w:author="Jay Jacobs" w:date="2013-07-19T14:48:00Z"/>
        </w:rPr>
      </w:pPr>
      <w:del w:id="633" w:author="Jay Jacobs" w:date="2013-07-19T14:48:00Z">
        <w:r w:rsidDel="00587C93">
          <w:lastRenderedPageBreak/>
          <w:delText>library(lattice)</w:delText>
        </w:r>
        <w:r w:rsidR="0068601B" w:rsidDel="00587C93">
          <w:delText xml:space="preserve"> # load in the lattice package</w:delText>
        </w:r>
      </w:del>
    </w:p>
    <w:p w14:paraId="7EB59A15" w14:textId="7D5A1C93" w:rsidR="00F246BC" w:rsidDel="00587C93" w:rsidRDefault="0068601B" w:rsidP="00F246BC">
      <w:pPr>
        <w:pStyle w:val="CodeSnippet"/>
        <w:rPr>
          <w:del w:id="634" w:author="Jay Jacobs" w:date="2013-07-19T14:48:00Z"/>
        </w:rPr>
      </w:pPr>
      <w:del w:id="635" w:author="Jay Jacobs" w:date="2013-07-19T14:48:00Z">
        <w:r w:rsidDel="00587C93">
          <w:delText>rr.df &lt;-</w:delText>
        </w:r>
        <w:r w:rsidR="00F246BC" w:rsidDel="00587C93">
          <w:delText xml:space="preserve"> data.frame(table(av$Risk, av$Reliability))</w:delText>
        </w:r>
      </w:del>
    </w:p>
    <w:p w14:paraId="17E517C2" w14:textId="05072466" w:rsidR="00F246BC" w:rsidDel="00587C93" w:rsidRDefault="00F246BC" w:rsidP="00F246BC">
      <w:pPr>
        <w:pStyle w:val="CodeSnippet"/>
        <w:rPr>
          <w:del w:id="636" w:author="Jay Jacobs" w:date="2013-07-19T14:48:00Z"/>
        </w:rPr>
      </w:pPr>
      <w:del w:id="637" w:author="Jay Jacobs" w:date="2013-07-19T14:48:00Z">
        <w:r w:rsidDel="00587C93">
          <w:delText xml:space="preserve">levelplot(Freq~Var2*Var1, data=rr.df, main="Risk ~ Reliabilty", </w:delText>
        </w:r>
      </w:del>
    </w:p>
    <w:p w14:paraId="4ACD3854" w14:textId="7E0C0D3B" w:rsidR="00F246BC" w:rsidDel="00587C93" w:rsidRDefault="00F246BC" w:rsidP="00F246BC">
      <w:pPr>
        <w:pStyle w:val="CodeSnippet"/>
        <w:rPr>
          <w:del w:id="638" w:author="Jay Jacobs" w:date="2013-07-19T14:48:00Z"/>
        </w:rPr>
      </w:pPr>
      <w:del w:id="639" w:author="Jay Jacobs" w:date="2013-07-19T14:48:00Z">
        <w:r w:rsidDel="00587C93">
          <w:delText xml:space="preserve">          ylab="Reliability", xlab = "Risk", shrink = c(0.5, 1),</w:delText>
        </w:r>
      </w:del>
    </w:p>
    <w:p w14:paraId="3DF6D9F7" w14:textId="2F6488C5" w:rsidR="00F246BC" w:rsidDel="00587C93" w:rsidRDefault="00F246BC" w:rsidP="00F246BC">
      <w:pPr>
        <w:pStyle w:val="CodeSnippet"/>
        <w:rPr>
          <w:del w:id="640" w:author="Jay Jacobs" w:date="2013-07-19T14:48:00Z"/>
        </w:rPr>
      </w:pPr>
      <w:del w:id="641" w:author="Jay Jacobs" w:date="2013-07-19T14:48:00Z">
        <w:r w:rsidDel="00587C93">
          <w:delText xml:space="preserve">          col.regions = colorRampPalette(c("#F0F9E8","#0868AC"))(20))</w:delText>
        </w:r>
      </w:del>
    </w:p>
    <w:p w14:paraId="252AD636" w14:textId="3ECD350E" w:rsidR="00C02F14" w:rsidRDefault="009457EF" w:rsidP="00B737FA">
      <w:pPr>
        <w:pStyle w:val="Slug"/>
      </w:pPr>
      <w:r>
        <w:t>Figure 3-</w:t>
      </w:r>
      <w:r w:rsidR="000B119D">
        <w:t>8</w:t>
      </w:r>
      <w:r>
        <w:t xml:space="preserve"> Risk/Reliability Contingency Table</w:t>
      </w:r>
      <w:r w:rsidR="0049779F">
        <w:t xml:space="preserve"> </w:t>
      </w:r>
      <w:r w:rsidR="003A760B">
        <w:t xml:space="preserve">Level Plot </w:t>
      </w:r>
      <w:r w:rsidR="0049779F">
        <w:t>(</w:t>
      </w:r>
      <w:r w:rsidR="0049779F" w:rsidRPr="000B119D">
        <w:rPr>
          <w:i/>
        </w:rPr>
        <w:t>R</w:t>
      </w:r>
      <w:r w:rsidR="0049779F">
        <w:t>)</w:t>
      </w:r>
      <w:r>
        <w:tab/>
        <w:t>[</w:t>
      </w:r>
      <w:r w:rsidR="000B119D">
        <w:t>793725c03f008</w:t>
      </w:r>
      <w:r>
        <w:t>.</w:t>
      </w:r>
      <w:r w:rsidR="000B119D">
        <w:t>eps</w:t>
      </w:r>
      <w:r>
        <w:t>]</w:t>
      </w:r>
    </w:p>
    <w:p w14:paraId="418F85F3" w14:textId="75D2B2DC" w:rsidR="00CD2A4E" w:rsidRDefault="00CD2A4E" w:rsidP="00CD2A4E">
      <w:pPr>
        <w:pStyle w:val="CodeTitle"/>
      </w:pPr>
      <w:r>
        <w:t>Python code for risk/reliability contingeny table generation</w:t>
      </w:r>
    </w:p>
    <w:p w14:paraId="6A4B2543" w14:textId="77777777" w:rsidR="0024305C" w:rsidRDefault="0024305C" w:rsidP="0024305C">
      <w:pPr>
        <w:pStyle w:val="CodeSnippet"/>
      </w:pPr>
      <w:r>
        <w:t xml:space="preserve"># compute contingency table for Risk/Reliability factors which </w:t>
      </w:r>
    </w:p>
    <w:p w14:paraId="5FE17D0A" w14:textId="77777777" w:rsidR="0024305C" w:rsidRDefault="0024305C" w:rsidP="0024305C">
      <w:pPr>
        <w:pStyle w:val="CodeSnippet"/>
      </w:pPr>
      <w:r>
        <w:t># produces a matrix of counts of rows that have attributes at</w:t>
      </w:r>
    </w:p>
    <w:p w14:paraId="6886D294" w14:textId="77777777" w:rsidR="0024305C" w:rsidRDefault="0024305C" w:rsidP="0024305C">
      <w:pPr>
        <w:pStyle w:val="CodeSnippet"/>
      </w:pPr>
      <w:r>
        <w:t># each (x, y) location</w:t>
      </w:r>
    </w:p>
    <w:p w14:paraId="1AEA1816" w14:textId="77777777" w:rsidR="00CA11A1" w:rsidRPr="00587C93" w:rsidRDefault="00CA11A1" w:rsidP="00CA11A1">
      <w:pPr>
        <w:pStyle w:val="CodeSnippet"/>
        <w:rPr>
          <w:b/>
          <w:rPrChange w:id="642" w:author="Jay Jacobs" w:date="2013-07-19T14:49:00Z">
            <w:rPr/>
          </w:rPrChange>
        </w:rPr>
      </w:pPr>
      <w:r w:rsidRPr="00587C93">
        <w:rPr>
          <w:b/>
          <w:rPrChange w:id="643" w:author="Jay Jacobs" w:date="2013-07-19T14:49:00Z">
            <w:rPr/>
          </w:rPrChange>
        </w:rPr>
        <w:t>pd.crosstab(av['Risk'], av['Reliability'])</w:t>
      </w:r>
    </w:p>
    <w:p w14:paraId="037F12A4" w14:textId="77777777" w:rsidR="003A760B" w:rsidRDefault="003A760B" w:rsidP="00CA11A1">
      <w:pPr>
        <w:pStyle w:val="CodeSnippet"/>
      </w:pPr>
    </w:p>
    <w:p w14:paraId="1A229E49" w14:textId="77777777" w:rsidR="003A760B" w:rsidRDefault="003A760B" w:rsidP="003A760B">
      <w:pPr>
        <w:pStyle w:val="CodeSnippet"/>
      </w:pPr>
      <w:r>
        <w:t>Reliability    1       2     3      4   5     6    7   8    9   10</w:t>
      </w:r>
    </w:p>
    <w:p w14:paraId="3D1F2379" w14:textId="77777777" w:rsidR="003A760B" w:rsidRDefault="003A760B" w:rsidP="003A760B">
      <w:pPr>
        <w:pStyle w:val="CodeSnippet"/>
      </w:pPr>
      <w:r>
        <w:t>Risk</w:t>
      </w:r>
    </w:p>
    <w:p w14:paraId="6EA0A156" w14:textId="77777777" w:rsidR="003A760B" w:rsidRDefault="003A760B" w:rsidP="003A760B">
      <w:pPr>
        <w:pStyle w:val="CodeSnippet"/>
      </w:pPr>
      <w:r>
        <w:t>1               0       0    16      7   0     8    8   0    0   0</w:t>
      </w:r>
    </w:p>
    <w:p w14:paraId="235A4BEB" w14:textId="77777777" w:rsidR="003A760B" w:rsidRDefault="003A760B" w:rsidP="003A760B">
      <w:pPr>
        <w:pStyle w:val="CodeSnippet"/>
      </w:pPr>
      <w:r>
        <w:t>2             804  149114  3670  57652   4  2084   85  11  345  82</w:t>
      </w:r>
    </w:p>
    <w:p w14:paraId="5A1F2A98" w14:textId="77777777" w:rsidR="003A760B" w:rsidRDefault="003A760B" w:rsidP="003A760B">
      <w:pPr>
        <w:pStyle w:val="CodeSnippet"/>
      </w:pPr>
      <w:r>
        <w:t>3            2225       3  6668  22168   2  2151  156   7  260  79</w:t>
      </w:r>
    </w:p>
    <w:p w14:paraId="78B1FA35" w14:textId="77777777" w:rsidR="003A760B" w:rsidRDefault="003A760B" w:rsidP="003A760B">
      <w:pPr>
        <w:pStyle w:val="CodeSnippet"/>
      </w:pPr>
      <w:r>
        <w:t>4            2129       0   481   6447   0   404   43   2   58  24</w:t>
      </w:r>
    </w:p>
    <w:p w14:paraId="5ED8C028" w14:textId="77777777" w:rsidR="003A760B" w:rsidRDefault="003A760B" w:rsidP="003A760B">
      <w:pPr>
        <w:pStyle w:val="CodeSnippet"/>
      </w:pPr>
      <w:r>
        <w:t>5             432       0    55    700   1   103    5   1   20  11</w:t>
      </w:r>
    </w:p>
    <w:p w14:paraId="3C50B6F1" w14:textId="77777777" w:rsidR="003A760B" w:rsidRDefault="003A760B" w:rsidP="003A760B">
      <w:pPr>
        <w:pStyle w:val="CodeSnippet"/>
      </w:pPr>
      <w:r>
        <w:t>6              19       0     2     60   0     8    0   0    1   0</w:t>
      </w:r>
    </w:p>
    <w:p w14:paraId="5B6AD74F" w14:textId="7F87116A" w:rsidR="003A760B" w:rsidRDefault="003A760B" w:rsidP="003A760B">
      <w:pPr>
        <w:pStyle w:val="CodeSnippet"/>
      </w:pPr>
      <w:r>
        <w:t>7               3       0     0      5   0     0    0   0    2   0</w:t>
      </w:r>
    </w:p>
    <w:p w14:paraId="21AAC183" w14:textId="77777777" w:rsidR="00CA11A1" w:rsidRDefault="00CA11A1" w:rsidP="00CA11A1">
      <w:pPr>
        <w:pStyle w:val="CodeSnippet"/>
      </w:pPr>
    </w:p>
    <w:p w14:paraId="2ECE76F0" w14:textId="783AF4A2" w:rsidR="00CA11A1" w:rsidRDefault="00CA11A1" w:rsidP="00CA11A1">
      <w:pPr>
        <w:pStyle w:val="CodeSnippet"/>
      </w:pPr>
      <w:r>
        <w:t># graphical view of contingency table</w:t>
      </w:r>
      <w:r w:rsidR="00B12FB5">
        <w:t xml:space="preserve"> (swapping risk/reliability)</w:t>
      </w:r>
    </w:p>
    <w:p w14:paraId="45FD53EC" w14:textId="77777777" w:rsidR="002E4BFB" w:rsidRPr="00587C93" w:rsidRDefault="002E4BFB" w:rsidP="002E4BFB">
      <w:pPr>
        <w:pStyle w:val="CodeSnippet"/>
        <w:rPr>
          <w:b/>
          <w:rPrChange w:id="644" w:author="Jay Jacobs" w:date="2013-07-19T14:49:00Z">
            <w:rPr/>
          </w:rPrChange>
        </w:rPr>
      </w:pPr>
      <w:r w:rsidRPr="00587C93">
        <w:rPr>
          <w:b/>
          <w:rPrChange w:id="645" w:author="Jay Jacobs" w:date="2013-07-19T14:49:00Z">
            <w:rPr/>
          </w:rPrChange>
        </w:rPr>
        <w:t>xtab = pd.crosstab(av['Reliability'], av['Risk'])</w:t>
      </w:r>
    </w:p>
    <w:p w14:paraId="22896E63" w14:textId="77777777" w:rsidR="002E4BFB" w:rsidRPr="00587C93" w:rsidRDefault="002E4BFB" w:rsidP="002E4BFB">
      <w:pPr>
        <w:pStyle w:val="CodeSnippet"/>
        <w:rPr>
          <w:b/>
          <w:rPrChange w:id="646" w:author="Jay Jacobs" w:date="2013-07-19T14:49:00Z">
            <w:rPr/>
          </w:rPrChange>
        </w:rPr>
      </w:pPr>
      <w:r w:rsidRPr="00587C93">
        <w:rPr>
          <w:b/>
          <w:rPrChange w:id="647" w:author="Jay Jacobs" w:date="2013-07-19T14:49:00Z">
            <w:rPr/>
          </w:rPrChange>
        </w:rPr>
        <w:t>plt.pcolor(xtab,cmap=cm.Blues)</w:t>
      </w:r>
    </w:p>
    <w:p w14:paraId="0D5C83CA" w14:textId="77777777" w:rsidR="002E4BFB" w:rsidRPr="00587C93" w:rsidRDefault="002E4BFB" w:rsidP="002E4BFB">
      <w:pPr>
        <w:pStyle w:val="CodeSnippet"/>
        <w:rPr>
          <w:b/>
          <w:rPrChange w:id="648" w:author="Jay Jacobs" w:date="2013-07-19T14:49:00Z">
            <w:rPr/>
          </w:rPrChange>
        </w:rPr>
      </w:pPr>
      <w:r w:rsidRPr="00587C93">
        <w:rPr>
          <w:b/>
          <w:rPrChange w:id="649" w:author="Jay Jacobs" w:date="2013-07-19T14:49:00Z">
            <w:rPr/>
          </w:rPrChange>
        </w:rPr>
        <w:t>plt.yticks(arange(0.5,len(xtab.index), 1),xtab.index)</w:t>
      </w:r>
    </w:p>
    <w:p w14:paraId="31389C39" w14:textId="77777777" w:rsidR="002E4BFB" w:rsidRPr="00587C93" w:rsidRDefault="002E4BFB" w:rsidP="002E4BFB">
      <w:pPr>
        <w:pStyle w:val="CodeSnippet"/>
        <w:rPr>
          <w:b/>
          <w:rPrChange w:id="650" w:author="Jay Jacobs" w:date="2013-07-19T14:49:00Z">
            <w:rPr/>
          </w:rPrChange>
        </w:rPr>
      </w:pPr>
      <w:r w:rsidRPr="00587C93">
        <w:rPr>
          <w:b/>
          <w:rPrChange w:id="651" w:author="Jay Jacobs" w:date="2013-07-19T14:49:00Z">
            <w:rPr/>
          </w:rPrChange>
        </w:rPr>
        <w:t>plt.xticks(arange(0.5,len(xtab.columns), 1),xtab.columns)</w:t>
      </w:r>
    </w:p>
    <w:p w14:paraId="71F92C91" w14:textId="77777777" w:rsidR="002E4BFB" w:rsidRPr="00587C93" w:rsidRDefault="002E4BFB" w:rsidP="002E4BFB">
      <w:pPr>
        <w:pStyle w:val="CodeSnippet"/>
        <w:rPr>
          <w:b/>
          <w:rPrChange w:id="652" w:author="Jay Jacobs" w:date="2013-07-19T14:49:00Z">
            <w:rPr/>
          </w:rPrChange>
        </w:rPr>
      </w:pPr>
      <w:r w:rsidRPr="00587C93">
        <w:rPr>
          <w:b/>
          <w:rPrChange w:id="653" w:author="Jay Jacobs" w:date="2013-07-19T14:49:00Z">
            <w:rPr/>
          </w:rPrChange>
        </w:rPr>
        <w:t>plt.colorbar()</w:t>
      </w:r>
    </w:p>
    <w:p w14:paraId="16F5C80D" w14:textId="77A0D92E" w:rsidR="0049779F" w:rsidRDefault="000B119D" w:rsidP="0049779F">
      <w:pPr>
        <w:pStyle w:val="Slug"/>
      </w:pPr>
      <w:r>
        <w:t>Figure 3-9</w:t>
      </w:r>
      <w:r w:rsidR="0049779F">
        <w:t xml:space="preserve"> Risk/Reliability C</w:t>
      </w:r>
      <w:r w:rsidR="00CA66CA">
        <w:t>ontingency Table</w:t>
      </w:r>
      <w:r w:rsidR="003A760B">
        <w:t xml:space="preserve"> </w:t>
      </w:r>
      <w:proofErr w:type="spellStart"/>
      <w:r w:rsidR="003A760B">
        <w:t>Heatmap</w:t>
      </w:r>
      <w:proofErr w:type="spellEnd"/>
      <w:r w:rsidR="00CA66CA">
        <w:t xml:space="preserve"> (</w:t>
      </w:r>
      <w:r w:rsidR="00CA66CA" w:rsidRPr="000B119D">
        <w:rPr>
          <w:i/>
        </w:rPr>
        <w:t>Python</w:t>
      </w:r>
      <w:r w:rsidR="00CA66CA">
        <w:t>)</w:t>
      </w:r>
      <w:r w:rsidR="00CA66CA">
        <w:tab/>
        <w:t>[</w:t>
      </w:r>
      <w:r>
        <w:t>793725c03f009</w:t>
      </w:r>
      <w:r w:rsidR="0049779F">
        <w:t>.png]</w:t>
      </w:r>
    </w:p>
    <w:p w14:paraId="03C773B5" w14:textId="77777777" w:rsidR="00833D22" w:rsidRDefault="0049779F" w:rsidP="003F663F">
      <w:pPr>
        <w:pStyle w:val="Para"/>
      </w:pPr>
      <w:commentRangeStart w:id="654"/>
      <w:r>
        <w:t xml:space="preserve">Figure 3-4 </w:t>
      </w:r>
      <w:r w:rsidR="00CA66CA">
        <w:t xml:space="preserve">is a level plot and uses both size and color to show quantity whereas Figure 3-5 </w:t>
      </w:r>
      <w:commentRangeEnd w:id="654"/>
      <w:r w:rsidR="00587C93">
        <w:rPr>
          <w:rStyle w:val="CommentReference"/>
          <w:snapToGrid/>
        </w:rPr>
        <w:commentReference w:id="654"/>
      </w:r>
      <w:r w:rsidR="00CA66CA">
        <w:t xml:space="preserve">is a standard </w:t>
      </w:r>
      <w:proofErr w:type="spellStart"/>
      <w:r w:rsidR="00CA66CA">
        <w:t>heatmap</w:t>
      </w:r>
      <w:proofErr w:type="spellEnd"/>
      <w:r w:rsidR="00CA66CA">
        <w:t xml:space="preserve"> that relies on color alone to show quantity.</w:t>
      </w:r>
      <w:r w:rsidR="003A760B">
        <w:t xml:space="preserve"> </w:t>
      </w:r>
      <w:r w:rsidR="00B737FA">
        <w:t>With both factors combined, we are definitely starting to see bias</w:t>
      </w:r>
      <w:r w:rsidR="00324EA7">
        <w:t xml:space="preserve"> around [2, 2]</w:t>
      </w:r>
      <w:r w:rsidR="00B737FA">
        <w:t xml:space="preserve"> in the data set. </w:t>
      </w:r>
    </w:p>
    <w:p w14:paraId="1ACF66DC" w14:textId="65BA3FBE" w:rsidR="00B737FA" w:rsidRDefault="00587C93" w:rsidP="003F663F">
      <w:pPr>
        <w:pStyle w:val="Para"/>
      </w:pPr>
      <w:ins w:id="655" w:author="Jay Jacobs" w:date="2013-07-19T14:50:00Z">
        <w:r>
          <w:t>Just as a fun aside,</w:t>
        </w:r>
      </w:ins>
      <w:ins w:id="656" w:author="Jay Jacobs" w:date="2013-07-19T14:53:00Z">
        <w:r w:rsidR="00E64D72">
          <w:t xml:space="preserve"> we</w:t>
        </w:r>
      </w:ins>
      <w:ins w:id="657" w:author="Jay Jacobs" w:date="2013-07-19T14:54:00Z">
        <w:r w:rsidR="00E64D72">
          <w:t xml:space="preserve">’d like to know if the patterns we are seeing are occurring by chance, or if there is some underlying patter to it.  While we could do some fancy-pants statistics here and maybe apply Fisher’s </w:t>
        </w:r>
      </w:ins>
      <w:ins w:id="658" w:author="Jay Jacobs" w:date="2013-07-19T14:56:00Z">
        <w:r w:rsidR="00E64D72">
          <w:t xml:space="preserve">exact test we don’t want to get crazy.  What </w:t>
        </w:r>
      </w:ins>
      <w:ins w:id="659" w:author="Jay Jacobs" w:date="2013-07-19T14:50:00Z">
        <w:r>
          <w:t>if we made the assumption that every value of Risk and Reliability</w:t>
        </w:r>
      </w:ins>
      <w:ins w:id="660" w:author="Jay Jacobs" w:date="2013-07-19T14:51:00Z">
        <w:r>
          <w:t xml:space="preserve"> had an equal chance of occurring (</w:t>
        </w:r>
        <w:proofErr w:type="spellStart"/>
        <w:r>
          <w:t>ya</w:t>
        </w:r>
        <w:proofErr w:type="spellEnd"/>
        <w:r>
          <w:t xml:space="preserve"> know, for fun), what would the level plot look like?  </w:t>
        </w:r>
      </w:ins>
      <w:ins w:id="661" w:author="Jay Jacobs" w:date="2013-07-19T14:52:00Z">
        <w:r>
          <w:t xml:space="preserve">We should expect some amount of natural variation both is the systems </w:t>
        </w:r>
        <w:r w:rsidR="00E64D72">
          <w:t>and the data collection process s</w:t>
        </w:r>
        <w:r>
          <w:t xml:space="preserve">o some combinations </w:t>
        </w:r>
      </w:ins>
      <w:ins w:id="662" w:author="Jay Jacobs" w:date="2013-07-19T14:56:00Z">
        <w:r w:rsidR="00E64D72">
          <w:t>would naturally occur more</w:t>
        </w:r>
      </w:ins>
      <w:ins w:id="663" w:author="Jay Jacobs" w:date="2013-07-19T14:52:00Z">
        <w:r w:rsidR="00E64D72">
          <w:t xml:space="preserve"> often then others.  But how different would it look from the data we are looking at</w:t>
        </w:r>
        <w:r>
          <w:t>?</w:t>
        </w:r>
      </w:ins>
      <w:ins w:id="664" w:author="Jay Jacobs" w:date="2013-07-19T14:53:00Z">
        <w:r>
          <w:t xml:space="preserve">  </w:t>
        </w:r>
      </w:ins>
      <w:ins w:id="665" w:author="Jay Jacobs" w:date="2013-07-19T14:51:00Z">
        <w:r>
          <w:t xml:space="preserve">In R we can use the </w:t>
        </w:r>
      </w:ins>
      <w:proofErr w:type="gramStart"/>
      <w:ins w:id="666" w:author="Jay Jacobs" w:date="2013-07-19T14:52:00Z">
        <w:r>
          <w:t>sample(</w:t>
        </w:r>
        <w:proofErr w:type="gramEnd"/>
        <w:r>
          <w:t xml:space="preserve">) command to </w:t>
        </w:r>
      </w:ins>
      <w:ins w:id="667" w:author="Jay Jacobs" w:date="2013-07-19T14:57:00Z">
        <w:r w:rsidR="00E64D72">
          <w:t xml:space="preserve">generate </w:t>
        </w:r>
      </w:ins>
      <w:ins w:id="668" w:author="Jay Jacobs" w:date="2013-07-19T14:52:00Z">
        <w:r w:rsidR="00E64D72">
          <w:t xml:space="preserve">random samples and build a </w:t>
        </w:r>
      </w:ins>
      <w:ins w:id="669" w:author="Jay Jacobs" w:date="2013-07-19T14:57:00Z">
        <w:r w:rsidR="00E64D72">
          <w:t>contingency</w:t>
        </w:r>
      </w:ins>
      <w:ins w:id="670" w:author="Jay Jacobs" w:date="2013-07-19T14:52:00Z">
        <w:r w:rsidR="00E64D72">
          <w:t xml:space="preserve"> </w:t>
        </w:r>
      </w:ins>
      <w:ins w:id="671" w:author="Jay Jacobs" w:date="2013-07-19T14:57:00Z">
        <w:r w:rsidR="00E64D72">
          <w:t xml:space="preserve">table from randomness.  Running this multiple times should produce random tables each </w:t>
        </w:r>
        <w:commentRangeStart w:id="672"/>
        <w:r w:rsidR="00E64D72">
          <w:t>time</w:t>
        </w:r>
      </w:ins>
      <w:commentRangeEnd w:id="672"/>
      <w:ins w:id="673" w:author="Jay Jacobs" w:date="2013-07-19T15:05:00Z">
        <w:r w:rsidR="002908CC">
          <w:rPr>
            <w:rStyle w:val="CommentReference"/>
            <w:snapToGrid/>
          </w:rPr>
          <w:commentReference w:id="672"/>
        </w:r>
      </w:ins>
      <w:ins w:id="674" w:author="Jay Jacobs" w:date="2013-07-19T14:57:00Z">
        <w:r w:rsidR="00E64D72">
          <w:t xml:space="preserve">. </w:t>
        </w:r>
      </w:ins>
      <w:del w:id="675" w:author="Jay Jacobs" w:date="2013-07-19T14:58:00Z">
        <w:r w:rsidR="00833D22" w:rsidDel="00E64D72">
          <w:delText>T</w:delText>
        </w:r>
        <w:r w:rsidR="00324EA7" w:rsidDel="00E64D72">
          <w:delText>o see what this would look like without bias</w:delText>
        </w:r>
        <w:r w:rsidR="00833D22" w:rsidDel="00E64D72">
          <w:delText>, we can generate the same number of random samples for each column and built another contingency table for reference</w:delText>
        </w:r>
        <w:r w:rsidR="00324EA7" w:rsidDel="00E64D72">
          <w:delText>:</w:delText>
        </w:r>
      </w:del>
    </w:p>
    <w:p w14:paraId="48F0B54B" w14:textId="78FEDA6F" w:rsidR="001B3E1D" w:rsidRDefault="001B3E1D" w:rsidP="001B3E1D">
      <w:pPr>
        <w:pStyle w:val="CodeTitle"/>
      </w:pPr>
      <w:r w:rsidRPr="0066621A">
        <w:t>R</w:t>
      </w:r>
      <w:r>
        <w:t xml:space="preserve"> code to generate baseline “random” sample for contingency table comparison</w:t>
      </w:r>
    </w:p>
    <w:p w14:paraId="540EA540" w14:textId="77777777" w:rsidR="00324EA7" w:rsidRDefault="00324EA7" w:rsidP="00324EA7">
      <w:pPr>
        <w:pStyle w:val="CodeSnippet"/>
      </w:pPr>
      <w:r>
        <w:t># generate random samples for risk &amp; reliability and re-run xtab</w:t>
      </w:r>
    </w:p>
    <w:p w14:paraId="19917C23" w14:textId="77777777" w:rsidR="002908CC" w:rsidRDefault="002908CC" w:rsidP="002908CC">
      <w:pPr>
        <w:pStyle w:val="CodeSnippet"/>
        <w:rPr>
          <w:ins w:id="676" w:author="Jay Jacobs" w:date="2013-07-19T15:11:00Z"/>
        </w:rPr>
      </w:pPr>
      <w:ins w:id="677" w:author="Jay Jacobs" w:date="2013-07-19T15:11:00Z">
        <w:r>
          <w:t># starting PRNG from reproducable point</w:t>
        </w:r>
      </w:ins>
    </w:p>
    <w:p w14:paraId="7D54030F" w14:textId="77777777" w:rsidR="002908CC" w:rsidRPr="002908CC" w:rsidRDefault="002908CC" w:rsidP="002908CC">
      <w:pPr>
        <w:pStyle w:val="CodeSnippet"/>
        <w:rPr>
          <w:ins w:id="678" w:author="Jay Jacobs" w:date="2013-07-19T15:11:00Z"/>
        </w:rPr>
      </w:pPr>
      <w:ins w:id="679" w:author="Jay Jacobs" w:date="2013-07-19T15:11:00Z">
        <w:r w:rsidRPr="002908CC">
          <w:rPr>
            <w:b/>
            <w:rPrChange w:id="680" w:author="Jay Jacobs" w:date="2013-07-19T15:11:00Z">
              <w:rPr/>
            </w:rPrChange>
          </w:rPr>
          <w:t xml:space="preserve">set.seed(1492) </w:t>
        </w:r>
        <w:r w:rsidRPr="002908CC">
          <w:t># as it leads to discovery</w:t>
        </w:r>
      </w:ins>
    </w:p>
    <w:p w14:paraId="1B064712" w14:textId="77777777" w:rsidR="002908CC" w:rsidRDefault="002908CC" w:rsidP="002908CC">
      <w:pPr>
        <w:pStyle w:val="CodeSnippet"/>
        <w:rPr>
          <w:ins w:id="681" w:author="Jay Jacobs" w:date="2013-07-19T15:11:00Z"/>
        </w:rPr>
      </w:pPr>
      <w:ins w:id="682" w:author="Jay Jacobs" w:date="2013-07-19T15:11:00Z">
        <w:r>
          <w:t># generate 260,000 random samples</w:t>
        </w:r>
      </w:ins>
    </w:p>
    <w:p w14:paraId="5AE13150" w14:textId="3CB1D93A" w:rsidR="002908CC" w:rsidRPr="002908CC" w:rsidRDefault="002908CC" w:rsidP="002908CC">
      <w:pPr>
        <w:pStyle w:val="CodeSnippet"/>
        <w:rPr>
          <w:ins w:id="683" w:author="Jay Jacobs" w:date="2013-07-19T15:11:00Z"/>
          <w:b/>
          <w:rPrChange w:id="684" w:author="Jay Jacobs" w:date="2013-07-19T15:11:00Z">
            <w:rPr>
              <w:ins w:id="685" w:author="Jay Jacobs" w:date="2013-07-19T15:11:00Z"/>
            </w:rPr>
          </w:rPrChange>
        </w:rPr>
      </w:pPr>
      <w:ins w:id="686" w:author="Jay Jacobs" w:date="2013-07-19T15:11:00Z">
        <w:r w:rsidRPr="002908CC">
          <w:rPr>
            <w:b/>
            <w:rPrChange w:id="687" w:author="Jay Jacobs" w:date="2013-07-19T15:11:00Z">
              <w:rPr/>
            </w:rPrChange>
          </w:rPr>
          <w:t>rsk=sample(1:7, 260000,</w:t>
        </w:r>
      </w:ins>
      <w:ins w:id="688" w:author="Jay Jacobs" w:date="2013-07-19T15:14:00Z">
        <w:r w:rsidR="009933BC">
          <w:rPr>
            <w:b/>
          </w:rPr>
          <w:t xml:space="preserve"> </w:t>
        </w:r>
      </w:ins>
      <w:ins w:id="689" w:author="Jay Jacobs" w:date="2013-07-19T15:11:00Z">
        <w:r w:rsidRPr="002908CC">
          <w:rPr>
            <w:b/>
            <w:rPrChange w:id="690" w:author="Jay Jacobs" w:date="2013-07-19T15:11:00Z">
              <w:rPr/>
            </w:rPrChange>
          </w:rPr>
          <w:t>replace=T)</w:t>
        </w:r>
      </w:ins>
    </w:p>
    <w:p w14:paraId="0C2DB79C" w14:textId="20486F96" w:rsidR="002908CC" w:rsidRPr="002908CC" w:rsidRDefault="002908CC" w:rsidP="002908CC">
      <w:pPr>
        <w:pStyle w:val="CodeSnippet"/>
        <w:rPr>
          <w:ins w:id="691" w:author="Jay Jacobs" w:date="2013-07-19T15:11:00Z"/>
          <w:b/>
          <w:rPrChange w:id="692" w:author="Jay Jacobs" w:date="2013-07-19T15:11:00Z">
            <w:rPr>
              <w:ins w:id="693" w:author="Jay Jacobs" w:date="2013-07-19T15:11:00Z"/>
            </w:rPr>
          </w:rPrChange>
        </w:rPr>
      </w:pPr>
      <w:ins w:id="694" w:author="Jay Jacobs" w:date="2013-07-19T15:11:00Z">
        <w:r w:rsidRPr="002908CC">
          <w:rPr>
            <w:b/>
            <w:rPrChange w:id="695" w:author="Jay Jacobs" w:date="2013-07-19T15:11:00Z">
              <w:rPr/>
            </w:rPrChange>
          </w:rPr>
          <w:t>rel=sample(1:10, 260000,</w:t>
        </w:r>
      </w:ins>
      <w:ins w:id="696" w:author="Jay Jacobs" w:date="2013-07-19T15:14:00Z">
        <w:r w:rsidR="009933BC">
          <w:rPr>
            <w:b/>
          </w:rPr>
          <w:t xml:space="preserve"> </w:t>
        </w:r>
      </w:ins>
      <w:ins w:id="697" w:author="Jay Jacobs" w:date="2013-07-19T15:11:00Z">
        <w:r w:rsidRPr="002908CC">
          <w:rPr>
            <w:b/>
            <w:rPrChange w:id="698" w:author="Jay Jacobs" w:date="2013-07-19T15:11:00Z">
              <w:rPr/>
            </w:rPrChange>
          </w:rPr>
          <w:t>replace=T)</w:t>
        </w:r>
      </w:ins>
    </w:p>
    <w:p w14:paraId="50E9A494" w14:textId="77777777" w:rsidR="002908CC" w:rsidRDefault="002908CC" w:rsidP="002908CC">
      <w:pPr>
        <w:pStyle w:val="CodeSnippet"/>
        <w:rPr>
          <w:ins w:id="699" w:author="Jay Jacobs" w:date="2013-07-19T15:11:00Z"/>
        </w:rPr>
      </w:pPr>
      <w:ins w:id="700" w:author="Jay Jacobs" w:date="2013-07-19T15:11:00Z">
        <w:r>
          <w:t># cast table into data frame</w:t>
        </w:r>
      </w:ins>
    </w:p>
    <w:p w14:paraId="2E5B917E" w14:textId="77777777" w:rsidR="002908CC" w:rsidRPr="002908CC" w:rsidRDefault="002908CC" w:rsidP="002908CC">
      <w:pPr>
        <w:pStyle w:val="CodeSnippet"/>
        <w:rPr>
          <w:ins w:id="701" w:author="Jay Jacobs" w:date="2013-07-19T15:11:00Z"/>
          <w:b/>
          <w:rPrChange w:id="702" w:author="Jay Jacobs" w:date="2013-07-19T15:11:00Z">
            <w:rPr>
              <w:ins w:id="703" w:author="Jay Jacobs" w:date="2013-07-19T15:11:00Z"/>
            </w:rPr>
          </w:rPrChange>
        </w:rPr>
      </w:pPr>
      <w:ins w:id="704" w:author="Jay Jacobs" w:date="2013-07-19T15:11:00Z">
        <w:r w:rsidRPr="002908CC">
          <w:rPr>
            <w:b/>
            <w:rPrChange w:id="705" w:author="Jay Jacobs" w:date="2013-07-19T15:11:00Z">
              <w:rPr/>
            </w:rPrChange>
          </w:rPr>
          <w:t>tmp.df = data.frame(table(factor(rsk), factor(rel)))</w:t>
        </w:r>
      </w:ins>
    </w:p>
    <w:p w14:paraId="09E94C71" w14:textId="77777777" w:rsidR="002908CC" w:rsidRPr="002908CC" w:rsidRDefault="002908CC" w:rsidP="002908CC">
      <w:pPr>
        <w:pStyle w:val="CodeSnippet"/>
        <w:rPr>
          <w:ins w:id="706" w:author="Jay Jacobs" w:date="2013-07-19T15:11:00Z"/>
          <w:b/>
          <w:rPrChange w:id="707" w:author="Jay Jacobs" w:date="2013-07-19T15:11:00Z">
            <w:rPr>
              <w:ins w:id="708" w:author="Jay Jacobs" w:date="2013-07-19T15:11:00Z"/>
            </w:rPr>
          </w:rPrChange>
        </w:rPr>
      </w:pPr>
      <w:ins w:id="709" w:author="Jay Jacobs" w:date="2013-07-19T15:11:00Z">
        <w:r w:rsidRPr="002908CC">
          <w:rPr>
            <w:b/>
            <w:rPrChange w:id="710" w:author="Jay Jacobs" w:date="2013-07-19T15:11:00Z">
              <w:rPr/>
            </w:rPrChange>
          </w:rPr>
          <w:t>colnames(tmp.df) &lt;- c("Risk", "Reliability", "Freq")</w:t>
        </w:r>
      </w:ins>
    </w:p>
    <w:p w14:paraId="56265155" w14:textId="77777777" w:rsidR="002908CC" w:rsidRPr="002908CC" w:rsidRDefault="002908CC" w:rsidP="002908CC">
      <w:pPr>
        <w:pStyle w:val="CodeSnippet"/>
        <w:rPr>
          <w:ins w:id="711" w:author="Jay Jacobs" w:date="2013-07-19T15:11:00Z"/>
          <w:b/>
          <w:rPrChange w:id="712" w:author="Jay Jacobs" w:date="2013-07-19T15:11:00Z">
            <w:rPr>
              <w:ins w:id="713" w:author="Jay Jacobs" w:date="2013-07-19T15:11:00Z"/>
            </w:rPr>
          </w:rPrChange>
        </w:rPr>
      </w:pPr>
      <w:ins w:id="714" w:author="Jay Jacobs" w:date="2013-07-19T15:11:00Z">
        <w:r w:rsidRPr="002908CC">
          <w:rPr>
            <w:b/>
            <w:rPrChange w:id="715" w:author="Jay Jacobs" w:date="2013-07-19T15:11:00Z">
              <w:rPr/>
            </w:rPrChange>
          </w:rPr>
          <w:t xml:space="preserve">levelplot(Freq~Reliability*Risk, data=tmp.df, main="Risk ~ Reliabilty", </w:t>
        </w:r>
      </w:ins>
    </w:p>
    <w:p w14:paraId="170B1242" w14:textId="77777777" w:rsidR="002908CC" w:rsidRPr="002908CC" w:rsidRDefault="002908CC" w:rsidP="002908CC">
      <w:pPr>
        <w:pStyle w:val="CodeSnippet"/>
        <w:rPr>
          <w:ins w:id="716" w:author="Jay Jacobs" w:date="2013-07-19T15:11:00Z"/>
          <w:b/>
          <w:rPrChange w:id="717" w:author="Jay Jacobs" w:date="2013-07-19T15:11:00Z">
            <w:rPr>
              <w:ins w:id="718" w:author="Jay Jacobs" w:date="2013-07-19T15:11:00Z"/>
            </w:rPr>
          </w:rPrChange>
        </w:rPr>
      </w:pPr>
      <w:ins w:id="719" w:author="Jay Jacobs" w:date="2013-07-19T15:11:00Z">
        <w:r w:rsidRPr="002908CC">
          <w:rPr>
            <w:b/>
            <w:rPrChange w:id="720" w:author="Jay Jacobs" w:date="2013-07-19T15:11:00Z">
              <w:rPr/>
            </w:rPrChange>
          </w:rPr>
          <w:t xml:space="preserve">          ylab="Risk", xlab = "Reliability", shrink = c(0.5, 1),</w:t>
        </w:r>
      </w:ins>
    </w:p>
    <w:p w14:paraId="1219E077" w14:textId="4C4EC6F7" w:rsidR="002908CC" w:rsidRDefault="002908CC" w:rsidP="002908CC">
      <w:pPr>
        <w:pStyle w:val="CodeSnippet"/>
        <w:rPr>
          <w:ins w:id="721" w:author="Jay Jacobs" w:date="2013-07-19T15:11:00Z"/>
        </w:rPr>
      </w:pPr>
      <w:ins w:id="722" w:author="Jay Jacobs" w:date="2013-07-19T15:11:00Z">
        <w:r w:rsidRPr="002908CC">
          <w:rPr>
            <w:b/>
            <w:rPrChange w:id="723" w:author="Jay Jacobs" w:date="2013-07-19T15:11:00Z">
              <w:rPr/>
            </w:rPrChange>
          </w:rPr>
          <w:t xml:space="preserve">          col.regions = colorRampPalette(c("#FFFFFF",</w:t>
        </w:r>
      </w:ins>
      <w:ins w:id="724" w:author="Jay Jacobs" w:date="2013-07-19T15:14:00Z">
        <w:r w:rsidR="009933BC">
          <w:rPr>
            <w:b/>
          </w:rPr>
          <w:t xml:space="preserve"> </w:t>
        </w:r>
      </w:ins>
      <w:ins w:id="725" w:author="Jay Jacobs" w:date="2013-07-19T15:11:00Z">
        <w:r w:rsidRPr="002908CC">
          <w:rPr>
            <w:b/>
            <w:rPrChange w:id="726" w:author="Jay Jacobs" w:date="2013-07-19T15:11:00Z">
              <w:rPr/>
            </w:rPrChange>
          </w:rPr>
          <w:t>"#0868AC"))(20))</w:t>
        </w:r>
      </w:ins>
    </w:p>
    <w:p w14:paraId="50E67127" w14:textId="50C8D2DF" w:rsidR="00324EA7" w:rsidDel="002908CC" w:rsidRDefault="0068601B" w:rsidP="002908CC">
      <w:pPr>
        <w:pStyle w:val="CodeSnippet"/>
        <w:rPr>
          <w:del w:id="727" w:author="Jay Jacobs" w:date="2013-07-19T15:11:00Z"/>
        </w:rPr>
      </w:pPr>
      <w:del w:id="728" w:author="Jay Jacobs" w:date="2013-07-19T15:11:00Z">
        <w:r w:rsidDel="002908CC">
          <w:delText xml:space="preserve">rsk &lt;- </w:delText>
        </w:r>
        <w:r w:rsidR="00324EA7" w:rsidDel="002908CC">
          <w:delText>sample(1:7,260000,replace=T)</w:delText>
        </w:r>
      </w:del>
    </w:p>
    <w:p w14:paraId="338FBB09" w14:textId="39A55D87" w:rsidR="00324EA7" w:rsidDel="002908CC" w:rsidRDefault="0068601B" w:rsidP="00324EA7">
      <w:pPr>
        <w:pStyle w:val="CodeSnippet"/>
        <w:rPr>
          <w:del w:id="729" w:author="Jay Jacobs" w:date="2013-07-19T15:11:00Z"/>
        </w:rPr>
      </w:pPr>
      <w:del w:id="730" w:author="Jay Jacobs" w:date="2013-07-19T15:11:00Z">
        <w:r w:rsidDel="002908CC">
          <w:delText xml:space="preserve">rel &lt;- </w:delText>
        </w:r>
        <w:r w:rsidR="00324EA7" w:rsidDel="002908CC">
          <w:delText>sample(1:10,260000,replace=T)</w:delText>
        </w:r>
      </w:del>
    </w:p>
    <w:p w14:paraId="2C072841" w14:textId="1C2E0751" w:rsidR="00324EA7" w:rsidDel="002908CC" w:rsidRDefault="0068601B" w:rsidP="00324EA7">
      <w:pPr>
        <w:pStyle w:val="CodeSnippet"/>
        <w:rPr>
          <w:del w:id="731" w:author="Jay Jacobs" w:date="2013-07-19T15:11:00Z"/>
        </w:rPr>
      </w:pPr>
      <w:del w:id="732" w:author="Jay Jacobs" w:date="2013-07-19T15:11:00Z">
        <w:r w:rsidDel="002908CC">
          <w:delText>tmp.df &lt;-</w:delText>
        </w:r>
        <w:r w:rsidR="00324EA7" w:rsidDel="002908CC">
          <w:delText xml:space="preserve"> data.frame(table(factor(rsk), factor(rel)))</w:delText>
        </w:r>
      </w:del>
    </w:p>
    <w:p w14:paraId="29A0133E" w14:textId="5631F505" w:rsidR="00324EA7" w:rsidDel="002908CC" w:rsidRDefault="00324EA7" w:rsidP="00324EA7">
      <w:pPr>
        <w:pStyle w:val="CodeSnippet"/>
        <w:rPr>
          <w:del w:id="733" w:author="Jay Jacobs" w:date="2013-07-19T15:11:00Z"/>
        </w:rPr>
      </w:pPr>
      <w:del w:id="734" w:author="Jay Jacobs" w:date="2013-07-19T15:11:00Z">
        <w:r w:rsidDel="002908CC">
          <w:delText>levelplot(Freq~Var2*Var1, data=tmp.df, main="</w:delText>
        </w:r>
        <w:r w:rsidR="0049779F" w:rsidDel="002908CC">
          <w:delText xml:space="preserve">Normalized </w:delText>
        </w:r>
        <w:r w:rsidDel="002908CC">
          <w:delText xml:space="preserve">Risk ~ Reliabilty", </w:delText>
        </w:r>
      </w:del>
    </w:p>
    <w:p w14:paraId="7D0EEBE4" w14:textId="4EAA67E9" w:rsidR="00324EA7" w:rsidDel="002908CC" w:rsidRDefault="00324EA7" w:rsidP="00324EA7">
      <w:pPr>
        <w:pStyle w:val="CodeSnippet"/>
        <w:rPr>
          <w:del w:id="735" w:author="Jay Jacobs" w:date="2013-07-19T15:11:00Z"/>
        </w:rPr>
      </w:pPr>
      <w:del w:id="736" w:author="Jay Jacobs" w:date="2013-07-19T15:11:00Z">
        <w:r w:rsidDel="002908CC">
          <w:delText xml:space="preserve">          ylab="Reliability", xlab = "Risk", shrink = c(0.5, 1),</w:delText>
        </w:r>
      </w:del>
    </w:p>
    <w:p w14:paraId="31F0DD20" w14:textId="7A612358" w:rsidR="00324EA7" w:rsidRDefault="00324EA7" w:rsidP="00324EA7">
      <w:pPr>
        <w:pStyle w:val="CodeSnippet"/>
      </w:pPr>
      <w:del w:id="737" w:author="Jay Jacobs" w:date="2013-07-19T15:11:00Z">
        <w:r w:rsidDel="002908CC">
          <w:delText xml:space="preserve">          col.regions = colorRampPalette(c("#FFFFFF","#0868AC"))(20))</w:delText>
        </w:r>
      </w:del>
    </w:p>
    <w:p w14:paraId="5E5CB0EB" w14:textId="5E402742" w:rsidR="00F958BD" w:rsidRDefault="00F958BD" w:rsidP="00F958BD">
      <w:pPr>
        <w:pStyle w:val="CodeTitle"/>
      </w:pPr>
      <w:r>
        <w:t>Python code to generate baseline “random” sample for contingency table comparison</w:t>
      </w:r>
    </w:p>
    <w:p w14:paraId="0A0474B7" w14:textId="77777777" w:rsidR="00F958BD" w:rsidRDefault="00F958BD" w:rsidP="00F958BD">
      <w:pPr>
        <w:pStyle w:val="CodeSnippet"/>
      </w:pPr>
      <w:r>
        <w:t># generate random data to show the difference</w:t>
      </w:r>
    </w:p>
    <w:p w14:paraId="67FE58DC" w14:textId="77777777" w:rsidR="00F958BD" w:rsidRPr="002908CC" w:rsidRDefault="00F958BD" w:rsidP="00F958BD">
      <w:pPr>
        <w:pStyle w:val="CodeSnippet"/>
        <w:rPr>
          <w:b/>
          <w:rPrChange w:id="738" w:author="Jay Jacobs" w:date="2013-07-19T15:11:00Z">
            <w:rPr/>
          </w:rPrChange>
        </w:rPr>
      </w:pPr>
      <w:r w:rsidRPr="002908CC">
        <w:rPr>
          <w:b/>
          <w:rPrChange w:id="739" w:author="Jay Jacobs" w:date="2013-07-19T15:11:00Z">
            <w:rPr/>
          </w:rPrChange>
        </w:rPr>
        <w:t xml:space="preserve">data = { 'rsk': randint(1, 7, 260000), </w:t>
      </w:r>
    </w:p>
    <w:p w14:paraId="23A3DB99" w14:textId="77777777" w:rsidR="00F958BD" w:rsidRPr="002908CC" w:rsidRDefault="00F958BD" w:rsidP="00F958BD">
      <w:pPr>
        <w:pStyle w:val="CodeSnippet"/>
        <w:rPr>
          <w:b/>
          <w:rPrChange w:id="740" w:author="Jay Jacobs" w:date="2013-07-19T15:11:00Z">
            <w:rPr/>
          </w:rPrChange>
        </w:rPr>
      </w:pPr>
      <w:r w:rsidRPr="002908CC">
        <w:rPr>
          <w:b/>
          <w:rPrChange w:id="741" w:author="Jay Jacobs" w:date="2013-07-19T15:11:00Z">
            <w:rPr/>
          </w:rPrChange>
        </w:rPr>
        <w:t xml:space="preserve">         'rel': randint(1, 10, 260000) }</w:t>
      </w:r>
    </w:p>
    <w:p w14:paraId="602C30BB" w14:textId="77777777" w:rsidR="00F958BD" w:rsidRPr="002908CC" w:rsidRDefault="00F958BD" w:rsidP="00F958BD">
      <w:pPr>
        <w:pStyle w:val="CodeSnippet"/>
        <w:rPr>
          <w:b/>
          <w:rPrChange w:id="742" w:author="Jay Jacobs" w:date="2013-07-19T15:11:00Z">
            <w:rPr/>
          </w:rPrChange>
        </w:rPr>
      </w:pPr>
      <w:r w:rsidRPr="002908CC">
        <w:rPr>
          <w:b/>
          <w:rPrChange w:id="743" w:author="Jay Jacobs" w:date="2013-07-19T15:11:00Z">
            <w:rPr/>
          </w:rPrChange>
        </w:rPr>
        <w:t>tmp_df = pd.DataFrame(data, columns=['rsk', 'rel'])</w:t>
      </w:r>
    </w:p>
    <w:p w14:paraId="1A565FF6" w14:textId="77777777" w:rsidR="00F958BD" w:rsidRDefault="00F958BD" w:rsidP="00F958BD">
      <w:pPr>
        <w:pStyle w:val="CodeSnippet"/>
      </w:pPr>
    </w:p>
    <w:p w14:paraId="01A514B0" w14:textId="34466627" w:rsidR="002C238D" w:rsidRDefault="002C238D" w:rsidP="002E4BFB">
      <w:pPr>
        <w:pStyle w:val="CodeSnippet"/>
      </w:pPr>
      <w:r>
        <w:t># compute crosstab and plot</w:t>
      </w:r>
    </w:p>
    <w:p w14:paraId="73978125" w14:textId="35174967" w:rsidR="002E4BFB" w:rsidRPr="002908CC" w:rsidRDefault="002E4BFB" w:rsidP="002E4BFB">
      <w:pPr>
        <w:pStyle w:val="CodeSnippet"/>
        <w:rPr>
          <w:b/>
          <w:rPrChange w:id="744" w:author="Jay Jacobs" w:date="2013-07-19T15:11:00Z">
            <w:rPr/>
          </w:rPrChange>
        </w:rPr>
      </w:pPr>
      <w:r w:rsidRPr="002908CC">
        <w:rPr>
          <w:b/>
          <w:rPrChange w:id="745" w:author="Jay Jacobs" w:date="2013-07-19T15:11:00Z">
            <w:rPr/>
          </w:rPrChange>
        </w:rPr>
        <w:t>xtab = pd.crosstab(tmp_df['rel'], tmp_df['rsk'])</w:t>
      </w:r>
    </w:p>
    <w:p w14:paraId="7D58230B" w14:textId="36880E84" w:rsidR="002C238D" w:rsidRPr="002908CC" w:rsidRDefault="002C238D" w:rsidP="002E4BFB">
      <w:pPr>
        <w:pStyle w:val="CodeSnippet"/>
        <w:rPr>
          <w:b/>
          <w:rPrChange w:id="746" w:author="Jay Jacobs" w:date="2013-07-19T15:11:00Z">
            <w:rPr/>
          </w:rPrChange>
        </w:rPr>
      </w:pPr>
      <w:r w:rsidRPr="002908CC">
        <w:rPr>
          <w:b/>
          <w:rPrChange w:id="747" w:author="Jay Jacobs" w:date="2013-07-19T15:11:00Z">
            <w:rPr/>
          </w:rPrChange>
        </w:rPr>
        <w:t>print xtab # not shown</w:t>
      </w:r>
    </w:p>
    <w:p w14:paraId="1CA1BCD1" w14:textId="095712E1" w:rsidR="002C238D" w:rsidRDefault="00CA66CA" w:rsidP="002E4BFB">
      <w:pPr>
        <w:pStyle w:val="CodeSnippet"/>
      </w:pPr>
      <w:r>
        <w:t># plot</w:t>
      </w:r>
    </w:p>
    <w:p w14:paraId="1642540B" w14:textId="77777777" w:rsidR="002E4BFB" w:rsidRPr="002908CC" w:rsidRDefault="002E4BFB" w:rsidP="002E4BFB">
      <w:pPr>
        <w:pStyle w:val="CodeSnippet"/>
        <w:rPr>
          <w:b/>
          <w:rPrChange w:id="748" w:author="Jay Jacobs" w:date="2013-07-19T15:11:00Z">
            <w:rPr/>
          </w:rPrChange>
        </w:rPr>
      </w:pPr>
      <w:r w:rsidRPr="002908CC">
        <w:rPr>
          <w:b/>
          <w:rPrChange w:id="749" w:author="Jay Jacobs" w:date="2013-07-19T15:11:00Z">
            <w:rPr/>
          </w:rPrChange>
        </w:rPr>
        <w:t>plt.pcolor(xtab,cmap=cm.Blues)</w:t>
      </w:r>
    </w:p>
    <w:p w14:paraId="099ED72E" w14:textId="77777777" w:rsidR="002E4BFB" w:rsidRPr="002908CC" w:rsidRDefault="002E4BFB" w:rsidP="002E4BFB">
      <w:pPr>
        <w:pStyle w:val="CodeSnippet"/>
        <w:rPr>
          <w:b/>
          <w:rPrChange w:id="750" w:author="Jay Jacobs" w:date="2013-07-19T15:11:00Z">
            <w:rPr/>
          </w:rPrChange>
        </w:rPr>
      </w:pPr>
      <w:r w:rsidRPr="002908CC">
        <w:rPr>
          <w:b/>
          <w:rPrChange w:id="751" w:author="Jay Jacobs" w:date="2013-07-19T15:11:00Z">
            <w:rPr/>
          </w:rPrChange>
        </w:rPr>
        <w:t>plt.yticks(arange(0.5,len(xtab.index), 1),xtab.index)</w:t>
      </w:r>
    </w:p>
    <w:p w14:paraId="2DB1C77E" w14:textId="77777777" w:rsidR="002E4BFB" w:rsidRPr="002908CC" w:rsidRDefault="002E4BFB" w:rsidP="002E4BFB">
      <w:pPr>
        <w:pStyle w:val="CodeSnippet"/>
        <w:rPr>
          <w:b/>
          <w:rPrChange w:id="752" w:author="Jay Jacobs" w:date="2013-07-19T15:11:00Z">
            <w:rPr/>
          </w:rPrChange>
        </w:rPr>
      </w:pPr>
      <w:r w:rsidRPr="002908CC">
        <w:rPr>
          <w:b/>
          <w:rPrChange w:id="753" w:author="Jay Jacobs" w:date="2013-07-19T15:11:00Z">
            <w:rPr/>
          </w:rPrChange>
        </w:rPr>
        <w:t>plt.xticks(arange(0.5,len(xtab.columns), 1),xtab.columns)</w:t>
      </w:r>
    </w:p>
    <w:p w14:paraId="44FEC5EE" w14:textId="77777777" w:rsidR="002E4BFB" w:rsidRDefault="002E4BFB" w:rsidP="002E4BFB">
      <w:pPr>
        <w:pStyle w:val="CodeSnippet"/>
      </w:pPr>
      <w:r w:rsidRPr="002908CC">
        <w:rPr>
          <w:b/>
          <w:rPrChange w:id="754" w:author="Jay Jacobs" w:date="2013-07-19T15:11:00Z">
            <w:rPr/>
          </w:rPrChange>
        </w:rPr>
        <w:t>plt.colorbar()</w:t>
      </w:r>
    </w:p>
    <w:p w14:paraId="4B017CFA" w14:textId="48F7BA6D" w:rsidR="00CA66CA" w:rsidRDefault="00CA66CA" w:rsidP="00CA66CA">
      <w:pPr>
        <w:pStyle w:val="Slug"/>
      </w:pPr>
      <w:commentRangeStart w:id="755"/>
      <w:r>
        <w:t>Figure 3-</w:t>
      </w:r>
      <w:r w:rsidR="000B119D">
        <w:t>10</w:t>
      </w:r>
      <w:r>
        <w:t xml:space="preserve"> “Unbiased” Risk/Reliability Contingency Table (</w:t>
      </w:r>
      <w:r w:rsidRPr="000B119D">
        <w:rPr>
          <w:i/>
        </w:rPr>
        <w:t>R</w:t>
      </w:r>
      <w:r>
        <w:t>)</w:t>
      </w:r>
      <w:r>
        <w:tab/>
        <w:t>[</w:t>
      </w:r>
      <w:r w:rsidR="000B119D">
        <w:t>793725c03f010</w:t>
      </w:r>
      <w:r>
        <w:t>.</w:t>
      </w:r>
      <w:r w:rsidR="000B119D">
        <w:t>eps</w:t>
      </w:r>
      <w:r>
        <w:t>]</w:t>
      </w:r>
      <w:commentRangeEnd w:id="755"/>
      <w:r w:rsidR="002908CC">
        <w:rPr>
          <w:rStyle w:val="CommentReference"/>
          <w:rFonts w:ascii="Times New Roman" w:hAnsi="Times New Roman"/>
          <w:b w:val="0"/>
        </w:rPr>
        <w:commentReference w:id="755"/>
      </w:r>
    </w:p>
    <w:p w14:paraId="13245851" w14:textId="595B9F78" w:rsidR="00CA66CA" w:rsidRDefault="00CA66CA" w:rsidP="00CA66CA">
      <w:pPr>
        <w:pStyle w:val="Slug"/>
      </w:pPr>
      <w:r>
        <w:t>Figure 3-</w:t>
      </w:r>
      <w:r w:rsidR="000B119D">
        <w:t>11</w:t>
      </w:r>
      <w:r>
        <w:t xml:space="preserve"> “Unbiased” Risk/Reliability Contingency Table (</w:t>
      </w:r>
      <w:r w:rsidRPr="000B119D">
        <w:rPr>
          <w:i/>
        </w:rPr>
        <w:t>Python</w:t>
      </w:r>
      <w:r>
        <w:t>)</w:t>
      </w:r>
      <w:r>
        <w:tab/>
        <w:t>[</w:t>
      </w:r>
      <w:r w:rsidR="000B119D">
        <w:t>793725c03f011</w:t>
      </w:r>
      <w:r>
        <w:t>.png]</w:t>
      </w:r>
    </w:p>
    <w:p w14:paraId="03C282DF" w14:textId="77777777" w:rsidR="008316F8" w:rsidRDefault="0068601B" w:rsidP="003F663F">
      <w:pPr>
        <w:pStyle w:val="Para"/>
        <w:rPr>
          <w:ins w:id="756" w:author="Jay Jacobs" w:date="2013-07-19T15:16:00Z"/>
        </w:rPr>
      </w:pPr>
      <w:r>
        <w:t>Figure</w:t>
      </w:r>
      <w:r w:rsidR="00CA66CA">
        <w:t xml:space="preserve"> 3-6 and Figure 3-7</w:t>
      </w:r>
      <w:r>
        <w:t xml:space="preserve"> </w:t>
      </w:r>
      <w:ins w:id="757" w:author="Jay Jacobs" w:date="2013-07-19T15:12:00Z">
        <w:r w:rsidR="002908CC">
          <w:t xml:space="preserve">show two things, first, we can make some pretty and colorful </w:t>
        </w:r>
      </w:ins>
      <w:ins w:id="758" w:author="Jay Jacobs" w:date="2013-07-19T15:15:00Z">
        <w:r w:rsidR="008316F8">
          <w:t xml:space="preserve">random </w:t>
        </w:r>
      </w:ins>
      <w:ins w:id="759" w:author="Jay Jacobs" w:date="2013-07-19T15:12:00Z">
        <w:r w:rsidR="002908CC">
          <w:t>boxes</w:t>
        </w:r>
      </w:ins>
      <w:ins w:id="760" w:author="Jay Jacobs" w:date="2013-07-19T15:14:00Z">
        <w:r w:rsidR="009933BC">
          <w:t xml:space="preserve"> with a few lines of code</w:t>
        </w:r>
      </w:ins>
      <w:ins w:id="761" w:author="Jay Jacobs" w:date="2013-07-19T15:12:00Z">
        <w:r w:rsidR="002908CC">
          <w:t xml:space="preserve"> and second, </w:t>
        </w:r>
      </w:ins>
      <w:del w:id="762" w:author="Jay Jacobs" w:date="2013-07-19T15:12:00Z">
        <w:r w:rsidR="00CA66CA" w:rsidDel="002908CC">
          <w:delText>are</w:delText>
        </w:r>
        <w:r w:rsidDel="002908CC">
          <w:delText xml:space="preserve"> striking contrast</w:delText>
        </w:r>
        <w:r w:rsidR="00CA66CA" w:rsidDel="002908CC">
          <w:delText>s</w:delText>
        </w:r>
        <w:r w:rsidDel="002908CC">
          <w:delText xml:space="preserve"> to Figure 3-4 </w:delText>
        </w:r>
        <w:r w:rsidR="00CA66CA" w:rsidDel="002908CC">
          <w:delText xml:space="preserve">and Figure 3-5, showing </w:delText>
        </w:r>
      </w:del>
      <w:r w:rsidR="00CA66CA">
        <w:t xml:space="preserve">there is </w:t>
      </w:r>
      <w:r w:rsidR="00833D22">
        <w:t xml:space="preserve">definitely </w:t>
      </w:r>
      <w:r w:rsidR="00CA66CA">
        <w:t>something pulling</w:t>
      </w:r>
      <w:r>
        <w:t xml:space="preserve"> nodes into the lower </w:t>
      </w:r>
      <w:r>
        <w:rPr>
          <w:i/>
        </w:rPr>
        <w:t xml:space="preserve">Risk </w:t>
      </w:r>
      <w:r>
        <w:t xml:space="preserve">and </w:t>
      </w:r>
      <w:r w:rsidRPr="0068601B">
        <w:rPr>
          <w:i/>
        </w:rPr>
        <w:t>Reliability</w:t>
      </w:r>
      <w:r>
        <w:t xml:space="preserve"> categories. </w:t>
      </w:r>
      <w:ins w:id="763" w:author="Jay Jacobs" w:date="2013-07-19T15:13:00Z">
        <w:r w:rsidR="002908CC">
          <w:t xml:space="preserve"> It could be because the world just has low risk and reliability or the sampling method or scoring system is introducing the skew.  </w:t>
        </w:r>
      </w:ins>
    </w:p>
    <w:p w14:paraId="799FD02B" w14:textId="216BBBA1" w:rsidR="00324EA7" w:rsidRDefault="008316F8" w:rsidP="003F663F">
      <w:pPr>
        <w:pStyle w:val="Para"/>
      </w:pPr>
      <w:ins w:id="764" w:author="Jay Jacobs" w:date="2013-07-19T15:16:00Z">
        <w:r>
          <w:t xml:space="preserve">Let’s turn our attention to the “Type” variable </w:t>
        </w:r>
      </w:ins>
      <w:ins w:id="765" w:author="Jay Jacobs" w:date="2013-07-19T15:18:00Z">
        <w:r>
          <w:t>and see if we can’t establish a relationship with the “</w:t>
        </w:r>
      </w:ins>
      <w:ins w:id="766" w:author="Jay Jacobs" w:date="2013-07-19T15:16:00Z">
        <w:r>
          <w:t>Risk</w:t>
        </w:r>
      </w:ins>
      <w:ins w:id="767" w:author="Jay Jacobs" w:date="2013-07-19T15:18:00Z">
        <w:r>
          <w:t>”</w:t>
        </w:r>
      </w:ins>
      <w:ins w:id="768" w:author="Jay Jacobs" w:date="2013-07-19T15:16:00Z">
        <w:r>
          <w:t xml:space="preserve"> and </w:t>
        </w:r>
      </w:ins>
      <w:ins w:id="769" w:author="Jay Jacobs" w:date="2013-07-19T15:18:00Z">
        <w:r>
          <w:t>“</w:t>
        </w:r>
      </w:ins>
      <w:ins w:id="770" w:author="Jay Jacobs" w:date="2013-07-19T15:16:00Z">
        <w:r>
          <w:t>Reliability</w:t>
        </w:r>
      </w:ins>
      <w:ins w:id="771" w:author="Jay Jacobs" w:date="2013-07-19T15:18:00Z">
        <w:r>
          <w:t>”</w:t>
        </w:r>
      </w:ins>
      <w:ins w:id="772" w:author="Jay Jacobs" w:date="2013-07-19T15:16:00Z">
        <w:r>
          <w:t xml:space="preserve"> ratings.  </w:t>
        </w:r>
      </w:ins>
      <w:ins w:id="773" w:author="Jay Jacobs" w:date="2013-07-19T15:18:00Z">
        <w:r>
          <w:t xml:space="preserve">Looking closely at the “Type” variable, </w:t>
        </w:r>
      </w:ins>
      <w:ins w:id="774" w:author="Jay Jacobs" w:date="2013-07-19T15:16:00Z">
        <w:r>
          <w:t>we notice that some entries have more than type assigned to it and they are separate by a semi-colon</w:t>
        </w:r>
      </w:ins>
      <w:ins w:id="775" w:author="Jay Jacobs" w:date="2013-07-19T15:18:00Z">
        <w:r>
          <w:t xml:space="preserve"> (</w:t>
        </w:r>
      </w:ins>
      <w:ins w:id="776" w:author="Jay Jacobs" w:date="2013-07-19T15:19:00Z">
        <w:r>
          <w:t>there are 215 “</w:t>
        </w:r>
        <w:r w:rsidRPr="008316F8">
          <w:t xml:space="preserve">Scanning </w:t>
        </w:r>
        <w:proofErr w:type="spellStart"/>
        <w:r w:rsidRPr="008316F8">
          <w:t>Host</w:t>
        </w:r>
        <w:proofErr w:type="gramStart"/>
        <w:r w:rsidRPr="008316F8">
          <w:t>;Malicious</w:t>
        </w:r>
        <w:proofErr w:type="spellEnd"/>
        <w:proofErr w:type="gramEnd"/>
        <w:r w:rsidRPr="008316F8">
          <w:t xml:space="preserve"> Host</w:t>
        </w:r>
        <w:r>
          <w:t>” for example)</w:t>
        </w:r>
      </w:ins>
      <w:ins w:id="777" w:author="Jay Jacobs" w:date="2013-07-19T15:16:00Z">
        <w:r>
          <w:t>.</w:t>
        </w:r>
      </w:ins>
      <w:ins w:id="778" w:author="Jay Jacobs" w:date="2013-07-19T15:19:00Z">
        <w:r>
          <w:t xml:space="preserve">  Since we want to see how those types compare, those with </w:t>
        </w:r>
      </w:ins>
      <w:ins w:id="779" w:author="Jay Jacobs" w:date="2013-07-19T15:20:00Z">
        <w:r>
          <w:t xml:space="preserve">a combination of types shouldn’t be mixed with other types.  So rather than try to parse out the nodes with multiple types, we will just reassign all of them into a category of </w:t>
        </w:r>
      </w:ins>
      <w:ins w:id="780" w:author="Jay Jacobs" w:date="2013-07-19T15:21:00Z">
        <w:r>
          <w:t xml:space="preserve">“Multiples” to show that they were assigned more than one type. </w:t>
        </w:r>
      </w:ins>
      <w:ins w:id="781" w:author="Jay Jacobs" w:date="2013-07-19T15:22:00Z">
        <w:r>
          <w:t xml:space="preserve"> Then we can create a three-way contingency table and see how that looks.  </w:t>
        </w:r>
      </w:ins>
      <w:del w:id="782" w:author="Jay Jacobs" w:date="2013-07-19T15:21:00Z">
        <w:r w:rsidR="00324EA7" w:rsidRPr="0068601B" w:rsidDel="008316F8">
          <w:delText>It</w:delText>
        </w:r>
        <w:r w:rsidR="00324EA7" w:rsidDel="008316F8">
          <w:delText xml:space="preserve"> seems we will need to bring in another factor to help us identify both what is contributing to the </w:delText>
        </w:r>
      </w:del>
      <w:del w:id="783" w:author="Jay Jacobs" w:date="2013-07-19T15:13:00Z">
        <w:r w:rsidR="00324EA7" w:rsidDel="002908CC">
          <w:delText xml:space="preserve">bias </w:delText>
        </w:r>
      </w:del>
      <w:del w:id="784" w:author="Jay Jacobs" w:date="2013-07-19T15:21:00Z">
        <w:r w:rsidR="00324EA7" w:rsidDel="008316F8">
          <w:delText>and to help us</w:delText>
        </w:r>
        <w:r w:rsidR="00CA66CA" w:rsidDel="008316F8">
          <w:delText xml:space="preserve"> down the path of answering </w:delText>
        </w:r>
        <w:r w:rsidR="00324EA7" w:rsidDel="008316F8">
          <w:delText xml:space="preserve">the relevancy question. </w:delText>
        </w:r>
      </w:del>
      <w:r w:rsidR="00324EA7">
        <w:t xml:space="preserve">Let’s pull in the </w:t>
      </w:r>
      <w:r w:rsidR="00324EA7">
        <w:rPr>
          <w:i/>
        </w:rPr>
        <w:t>Type</w:t>
      </w:r>
      <w:r w:rsidR="00324EA7">
        <w:t xml:space="preserve"> column and see how that impacts the view.</w:t>
      </w:r>
    </w:p>
    <w:p w14:paraId="640ED726" w14:textId="1FC04FC9" w:rsidR="001B3E1D" w:rsidRDefault="001B3E1D" w:rsidP="001B3E1D">
      <w:pPr>
        <w:pStyle w:val="CodeTitle"/>
      </w:pPr>
      <w:r w:rsidRPr="0066621A">
        <w:t>R</w:t>
      </w:r>
      <w:r>
        <w:t xml:space="preserve"> code to generate a 3-way risk/reliability/type contingency table</w:t>
      </w:r>
    </w:p>
    <w:p w14:paraId="59E421D3" w14:textId="3740446E" w:rsidR="0062297A" w:rsidDel="00B01042" w:rsidRDefault="0062297A" w:rsidP="0068601B">
      <w:pPr>
        <w:pStyle w:val="CodeSnippet"/>
        <w:rPr>
          <w:del w:id="785" w:author="Jay Jacobs" w:date="2013-07-19T15:38:00Z"/>
        </w:rPr>
      </w:pPr>
      <w:del w:id="786" w:author="Jay Jacobs" w:date="2013-07-19T15:38:00Z">
        <w:r w:rsidDel="00B01042">
          <w:delText># Make a copy of the Type column, converting to character</w:delText>
        </w:r>
      </w:del>
    </w:p>
    <w:p w14:paraId="47F56D4A" w14:textId="31EB9180" w:rsidR="00B01042" w:rsidRDefault="00B01042" w:rsidP="00B01042">
      <w:pPr>
        <w:pStyle w:val="CodeSnippet"/>
        <w:rPr>
          <w:ins w:id="787" w:author="Jay Jacobs" w:date="2013-07-19T15:38:00Z"/>
        </w:rPr>
      </w:pPr>
      <w:ins w:id="788" w:author="Jay Jacobs" w:date="2013-07-19T15:38:00Z">
        <w:r>
          <w:t xml:space="preserve"># Create a new varible called "simpletype" </w:t>
        </w:r>
      </w:ins>
    </w:p>
    <w:p w14:paraId="2D6E866D" w14:textId="77777777" w:rsidR="00B01042" w:rsidRDefault="00B01042" w:rsidP="00B01042">
      <w:pPr>
        <w:pStyle w:val="CodeSnippet"/>
        <w:rPr>
          <w:ins w:id="789" w:author="Jay Jacobs" w:date="2013-07-19T15:38:00Z"/>
        </w:rPr>
      </w:pPr>
      <w:ins w:id="790" w:author="Jay Jacobs" w:date="2013-07-19T15:38:00Z">
        <w:r>
          <w:t># replacing mutiple categories with label of "Multiples"</w:t>
        </w:r>
      </w:ins>
    </w:p>
    <w:p w14:paraId="0427D593" w14:textId="77777777" w:rsidR="00B01042" w:rsidRPr="00B01042" w:rsidRDefault="00B01042" w:rsidP="00B01042">
      <w:pPr>
        <w:pStyle w:val="CodeSnippet"/>
        <w:rPr>
          <w:ins w:id="791" w:author="Jay Jacobs" w:date="2013-07-19T15:38:00Z"/>
          <w:b/>
          <w:rPrChange w:id="792" w:author="Jay Jacobs" w:date="2013-07-19T15:38:00Z">
            <w:rPr>
              <w:ins w:id="793" w:author="Jay Jacobs" w:date="2013-07-19T15:38:00Z"/>
            </w:rPr>
          </w:rPrChange>
        </w:rPr>
      </w:pPr>
      <w:ins w:id="794" w:author="Jay Jacobs" w:date="2013-07-19T15:38:00Z">
        <w:r w:rsidRPr="00B01042">
          <w:rPr>
            <w:b/>
            <w:rPrChange w:id="795" w:author="Jay Jacobs" w:date="2013-07-19T15:38:00Z">
              <w:rPr/>
            </w:rPrChange>
          </w:rPr>
          <w:t>av$simpletype &lt;- as.character(av$Type)</w:t>
        </w:r>
      </w:ins>
    </w:p>
    <w:p w14:paraId="073910F1" w14:textId="77777777" w:rsidR="00B01042" w:rsidRDefault="00B01042" w:rsidP="00B01042">
      <w:pPr>
        <w:pStyle w:val="CodeSnippet"/>
        <w:rPr>
          <w:ins w:id="796" w:author="Jay Jacobs" w:date="2013-07-19T15:38:00Z"/>
        </w:rPr>
      </w:pPr>
      <w:ins w:id="797" w:author="Jay Jacobs" w:date="2013-07-19T15:38:00Z">
        <w:r>
          <w:t># Group all nodes with mutiple categories into a new category</w:t>
        </w:r>
      </w:ins>
    </w:p>
    <w:p w14:paraId="334BAB4B" w14:textId="77777777" w:rsidR="00B01042" w:rsidRPr="00B01042" w:rsidRDefault="00B01042" w:rsidP="00B01042">
      <w:pPr>
        <w:pStyle w:val="CodeSnippet"/>
        <w:rPr>
          <w:ins w:id="798" w:author="Jay Jacobs" w:date="2013-07-19T15:38:00Z"/>
          <w:b/>
          <w:rPrChange w:id="799" w:author="Jay Jacobs" w:date="2013-07-19T15:38:00Z">
            <w:rPr>
              <w:ins w:id="800" w:author="Jay Jacobs" w:date="2013-07-19T15:38:00Z"/>
            </w:rPr>
          </w:rPrChange>
        </w:rPr>
      </w:pPr>
      <w:ins w:id="801" w:author="Jay Jacobs" w:date="2013-07-19T15:38:00Z">
        <w:r w:rsidRPr="00B01042">
          <w:rPr>
            <w:b/>
            <w:rPrChange w:id="802" w:author="Jay Jacobs" w:date="2013-07-19T15:38:00Z">
              <w:rPr/>
            </w:rPrChange>
          </w:rPr>
          <w:t>av$simpletype[grep(';', av$simpletype)] &lt;- "Multiples"</w:t>
        </w:r>
      </w:ins>
    </w:p>
    <w:p w14:paraId="78F7297E" w14:textId="77777777" w:rsidR="00B01042" w:rsidRDefault="00B01042" w:rsidP="00B01042">
      <w:pPr>
        <w:pStyle w:val="CodeSnippet"/>
        <w:rPr>
          <w:ins w:id="803" w:author="Jay Jacobs" w:date="2013-07-19T15:38:00Z"/>
        </w:rPr>
      </w:pPr>
      <w:ins w:id="804" w:author="Jay Jacobs" w:date="2013-07-19T15:38:00Z">
        <w:r>
          <w:t># Turn it into a factor again</w:t>
        </w:r>
      </w:ins>
    </w:p>
    <w:p w14:paraId="3CFFD164" w14:textId="77777777" w:rsidR="00B01042" w:rsidRPr="00B01042" w:rsidRDefault="00B01042" w:rsidP="00B01042">
      <w:pPr>
        <w:pStyle w:val="CodeSnippet"/>
        <w:rPr>
          <w:ins w:id="805" w:author="Jay Jacobs" w:date="2013-07-19T15:38:00Z"/>
          <w:b/>
          <w:rPrChange w:id="806" w:author="Jay Jacobs" w:date="2013-07-19T15:38:00Z">
            <w:rPr>
              <w:ins w:id="807" w:author="Jay Jacobs" w:date="2013-07-19T15:38:00Z"/>
            </w:rPr>
          </w:rPrChange>
        </w:rPr>
      </w:pPr>
      <w:ins w:id="808" w:author="Jay Jacobs" w:date="2013-07-19T15:38:00Z">
        <w:r w:rsidRPr="00B01042">
          <w:rPr>
            <w:b/>
            <w:rPrChange w:id="809" w:author="Jay Jacobs" w:date="2013-07-19T15:38:00Z">
              <w:rPr/>
            </w:rPrChange>
          </w:rPr>
          <w:t>av$simpletype &lt;- factor(av$simpletype)</w:t>
        </w:r>
      </w:ins>
    </w:p>
    <w:p w14:paraId="3D10C4AB" w14:textId="77777777" w:rsidR="00B01042" w:rsidRDefault="00B01042" w:rsidP="00B01042">
      <w:pPr>
        <w:pStyle w:val="CodeSnippet"/>
        <w:rPr>
          <w:ins w:id="810" w:author="Jay Jacobs" w:date="2013-07-19T15:38:00Z"/>
        </w:rPr>
      </w:pPr>
    </w:p>
    <w:p w14:paraId="475597B5" w14:textId="77777777" w:rsidR="00B01042" w:rsidRPr="00B01042" w:rsidRDefault="00B01042" w:rsidP="00B01042">
      <w:pPr>
        <w:pStyle w:val="CodeSnippet"/>
        <w:rPr>
          <w:ins w:id="811" w:author="Jay Jacobs" w:date="2013-07-19T15:38:00Z"/>
          <w:b/>
          <w:rPrChange w:id="812" w:author="Jay Jacobs" w:date="2013-07-19T15:38:00Z">
            <w:rPr>
              <w:ins w:id="813" w:author="Jay Jacobs" w:date="2013-07-19T15:38:00Z"/>
            </w:rPr>
          </w:rPrChange>
        </w:rPr>
      </w:pPr>
      <w:ins w:id="814" w:author="Jay Jacobs" w:date="2013-07-19T15:38:00Z">
        <w:r w:rsidRPr="00B01042">
          <w:rPr>
            <w:b/>
            <w:rPrChange w:id="815" w:author="Jay Jacobs" w:date="2013-07-19T15:38:00Z">
              <w:rPr/>
            </w:rPrChange>
          </w:rPr>
          <w:t>rrt.df = data.frame(table(av$Risk, av$Reliability, av$simpletype))</w:t>
        </w:r>
      </w:ins>
    </w:p>
    <w:p w14:paraId="39A9CE73" w14:textId="77777777" w:rsidR="00B01042" w:rsidRPr="00B01042" w:rsidRDefault="00B01042" w:rsidP="00B01042">
      <w:pPr>
        <w:pStyle w:val="CodeSnippet"/>
        <w:rPr>
          <w:ins w:id="816" w:author="Jay Jacobs" w:date="2013-07-19T15:38:00Z"/>
          <w:b/>
          <w:rPrChange w:id="817" w:author="Jay Jacobs" w:date="2013-07-19T15:38:00Z">
            <w:rPr>
              <w:ins w:id="818" w:author="Jay Jacobs" w:date="2013-07-19T15:38:00Z"/>
            </w:rPr>
          </w:rPrChange>
        </w:rPr>
      </w:pPr>
      <w:ins w:id="819" w:author="Jay Jacobs" w:date="2013-07-19T15:38:00Z">
        <w:r w:rsidRPr="00B01042">
          <w:rPr>
            <w:b/>
            <w:rPrChange w:id="820" w:author="Jay Jacobs" w:date="2013-07-19T15:38:00Z">
              <w:rPr/>
            </w:rPrChange>
          </w:rPr>
          <w:t>colnames(rrt.df) &lt;- c("Risk", "Reliability", "simpletype", "Freq")</w:t>
        </w:r>
      </w:ins>
    </w:p>
    <w:p w14:paraId="4261E77F" w14:textId="77777777" w:rsidR="00B01042" w:rsidRPr="00B01042" w:rsidRDefault="00B01042" w:rsidP="00B01042">
      <w:pPr>
        <w:pStyle w:val="CodeSnippet"/>
        <w:rPr>
          <w:ins w:id="821" w:author="Jay Jacobs" w:date="2013-07-19T15:38:00Z"/>
          <w:b/>
          <w:rPrChange w:id="822" w:author="Jay Jacobs" w:date="2013-07-19T15:38:00Z">
            <w:rPr>
              <w:ins w:id="823" w:author="Jay Jacobs" w:date="2013-07-19T15:38:00Z"/>
            </w:rPr>
          </w:rPrChange>
        </w:rPr>
      </w:pPr>
      <w:ins w:id="824" w:author="Jay Jacobs" w:date="2013-07-19T15:38:00Z">
        <w:r w:rsidRPr="00B01042">
          <w:rPr>
            <w:b/>
            <w:rPrChange w:id="825" w:author="Jay Jacobs" w:date="2013-07-19T15:38:00Z">
              <w:rPr/>
            </w:rPrChange>
          </w:rPr>
          <w:t xml:space="preserve">levelplot(Freq ~ Reliability*Risk|simpletype, data =rrt.df, </w:t>
        </w:r>
      </w:ins>
    </w:p>
    <w:p w14:paraId="40FAC52F" w14:textId="77777777" w:rsidR="00B01042" w:rsidRPr="00B01042" w:rsidRDefault="00B01042" w:rsidP="00B01042">
      <w:pPr>
        <w:pStyle w:val="CodeSnippet"/>
        <w:rPr>
          <w:ins w:id="826" w:author="Jay Jacobs" w:date="2013-07-19T15:38:00Z"/>
          <w:b/>
          <w:rPrChange w:id="827" w:author="Jay Jacobs" w:date="2013-07-19T15:38:00Z">
            <w:rPr>
              <w:ins w:id="828" w:author="Jay Jacobs" w:date="2013-07-19T15:38:00Z"/>
            </w:rPr>
          </w:rPrChange>
        </w:rPr>
      </w:pPr>
      <w:ins w:id="829" w:author="Jay Jacobs" w:date="2013-07-19T15:38:00Z">
        <w:r w:rsidRPr="00B01042">
          <w:rPr>
            <w:b/>
            <w:rPrChange w:id="830" w:author="Jay Jacobs" w:date="2013-07-19T15:38:00Z">
              <w:rPr/>
            </w:rPrChange>
          </w:rPr>
          <w:t xml:space="preserve">          main="Risk ~ Reliabilty | Type", ylab = "Risk",</w:t>
        </w:r>
      </w:ins>
    </w:p>
    <w:p w14:paraId="6F6B71F1" w14:textId="77777777" w:rsidR="00B01042" w:rsidRPr="00B01042" w:rsidRDefault="00B01042" w:rsidP="00B01042">
      <w:pPr>
        <w:pStyle w:val="CodeSnippet"/>
        <w:rPr>
          <w:ins w:id="831" w:author="Jay Jacobs" w:date="2013-07-19T15:38:00Z"/>
          <w:b/>
          <w:rPrChange w:id="832" w:author="Jay Jacobs" w:date="2013-07-19T15:38:00Z">
            <w:rPr>
              <w:ins w:id="833" w:author="Jay Jacobs" w:date="2013-07-19T15:38:00Z"/>
            </w:rPr>
          </w:rPrChange>
        </w:rPr>
      </w:pPr>
      <w:ins w:id="834" w:author="Jay Jacobs" w:date="2013-07-19T15:38:00Z">
        <w:r w:rsidRPr="00B01042">
          <w:rPr>
            <w:b/>
            <w:rPrChange w:id="835" w:author="Jay Jacobs" w:date="2013-07-19T15:38:00Z">
              <w:rPr/>
            </w:rPrChange>
          </w:rPr>
          <w:t xml:space="preserve">          xlab = "Reliability", shrink = c(0.5, 1), </w:t>
        </w:r>
      </w:ins>
    </w:p>
    <w:p w14:paraId="7FD6DCEA" w14:textId="66B2BD0F" w:rsidR="0068601B" w:rsidRPr="00B01042" w:rsidDel="00B01042" w:rsidRDefault="00B01042" w:rsidP="00B01042">
      <w:pPr>
        <w:pStyle w:val="CodeSnippet"/>
        <w:rPr>
          <w:del w:id="836" w:author="Jay Jacobs" w:date="2013-07-19T15:38:00Z"/>
          <w:b/>
          <w:rPrChange w:id="837" w:author="Jay Jacobs" w:date="2013-07-19T15:38:00Z">
            <w:rPr>
              <w:del w:id="838" w:author="Jay Jacobs" w:date="2013-07-19T15:38:00Z"/>
            </w:rPr>
          </w:rPrChange>
        </w:rPr>
        <w:pPrChange w:id="839" w:author="Jay Jacobs" w:date="2013-07-19T15:38:00Z">
          <w:pPr>
            <w:pStyle w:val="CodeSnippet"/>
          </w:pPr>
        </w:pPrChange>
      </w:pPr>
      <w:ins w:id="840" w:author="Jay Jacobs" w:date="2013-07-19T15:38:00Z">
        <w:r w:rsidRPr="00B01042">
          <w:rPr>
            <w:b/>
            <w:rPrChange w:id="841" w:author="Jay Jacobs" w:date="2013-07-19T15:38:00Z">
              <w:rPr/>
            </w:rPrChange>
          </w:rPr>
          <w:t xml:space="preserve">          col.regions = colorRampPalette(c("#FFFFFF","#0868AC"))(20))</w:t>
        </w:r>
      </w:ins>
      <w:del w:id="842" w:author="Jay Jacobs" w:date="2013-07-19T15:38:00Z">
        <w:r w:rsidR="0062297A" w:rsidRPr="00B01042" w:rsidDel="00B01042">
          <w:rPr>
            <w:b/>
            <w:rPrChange w:id="843" w:author="Jay Jacobs" w:date="2013-07-19T15:38:00Z">
              <w:rPr/>
            </w:rPrChange>
          </w:rPr>
          <w:delText xml:space="preserve">av$newtype </w:delText>
        </w:r>
        <w:r w:rsidR="0068601B" w:rsidRPr="00B01042" w:rsidDel="00B01042">
          <w:rPr>
            <w:b/>
            <w:rPrChange w:id="844" w:author="Jay Jacobs" w:date="2013-07-19T15:38:00Z">
              <w:rPr/>
            </w:rPrChange>
          </w:rPr>
          <w:delText>&lt;- as.character(av$Type)</w:delText>
        </w:r>
      </w:del>
    </w:p>
    <w:p w14:paraId="330DFA65" w14:textId="720BE102" w:rsidR="0062297A" w:rsidDel="00B01042" w:rsidRDefault="0062297A" w:rsidP="00B01042">
      <w:pPr>
        <w:pStyle w:val="CodeSnippet"/>
        <w:rPr>
          <w:del w:id="845" w:author="Jay Jacobs" w:date="2013-07-19T15:38:00Z"/>
        </w:rPr>
        <w:pPrChange w:id="846" w:author="Jay Jacobs" w:date="2013-07-19T15:38:00Z">
          <w:pPr>
            <w:pStyle w:val="CodeSnippet"/>
          </w:pPr>
        </w:pPrChange>
      </w:pPr>
      <w:del w:id="847" w:author="Jay Jacobs" w:date="2013-07-19T15:38:00Z">
        <w:r w:rsidDel="00B01042">
          <w:delText># Group all nodes with mutiple categories into a new category</w:delText>
        </w:r>
      </w:del>
    </w:p>
    <w:p w14:paraId="70E60AD9" w14:textId="4CC3ED88" w:rsidR="0068601B" w:rsidDel="00B01042" w:rsidRDefault="0068601B" w:rsidP="00B01042">
      <w:pPr>
        <w:pStyle w:val="CodeSnippet"/>
        <w:rPr>
          <w:del w:id="848" w:author="Jay Jacobs" w:date="2013-07-19T15:38:00Z"/>
        </w:rPr>
        <w:pPrChange w:id="849" w:author="Jay Jacobs" w:date="2013-07-19T15:38:00Z">
          <w:pPr>
            <w:pStyle w:val="CodeSnippet"/>
          </w:pPr>
        </w:pPrChange>
      </w:pPr>
      <w:del w:id="850" w:author="Jay Jacobs" w:date="2013-07-19T15:38:00Z">
        <w:r w:rsidDel="00B01042">
          <w:delText>av$newtype[grep(';', av$newtype)] &lt;- "Multiples"</w:delText>
        </w:r>
      </w:del>
    </w:p>
    <w:p w14:paraId="08D78DBD" w14:textId="137C5226" w:rsidR="0062297A" w:rsidDel="00B01042" w:rsidRDefault="0062297A" w:rsidP="00B01042">
      <w:pPr>
        <w:pStyle w:val="CodeSnippet"/>
        <w:rPr>
          <w:del w:id="851" w:author="Jay Jacobs" w:date="2013-07-19T15:38:00Z"/>
        </w:rPr>
        <w:pPrChange w:id="852" w:author="Jay Jacobs" w:date="2013-07-19T15:38:00Z">
          <w:pPr>
            <w:pStyle w:val="CodeSnippet"/>
          </w:pPr>
        </w:pPrChange>
      </w:pPr>
      <w:del w:id="853" w:author="Jay Jacobs" w:date="2013-07-19T15:38:00Z">
        <w:r w:rsidDel="00B01042">
          <w:delText># Turn it into a factor again</w:delText>
        </w:r>
      </w:del>
    </w:p>
    <w:p w14:paraId="443B11C1" w14:textId="72F2A066" w:rsidR="0068601B" w:rsidDel="00B01042" w:rsidRDefault="0062297A" w:rsidP="00B01042">
      <w:pPr>
        <w:pStyle w:val="CodeSnippet"/>
        <w:rPr>
          <w:del w:id="854" w:author="Jay Jacobs" w:date="2013-07-19T15:38:00Z"/>
        </w:rPr>
        <w:pPrChange w:id="855" w:author="Jay Jacobs" w:date="2013-07-19T15:38:00Z">
          <w:pPr>
            <w:pStyle w:val="CodeSnippet"/>
          </w:pPr>
        </w:pPrChange>
      </w:pPr>
      <w:del w:id="856" w:author="Jay Jacobs" w:date="2013-07-19T15:38:00Z">
        <w:r w:rsidDel="00B01042">
          <w:delText>av$newtype &lt;-</w:delText>
        </w:r>
        <w:r w:rsidR="0068601B" w:rsidDel="00B01042">
          <w:delText xml:space="preserve"> factor(av$newtype)</w:delText>
        </w:r>
      </w:del>
    </w:p>
    <w:p w14:paraId="565F3CF5" w14:textId="6482E0CC" w:rsidR="0062297A" w:rsidDel="00B01042" w:rsidRDefault="0062297A" w:rsidP="00B01042">
      <w:pPr>
        <w:pStyle w:val="CodeSnippet"/>
        <w:rPr>
          <w:del w:id="857" w:author="Jay Jacobs" w:date="2013-07-19T15:38:00Z"/>
        </w:rPr>
        <w:pPrChange w:id="858" w:author="Jay Jacobs" w:date="2013-07-19T15:38:00Z">
          <w:pPr>
            <w:pStyle w:val="CodeSnippet"/>
          </w:pPr>
        </w:pPrChange>
      </w:pPr>
      <w:del w:id="859" w:author="Jay Jacobs" w:date="2013-07-19T15:38:00Z">
        <w:r w:rsidDel="00B01042">
          <w:delText># build a new data frame with a 3-way contingency table</w:delText>
        </w:r>
      </w:del>
    </w:p>
    <w:p w14:paraId="159AC159" w14:textId="570EC5B5" w:rsidR="0068601B" w:rsidDel="00B01042" w:rsidRDefault="0062297A" w:rsidP="00B01042">
      <w:pPr>
        <w:pStyle w:val="CodeSnippet"/>
        <w:rPr>
          <w:del w:id="860" w:author="Jay Jacobs" w:date="2013-07-19T15:38:00Z"/>
        </w:rPr>
        <w:pPrChange w:id="861" w:author="Jay Jacobs" w:date="2013-07-19T15:38:00Z">
          <w:pPr>
            <w:pStyle w:val="CodeSnippet"/>
          </w:pPr>
        </w:pPrChange>
      </w:pPr>
      <w:del w:id="862" w:author="Jay Jacobs" w:date="2013-07-19T15:38:00Z">
        <w:r w:rsidDel="00B01042">
          <w:delText>rrt.</w:delText>
        </w:r>
        <w:r w:rsidR="0068601B" w:rsidDel="00B01042">
          <w:delText xml:space="preserve">df </w:delText>
        </w:r>
        <w:r w:rsidR="002C238D" w:rsidDel="00B01042">
          <w:delText>&lt;-</w:delText>
        </w:r>
        <w:r w:rsidR="0068601B" w:rsidDel="00B01042">
          <w:delText xml:space="preserve"> data.frame(table(av$Risk, av$Reliability, av$newtype))</w:delText>
        </w:r>
      </w:del>
    </w:p>
    <w:p w14:paraId="2C3B839F" w14:textId="6CC38220" w:rsidR="0062297A" w:rsidDel="00B01042" w:rsidRDefault="0062297A" w:rsidP="00B01042">
      <w:pPr>
        <w:pStyle w:val="CodeSnippet"/>
        <w:rPr>
          <w:del w:id="863" w:author="Jay Jacobs" w:date="2013-07-19T15:38:00Z"/>
        </w:rPr>
        <w:pPrChange w:id="864" w:author="Jay Jacobs" w:date="2013-07-19T15:38:00Z">
          <w:pPr>
            <w:pStyle w:val="CodeSnippet"/>
          </w:pPr>
        </w:pPrChange>
      </w:pPr>
      <w:del w:id="865" w:author="Jay Jacobs" w:date="2013-07-19T15:38:00Z">
        <w:r w:rsidDel="00B01042">
          <w:delText># create a 3-way graphical contingecy table</w:delText>
        </w:r>
      </w:del>
    </w:p>
    <w:p w14:paraId="1E08AEBD" w14:textId="2363E982" w:rsidR="0062297A" w:rsidDel="00B01042" w:rsidRDefault="0062297A" w:rsidP="00B01042">
      <w:pPr>
        <w:pStyle w:val="CodeSnippet"/>
        <w:rPr>
          <w:del w:id="866" w:author="Jay Jacobs" w:date="2013-07-19T15:38:00Z"/>
        </w:rPr>
        <w:pPrChange w:id="867" w:author="Jay Jacobs" w:date="2013-07-19T15:38:00Z">
          <w:pPr>
            <w:pStyle w:val="CodeSnippet"/>
          </w:pPr>
        </w:pPrChange>
      </w:pPr>
      <w:del w:id="868" w:author="Jay Jacobs" w:date="2013-07-19T15:38:00Z">
        <w:r w:rsidDel="00B01042">
          <w:delText xml:space="preserve">levelplot(Freq ~ Var2*Var1|Var3, data =rrt.df, </w:delText>
        </w:r>
      </w:del>
    </w:p>
    <w:p w14:paraId="4E245AEE" w14:textId="4B01D8A6" w:rsidR="0062297A" w:rsidDel="00B01042" w:rsidRDefault="0062297A" w:rsidP="00B01042">
      <w:pPr>
        <w:pStyle w:val="CodeSnippet"/>
        <w:rPr>
          <w:del w:id="869" w:author="Jay Jacobs" w:date="2013-07-19T15:38:00Z"/>
        </w:rPr>
        <w:pPrChange w:id="870" w:author="Jay Jacobs" w:date="2013-07-19T15:38:00Z">
          <w:pPr>
            <w:pStyle w:val="CodeSnippet"/>
          </w:pPr>
        </w:pPrChange>
      </w:pPr>
      <w:del w:id="871" w:author="Jay Jacobs" w:date="2013-07-19T15:38:00Z">
        <w:r w:rsidDel="00B01042">
          <w:delText xml:space="preserve">          main="Risk ~ Reliabilty | Type", ylab = "Risk",</w:delText>
        </w:r>
      </w:del>
    </w:p>
    <w:p w14:paraId="63C1473B" w14:textId="20E12987" w:rsidR="0062297A" w:rsidDel="00B01042" w:rsidRDefault="0062297A" w:rsidP="00B01042">
      <w:pPr>
        <w:pStyle w:val="CodeSnippet"/>
        <w:rPr>
          <w:del w:id="872" w:author="Jay Jacobs" w:date="2013-07-19T15:38:00Z"/>
        </w:rPr>
        <w:pPrChange w:id="873" w:author="Jay Jacobs" w:date="2013-07-19T15:38:00Z">
          <w:pPr>
            <w:pStyle w:val="CodeSnippet"/>
          </w:pPr>
        </w:pPrChange>
      </w:pPr>
      <w:del w:id="874" w:author="Jay Jacobs" w:date="2013-07-19T15:38:00Z">
        <w:r w:rsidDel="00B01042">
          <w:delText xml:space="preserve">          xlab = "Reliability", shrink = c(0.5, 1), </w:delText>
        </w:r>
      </w:del>
    </w:p>
    <w:p w14:paraId="08D69C6C" w14:textId="7902F5FC" w:rsidR="0062297A" w:rsidRDefault="0062297A" w:rsidP="00B01042">
      <w:pPr>
        <w:pStyle w:val="CodeSnippet"/>
      </w:pPr>
      <w:del w:id="875" w:author="Jay Jacobs" w:date="2013-07-19T15:38:00Z">
        <w:r w:rsidDel="00B01042">
          <w:delText xml:space="preserve">          col.regions = colorRampPalette(c("#FFFFFF","#0868AC"))(20))</w:delText>
        </w:r>
      </w:del>
    </w:p>
    <w:p w14:paraId="09F77229" w14:textId="77777777" w:rsidR="005626B1" w:rsidRDefault="005626B1" w:rsidP="0062297A">
      <w:pPr>
        <w:pStyle w:val="CodeSnippet"/>
      </w:pPr>
    </w:p>
    <w:p w14:paraId="3B77D907" w14:textId="5C9C89DF" w:rsidR="005626B1" w:rsidRDefault="005626B1" w:rsidP="005626B1">
      <w:pPr>
        <w:pStyle w:val="CodeTitle"/>
      </w:pPr>
      <w:r>
        <w:t>Python code to generate a 3-way risk/reliability/type contingency table</w:t>
      </w:r>
    </w:p>
    <w:p w14:paraId="53D8356B" w14:textId="77777777" w:rsidR="002C238D" w:rsidRDefault="002C238D" w:rsidP="005626B1">
      <w:pPr>
        <w:pStyle w:val="CodeSnippet"/>
      </w:pPr>
      <w:r>
        <w:t># create new column as a copy of Type column</w:t>
      </w:r>
    </w:p>
    <w:p w14:paraId="3BEBF45A" w14:textId="288627E8" w:rsidR="005626B1" w:rsidRPr="00B01042" w:rsidRDefault="005626B1" w:rsidP="005626B1">
      <w:pPr>
        <w:pStyle w:val="CodeSnippet"/>
        <w:rPr>
          <w:b/>
          <w:rPrChange w:id="876" w:author="Jay Jacobs" w:date="2013-07-19T15:38:00Z">
            <w:rPr/>
          </w:rPrChange>
        </w:rPr>
      </w:pPr>
      <w:r w:rsidRPr="00B01042">
        <w:rPr>
          <w:b/>
          <w:rPrChange w:id="877" w:author="Jay Jacobs" w:date="2013-07-19T15:38:00Z">
            <w:rPr/>
          </w:rPrChange>
        </w:rPr>
        <w:t>av['newtype'] = av['Type']</w:t>
      </w:r>
    </w:p>
    <w:p w14:paraId="3DB5C78C" w14:textId="3CD52C77" w:rsidR="002C238D" w:rsidRDefault="002C238D" w:rsidP="005626B1">
      <w:pPr>
        <w:pStyle w:val="CodeSnippet"/>
      </w:pPr>
      <w:r>
        <w:t># replace multi-Type entries with “Multiples”</w:t>
      </w:r>
    </w:p>
    <w:p w14:paraId="6609F92F" w14:textId="77777777" w:rsidR="005626B1" w:rsidRPr="00B01042" w:rsidRDefault="005626B1" w:rsidP="005626B1">
      <w:pPr>
        <w:pStyle w:val="CodeSnippet"/>
        <w:rPr>
          <w:b/>
          <w:rPrChange w:id="878" w:author="Jay Jacobs" w:date="2013-07-19T15:38:00Z">
            <w:rPr/>
          </w:rPrChange>
        </w:rPr>
      </w:pPr>
      <w:r w:rsidRPr="00B01042">
        <w:rPr>
          <w:b/>
          <w:rPrChange w:id="879" w:author="Jay Jacobs" w:date="2013-07-19T15:38:00Z">
            <w:rPr/>
          </w:rPrChange>
        </w:rPr>
        <w:t>av[av['newtype'].str.contains(";")] = "Multiples"</w:t>
      </w:r>
    </w:p>
    <w:p w14:paraId="5917B51C" w14:textId="7D8BD1E1" w:rsidR="002C238D" w:rsidRDefault="002C238D" w:rsidP="005626B1">
      <w:pPr>
        <w:pStyle w:val="CodeSnippet"/>
      </w:pPr>
      <w:r>
        <w:t># setup new crosstab structures</w:t>
      </w:r>
    </w:p>
    <w:p w14:paraId="27A96DC5" w14:textId="77777777" w:rsidR="005626B1" w:rsidRPr="00B01042" w:rsidRDefault="005626B1" w:rsidP="005626B1">
      <w:pPr>
        <w:pStyle w:val="CodeSnippet"/>
        <w:rPr>
          <w:b/>
          <w:rPrChange w:id="880" w:author="Jay Jacobs" w:date="2013-07-19T15:38:00Z">
            <w:rPr/>
          </w:rPrChange>
        </w:rPr>
      </w:pPr>
      <w:r w:rsidRPr="00B01042">
        <w:rPr>
          <w:b/>
          <w:rPrChange w:id="881" w:author="Jay Jacobs" w:date="2013-07-19T15:38:00Z">
            <w:rPr/>
          </w:rPrChange>
        </w:rPr>
        <w:lastRenderedPageBreak/>
        <w:t>typ = av['newtype']</w:t>
      </w:r>
    </w:p>
    <w:p w14:paraId="29E4F569" w14:textId="77777777" w:rsidR="005626B1" w:rsidRPr="00B01042" w:rsidRDefault="005626B1" w:rsidP="005626B1">
      <w:pPr>
        <w:pStyle w:val="CodeSnippet"/>
        <w:rPr>
          <w:b/>
          <w:rPrChange w:id="882" w:author="Jay Jacobs" w:date="2013-07-19T15:38:00Z">
            <w:rPr/>
          </w:rPrChange>
        </w:rPr>
      </w:pPr>
      <w:r w:rsidRPr="00B01042">
        <w:rPr>
          <w:b/>
          <w:rPrChange w:id="883" w:author="Jay Jacobs" w:date="2013-07-19T15:38:00Z">
            <w:rPr/>
          </w:rPrChange>
        </w:rPr>
        <w:t>rel = av['Reliability']</w:t>
      </w:r>
    </w:p>
    <w:p w14:paraId="4FA784A0" w14:textId="77777777" w:rsidR="005626B1" w:rsidRPr="00B01042" w:rsidRDefault="005626B1" w:rsidP="005626B1">
      <w:pPr>
        <w:pStyle w:val="CodeSnippet"/>
        <w:rPr>
          <w:b/>
          <w:rPrChange w:id="884" w:author="Jay Jacobs" w:date="2013-07-19T15:38:00Z">
            <w:rPr/>
          </w:rPrChange>
        </w:rPr>
      </w:pPr>
      <w:r w:rsidRPr="00B01042">
        <w:rPr>
          <w:b/>
          <w:rPrChange w:id="885" w:author="Jay Jacobs" w:date="2013-07-19T15:38:00Z">
            <w:rPr/>
          </w:rPrChange>
        </w:rPr>
        <w:t>rsk = av['Risk']</w:t>
      </w:r>
    </w:p>
    <w:p w14:paraId="50430E49" w14:textId="77777777" w:rsidR="002C238D" w:rsidRDefault="002C238D" w:rsidP="005626B1">
      <w:pPr>
        <w:pStyle w:val="CodeSnippet"/>
      </w:pPr>
      <w:r>
        <w:t># comput crosstabl making it split on the</w:t>
      </w:r>
    </w:p>
    <w:p w14:paraId="74A637A2" w14:textId="4A3E2E5D" w:rsidR="002C238D" w:rsidRDefault="002C238D" w:rsidP="005626B1">
      <w:pPr>
        <w:pStyle w:val="CodeSnippet"/>
      </w:pPr>
      <w:r>
        <w:t># new “type” column</w:t>
      </w:r>
    </w:p>
    <w:p w14:paraId="5A03AC24" w14:textId="77777777" w:rsidR="005626B1" w:rsidRPr="00B01042" w:rsidRDefault="005626B1" w:rsidP="005626B1">
      <w:pPr>
        <w:pStyle w:val="CodeSnippet"/>
        <w:rPr>
          <w:b/>
          <w:rPrChange w:id="886" w:author="Jay Jacobs" w:date="2013-07-19T15:38:00Z">
            <w:rPr/>
          </w:rPrChange>
        </w:rPr>
      </w:pPr>
      <w:r w:rsidRPr="00B01042">
        <w:rPr>
          <w:b/>
          <w:rPrChange w:id="887" w:author="Jay Jacobs" w:date="2013-07-19T15:38:00Z">
            <w:rPr/>
          </w:rPrChange>
        </w:rPr>
        <w:t xml:space="preserve">xtab = pd.crosstab(typ, [ rel, rsk ], </w:t>
      </w:r>
    </w:p>
    <w:p w14:paraId="6897D2E7" w14:textId="5C921EAA" w:rsidR="005626B1" w:rsidRPr="00B01042" w:rsidRDefault="005626B1" w:rsidP="005626B1">
      <w:pPr>
        <w:pStyle w:val="CodeSnippet"/>
        <w:rPr>
          <w:b/>
          <w:rPrChange w:id="888" w:author="Jay Jacobs" w:date="2013-07-19T15:38:00Z">
            <w:rPr/>
          </w:rPrChange>
        </w:rPr>
      </w:pPr>
      <w:r w:rsidRPr="00B01042">
        <w:rPr>
          <w:b/>
          <w:rPrChange w:id="889" w:author="Jay Jacobs" w:date="2013-07-19T15:38:00Z">
            <w:rPr/>
          </w:rPrChange>
        </w:rPr>
        <w:t xml:space="preserve">          rownames=['typ'], colnames=['rel', 'rsk'])</w:t>
      </w:r>
    </w:p>
    <w:p w14:paraId="13F360C2" w14:textId="02E07FEC" w:rsidR="005626B1" w:rsidRPr="00B01042" w:rsidRDefault="005626B1" w:rsidP="005626B1">
      <w:pPr>
        <w:pStyle w:val="CodeSnippet"/>
        <w:rPr>
          <w:b/>
          <w:rPrChange w:id="890" w:author="Jay Jacobs" w:date="2013-07-19T15:38:00Z">
            <w:rPr/>
          </w:rPrChange>
        </w:rPr>
      </w:pPr>
      <w:r w:rsidRPr="00B01042">
        <w:rPr>
          <w:b/>
          <w:rPrChange w:id="891" w:author="Jay Jacobs" w:date="2013-07-19T15:38:00Z">
            <w:rPr/>
          </w:rPrChange>
        </w:rPr>
        <w:t>print xtab #output not shown</w:t>
      </w:r>
    </w:p>
    <w:p w14:paraId="74E3431E" w14:textId="6CAF3972" w:rsidR="005626B1" w:rsidRPr="00B01042" w:rsidRDefault="005626B1" w:rsidP="0062297A">
      <w:pPr>
        <w:pStyle w:val="CodeSnippet"/>
        <w:rPr>
          <w:b/>
          <w:rPrChange w:id="892" w:author="Jay Jacobs" w:date="2013-07-19T15:38:00Z">
            <w:rPr/>
          </w:rPrChange>
        </w:rPr>
      </w:pPr>
      <w:r w:rsidRPr="00B01042">
        <w:rPr>
          <w:b/>
          <w:rPrChange w:id="893" w:author="Jay Jacobs" w:date="2013-07-19T15:38:00Z">
            <w:rPr/>
          </w:rPrChange>
        </w:rPr>
        <w:t>xtab.plot(kind='bar',legend=False) #output not shown</w:t>
      </w:r>
    </w:p>
    <w:p w14:paraId="7AB8D725" w14:textId="71EEED1A" w:rsidR="0062297A" w:rsidRDefault="00CA66CA" w:rsidP="0062297A">
      <w:pPr>
        <w:pStyle w:val="Slug"/>
      </w:pPr>
      <w:r>
        <w:t>Figure 3-</w:t>
      </w:r>
      <w:r w:rsidR="000B119D">
        <w:t>12</w:t>
      </w:r>
      <w:r w:rsidR="0062297A">
        <w:t xml:space="preserve"> 3-Way Risk/Reliability/Type Contingency Table</w:t>
      </w:r>
      <w:r w:rsidR="000B119D">
        <w:t xml:space="preserve"> (</w:t>
      </w:r>
      <w:r w:rsidR="000B119D" w:rsidRPr="000B119D">
        <w:rPr>
          <w:i/>
        </w:rPr>
        <w:t>R</w:t>
      </w:r>
      <w:r w:rsidR="000B119D">
        <w:t>)</w:t>
      </w:r>
      <w:r w:rsidR="0062297A">
        <w:tab/>
        <w:t>[</w:t>
      </w:r>
      <w:r w:rsidR="000B119D">
        <w:t>793725c03f011</w:t>
      </w:r>
      <w:r w:rsidR="0062297A">
        <w:t>.</w:t>
      </w:r>
      <w:r w:rsidR="000B119D">
        <w:t>eps</w:t>
      </w:r>
      <w:r w:rsidR="0062297A">
        <w:t>]</w:t>
      </w:r>
    </w:p>
    <w:p w14:paraId="6CF81F8A" w14:textId="539BFE0F" w:rsidR="0068601B" w:rsidRDefault="00B01042" w:rsidP="003F663F">
      <w:pPr>
        <w:pStyle w:val="Para"/>
      </w:pPr>
      <w:ins w:id="894" w:author="Jay Jacobs" w:date="2013-07-19T15:39:00Z">
        <w:r>
          <w:t xml:space="preserve">They say a picture is worth a thousand words, but </w:t>
        </w:r>
      </w:ins>
      <w:ins w:id="895" w:author="Jay Jacobs" w:date="2013-07-19T15:40:00Z">
        <w:r>
          <w:t xml:space="preserve">in this case it’s worth about 234,000 data points in the </w:t>
        </w:r>
      </w:ins>
      <w:ins w:id="896" w:author="Jay Jacobs" w:date="2013-07-19T15:41:00Z">
        <w:r w:rsidRPr="0062297A">
          <w:rPr>
            <w:rStyle w:val="InlineCode"/>
          </w:rPr>
          <w:t>Scanning Hosts</w:t>
        </w:r>
        <w:r>
          <w:t xml:space="preserve"> </w:t>
        </w:r>
      </w:ins>
      <w:ins w:id="897" w:author="Jay Jacobs" w:date="2013-07-19T15:40:00Z">
        <w:r>
          <w:t>category</w:t>
        </w:r>
      </w:ins>
      <w:ins w:id="898" w:author="Jay Jacobs" w:date="2013-07-19T15:43:00Z">
        <w:r>
          <w:t xml:space="preserve"> (about 90% of the entries are classified as scanning hosts)</w:t>
        </w:r>
      </w:ins>
      <w:ins w:id="899" w:author="Jay Jacobs" w:date="2013-07-19T15:40:00Z">
        <w:r>
          <w:t xml:space="preserve">.  </w:t>
        </w:r>
      </w:ins>
      <w:ins w:id="900" w:author="Jay Jacobs" w:date="2013-07-19T15:41:00Z">
        <w:r>
          <w:t xml:space="preserve">That category is so large and generally </w:t>
        </w:r>
      </w:ins>
      <w:ins w:id="901" w:author="Jay Jacobs" w:date="2013-07-19T15:56:00Z">
        <w:r w:rsidR="00A82192">
          <w:t xml:space="preserve">low risk that it is </w:t>
        </w:r>
      </w:ins>
      <w:ins w:id="902" w:author="Jay Jacobs" w:date="2013-07-19T15:41:00Z">
        <w:r>
          <w:t>overshadowing the rest of the categories.  Let</w:t>
        </w:r>
      </w:ins>
      <w:ins w:id="903" w:author="Jay Jacobs" w:date="2013-07-19T15:42:00Z">
        <w:r>
          <w:t xml:space="preserve">’s </w:t>
        </w:r>
      </w:ins>
      <w:del w:id="904" w:author="Jay Jacobs" w:date="2013-07-19T15:41:00Z">
        <w:r w:rsidR="0062297A" w:rsidDel="00B01042">
          <w:delText xml:space="preserve">This new lens shows us that </w:delText>
        </w:r>
        <w:r w:rsidR="0062297A" w:rsidRPr="0062297A" w:rsidDel="00B01042">
          <w:rPr>
            <w:rStyle w:val="InlineCode"/>
          </w:rPr>
          <w:delText>Scanning Hosts</w:delText>
        </w:r>
        <w:r w:rsidR="0062297A" w:rsidDel="00B01042">
          <w:delText xml:space="preserve"> are</w:delText>
        </w:r>
      </w:del>
      <w:del w:id="905" w:author="Jay Jacobs" w:date="2013-07-19T15:42:00Z">
        <w:r w:rsidR="0062297A" w:rsidDel="00B01042">
          <w:delText xml:space="preserve"> a major contributing factor to dragging the list down</w:delText>
        </w:r>
        <w:r w:rsidR="00CA66CA" w:rsidDel="00B01042">
          <w:delText xml:space="preserve">, so we’ll </w:delText>
        </w:r>
      </w:del>
      <w:r w:rsidR="0062297A">
        <w:t xml:space="preserve">remove that from the </w:t>
      </w:r>
      <w:r w:rsidR="0062297A">
        <w:rPr>
          <w:i/>
        </w:rPr>
        <w:t>Type</w:t>
      </w:r>
      <w:r w:rsidR="0062297A">
        <w:t xml:space="preserve"> factors</w:t>
      </w:r>
      <w:r w:rsidR="00CA66CA">
        <w:t xml:space="preserve"> and </w:t>
      </w:r>
      <w:del w:id="906" w:author="Jay Jacobs" w:date="2013-07-19T15:42:00Z">
        <w:r w:rsidR="00CA66CA" w:rsidDel="00B01042">
          <w:delText xml:space="preserve">review </w:delText>
        </w:r>
      </w:del>
      <w:ins w:id="907" w:author="Jay Jacobs" w:date="2013-07-19T15:42:00Z">
        <w:r>
          <w:t xml:space="preserve">re-generate the image.  This isn’t to say those aren’t important, </w:t>
        </w:r>
      </w:ins>
      <w:ins w:id="908" w:author="Jay Jacobs" w:date="2013-07-19T15:56:00Z">
        <w:r w:rsidR="00A82192">
          <w:t xml:space="preserve">but remember we are trying to understand which of these entries we </w:t>
        </w:r>
      </w:ins>
      <w:ins w:id="909" w:author="Jay Jacobs" w:date="2013-07-19T15:57:00Z">
        <w:r w:rsidR="00A82192">
          <w:t xml:space="preserve">really care about, nodes with low risk and reliability </w:t>
        </w:r>
        <w:proofErr w:type="gramStart"/>
        <w:r w:rsidR="00A82192">
          <w:t xml:space="preserve">ratings </w:t>
        </w:r>
      </w:ins>
      <w:ins w:id="910" w:author="Jay Jacobs" w:date="2013-07-19T15:56:00Z">
        <w:r w:rsidR="00A82192">
          <w:t xml:space="preserve"> are</w:t>
        </w:r>
        <w:proofErr w:type="gramEnd"/>
        <w:r w:rsidR="00A82192">
          <w:t xml:space="preserve"> things we don</w:t>
        </w:r>
      </w:ins>
      <w:ins w:id="911" w:author="Jay Jacobs" w:date="2013-07-19T15:58:00Z">
        <w:r w:rsidR="00A82192">
          <w:t xml:space="preserve">’t want to be woken up from our nap for.  We want to peal that away and look at the </w:t>
        </w:r>
      </w:ins>
      <w:ins w:id="912" w:author="Jay Jacobs" w:date="2013-07-19T15:43:00Z">
        <w:r w:rsidR="00AA63EA">
          <w:t xml:space="preserve">relationships </w:t>
        </w:r>
      </w:ins>
      <w:ins w:id="913" w:author="Jay Jacobs" w:date="2013-07-19T15:58:00Z">
        <w:r w:rsidR="00A82192">
          <w:t xml:space="preserve">that may </w:t>
        </w:r>
      </w:ins>
      <w:ins w:id="914" w:author="Jay Jacobs" w:date="2013-07-19T15:43:00Z">
        <w:r w:rsidR="00AA63EA">
          <w:t xml:space="preserve">exist underneath </w:t>
        </w:r>
      </w:ins>
      <w:ins w:id="915" w:author="Jay Jacobs" w:date="2013-07-19T15:44:00Z">
        <w:r w:rsidR="00AA63EA">
          <w:t>the scanning hosts</w:t>
        </w:r>
      </w:ins>
      <w:ins w:id="916" w:author="Jay Jacobs" w:date="2013-07-19T15:42:00Z">
        <w:r>
          <w:t>.</w:t>
        </w:r>
      </w:ins>
      <w:del w:id="917" w:author="Jay Jacobs" w:date="2013-07-19T15:42:00Z">
        <w:r w:rsidR="00CA66CA" w:rsidDel="00B01042">
          <w:delText>the results</w:delText>
        </w:r>
        <w:r w:rsidR="0062297A" w:rsidDel="00B01042">
          <w:delText>.</w:delText>
        </w:r>
      </w:del>
    </w:p>
    <w:p w14:paraId="2FC1A51E" w14:textId="32ACAFFB" w:rsidR="001B3E1D" w:rsidRDefault="001B3E1D" w:rsidP="001B3E1D">
      <w:pPr>
        <w:pStyle w:val="CodeTitle"/>
      </w:pPr>
      <w:r w:rsidRPr="0066621A">
        <w:t>R</w:t>
      </w:r>
      <w:r>
        <w:t xml:space="preserve"> code to filter out “Scanning Host” type</w:t>
      </w:r>
    </w:p>
    <w:p w14:paraId="4E85907C" w14:textId="71B10327" w:rsidR="002C238D" w:rsidRDefault="002C238D" w:rsidP="0062297A">
      <w:pPr>
        <w:pStyle w:val="CodeSnippet"/>
      </w:pPr>
      <w:r>
        <w:t># from the existing rrt.df, filter out ‘Scanning Host’</w:t>
      </w:r>
    </w:p>
    <w:p w14:paraId="343C617D" w14:textId="77777777" w:rsidR="00AA63EA" w:rsidRPr="00AA63EA" w:rsidRDefault="00AA63EA" w:rsidP="00AA63EA">
      <w:pPr>
        <w:pStyle w:val="CodeSnippet"/>
        <w:rPr>
          <w:ins w:id="918" w:author="Jay Jacobs" w:date="2013-07-19T15:48:00Z"/>
          <w:b/>
          <w:rPrChange w:id="919" w:author="Jay Jacobs" w:date="2013-07-19T15:48:00Z">
            <w:rPr>
              <w:ins w:id="920" w:author="Jay Jacobs" w:date="2013-07-19T15:48:00Z"/>
            </w:rPr>
          </w:rPrChange>
        </w:rPr>
      </w:pPr>
      <w:ins w:id="921" w:author="Jay Jacobs" w:date="2013-07-19T15:48:00Z">
        <w:r w:rsidRPr="00AA63EA">
          <w:rPr>
            <w:b/>
            <w:rPrChange w:id="922" w:author="Jay Jacobs" w:date="2013-07-19T15:48:00Z">
              <w:rPr/>
            </w:rPrChange>
          </w:rPr>
          <w:t>rrt.df &lt;- subset(rrt.df, simpletype != "Scanning Host")</w:t>
        </w:r>
      </w:ins>
    </w:p>
    <w:p w14:paraId="0B74B64E" w14:textId="77777777" w:rsidR="00AA63EA" w:rsidRPr="00AA63EA" w:rsidRDefault="00AA63EA" w:rsidP="00AA63EA">
      <w:pPr>
        <w:pStyle w:val="CodeSnippet"/>
        <w:rPr>
          <w:ins w:id="923" w:author="Jay Jacobs" w:date="2013-07-19T15:48:00Z"/>
          <w:b/>
          <w:rPrChange w:id="924" w:author="Jay Jacobs" w:date="2013-07-19T15:48:00Z">
            <w:rPr>
              <w:ins w:id="925" w:author="Jay Jacobs" w:date="2013-07-19T15:48:00Z"/>
            </w:rPr>
          </w:rPrChange>
        </w:rPr>
      </w:pPr>
      <w:ins w:id="926" w:author="Jay Jacobs" w:date="2013-07-19T15:48:00Z">
        <w:r w:rsidRPr="00AA63EA">
          <w:rPr>
            <w:b/>
            <w:rPrChange w:id="927" w:author="Jay Jacobs" w:date="2013-07-19T15:48:00Z">
              <w:rPr/>
            </w:rPrChange>
          </w:rPr>
          <w:t xml:space="preserve">levelplot(Freq ~ Reliability*Risk|simpletype, data =rrt.df, </w:t>
        </w:r>
      </w:ins>
    </w:p>
    <w:p w14:paraId="1782832A" w14:textId="77777777" w:rsidR="00AA63EA" w:rsidRPr="00AA63EA" w:rsidRDefault="00AA63EA" w:rsidP="00AA63EA">
      <w:pPr>
        <w:pStyle w:val="CodeSnippet"/>
        <w:rPr>
          <w:ins w:id="928" w:author="Jay Jacobs" w:date="2013-07-19T15:48:00Z"/>
          <w:b/>
          <w:rPrChange w:id="929" w:author="Jay Jacobs" w:date="2013-07-19T15:48:00Z">
            <w:rPr>
              <w:ins w:id="930" w:author="Jay Jacobs" w:date="2013-07-19T15:48:00Z"/>
            </w:rPr>
          </w:rPrChange>
        </w:rPr>
      </w:pPr>
      <w:ins w:id="931" w:author="Jay Jacobs" w:date="2013-07-19T15:48:00Z">
        <w:r w:rsidRPr="00AA63EA">
          <w:rPr>
            <w:b/>
            <w:rPrChange w:id="932" w:author="Jay Jacobs" w:date="2013-07-19T15:48:00Z">
              <w:rPr/>
            </w:rPrChange>
          </w:rPr>
          <w:t xml:space="preserve">          main="Risk ~ Reliabilty | Type", ylab = "Risk",</w:t>
        </w:r>
      </w:ins>
    </w:p>
    <w:p w14:paraId="04EE97E9" w14:textId="77777777" w:rsidR="00AA63EA" w:rsidRPr="00AA63EA" w:rsidRDefault="00AA63EA" w:rsidP="00AA63EA">
      <w:pPr>
        <w:pStyle w:val="CodeSnippet"/>
        <w:rPr>
          <w:ins w:id="933" w:author="Jay Jacobs" w:date="2013-07-19T15:48:00Z"/>
          <w:b/>
          <w:rPrChange w:id="934" w:author="Jay Jacobs" w:date="2013-07-19T15:48:00Z">
            <w:rPr>
              <w:ins w:id="935" w:author="Jay Jacobs" w:date="2013-07-19T15:48:00Z"/>
            </w:rPr>
          </w:rPrChange>
        </w:rPr>
      </w:pPr>
      <w:ins w:id="936" w:author="Jay Jacobs" w:date="2013-07-19T15:48:00Z">
        <w:r w:rsidRPr="00AA63EA">
          <w:rPr>
            <w:b/>
            <w:rPrChange w:id="937" w:author="Jay Jacobs" w:date="2013-07-19T15:48:00Z">
              <w:rPr/>
            </w:rPrChange>
          </w:rPr>
          <w:t xml:space="preserve">          xlab = "Reliability", shrink = c(0.5, 1), </w:t>
        </w:r>
      </w:ins>
    </w:p>
    <w:p w14:paraId="50467B38" w14:textId="77777777" w:rsidR="00AA63EA" w:rsidRPr="00AA63EA" w:rsidRDefault="00AA63EA" w:rsidP="00AA63EA">
      <w:pPr>
        <w:pStyle w:val="CodeSnippet"/>
        <w:rPr>
          <w:ins w:id="938" w:author="Jay Jacobs" w:date="2013-07-19T15:48:00Z"/>
          <w:b/>
          <w:rPrChange w:id="939" w:author="Jay Jacobs" w:date="2013-07-19T15:48:00Z">
            <w:rPr>
              <w:ins w:id="940" w:author="Jay Jacobs" w:date="2013-07-19T15:48:00Z"/>
            </w:rPr>
          </w:rPrChange>
        </w:rPr>
      </w:pPr>
      <w:ins w:id="941" w:author="Jay Jacobs" w:date="2013-07-19T15:48:00Z">
        <w:r w:rsidRPr="00AA63EA">
          <w:rPr>
            <w:b/>
            <w:rPrChange w:id="942" w:author="Jay Jacobs" w:date="2013-07-19T15:48:00Z">
              <w:rPr/>
            </w:rPrChange>
          </w:rPr>
          <w:t xml:space="preserve">          col.regions = colorRampPalette(c("#FFFFFF","#0868AC"))(20))</w:t>
        </w:r>
      </w:ins>
    </w:p>
    <w:p w14:paraId="2967579E" w14:textId="4B3BBE6E" w:rsidR="0062297A" w:rsidDel="00AA63EA" w:rsidRDefault="0062297A" w:rsidP="0062297A">
      <w:pPr>
        <w:pStyle w:val="CodeSnippet"/>
        <w:rPr>
          <w:del w:id="943" w:author="Jay Jacobs" w:date="2013-07-19T15:48:00Z"/>
        </w:rPr>
      </w:pPr>
      <w:del w:id="944" w:author="Jay Jacobs" w:date="2013-07-19T15:48:00Z">
        <w:r w:rsidDel="00AA63EA">
          <w:delText xml:space="preserve">rrt.df </w:delText>
        </w:r>
        <w:r w:rsidR="002C238D" w:rsidDel="00AA63EA">
          <w:delText>&lt;-</w:delText>
        </w:r>
        <w:r w:rsidDel="00AA63EA">
          <w:delText xml:space="preserve"> subset(rrt.df, Var3 != "Scanning Host")</w:delText>
        </w:r>
      </w:del>
    </w:p>
    <w:p w14:paraId="2ED2D885" w14:textId="3DC2431A" w:rsidR="002C238D" w:rsidDel="00AA63EA" w:rsidRDefault="002C238D" w:rsidP="0062297A">
      <w:pPr>
        <w:pStyle w:val="CodeSnippet"/>
        <w:rPr>
          <w:del w:id="945" w:author="Jay Jacobs" w:date="2013-07-19T15:48:00Z"/>
        </w:rPr>
      </w:pPr>
      <w:del w:id="946" w:author="Jay Jacobs" w:date="2013-07-19T15:48:00Z">
        <w:r w:rsidDel="00AA63EA">
          <w:delText># re-factor it to regenerate the factor levels</w:delText>
        </w:r>
      </w:del>
    </w:p>
    <w:p w14:paraId="7C991319" w14:textId="54030EFD" w:rsidR="0062297A" w:rsidDel="00AA63EA" w:rsidRDefault="002C238D" w:rsidP="0062297A">
      <w:pPr>
        <w:pStyle w:val="CodeSnippet"/>
        <w:rPr>
          <w:del w:id="947" w:author="Jay Jacobs" w:date="2013-07-19T15:48:00Z"/>
        </w:rPr>
      </w:pPr>
      <w:del w:id="948" w:author="Jay Jacobs" w:date="2013-07-19T15:48:00Z">
        <w:r w:rsidDel="00AA63EA">
          <w:delText>rrt.df$Var3 &lt;-</w:delText>
        </w:r>
        <w:r w:rsidR="0062297A" w:rsidDel="00AA63EA">
          <w:delText xml:space="preserve"> factor(rrt.df$Var3)</w:delText>
        </w:r>
      </w:del>
    </w:p>
    <w:p w14:paraId="177EA9F5" w14:textId="1462F4A7" w:rsidR="0062297A" w:rsidDel="00AA63EA" w:rsidRDefault="0062297A" w:rsidP="0062297A">
      <w:pPr>
        <w:pStyle w:val="CodeSnippet"/>
        <w:rPr>
          <w:del w:id="949" w:author="Jay Jacobs" w:date="2013-07-19T15:48:00Z"/>
        </w:rPr>
      </w:pPr>
      <w:del w:id="950" w:author="Jay Jacobs" w:date="2013-07-19T15:48:00Z">
        <w:r w:rsidDel="00AA63EA">
          <w:delText xml:space="preserve">levelplot(Freq ~ Var2*Var1|Var3, data =rrt.df, </w:delText>
        </w:r>
      </w:del>
    </w:p>
    <w:p w14:paraId="714AE9DA" w14:textId="33505DFF" w:rsidR="0062297A" w:rsidDel="00AA63EA" w:rsidRDefault="0062297A" w:rsidP="0062297A">
      <w:pPr>
        <w:pStyle w:val="CodeSnippet"/>
        <w:rPr>
          <w:del w:id="951" w:author="Jay Jacobs" w:date="2013-07-19T15:48:00Z"/>
        </w:rPr>
      </w:pPr>
      <w:del w:id="952" w:author="Jay Jacobs" w:date="2013-07-19T15:48:00Z">
        <w:r w:rsidDel="00AA63EA">
          <w:delText xml:space="preserve">  main="Risk ~ Reliabilty | Type", ylab = "Risk",</w:delText>
        </w:r>
      </w:del>
    </w:p>
    <w:p w14:paraId="61FA45D5" w14:textId="0F7DF526" w:rsidR="0062297A" w:rsidDel="00AA63EA" w:rsidRDefault="002C238D" w:rsidP="0062297A">
      <w:pPr>
        <w:pStyle w:val="CodeSnippet"/>
        <w:rPr>
          <w:del w:id="953" w:author="Jay Jacobs" w:date="2013-07-19T15:48:00Z"/>
        </w:rPr>
      </w:pPr>
      <w:del w:id="954" w:author="Jay Jacobs" w:date="2013-07-19T15:48:00Z">
        <w:r w:rsidDel="00AA63EA">
          <w:delText xml:space="preserve"> </w:delText>
        </w:r>
        <w:r w:rsidR="0062297A" w:rsidDel="00AA63EA">
          <w:delText xml:space="preserve"> xlab = "Reliability", shrink = c(0.5, 1), </w:delText>
        </w:r>
      </w:del>
    </w:p>
    <w:p w14:paraId="5955DD1C" w14:textId="353FC386" w:rsidR="0062297A" w:rsidRDefault="0062297A" w:rsidP="0062297A">
      <w:pPr>
        <w:pStyle w:val="CodeSnippet"/>
      </w:pPr>
      <w:del w:id="955" w:author="Jay Jacobs" w:date="2013-07-19T15:48:00Z">
        <w:r w:rsidDel="00AA63EA">
          <w:delText xml:space="preserve"> </w:delText>
        </w:r>
        <w:r w:rsidR="002C238D" w:rsidDel="00AA63EA">
          <w:delText xml:space="preserve"> col.regions=</w:delText>
        </w:r>
        <w:r w:rsidDel="00AA63EA">
          <w:delText>colorRampPalette(c("#FFFFFF","#0868AC"))(20))</w:delText>
        </w:r>
      </w:del>
    </w:p>
    <w:p w14:paraId="214E6F1F" w14:textId="65F3E1F7" w:rsidR="005626B1" w:rsidRDefault="005626B1" w:rsidP="005626B1">
      <w:pPr>
        <w:pStyle w:val="CodeTitle"/>
      </w:pPr>
      <w:r>
        <w:t>Python code to filter out “Scanning Host” type</w:t>
      </w:r>
    </w:p>
    <w:p w14:paraId="2F9C7E1F" w14:textId="73D8A033" w:rsidR="002C238D" w:rsidRDefault="002C238D" w:rsidP="005626B1">
      <w:pPr>
        <w:pStyle w:val="CodeSnippet"/>
      </w:pPr>
      <w:r>
        <w:t># filter out all “Scanning Host”s</w:t>
      </w:r>
    </w:p>
    <w:p w14:paraId="6FF9ACAA" w14:textId="5861EF4B" w:rsidR="00220041" w:rsidRPr="00AA63EA" w:rsidRDefault="005626B1" w:rsidP="005626B1">
      <w:pPr>
        <w:pStyle w:val="CodeSnippet"/>
        <w:rPr>
          <w:b/>
          <w:rPrChange w:id="956" w:author="Jay Jacobs" w:date="2013-07-19T15:48:00Z">
            <w:rPr/>
          </w:rPrChange>
        </w:rPr>
      </w:pPr>
      <w:r w:rsidRPr="00AA63EA">
        <w:rPr>
          <w:b/>
          <w:rPrChange w:id="957" w:author="Jay Jacobs" w:date="2013-07-19T15:48:00Z">
            <w:rPr/>
          </w:rPrChange>
        </w:rPr>
        <w:t>rrt_df = av[av['newtype'] != "Scanning Host"]</w:t>
      </w:r>
    </w:p>
    <w:p w14:paraId="461C8AF3" w14:textId="5886AFC0" w:rsidR="005626B1" w:rsidRPr="00AA63EA" w:rsidRDefault="005626B1" w:rsidP="005626B1">
      <w:pPr>
        <w:pStyle w:val="CodeSnippet"/>
        <w:rPr>
          <w:b/>
          <w:rPrChange w:id="958" w:author="Jay Jacobs" w:date="2013-07-19T15:48:00Z">
            <w:rPr/>
          </w:rPrChange>
        </w:rPr>
      </w:pPr>
      <w:r w:rsidRPr="00AA63EA">
        <w:rPr>
          <w:b/>
          <w:rPrChange w:id="959" w:author="Jay Jacobs" w:date="2013-07-19T15:48:00Z">
            <w:rPr/>
          </w:rPrChange>
        </w:rPr>
        <w:t>typ =</w:t>
      </w:r>
      <w:r w:rsidR="002C238D" w:rsidRPr="00AA63EA">
        <w:rPr>
          <w:b/>
          <w:rPrChange w:id="960" w:author="Jay Jacobs" w:date="2013-07-19T15:48:00Z">
            <w:rPr/>
          </w:rPrChange>
        </w:rPr>
        <w:t xml:space="preserve"> </w:t>
      </w:r>
      <w:r w:rsidRPr="00AA63EA">
        <w:rPr>
          <w:b/>
          <w:rPrChange w:id="961" w:author="Jay Jacobs" w:date="2013-07-19T15:48:00Z">
            <w:rPr/>
          </w:rPrChange>
        </w:rPr>
        <w:t>rrt_df['newtype']</w:t>
      </w:r>
    </w:p>
    <w:p w14:paraId="500B763A" w14:textId="77777777" w:rsidR="005626B1" w:rsidRPr="00AA63EA" w:rsidRDefault="005626B1" w:rsidP="005626B1">
      <w:pPr>
        <w:pStyle w:val="CodeSnippet"/>
        <w:rPr>
          <w:b/>
          <w:rPrChange w:id="962" w:author="Jay Jacobs" w:date="2013-07-19T15:48:00Z">
            <w:rPr/>
          </w:rPrChange>
        </w:rPr>
      </w:pPr>
      <w:r w:rsidRPr="00AA63EA">
        <w:rPr>
          <w:b/>
          <w:rPrChange w:id="963" w:author="Jay Jacobs" w:date="2013-07-19T15:48:00Z">
            <w:rPr/>
          </w:rPrChange>
        </w:rPr>
        <w:t>rel = rrt_df['Reliability']</w:t>
      </w:r>
    </w:p>
    <w:p w14:paraId="62C36E3A" w14:textId="77777777" w:rsidR="005626B1" w:rsidRPr="00AA63EA" w:rsidRDefault="005626B1" w:rsidP="005626B1">
      <w:pPr>
        <w:pStyle w:val="CodeSnippet"/>
        <w:rPr>
          <w:b/>
          <w:rPrChange w:id="964" w:author="Jay Jacobs" w:date="2013-07-19T15:48:00Z">
            <w:rPr/>
          </w:rPrChange>
        </w:rPr>
      </w:pPr>
      <w:r w:rsidRPr="00AA63EA">
        <w:rPr>
          <w:b/>
          <w:rPrChange w:id="965" w:author="Jay Jacobs" w:date="2013-07-19T15:48:00Z">
            <w:rPr/>
          </w:rPrChange>
        </w:rPr>
        <w:t>rsk = rrt_df['Risk']</w:t>
      </w:r>
    </w:p>
    <w:p w14:paraId="5830A50F" w14:textId="77777777" w:rsidR="005626B1" w:rsidRPr="00AA63EA" w:rsidRDefault="005626B1" w:rsidP="005626B1">
      <w:pPr>
        <w:pStyle w:val="CodeSnippet"/>
        <w:rPr>
          <w:b/>
          <w:rPrChange w:id="966" w:author="Jay Jacobs" w:date="2013-07-19T15:48:00Z">
            <w:rPr/>
          </w:rPrChange>
        </w:rPr>
      </w:pPr>
      <w:r w:rsidRPr="00AA63EA">
        <w:rPr>
          <w:b/>
          <w:rPrChange w:id="967" w:author="Jay Jacobs" w:date="2013-07-19T15:48:00Z">
            <w:rPr/>
          </w:rPrChange>
        </w:rPr>
        <w:t xml:space="preserve">xtab = pd.crosstab(typ, [ rel, rsk ], </w:t>
      </w:r>
    </w:p>
    <w:p w14:paraId="7E689B21" w14:textId="718B9C32" w:rsidR="005626B1" w:rsidRPr="00AA63EA" w:rsidRDefault="005626B1" w:rsidP="005626B1">
      <w:pPr>
        <w:pStyle w:val="CodeSnippet"/>
        <w:rPr>
          <w:b/>
          <w:rPrChange w:id="968" w:author="Jay Jacobs" w:date="2013-07-19T15:48:00Z">
            <w:rPr/>
          </w:rPrChange>
        </w:rPr>
      </w:pPr>
      <w:r w:rsidRPr="00AA63EA">
        <w:rPr>
          <w:b/>
          <w:rPrChange w:id="969" w:author="Jay Jacobs" w:date="2013-07-19T15:48:00Z">
            <w:rPr/>
          </w:rPrChange>
        </w:rPr>
        <w:t xml:space="preserve">       rownames=['typ'], colnames=['rel', 'rsk'])</w:t>
      </w:r>
    </w:p>
    <w:p w14:paraId="13F42CD8" w14:textId="6D06DD11" w:rsidR="005626B1" w:rsidRPr="00AA63EA" w:rsidRDefault="005626B1" w:rsidP="005626B1">
      <w:pPr>
        <w:pStyle w:val="CodeSnippet"/>
      </w:pPr>
      <w:r w:rsidRPr="00AA63EA">
        <w:rPr>
          <w:b/>
          <w:rPrChange w:id="970" w:author="Jay Jacobs" w:date="2013-07-19T15:48:00Z">
            <w:rPr/>
          </w:rPrChange>
        </w:rPr>
        <w:t xml:space="preserve">print xtab </w:t>
      </w:r>
      <w:r w:rsidRPr="00AA63EA">
        <w:t># not shown</w:t>
      </w:r>
    </w:p>
    <w:p w14:paraId="193BB484" w14:textId="53C4732B" w:rsidR="005626B1" w:rsidRPr="00AA63EA" w:rsidRDefault="005626B1" w:rsidP="0062297A">
      <w:pPr>
        <w:pStyle w:val="CodeSnippet"/>
      </w:pPr>
      <w:r w:rsidRPr="00AA63EA">
        <w:rPr>
          <w:b/>
          <w:rPrChange w:id="971" w:author="Jay Jacobs" w:date="2013-07-19T15:48:00Z">
            <w:rPr/>
          </w:rPrChange>
        </w:rPr>
        <w:t xml:space="preserve">xtab.plot(kind='bar',legend=False) </w:t>
      </w:r>
      <w:r w:rsidRPr="00AA63EA">
        <w:t># not shown</w:t>
      </w:r>
    </w:p>
    <w:p w14:paraId="667724C8" w14:textId="760AEC10" w:rsidR="0062297A" w:rsidRDefault="00CA66CA" w:rsidP="0062297A">
      <w:pPr>
        <w:pStyle w:val="Slug"/>
      </w:pPr>
      <w:r>
        <w:t>Figure 3-</w:t>
      </w:r>
      <w:r w:rsidR="000B119D">
        <w:t>12</w:t>
      </w:r>
      <w:r w:rsidR="0062297A">
        <w:t xml:space="preserve"> 3-Way Risk/Reliability/Type Contingency Table without “Scanning Host”</w:t>
      </w:r>
      <w:r w:rsidR="000B119D">
        <w:t xml:space="preserve"> (</w:t>
      </w:r>
      <w:r w:rsidR="000B119D" w:rsidRPr="000B119D">
        <w:rPr>
          <w:i/>
        </w:rPr>
        <w:t>R</w:t>
      </w:r>
      <w:r w:rsidR="000B119D">
        <w:t>)</w:t>
      </w:r>
      <w:r w:rsidR="0062297A">
        <w:tab/>
        <w:t>[</w:t>
      </w:r>
      <w:r w:rsidR="000B119D">
        <w:t>793725c03f012</w:t>
      </w:r>
      <w:r w:rsidR="0062297A">
        <w:t>.</w:t>
      </w:r>
      <w:r w:rsidR="000B119D">
        <w:t>eps</w:t>
      </w:r>
      <w:r w:rsidR="0062297A">
        <w:t>]</w:t>
      </w:r>
    </w:p>
    <w:p w14:paraId="33DD00BD" w14:textId="434A4310" w:rsidR="0062297A" w:rsidRPr="007172D4" w:rsidRDefault="00AA63EA" w:rsidP="0062297A">
      <w:pPr>
        <w:pStyle w:val="Para"/>
      </w:pPr>
      <w:ins w:id="972" w:author="Jay Jacobs" w:date="2013-07-19T15:49:00Z">
        <w:r>
          <w:t xml:space="preserve">Now we are getting somewhere.  In this graphic, we can see </w:t>
        </w:r>
      </w:ins>
      <w:del w:id="973" w:author="Jay Jacobs" w:date="2013-07-19T15:49:00Z">
        <w:r w:rsidR="007172D4" w:rsidDel="00AA63EA">
          <w:delText xml:space="preserve">The </w:delText>
        </w:r>
      </w:del>
      <w:ins w:id="974" w:author="Jay Jacobs" w:date="2013-07-19T15:49:00Z">
        <w:r>
          <w:t xml:space="preserve">the </w:t>
        </w:r>
      </w:ins>
      <w:r w:rsidR="007172D4" w:rsidRPr="007172D4">
        <w:rPr>
          <w:rStyle w:val="InlineCode"/>
        </w:rPr>
        <w:t>Malware domain</w:t>
      </w:r>
      <w:r w:rsidR="007172D4">
        <w:t xml:space="preserve"> </w:t>
      </w:r>
      <w:r w:rsidR="007172D4">
        <w:rPr>
          <w:i/>
        </w:rPr>
        <w:t>Type</w:t>
      </w:r>
      <w:r w:rsidR="007172D4">
        <w:t xml:space="preserve"> </w:t>
      </w:r>
      <w:ins w:id="975" w:author="Jay Jacobs" w:date="2013-07-19T15:49:00Z">
        <w:r>
          <w:t>has risk ratings limited to 2</w:t>
        </w:r>
      </w:ins>
      <w:ins w:id="976" w:author="Jay Jacobs" w:date="2013-07-19T15:50:00Z">
        <w:r>
          <w:t xml:space="preserve">’s and 3’s, and the reliability is focused around 2, but spreads the range of values.  We can also start to see the patterns in the other categories as well, but let’s </w:t>
        </w:r>
      </w:ins>
      <w:ins w:id="977" w:author="Jay Jacobs" w:date="2013-07-19T15:51:00Z">
        <w:r>
          <w:t>regenerate</w:t>
        </w:r>
      </w:ins>
      <w:ins w:id="978" w:author="Jay Jacobs" w:date="2013-07-19T15:50:00Z">
        <w:r>
          <w:t xml:space="preserve"> </w:t>
        </w:r>
      </w:ins>
      <w:ins w:id="979" w:author="Jay Jacobs" w:date="2013-07-19T15:51:00Z">
        <w:r>
          <w:t xml:space="preserve">this again after we remove the </w:t>
        </w:r>
      </w:ins>
      <w:del w:id="980" w:author="Jay Jacobs" w:date="2013-07-19T15:51:00Z">
        <w:r w:rsidR="007172D4" w:rsidDel="00AA63EA">
          <w:delText xml:space="preserve">also appears to be pulling the list down and </w:delText>
        </w:r>
        <w:r w:rsidR="007172D4" w:rsidRPr="001B3E1D" w:rsidDel="00AA63EA">
          <w:rPr>
            <w:rStyle w:val="InlineCode"/>
          </w:rPr>
          <w:delText>M</w:delText>
        </w:r>
      </w:del>
      <w:ins w:id="981" w:author="Jay Jacobs" w:date="2013-07-19T15:51:00Z">
        <w:r>
          <w:rPr>
            <w:rStyle w:val="InlineCode"/>
          </w:rPr>
          <w:t>Malware domain</w:t>
        </w:r>
        <w:r>
          <w:t>. A</w:t>
        </w:r>
      </w:ins>
      <w:ins w:id="982" w:author="Jay Jacobs" w:date="2013-07-19T15:52:00Z">
        <w:r>
          <w:t xml:space="preserve">lso, it looks </w:t>
        </w:r>
      </w:ins>
      <w:ins w:id="983" w:author="Jay Jacobs" w:date="2013-07-19T15:51:00Z">
        <w:r>
          <w:t xml:space="preserve">like </w:t>
        </w:r>
      </w:ins>
      <w:del w:id="984" w:author="Jay Jacobs" w:date="2013-07-19T15:52:00Z">
        <w:r w:rsidR="007172D4" w:rsidRPr="001B3E1D" w:rsidDel="00AA63EA">
          <w:rPr>
            <w:rStyle w:val="InlineCode"/>
          </w:rPr>
          <w:delText>a</w:delText>
        </w:r>
      </w:del>
      <w:ins w:id="985" w:author="Jay Jacobs" w:date="2013-07-19T15:52:00Z">
        <w:r>
          <w:rPr>
            <w:rStyle w:val="InlineCode"/>
          </w:rPr>
          <w:t>Ma</w:t>
        </w:r>
      </w:ins>
      <w:r w:rsidR="007172D4" w:rsidRPr="001B3E1D">
        <w:rPr>
          <w:rStyle w:val="InlineCode"/>
        </w:rPr>
        <w:t>lware distribution</w:t>
      </w:r>
      <w:r w:rsidR="007172D4">
        <w:t xml:space="preserve"> does not seem to be contributing any risk. Let’s filter </w:t>
      </w:r>
      <w:ins w:id="986" w:author="Jay Jacobs" w:date="2013-07-19T15:52:00Z">
        <w:r>
          <w:t xml:space="preserve">that out of the </w:t>
        </w:r>
      </w:ins>
      <w:del w:id="987" w:author="Jay Jacobs" w:date="2013-07-19T15:52:00Z">
        <w:r w:rsidR="007172D4" w:rsidDel="00AA63EA">
          <w:delText xml:space="preserve">those </w:delText>
        </w:r>
      </w:del>
      <w:r w:rsidR="007172D4">
        <w:rPr>
          <w:i/>
        </w:rPr>
        <w:t>Type</w:t>
      </w:r>
      <w:r w:rsidR="007172D4">
        <w:t>s out as well.</w:t>
      </w:r>
    </w:p>
    <w:p w14:paraId="25E7FC50" w14:textId="0592F313" w:rsidR="001B3E1D" w:rsidRDefault="001B3E1D" w:rsidP="001B3E1D">
      <w:pPr>
        <w:pStyle w:val="CodeTitle"/>
      </w:pPr>
      <w:r w:rsidRPr="0066621A">
        <w:t>R</w:t>
      </w:r>
      <w:r>
        <w:t xml:space="preserve"> code to filter out remaining types</w:t>
      </w:r>
    </w:p>
    <w:p w14:paraId="00DE9F14" w14:textId="77777777" w:rsidR="00C91FA7" w:rsidRPr="00A82192" w:rsidRDefault="00C91FA7" w:rsidP="00C91FA7">
      <w:pPr>
        <w:pStyle w:val="CodeSnippet"/>
        <w:rPr>
          <w:b/>
          <w:rPrChange w:id="988" w:author="Jay Jacobs" w:date="2013-07-19T15:59:00Z">
            <w:rPr/>
          </w:rPrChange>
        </w:rPr>
      </w:pPr>
      <w:r w:rsidRPr="00A82192">
        <w:rPr>
          <w:b/>
          <w:rPrChange w:id="989" w:author="Jay Jacobs" w:date="2013-07-19T15:59:00Z">
            <w:rPr/>
          </w:rPrChange>
        </w:rPr>
        <w:t xml:space="preserve">rrt.df = subset(rrt.df, </w:t>
      </w:r>
    </w:p>
    <w:p w14:paraId="098C5FED" w14:textId="2E6F5A8C" w:rsidR="00220041" w:rsidRPr="00A82192" w:rsidRDefault="00220041" w:rsidP="00C91FA7">
      <w:pPr>
        <w:pStyle w:val="CodeSnippet"/>
        <w:rPr>
          <w:b/>
          <w:rPrChange w:id="990" w:author="Jay Jacobs" w:date="2013-07-19T15:59:00Z">
            <w:rPr/>
          </w:rPrChange>
        </w:rPr>
      </w:pPr>
      <w:r w:rsidRPr="00A82192">
        <w:rPr>
          <w:b/>
          <w:rPrChange w:id="991" w:author="Jay Jacobs" w:date="2013-07-19T15:59:00Z">
            <w:rPr/>
          </w:rPrChange>
        </w:rPr>
        <w:t xml:space="preserve">          </w:t>
      </w:r>
      <w:r w:rsidR="00C91FA7" w:rsidRPr="00A82192">
        <w:rPr>
          <w:b/>
          <w:rPrChange w:id="992" w:author="Jay Jacobs" w:date="2013-07-19T15:59:00Z">
            <w:rPr/>
          </w:rPrChange>
        </w:rPr>
        <w:t xml:space="preserve"> !(</w:t>
      </w:r>
      <w:del w:id="993" w:author="Jay Jacobs" w:date="2013-07-19T15:59:00Z">
        <w:r w:rsidR="00C91FA7" w:rsidRPr="00A82192" w:rsidDel="00A82192">
          <w:rPr>
            <w:b/>
            <w:rPrChange w:id="994" w:author="Jay Jacobs" w:date="2013-07-19T15:59:00Z">
              <w:rPr/>
            </w:rPrChange>
          </w:rPr>
          <w:delText>Var3</w:delText>
        </w:r>
        <w:r w:rsidRPr="00A82192" w:rsidDel="00A82192">
          <w:rPr>
            <w:b/>
            <w:rPrChange w:id="995" w:author="Jay Jacobs" w:date="2013-07-19T15:59:00Z">
              <w:rPr/>
            </w:rPrChange>
          </w:rPr>
          <w:delText xml:space="preserve"> </w:delText>
        </w:r>
      </w:del>
      <w:ins w:id="996" w:author="Jay Jacobs" w:date="2013-07-19T15:59:00Z">
        <w:r w:rsidR="00A82192" w:rsidRPr="00A82192">
          <w:rPr>
            <w:b/>
            <w:rPrChange w:id="997" w:author="Jay Jacobs" w:date="2013-07-19T15:59:00Z">
              <w:rPr/>
            </w:rPrChange>
          </w:rPr>
          <w:t xml:space="preserve">simpletype </w:t>
        </w:r>
      </w:ins>
      <w:r w:rsidRPr="00A82192">
        <w:rPr>
          <w:b/>
          <w:rPrChange w:id="998" w:author="Jay Jacobs" w:date="2013-07-19T15:59:00Z">
            <w:rPr/>
          </w:rPrChange>
        </w:rPr>
        <w:t>%in% c("Malware distribution",</w:t>
      </w:r>
    </w:p>
    <w:p w14:paraId="7789798F" w14:textId="0FD7179B" w:rsidR="00C91FA7" w:rsidRPr="00A82192" w:rsidRDefault="00220041" w:rsidP="00C91FA7">
      <w:pPr>
        <w:pStyle w:val="CodeSnippet"/>
        <w:rPr>
          <w:b/>
          <w:rPrChange w:id="999" w:author="Jay Jacobs" w:date="2013-07-19T15:59:00Z">
            <w:rPr/>
          </w:rPrChange>
        </w:rPr>
      </w:pPr>
      <w:r w:rsidRPr="00A82192">
        <w:rPr>
          <w:b/>
          <w:rPrChange w:id="1000" w:author="Jay Jacobs" w:date="2013-07-19T15:59:00Z">
            <w:rPr/>
          </w:rPrChange>
        </w:rPr>
        <w:t xml:space="preserve">                     </w:t>
      </w:r>
      <w:ins w:id="1001" w:author="Jay Jacobs" w:date="2013-07-19T15:59:00Z">
        <w:r w:rsidR="00A82192" w:rsidRPr="00A82192">
          <w:rPr>
            <w:b/>
            <w:rPrChange w:id="1002" w:author="Jay Jacobs" w:date="2013-07-19T15:59:00Z">
              <w:rPr/>
            </w:rPrChange>
          </w:rPr>
          <w:t xml:space="preserve">      </w:t>
        </w:r>
      </w:ins>
      <w:r w:rsidRPr="00A82192">
        <w:rPr>
          <w:b/>
          <w:rPrChange w:id="1003" w:author="Jay Jacobs" w:date="2013-07-19T15:59:00Z">
            <w:rPr/>
          </w:rPrChange>
        </w:rPr>
        <w:t xml:space="preserve">    </w:t>
      </w:r>
      <w:r w:rsidR="00C91FA7" w:rsidRPr="00A82192">
        <w:rPr>
          <w:b/>
          <w:rPrChange w:id="1004" w:author="Jay Jacobs" w:date="2013-07-19T15:59:00Z">
            <w:rPr/>
          </w:rPrChange>
        </w:rPr>
        <w:t>"Malware Domain")))</w:t>
      </w:r>
    </w:p>
    <w:p w14:paraId="70096519" w14:textId="77BE2657" w:rsidR="00C91FA7" w:rsidDel="00A82192" w:rsidRDefault="00C91FA7" w:rsidP="00C91FA7">
      <w:pPr>
        <w:pStyle w:val="CodeSnippet"/>
        <w:rPr>
          <w:del w:id="1005" w:author="Jay Jacobs" w:date="2013-07-19T15:59:00Z"/>
        </w:rPr>
      </w:pPr>
      <w:del w:id="1006" w:author="Jay Jacobs" w:date="2013-07-19T15:59:00Z">
        <w:r w:rsidDel="00A82192">
          <w:delText>rrt.df$Var3 = factor(rrt.df$Var3)</w:delText>
        </w:r>
      </w:del>
    </w:p>
    <w:p w14:paraId="33786918" w14:textId="77777777" w:rsidR="00C91FA7" w:rsidRPr="00A82192" w:rsidRDefault="00C91FA7" w:rsidP="00C91FA7">
      <w:pPr>
        <w:pStyle w:val="CodeSnippet"/>
        <w:rPr>
          <w:b/>
          <w:rPrChange w:id="1007" w:author="Jay Jacobs" w:date="2013-07-19T15:59:00Z">
            <w:rPr/>
          </w:rPrChange>
        </w:rPr>
      </w:pPr>
      <w:r w:rsidRPr="00A82192">
        <w:rPr>
          <w:b/>
          <w:rPrChange w:id="1008" w:author="Jay Jacobs" w:date="2013-07-19T15:59:00Z">
            <w:rPr/>
          </w:rPrChange>
        </w:rPr>
        <w:t>sprintf("Count: %d; Percent: %2.1f%%",</w:t>
      </w:r>
    </w:p>
    <w:p w14:paraId="2D647EAF" w14:textId="77777777" w:rsidR="00C91FA7" w:rsidRPr="00A82192" w:rsidRDefault="00C91FA7" w:rsidP="00C91FA7">
      <w:pPr>
        <w:pStyle w:val="CodeSnippet"/>
        <w:rPr>
          <w:b/>
          <w:rPrChange w:id="1009" w:author="Jay Jacobs" w:date="2013-07-19T15:59:00Z">
            <w:rPr/>
          </w:rPrChange>
        </w:rPr>
      </w:pPr>
      <w:r w:rsidRPr="00A82192">
        <w:rPr>
          <w:b/>
          <w:rPrChange w:id="1010" w:author="Jay Jacobs" w:date="2013-07-19T15:59:00Z">
            <w:rPr/>
          </w:rPrChange>
        </w:rPr>
        <w:lastRenderedPageBreak/>
        <w:t xml:space="preserve">        sum(rrt.df$Freq),</w:t>
      </w:r>
    </w:p>
    <w:p w14:paraId="035CC590" w14:textId="77777777" w:rsidR="00C91FA7" w:rsidRPr="00A82192" w:rsidRDefault="00C91FA7" w:rsidP="00C91FA7">
      <w:pPr>
        <w:pStyle w:val="CodeSnippet"/>
        <w:rPr>
          <w:b/>
          <w:rPrChange w:id="1011" w:author="Jay Jacobs" w:date="2013-07-19T15:59:00Z">
            <w:rPr/>
          </w:rPrChange>
        </w:rPr>
      </w:pPr>
      <w:r w:rsidRPr="00A82192">
        <w:rPr>
          <w:b/>
          <w:rPrChange w:id="1012" w:author="Jay Jacobs" w:date="2013-07-19T15:59:00Z">
            <w:rPr/>
          </w:rPrChange>
        </w:rPr>
        <w:t xml:space="preserve">        100*sum(rrt.df$Freq)/nrow(av))</w:t>
      </w:r>
    </w:p>
    <w:p w14:paraId="5C1760CC" w14:textId="7201D6B0" w:rsidR="00C91FA7" w:rsidRDefault="00A82192" w:rsidP="00C91FA7">
      <w:pPr>
        <w:pStyle w:val="CodeSnippet"/>
      </w:pPr>
      <w:ins w:id="1013" w:author="Jay Jacobs" w:date="2013-07-19T16:01:00Z">
        <w:r>
          <w:t># this outputs:</w:t>
        </w:r>
      </w:ins>
    </w:p>
    <w:p w14:paraId="436BB87B" w14:textId="781B12A4" w:rsidR="00C91FA7" w:rsidRPr="00A82192" w:rsidRDefault="00A82192" w:rsidP="00C91FA7">
      <w:pPr>
        <w:pStyle w:val="CodeSnippet"/>
        <w:rPr>
          <w:rPrChange w:id="1014" w:author="Jay Jacobs" w:date="2013-07-19T16:00:00Z">
            <w:rPr>
              <w:b/>
            </w:rPr>
          </w:rPrChange>
        </w:rPr>
      </w:pPr>
      <w:ins w:id="1015" w:author="Jay Jacobs" w:date="2013-07-19T16:00:00Z">
        <w:r>
          <w:t xml:space="preserve"># </w:t>
        </w:r>
        <w:r w:rsidRPr="00A82192">
          <w:rPr>
            <w:rPrChange w:id="1016" w:author="Jay Jacobs" w:date="2013-07-19T16:00:00Z">
              <w:rPr>
                <w:b/>
              </w:rPr>
            </w:rPrChange>
          </w:rPr>
          <w:t xml:space="preserve">[1] </w:t>
        </w:r>
      </w:ins>
      <w:r w:rsidR="00C91FA7" w:rsidRPr="00A82192">
        <w:rPr>
          <w:rPrChange w:id="1017" w:author="Jay Jacobs" w:date="2013-07-19T16:00:00Z">
            <w:rPr>
              <w:b/>
            </w:rPr>
          </w:rPrChange>
        </w:rPr>
        <w:t>Count: 15171; Percent: 5.9%</w:t>
      </w:r>
    </w:p>
    <w:p w14:paraId="17275C94" w14:textId="77777777" w:rsidR="00C91FA7" w:rsidRDefault="00C91FA7" w:rsidP="00C91FA7">
      <w:pPr>
        <w:pStyle w:val="CodeSnippet"/>
      </w:pPr>
    </w:p>
    <w:p w14:paraId="5647C45D" w14:textId="77777777" w:rsidR="00A82192" w:rsidRPr="00A82192" w:rsidRDefault="00A82192" w:rsidP="00A82192">
      <w:pPr>
        <w:pStyle w:val="CodeSnippet"/>
        <w:rPr>
          <w:ins w:id="1018" w:author="Jay Jacobs" w:date="2013-07-19T16:00:00Z"/>
          <w:b/>
          <w:rPrChange w:id="1019" w:author="Jay Jacobs" w:date="2013-07-19T16:00:00Z">
            <w:rPr>
              <w:ins w:id="1020" w:author="Jay Jacobs" w:date="2013-07-19T16:00:00Z"/>
            </w:rPr>
          </w:rPrChange>
        </w:rPr>
      </w:pPr>
      <w:ins w:id="1021" w:author="Jay Jacobs" w:date="2013-07-19T16:00:00Z">
        <w:r w:rsidRPr="00A82192">
          <w:rPr>
            <w:b/>
            <w:rPrChange w:id="1022" w:author="Jay Jacobs" w:date="2013-07-19T16:00:00Z">
              <w:rPr/>
            </w:rPrChange>
          </w:rPr>
          <w:t xml:space="preserve">levelplot(Freq ~ Reliability*Risk|simpletype, data =rrt.df, </w:t>
        </w:r>
      </w:ins>
    </w:p>
    <w:p w14:paraId="1A44F948" w14:textId="77777777" w:rsidR="00A82192" w:rsidRPr="00A82192" w:rsidRDefault="00A82192" w:rsidP="00A82192">
      <w:pPr>
        <w:pStyle w:val="CodeSnippet"/>
        <w:rPr>
          <w:ins w:id="1023" w:author="Jay Jacobs" w:date="2013-07-19T16:00:00Z"/>
          <w:b/>
          <w:rPrChange w:id="1024" w:author="Jay Jacobs" w:date="2013-07-19T16:00:00Z">
            <w:rPr>
              <w:ins w:id="1025" w:author="Jay Jacobs" w:date="2013-07-19T16:00:00Z"/>
            </w:rPr>
          </w:rPrChange>
        </w:rPr>
      </w:pPr>
      <w:ins w:id="1026" w:author="Jay Jacobs" w:date="2013-07-19T16:00:00Z">
        <w:r w:rsidRPr="00A82192">
          <w:rPr>
            <w:b/>
            <w:rPrChange w:id="1027" w:author="Jay Jacobs" w:date="2013-07-19T16:00:00Z">
              <w:rPr/>
            </w:rPrChange>
          </w:rPr>
          <w:t xml:space="preserve">          main="Risk ~ Reliabilty | Type", ylab = "Risk",</w:t>
        </w:r>
      </w:ins>
    </w:p>
    <w:p w14:paraId="631BFC4C" w14:textId="77777777" w:rsidR="00A82192" w:rsidRPr="00A82192" w:rsidRDefault="00A82192" w:rsidP="00A82192">
      <w:pPr>
        <w:pStyle w:val="CodeSnippet"/>
        <w:rPr>
          <w:ins w:id="1028" w:author="Jay Jacobs" w:date="2013-07-19T16:00:00Z"/>
          <w:b/>
          <w:rPrChange w:id="1029" w:author="Jay Jacobs" w:date="2013-07-19T16:00:00Z">
            <w:rPr>
              <w:ins w:id="1030" w:author="Jay Jacobs" w:date="2013-07-19T16:00:00Z"/>
            </w:rPr>
          </w:rPrChange>
        </w:rPr>
      </w:pPr>
      <w:ins w:id="1031" w:author="Jay Jacobs" w:date="2013-07-19T16:00:00Z">
        <w:r w:rsidRPr="00A82192">
          <w:rPr>
            <w:b/>
            <w:rPrChange w:id="1032" w:author="Jay Jacobs" w:date="2013-07-19T16:00:00Z">
              <w:rPr/>
            </w:rPrChange>
          </w:rPr>
          <w:t xml:space="preserve">          xlab = "Reliability", shrink = c(0.5, 1), </w:t>
        </w:r>
      </w:ins>
    </w:p>
    <w:p w14:paraId="1913CB74" w14:textId="43AAD1D7" w:rsidR="00C91FA7" w:rsidRPr="00A82192" w:rsidDel="00A82192" w:rsidRDefault="00A82192" w:rsidP="00A82192">
      <w:pPr>
        <w:pStyle w:val="CodeSnippet"/>
        <w:rPr>
          <w:del w:id="1033" w:author="Jay Jacobs" w:date="2013-07-19T16:00:00Z"/>
          <w:b/>
          <w:rPrChange w:id="1034" w:author="Jay Jacobs" w:date="2013-07-19T16:00:00Z">
            <w:rPr>
              <w:del w:id="1035" w:author="Jay Jacobs" w:date="2013-07-19T16:00:00Z"/>
            </w:rPr>
          </w:rPrChange>
        </w:rPr>
      </w:pPr>
      <w:ins w:id="1036" w:author="Jay Jacobs" w:date="2013-07-19T16:00:00Z">
        <w:r w:rsidRPr="00A82192">
          <w:rPr>
            <w:b/>
            <w:rPrChange w:id="1037" w:author="Jay Jacobs" w:date="2013-07-19T16:00:00Z">
              <w:rPr/>
            </w:rPrChange>
          </w:rPr>
          <w:t xml:space="preserve">          col.regions = colorRampPalette(c("#FFFFFF","#0868AC"))(20))</w:t>
        </w:r>
      </w:ins>
      <w:del w:id="1038" w:author="Jay Jacobs" w:date="2013-07-19T16:00:00Z">
        <w:r w:rsidR="00C91FA7" w:rsidRPr="00A82192" w:rsidDel="00A82192">
          <w:rPr>
            <w:b/>
            <w:rPrChange w:id="1039" w:author="Jay Jacobs" w:date="2013-07-19T16:00:00Z">
              <w:rPr/>
            </w:rPrChange>
          </w:rPr>
          <w:delText xml:space="preserve">levelplot(Freq ~ Var2*Var1|Var3, data =rrt.df, </w:delText>
        </w:r>
      </w:del>
    </w:p>
    <w:p w14:paraId="2770E614" w14:textId="2DDC78DB" w:rsidR="00C91FA7" w:rsidRPr="00A82192" w:rsidDel="00A82192" w:rsidRDefault="00220041" w:rsidP="00A82192">
      <w:pPr>
        <w:pStyle w:val="CodeSnippet"/>
        <w:rPr>
          <w:del w:id="1040" w:author="Jay Jacobs" w:date="2013-07-19T16:00:00Z"/>
          <w:b/>
          <w:rPrChange w:id="1041" w:author="Jay Jacobs" w:date="2013-07-19T16:00:00Z">
            <w:rPr>
              <w:del w:id="1042" w:author="Jay Jacobs" w:date="2013-07-19T16:00:00Z"/>
            </w:rPr>
          </w:rPrChange>
        </w:rPr>
        <w:pPrChange w:id="1043" w:author="Jay Jacobs" w:date="2013-07-19T16:00:00Z">
          <w:pPr>
            <w:pStyle w:val="CodeSnippet"/>
          </w:pPr>
        </w:pPrChange>
      </w:pPr>
      <w:r w:rsidRPr="00A82192">
        <w:rPr>
          <w:b/>
          <w:rPrChange w:id="1044" w:author="Jay Jacobs" w:date="2013-07-19T16:00:00Z">
            <w:rPr/>
          </w:rPrChange>
        </w:rPr>
        <w:t xml:space="preserve"> </w:t>
      </w:r>
      <w:del w:id="1045" w:author="Jay Jacobs" w:date="2013-07-19T16:00:00Z">
        <w:r w:rsidRPr="00A82192" w:rsidDel="00A82192">
          <w:rPr>
            <w:b/>
            <w:rPrChange w:id="1046" w:author="Jay Jacobs" w:date="2013-07-19T16:00:00Z">
              <w:rPr/>
            </w:rPrChange>
          </w:rPr>
          <w:delText xml:space="preserve"> </w:delText>
        </w:r>
        <w:r w:rsidR="00C91FA7" w:rsidRPr="00A82192" w:rsidDel="00A82192">
          <w:rPr>
            <w:b/>
            <w:rPrChange w:id="1047" w:author="Jay Jacobs" w:date="2013-07-19T16:00:00Z">
              <w:rPr/>
            </w:rPrChange>
          </w:rPr>
          <w:delText>main="Risk ~ Reliabilty | Type", ylab = "Risk",</w:delText>
        </w:r>
      </w:del>
    </w:p>
    <w:p w14:paraId="313744F0" w14:textId="7E1535FB" w:rsidR="00C91FA7" w:rsidRPr="00A82192" w:rsidDel="00A82192" w:rsidRDefault="00C91FA7" w:rsidP="00A82192">
      <w:pPr>
        <w:pStyle w:val="CodeSnippet"/>
        <w:rPr>
          <w:del w:id="1048" w:author="Jay Jacobs" w:date="2013-07-19T16:00:00Z"/>
          <w:b/>
          <w:rPrChange w:id="1049" w:author="Jay Jacobs" w:date="2013-07-19T16:00:00Z">
            <w:rPr>
              <w:del w:id="1050" w:author="Jay Jacobs" w:date="2013-07-19T16:00:00Z"/>
            </w:rPr>
          </w:rPrChange>
        </w:rPr>
        <w:pPrChange w:id="1051" w:author="Jay Jacobs" w:date="2013-07-19T16:00:00Z">
          <w:pPr>
            <w:pStyle w:val="CodeSnippet"/>
          </w:pPr>
        </w:pPrChange>
      </w:pPr>
      <w:del w:id="1052" w:author="Jay Jacobs" w:date="2013-07-19T16:00:00Z">
        <w:r w:rsidRPr="00A82192" w:rsidDel="00A82192">
          <w:rPr>
            <w:b/>
            <w:rPrChange w:id="1053" w:author="Jay Jacobs" w:date="2013-07-19T16:00:00Z">
              <w:rPr/>
            </w:rPrChange>
          </w:rPr>
          <w:delText xml:space="preserve">  xlab = "Reliability", shrink = c(0.5, 1), </w:delText>
        </w:r>
      </w:del>
    </w:p>
    <w:p w14:paraId="30C779CD" w14:textId="6FF8082A" w:rsidR="007172D4" w:rsidRPr="00A82192" w:rsidRDefault="00220041" w:rsidP="00A82192">
      <w:pPr>
        <w:pStyle w:val="CodeSnippet"/>
        <w:rPr>
          <w:b/>
          <w:rPrChange w:id="1054" w:author="Jay Jacobs" w:date="2013-07-19T16:00:00Z">
            <w:rPr/>
          </w:rPrChange>
        </w:rPr>
      </w:pPr>
      <w:del w:id="1055" w:author="Jay Jacobs" w:date="2013-07-19T16:00:00Z">
        <w:r w:rsidRPr="00A82192" w:rsidDel="00A82192">
          <w:rPr>
            <w:b/>
            <w:rPrChange w:id="1056" w:author="Jay Jacobs" w:date="2013-07-19T16:00:00Z">
              <w:rPr/>
            </w:rPrChange>
          </w:rPr>
          <w:delText xml:space="preserve">  col.regions=</w:delText>
        </w:r>
        <w:r w:rsidR="00C91FA7" w:rsidRPr="00A82192" w:rsidDel="00A82192">
          <w:rPr>
            <w:b/>
            <w:rPrChange w:id="1057" w:author="Jay Jacobs" w:date="2013-07-19T16:00:00Z">
              <w:rPr/>
            </w:rPrChange>
          </w:rPr>
          <w:delText>colorRampPalette(c("#FFFFFF","#0868AC"))(20))</w:delText>
        </w:r>
      </w:del>
    </w:p>
    <w:p w14:paraId="5CB13EA2" w14:textId="6078AD45" w:rsidR="004D728F" w:rsidRDefault="004D728F" w:rsidP="004D728F">
      <w:pPr>
        <w:pStyle w:val="CodeTitle"/>
      </w:pPr>
      <w:r>
        <w:t>Python code to filter out remaining types</w:t>
      </w:r>
    </w:p>
    <w:p w14:paraId="1A5ABF35" w14:textId="77777777" w:rsidR="004D728F" w:rsidRPr="00A82192" w:rsidRDefault="004D728F" w:rsidP="004D728F">
      <w:pPr>
        <w:pStyle w:val="CodeSnippet"/>
        <w:rPr>
          <w:b/>
          <w:rPrChange w:id="1058" w:author="Jay Jacobs" w:date="2013-07-19T16:00:00Z">
            <w:rPr/>
          </w:rPrChange>
        </w:rPr>
      </w:pPr>
      <w:r w:rsidRPr="00A82192">
        <w:rPr>
          <w:b/>
          <w:rPrChange w:id="1059" w:author="Jay Jacobs" w:date="2013-07-19T16:00:00Z">
            <w:rPr/>
          </w:rPrChange>
        </w:rPr>
        <w:t>rrt_df = rrt_df[rrt_df['newtype'] != "Malware distribution" ]</w:t>
      </w:r>
    </w:p>
    <w:p w14:paraId="266601E3" w14:textId="77777777" w:rsidR="004D728F" w:rsidRPr="00A82192" w:rsidRDefault="004D728F" w:rsidP="004D728F">
      <w:pPr>
        <w:pStyle w:val="CodeSnippet"/>
        <w:rPr>
          <w:b/>
          <w:rPrChange w:id="1060" w:author="Jay Jacobs" w:date="2013-07-19T16:00:00Z">
            <w:rPr/>
          </w:rPrChange>
        </w:rPr>
      </w:pPr>
      <w:r w:rsidRPr="00A82192">
        <w:rPr>
          <w:b/>
          <w:rPrChange w:id="1061" w:author="Jay Jacobs" w:date="2013-07-19T16:00:00Z">
            <w:rPr/>
          </w:rPrChange>
        </w:rPr>
        <w:t>rrt_df = rrt_df[rrt_df['newtype'] != "Malware Domain" ]</w:t>
      </w:r>
    </w:p>
    <w:p w14:paraId="32632CB2" w14:textId="49A79DAA" w:rsidR="004D728F" w:rsidRPr="00A82192" w:rsidRDefault="004D728F" w:rsidP="004D728F">
      <w:pPr>
        <w:pStyle w:val="CodeSnippet"/>
        <w:rPr>
          <w:b/>
          <w:rPrChange w:id="1062" w:author="Jay Jacobs" w:date="2013-07-19T16:00:00Z">
            <w:rPr/>
          </w:rPrChange>
        </w:rPr>
      </w:pPr>
      <w:r w:rsidRPr="00A82192">
        <w:rPr>
          <w:b/>
          <w:rPrChange w:id="1063" w:author="Jay Jacobs" w:date="2013-07-19T16:00:00Z">
            <w:rPr/>
          </w:rPrChange>
        </w:rPr>
        <w:t>typ =</w:t>
      </w:r>
      <w:r w:rsidR="00CD4F7E" w:rsidRPr="00A82192">
        <w:rPr>
          <w:b/>
          <w:rPrChange w:id="1064" w:author="Jay Jacobs" w:date="2013-07-19T16:00:00Z">
            <w:rPr/>
          </w:rPrChange>
        </w:rPr>
        <w:t xml:space="preserve"> </w:t>
      </w:r>
      <w:r w:rsidRPr="00A82192">
        <w:rPr>
          <w:b/>
          <w:rPrChange w:id="1065" w:author="Jay Jacobs" w:date="2013-07-19T16:00:00Z">
            <w:rPr/>
          </w:rPrChange>
        </w:rPr>
        <w:t>rrt_df['newtype']</w:t>
      </w:r>
    </w:p>
    <w:p w14:paraId="21B66A3A" w14:textId="77777777" w:rsidR="004D728F" w:rsidRPr="00A82192" w:rsidRDefault="004D728F" w:rsidP="004D728F">
      <w:pPr>
        <w:pStyle w:val="CodeSnippet"/>
        <w:rPr>
          <w:b/>
          <w:rPrChange w:id="1066" w:author="Jay Jacobs" w:date="2013-07-19T16:00:00Z">
            <w:rPr/>
          </w:rPrChange>
        </w:rPr>
      </w:pPr>
      <w:r w:rsidRPr="00A82192">
        <w:rPr>
          <w:b/>
          <w:rPrChange w:id="1067" w:author="Jay Jacobs" w:date="2013-07-19T16:00:00Z">
            <w:rPr/>
          </w:rPrChange>
        </w:rPr>
        <w:t>rel = rrt_df['Reliability']</w:t>
      </w:r>
    </w:p>
    <w:p w14:paraId="6E160A6F" w14:textId="77777777" w:rsidR="004D728F" w:rsidRPr="00A82192" w:rsidRDefault="004D728F" w:rsidP="004D728F">
      <w:pPr>
        <w:pStyle w:val="CodeSnippet"/>
        <w:rPr>
          <w:b/>
          <w:rPrChange w:id="1068" w:author="Jay Jacobs" w:date="2013-07-19T16:00:00Z">
            <w:rPr/>
          </w:rPrChange>
        </w:rPr>
      </w:pPr>
      <w:r w:rsidRPr="00A82192">
        <w:rPr>
          <w:b/>
          <w:rPrChange w:id="1069" w:author="Jay Jacobs" w:date="2013-07-19T16:00:00Z">
            <w:rPr/>
          </w:rPrChange>
        </w:rPr>
        <w:t>rsk = rrt_df['Risk']</w:t>
      </w:r>
    </w:p>
    <w:p w14:paraId="3B10627C" w14:textId="77777777" w:rsidR="00AB1E9A" w:rsidRPr="00A82192" w:rsidRDefault="004D728F" w:rsidP="004D728F">
      <w:pPr>
        <w:pStyle w:val="CodeSnippet"/>
        <w:rPr>
          <w:b/>
          <w:rPrChange w:id="1070" w:author="Jay Jacobs" w:date="2013-07-19T16:00:00Z">
            <w:rPr/>
          </w:rPrChange>
        </w:rPr>
      </w:pPr>
      <w:r w:rsidRPr="00A82192">
        <w:rPr>
          <w:b/>
          <w:rPrChange w:id="1071" w:author="Jay Jacobs" w:date="2013-07-19T16:00:00Z">
            <w:rPr/>
          </w:rPrChange>
        </w:rPr>
        <w:t>xtab =</w:t>
      </w:r>
      <w:r w:rsidR="00AB1E9A" w:rsidRPr="00A82192">
        <w:rPr>
          <w:b/>
          <w:rPrChange w:id="1072" w:author="Jay Jacobs" w:date="2013-07-19T16:00:00Z">
            <w:rPr/>
          </w:rPrChange>
        </w:rPr>
        <w:t xml:space="preserve"> pd.crosstab(typ, [ rel, rsk ],</w:t>
      </w:r>
    </w:p>
    <w:p w14:paraId="5E9B3C95" w14:textId="338F9BE2" w:rsidR="004D728F" w:rsidRPr="00A82192" w:rsidRDefault="00AB1E9A" w:rsidP="004D728F">
      <w:pPr>
        <w:pStyle w:val="CodeSnippet"/>
        <w:rPr>
          <w:b/>
          <w:highlight w:val="magenta"/>
          <w:rPrChange w:id="1073" w:author="Jay Jacobs" w:date="2013-07-19T16:00:00Z">
            <w:rPr>
              <w:highlight w:val="magenta"/>
            </w:rPr>
          </w:rPrChange>
        </w:rPr>
      </w:pPr>
      <w:r w:rsidRPr="00A82192">
        <w:rPr>
          <w:b/>
          <w:rPrChange w:id="1074" w:author="Jay Jacobs" w:date="2013-07-19T16:00:00Z">
            <w:rPr/>
          </w:rPrChange>
        </w:rPr>
        <w:t xml:space="preserve">        </w:t>
      </w:r>
      <w:r w:rsidR="004D728F" w:rsidRPr="00A82192">
        <w:rPr>
          <w:b/>
          <w:rPrChange w:id="1075" w:author="Jay Jacobs" w:date="2013-07-19T16:00:00Z">
            <w:rPr/>
          </w:rPrChange>
        </w:rPr>
        <w:t>rownames=['typ'],</w:t>
      </w:r>
      <w:r w:rsidRPr="00A82192">
        <w:rPr>
          <w:b/>
          <w:rPrChange w:id="1076" w:author="Jay Jacobs" w:date="2013-07-19T16:00:00Z">
            <w:rPr/>
          </w:rPrChange>
        </w:rPr>
        <w:t xml:space="preserve"> </w:t>
      </w:r>
      <w:r w:rsidR="004D728F" w:rsidRPr="00A82192">
        <w:rPr>
          <w:b/>
          <w:rPrChange w:id="1077" w:author="Jay Jacobs" w:date="2013-07-19T16:00:00Z">
            <w:rPr/>
          </w:rPrChange>
        </w:rPr>
        <w:t>colnames=['rel',</w:t>
      </w:r>
      <w:r w:rsidR="004D728F" w:rsidRPr="00A82192">
        <w:rPr>
          <w:b/>
          <w:highlight w:val="magenta"/>
          <w:rPrChange w:id="1078" w:author="Jay Jacobs" w:date="2013-07-19T16:00:00Z">
            <w:rPr>
              <w:highlight w:val="magenta"/>
            </w:rPr>
          </w:rPrChange>
        </w:rPr>
        <w:t xml:space="preserve"> 'rsk'])</w:t>
      </w:r>
    </w:p>
    <w:p w14:paraId="7AFAB5F9" w14:textId="77777777" w:rsidR="00CD4F7E" w:rsidRDefault="00CD4F7E" w:rsidP="004D728F">
      <w:pPr>
        <w:pStyle w:val="CodeSnippet"/>
      </w:pPr>
    </w:p>
    <w:p w14:paraId="54A7A7D4" w14:textId="77777777" w:rsidR="00CD4F7E" w:rsidRPr="00A82192" w:rsidRDefault="00CD4F7E" w:rsidP="00CD4F7E">
      <w:pPr>
        <w:pStyle w:val="CodeSnippet"/>
        <w:rPr>
          <w:b/>
          <w:rPrChange w:id="1079" w:author="Jay Jacobs" w:date="2013-07-19T16:00:00Z">
            <w:rPr/>
          </w:rPrChange>
        </w:rPr>
      </w:pPr>
      <w:r w:rsidRPr="00A82192">
        <w:rPr>
          <w:b/>
          <w:rPrChange w:id="1080" w:author="Jay Jacobs" w:date="2013-07-19T16:00:00Z">
            <w:rPr/>
          </w:rPrChange>
        </w:rPr>
        <w:t xml:space="preserve">print "Count: %d; Percent: %2.1f%%" % </w:t>
      </w:r>
    </w:p>
    <w:p w14:paraId="3EDE54CB" w14:textId="77777777" w:rsidR="00CD4F7E" w:rsidRPr="00A82192" w:rsidRDefault="00CD4F7E" w:rsidP="00CD4F7E">
      <w:pPr>
        <w:pStyle w:val="CodeSnippet"/>
        <w:rPr>
          <w:b/>
          <w:rPrChange w:id="1081" w:author="Jay Jacobs" w:date="2013-07-19T16:00:00Z">
            <w:rPr/>
          </w:rPrChange>
        </w:rPr>
      </w:pPr>
      <w:r w:rsidRPr="00A82192">
        <w:rPr>
          <w:b/>
          <w:rPrChange w:id="1082" w:author="Jay Jacobs" w:date="2013-07-19T16:00:00Z">
            <w:rPr/>
          </w:rPrChange>
        </w:rPr>
        <w:t xml:space="preserve">      (len(rrt_df), (float(len(rrt_df)) / len(av)) * 100)</w:t>
      </w:r>
    </w:p>
    <w:p w14:paraId="3F3E828F" w14:textId="57A60FD7" w:rsidR="00CD4F7E" w:rsidRPr="00A82192" w:rsidRDefault="00A82192" w:rsidP="00CD4F7E">
      <w:pPr>
        <w:pStyle w:val="CodeSnippet"/>
        <w:rPr>
          <w:rPrChange w:id="1083" w:author="Jay Jacobs" w:date="2013-07-19T16:01:00Z">
            <w:rPr>
              <w:b/>
            </w:rPr>
          </w:rPrChange>
        </w:rPr>
      </w:pPr>
      <w:ins w:id="1084" w:author="Jay Jacobs" w:date="2013-07-19T16:01:00Z">
        <w:r w:rsidRPr="00A82192">
          <w:rPr>
            <w:rPrChange w:id="1085" w:author="Jay Jacobs" w:date="2013-07-19T16:01:00Z">
              <w:rPr>
                <w:b/>
              </w:rPr>
            </w:rPrChange>
          </w:rPr>
          <w:t># this outputs:</w:t>
        </w:r>
      </w:ins>
    </w:p>
    <w:p w14:paraId="14709CDD" w14:textId="56C37300" w:rsidR="00CD4F7E" w:rsidRPr="00A82192" w:rsidRDefault="00A82192" w:rsidP="00CD4F7E">
      <w:pPr>
        <w:pStyle w:val="CodeSnippet"/>
        <w:rPr>
          <w:rPrChange w:id="1086" w:author="Jay Jacobs" w:date="2013-07-19T16:00:00Z">
            <w:rPr>
              <w:b/>
            </w:rPr>
          </w:rPrChange>
        </w:rPr>
      </w:pPr>
      <w:ins w:id="1087" w:author="Jay Jacobs" w:date="2013-07-19T16:00:00Z">
        <w:r w:rsidRPr="00A82192">
          <w:rPr>
            <w:rPrChange w:id="1088" w:author="Jay Jacobs" w:date="2013-07-19T16:00:00Z">
              <w:rPr>
                <w:b/>
              </w:rPr>
            </w:rPrChange>
          </w:rPr>
          <w:t xml:space="preserve"># </w:t>
        </w:r>
      </w:ins>
      <w:r w:rsidR="00CD4F7E" w:rsidRPr="00A82192">
        <w:rPr>
          <w:rPrChange w:id="1089" w:author="Jay Jacobs" w:date="2013-07-19T16:00:00Z">
            <w:rPr>
              <w:b/>
            </w:rPr>
          </w:rPrChange>
        </w:rPr>
        <w:t>Count: 15171; Percent: 5.9%</w:t>
      </w:r>
    </w:p>
    <w:p w14:paraId="7F2408E4" w14:textId="77777777" w:rsidR="00CD4F7E" w:rsidRDefault="00CD4F7E" w:rsidP="004D728F">
      <w:pPr>
        <w:pStyle w:val="CodeSnippet"/>
      </w:pPr>
    </w:p>
    <w:p w14:paraId="4FE99BC9" w14:textId="500A4BAE" w:rsidR="004D728F" w:rsidRPr="00A82192" w:rsidRDefault="004D728F" w:rsidP="004D728F">
      <w:pPr>
        <w:pStyle w:val="CodeSnippet"/>
        <w:rPr>
          <w:b/>
          <w:rPrChange w:id="1090" w:author="Jay Jacobs" w:date="2013-07-19T16:00:00Z">
            <w:rPr/>
          </w:rPrChange>
        </w:rPr>
      </w:pPr>
      <w:r w:rsidRPr="00A82192">
        <w:rPr>
          <w:b/>
          <w:rPrChange w:id="1091" w:author="Jay Jacobs" w:date="2013-07-19T16:00:00Z">
            <w:rPr/>
          </w:rPrChange>
        </w:rPr>
        <w:t>print xtab # not shown</w:t>
      </w:r>
    </w:p>
    <w:p w14:paraId="325B0A0C" w14:textId="36062E00" w:rsidR="004D728F" w:rsidRPr="00A82192" w:rsidRDefault="004D728F" w:rsidP="007172D4">
      <w:pPr>
        <w:pStyle w:val="CodeSnippet"/>
      </w:pPr>
      <w:r w:rsidRPr="00A82192">
        <w:rPr>
          <w:b/>
          <w:rPrChange w:id="1092" w:author="Jay Jacobs" w:date="2013-07-19T16:00:00Z">
            <w:rPr/>
          </w:rPrChange>
        </w:rPr>
        <w:t>xtab.plot(kind='bar',legend=False</w:t>
      </w:r>
      <w:r w:rsidRPr="00A82192">
        <w:t>) # not shown</w:t>
      </w:r>
    </w:p>
    <w:p w14:paraId="4991A71D" w14:textId="3F9A33D8" w:rsidR="007172D4" w:rsidRDefault="00CA66CA" w:rsidP="007172D4">
      <w:pPr>
        <w:pStyle w:val="Slug"/>
      </w:pPr>
      <w:r>
        <w:t>Figure 3-</w:t>
      </w:r>
      <w:r w:rsidR="000B119D">
        <w:t>13</w:t>
      </w:r>
      <w:r w:rsidR="007172D4">
        <w:t xml:space="preserve"> 3-Way Risk/Reliability/Type </w:t>
      </w:r>
      <w:r>
        <w:t xml:space="preserve">Contingency Table </w:t>
      </w:r>
      <w:r w:rsidR="000B119D">
        <w:t>— Final (</w:t>
      </w:r>
      <w:r w:rsidR="000B119D">
        <w:rPr>
          <w:i/>
        </w:rPr>
        <w:t>R</w:t>
      </w:r>
      <w:r w:rsidR="000B119D">
        <w:t>)</w:t>
      </w:r>
      <w:r>
        <w:tab/>
        <w:t>[</w:t>
      </w:r>
      <w:r w:rsidR="000B119D">
        <w:t>793725c03f013</w:t>
      </w:r>
      <w:r w:rsidR="007172D4">
        <w:t>.</w:t>
      </w:r>
      <w:r w:rsidR="000B119D">
        <w:t>eps</w:t>
      </w:r>
      <w:r w:rsidR="007172D4">
        <w:t>]</w:t>
      </w:r>
    </w:p>
    <w:p w14:paraId="3BCB0EBD" w14:textId="77777777" w:rsidR="005547F0" w:rsidRDefault="00C91FA7" w:rsidP="003F663F">
      <w:pPr>
        <w:pStyle w:val="Para"/>
        <w:rPr>
          <w:ins w:id="1093" w:author="Jay Jacobs" w:date="2013-07-19T16:07:00Z"/>
        </w:rPr>
      </w:pPr>
      <w:r>
        <w:t>With this final bit of filtering, we’ve reduced the list to less than 6% of the original and have honed in fairly well on the nodes representing the ones we “really should care about”.</w:t>
      </w:r>
      <w:ins w:id="1094" w:author="Jay Jacobs" w:date="2013-07-19T16:01:00Z">
        <w:r w:rsidR="003F645D">
          <w:t xml:space="preserve">  Looking at this graphic, we can see </w:t>
        </w:r>
      </w:ins>
      <w:ins w:id="1095" w:author="Jay Jacobs" w:date="2013-07-19T16:02:00Z">
        <w:r w:rsidR="003F645D">
          <w:t>none of</w:t>
        </w:r>
      </w:ins>
      <w:ins w:id="1096" w:author="Jay Jacobs" w:date="2013-07-19T16:01:00Z">
        <w:r w:rsidR="003F645D">
          <w:t xml:space="preserve"> the Command and Controls hosts</w:t>
        </w:r>
      </w:ins>
      <w:ins w:id="1097" w:author="Jay Jacobs" w:date="2013-07-19T16:02:00Z">
        <w:r w:rsidR="003F645D">
          <w:t xml:space="preserve"> </w:t>
        </w:r>
        <w:proofErr w:type="gramStart"/>
        <w:r w:rsidR="003F645D">
          <w:t>are</w:t>
        </w:r>
        <w:proofErr w:type="gramEnd"/>
        <w:r w:rsidR="003F645D">
          <w:t xml:space="preserve"> below a risk of 4 (nor above the risk of 5</w:t>
        </w:r>
      </w:ins>
      <w:ins w:id="1098" w:author="Jay Jacobs" w:date="2013-07-19T16:05:00Z">
        <w:r w:rsidR="005547F0">
          <w:t xml:space="preserve">).  </w:t>
        </w:r>
      </w:ins>
      <w:del w:id="1099" w:author="Jay Jacobs" w:date="2013-07-19T16:05:00Z">
        <w:r w:rsidDel="005547F0">
          <w:delText xml:space="preserve"> </w:delText>
        </w:r>
      </w:del>
      <w:r>
        <w:t xml:space="preserve">If </w:t>
      </w:r>
      <w:ins w:id="1100" w:author="Jay Jacobs" w:date="2013-07-19T16:05:00Z">
        <w:r w:rsidR="005547F0">
          <w:t>we</w:t>
        </w:r>
      </w:ins>
      <w:del w:id="1101" w:author="Jay Jacobs" w:date="2013-07-19T16:05:00Z">
        <w:r w:rsidDel="005547F0">
          <w:delText>you</w:delText>
        </w:r>
      </w:del>
      <w:r>
        <w:t xml:space="preserve"> wanted to </w:t>
      </w:r>
      <w:r w:rsidR="00DB5920">
        <w:t>further reduce the scope</w:t>
      </w:r>
      <w:r>
        <w:t xml:space="preserve">, </w:t>
      </w:r>
      <w:del w:id="1102" w:author="Jay Jacobs" w:date="2013-07-19T16:05:00Z">
        <w:r w:rsidDel="005547F0">
          <w:delText xml:space="preserve">you </w:delText>
        </w:r>
      </w:del>
      <w:ins w:id="1103" w:author="Jay Jacobs" w:date="2013-07-19T16:05:00Z">
        <w:r w:rsidR="005547F0">
          <w:t xml:space="preserve">we </w:t>
        </w:r>
      </w:ins>
      <w:r>
        <w:t xml:space="preserve">could </w:t>
      </w:r>
      <w:r w:rsidR="00DB5920">
        <w:t>filter</w:t>
      </w:r>
      <w:r>
        <w:t xml:space="preserve"> by </w:t>
      </w:r>
      <w:r w:rsidR="00DB5920">
        <w:t xml:space="preserve">various combinations of </w:t>
      </w:r>
      <w:r>
        <w:rPr>
          <w:i/>
        </w:rPr>
        <w:t>Reliability</w:t>
      </w:r>
      <w:r>
        <w:t xml:space="preserve"> </w:t>
      </w:r>
      <w:r w:rsidR="00DB5920">
        <w:t>and/</w:t>
      </w:r>
      <w:r>
        <w:t xml:space="preserve">or </w:t>
      </w:r>
      <w:r>
        <w:rPr>
          <w:i/>
        </w:rPr>
        <w:t>Risk</w:t>
      </w:r>
      <w:r>
        <w:t xml:space="preserve">. </w:t>
      </w:r>
      <w:del w:id="1104" w:author="Jay Jacobs" w:date="2013-07-19T16:06:00Z">
        <w:r w:rsidDel="005547F0">
          <w:delText xml:space="preserve">Note </w:delText>
        </w:r>
      </w:del>
      <w:ins w:id="1105" w:author="Jay Jacobs" w:date="2013-07-19T16:06:00Z">
        <w:r w:rsidR="005547F0">
          <w:t xml:space="preserve"> Perhaps we want to go back to the categories we filtered out too and bring a subset of those back in.  </w:t>
        </w:r>
      </w:ins>
    </w:p>
    <w:p w14:paraId="64F81FA2" w14:textId="71471861" w:rsidR="00C91FA7" w:rsidRDefault="005547F0" w:rsidP="004B6123">
      <w:pPr>
        <w:pStyle w:val="Para"/>
      </w:pPr>
      <w:ins w:id="1106" w:author="Jay Jacobs" w:date="2013-07-19T16:06:00Z">
        <w:r>
          <w:t xml:space="preserve">The rather simple parsing and slicing we did here doesn’t </w:t>
        </w:r>
      </w:ins>
      <w:ins w:id="1107" w:author="Jay Jacobs" w:date="2013-07-19T16:07:00Z">
        <w:r>
          <w:t>show us</w:t>
        </w:r>
      </w:ins>
      <w:ins w:id="1108" w:author="Jay Jacobs" w:date="2013-07-19T16:06:00Z">
        <w:r>
          <w:t xml:space="preserve"> the important variables, it simply helps understand the relationships and the frequency with which they occur. </w:t>
        </w:r>
      </w:ins>
      <w:del w:id="1109" w:author="Jay Jacobs" w:date="2013-07-19T16:07:00Z">
        <w:r w:rsidR="00C91FA7" w:rsidDel="005547F0">
          <w:delText xml:space="preserve">that </w:delText>
        </w:r>
      </w:del>
      <w:ins w:id="1110" w:author="Jay Jacobs" w:date="2013-07-19T16:07:00Z">
        <w:r>
          <w:t xml:space="preserve"> Just because 90% of the data was scanning hosts</w:t>
        </w:r>
      </w:ins>
      <w:ins w:id="1111" w:author="Jay Jacobs" w:date="2013-07-19T16:08:00Z">
        <w:r>
          <w:t>, perhaps we only want to filter of those hosts with a risk of 2 or below.</w:t>
        </w:r>
      </w:ins>
      <w:del w:id="1112" w:author="Jay Jacobs" w:date="2013-07-19T16:17:00Z">
        <w:r w:rsidR="00C91FA7" w:rsidDel="004B6123">
          <w:delText xml:space="preserve">this </w:delText>
        </w:r>
        <w:r w:rsidR="00CA66CA" w:rsidDel="004B6123">
          <w:delText>does not</w:delText>
        </w:r>
        <w:r w:rsidR="00C91FA7" w:rsidDel="004B6123">
          <w:delText xml:space="preserve"> mean the three factors we filtered </w:delText>
        </w:r>
        <w:r w:rsidR="00CA66CA" w:rsidDel="004B6123">
          <w:delText xml:space="preserve">out </w:delText>
        </w:r>
        <w:r w:rsidR="00C91FA7" w:rsidDel="004B6123">
          <w:delText>are completely unimportant.</w:delText>
        </w:r>
      </w:del>
      <w:r w:rsidR="00C91FA7">
        <w:t xml:space="preserve"> Our analysis has</w:t>
      </w:r>
      <w:r w:rsidR="001C2A86">
        <w:t xml:space="preserve"> merely</w:t>
      </w:r>
      <w:r w:rsidR="00C91FA7">
        <w:t xml:space="preserve"> let us identify a set of nodes we can generate a higher </w:t>
      </w:r>
      <w:r w:rsidR="00CA66CA">
        <w:t xml:space="preserve">priority </w:t>
      </w:r>
      <w:r w:rsidR="00C91FA7">
        <w:t>alert</w:t>
      </w:r>
      <w:r w:rsidR="00CA66CA">
        <w:t>s</w:t>
      </w:r>
      <w:r w:rsidR="00C91FA7">
        <w:t xml:space="preserve"> on while still capturing the </w:t>
      </w:r>
      <w:r w:rsidR="006867A3">
        <w:t xml:space="preserve">other </w:t>
      </w:r>
      <w:r w:rsidR="006867A3">
        <w:rPr>
          <w:i/>
        </w:rPr>
        <w:t>Type</w:t>
      </w:r>
      <w:r w:rsidR="006867A3">
        <w:t>s into a lower priority or informational log.</w:t>
      </w:r>
    </w:p>
    <w:p w14:paraId="5B4AD4BF" w14:textId="5C219A30" w:rsidR="001C2A86" w:rsidRPr="006867A3" w:rsidRDefault="001C2A86" w:rsidP="003F663F">
      <w:pPr>
        <w:pStyle w:val="Para"/>
      </w:pPr>
      <w:r>
        <w:t xml:space="preserve">Since AlienVault updates this list hourly, we can create a script to do this filtering before </w:t>
      </w:r>
      <w:r w:rsidR="001E5C5F">
        <w:t>importing new revisions into our security tools</w:t>
      </w:r>
      <w:r w:rsidR="00CA66CA">
        <w:t xml:space="preserve"> and keep track of the percentage of nodes filtered out</w:t>
      </w:r>
      <w:r w:rsidR="00243168">
        <w:t xml:space="preserve"> as a flag for the need to potentially readjust our rules</w:t>
      </w:r>
      <w:r w:rsidR="001E5C5F">
        <w:t xml:space="preserve">. Furthermore, we should strongly consider re-performing this exploratory analysis on a semi-frequent basis to see whether we need to </w:t>
      </w:r>
      <w:r w:rsidR="00243168">
        <w:t>re-think</w:t>
      </w:r>
      <w:r w:rsidR="001E5C5F">
        <w:t xml:space="preserve"> our perspective on what constitutes </w:t>
      </w:r>
      <w:r w:rsidR="00243168">
        <w:t>nodes</w:t>
      </w:r>
      <w:r w:rsidR="001E5C5F">
        <w:t xml:space="preserve"> we “really should care about”.</w:t>
      </w:r>
    </w:p>
    <w:p w14:paraId="51E9A1EA" w14:textId="521CB230" w:rsidR="001B3917" w:rsidRDefault="00CC05B1" w:rsidP="00CC05B1">
      <w:pPr>
        <w:pStyle w:val="H1"/>
      </w:pPr>
      <w:r>
        <w:lastRenderedPageBreak/>
        <w:t>In Summary</w:t>
      </w:r>
    </w:p>
    <w:p w14:paraId="54516857" w14:textId="30061127" w:rsidR="00CC05B1" w:rsidRDefault="009552DF" w:rsidP="004321C0">
      <w:pPr>
        <w:pStyle w:val="Para"/>
      </w:pPr>
      <w:r>
        <w:t xml:space="preserve">This chapter introduced the </w:t>
      </w:r>
      <w:r w:rsidR="004F703C">
        <w:t>core</w:t>
      </w:r>
      <w:r>
        <w:t xml:space="preserve"> structure and concepts of data analyses in </w:t>
      </w:r>
      <w:r w:rsidR="0066621A" w:rsidRPr="0066621A">
        <w:rPr>
          <w:i/>
        </w:rPr>
        <w:t>Python</w:t>
      </w:r>
      <w:r>
        <w:t xml:space="preserve"> and </w:t>
      </w:r>
      <w:r w:rsidR="0066621A" w:rsidRPr="0066621A">
        <w:rPr>
          <w:i/>
        </w:rPr>
        <w:t>R</w:t>
      </w:r>
      <w:r>
        <w:t>. We incorporated basic statistics, foundational scripting</w:t>
      </w:r>
      <w:r w:rsidR="006D78C1">
        <w:t>/analysis patterns and introductory</w:t>
      </w:r>
      <w:r>
        <w:t xml:space="preserve"> visualizations to help us both ask and answer </w:t>
      </w:r>
      <w:r w:rsidR="006867A3">
        <w:t>a pertinent question</w:t>
      </w:r>
      <w:r>
        <w:t xml:space="preserve">. In addition, each example has demonstrated the similarity of </w:t>
      </w:r>
      <w:r w:rsidR="0066621A" w:rsidRPr="0066621A">
        <w:rPr>
          <w:i/>
        </w:rPr>
        <w:t>Python</w:t>
      </w:r>
      <w:r>
        <w:t xml:space="preserve"> (with </w:t>
      </w:r>
      <w:r w:rsidR="0066621A" w:rsidRPr="0066621A">
        <w:rPr>
          <w:i/>
        </w:rPr>
        <w:t>pandas</w:t>
      </w:r>
      <w:r>
        <w:t xml:space="preserve">) and </w:t>
      </w:r>
      <w:r w:rsidR="0066621A" w:rsidRPr="0066621A">
        <w:rPr>
          <w:i/>
        </w:rPr>
        <w:t>R</w:t>
      </w:r>
      <w:r>
        <w:t xml:space="preserve"> coding techniques and generated output.</w:t>
      </w:r>
      <w:r w:rsidR="00857E7F">
        <w:t xml:space="preserve"> The steps presented are just an example of one direction this par</w:t>
      </w:r>
      <w:bookmarkStart w:id="1113" w:name="_GoBack"/>
      <w:bookmarkEnd w:id="1113"/>
      <w:r w:rsidR="00857E7F">
        <w:t xml:space="preserve">ticular analysis led. Every situation will be different </w:t>
      </w:r>
      <w:r w:rsidR="00243168">
        <w:t>and will require</w:t>
      </w:r>
      <w:r w:rsidR="00857E7F">
        <w:t xml:space="preserve"> you to pull in</w:t>
      </w:r>
      <w:r w:rsidR="00243168">
        <w:t xml:space="preserve"> different tools and techniques as needed.</w:t>
      </w:r>
    </w:p>
    <w:p w14:paraId="315BBD39" w14:textId="140E6EA4" w:rsidR="009552DF" w:rsidRDefault="00345071" w:rsidP="004321C0">
      <w:pPr>
        <w:pStyle w:val="Para"/>
      </w:pPr>
      <w:r>
        <w:t>In future chapters</w:t>
      </w:r>
      <w:r w:rsidR="009552DF">
        <w:t xml:space="preserve"> we will focus mainly on </w:t>
      </w:r>
      <w:r w:rsidR="0066621A" w:rsidRPr="0066621A">
        <w:rPr>
          <w:i/>
        </w:rPr>
        <w:t>R</w:t>
      </w:r>
      <w:r w:rsidR="009552DF">
        <w:t xml:space="preserve"> code, with some </w:t>
      </w:r>
      <w:r w:rsidR="0066621A" w:rsidRPr="0066621A">
        <w:rPr>
          <w:i/>
        </w:rPr>
        <w:t>Python</w:t>
      </w:r>
      <w:r w:rsidR="009552DF">
        <w:t xml:space="preserve"> sprinkled in on</w:t>
      </w:r>
      <w:r w:rsidR="00243168">
        <w:t xml:space="preserve"> occasion. If you are already </w:t>
      </w:r>
      <w:r w:rsidR="009552DF">
        <w:t xml:space="preserve">familiar with </w:t>
      </w:r>
      <w:r w:rsidR="0066621A" w:rsidRPr="0066621A">
        <w:rPr>
          <w:i/>
        </w:rPr>
        <w:t>Python</w:t>
      </w:r>
      <w:r w:rsidR="00243168">
        <w:t>/</w:t>
      </w:r>
      <w:r w:rsidR="0066621A" w:rsidRPr="0066621A">
        <w:rPr>
          <w:i/>
        </w:rPr>
        <w:t>pandas</w:t>
      </w:r>
      <w:r w:rsidR="00803739">
        <w:t xml:space="preserve"> </w:t>
      </w:r>
      <w:r w:rsidR="009552DF">
        <w:t>the previous example</w:t>
      </w:r>
      <w:r w:rsidR="00FB0717">
        <w:t>s</w:t>
      </w:r>
      <w:r w:rsidR="009552DF">
        <w:t xml:space="preserve"> should help you translate</w:t>
      </w:r>
      <w:r w:rsidR="003710F2">
        <w:t xml:space="preserve"> between the two languages. If you are new to both </w:t>
      </w:r>
      <w:r w:rsidR="0066621A" w:rsidRPr="0066621A">
        <w:rPr>
          <w:i/>
        </w:rPr>
        <w:t>R</w:t>
      </w:r>
      <w:r w:rsidR="003710F2">
        <w:t xml:space="preserve"> and </w:t>
      </w:r>
      <w:r w:rsidR="0066621A" w:rsidRPr="0066621A">
        <w:rPr>
          <w:i/>
        </w:rPr>
        <w:t>Python</w:t>
      </w:r>
      <w:r w:rsidR="003710F2">
        <w:t xml:space="preserve"> the standardization of future examples in one language should </w:t>
      </w:r>
      <w:r w:rsidR="00803739">
        <w:t xml:space="preserve">both </w:t>
      </w:r>
      <w:r w:rsidR="003710F2">
        <w:t xml:space="preserve">help you follow along with less confusion and learn </w:t>
      </w:r>
      <w:r w:rsidR="0066621A" w:rsidRPr="0066621A">
        <w:rPr>
          <w:i/>
        </w:rPr>
        <w:t>R</w:t>
      </w:r>
      <w:r w:rsidR="003710F2">
        <w:t xml:space="preserve"> a bit </w:t>
      </w:r>
      <w:proofErr w:type="gramStart"/>
      <w:r w:rsidR="003710F2">
        <w:t>better.</w:t>
      </w:r>
      <w:proofErr w:type="gramEnd"/>
    </w:p>
    <w:p w14:paraId="1C237CB7" w14:textId="3FFA374F" w:rsidR="00DB6064" w:rsidRDefault="00DB6064" w:rsidP="00DB6064">
      <w:pPr>
        <w:pStyle w:val="H1"/>
      </w:pPr>
      <w:r>
        <w:t>Recommended Reading</w:t>
      </w:r>
    </w:p>
    <w:p w14:paraId="3C2872F2" w14:textId="575AE49A" w:rsidR="00DB6064" w:rsidRPr="00DB6064" w:rsidRDefault="00DB6064" w:rsidP="00DB6064">
      <w:pPr>
        <w:pStyle w:val="Reference"/>
      </w:pPr>
      <w:r>
        <w:rPr>
          <w:i/>
        </w:rPr>
        <w:t xml:space="preserve">Statistics and Data with </w:t>
      </w:r>
      <w:r w:rsidR="0066621A" w:rsidRPr="0066621A">
        <w:rPr>
          <w:i/>
        </w:rPr>
        <w:t>R</w:t>
      </w:r>
      <w:r>
        <w:rPr>
          <w:i/>
        </w:rPr>
        <w:t>: An applied approach through examples</w:t>
      </w:r>
      <w:r>
        <w:t xml:space="preserve"> by </w:t>
      </w:r>
      <w:proofErr w:type="spellStart"/>
      <w:r>
        <w:t>Yosef</w:t>
      </w:r>
      <w:proofErr w:type="spellEnd"/>
      <w:r>
        <w:t xml:space="preserve"> Cohen and Jeremiah Y. Cohen (John Wiley &amp; Sons, Ltd. ISBN: </w:t>
      </w:r>
      <w:r w:rsidRPr="00DB6064">
        <w:t>9780470758052</w:t>
      </w:r>
      <w:r>
        <w:t>)</w:t>
      </w:r>
    </w:p>
    <w:p w14:paraId="187447FB" w14:textId="0A95E8CD" w:rsidR="00DB6064" w:rsidRPr="005566D1" w:rsidRDefault="0066621A" w:rsidP="00DB6064">
      <w:pPr>
        <w:pStyle w:val="Reference"/>
      </w:pPr>
      <w:r w:rsidRPr="0066621A">
        <w:rPr>
          <w:i/>
        </w:rPr>
        <w:t>Python</w:t>
      </w:r>
      <w:r w:rsidR="00DB6064" w:rsidRPr="00DB6064">
        <w:rPr>
          <w:i/>
        </w:rPr>
        <w:t xml:space="preserve"> for Data Analysis</w:t>
      </w:r>
      <w:r w:rsidR="00DB6064">
        <w:t xml:space="preserve"> by Wes McKinney (O’Reilly Media, Inc. ISBN: 9798-1-4493-1979-3)</w:t>
      </w:r>
    </w:p>
    <w:sectPr w:rsidR="00DB6064" w:rsidRPr="005566D1" w:rsidSect="008B709A">
      <w:footnotePr>
        <w:pos w:val="sectEnd"/>
        <w:numStart w:val="0"/>
      </w:footnotePr>
      <w:endnotePr>
        <w:numFmt w:val="decimal"/>
        <w:numStart w:val="0"/>
      </w:endnotePr>
      <w:pgSz w:w="1176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Jay Jacobs" w:date="2013-07-18T20:16:00Z" w:initials="JJ">
    <w:p w14:paraId="56EB3836" w14:textId="6CC3858C" w:rsidR="005547F0" w:rsidRDefault="005547F0">
      <w:pPr>
        <w:pStyle w:val="CommentText"/>
      </w:pPr>
      <w:r>
        <w:rPr>
          <w:rStyle w:val="CommentReference"/>
        </w:rPr>
        <w:annotationRef/>
      </w:r>
      <w:r>
        <w:t>I think we would want to put this in chapter 2.  In chapter 2 we could talk about this and our environment, then do the install and experienced people can skip the second half of chapter 2</w:t>
      </w:r>
    </w:p>
  </w:comment>
  <w:comment w:id="3" w:author="Jay Jacobs" w:date="2013-07-19T10:15:00Z" w:initials="JJ">
    <w:p w14:paraId="583BFE45" w14:textId="10968B70" w:rsidR="005547F0" w:rsidRDefault="005547F0">
      <w:pPr>
        <w:pStyle w:val="CommentText"/>
      </w:pPr>
      <w:r>
        <w:rPr>
          <w:rStyle w:val="CommentReference"/>
        </w:rPr>
        <w:annotationRef/>
      </w:r>
      <w:r>
        <w:t>I really hope these links are not going to show up in the book text like this, it's just not flowing or nice looking.</w:t>
      </w:r>
    </w:p>
  </w:comment>
  <w:comment w:id="5" w:author="Jay Jacobs" w:date="2013-07-18T20:22:00Z" w:initials="JJ">
    <w:p w14:paraId="58844390" w14:textId="6520D99B" w:rsidR="005547F0" w:rsidRDefault="005547F0">
      <w:pPr>
        <w:pStyle w:val="CommentText"/>
      </w:pPr>
      <w:r>
        <w:rPr>
          <w:rStyle w:val="CommentReference"/>
        </w:rPr>
        <w:annotationRef/>
      </w:r>
      <w:r>
        <w:t>I think all the URLs should be to our website.  We want them to download the exact data set you are using so they replicate exactly what you see.  But with AlienVault, we also want them to download new.</w:t>
      </w:r>
    </w:p>
  </w:comment>
  <w:comment w:id="8" w:author="Jay Jacobs" w:date="2013-07-18T20:24:00Z" w:initials="JJ">
    <w:p w14:paraId="4C770C47" w14:textId="0E1EE3FA" w:rsidR="005547F0" w:rsidRDefault="005547F0">
      <w:pPr>
        <w:pStyle w:val="CommentText"/>
      </w:pPr>
      <w:r>
        <w:rPr>
          <w:rStyle w:val="CommentReference"/>
        </w:rPr>
        <w:annotationRef/>
      </w:r>
      <w:proofErr w:type="gramStart"/>
      <w:r>
        <w:t>in</w:t>
      </w:r>
      <w:proofErr w:type="gramEnd"/>
      <w:r>
        <w:t xml:space="preserve"> both of these examples, in order to refresh the data source, we have to go touch the filesystem.  Should we just over write here because it may be too much info right away?</w:t>
      </w:r>
    </w:p>
  </w:comment>
  <w:comment w:id="20" w:author="Jay Jacobs" w:date="2013-07-19T10:45:00Z" w:initials="JJ">
    <w:p w14:paraId="577DE83C" w14:textId="1F7C50F0" w:rsidR="005547F0" w:rsidRDefault="005547F0">
      <w:pPr>
        <w:pStyle w:val="CommentText"/>
      </w:pPr>
      <w:r>
        <w:rPr>
          <w:rStyle w:val="CommentReference"/>
        </w:rPr>
        <w:annotationRef/>
      </w:r>
    </w:p>
    <w:p w14:paraId="7F39C84C" w14:textId="184D2C6D" w:rsidR="005547F0" w:rsidRDefault="005547F0">
      <w:pPr>
        <w:pStyle w:val="CommentText"/>
      </w:pPr>
      <w:r>
        <w:t>Have we confirmed that these are the correct headers?  I found some ossim docs that talk about "reliability" and "priority" but that was in reference to their product... not this data.</w:t>
      </w:r>
    </w:p>
  </w:comment>
  <w:comment w:id="76" w:author="Jay Jacobs" w:date="2013-07-19T11:43:00Z" w:initials="JJ">
    <w:p w14:paraId="125783A4" w14:textId="4261DC7B" w:rsidR="005547F0" w:rsidRDefault="005547F0">
      <w:pPr>
        <w:pStyle w:val="CommentText"/>
      </w:pPr>
      <w:r>
        <w:rPr>
          <w:rStyle w:val="CommentReference"/>
        </w:rPr>
        <w:annotationRef/>
      </w:r>
      <w:r>
        <w:t>See below, but I think I would take this out and talk about after we are done exploring.</w:t>
      </w:r>
    </w:p>
  </w:comment>
  <w:comment w:id="128" w:author="Jay Jacobs" w:date="2013-07-19T10:17:00Z" w:initials="JJ">
    <w:p w14:paraId="2C24673D" w14:textId="0B994C3B" w:rsidR="005547F0" w:rsidRDefault="005547F0">
      <w:pPr>
        <w:pStyle w:val="CommentText"/>
      </w:pPr>
      <w:r>
        <w:rPr>
          <w:rStyle w:val="CommentReference"/>
        </w:rPr>
        <w:annotationRef/>
      </w:r>
      <w:proofErr w:type="gramStart"/>
      <w:r>
        <w:t>the</w:t>
      </w:r>
      <w:proofErr w:type="gramEnd"/>
      <w:r>
        <w:t xml:space="preserve"> </w:t>
      </w:r>
      <w:proofErr w:type="spellStart"/>
      <w:r>
        <w:t>impor</w:t>
      </w:r>
      <w:proofErr w:type="spellEnd"/>
      <w:r>
        <w:t>t statement above makes me think this is a standalone sript and the avRep is not defined.</w:t>
      </w:r>
    </w:p>
  </w:comment>
  <w:comment w:id="129" w:author="Jay Jacobs" w:date="2013-07-19T10:17:00Z" w:initials="JJ">
    <w:p w14:paraId="527D9659" w14:textId="36FDB644" w:rsidR="005547F0" w:rsidRDefault="005547F0">
      <w:pPr>
        <w:pStyle w:val="CommentText"/>
      </w:pPr>
      <w:r>
        <w:rPr>
          <w:rStyle w:val="CommentReference"/>
        </w:rPr>
        <w:annotationRef/>
      </w:r>
      <w:proofErr w:type="gramStart"/>
      <w:r>
        <w:t>c</w:t>
      </w:r>
      <w:proofErr w:type="gramEnd"/>
      <w:r>
        <w:t>an we do 5 rows and still convey the message?</w:t>
      </w:r>
    </w:p>
  </w:comment>
  <w:comment w:id="162" w:author="Jay Jacobs" w:date="2013-07-19T10:48:00Z" w:initials="JJ">
    <w:p w14:paraId="65637CC9" w14:textId="34B71EC9" w:rsidR="005547F0" w:rsidRDefault="005547F0">
      <w:pPr>
        <w:pStyle w:val="CommentText"/>
      </w:pPr>
      <w:r>
        <w:rPr>
          <w:rStyle w:val="CommentReference"/>
        </w:rPr>
        <w:annotationRef/>
      </w:r>
      <w:proofErr w:type="gramStart"/>
      <w:r>
        <w:t>is</w:t>
      </w:r>
      <w:proofErr w:type="gramEnd"/>
      <w:r>
        <w:t xml:space="preserve"> that what this is on?  Not the overall confidence in the entry but the classification of it?</w:t>
      </w:r>
    </w:p>
  </w:comment>
  <w:comment w:id="186" w:author="Jay Jacobs" w:date="2013-07-19T11:20:00Z" w:initials="JJ">
    <w:p w14:paraId="0A00E1FB" w14:textId="5EEA1D51" w:rsidR="005547F0" w:rsidRDefault="005547F0">
      <w:pPr>
        <w:pStyle w:val="CommentText"/>
      </w:pPr>
      <w:r>
        <w:rPr>
          <w:rStyle w:val="CommentReference"/>
        </w:rPr>
        <w:annotationRef/>
      </w:r>
      <w:r>
        <w:t>I am struggling here because the "summary" command in R will show us these things without a seperate function.  I think we should just leverage that.  In other words, remove it from above and put it down here.</w:t>
      </w:r>
    </w:p>
  </w:comment>
  <w:comment w:id="200" w:author="Jay Jacobs" w:date="2013-07-19T11:58:00Z" w:initials="JJ">
    <w:p w14:paraId="53AC13BE" w14:textId="06E9088E" w:rsidR="005547F0" w:rsidRDefault="005547F0">
      <w:pPr>
        <w:pStyle w:val="CommentText"/>
      </w:pPr>
      <w:r>
        <w:rPr>
          <w:rStyle w:val="CommentReference"/>
        </w:rPr>
        <w:annotationRef/>
      </w:r>
      <w:proofErr w:type="gramStart"/>
      <w:r>
        <w:t>documented</w:t>
      </w:r>
      <w:proofErr w:type="gramEnd"/>
      <w:r>
        <w:t xml:space="preserve"> where?</w:t>
      </w:r>
    </w:p>
  </w:comment>
  <w:comment w:id="577" w:author="Jay Jacobs" w:date="2013-07-19T14:37:00Z" w:initials="JJ">
    <w:p w14:paraId="0E7D6320" w14:textId="7B507D11" w:rsidR="005547F0" w:rsidRDefault="005547F0">
      <w:pPr>
        <w:pStyle w:val="CommentText"/>
      </w:pPr>
      <w:r>
        <w:rPr>
          <w:rStyle w:val="CommentReference"/>
        </w:rPr>
        <w:annotationRef/>
      </w:r>
      <w:r>
        <w:t>General note: We should go through and consistently refer to the variables.  In some places they are in quotes, other they are italicized.  We need to normalize that.</w:t>
      </w:r>
    </w:p>
  </w:comment>
  <w:comment w:id="654" w:author="Jay Jacobs" w:date="2013-07-19T14:50:00Z" w:initials="JJ">
    <w:p w14:paraId="39196361" w14:textId="1E064061" w:rsidR="005547F0" w:rsidRDefault="005547F0">
      <w:pPr>
        <w:pStyle w:val="CommentText"/>
      </w:pPr>
      <w:r>
        <w:rPr>
          <w:rStyle w:val="CommentReference"/>
        </w:rPr>
        <w:annotationRef/>
      </w:r>
      <w:proofErr w:type="spellStart"/>
      <w:r>
        <w:t xml:space="preserve">Seems </w:t>
      </w:r>
      <w:proofErr w:type="spellEnd"/>
      <w:r>
        <w:t>like the figure numbers are off here.</w:t>
      </w:r>
    </w:p>
  </w:comment>
  <w:comment w:id="672" w:author="Jay Jacobs" w:date="2013-07-19T15:05:00Z" w:initials="JJ">
    <w:p w14:paraId="381D7DDE" w14:textId="5E726EE9" w:rsidR="005547F0" w:rsidRDefault="005547F0">
      <w:pPr>
        <w:pStyle w:val="CommentText"/>
      </w:pPr>
      <w:r>
        <w:rPr>
          <w:rStyle w:val="CommentReference"/>
        </w:rPr>
        <w:annotationRef/>
      </w:r>
      <w:proofErr w:type="gramStart"/>
      <w:r>
        <w:t>you</w:t>
      </w:r>
      <w:proofErr w:type="gramEnd"/>
      <w:r>
        <w:t xml:space="preserve"> were talking about removing bias, but we can have a contingency table that looks like they have it without bias.</w:t>
      </w:r>
    </w:p>
  </w:comment>
  <w:comment w:id="755" w:author="Jay Jacobs" w:date="2013-07-19T15:09:00Z" w:initials="JJ">
    <w:p w14:paraId="6535E740" w14:textId="5FF55C03" w:rsidR="005547F0" w:rsidRDefault="005547F0">
      <w:pPr>
        <w:pStyle w:val="CommentText"/>
      </w:pPr>
      <w:r>
        <w:rPr>
          <w:rStyle w:val="CommentReference"/>
        </w:rPr>
        <w:annotationRef/>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4051BF" w14:textId="77777777" w:rsidR="005547F0" w:rsidRDefault="005547F0" w:rsidP="00402F98">
      <w:r>
        <w:separator/>
      </w:r>
    </w:p>
  </w:endnote>
  <w:endnote w:type="continuationSeparator" w:id="0">
    <w:p w14:paraId="326582FC" w14:textId="77777777" w:rsidR="005547F0" w:rsidRDefault="005547F0" w:rsidP="0040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7C9F28" w14:textId="77777777" w:rsidR="005547F0" w:rsidRDefault="005547F0" w:rsidP="00402F98">
      <w:r>
        <w:separator/>
      </w:r>
    </w:p>
  </w:footnote>
  <w:footnote w:type="continuationSeparator" w:id="0">
    <w:p w14:paraId="7E139114" w14:textId="77777777" w:rsidR="005547F0" w:rsidRDefault="005547F0" w:rsidP="00402F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4">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2"/>
  </w:num>
  <w:num w:numId="2">
    <w:abstractNumId w:val="25"/>
  </w:num>
  <w:num w:numId="3">
    <w:abstractNumId w:val="11"/>
  </w:num>
  <w:num w:numId="4">
    <w:abstractNumId w:val="10"/>
  </w:num>
  <w:num w:numId="5">
    <w:abstractNumId w:val="20"/>
  </w:num>
  <w:num w:numId="6">
    <w:abstractNumId w:val="16"/>
  </w:num>
  <w:num w:numId="7">
    <w:abstractNumId w:val="24"/>
  </w:num>
  <w:num w:numId="8">
    <w:abstractNumId w:val="19"/>
  </w:num>
  <w:num w:numId="9">
    <w:abstractNumId w:val="12"/>
  </w:num>
  <w:num w:numId="10">
    <w:abstractNumId w:val="26"/>
  </w:num>
  <w:num w:numId="11">
    <w:abstractNumId w:val="14"/>
  </w:num>
  <w:num w:numId="12">
    <w:abstractNumId w:val="13"/>
  </w:num>
  <w:num w:numId="13">
    <w:abstractNumId w:val="15"/>
  </w:num>
  <w:num w:numId="14">
    <w:abstractNumId w:val="23"/>
  </w:num>
  <w:num w:numId="15">
    <w:abstractNumId w:val="17"/>
  </w:num>
  <w:num w:numId="16">
    <w:abstractNumId w:val="0"/>
  </w:num>
  <w:num w:numId="17">
    <w:abstractNumId w:val="18"/>
  </w:num>
  <w:num w:numId="18">
    <w:abstractNumId w:val="21"/>
  </w:num>
  <w:num w:numId="19">
    <w:abstractNumId w:val="27"/>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0"/>
  <w:proofState w:spelling="clean" w:grammar="clean"/>
  <w:attachedTemplate r:id="rId1"/>
  <w:linkStyles/>
  <w:revisionView w:insDel="0" w:formatting="0"/>
  <w:trackRevisions/>
  <w:defaultTabStop w:val="720"/>
  <w:characterSpacingControl w:val="doNotCompress"/>
  <w:hdrShapeDefaults>
    <o:shapedefaults v:ext="edit" spidmax="2050"/>
  </w:hdrShapeDefaults>
  <w:footnotePr>
    <w:pos w:val="sectEnd"/>
    <w:numStart w:val="0"/>
    <w:footnote w:id="-1"/>
    <w:footnote w:id="0"/>
  </w:footnotePr>
  <w:endnotePr>
    <w:numFmt w:val="decimal"/>
    <w:numStart w:val="0"/>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59F"/>
    <w:rsid w:val="00000AE7"/>
    <w:rsid w:val="0002400F"/>
    <w:rsid w:val="00026AC6"/>
    <w:rsid w:val="00027068"/>
    <w:rsid w:val="000347C0"/>
    <w:rsid w:val="00036E02"/>
    <w:rsid w:val="000548C7"/>
    <w:rsid w:val="00063346"/>
    <w:rsid w:val="000660BC"/>
    <w:rsid w:val="000660DD"/>
    <w:rsid w:val="00087194"/>
    <w:rsid w:val="00090250"/>
    <w:rsid w:val="000906A5"/>
    <w:rsid w:val="00090FB9"/>
    <w:rsid w:val="00094A11"/>
    <w:rsid w:val="00096863"/>
    <w:rsid w:val="0009772B"/>
    <w:rsid w:val="000A0B3B"/>
    <w:rsid w:val="000A5213"/>
    <w:rsid w:val="000A5D7F"/>
    <w:rsid w:val="000B119D"/>
    <w:rsid w:val="000B4703"/>
    <w:rsid w:val="000B5329"/>
    <w:rsid w:val="000B5C3E"/>
    <w:rsid w:val="000B6DAD"/>
    <w:rsid w:val="000B7332"/>
    <w:rsid w:val="000C0C07"/>
    <w:rsid w:val="000D0376"/>
    <w:rsid w:val="000D0F37"/>
    <w:rsid w:val="000D4701"/>
    <w:rsid w:val="000E08E3"/>
    <w:rsid w:val="000F7B57"/>
    <w:rsid w:val="00105E2F"/>
    <w:rsid w:val="001143A8"/>
    <w:rsid w:val="00120081"/>
    <w:rsid w:val="00132697"/>
    <w:rsid w:val="001327E0"/>
    <w:rsid w:val="00142FC6"/>
    <w:rsid w:val="00144111"/>
    <w:rsid w:val="00147070"/>
    <w:rsid w:val="00147DE5"/>
    <w:rsid w:val="00157329"/>
    <w:rsid w:val="00187FD0"/>
    <w:rsid w:val="001903AB"/>
    <w:rsid w:val="0019109C"/>
    <w:rsid w:val="001A716E"/>
    <w:rsid w:val="001B0287"/>
    <w:rsid w:val="001B0DD8"/>
    <w:rsid w:val="001B3917"/>
    <w:rsid w:val="001B3E1D"/>
    <w:rsid w:val="001B6CD5"/>
    <w:rsid w:val="001C26C9"/>
    <w:rsid w:val="001C2A86"/>
    <w:rsid w:val="001C36E1"/>
    <w:rsid w:val="001C49B0"/>
    <w:rsid w:val="001C5239"/>
    <w:rsid w:val="001C7DDD"/>
    <w:rsid w:val="001D0516"/>
    <w:rsid w:val="001E2FD5"/>
    <w:rsid w:val="001E5C5F"/>
    <w:rsid w:val="001F61F1"/>
    <w:rsid w:val="00202087"/>
    <w:rsid w:val="0020246A"/>
    <w:rsid w:val="00203EE4"/>
    <w:rsid w:val="00213E6B"/>
    <w:rsid w:val="00220041"/>
    <w:rsid w:val="00223C3B"/>
    <w:rsid w:val="0022692C"/>
    <w:rsid w:val="00233B1E"/>
    <w:rsid w:val="00235F0E"/>
    <w:rsid w:val="0024305C"/>
    <w:rsid w:val="00243168"/>
    <w:rsid w:val="00245122"/>
    <w:rsid w:val="0024555C"/>
    <w:rsid w:val="00262F8D"/>
    <w:rsid w:val="0026304B"/>
    <w:rsid w:val="002672B0"/>
    <w:rsid w:val="00270AC9"/>
    <w:rsid w:val="00273E95"/>
    <w:rsid w:val="002908CC"/>
    <w:rsid w:val="00294242"/>
    <w:rsid w:val="002A4976"/>
    <w:rsid w:val="002A6170"/>
    <w:rsid w:val="002B552F"/>
    <w:rsid w:val="002C238D"/>
    <w:rsid w:val="002C4248"/>
    <w:rsid w:val="002C7BE5"/>
    <w:rsid w:val="002E2444"/>
    <w:rsid w:val="002E4473"/>
    <w:rsid w:val="002E4BFB"/>
    <w:rsid w:val="002F0121"/>
    <w:rsid w:val="002F1D44"/>
    <w:rsid w:val="002F4300"/>
    <w:rsid w:val="00300BD4"/>
    <w:rsid w:val="0030158B"/>
    <w:rsid w:val="003016F6"/>
    <w:rsid w:val="0031364F"/>
    <w:rsid w:val="00313BE9"/>
    <w:rsid w:val="00314266"/>
    <w:rsid w:val="00324EA7"/>
    <w:rsid w:val="003260B9"/>
    <w:rsid w:val="00345071"/>
    <w:rsid w:val="00355D32"/>
    <w:rsid w:val="0036148A"/>
    <w:rsid w:val="003615EF"/>
    <w:rsid w:val="003629C7"/>
    <w:rsid w:val="00364859"/>
    <w:rsid w:val="00364C66"/>
    <w:rsid w:val="003710F2"/>
    <w:rsid w:val="00372185"/>
    <w:rsid w:val="00375DCD"/>
    <w:rsid w:val="00375EC4"/>
    <w:rsid w:val="00380D60"/>
    <w:rsid w:val="003813F3"/>
    <w:rsid w:val="003921E6"/>
    <w:rsid w:val="003A7437"/>
    <w:rsid w:val="003A760B"/>
    <w:rsid w:val="003B03F9"/>
    <w:rsid w:val="003B3976"/>
    <w:rsid w:val="003B745E"/>
    <w:rsid w:val="003B75A1"/>
    <w:rsid w:val="003D2FF2"/>
    <w:rsid w:val="003D42C5"/>
    <w:rsid w:val="003D63A5"/>
    <w:rsid w:val="003D767E"/>
    <w:rsid w:val="003F00CF"/>
    <w:rsid w:val="003F2AB6"/>
    <w:rsid w:val="003F645D"/>
    <w:rsid w:val="003F663F"/>
    <w:rsid w:val="004005A0"/>
    <w:rsid w:val="00402F98"/>
    <w:rsid w:val="0040548F"/>
    <w:rsid w:val="004071D0"/>
    <w:rsid w:val="00420769"/>
    <w:rsid w:val="00420CB5"/>
    <w:rsid w:val="00430934"/>
    <w:rsid w:val="00431113"/>
    <w:rsid w:val="004321C0"/>
    <w:rsid w:val="0046291B"/>
    <w:rsid w:val="00465DEC"/>
    <w:rsid w:val="004711BC"/>
    <w:rsid w:val="004731E9"/>
    <w:rsid w:val="004958B3"/>
    <w:rsid w:val="0049779F"/>
    <w:rsid w:val="004B37C2"/>
    <w:rsid w:val="004B6123"/>
    <w:rsid w:val="004D50A4"/>
    <w:rsid w:val="004D728F"/>
    <w:rsid w:val="004D76B2"/>
    <w:rsid w:val="004F0A05"/>
    <w:rsid w:val="004F703C"/>
    <w:rsid w:val="005042BC"/>
    <w:rsid w:val="00514C2F"/>
    <w:rsid w:val="00525E6E"/>
    <w:rsid w:val="00527845"/>
    <w:rsid w:val="0053229A"/>
    <w:rsid w:val="00533B04"/>
    <w:rsid w:val="005340B3"/>
    <w:rsid w:val="005510E9"/>
    <w:rsid w:val="005515E8"/>
    <w:rsid w:val="00553C88"/>
    <w:rsid w:val="005547F0"/>
    <w:rsid w:val="00555A19"/>
    <w:rsid w:val="005563A3"/>
    <w:rsid w:val="005566D1"/>
    <w:rsid w:val="005612A5"/>
    <w:rsid w:val="005626B1"/>
    <w:rsid w:val="0057045D"/>
    <w:rsid w:val="00570CB1"/>
    <w:rsid w:val="0057679F"/>
    <w:rsid w:val="00577C1D"/>
    <w:rsid w:val="00587C93"/>
    <w:rsid w:val="005B45A0"/>
    <w:rsid w:val="005C0ADE"/>
    <w:rsid w:val="005C1FE7"/>
    <w:rsid w:val="005C78EA"/>
    <w:rsid w:val="005C7DAA"/>
    <w:rsid w:val="005D0DD5"/>
    <w:rsid w:val="005E0CDC"/>
    <w:rsid w:val="005F5551"/>
    <w:rsid w:val="005F59FE"/>
    <w:rsid w:val="005F611E"/>
    <w:rsid w:val="00607ECD"/>
    <w:rsid w:val="00621246"/>
    <w:rsid w:val="0062297A"/>
    <w:rsid w:val="00627D4B"/>
    <w:rsid w:val="006302FA"/>
    <w:rsid w:val="006428BA"/>
    <w:rsid w:val="00653EEF"/>
    <w:rsid w:val="00664E0B"/>
    <w:rsid w:val="0066621A"/>
    <w:rsid w:val="0068601B"/>
    <w:rsid w:val="006867A3"/>
    <w:rsid w:val="00696E71"/>
    <w:rsid w:val="00696EA2"/>
    <w:rsid w:val="006A1882"/>
    <w:rsid w:val="006A2E0B"/>
    <w:rsid w:val="006A3737"/>
    <w:rsid w:val="006A454B"/>
    <w:rsid w:val="006B1585"/>
    <w:rsid w:val="006B7A78"/>
    <w:rsid w:val="006B7C5A"/>
    <w:rsid w:val="006C50CD"/>
    <w:rsid w:val="006D1392"/>
    <w:rsid w:val="006D78C1"/>
    <w:rsid w:val="006E2C95"/>
    <w:rsid w:val="006E361B"/>
    <w:rsid w:val="006E53C6"/>
    <w:rsid w:val="006F4C5C"/>
    <w:rsid w:val="006F4E38"/>
    <w:rsid w:val="00702F28"/>
    <w:rsid w:val="00710639"/>
    <w:rsid w:val="00713161"/>
    <w:rsid w:val="007172D4"/>
    <w:rsid w:val="00727F16"/>
    <w:rsid w:val="00733C5F"/>
    <w:rsid w:val="00737107"/>
    <w:rsid w:val="007474C8"/>
    <w:rsid w:val="00751234"/>
    <w:rsid w:val="007522EC"/>
    <w:rsid w:val="0075257D"/>
    <w:rsid w:val="007553CC"/>
    <w:rsid w:val="00760993"/>
    <w:rsid w:val="00764855"/>
    <w:rsid w:val="00773133"/>
    <w:rsid w:val="0077397F"/>
    <w:rsid w:val="00773E3D"/>
    <w:rsid w:val="00775E82"/>
    <w:rsid w:val="0078678C"/>
    <w:rsid w:val="00792C51"/>
    <w:rsid w:val="00795E67"/>
    <w:rsid w:val="007A3F9C"/>
    <w:rsid w:val="007B287E"/>
    <w:rsid w:val="007B69AC"/>
    <w:rsid w:val="007C6781"/>
    <w:rsid w:val="007C7BB9"/>
    <w:rsid w:val="007D6457"/>
    <w:rsid w:val="007E2EA3"/>
    <w:rsid w:val="007F2690"/>
    <w:rsid w:val="00803739"/>
    <w:rsid w:val="00805B0F"/>
    <w:rsid w:val="008316F8"/>
    <w:rsid w:val="00833D22"/>
    <w:rsid w:val="0083779D"/>
    <w:rsid w:val="008417EB"/>
    <w:rsid w:val="0084231F"/>
    <w:rsid w:val="00844E87"/>
    <w:rsid w:val="00850E45"/>
    <w:rsid w:val="00857E7F"/>
    <w:rsid w:val="00885DFC"/>
    <w:rsid w:val="008A1D1A"/>
    <w:rsid w:val="008A2B81"/>
    <w:rsid w:val="008A5890"/>
    <w:rsid w:val="008A678B"/>
    <w:rsid w:val="008B196A"/>
    <w:rsid w:val="008B48C3"/>
    <w:rsid w:val="008B69DB"/>
    <w:rsid w:val="008B709A"/>
    <w:rsid w:val="008B7B6A"/>
    <w:rsid w:val="008C7359"/>
    <w:rsid w:val="008D0891"/>
    <w:rsid w:val="008D47CE"/>
    <w:rsid w:val="008E3B87"/>
    <w:rsid w:val="008E54B1"/>
    <w:rsid w:val="008F2F53"/>
    <w:rsid w:val="0090112F"/>
    <w:rsid w:val="00904F89"/>
    <w:rsid w:val="00910429"/>
    <w:rsid w:val="0091469E"/>
    <w:rsid w:val="00923D04"/>
    <w:rsid w:val="0092663E"/>
    <w:rsid w:val="00941DCA"/>
    <w:rsid w:val="009457EF"/>
    <w:rsid w:val="009552DF"/>
    <w:rsid w:val="0096268B"/>
    <w:rsid w:val="00962ADA"/>
    <w:rsid w:val="0096595F"/>
    <w:rsid w:val="00966E9A"/>
    <w:rsid w:val="00972EAA"/>
    <w:rsid w:val="009933BC"/>
    <w:rsid w:val="00996C3B"/>
    <w:rsid w:val="009A1A2A"/>
    <w:rsid w:val="009A7C41"/>
    <w:rsid w:val="009D372B"/>
    <w:rsid w:val="009E4914"/>
    <w:rsid w:val="009E7220"/>
    <w:rsid w:val="009F33DD"/>
    <w:rsid w:val="00A029A6"/>
    <w:rsid w:val="00A359DC"/>
    <w:rsid w:val="00A44441"/>
    <w:rsid w:val="00A54FF8"/>
    <w:rsid w:val="00A5605B"/>
    <w:rsid w:val="00A565F7"/>
    <w:rsid w:val="00A601BA"/>
    <w:rsid w:val="00A6189E"/>
    <w:rsid w:val="00A64850"/>
    <w:rsid w:val="00A70A9F"/>
    <w:rsid w:val="00A82192"/>
    <w:rsid w:val="00A832A0"/>
    <w:rsid w:val="00A83B7D"/>
    <w:rsid w:val="00A862AD"/>
    <w:rsid w:val="00A86E08"/>
    <w:rsid w:val="00A905B5"/>
    <w:rsid w:val="00AA28AE"/>
    <w:rsid w:val="00AA2F11"/>
    <w:rsid w:val="00AA63EA"/>
    <w:rsid w:val="00AB1E9A"/>
    <w:rsid w:val="00AB437F"/>
    <w:rsid w:val="00AD0DFA"/>
    <w:rsid w:val="00AE0519"/>
    <w:rsid w:val="00AE1BDC"/>
    <w:rsid w:val="00AF20AB"/>
    <w:rsid w:val="00AF3982"/>
    <w:rsid w:val="00B01042"/>
    <w:rsid w:val="00B10834"/>
    <w:rsid w:val="00B10F1D"/>
    <w:rsid w:val="00B12E78"/>
    <w:rsid w:val="00B12FB5"/>
    <w:rsid w:val="00B14F6C"/>
    <w:rsid w:val="00B23DB7"/>
    <w:rsid w:val="00B25A70"/>
    <w:rsid w:val="00B31DBE"/>
    <w:rsid w:val="00B351FF"/>
    <w:rsid w:val="00B42B1D"/>
    <w:rsid w:val="00B42F90"/>
    <w:rsid w:val="00B5072C"/>
    <w:rsid w:val="00B53DDF"/>
    <w:rsid w:val="00B54810"/>
    <w:rsid w:val="00B606DB"/>
    <w:rsid w:val="00B6468E"/>
    <w:rsid w:val="00B65A79"/>
    <w:rsid w:val="00B737FA"/>
    <w:rsid w:val="00B8466B"/>
    <w:rsid w:val="00B925DC"/>
    <w:rsid w:val="00B92F5B"/>
    <w:rsid w:val="00BA20DB"/>
    <w:rsid w:val="00BA5646"/>
    <w:rsid w:val="00BA70DE"/>
    <w:rsid w:val="00BA78D6"/>
    <w:rsid w:val="00BB0CDF"/>
    <w:rsid w:val="00BB2C5D"/>
    <w:rsid w:val="00BC1784"/>
    <w:rsid w:val="00BE77BD"/>
    <w:rsid w:val="00BF19D0"/>
    <w:rsid w:val="00C00F9B"/>
    <w:rsid w:val="00C02F14"/>
    <w:rsid w:val="00C1289C"/>
    <w:rsid w:val="00C35884"/>
    <w:rsid w:val="00C37679"/>
    <w:rsid w:val="00C41F01"/>
    <w:rsid w:val="00C439D1"/>
    <w:rsid w:val="00C47EF0"/>
    <w:rsid w:val="00C564DF"/>
    <w:rsid w:val="00C64AFA"/>
    <w:rsid w:val="00C716E6"/>
    <w:rsid w:val="00C80A05"/>
    <w:rsid w:val="00C848C4"/>
    <w:rsid w:val="00C91FA7"/>
    <w:rsid w:val="00C92819"/>
    <w:rsid w:val="00CA11A1"/>
    <w:rsid w:val="00CA1C20"/>
    <w:rsid w:val="00CA271C"/>
    <w:rsid w:val="00CA66CA"/>
    <w:rsid w:val="00CA709F"/>
    <w:rsid w:val="00CB0E6A"/>
    <w:rsid w:val="00CC05B1"/>
    <w:rsid w:val="00CD2A4E"/>
    <w:rsid w:val="00CD3140"/>
    <w:rsid w:val="00CD4F7E"/>
    <w:rsid w:val="00CD6032"/>
    <w:rsid w:val="00CE65F6"/>
    <w:rsid w:val="00CF67C0"/>
    <w:rsid w:val="00D02BAC"/>
    <w:rsid w:val="00D0459F"/>
    <w:rsid w:val="00D06B0B"/>
    <w:rsid w:val="00D06CF6"/>
    <w:rsid w:val="00D15C07"/>
    <w:rsid w:val="00D2009C"/>
    <w:rsid w:val="00D20B88"/>
    <w:rsid w:val="00D274A1"/>
    <w:rsid w:val="00D275AA"/>
    <w:rsid w:val="00D36903"/>
    <w:rsid w:val="00D63597"/>
    <w:rsid w:val="00D63C62"/>
    <w:rsid w:val="00D65677"/>
    <w:rsid w:val="00D666B2"/>
    <w:rsid w:val="00D7510B"/>
    <w:rsid w:val="00D80DE2"/>
    <w:rsid w:val="00D86DEB"/>
    <w:rsid w:val="00D95FED"/>
    <w:rsid w:val="00DA2558"/>
    <w:rsid w:val="00DA50F6"/>
    <w:rsid w:val="00DB54B7"/>
    <w:rsid w:val="00DB5920"/>
    <w:rsid w:val="00DB6064"/>
    <w:rsid w:val="00DC4773"/>
    <w:rsid w:val="00DC628A"/>
    <w:rsid w:val="00DD2D62"/>
    <w:rsid w:val="00DD33A9"/>
    <w:rsid w:val="00DD4920"/>
    <w:rsid w:val="00DD49D8"/>
    <w:rsid w:val="00DD4B2C"/>
    <w:rsid w:val="00DE00F7"/>
    <w:rsid w:val="00DE0F8F"/>
    <w:rsid w:val="00DF195D"/>
    <w:rsid w:val="00DF5825"/>
    <w:rsid w:val="00E13D56"/>
    <w:rsid w:val="00E15593"/>
    <w:rsid w:val="00E15D16"/>
    <w:rsid w:val="00E2084E"/>
    <w:rsid w:val="00E25A9A"/>
    <w:rsid w:val="00E25BC7"/>
    <w:rsid w:val="00E35C73"/>
    <w:rsid w:val="00E464A9"/>
    <w:rsid w:val="00E47E24"/>
    <w:rsid w:val="00E51B88"/>
    <w:rsid w:val="00E53163"/>
    <w:rsid w:val="00E55F83"/>
    <w:rsid w:val="00E630ED"/>
    <w:rsid w:val="00E64D72"/>
    <w:rsid w:val="00E67477"/>
    <w:rsid w:val="00E72878"/>
    <w:rsid w:val="00E73008"/>
    <w:rsid w:val="00E76169"/>
    <w:rsid w:val="00E92259"/>
    <w:rsid w:val="00E9498C"/>
    <w:rsid w:val="00EB43EE"/>
    <w:rsid w:val="00ED04C5"/>
    <w:rsid w:val="00EF7460"/>
    <w:rsid w:val="00EF7548"/>
    <w:rsid w:val="00F10D6B"/>
    <w:rsid w:val="00F11D88"/>
    <w:rsid w:val="00F22A20"/>
    <w:rsid w:val="00F246BC"/>
    <w:rsid w:val="00F258AA"/>
    <w:rsid w:val="00F279C8"/>
    <w:rsid w:val="00F4013C"/>
    <w:rsid w:val="00F466D3"/>
    <w:rsid w:val="00F46AFB"/>
    <w:rsid w:val="00F47C88"/>
    <w:rsid w:val="00F61D15"/>
    <w:rsid w:val="00F67D21"/>
    <w:rsid w:val="00F77216"/>
    <w:rsid w:val="00F77B2E"/>
    <w:rsid w:val="00F93BA1"/>
    <w:rsid w:val="00F958BD"/>
    <w:rsid w:val="00F95BD2"/>
    <w:rsid w:val="00FA0CD7"/>
    <w:rsid w:val="00FA0FC5"/>
    <w:rsid w:val="00FA184D"/>
    <w:rsid w:val="00FA2F20"/>
    <w:rsid w:val="00FA5E18"/>
    <w:rsid w:val="00FB0717"/>
    <w:rsid w:val="00FB75F8"/>
    <w:rsid w:val="00FB7D74"/>
    <w:rsid w:val="00FC2485"/>
    <w:rsid w:val="00FC2E4C"/>
    <w:rsid w:val="00FD2BB3"/>
    <w:rsid w:val="00FE545A"/>
    <w:rsid w:val="00FE6772"/>
    <w:rsid w:val="00FF1CC2"/>
    <w:rsid w:val="00FF2913"/>
    <w:rsid w:val="00FF7D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AAE37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0B119D"/>
    <w:rPr>
      <w:sz w:val="24"/>
      <w:szCs w:val="24"/>
    </w:rPr>
  </w:style>
  <w:style w:type="paragraph" w:styleId="Heading1">
    <w:name w:val="heading 1"/>
    <w:next w:val="Normal"/>
    <w:qFormat/>
    <w:rsid w:val="000B119D"/>
    <w:pPr>
      <w:keepNext/>
      <w:numPr>
        <w:numId w:val="19"/>
      </w:numPr>
      <w:spacing w:before="240"/>
      <w:outlineLvl w:val="0"/>
    </w:pPr>
    <w:rPr>
      <w:b/>
      <w:caps/>
      <w:sz w:val="28"/>
      <w:szCs w:val="28"/>
    </w:rPr>
  </w:style>
  <w:style w:type="paragraph" w:styleId="Heading2">
    <w:name w:val="heading 2"/>
    <w:basedOn w:val="Normal"/>
    <w:next w:val="Normal"/>
    <w:qFormat/>
    <w:rsid w:val="000B119D"/>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0B119D"/>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0B119D"/>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0B119D"/>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0B119D"/>
    <w:pPr>
      <w:numPr>
        <w:ilvl w:val="5"/>
        <w:numId w:val="19"/>
      </w:numPr>
      <w:outlineLvl w:val="5"/>
    </w:pPr>
    <w:rPr>
      <w:sz w:val="24"/>
    </w:rPr>
  </w:style>
  <w:style w:type="paragraph" w:styleId="Heading7">
    <w:name w:val="heading 7"/>
    <w:next w:val="Normal"/>
    <w:qFormat/>
    <w:rsid w:val="000B119D"/>
    <w:pPr>
      <w:numPr>
        <w:ilvl w:val="6"/>
        <w:numId w:val="19"/>
      </w:numPr>
      <w:outlineLvl w:val="6"/>
    </w:pPr>
    <w:rPr>
      <w:sz w:val="24"/>
    </w:rPr>
  </w:style>
  <w:style w:type="paragraph" w:styleId="Heading8">
    <w:name w:val="heading 8"/>
    <w:next w:val="Normal"/>
    <w:qFormat/>
    <w:rsid w:val="000B119D"/>
    <w:pPr>
      <w:numPr>
        <w:ilvl w:val="7"/>
        <w:numId w:val="19"/>
      </w:numPr>
      <w:outlineLvl w:val="7"/>
    </w:pPr>
    <w:rPr>
      <w:sz w:val="24"/>
    </w:rPr>
  </w:style>
  <w:style w:type="paragraph" w:styleId="Heading9">
    <w:name w:val="heading 9"/>
    <w:next w:val="Normal"/>
    <w:qFormat/>
    <w:rsid w:val="000B119D"/>
    <w:pPr>
      <w:numPr>
        <w:ilvl w:val="8"/>
        <w:numId w:val="19"/>
      </w:numPr>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qFormat/>
    <w:rsid w:val="000B119D"/>
    <w:pPr>
      <w:spacing w:after="120"/>
      <w:ind w:left="720" w:firstLine="720"/>
    </w:pPr>
    <w:rPr>
      <w:snapToGrid w:val="0"/>
      <w:sz w:val="26"/>
    </w:rPr>
  </w:style>
  <w:style w:type="paragraph" w:customStyle="1" w:styleId="AbstractHead">
    <w:name w:val="AbstractHead"/>
    <w:basedOn w:val="Para"/>
    <w:next w:val="Normal"/>
    <w:rsid w:val="000B119D"/>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0B119D"/>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0B119D"/>
    <w:pPr>
      <w:spacing w:after="120"/>
      <w:ind w:left="720" w:firstLine="720"/>
    </w:pPr>
    <w:rPr>
      <w:snapToGrid w:val="0"/>
      <w:sz w:val="26"/>
    </w:rPr>
  </w:style>
  <w:style w:type="paragraph" w:customStyle="1" w:styleId="Address">
    <w:name w:val="Address"/>
    <w:basedOn w:val="Normal"/>
    <w:rsid w:val="000B119D"/>
    <w:pPr>
      <w:widowControl w:val="0"/>
      <w:spacing w:before="120"/>
      <w:ind w:left="2160"/>
    </w:pPr>
    <w:rPr>
      <w:snapToGrid w:val="0"/>
      <w:szCs w:val="20"/>
    </w:rPr>
  </w:style>
  <w:style w:type="paragraph" w:customStyle="1" w:styleId="AddressDescription">
    <w:name w:val="AddressDescription"/>
    <w:basedOn w:val="Normal"/>
    <w:next w:val="Normal"/>
    <w:rsid w:val="000B119D"/>
    <w:pPr>
      <w:widowControl w:val="0"/>
      <w:spacing w:before="120" w:after="120"/>
      <w:ind w:left="2160"/>
    </w:pPr>
    <w:rPr>
      <w:snapToGrid w:val="0"/>
      <w:szCs w:val="20"/>
    </w:rPr>
  </w:style>
  <w:style w:type="paragraph" w:customStyle="1" w:styleId="AddressName">
    <w:name w:val="AddressName"/>
    <w:basedOn w:val="Normal"/>
    <w:next w:val="Normal"/>
    <w:rsid w:val="000B119D"/>
    <w:pPr>
      <w:widowControl w:val="0"/>
      <w:spacing w:before="120"/>
      <w:ind w:left="2160"/>
    </w:pPr>
    <w:rPr>
      <w:snapToGrid w:val="0"/>
      <w:szCs w:val="20"/>
    </w:rPr>
  </w:style>
  <w:style w:type="paragraph" w:customStyle="1" w:styleId="Question">
    <w:name w:val="Question"/>
    <w:next w:val="Normal"/>
    <w:rsid w:val="000B119D"/>
    <w:pPr>
      <w:spacing w:after="120"/>
      <w:ind w:left="2160" w:hanging="720"/>
    </w:pPr>
    <w:rPr>
      <w:sz w:val="26"/>
    </w:rPr>
  </w:style>
  <w:style w:type="paragraph" w:customStyle="1" w:styleId="Option">
    <w:name w:val="Option"/>
    <w:basedOn w:val="Question"/>
    <w:rsid w:val="000B119D"/>
    <w:pPr>
      <w:ind w:left="2880"/>
    </w:pPr>
  </w:style>
  <w:style w:type="paragraph" w:customStyle="1" w:styleId="Answer">
    <w:name w:val="Answer"/>
    <w:basedOn w:val="Option"/>
    <w:next w:val="Normal"/>
    <w:rsid w:val="000B119D"/>
    <w:pPr>
      <w:widowControl w:val="0"/>
    </w:pPr>
    <w:rPr>
      <w:snapToGrid w:val="0"/>
    </w:rPr>
  </w:style>
  <w:style w:type="paragraph" w:customStyle="1" w:styleId="AnswersHead">
    <w:name w:val="AnswersHead"/>
    <w:basedOn w:val="Normal"/>
    <w:next w:val="Para"/>
    <w:rsid w:val="000B119D"/>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0B119D"/>
    <w:pPr>
      <w:spacing w:after="360"/>
      <w:outlineLvl w:val="0"/>
    </w:pPr>
    <w:rPr>
      <w:rFonts w:ascii="Arial" w:hAnsi="Arial"/>
      <w:b/>
      <w:snapToGrid w:val="0"/>
      <w:sz w:val="60"/>
    </w:rPr>
  </w:style>
  <w:style w:type="paragraph" w:customStyle="1" w:styleId="AppendixTitle">
    <w:name w:val="AppendixTitle"/>
    <w:basedOn w:val="ChapterTitle"/>
    <w:next w:val="Para"/>
    <w:rsid w:val="000B119D"/>
    <w:pPr>
      <w:spacing w:before="120" w:after="120"/>
    </w:pPr>
  </w:style>
  <w:style w:type="paragraph" w:customStyle="1" w:styleId="AuthorBio">
    <w:name w:val="AuthorBio"/>
    <w:rsid w:val="000B119D"/>
    <w:pPr>
      <w:spacing w:before="240" w:after="240"/>
      <w:ind w:firstLine="720"/>
    </w:pPr>
    <w:rPr>
      <w:rFonts w:ascii="Arial" w:hAnsi="Arial"/>
    </w:rPr>
  </w:style>
  <w:style w:type="paragraph" w:styleId="BalloonText">
    <w:name w:val="Balloon Text"/>
    <w:semiHidden/>
    <w:rsid w:val="000B119D"/>
    <w:rPr>
      <w:rFonts w:ascii="Tahoma" w:hAnsi="Tahoma" w:cs="Tahoma"/>
      <w:sz w:val="16"/>
      <w:szCs w:val="16"/>
    </w:rPr>
  </w:style>
  <w:style w:type="paragraph" w:styleId="Bibliography">
    <w:name w:val="Bibliography"/>
    <w:basedOn w:val="Normal"/>
    <w:next w:val="Normal"/>
    <w:semiHidden/>
    <w:rsid w:val="000B119D"/>
    <w:pPr>
      <w:spacing w:after="200" w:line="276" w:lineRule="auto"/>
    </w:pPr>
    <w:rPr>
      <w:rFonts w:ascii="Calibri" w:eastAsia="Calibri" w:hAnsi="Calibri"/>
      <w:sz w:val="22"/>
      <w:szCs w:val="22"/>
    </w:rPr>
  </w:style>
  <w:style w:type="paragraph" w:customStyle="1" w:styleId="BibliographyEntry">
    <w:name w:val="BibliographyEntry"/>
    <w:rsid w:val="000B119D"/>
    <w:pPr>
      <w:ind w:left="1440" w:hanging="720"/>
    </w:pPr>
    <w:rPr>
      <w:rFonts w:ascii="Arial" w:hAnsi="Arial" w:cs="Tahoma"/>
      <w:sz w:val="26"/>
      <w:szCs w:val="16"/>
    </w:rPr>
  </w:style>
  <w:style w:type="paragraph" w:customStyle="1" w:styleId="BibliographyHead">
    <w:name w:val="BibliographyHead"/>
    <w:next w:val="BibliographyEntry"/>
    <w:rsid w:val="000B119D"/>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0B119D"/>
    <w:rPr>
      <w:rFonts w:ascii="Arial" w:hAnsi="Arial"/>
      <w:b/>
      <w:smallCaps/>
      <w:sz w:val="60"/>
      <w:szCs w:val="60"/>
    </w:rPr>
  </w:style>
  <w:style w:type="character" w:customStyle="1" w:styleId="BoldItalic">
    <w:name w:val="BoldItalic"/>
    <w:rsid w:val="000B119D"/>
    <w:rPr>
      <w:b/>
      <w:i/>
    </w:rPr>
  </w:style>
  <w:style w:type="character" w:styleId="BookTitle">
    <w:name w:val="Book Title"/>
    <w:qFormat/>
    <w:rsid w:val="000B119D"/>
    <w:rPr>
      <w:b/>
      <w:bCs/>
      <w:smallCaps/>
      <w:spacing w:val="5"/>
    </w:rPr>
  </w:style>
  <w:style w:type="paragraph" w:customStyle="1" w:styleId="BookAuthor">
    <w:name w:val="BookAuthor"/>
    <w:basedOn w:val="Normal"/>
    <w:rsid w:val="000B119D"/>
    <w:pPr>
      <w:spacing w:before="120" w:after="600"/>
      <w:ind w:left="720" w:firstLine="720"/>
      <w:contextualSpacing/>
      <w:jc w:val="center"/>
    </w:pPr>
    <w:rPr>
      <w:sz w:val="32"/>
      <w:szCs w:val="20"/>
    </w:rPr>
  </w:style>
  <w:style w:type="paragraph" w:customStyle="1" w:styleId="BookEdition">
    <w:name w:val="BookEdition"/>
    <w:qFormat/>
    <w:rsid w:val="000B119D"/>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0B119D"/>
    <w:pPr>
      <w:spacing w:before="480" w:after="480"/>
      <w:ind w:left="720" w:firstLine="720"/>
      <w:jc w:val="center"/>
    </w:pPr>
    <w:rPr>
      <w:rFonts w:ascii="Arial" w:hAnsi="Arial"/>
      <w:b/>
      <w:snapToGrid w:val="0"/>
      <w:sz w:val="52"/>
      <w:szCs w:val="20"/>
    </w:rPr>
  </w:style>
  <w:style w:type="paragraph" w:customStyle="1" w:styleId="BookReviewAuthor">
    <w:name w:val="BookReviewAuthor"/>
    <w:rsid w:val="000B119D"/>
    <w:pPr>
      <w:ind w:left="4320"/>
    </w:pPr>
    <w:rPr>
      <w:snapToGrid w:val="0"/>
    </w:rPr>
  </w:style>
  <w:style w:type="paragraph" w:customStyle="1" w:styleId="BookReviewItem">
    <w:name w:val="BookReviewItem"/>
    <w:rsid w:val="000B119D"/>
    <w:pPr>
      <w:spacing w:before="240" w:after="240"/>
      <w:ind w:left="3600" w:right="1440" w:hanging="720"/>
    </w:pPr>
    <w:rPr>
      <w:sz w:val="28"/>
    </w:rPr>
  </w:style>
  <w:style w:type="paragraph" w:customStyle="1" w:styleId="BookTitle0">
    <w:name w:val="BookTitle"/>
    <w:basedOn w:val="Normal"/>
    <w:next w:val="Normal"/>
    <w:rsid w:val="000B119D"/>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0B119D"/>
    <w:pPr>
      <w:pageBreakBefore w:val="0"/>
      <w:spacing w:before="480"/>
    </w:pPr>
    <w:rPr>
      <w:sz w:val="36"/>
    </w:rPr>
  </w:style>
  <w:style w:type="character" w:customStyle="1" w:styleId="Callout">
    <w:name w:val="Callout"/>
    <w:rsid w:val="000B119D"/>
    <w:rPr>
      <w:bdr w:val="none" w:sz="0" w:space="0" w:color="auto"/>
      <w:shd w:val="clear" w:color="auto" w:fill="B2A1C7"/>
    </w:rPr>
  </w:style>
  <w:style w:type="paragraph" w:customStyle="1" w:styleId="ChapterSubtitle">
    <w:name w:val="ChapterSubtitle"/>
    <w:basedOn w:val="ChapterTitle"/>
    <w:next w:val="Para"/>
    <w:rsid w:val="000B119D"/>
    <w:rPr>
      <w:sz w:val="44"/>
    </w:rPr>
  </w:style>
  <w:style w:type="paragraph" w:customStyle="1" w:styleId="ChapterAuthor">
    <w:name w:val="ChapterAuthor"/>
    <w:basedOn w:val="ChapterSubtitle"/>
    <w:next w:val="Normal"/>
    <w:rsid w:val="000B119D"/>
    <w:pPr>
      <w:spacing w:after="120"/>
      <w:outlineLvl w:val="9"/>
    </w:pPr>
    <w:rPr>
      <w:i/>
      <w:sz w:val="36"/>
    </w:rPr>
  </w:style>
  <w:style w:type="paragraph" w:customStyle="1" w:styleId="ChapterAuthorAffiliation">
    <w:name w:val="ChapterAuthorAffiliation"/>
    <w:next w:val="Para"/>
    <w:rsid w:val="000B119D"/>
    <w:pPr>
      <w:spacing w:after="120"/>
    </w:pPr>
    <w:rPr>
      <w:rFonts w:ascii="Arial" w:hAnsi="Arial"/>
      <w:i/>
      <w:smallCaps/>
      <w:snapToGrid w:val="0"/>
      <w:sz w:val="36"/>
    </w:rPr>
  </w:style>
  <w:style w:type="paragraph" w:customStyle="1" w:styleId="FootnoteEntry">
    <w:name w:val="FootnoteEntry"/>
    <w:rsid w:val="000B119D"/>
    <w:pPr>
      <w:ind w:left="1440" w:hanging="720"/>
    </w:pPr>
    <w:rPr>
      <w:snapToGrid w:val="0"/>
    </w:rPr>
  </w:style>
  <w:style w:type="paragraph" w:customStyle="1" w:styleId="ChapterCredit">
    <w:name w:val="ChapterCredit"/>
    <w:basedOn w:val="FootnoteEntry"/>
    <w:next w:val="Para"/>
    <w:rsid w:val="000B119D"/>
    <w:pPr>
      <w:spacing w:before="120" w:after="120"/>
      <w:ind w:left="0" w:firstLine="0"/>
    </w:pPr>
  </w:style>
  <w:style w:type="paragraph" w:customStyle="1" w:styleId="Objective">
    <w:name w:val="Objective"/>
    <w:rsid w:val="000B119D"/>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0B119D"/>
    <w:rPr>
      <w:i w:val="0"/>
    </w:rPr>
  </w:style>
  <w:style w:type="paragraph" w:customStyle="1" w:styleId="ChapterFeaturingList">
    <w:name w:val="ChapterFeaturingList"/>
    <w:basedOn w:val="ChapterObjective"/>
    <w:rsid w:val="000B119D"/>
    <w:rPr>
      <w:b w:val="0"/>
      <w:sz w:val="26"/>
      <w:u w:val="none"/>
    </w:rPr>
  </w:style>
  <w:style w:type="paragraph" w:customStyle="1" w:styleId="ChapterFeaturingListSub">
    <w:name w:val="ChapterFeaturingListSub"/>
    <w:rsid w:val="000B119D"/>
    <w:pPr>
      <w:spacing w:after="120"/>
      <w:ind w:left="2880"/>
      <w:contextualSpacing/>
    </w:pPr>
    <w:rPr>
      <w:rFonts w:ascii="Arial" w:hAnsi="Arial"/>
      <w:snapToGrid w:val="0"/>
      <w:sz w:val="26"/>
    </w:rPr>
  </w:style>
  <w:style w:type="paragraph" w:customStyle="1" w:styleId="ChapterFeaturingListSub2">
    <w:name w:val="ChapterFeaturingListSub2"/>
    <w:rsid w:val="000B119D"/>
    <w:pPr>
      <w:spacing w:after="120"/>
      <w:ind w:left="3600"/>
    </w:pPr>
    <w:rPr>
      <w:rFonts w:ascii="Arial" w:hAnsi="Arial"/>
      <w:snapToGrid w:val="0"/>
      <w:sz w:val="26"/>
    </w:rPr>
  </w:style>
  <w:style w:type="paragraph" w:customStyle="1" w:styleId="ChapterIntroductionHead">
    <w:name w:val="ChapterIntroductionHead"/>
    <w:next w:val="Normal"/>
    <w:rsid w:val="000B119D"/>
    <w:pPr>
      <w:ind w:left="1440"/>
      <w:outlineLvl w:val="0"/>
    </w:pPr>
    <w:rPr>
      <w:rFonts w:ascii="Arial" w:hAnsi="Arial"/>
      <w:b/>
      <w:snapToGrid w:val="0"/>
      <w:sz w:val="26"/>
    </w:rPr>
  </w:style>
  <w:style w:type="paragraph" w:customStyle="1" w:styleId="ChapterIntroductionPara">
    <w:name w:val="ChapterIntroductionPara"/>
    <w:next w:val="Para"/>
    <w:rsid w:val="000B119D"/>
    <w:pPr>
      <w:ind w:left="1440"/>
    </w:pPr>
    <w:rPr>
      <w:rFonts w:ascii="Arial" w:hAnsi="Arial"/>
      <w:snapToGrid w:val="0"/>
      <w:sz w:val="26"/>
    </w:rPr>
  </w:style>
  <w:style w:type="paragraph" w:customStyle="1" w:styleId="ObjectiveTitle">
    <w:name w:val="ObjectiveTitle"/>
    <w:basedOn w:val="Objective"/>
    <w:next w:val="Objective"/>
    <w:rsid w:val="000B119D"/>
    <w:pPr>
      <w:spacing w:before="240"/>
      <w:ind w:left="1800"/>
    </w:pPr>
    <w:rPr>
      <w:u w:val="none"/>
    </w:rPr>
  </w:style>
  <w:style w:type="paragraph" w:customStyle="1" w:styleId="ChapterObjectiveTitle">
    <w:name w:val="ChapterObjectiveTitle"/>
    <w:basedOn w:val="ObjectiveTitle"/>
    <w:next w:val="ChapterObjective"/>
    <w:rsid w:val="000B119D"/>
    <w:pPr>
      <w:ind w:left="1440" w:firstLine="0"/>
    </w:pPr>
    <w:rPr>
      <w:i w:val="0"/>
    </w:rPr>
  </w:style>
  <w:style w:type="paragraph" w:customStyle="1" w:styleId="Subobjective">
    <w:name w:val="Subobjective"/>
    <w:basedOn w:val="Objective"/>
    <w:rsid w:val="000B119D"/>
    <w:pPr>
      <w:keepNext/>
      <w:spacing w:before="180"/>
      <w:ind w:left="2880"/>
    </w:pPr>
  </w:style>
  <w:style w:type="paragraph" w:customStyle="1" w:styleId="ChapterSubobjective">
    <w:name w:val="ChapterSubobjective"/>
    <w:basedOn w:val="Subobjective"/>
    <w:rsid w:val="000B119D"/>
    <w:pPr>
      <w:keepNext w:val="0"/>
    </w:pPr>
    <w:rPr>
      <w:i w:val="0"/>
    </w:rPr>
  </w:style>
  <w:style w:type="paragraph" w:customStyle="1" w:styleId="Code80">
    <w:name w:val="Code80"/>
    <w:rsid w:val="000B119D"/>
    <w:pPr>
      <w:spacing w:before="120" w:after="120"/>
      <w:contextualSpacing/>
    </w:pPr>
    <w:rPr>
      <w:rFonts w:ascii="Courier New" w:hAnsi="Courier New"/>
      <w:noProof/>
      <w:snapToGrid w:val="0"/>
      <w:sz w:val="16"/>
    </w:rPr>
  </w:style>
  <w:style w:type="paragraph" w:customStyle="1" w:styleId="Code80Sub">
    <w:name w:val="Code80Sub"/>
    <w:rsid w:val="000B119D"/>
    <w:pPr>
      <w:ind w:left="1440"/>
    </w:pPr>
    <w:rPr>
      <w:rFonts w:ascii="Courier New" w:hAnsi="Courier New"/>
      <w:noProof/>
      <w:snapToGrid w:val="0"/>
      <w:sz w:val="16"/>
      <w:lang w:val="de-DE"/>
    </w:rPr>
  </w:style>
  <w:style w:type="character" w:customStyle="1" w:styleId="CodeColorBlue">
    <w:name w:val="CodeColorBlue"/>
    <w:rsid w:val="000B119D"/>
    <w:rPr>
      <w:rFonts w:cs="Arial"/>
      <w:color w:val="0000FF"/>
    </w:rPr>
  </w:style>
  <w:style w:type="character" w:customStyle="1" w:styleId="CodeColorBlue2">
    <w:name w:val="CodeColorBlue2"/>
    <w:rsid w:val="000B119D"/>
    <w:rPr>
      <w:rFonts w:cs="Arial"/>
      <w:color w:val="0000A5"/>
    </w:rPr>
  </w:style>
  <w:style w:type="character" w:customStyle="1" w:styleId="CodeColorBlue3">
    <w:name w:val="CodeColorBlue3"/>
    <w:rsid w:val="000B119D"/>
    <w:rPr>
      <w:rFonts w:cs="Arial"/>
      <w:color w:val="6464B9"/>
    </w:rPr>
  </w:style>
  <w:style w:type="character" w:customStyle="1" w:styleId="CodeColorBluegreen">
    <w:name w:val="CodeColorBluegreen"/>
    <w:rsid w:val="000B119D"/>
    <w:rPr>
      <w:rFonts w:cs="Arial"/>
      <w:color w:val="2B91AF"/>
    </w:rPr>
  </w:style>
  <w:style w:type="character" w:customStyle="1" w:styleId="CodeColorBrown">
    <w:name w:val="CodeColorBrown"/>
    <w:rsid w:val="000B119D"/>
    <w:rPr>
      <w:rFonts w:cs="Arial"/>
      <w:color w:val="A31515"/>
    </w:rPr>
  </w:style>
  <w:style w:type="character" w:customStyle="1" w:styleId="CodeColorDkBlue">
    <w:name w:val="CodeColorDkBlue"/>
    <w:rsid w:val="000B119D"/>
    <w:rPr>
      <w:rFonts w:cs="Times New Roman"/>
      <w:color w:val="000080"/>
      <w:szCs w:val="22"/>
    </w:rPr>
  </w:style>
  <w:style w:type="character" w:customStyle="1" w:styleId="CodeColorGreen">
    <w:name w:val="CodeColorGreen"/>
    <w:rsid w:val="000B119D"/>
    <w:rPr>
      <w:rFonts w:cs="Arial"/>
      <w:color w:val="008000"/>
    </w:rPr>
  </w:style>
  <w:style w:type="character" w:customStyle="1" w:styleId="CodeColorGreen2">
    <w:name w:val="CodeColorGreen2"/>
    <w:rsid w:val="000B119D"/>
    <w:rPr>
      <w:rFonts w:cs="Arial"/>
      <w:color w:val="629755"/>
    </w:rPr>
  </w:style>
  <w:style w:type="character" w:customStyle="1" w:styleId="CodeColorGrey30">
    <w:name w:val="CodeColorGrey30"/>
    <w:rsid w:val="000B119D"/>
    <w:rPr>
      <w:rFonts w:cs="Arial"/>
      <w:color w:val="808080"/>
    </w:rPr>
  </w:style>
  <w:style w:type="character" w:customStyle="1" w:styleId="CodeColorGrey55">
    <w:name w:val="CodeColorGrey55"/>
    <w:rsid w:val="000B119D"/>
    <w:rPr>
      <w:rFonts w:cs="Arial"/>
      <w:color w:val="C0C0C0"/>
    </w:rPr>
  </w:style>
  <w:style w:type="character" w:customStyle="1" w:styleId="CodeColorGrey80">
    <w:name w:val="CodeColorGrey80"/>
    <w:rsid w:val="000B119D"/>
    <w:rPr>
      <w:rFonts w:cs="Arial"/>
      <w:color w:val="555555"/>
    </w:rPr>
  </w:style>
  <w:style w:type="character" w:customStyle="1" w:styleId="CodeColorHotPink">
    <w:name w:val="CodeColorHotPink"/>
    <w:rsid w:val="000B119D"/>
    <w:rPr>
      <w:rFonts w:cs="Times New Roman"/>
      <w:color w:val="DF36FA"/>
      <w:szCs w:val="18"/>
    </w:rPr>
  </w:style>
  <w:style w:type="character" w:customStyle="1" w:styleId="CodeColorMagenta">
    <w:name w:val="CodeColorMagenta"/>
    <w:rsid w:val="000B119D"/>
    <w:rPr>
      <w:rFonts w:cs="Arial"/>
      <w:color w:val="A31515"/>
    </w:rPr>
  </w:style>
  <w:style w:type="character" w:customStyle="1" w:styleId="CodeColorOrange">
    <w:name w:val="CodeColorOrange"/>
    <w:rsid w:val="000B119D"/>
    <w:rPr>
      <w:rFonts w:cs="Arial"/>
      <w:color w:val="B96464"/>
    </w:rPr>
  </w:style>
  <w:style w:type="character" w:customStyle="1" w:styleId="CodeColorPeach">
    <w:name w:val="CodeColorPeach"/>
    <w:rsid w:val="000B119D"/>
    <w:rPr>
      <w:rFonts w:cs="Arial"/>
      <w:color w:val="FFDBA3"/>
    </w:rPr>
  </w:style>
  <w:style w:type="character" w:customStyle="1" w:styleId="CodeColorPurple">
    <w:name w:val="CodeColorPurple"/>
    <w:rsid w:val="000B119D"/>
    <w:rPr>
      <w:rFonts w:cs="Arial"/>
      <w:color w:val="951795"/>
    </w:rPr>
  </w:style>
  <w:style w:type="character" w:customStyle="1" w:styleId="CodeColorPurple2">
    <w:name w:val="CodeColorPurple2"/>
    <w:rsid w:val="000B119D"/>
    <w:rPr>
      <w:rFonts w:cs="Arial"/>
      <w:color w:val="800080"/>
    </w:rPr>
  </w:style>
  <w:style w:type="character" w:customStyle="1" w:styleId="CodeColorRed">
    <w:name w:val="CodeColorRed"/>
    <w:rsid w:val="000B119D"/>
    <w:rPr>
      <w:rFonts w:cs="Arial"/>
      <w:color w:val="FF0000"/>
    </w:rPr>
  </w:style>
  <w:style w:type="character" w:customStyle="1" w:styleId="CodeColorRed2">
    <w:name w:val="CodeColorRed2"/>
    <w:rsid w:val="000B119D"/>
    <w:rPr>
      <w:rFonts w:cs="Arial"/>
      <w:color w:val="800000"/>
    </w:rPr>
  </w:style>
  <w:style w:type="character" w:customStyle="1" w:styleId="CodeColorRed3">
    <w:name w:val="CodeColorRed3"/>
    <w:rsid w:val="000B119D"/>
    <w:rPr>
      <w:rFonts w:cs="Arial"/>
      <w:color w:val="A31515"/>
    </w:rPr>
  </w:style>
  <w:style w:type="character" w:customStyle="1" w:styleId="CodeColorTealBlue">
    <w:name w:val="CodeColorTealBlue"/>
    <w:rsid w:val="000B119D"/>
    <w:rPr>
      <w:rFonts w:cs="Times New Roman"/>
      <w:color w:val="008080"/>
      <w:szCs w:val="22"/>
    </w:rPr>
  </w:style>
  <w:style w:type="character" w:customStyle="1" w:styleId="CodeColorWhite">
    <w:name w:val="CodeColorWhite"/>
    <w:rsid w:val="000B119D"/>
    <w:rPr>
      <w:rFonts w:cs="Arial"/>
      <w:color w:val="FFFFFF"/>
      <w:bdr w:val="none" w:sz="0" w:space="0" w:color="auto"/>
    </w:rPr>
  </w:style>
  <w:style w:type="paragraph" w:customStyle="1" w:styleId="CodeHead">
    <w:name w:val="CodeHead"/>
    <w:next w:val="Normal"/>
    <w:rsid w:val="000B119D"/>
    <w:pPr>
      <w:spacing w:before="120" w:after="120"/>
    </w:pPr>
    <w:rPr>
      <w:rFonts w:ascii="Arial" w:hAnsi="Arial"/>
      <w:b/>
      <w:snapToGrid w:val="0"/>
      <w:sz w:val="22"/>
    </w:rPr>
  </w:style>
  <w:style w:type="character" w:customStyle="1" w:styleId="CodeHighlight">
    <w:name w:val="CodeHighlight"/>
    <w:rsid w:val="000B119D"/>
    <w:rPr>
      <w:b/>
      <w:color w:val="7F7F7F"/>
      <w:kern w:val="0"/>
      <w:position w:val="0"/>
      <w:u w:val="none"/>
      <w:bdr w:val="none" w:sz="0" w:space="0" w:color="auto"/>
      <w:shd w:val="clear" w:color="auto" w:fill="auto"/>
    </w:rPr>
  </w:style>
  <w:style w:type="paragraph" w:customStyle="1" w:styleId="CodeLabel">
    <w:name w:val="CodeLabel"/>
    <w:qFormat/>
    <w:rsid w:val="000B119D"/>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0B119D"/>
    <w:pPr>
      <w:widowControl w:val="0"/>
      <w:spacing w:before="120" w:after="120"/>
      <w:contextualSpacing/>
    </w:pPr>
    <w:rPr>
      <w:rFonts w:ascii="Courier New" w:hAnsi="Courier New"/>
      <w:noProof/>
      <w:snapToGrid w:val="0"/>
      <w:sz w:val="18"/>
    </w:rPr>
  </w:style>
  <w:style w:type="paragraph" w:customStyle="1" w:styleId="CodeListing80">
    <w:name w:val="CodeListing80"/>
    <w:rsid w:val="000B119D"/>
    <w:rPr>
      <w:rFonts w:ascii="Courier New" w:hAnsi="Courier New"/>
      <w:noProof/>
      <w:snapToGrid w:val="0"/>
      <w:sz w:val="16"/>
    </w:rPr>
  </w:style>
  <w:style w:type="paragraph" w:customStyle="1" w:styleId="CodeNote">
    <w:name w:val="CodeNote"/>
    <w:qFormat/>
    <w:rsid w:val="000B119D"/>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0B119D"/>
    <w:pPr>
      <w:shd w:val="clear" w:color="auto" w:fill="D9D9D9"/>
    </w:pPr>
    <w:rPr>
      <w:rFonts w:ascii="Courier New" w:hAnsi="Courier New"/>
      <w:noProof/>
      <w:snapToGrid w:val="0"/>
      <w:sz w:val="18"/>
    </w:rPr>
  </w:style>
  <w:style w:type="paragraph" w:customStyle="1" w:styleId="CodeScreen80">
    <w:name w:val="CodeScreen80"/>
    <w:qFormat/>
    <w:rsid w:val="000B119D"/>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0B119D"/>
    <w:pPr>
      <w:ind w:left="720"/>
    </w:pPr>
  </w:style>
  <w:style w:type="paragraph" w:customStyle="1" w:styleId="CodeSnippet">
    <w:name w:val="CodeSnippet"/>
    <w:rsid w:val="000B119D"/>
    <w:pPr>
      <w:spacing w:before="120" w:after="120"/>
      <w:contextualSpacing/>
    </w:pPr>
    <w:rPr>
      <w:rFonts w:ascii="Courier New" w:hAnsi="Courier New"/>
      <w:noProof/>
      <w:snapToGrid w:val="0"/>
      <w:sz w:val="18"/>
    </w:rPr>
  </w:style>
  <w:style w:type="paragraph" w:customStyle="1" w:styleId="CodeSnippetSub">
    <w:name w:val="CodeSnippetSub"/>
    <w:rsid w:val="000B119D"/>
    <w:pPr>
      <w:ind w:left="720"/>
    </w:pPr>
    <w:rPr>
      <w:rFonts w:ascii="Courier New" w:hAnsi="Courier New"/>
      <w:noProof/>
      <w:snapToGrid w:val="0"/>
      <w:sz w:val="18"/>
    </w:rPr>
  </w:style>
  <w:style w:type="paragraph" w:customStyle="1" w:styleId="H5">
    <w:name w:val="H5"/>
    <w:next w:val="Para"/>
    <w:rsid w:val="000B119D"/>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0B119D"/>
    <w:pPr>
      <w:pBdr>
        <w:top w:val="single" w:sz="4" w:space="4" w:color="auto"/>
      </w:pBdr>
      <w:outlineLvl w:val="6"/>
    </w:pPr>
    <w:rPr>
      <w:i/>
      <w:noProof/>
    </w:rPr>
  </w:style>
  <w:style w:type="paragraph" w:customStyle="1" w:styleId="ContentsAbstract">
    <w:name w:val="ContentsAbstract"/>
    <w:qFormat/>
    <w:rsid w:val="000B119D"/>
    <w:pPr>
      <w:spacing w:before="120" w:after="120"/>
      <w:ind w:left="1008"/>
      <w:contextualSpacing/>
    </w:pPr>
    <w:rPr>
      <w:rFonts w:ascii="Arial" w:hAnsi="Arial"/>
      <w:snapToGrid w:val="0"/>
      <w:sz w:val="18"/>
    </w:rPr>
  </w:style>
  <w:style w:type="paragraph" w:customStyle="1" w:styleId="ContentsPartTitle">
    <w:name w:val="ContentsPartTitle"/>
    <w:next w:val="Normal"/>
    <w:rsid w:val="000B119D"/>
    <w:rPr>
      <w:b/>
      <w:sz w:val="28"/>
    </w:rPr>
  </w:style>
  <w:style w:type="paragraph" w:customStyle="1" w:styleId="ContentsChapterTitle">
    <w:name w:val="ContentsChapterTitle"/>
    <w:basedOn w:val="ContentsPartTitle"/>
    <w:next w:val="Normal"/>
    <w:rsid w:val="000B119D"/>
    <w:pPr>
      <w:ind w:left="288"/>
    </w:pPr>
    <w:rPr>
      <w:sz w:val="26"/>
    </w:rPr>
  </w:style>
  <w:style w:type="paragraph" w:customStyle="1" w:styleId="ContentsH1">
    <w:name w:val="ContentsH1"/>
    <w:basedOn w:val="ContentsPartTitle"/>
    <w:rsid w:val="000B119D"/>
    <w:pPr>
      <w:ind w:left="576"/>
    </w:pPr>
    <w:rPr>
      <w:b w:val="0"/>
      <w:sz w:val="24"/>
    </w:rPr>
  </w:style>
  <w:style w:type="paragraph" w:customStyle="1" w:styleId="ContentsH2">
    <w:name w:val="ContentsH2"/>
    <w:basedOn w:val="ContentsPartTitle"/>
    <w:rsid w:val="000B119D"/>
    <w:pPr>
      <w:ind w:left="864"/>
    </w:pPr>
    <w:rPr>
      <w:b w:val="0"/>
      <w:sz w:val="22"/>
    </w:rPr>
  </w:style>
  <w:style w:type="paragraph" w:customStyle="1" w:styleId="ContentsH3">
    <w:name w:val="ContentsH3"/>
    <w:qFormat/>
    <w:rsid w:val="000B119D"/>
    <w:pPr>
      <w:ind w:left="1440"/>
    </w:pPr>
    <w:rPr>
      <w:snapToGrid w:val="0"/>
      <w:color w:val="000000"/>
      <w:sz w:val="22"/>
      <w:szCs w:val="60"/>
    </w:rPr>
  </w:style>
  <w:style w:type="paragraph" w:customStyle="1" w:styleId="Copyright">
    <w:name w:val="Copyright"/>
    <w:rsid w:val="000B119D"/>
    <w:pPr>
      <w:widowControl w:val="0"/>
      <w:spacing w:before="280"/>
      <w:ind w:left="720"/>
    </w:pPr>
    <w:rPr>
      <w:snapToGrid w:val="0"/>
      <w:color w:val="000000"/>
      <w:sz w:val="26"/>
    </w:rPr>
  </w:style>
  <w:style w:type="paragraph" w:customStyle="1" w:styleId="CrossRefPara">
    <w:name w:val="CrossRefPara"/>
    <w:next w:val="Para"/>
    <w:rsid w:val="000B119D"/>
    <w:pPr>
      <w:ind w:left="1440" w:right="1440"/>
    </w:pPr>
    <w:rPr>
      <w:rFonts w:ascii="Arial" w:hAnsi="Arial" w:cs="AGaramond Bold"/>
      <w:color w:val="000000"/>
      <w:sz w:val="18"/>
      <w:szCs w:val="17"/>
    </w:rPr>
  </w:style>
  <w:style w:type="character" w:customStyle="1" w:styleId="CrossRefTerm">
    <w:name w:val="CrossRefTerm"/>
    <w:rsid w:val="000B119D"/>
    <w:rPr>
      <w:i/>
    </w:rPr>
  </w:style>
  <w:style w:type="paragraph" w:customStyle="1" w:styleId="CustomChapterOpener">
    <w:name w:val="CustomChapterOpener"/>
    <w:basedOn w:val="Normal"/>
    <w:next w:val="Para"/>
    <w:rsid w:val="000B119D"/>
    <w:pPr>
      <w:spacing w:after="120"/>
      <w:ind w:left="720" w:firstLine="720"/>
    </w:pPr>
    <w:rPr>
      <w:snapToGrid w:val="0"/>
      <w:sz w:val="26"/>
      <w:szCs w:val="20"/>
    </w:rPr>
  </w:style>
  <w:style w:type="character" w:customStyle="1" w:styleId="CustomCharStyle">
    <w:name w:val="CustomCharStyle"/>
    <w:rsid w:val="000B119D"/>
    <w:rPr>
      <w:b/>
      <w:i/>
    </w:rPr>
  </w:style>
  <w:style w:type="paragraph" w:customStyle="1" w:styleId="ParaContinued">
    <w:name w:val="ParaContinued"/>
    <w:basedOn w:val="Normal"/>
    <w:next w:val="Para"/>
    <w:rsid w:val="000B119D"/>
    <w:pPr>
      <w:spacing w:after="120"/>
      <w:ind w:left="720"/>
    </w:pPr>
    <w:rPr>
      <w:snapToGrid w:val="0"/>
      <w:sz w:val="26"/>
      <w:szCs w:val="20"/>
    </w:rPr>
  </w:style>
  <w:style w:type="paragraph" w:customStyle="1" w:styleId="CustomHead">
    <w:name w:val="CustomHead"/>
    <w:basedOn w:val="ParaContinued"/>
    <w:next w:val="Normal"/>
    <w:rsid w:val="000B119D"/>
    <w:rPr>
      <w:b/>
    </w:rPr>
  </w:style>
  <w:style w:type="paragraph" w:customStyle="1" w:styleId="CustomList">
    <w:name w:val="CustomList"/>
    <w:basedOn w:val="Normal"/>
    <w:rsid w:val="000B119D"/>
    <w:pPr>
      <w:widowControl w:val="0"/>
      <w:spacing w:before="120" w:after="120"/>
      <w:ind w:left="1440"/>
    </w:pPr>
    <w:rPr>
      <w:snapToGrid w:val="0"/>
      <w:szCs w:val="20"/>
    </w:rPr>
  </w:style>
  <w:style w:type="paragraph" w:customStyle="1" w:styleId="CustomStyle1">
    <w:name w:val="CustomStyle1"/>
    <w:basedOn w:val="Normal"/>
    <w:rsid w:val="000B119D"/>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0B119D"/>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0B119D"/>
    <w:rPr>
      <w:i/>
    </w:rPr>
  </w:style>
  <w:style w:type="paragraph" w:customStyle="1" w:styleId="Dialog">
    <w:name w:val="Dialog"/>
    <w:rsid w:val="000B119D"/>
    <w:pPr>
      <w:spacing w:before="120" w:after="120"/>
      <w:ind w:left="1440" w:hanging="720"/>
      <w:contextualSpacing/>
    </w:pPr>
    <w:rPr>
      <w:snapToGrid w:val="0"/>
      <w:sz w:val="26"/>
      <w:szCs w:val="26"/>
    </w:rPr>
  </w:style>
  <w:style w:type="paragraph" w:customStyle="1" w:styleId="Directive">
    <w:name w:val="Directive"/>
    <w:next w:val="Normal"/>
    <w:rsid w:val="000B119D"/>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0B119D"/>
  </w:style>
  <w:style w:type="paragraph" w:customStyle="1" w:styleId="DOI">
    <w:name w:val="DOI"/>
    <w:rsid w:val="000B119D"/>
    <w:rPr>
      <w:rFonts w:ascii="Courier New" w:hAnsi="Courier New"/>
      <w:snapToGrid w:val="0"/>
    </w:rPr>
  </w:style>
  <w:style w:type="character" w:styleId="Emphasis">
    <w:name w:val="Emphasis"/>
    <w:qFormat/>
    <w:rsid w:val="000B119D"/>
    <w:rPr>
      <w:i/>
      <w:iCs/>
    </w:rPr>
  </w:style>
  <w:style w:type="paragraph" w:customStyle="1" w:styleId="EndnoteEntry">
    <w:name w:val="EndnoteEntry"/>
    <w:rsid w:val="000B119D"/>
    <w:pPr>
      <w:spacing w:after="120"/>
      <w:ind w:left="720" w:hanging="720"/>
    </w:pPr>
    <w:rPr>
      <w:sz w:val="24"/>
    </w:rPr>
  </w:style>
  <w:style w:type="paragraph" w:customStyle="1" w:styleId="EndnotesHead">
    <w:name w:val="EndnotesHead"/>
    <w:basedOn w:val="BibliographyHead"/>
    <w:next w:val="EndnoteEntry"/>
    <w:rsid w:val="000B119D"/>
  </w:style>
  <w:style w:type="paragraph" w:customStyle="1" w:styleId="EndnoteTitle">
    <w:name w:val="EndnoteTitle"/>
    <w:next w:val="EndnoteEntry"/>
    <w:rsid w:val="000B119D"/>
    <w:pPr>
      <w:spacing w:after="120"/>
    </w:pPr>
    <w:rPr>
      <w:rFonts w:ascii="Arial" w:hAnsi="Arial"/>
      <w:b/>
      <w:smallCaps/>
      <w:snapToGrid w:val="0"/>
      <w:color w:val="000000"/>
      <w:sz w:val="60"/>
      <w:szCs w:val="60"/>
    </w:rPr>
  </w:style>
  <w:style w:type="paragraph" w:customStyle="1" w:styleId="Epigraph">
    <w:name w:val="Epigraph"/>
    <w:next w:val="Normal"/>
    <w:rsid w:val="000B119D"/>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0B119D"/>
    <w:pPr>
      <w:contextualSpacing/>
    </w:pPr>
    <w:rPr>
      <w:sz w:val="24"/>
    </w:rPr>
  </w:style>
  <w:style w:type="paragraph" w:customStyle="1" w:styleId="Equation">
    <w:name w:val="Equation"/>
    <w:rsid w:val="000B119D"/>
    <w:pPr>
      <w:spacing w:before="120" w:after="120"/>
      <w:ind w:left="1440"/>
    </w:pPr>
    <w:rPr>
      <w:snapToGrid w:val="0"/>
      <w:sz w:val="26"/>
    </w:rPr>
  </w:style>
  <w:style w:type="paragraph" w:customStyle="1" w:styleId="EquationNumbered">
    <w:name w:val="EquationNumbered"/>
    <w:rsid w:val="000B119D"/>
    <w:pPr>
      <w:spacing w:before="120" w:after="120"/>
      <w:ind w:left="1440"/>
    </w:pPr>
    <w:rPr>
      <w:snapToGrid w:val="0"/>
      <w:sz w:val="26"/>
    </w:rPr>
  </w:style>
  <w:style w:type="paragraph" w:customStyle="1" w:styleId="ExercisesHead">
    <w:name w:val="ExercisesHead"/>
    <w:basedOn w:val="Normal"/>
    <w:next w:val="Para"/>
    <w:rsid w:val="000B119D"/>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0B119D"/>
    <w:pPr>
      <w:ind w:left="2160" w:firstLine="0"/>
    </w:pPr>
  </w:style>
  <w:style w:type="paragraph" w:customStyle="1" w:styleId="ExtractAttribution">
    <w:name w:val="ExtractAttribution"/>
    <w:next w:val="Para"/>
    <w:rsid w:val="000B119D"/>
    <w:pPr>
      <w:spacing w:after="120"/>
      <w:ind w:left="3240"/>
    </w:pPr>
    <w:rPr>
      <w:b/>
      <w:sz w:val="24"/>
    </w:rPr>
  </w:style>
  <w:style w:type="paragraph" w:customStyle="1" w:styleId="ExtractPara">
    <w:name w:val="ExtractPara"/>
    <w:rsid w:val="000B119D"/>
    <w:pPr>
      <w:spacing w:before="120" w:after="60"/>
      <w:ind w:left="2160" w:right="720"/>
    </w:pPr>
    <w:rPr>
      <w:snapToGrid w:val="0"/>
      <w:sz w:val="24"/>
    </w:rPr>
  </w:style>
  <w:style w:type="paragraph" w:customStyle="1" w:styleId="ExtractContinued">
    <w:name w:val="ExtractContinued"/>
    <w:basedOn w:val="ExtractPara"/>
    <w:qFormat/>
    <w:rsid w:val="000B119D"/>
    <w:pPr>
      <w:spacing w:before="0"/>
      <w:ind w:firstLine="720"/>
    </w:pPr>
  </w:style>
  <w:style w:type="paragraph" w:customStyle="1" w:styleId="ExtractListBulleted">
    <w:name w:val="ExtractListBulleted"/>
    <w:rsid w:val="000B119D"/>
    <w:pPr>
      <w:numPr>
        <w:numId w:val="14"/>
      </w:numPr>
      <w:spacing w:before="120" w:after="120"/>
      <w:ind w:right="864"/>
      <w:contextualSpacing/>
    </w:pPr>
    <w:rPr>
      <w:snapToGrid w:val="0"/>
      <w:sz w:val="24"/>
      <w:szCs w:val="26"/>
    </w:rPr>
  </w:style>
  <w:style w:type="paragraph" w:customStyle="1" w:styleId="ExtractListNumbered">
    <w:name w:val="ExtractListNumbered"/>
    <w:rsid w:val="000B119D"/>
    <w:pPr>
      <w:spacing w:before="120" w:after="120"/>
      <w:ind w:left="2794" w:right="864" w:hanging="274"/>
      <w:contextualSpacing/>
    </w:pPr>
    <w:rPr>
      <w:snapToGrid w:val="0"/>
      <w:sz w:val="24"/>
      <w:szCs w:val="26"/>
    </w:rPr>
  </w:style>
  <w:style w:type="paragraph" w:customStyle="1" w:styleId="FeatureCode80">
    <w:name w:val="FeatureCode80"/>
    <w:rsid w:val="000B119D"/>
    <w:pPr>
      <w:pBdr>
        <w:left w:val="single" w:sz="36" w:space="17" w:color="C0C0C0"/>
      </w:pBdr>
      <w:ind w:left="216"/>
    </w:pPr>
    <w:rPr>
      <w:rFonts w:ascii="Courier New" w:hAnsi="Courier New"/>
      <w:noProof/>
      <w:sz w:val="16"/>
    </w:rPr>
  </w:style>
  <w:style w:type="paragraph" w:customStyle="1" w:styleId="FeatureCode80Sub">
    <w:name w:val="FeatureCode80Sub"/>
    <w:rsid w:val="000B119D"/>
    <w:pPr>
      <w:pBdr>
        <w:left w:val="single" w:sz="36" w:space="30" w:color="C0C0C0"/>
      </w:pBdr>
      <w:ind w:left="475"/>
    </w:pPr>
    <w:rPr>
      <w:rFonts w:ascii="Courier New" w:hAnsi="Courier New"/>
      <w:noProof/>
      <w:sz w:val="16"/>
    </w:rPr>
  </w:style>
  <w:style w:type="paragraph" w:customStyle="1" w:styleId="FeatureCodeScreen">
    <w:name w:val="FeatureCodeScreen"/>
    <w:rsid w:val="000B119D"/>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0B119D"/>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0B119D"/>
    <w:pPr>
      <w:shd w:val="pct25" w:color="auto" w:fill="auto"/>
    </w:pPr>
  </w:style>
  <w:style w:type="paragraph" w:customStyle="1" w:styleId="FeatureCodeSnippet">
    <w:name w:val="FeatureCodeSnippet"/>
    <w:rsid w:val="000B119D"/>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0B119D"/>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0B119D"/>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0B119D"/>
    <w:pPr>
      <w:pBdr>
        <w:left w:val="single" w:sz="36" w:space="24" w:color="C0C0C0"/>
      </w:pBdr>
      <w:ind w:left="360"/>
    </w:pPr>
    <w:rPr>
      <w:snapToGrid w:val="0"/>
      <w:sz w:val="16"/>
    </w:rPr>
  </w:style>
  <w:style w:type="paragraph" w:customStyle="1" w:styleId="FeatureFigureSource">
    <w:name w:val="FeatureFigureSource"/>
    <w:rsid w:val="000B119D"/>
    <w:pPr>
      <w:pBdr>
        <w:left w:val="single" w:sz="36" w:space="6" w:color="BFBFBF"/>
      </w:pBdr>
      <w:spacing w:after="240"/>
      <w:contextualSpacing/>
    </w:pPr>
    <w:rPr>
      <w:snapToGrid w:val="0"/>
    </w:rPr>
  </w:style>
  <w:style w:type="paragraph" w:customStyle="1" w:styleId="FeatureSource">
    <w:name w:val="FeatureSource"/>
    <w:next w:val="Para"/>
    <w:rsid w:val="000B119D"/>
    <w:pPr>
      <w:pBdr>
        <w:left w:val="single" w:sz="36" w:space="6" w:color="C0C0C0"/>
      </w:pBdr>
      <w:spacing w:after="240"/>
    </w:pPr>
    <w:rPr>
      <w:rFonts w:ascii="Arial" w:hAnsi="Arial"/>
      <w:u w:val="single"/>
    </w:rPr>
  </w:style>
  <w:style w:type="paragraph" w:customStyle="1" w:styleId="FeatureFootnote">
    <w:name w:val="FeatureFootnote"/>
    <w:basedOn w:val="FeatureSource"/>
    <w:rsid w:val="000B119D"/>
    <w:pPr>
      <w:spacing w:before="120" w:after="120"/>
      <w:ind w:left="720" w:hanging="720"/>
      <w:contextualSpacing/>
    </w:pPr>
    <w:rPr>
      <w:sz w:val="22"/>
      <w:u w:val="none"/>
    </w:rPr>
  </w:style>
  <w:style w:type="paragraph" w:customStyle="1" w:styleId="FeatureH1">
    <w:name w:val="FeatureH1"/>
    <w:next w:val="Normal"/>
    <w:rsid w:val="000B119D"/>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0B119D"/>
    <w:pPr>
      <w:contextualSpacing w:val="0"/>
    </w:pPr>
    <w:rPr>
      <w:rFonts w:ascii="Times New Roman" w:hAnsi="Times New Roman"/>
    </w:rPr>
  </w:style>
  <w:style w:type="paragraph" w:customStyle="1" w:styleId="FeatureH2">
    <w:name w:val="FeatureH2"/>
    <w:next w:val="Normal"/>
    <w:rsid w:val="000B119D"/>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0B119D"/>
    <w:pPr>
      <w:spacing w:before="120"/>
    </w:pPr>
    <w:rPr>
      <w:u w:val="single"/>
    </w:rPr>
  </w:style>
  <w:style w:type="paragraph" w:customStyle="1" w:styleId="FeatureH3">
    <w:name w:val="FeatureH3"/>
    <w:next w:val="Normal"/>
    <w:rsid w:val="000B119D"/>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0B119D"/>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0B119D"/>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0B119D"/>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0B119D"/>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0B119D"/>
    <w:pPr>
      <w:pBdr>
        <w:left w:val="single" w:sz="36" w:space="6" w:color="C0C0C0"/>
      </w:pBdr>
    </w:pPr>
    <w:rPr>
      <w:rFonts w:ascii="Arial" w:hAnsi="Arial"/>
      <w:b/>
      <w:snapToGrid w:val="0"/>
      <w:sz w:val="26"/>
    </w:rPr>
  </w:style>
  <w:style w:type="paragraph" w:customStyle="1" w:styleId="FeatureListNumbered">
    <w:name w:val="FeatureListNumbered"/>
    <w:rsid w:val="000B119D"/>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0B119D"/>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0B119D"/>
    <w:pPr>
      <w:pBdr>
        <w:left w:val="single" w:sz="36" w:space="20" w:color="C0C0C0"/>
      </w:pBdr>
      <w:ind w:left="274" w:firstLine="432"/>
    </w:pPr>
    <w:rPr>
      <w:rFonts w:ascii="Arial" w:hAnsi="Arial"/>
      <w:snapToGrid w:val="0"/>
      <w:sz w:val="26"/>
    </w:rPr>
  </w:style>
  <w:style w:type="paragraph" w:customStyle="1" w:styleId="FeatureListParaSub">
    <w:name w:val="FeatureListParaSub"/>
    <w:rsid w:val="000B119D"/>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0B119D"/>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0B119D"/>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0B119D"/>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0B119D"/>
    <w:pPr>
      <w:pBdr>
        <w:left w:val="single" w:sz="36" w:space="6" w:color="C0C0C0"/>
      </w:pBdr>
      <w:spacing w:after="120"/>
    </w:pPr>
    <w:rPr>
      <w:rFonts w:ascii="Arial" w:hAnsi="Arial"/>
      <w:sz w:val="26"/>
    </w:rPr>
  </w:style>
  <w:style w:type="paragraph" w:customStyle="1" w:styleId="FeatureRecipeProcedure">
    <w:name w:val="FeatureRecipeProcedure"/>
    <w:rsid w:val="000B119D"/>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0B119D"/>
    <w:pPr>
      <w:ind w:left="720" w:hanging="288"/>
    </w:pPr>
  </w:style>
  <w:style w:type="paragraph" w:customStyle="1" w:styleId="FeatureRecipeTitle">
    <w:name w:val="FeatureRecipeTitle"/>
    <w:rsid w:val="000B119D"/>
    <w:pPr>
      <w:pBdr>
        <w:left w:val="single" w:sz="36" w:space="6" w:color="C0C0C0"/>
      </w:pBdr>
    </w:pPr>
    <w:rPr>
      <w:rFonts w:ascii="Arial" w:hAnsi="Arial"/>
      <w:b/>
      <w:u w:val="single"/>
    </w:rPr>
  </w:style>
  <w:style w:type="paragraph" w:customStyle="1" w:styleId="FeatureRecipeYield">
    <w:name w:val="FeatureRecipeYield"/>
    <w:rsid w:val="000B119D"/>
    <w:pPr>
      <w:pBdr>
        <w:left w:val="single" w:sz="36" w:space="14" w:color="C0C0C0"/>
      </w:pBdr>
      <w:ind w:left="144"/>
    </w:pPr>
    <w:rPr>
      <w:rFonts w:ascii="Arial" w:hAnsi="Arial"/>
      <w:sz w:val="16"/>
    </w:rPr>
  </w:style>
  <w:style w:type="paragraph" w:customStyle="1" w:styleId="FeatureReference">
    <w:name w:val="FeatureReference"/>
    <w:qFormat/>
    <w:rsid w:val="000B119D"/>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0B119D"/>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0B119D"/>
    <w:pPr>
      <w:pBdr>
        <w:left w:val="single" w:sz="36" w:space="17" w:color="C0C0C0"/>
      </w:pBdr>
      <w:ind w:left="216"/>
    </w:pPr>
  </w:style>
  <w:style w:type="paragraph" w:customStyle="1" w:styleId="FeatureRunInPara">
    <w:name w:val="FeatureRunInPara"/>
    <w:basedOn w:val="FeatureListUnmarked"/>
    <w:next w:val="FeatureRunInHead"/>
    <w:rsid w:val="000B119D"/>
    <w:pPr>
      <w:pBdr>
        <w:left w:val="single" w:sz="36" w:space="6" w:color="C0C0C0"/>
      </w:pBdr>
      <w:spacing w:before="0"/>
      <w:ind w:left="0"/>
    </w:pPr>
  </w:style>
  <w:style w:type="paragraph" w:customStyle="1" w:styleId="FeatureRunInParaSub">
    <w:name w:val="FeatureRunInParaSub"/>
    <w:basedOn w:val="FeatureRunInPara"/>
    <w:next w:val="FeatureRunInHeadSub"/>
    <w:rsid w:val="000B119D"/>
    <w:pPr>
      <w:pBdr>
        <w:left w:val="single" w:sz="36" w:space="17" w:color="C0C0C0"/>
      </w:pBdr>
      <w:ind w:left="216"/>
      <w:contextualSpacing/>
    </w:pPr>
  </w:style>
  <w:style w:type="paragraph" w:customStyle="1" w:styleId="FeatureSlug">
    <w:name w:val="FeatureSlug"/>
    <w:next w:val="FeaturePara"/>
    <w:qFormat/>
    <w:rsid w:val="000B119D"/>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0B119D"/>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0B119D"/>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0B119D"/>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0B119D"/>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0B119D"/>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0B119D"/>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0B119D"/>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0B119D"/>
    <w:pPr>
      <w:pBdr>
        <w:left w:val="single" w:sz="36" w:space="6" w:color="C0C0C0"/>
      </w:pBdr>
      <w:spacing w:before="120"/>
      <w:ind w:left="0" w:firstLine="0"/>
    </w:pPr>
  </w:style>
  <w:style w:type="paragraph" w:customStyle="1" w:styleId="FigureLabel">
    <w:name w:val="FigureLabel"/>
    <w:rsid w:val="000B119D"/>
    <w:pPr>
      <w:ind w:left="1440"/>
    </w:pPr>
    <w:rPr>
      <w:rFonts w:ascii="Arial" w:hAnsi="Arial"/>
    </w:rPr>
  </w:style>
  <w:style w:type="paragraph" w:customStyle="1" w:styleId="FigureSource">
    <w:name w:val="FigureSource"/>
    <w:next w:val="Para"/>
    <w:link w:val="FigureSourceChar"/>
    <w:rsid w:val="000B119D"/>
    <w:pPr>
      <w:spacing w:after="240"/>
      <w:ind w:left="1440"/>
    </w:pPr>
    <w:rPr>
      <w:rFonts w:ascii="Arial" w:hAnsi="Arial"/>
      <w:sz w:val="22"/>
    </w:rPr>
  </w:style>
  <w:style w:type="paragraph" w:customStyle="1" w:styleId="FurtherReadingHead">
    <w:name w:val="FurtherReadingHead"/>
    <w:basedOn w:val="BibliographyHead"/>
    <w:next w:val="Para"/>
    <w:rsid w:val="000B119D"/>
  </w:style>
  <w:style w:type="character" w:customStyle="1" w:styleId="GenusSpecies">
    <w:name w:val="GenusSpecies"/>
    <w:rsid w:val="000B119D"/>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0B119D"/>
    <w:pPr>
      <w:spacing w:after="120"/>
      <w:ind w:left="720" w:firstLine="720"/>
    </w:pPr>
    <w:rPr>
      <w:snapToGrid w:val="0"/>
      <w:sz w:val="26"/>
      <w:szCs w:val="20"/>
    </w:rPr>
  </w:style>
  <w:style w:type="paragraph" w:customStyle="1" w:styleId="H3">
    <w:name w:val="H3"/>
    <w:next w:val="Para"/>
    <w:qFormat/>
    <w:rsid w:val="000B119D"/>
    <w:pPr>
      <w:keepNext/>
      <w:spacing w:before="360" w:after="240"/>
      <w:outlineLvl w:val="3"/>
    </w:pPr>
    <w:rPr>
      <w:rFonts w:ascii="Arial" w:hAnsi="Arial"/>
      <w:b/>
      <w:snapToGrid w:val="0"/>
      <w:sz w:val="32"/>
    </w:rPr>
  </w:style>
  <w:style w:type="paragraph" w:customStyle="1" w:styleId="GlossaryLetter">
    <w:name w:val="GlossaryLetter"/>
    <w:basedOn w:val="H3"/>
    <w:next w:val="Normal"/>
    <w:rsid w:val="000B119D"/>
    <w:pPr>
      <w:spacing w:before="240"/>
      <w:outlineLvl w:val="9"/>
    </w:pPr>
  </w:style>
  <w:style w:type="paragraph" w:customStyle="1" w:styleId="H4">
    <w:name w:val="H4"/>
    <w:next w:val="Para"/>
    <w:rsid w:val="000B119D"/>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0B119D"/>
  </w:style>
  <w:style w:type="paragraph" w:customStyle="1" w:styleId="GlossaryTitle">
    <w:name w:val="GlossaryTitle"/>
    <w:basedOn w:val="ChapterTitle"/>
    <w:next w:val="Normal"/>
    <w:rsid w:val="000B119D"/>
    <w:pPr>
      <w:spacing w:before="120" w:after="120"/>
    </w:pPr>
  </w:style>
  <w:style w:type="paragraph" w:customStyle="1" w:styleId="H1">
    <w:name w:val="H1"/>
    <w:next w:val="Para"/>
    <w:qFormat/>
    <w:rsid w:val="000B119D"/>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0B119D"/>
    <w:pPr>
      <w:keepNext/>
      <w:widowControl w:val="0"/>
      <w:spacing w:before="360" w:after="240"/>
      <w:outlineLvl w:val="2"/>
    </w:pPr>
    <w:rPr>
      <w:rFonts w:ascii="Arial" w:hAnsi="Arial"/>
      <w:b/>
      <w:snapToGrid w:val="0"/>
      <w:sz w:val="40"/>
      <w:u w:val="single"/>
    </w:rPr>
  </w:style>
  <w:style w:type="paragraph" w:customStyle="1" w:styleId="H6">
    <w:name w:val="H6"/>
    <w:next w:val="Para"/>
    <w:rsid w:val="000B119D"/>
    <w:pPr>
      <w:spacing w:before="240" w:after="120"/>
    </w:pPr>
    <w:rPr>
      <w:rFonts w:ascii="Arial" w:hAnsi="Arial"/>
      <w:snapToGrid w:val="0"/>
      <w:u w:val="single"/>
    </w:rPr>
  </w:style>
  <w:style w:type="paragraph" w:customStyle="1" w:styleId="Index1">
    <w:name w:val="Index1"/>
    <w:rsid w:val="000B119D"/>
    <w:pPr>
      <w:widowControl w:val="0"/>
      <w:ind w:left="1800" w:hanging="360"/>
    </w:pPr>
    <w:rPr>
      <w:snapToGrid w:val="0"/>
      <w:sz w:val="26"/>
    </w:rPr>
  </w:style>
  <w:style w:type="paragraph" w:customStyle="1" w:styleId="Index2">
    <w:name w:val="Index2"/>
    <w:basedOn w:val="Index1"/>
    <w:next w:val="Index1"/>
    <w:rsid w:val="000B119D"/>
    <w:pPr>
      <w:ind w:left="2520"/>
    </w:pPr>
  </w:style>
  <w:style w:type="paragraph" w:customStyle="1" w:styleId="Index3">
    <w:name w:val="Index3"/>
    <w:basedOn w:val="Index1"/>
    <w:rsid w:val="000B119D"/>
    <w:pPr>
      <w:ind w:left="3240"/>
    </w:pPr>
  </w:style>
  <w:style w:type="paragraph" w:customStyle="1" w:styleId="IndexLetter">
    <w:name w:val="IndexLetter"/>
    <w:basedOn w:val="H3"/>
    <w:next w:val="Index1"/>
    <w:rsid w:val="000B119D"/>
  </w:style>
  <w:style w:type="paragraph" w:customStyle="1" w:styleId="IndexNote">
    <w:name w:val="IndexNote"/>
    <w:basedOn w:val="Normal"/>
    <w:rsid w:val="000B119D"/>
    <w:pPr>
      <w:widowControl w:val="0"/>
      <w:spacing w:before="120" w:after="120"/>
      <w:ind w:left="720" w:firstLine="720"/>
    </w:pPr>
    <w:rPr>
      <w:snapToGrid w:val="0"/>
      <w:sz w:val="26"/>
      <w:szCs w:val="20"/>
    </w:rPr>
  </w:style>
  <w:style w:type="paragraph" w:customStyle="1" w:styleId="IndexTitle">
    <w:name w:val="IndexTitle"/>
    <w:basedOn w:val="H2"/>
    <w:next w:val="IndexNote"/>
    <w:rsid w:val="000B119D"/>
    <w:pPr>
      <w:spacing w:line="540" w:lineRule="exact"/>
    </w:pPr>
  </w:style>
  <w:style w:type="character" w:customStyle="1" w:styleId="InlineCode">
    <w:name w:val="InlineCode"/>
    <w:rsid w:val="000B119D"/>
    <w:rPr>
      <w:rFonts w:ascii="Courier New" w:hAnsi="Courier New"/>
      <w:noProof/>
      <w:color w:val="auto"/>
    </w:rPr>
  </w:style>
  <w:style w:type="character" w:customStyle="1" w:styleId="InlineCodeUserInput">
    <w:name w:val="InlineCodeUserInput"/>
    <w:rsid w:val="000B119D"/>
    <w:rPr>
      <w:rFonts w:ascii="Courier New" w:hAnsi="Courier New"/>
      <w:b/>
      <w:noProof/>
      <w:color w:val="auto"/>
    </w:rPr>
  </w:style>
  <w:style w:type="character" w:customStyle="1" w:styleId="InlineCodeUserInputVariable">
    <w:name w:val="InlineCodeUserInputVariable"/>
    <w:rsid w:val="000B119D"/>
    <w:rPr>
      <w:rFonts w:ascii="Courier New" w:hAnsi="Courier New"/>
      <w:b/>
      <w:i/>
      <w:noProof/>
      <w:color w:val="auto"/>
    </w:rPr>
  </w:style>
  <w:style w:type="character" w:customStyle="1" w:styleId="InlineCodeVariable">
    <w:name w:val="InlineCodeVariable"/>
    <w:rsid w:val="000B119D"/>
    <w:rPr>
      <w:rFonts w:ascii="Courier New" w:hAnsi="Courier New"/>
      <w:i/>
      <w:noProof/>
      <w:color w:val="auto"/>
    </w:rPr>
  </w:style>
  <w:style w:type="character" w:customStyle="1" w:styleId="InlineURL">
    <w:name w:val="InlineURL"/>
    <w:rsid w:val="000B119D"/>
    <w:rPr>
      <w:rFonts w:ascii="Courier New" w:hAnsi="Courier New"/>
      <w:noProof/>
      <w:color w:val="auto"/>
      <w:u w:val="single"/>
    </w:rPr>
  </w:style>
  <w:style w:type="character" w:customStyle="1" w:styleId="InlineEmail">
    <w:name w:val="InlineEmail"/>
    <w:rsid w:val="000B119D"/>
    <w:rPr>
      <w:rFonts w:ascii="Courier New" w:hAnsi="Courier New"/>
      <w:noProof/>
      <w:color w:val="auto"/>
      <w:u w:val="double"/>
    </w:rPr>
  </w:style>
  <w:style w:type="paragraph" w:customStyle="1" w:styleId="IntroductionTitle">
    <w:name w:val="IntroductionTitle"/>
    <w:basedOn w:val="ChapterTitle"/>
    <w:next w:val="Para"/>
    <w:rsid w:val="000B119D"/>
    <w:pPr>
      <w:spacing w:before="120" w:after="120"/>
    </w:pPr>
  </w:style>
  <w:style w:type="paragraph" w:customStyle="1" w:styleId="KeyConceptsHead">
    <w:name w:val="KeyConceptsHead"/>
    <w:basedOn w:val="BibliographyHead"/>
    <w:next w:val="Para"/>
    <w:rsid w:val="000B119D"/>
  </w:style>
  <w:style w:type="character" w:customStyle="1" w:styleId="KeyTerm">
    <w:name w:val="KeyTerm"/>
    <w:rsid w:val="000B119D"/>
    <w:rPr>
      <w:i/>
      <w:color w:val="auto"/>
      <w:bdr w:val="none" w:sz="0" w:space="0" w:color="auto"/>
      <w:shd w:val="clear" w:color="auto" w:fill="DBE5F1"/>
    </w:rPr>
  </w:style>
  <w:style w:type="paragraph" w:customStyle="1" w:styleId="KeyTermsHead">
    <w:name w:val="KeyTermsHead"/>
    <w:basedOn w:val="Normal"/>
    <w:next w:val="Normal"/>
    <w:rsid w:val="000B119D"/>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0B119D"/>
    <w:pPr>
      <w:spacing w:before="240" w:after="240"/>
      <w:ind w:left="1440" w:right="720" w:hanging="720"/>
    </w:pPr>
    <w:rPr>
      <w:sz w:val="24"/>
    </w:rPr>
  </w:style>
  <w:style w:type="paragraph" w:styleId="ListBullet">
    <w:name w:val="List Bullet"/>
    <w:rsid w:val="000B119D"/>
    <w:rPr>
      <w:sz w:val="24"/>
    </w:rPr>
  </w:style>
  <w:style w:type="paragraph" w:customStyle="1" w:styleId="ColorfulList-Accent11">
    <w:name w:val="Colorful List - Accent 11"/>
    <w:basedOn w:val="Normal"/>
    <w:qFormat/>
    <w:rsid w:val="000B119D"/>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0B119D"/>
    <w:pPr>
      <w:numPr>
        <w:numId w:val="5"/>
      </w:numPr>
      <w:spacing w:before="120" w:after="120"/>
      <w:contextualSpacing/>
    </w:pPr>
    <w:rPr>
      <w:snapToGrid w:val="0"/>
      <w:sz w:val="26"/>
    </w:rPr>
  </w:style>
  <w:style w:type="paragraph" w:customStyle="1" w:styleId="ListBulletedSub">
    <w:name w:val="ListBulletedSub"/>
    <w:rsid w:val="000B119D"/>
    <w:pPr>
      <w:numPr>
        <w:numId w:val="6"/>
      </w:numPr>
      <w:spacing w:before="120" w:after="120"/>
      <w:contextualSpacing/>
    </w:pPr>
    <w:rPr>
      <w:snapToGrid w:val="0"/>
      <w:sz w:val="26"/>
    </w:rPr>
  </w:style>
  <w:style w:type="paragraph" w:customStyle="1" w:styleId="ListBulletedSub2">
    <w:name w:val="ListBulletedSub2"/>
    <w:basedOn w:val="ListBulletedSub"/>
    <w:rsid w:val="000B119D"/>
    <w:pPr>
      <w:numPr>
        <w:numId w:val="7"/>
      </w:numPr>
    </w:pPr>
  </w:style>
  <w:style w:type="paragraph" w:customStyle="1" w:styleId="ListCheck">
    <w:name w:val="ListCheck"/>
    <w:rsid w:val="000B119D"/>
    <w:pPr>
      <w:numPr>
        <w:numId w:val="8"/>
      </w:numPr>
      <w:spacing w:before="120" w:after="120"/>
      <w:contextualSpacing/>
    </w:pPr>
    <w:rPr>
      <w:snapToGrid w:val="0"/>
      <w:sz w:val="26"/>
    </w:rPr>
  </w:style>
  <w:style w:type="paragraph" w:customStyle="1" w:styleId="ListCheckSub">
    <w:name w:val="ListCheckSub"/>
    <w:basedOn w:val="ListCheck"/>
    <w:rsid w:val="000B119D"/>
    <w:pPr>
      <w:numPr>
        <w:numId w:val="9"/>
      </w:numPr>
    </w:pPr>
  </w:style>
  <w:style w:type="paragraph" w:customStyle="1" w:styleId="ListHead">
    <w:name w:val="ListHead"/>
    <w:rsid w:val="000B119D"/>
    <w:pPr>
      <w:ind w:left="1440"/>
    </w:pPr>
    <w:rPr>
      <w:b/>
      <w:sz w:val="26"/>
    </w:rPr>
  </w:style>
  <w:style w:type="paragraph" w:customStyle="1" w:styleId="ListNumbered">
    <w:name w:val="ListNumbered"/>
    <w:qFormat/>
    <w:rsid w:val="000B119D"/>
    <w:pPr>
      <w:widowControl w:val="0"/>
      <w:spacing w:before="120" w:after="120"/>
      <w:ind w:left="1800" w:hanging="360"/>
      <w:contextualSpacing/>
    </w:pPr>
    <w:rPr>
      <w:snapToGrid w:val="0"/>
      <w:sz w:val="26"/>
    </w:rPr>
  </w:style>
  <w:style w:type="paragraph" w:customStyle="1" w:styleId="ListNumberedSub">
    <w:name w:val="ListNumberedSub"/>
    <w:basedOn w:val="ListNumbered"/>
    <w:rsid w:val="000B119D"/>
    <w:pPr>
      <w:ind w:left="2520"/>
    </w:pPr>
  </w:style>
  <w:style w:type="paragraph" w:customStyle="1" w:styleId="ListNumberedSub2">
    <w:name w:val="ListNumberedSub2"/>
    <w:basedOn w:val="ListNumberedSub"/>
    <w:rsid w:val="000B119D"/>
    <w:pPr>
      <w:ind w:left="3240"/>
    </w:pPr>
  </w:style>
  <w:style w:type="paragraph" w:customStyle="1" w:styleId="ListNumberedSub3">
    <w:name w:val="ListNumberedSub3"/>
    <w:rsid w:val="000B119D"/>
    <w:pPr>
      <w:spacing w:before="120" w:after="120"/>
      <w:ind w:left="3960" w:hanging="360"/>
      <w:contextualSpacing/>
    </w:pPr>
    <w:rPr>
      <w:sz w:val="26"/>
    </w:rPr>
  </w:style>
  <w:style w:type="paragraph" w:customStyle="1" w:styleId="ListPara">
    <w:name w:val="ListPara"/>
    <w:basedOn w:val="Normal"/>
    <w:rsid w:val="000B119D"/>
    <w:pPr>
      <w:widowControl w:val="0"/>
      <w:ind w:left="1800" w:firstLine="360"/>
    </w:pPr>
    <w:rPr>
      <w:snapToGrid w:val="0"/>
      <w:sz w:val="26"/>
      <w:szCs w:val="20"/>
    </w:rPr>
  </w:style>
  <w:style w:type="paragraph" w:customStyle="1" w:styleId="ListParaSub">
    <w:name w:val="ListParaSub"/>
    <w:basedOn w:val="ListPara"/>
    <w:rsid w:val="000B119D"/>
    <w:pPr>
      <w:spacing w:line="260" w:lineRule="exact"/>
      <w:ind w:left="2520"/>
    </w:pPr>
  </w:style>
  <w:style w:type="paragraph" w:customStyle="1" w:styleId="ListParaSub2">
    <w:name w:val="ListParaSub2"/>
    <w:basedOn w:val="ListParaSub"/>
    <w:rsid w:val="000B119D"/>
    <w:pPr>
      <w:ind w:left="3240"/>
    </w:pPr>
  </w:style>
  <w:style w:type="paragraph" w:customStyle="1" w:styleId="ListUnmarked">
    <w:name w:val="ListUnmarked"/>
    <w:qFormat/>
    <w:rsid w:val="000B119D"/>
    <w:pPr>
      <w:spacing w:before="60" w:after="60"/>
      <w:ind w:left="1728"/>
    </w:pPr>
    <w:rPr>
      <w:sz w:val="26"/>
    </w:rPr>
  </w:style>
  <w:style w:type="paragraph" w:customStyle="1" w:styleId="ListUnmarkedSub">
    <w:name w:val="ListUnmarkedSub"/>
    <w:rsid w:val="000B119D"/>
    <w:pPr>
      <w:spacing w:before="60" w:after="60"/>
      <w:ind w:left="2160"/>
    </w:pPr>
    <w:rPr>
      <w:sz w:val="26"/>
    </w:rPr>
  </w:style>
  <w:style w:type="paragraph" w:customStyle="1" w:styleId="ListUnmarkedSub2">
    <w:name w:val="ListUnmarkedSub2"/>
    <w:basedOn w:val="ListUnmarkedSub"/>
    <w:rsid w:val="000B119D"/>
    <w:pPr>
      <w:ind w:left="2880"/>
    </w:pPr>
  </w:style>
  <w:style w:type="paragraph" w:customStyle="1" w:styleId="ListWhere">
    <w:name w:val="ListWhere"/>
    <w:rsid w:val="000B119D"/>
    <w:pPr>
      <w:spacing w:before="120" w:after="120"/>
      <w:ind w:left="2160"/>
      <w:contextualSpacing/>
    </w:pPr>
    <w:rPr>
      <w:snapToGrid w:val="0"/>
      <w:sz w:val="26"/>
    </w:rPr>
  </w:style>
  <w:style w:type="paragraph" w:customStyle="1" w:styleId="MatterTitle">
    <w:name w:val="MatterTitle"/>
    <w:next w:val="Para"/>
    <w:rsid w:val="000B119D"/>
    <w:pPr>
      <w:spacing w:before="120" w:after="120"/>
    </w:pPr>
    <w:rPr>
      <w:rFonts w:ascii="Arial" w:hAnsi="Arial"/>
      <w:b/>
      <w:smallCaps/>
      <w:snapToGrid w:val="0"/>
      <w:color w:val="000000"/>
      <w:sz w:val="60"/>
      <w:szCs w:val="60"/>
    </w:rPr>
  </w:style>
  <w:style w:type="character" w:customStyle="1" w:styleId="MenuArrow">
    <w:name w:val="MenuArrow"/>
    <w:rsid w:val="000B119D"/>
    <w:rPr>
      <w:rFonts w:ascii="Wingdings" w:hAnsi="Wingdings"/>
    </w:rPr>
  </w:style>
  <w:style w:type="paragraph" w:customStyle="1" w:styleId="OnlineReference">
    <w:name w:val="OnlineReference"/>
    <w:qFormat/>
    <w:rsid w:val="000B119D"/>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0B119D"/>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0B119D"/>
    <w:pPr>
      <w:numPr>
        <w:numId w:val="10"/>
      </w:numPr>
      <w:spacing w:before="120" w:after="120"/>
      <w:contextualSpacing/>
    </w:pPr>
    <w:rPr>
      <w:snapToGrid w:val="0"/>
      <w:sz w:val="26"/>
    </w:rPr>
  </w:style>
  <w:style w:type="paragraph" w:customStyle="1" w:styleId="ParaNumbered">
    <w:name w:val="ParaNumbered"/>
    <w:rsid w:val="000B119D"/>
    <w:pPr>
      <w:spacing w:after="120"/>
      <w:ind w:left="720" w:firstLine="720"/>
    </w:pPr>
    <w:rPr>
      <w:snapToGrid w:val="0"/>
      <w:sz w:val="26"/>
    </w:rPr>
  </w:style>
  <w:style w:type="paragraph" w:customStyle="1" w:styleId="PartFeaturingList">
    <w:name w:val="PartFeaturingList"/>
    <w:basedOn w:val="ChapterFeaturingList"/>
    <w:rsid w:val="000B119D"/>
  </w:style>
  <w:style w:type="paragraph" w:customStyle="1" w:styleId="PartIntroductionPara">
    <w:name w:val="PartIntroductionPara"/>
    <w:rsid w:val="000B119D"/>
    <w:pPr>
      <w:spacing w:after="120"/>
      <w:ind w:left="720" w:firstLine="720"/>
    </w:pPr>
    <w:rPr>
      <w:sz w:val="26"/>
    </w:rPr>
  </w:style>
  <w:style w:type="paragraph" w:customStyle="1" w:styleId="PartTitle">
    <w:name w:val="PartTitle"/>
    <w:basedOn w:val="ChapterTitle"/>
    <w:rsid w:val="000B119D"/>
    <w:pPr>
      <w:widowControl w:val="0"/>
      <w:pBdr>
        <w:bottom w:val="single" w:sz="4" w:space="1" w:color="auto"/>
      </w:pBdr>
    </w:pPr>
  </w:style>
  <w:style w:type="paragraph" w:customStyle="1" w:styleId="PoetryPara">
    <w:name w:val="PoetryPara"/>
    <w:next w:val="Normal"/>
    <w:rsid w:val="000B119D"/>
    <w:pPr>
      <w:spacing w:before="360" w:after="60"/>
      <w:ind w:left="2160"/>
      <w:contextualSpacing/>
    </w:pPr>
    <w:rPr>
      <w:snapToGrid w:val="0"/>
      <w:sz w:val="22"/>
    </w:rPr>
  </w:style>
  <w:style w:type="paragraph" w:customStyle="1" w:styleId="PoetryContinued">
    <w:name w:val="PoetryContinued"/>
    <w:basedOn w:val="PoetryPara"/>
    <w:qFormat/>
    <w:rsid w:val="000B119D"/>
    <w:pPr>
      <w:spacing w:before="0"/>
      <w:contextualSpacing w:val="0"/>
    </w:pPr>
  </w:style>
  <w:style w:type="paragraph" w:customStyle="1" w:styleId="PoetrySource">
    <w:name w:val="PoetrySource"/>
    <w:rsid w:val="000B119D"/>
    <w:pPr>
      <w:ind w:left="2880"/>
    </w:pPr>
    <w:rPr>
      <w:snapToGrid w:val="0"/>
      <w:sz w:val="18"/>
    </w:rPr>
  </w:style>
  <w:style w:type="paragraph" w:customStyle="1" w:styleId="PoetryTitle">
    <w:name w:val="PoetryTitle"/>
    <w:basedOn w:val="PoetryPara"/>
    <w:next w:val="PoetryPara"/>
    <w:rsid w:val="000B119D"/>
    <w:rPr>
      <w:b/>
      <w:sz w:val="24"/>
    </w:rPr>
  </w:style>
  <w:style w:type="paragraph" w:customStyle="1" w:styleId="PrefaceTitle">
    <w:name w:val="PrefaceTitle"/>
    <w:next w:val="Para"/>
    <w:rsid w:val="000B119D"/>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0B119D"/>
  </w:style>
  <w:style w:type="character" w:customStyle="1" w:styleId="QueryInline">
    <w:name w:val="QueryInline"/>
    <w:rsid w:val="000B119D"/>
    <w:rPr>
      <w:bdr w:val="none" w:sz="0" w:space="0" w:color="auto"/>
      <w:shd w:val="clear" w:color="auto" w:fill="FFCC99"/>
    </w:rPr>
  </w:style>
  <w:style w:type="paragraph" w:customStyle="1" w:styleId="QueryPara">
    <w:name w:val="QueryPara"/>
    <w:rsid w:val="000B119D"/>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0B119D"/>
  </w:style>
  <w:style w:type="paragraph" w:customStyle="1" w:styleId="QuestionsHead">
    <w:name w:val="QuestionsHead"/>
    <w:basedOn w:val="BibliographyHead"/>
    <w:next w:val="Para"/>
    <w:rsid w:val="000B119D"/>
  </w:style>
  <w:style w:type="paragraph" w:customStyle="1" w:styleId="QuoteSource">
    <w:name w:val="QuoteSource"/>
    <w:basedOn w:val="Normal"/>
    <w:rsid w:val="000B119D"/>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0B119D"/>
    <w:rPr>
      <w:i w:val="0"/>
      <w:sz w:val="24"/>
    </w:rPr>
  </w:style>
  <w:style w:type="paragraph" w:customStyle="1" w:styleId="RecipeFootnote">
    <w:name w:val="RecipeFootnote"/>
    <w:basedOn w:val="Normal"/>
    <w:rsid w:val="000B119D"/>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0B119D"/>
    <w:pPr>
      <w:spacing w:before="240"/>
      <w:ind w:left="720"/>
    </w:pPr>
    <w:rPr>
      <w:rFonts w:ascii="Arial" w:hAnsi="Arial"/>
      <w:b/>
      <w:snapToGrid w:val="0"/>
      <w:sz w:val="26"/>
    </w:rPr>
  </w:style>
  <w:style w:type="paragraph" w:customStyle="1" w:styleId="RecipeIngredientList">
    <w:name w:val="RecipeIngredientList"/>
    <w:basedOn w:val="Normal"/>
    <w:rsid w:val="000B119D"/>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0B119D"/>
    <w:pPr>
      <w:spacing w:before="120" w:after="120"/>
      <w:ind w:left="1440" w:firstLine="360"/>
      <w:contextualSpacing/>
    </w:pPr>
    <w:rPr>
      <w:rFonts w:ascii="Arial" w:hAnsi="Arial"/>
      <w:snapToGrid w:val="0"/>
      <w:sz w:val="26"/>
    </w:rPr>
  </w:style>
  <w:style w:type="paragraph" w:customStyle="1" w:styleId="RecipeMetricMeasure">
    <w:name w:val="RecipeMetricMeasure"/>
    <w:rsid w:val="000B119D"/>
    <w:rPr>
      <w:rFonts w:ascii="Arial" w:hAnsi="Arial"/>
      <w:snapToGrid w:val="0"/>
      <w:sz w:val="26"/>
    </w:rPr>
  </w:style>
  <w:style w:type="paragraph" w:customStyle="1" w:styleId="RecipeNutritionInfo">
    <w:name w:val="RecipeNutritionInfo"/>
    <w:basedOn w:val="Normal"/>
    <w:rsid w:val="000B119D"/>
    <w:pPr>
      <w:spacing w:before="120" w:after="120"/>
      <w:ind w:left="720"/>
      <w:contextualSpacing/>
    </w:pPr>
    <w:rPr>
      <w:rFonts w:ascii="Arial" w:hAnsi="Arial"/>
      <w:snapToGrid w:val="0"/>
      <w:sz w:val="22"/>
      <w:szCs w:val="20"/>
    </w:rPr>
  </w:style>
  <w:style w:type="paragraph" w:customStyle="1" w:styleId="RecipePercentage">
    <w:name w:val="RecipePercentage"/>
    <w:rsid w:val="000B119D"/>
    <w:rPr>
      <w:rFonts w:ascii="Arial" w:hAnsi="Arial"/>
      <w:snapToGrid w:val="0"/>
      <w:sz w:val="26"/>
    </w:rPr>
  </w:style>
  <w:style w:type="paragraph" w:customStyle="1" w:styleId="RecipeProcedure">
    <w:name w:val="RecipeProcedure"/>
    <w:rsid w:val="000B119D"/>
    <w:pPr>
      <w:spacing w:before="120" w:after="120"/>
      <w:ind w:left="1800" w:hanging="720"/>
    </w:pPr>
    <w:rPr>
      <w:rFonts w:ascii="Arial" w:hAnsi="Arial"/>
      <w:snapToGrid w:val="0"/>
      <w:sz w:val="26"/>
    </w:rPr>
  </w:style>
  <w:style w:type="paragraph" w:customStyle="1" w:styleId="RecipeProcedureHead">
    <w:name w:val="RecipeProcedureHead"/>
    <w:rsid w:val="000B119D"/>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0B119D"/>
    <w:pPr>
      <w:ind w:left="720"/>
    </w:pPr>
    <w:rPr>
      <w:rFonts w:ascii="Arial" w:hAnsi="Arial"/>
      <w:b/>
      <w:smallCaps/>
      <w:snapToGrid w:val="0"/>
      <w:sz w:val="32"/>
      <w:u w:val="single"/>
    </w:rPr>
  </w:style>
  <w:style w:type="paragraph" w:customStyle="1" w:styleId="RecipeTableHead">
    <w:name w:val="RecipeTableHead"/>
    <w:rsid w:val="000B119D"/>
    <w:rPr>
      <w:rFonts w:ascii="Arial" w:hAnsi="Arial"/>
      <w:b/>
      <w:smallCaps/>
      <w:snapToGrid w:val="0"/>
      <w:sz w:val="26"/>
    </w:rPr>
  </w:style>
  <w:style w:type="paragraph" w:customStyle="1" w:styleId="RecipeTime">
    <w:name w:val="RecipeTime"/>
    <w:rsid w:val="000B119D"/>
    <w:pPr>
      <w:spacing w:before="120" w:after="120"/>
      <w:ind w:left="720"/>
      <w:contextualSpacing/>
    </w:pPr>
    <w:rPr>
      <w:rFonts w:ascii="Arial" w:hAnsi="Arial"/>
      <w:i/>
      <w:snapToGrid w:val="0"/>
      <w:sz w:val="26"/>
    </w:rPr>
  </w:style>
  <w:style w:type="paragraph" w:customStyle="1" w:styleId="RecipeTitle">
    <w:name w:val="RecipeTitle"/>
    <w:next w:val="RecipeIngredientList"/>
    <w:rsid w:val="000B119D"/>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0B119D"/>
    <w:pPr>
      <w:ind w:left="720"/>
    </w:pPr>
    <w:rPr>
      <w:rFonts w:ascii="Arial" w:hAnsi="Arial"/>
      <w:b/>
      <w:i/>
      <w:smallCaps/>
      <w:snapToGrid w:val="0"/>
      <w:sz w:val="36"/>
      <w:szCs w:val="40"/>
    </w:rPr>
  </w:style>
  <w:style w:type="paragraph" w:customStyle="1" w:styleId="RecipeUSMeasure">
    <w:name w:val="RecipeUSMeasure"/>
    <w:rsid w:val="000B119D"/>
    <w:rPr>
      <w:rFonts w:ascii="Arial" w:hAnsi="Arial"/>
      <w:snapToGrid w:val="0"/>
      <w:sz w:val="26"/>
    </w:rPr>
  </w:style>
  <w:style w:type="paragraph" w:customStyle="1" w:styleId="RecipeVariationPara">
    <w:name w:val="RecipeVariationPara"/>
    <w:basedOn w:val="RecipeTime"/>
    <w:rsid w:val="000B119D"/>
    <w:rPr>
      <w:i w:val="0"/>
      <w:sz w:val="24"/>
      <w:u w:val="single"/>
    </w:rPr>
  </w:style>
  <w:style w:type="paragraph" w:customStyle="1" w:styleId="RecipeVariationHead">
    <w:name w:val="RecipeVariationHead"/>
    <w:rsid w:val="000B119D"/>
    <w:pPr>
      <w:spacing w:before="60" w:after="60"/>
      <w:ind w:left="720"/>
    </w:pPr>
    <w:rPr>
      <w:rFonts w:ascii="Arial" w:hAnsi="Arial"/>
      <w:b/>
      <w:snapToGrid w:val="0"/>
      <w:sz w:val="22"/>
      <w:u w:val="single"/>
    </w:rPr>
  </w:style>
  <w:style w:type="paragraph" w:customStyle="1" w:styleId="RecipeNoteHead">
    <w:name w:val="RecipeNoteHead"/>
    <w:rsid w:val="000B119D"/>
    <w:pPr>
      <w:spacing w:before="60" w:after="60"/>
      <w:ind w:left="720"/>
    </w:pPr>
    <w:rPr>
      <w:rFonts w:ascii="Arial" w:hAnsi="Arial"/>
      <w:b/>
      <w:snapToGrid w:val="0"/>
    </w:rPr>
  </w:style>
  <w:style w:type="paragraph" w:customStyle="1" w:styleId="RecipeNotePara">
    <w:name w:val="RecipeNotePara"/>
    <w:basedOn w:val="RecipeTime"/>
    <w:rsid w:val="000B119D"/>
    <w:rPr>
      <w:i w:val="0"/>
      <w:sz w:val="24"/>
      <w:u w:val="single"/>
    </w:rPr>
  </w:style>
  <w:style w:type="paragraph" w:customStyle="1" w:styleId="RecipeYield">
    <w:name w:val="RecipeYield"/>
    <w:rsid w:val="000B119D"/>
    <w:pPr>
      <w:ind w:left="720"/>
    </w:pPr>
    <w:rPr>
      <w:rFonts w:ascii="Arial" w:hAnsi="Arial"/>
      <w:snapToGrid w:val="0"/>
    </w:rPr>
  </w:style>
  <w:style w:type="paragraph" w:customStyle="1" w:styleId="Reference">
    <w:name w:val="Reference"/>
    <w:basedOn w:val="Normal"/>
    <w:rsid w:val="000B119D"/>
    <w:pPr>
      <w:spacing w:before="120" w:after="120"/>
      <w:ind w:left="720" w:hanging="720"/>
    </w:pPr>
    <w:rPr>
      <w:szCs w:val="20"/>
    </w:rPr>
  </w:style>
  <w:style w:type="paragraph" w:customStyle="1" w:styleId="ReferenceAnnotation">
    <w:name w:val="ReferenceAnnotation"/>
    <w:basedOn w:val="Reference"/>
    <w:rsid w:val="000B119D"/>
    <w:pPr>
      <w:spacing w:before="0" w:after="0"/>
      <w:ind w:firstLine="0"/>
    </w:pPr>
    <w:rPr>
      <w:snapToGrid w:val="0"/>
    </w:rPr>
  </w:style>
  <w:style w:type="paragraph" w:customStyle="1" w:styleId="ReferencesHead">
    <w:name w:val="ReferencesHead"/>
    <w:basedOn w:val="BibliographyHead"/>
    <w:next w:val="Reference"/>
    <w:rsid w:val="000B119D"/>
  </w:style>
  <w:style w:type="paragraph" w:customStyle="1" w:styleId="ReferenceTitle">
    <w:name w:val="ReferenceTitle"/>
    <w:basedOn w:val="MatterTitle"/>
    <w:next w:val="Reference"/>
    <w:rsid w:val="000B119D"/>
  </w:style>
  <w:style w:type="paragraph" w:customStyle="1" w:styleId="ReviewHead">
    <w:name w:val="ReviewHead"/>
    <w:basedOn w:val="BibliographyHead"/>
    <w:next w:val="Para"/>
    <w:rsid w:val="000B119D"/>
  </w:style>
  <w:style w:type="paragraph" w:customStyle="1" w:styleId="RunInHead">
    <w:name w:val="RunInHead"/>
    <w:next w:val="Normal"/>
    <w:rsid w:val="000B119D"/>
    <w:pPr>
      <w:spacing w:before="240"/>
      <w:ind w:left="1440"/>
    </w:pPr>
    <w:rPr>
      <w:rFonts w:ascii="Arial" w:hAnsi="Arial"/>
      <w:b/>
      <w:sz w:val="26"/>
    </w:rPr>
  </w:style>
  <w:style w:type="paragraph" w:customStyle="1" w:styleId="RunInHeadSub">
    <w:name w:val="RunInHeadSub"/>
    <w:basedOn w:val="RunInHead"/>
    <w:next w:val="Normal"/>
    <w:rsid w:val="000B119D"/>
    <w:pPr>
      <w:ind w:left="2160"/>
    </w:pPr>
    <w:rPr>
      <w:snapToGrid w:val="0"/>
    </w:rPr>
  </w:style>
  <w:style w:type="paragraph" w:customStyle="1" w:styleId="RunInPara">
    <w:name w:val="RunInPara"/>
    <w:basedOn w:val="Normal"/>
    <w:rsid w:val="000B119D"/>
    <w:pPr>
      <w:widowControl w:val="0"/>
      <w:spacing w:after="120"/>
      <w:ind w:left="1440"/>
    </w:pPr>
    <w:rPr>
      <w:snapToGrid w:val="0"/>
      <w:szCs w:val="20"/>
    </w:rPr>
  </w:style>
  <w:style w:type="paragraph" w:customStyle="1" w:styleId="RunInParaSub">
    <w:name w:val="RunInParaSub"/>
    <w:basedOn w:val="RunInPara"/>
    <w:rsid w:val="000B119D"/>
    <w:pPr>
      <w:ind w:left="2160"/>
    </w:pPr>
  </w:style>
  <w:style w:type="paragraph" w:styleId="Salutation">
    <w:name w:val="Salutation"/>
    <w:next w:val="Normal"/>
    <w:rsid w:val="000B119D"/>
    <w:rPr>
      <w:sz w:val="24"/>
    </w:rPr>
  </w:style>
  <w:style w:type="paragraph" w:customStyle="1" w:styleId="SectionTitle">
    <w:name w:val="SectionTitle"/>
    <w:basedOn w:val="ChapterTitle"/>
    <w:next w:val="ChapterTitle"/>
    <w:rsid w:val="000B119D"/>
    <w:pPr>
      <w:pBdr>
        <w:bottom w:val="single" w:sz="4" w:space="1" w:color="auto"/>
      </w:pBdr>
    </w:pPr>
  </w:style>
  <w:style w:type="paragraph" w:customStyle="1" w:styleId="Series">
    <w:name w:val="Series"/>
    <w:rsid w:val="000B119D"/>
    <w:pPr>
      <w:ind w:left="720"/>
    </w:pPr>
    <w:rPr>
      <w:sz w:val="24"/>
    </w:rPr>
  </w:style>
  <w:style w:type="paragraph" w:customStyle="1" w:styleId="SignatureLine">
    <w:name w:val="SignatureLine"/>
    <w:qFormat/>
    <w:rsid w:val="000B119D"/>
    <w:pPr>
      <w:spacing w:before="240" w:after="240"/>
      <w:ind w:left="4320"/>
      <w:contextualSpacing/>
      <w:jc w:val="right"/>
    </w:pPr>
    <w:rPr>
      <w:rFonts w:ascii="Arial" w:hAnsi="Arial"/>
      <w:snapToGrid w:val="0"/>
      <w:sz w:val="18"/>
    </w:rPr>
  </w:style>
  <w:style w:type="paragraph" w:customStyle="1" w:styleId="Slug">
    <w:name w:val="Slug"/>
    <w:basedOn w:val="Normal"/>
    <w:next w:val="Para"/>
    <w:rsid w:val="000B119D"/>
    <w:pPr>
      <w:spacing w:before="360" w:after="360"/>
      <w:ind w:left="1440"/>
    </w:pPr>
    <w:rPr>
      <w:rFonts w:ascii="Arial" w:hAnsi="Arial"/>
      <w:b/>
      <w:szCs w:val="20"/>
    </w:rPr>
  </w:style>
  <w:style w:type="character" w:customStyle="1" w:styleId="Subscript">
    <w:name w:val="Subscript"/>
    <w:rsid w:val="000B119D"/>
    <w:rPr>
      <w:vertAlign w:val="subscript"/>
    </w:rPr>
  </w:style>
  <w:style w:type="paragraph" w:styleId="Subtitle">
    <w:name w:val="Subtitle"/>
    <w:basedOn w:val="Normal"/>
    <w:qFormat/>
    <w:rsid w:val="000B119D"/>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0B119D"/>
  </w:style>
  <w:style w:type="character" w:customStyle="1" w:styleId="Superscript">
    <w:name w:val="Superscript"/>
    <w:rsid w:val="000B119D"/>
    <w:rPr>
      <w:vertAlign w:val="superscript"/>
    </w:rPr>
  </w:style>
  <w:style w:type="paragraph" w:customStyle="1" w:styleId="SupplementInstruction">
    <w:name w:val="SupplementInstruction"/>
    <w:rsid w:val="000B119D"/>
    <w:pPr>
      <w:spacing w:before="120" w:after="120"/>
      <w:ind w:left="720"/>
    </w:pPr>
    <w:rPr>
      <w:i/>
      <w:sz w:val="26"/>
    </w:rPr>
  </w:style>
  <w:style w:type="paragraph" w:customStyle="1" w:styleId="TableCaption">
    <w:name w:val="TableCaption"/>
    <w:basedOn w:val="Slug"/>
    <w:qFormat/>
    <w:rsid w:val="000B119D"/>
    <w:pPr>
      <w:keepNext/>
      <w:widowControl w:val="0"/>
      <w:spacing w:before="240" w:after="120"/>
      <w:ind w:left="0"/>
    </w:pPr>
    <w:rPr>
      <w:snapToGrid w:val="0"/>
    </w:rPr>
  </w:style>
  <w:style w:type="paragraph" w:customStyle="1" w:styleId="TableEntry">
    <w:name w:val="TableEntry"/>
    <w:qFormat/>
    <w:rsid w:val="000B119D"/>
    <w:pPr>
      <w:spacing w:after="60"/>
    </w:pPr>
    <w:rPr>
      <w:rFonts w:ascii="Arial" w:hAnsi="Arial"/>
      <w:sz w:val="22"/>
    </w:rPr>
  </w:style>
  <w:style w:type="paragraph" w:customStyle="1" w:styleId="TableFootnote">
    <w:name w:val="TableFootnote"/>
    <w:rsid w:val="000B119D"/>
    <w:pPr>
      <w:spacing w:after="240"/>
      <w:ind w:left="1440"/>
      <w:contextualSpacing/>
    </w:pPr>
    <w:rPr>
      <w:rFonts w:ascii="Arial" w:hAnsi="Arial"/>
      <w:sz w:val="18"/>
    </w:rPr>
  </w:style>
  <w:style w:type="paragraph" w:customStyle="1" w:styleId="TableHead">
    <w:name w:val="TableHead"/>
    <w:qFormat/>
    <w:rsid w:val="000B119D"/>
    <w:pPr>
      <w:keepNext/>
    </w:pPr>
    <w:rPr>
      <w:rFonts w:ascii="Arial" w:hAnsi="Arial"/>
      <w:b/>
      <w:sz w:val="22"/>
    </w:rPr>
  </w:style>
  <w:style w:type="paragraph" w:customStyle="1" w:styleId="TableSource">
    <w:name w:val="TableSource"/>
    <w:next w:val="Normal"/>
    <w:rsid w:val="000B119D"/>
    <w:pPr>
      <w:pBdr>
        <w:top w:val="single" w:sz="4" w:space="1" w:color="auto"/>
      </w:pBdr>
      <w:spacing w:after="240"/>
      <w:ind w:left="1440"/>
      <w:contextualSpacing/>
    </w:pPr>
    <w:rPr>
      <w:rFonts w:ascii="Arial" w:hAnsi="Arial"/>
      <w:snapToGrid w:val="0"/>
    </w:rPr>
  </w:style>
  <w:style w:type="paragraph" w:customStyle="1" w:styleId="TabularEntry">
    <w:name w:val="TabularEntry"/>
    <w:rsid w:val="000B119D"/>
    <w:pPr>
      <w:widowControl w:val="0"/>
    </w:pPr>
    <w:rPr>
      <w:snapToGrid w:val="0"/>
      <w:sz w:val="26"/>
    </w:rPr>
  </w:style>
  <w:style w:type="paragraph" w:customStyle="1" w:styleId="TabularEntrySub">
    <w:name w:val="TabularEntrySub"/>
    <w:basedOn w:val="TabularEntry"/>
    <w:rsid w:val="000B119D"/>
    <w:pPr>
      <w:ind w:left="360"/>
    </w:pPr>
  </w:style>
  <w:style w:type="paragraph" w:customStyle="1" w:styleId="TabularHead">
    <w:name w:val="TabularHead"/>
    <w:qFormat/>
    <w:rsid w:val="000B119D"/>
    <w:pPr>
      <w:spacing w:line="276" w:lineRule="auto"/>
    </w:pPr>
    <w:rPr>
      <w:b/>
      <w:snapToGrid w:val="0"/>
      <w:sz w:val="26"/>
    </w:rPr>
  </w:style>
  <w:style w:type="paragraph" w:customStyle="1" w:styleId="TextBreak">
    <w:name w:val="TextBreak"/>
    <w:next w:val="Para"/>
    <w:rsid w:val="000B119D"/>
    <w:pPr>
      <w:jc w:val="center"/>
    </w:pPr>
    <w:rPr>
      <w:rFonts w:ascii="Arial" w:hAnsi="Arial"/>
      <w:b/>
      <w:snapToGrid w:val="0"/>
      <w:sz w:val="24"/>
    </w:rPr>
  </w:style>
  <w:style w:type="paragraph" w:customStyle="1" w:styleId="TOCTitle">
    <w:name w:val="TOCTitle"/>
    <w:next w:val="Para"/>
    <w:rsid w:val="000B119D"/>
    <w:pPr>
      <w:spacing w:before="120" w:after="120"/>
    </w:pPr>
    <w:rPr>
      <w:rFonts w:ascii="Arial" w:hAnsi="Arial"/>
      <w:b/>
      <w:smallCaps/>
      <w:snapToGrid w:val="0"/>
      <w:color w:val="000000"/>
      <w:sz w:val="60"/>
      <w:szCs w:val="60"/>
    </w:rPr>
  </w:style>
  <w:style w:type="character" w:customStyle="1" w:styleId="UserInput">
    <w:name w:val="UserInput"/>
    <w:rsid w:val="000B119D"/>
    <w:rPr>
      <w:b/>
    </w:rPr>
  </w:style>
  <w:style w:type="character" w:customStyle="1" w:styleId="UserInputVariable">
    <w:name w:val="UserInputVariable"/>
    <w:rsid w:val="000B119D"/>
    <w:rPr>
      <w:b/>
      <w:i/>
    </w:rPr>
  </w:style>
  <w:style w:type="character" w:customStyle="1" w:styleId="Variable">
    <w:name w:val="Variable"/>
    <w:rsid w:val="000B119D"/>
    <w:rPr>
      <w:i/>
    </w:rPr>
  </w:style>
  <w:style w:type="character" w:customStyle="1" w:styleId="WileyBold">
    <w:name w:val="WileyBold"/>
    <w:rsid w:val="000B119D"/>
    <w:rPr>
      <w:b/>
    </w:rPr>
  </w:style>
  <w:style w:type="character" w:customStyle="1" w:styleId="WileyBoldItalic">
    <w:name w:val="WileyBoldItalic"/>
    <w:rsid w:val="000B119D"/>
    <w:rPr>
      <w:b/>
      <w:i/>
    </w:rPr>
  </w:style>
  <w:style w:type="character" w:customStyle="1" w:styleId="WileyItalic">
    <w:name w:val="WileyItalic"/>
    <w:rsid w:val="000B119D"/>
    <w:rPr>
      <w:i/>
    </w:rPr>
  </w:style>
  <w:style w:type="character" w:customStyle="1" w:styleId="WileySymbol">
    <w:name w:val="WileySymbol"/>
    <w:rsid w:val="000B119D"/>
    <w:rPr>
      <w:rFonts w:ascii="Symbol" w:hAnsi="Symbol"/>
    </w:rPr>
  </w:style>
  <w:style w:type="character" w:customStyle="1" w:styleId="wileyTemp">
    <w:name w:val="wileyTemp"/>
    <w:rsid w:val="000B119D"/>
  </w:style>
  <w:style w:type="paragraph" w:customStyle="1" w:styleId="wsBlockA">
    <w:name w:val="wsBlockA"/>
    <w:basedOn w:val="Normal"/>
    <w:qFormat/>
    <w:rsid w:val="000B119D"/>
    <w:pPr>
      <w:spacing w:before="120" w:after="120"/>
      <w:ind w:left="2160" w:right="1440"/>
    </w:pPr>
    <w:rPr>
      <w:rFonts w:ascii="Arial" w:eastAsia="Calibri" w:hAnsi="Arial"/>
      <w:sz w:val="20"/>
      <w:szCs w:val="22"/>
    </w:rPr>
  </w:style>
  <w:style w:type="paragraph" w:customStyle="1" w:styleId="wsBlockB">
    <w:name w:val="wsBlockB"/>
    <w:basedOn w:val="Normal"/>
    <w:qFormat/>
    <w:rsid w:val="000B119D"/>
    <w:pPr>
      <w:spacing w:before="120" w:after="120"/>
      <w:ind w:left="2160" w:right="1440"/>
    </w:pPr>
    <w:rPr>
      <w:rFonts w:eastAsia="Calibri"/>
      <w:sz w:val="20"/>
      <w:szCs w:val="22"/>
    </w:rPr>
  </w:style>
  <w:style w:type="paragraph" w:customStyle="1" w:styleId="wsBlockC">
    <w:name w:val="wsBlockC"/>
    <w:basedOn w:val="Normal"/>
    <w:qFormat/>
    <w:rsid w:val="000B119D"/>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0B119D"/>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0B119D"/>
    <w:pPr>
      <w:spacing w:before="120" w:after="120"/>
      <w:ind w:left="720"/>
    </w:pPr>
    <w:rPr>
      <w:rFonts w:eastAsia="Calibri"/>
      <w:b/>
      <w:sz w:val="28"/>
      <w:szCs w:val="22"/>
      <w:u w:val="wave"/>
    </w:rPr>
  </w:style>
  <w:style w:type="paragraph" w:customStyle="1" w:styleId="wsHeadStyleC">
    <w:name w:val="wsHeadStyleC"/>
    <w:basedOn w:val="Normal"/>
    <w:qFormat/>
    <w:rsid w:val="000B119D"/>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0B119D"/>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0B119D"/>
    <w:pPr>
      <w:numPr>
        <w:numId w:val="12"/>
      </w:numPr>
      <w:spacing w:before="120" w:after="120"/>
    </w:pPr>
    <w:rPr>
      <w:rFonts w:eastAsia="Calibri"/>
      <w:sz w:val="26"/>
      <w:szCs w:val="22"/>
    </w:rPr>
  </w:style>
  <w:style w:type="paragraph" w:customStyle="1" w:styleId="wsListBulletedC">
    <w:name w:val="wsListBulletedC"/>
    <w:basedOn w:val="Normal"/>
    <w:qFormat/>
    <w:rsid w:val="000B119D"/>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0B119D"/>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0B119D"/>
    <w:pPr>
      <w:spacing w:before="120" w:after="120"/>
      <w:ind w:left="2160" w:hanging="720"/>
    </w:pPr>
    <w:rPr>
      <w:rFonts w:eastAsia="Calibri"/>
      <w:sz w:val="26"/>
      <w:szCs w:val="22"/>
    </w:rPr>
  </w:style>
  <w:style w:type="paragraph" w:customStyle="1" w:styleId="wsListNumberedC">
    <w:name w:val="wsListNumberedC"/>
    <w:basedOn w:val="Normal"/>
    <w:qFormat/>
    <w:rsid w:val="000B119D"/>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0B119D"/>
    <w:pPr>
      <w:spacing w:before="120" w:after="120"/>
      <w:ind w:left="1440"/>
    </w:pPr>
    <w:rPr>
      <w:rFonts w:ascii="Arial" w:eastAsia="Calibri" w:hAnsi="Arial"/>
      <w:sz w:val="26"/>
      <w:szCs w:val="22"/>
    </w:rPr>
  </w:style>
  <w:style w:type="paragraph" w:customStyle="1" w:styleId="wsListUnmarkedB">
    <w:name w:val="wsListUnmarkedB"/>
    <w:basedOn w:val="Normal"/>
    <w:qFormat/>
    <w:rsid w:val="000B119D"/>
    <w:pPr>
      <w:spacing w:before="120" w:after="120"/>
      <w:ind w:left="1440"/>
    </w:pPr>
    <w:rPr>
      <w:rFonts w:eastAsia="Calibri"/>
      <w:sz w:val="26"/>
      <w:szCs w:val="22"/>
    </w:rPr>
  </w:style>
  <w:style w:type="paragraph" w:customStyle="1" w:styleId="wsListUnmarkedC">
    <w:name w:val="wsListUnmarkedC"/>
    <w:basedOn w:val="Normal"/>
    <w:qFormat/>
    <w:rsid w:val="000B119D"/>
    <w:pPr>
      <w:spacing w:before="120" w:after="120"/>
      <w:ind w:left="1440"/>
    </w:pPr>
    <w:rPr>
      <w:rFonts w:ascii="Verdana" w:eastAsia="Calibri" w:hAnsi="Verdana"/>
      <w:sz w:val="26"/>
      <w:szCs w:val="22"/>
    </w:rPr>
  </w:style>
  <w:style w:type="paragraph" w:customStyle="1" w:styleId="wsNameDate">
    <w:name w:val="wsNameDate"/>
    <w:qFormat/>
    <w:rsid w:val="000B119D"/>
    <w:pPr>
      <w:spacing w:before="240" w:after="240"/>
    </w:pPr>
    <w:rPr>
      <w:rFonts w:ascii="Arial" w:eastAsia="Calibri" w:hAnsi="Arial"/>
      <w:b/>
      <w:sz w:val="28"/>
      <w:szCs w:val="22"/>
    </w:rPr>
  </w:style>
  <w:style w:type="paragraph" w:customStyle="1" w:styleId="wsParaA">
    <w:name w:val="wsParaA"/>
    <w:basedOn w:val="Normal"/>
    <w:qFormat/>
    <w:rsid w:val="000B119D"/>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0B119D"/>
    <w:pPr>
      <w:spacing w:before="120" w:after="120"/>
      <w:ind w:left="720" w:firstLine="720"/>
      <w:contextualSpacing/>
    </w:pPr>
    <w:rPr>
      <w:rFonts w:eastAsia="Calibri"/>
      <w:sz w:val="26"/>
      <w:szCs w:val="22"/>
    </w:rPr>
  </w:style>
  <w:style w:type="paragraph" w:customStyle="1" w:styleId="wsParaC">
    <w:name w:val="wsParaC"/>
    <w:basedOn w:val="Normal"/>
    <w:qFormat/>
    <w:rsid w:val="000B119D"/>
    <w:pPr>
      <w:spacing w:before="120" w:after="120"/>
      <w:ind w:left="720" w:firstLine="720"/>
      <w:contextualSpacing/>
    </w:pPr>
    <w:rPr>
      <w:rFonts w:ascii="Verdana" w:eastAsia="Calibri" w:hAnsi="Verdana"/>
      <w:sz w:val="26"/>
      <w:szCs w:val="22"/>
    </w:rPr>
  </w:style>
  <w:style w:type="paragraph" w:customStyle="1" w:styleId="wsTitle">
    <w:name w:val="wsTitle"/>
    <w:qFormat/>
    <w:rsid w:val="000B119D"/>
    <w:rPr>
      <w:rFonts w:ascii="Arial" w:eastAsia="Calibri" w:hAnsi="Arial"/>
      <w:b/>
      <w:sz w:val="36"/>
      <w:szCs w:val="32"/>
    </w:rPr>
  </w:style>
  <w:style w:type="character" w:styleId="CommentReference">
    <w:name w:val="annotation reference"/>
    <w:semiHidden/>
    <w:rsid w:val="000B119D"/>
    <w:rPr>
      <w:sz w:val="16"/>
      <w:szCs w:val="16"/>
    </w:rPr>
  </w:style>
  <w:style w:type="paragraph" w:styleId="CommentText">
    <w:name w:val="annotation text"/>
    <w:basedOn w:val="Normal"/>
    <w:semiHidden/>
    <w:rsid w:val="000B119D"/>
    <w:rPr>
      <w:sz w:val="20"/>
      <w:szCs w:val="20"/>
    </w:rPr>
  </w:style>
  <w:style w:type="paragraph" w:styleId="CommentSubject">
    <w:name w:val="annotation subject"/>
    <w:basedOn w:val="CommentText"/>
    <w:next w:val="CommentText"/>
    <w:semiHidden/>
    <w:rsid w:val="000B119D"/>
    <w:rPr>
      <w:b/>
      <w:bCs/>
    </w:rPr>
  </w:style>
  <w:style w:type="character" w:styleId="FollowedHyperlink">
    <w:name w:val="FollowedHyperlink"/>
    <w:rsid w:val="000B119D"/>
    <w:rPr>
      <w:color w:val="800080"/>
      <w:u w:val="single"/>
    </w:rPr>
  </w:style>
  <w:style w:type="character" w:styleId="HTMLAcronym">
    <w:name w:val="HTML Acronym"/>
    <w:basedOn w:val="DefaultParagraphFont"/>
    <w:rsid w:val="000B119D"/>
  </w:style>
  <w:style w:type="character" w:styleId="HTMLCite">
    <w:name w:val="HTML Cite"/>
    <w:rsid w:val="000B119D"/>
    <w:rPr>
      <w:i/>
      <w:iCs/>
    </w:rPr>
  </w:style>
  <w:style w:type="character" w:styleId="HTMLCode">
    <w:name w:val="HTML Code"/>
    <w:rsid w:val="000B119D"/>
    <w:rPr>
      <w:rFonts w:ascii="Courier New" w:hAnsi="Courier New" w:cs="Courier New"/>
      <w:sz w:val="20"/>
      <w:szCs w:val="20"/>
    </w:rPr>
  </w:style>
  <w:style w:type="character" w:styleId="HTMLDefinition">
    <w:name w:val="HTML Definition"/>
    <w:rsid w:val="000B119D"/>
    <w:rPr>
      <w:i/>
      <w:iCs/>
    </w:rPr>
  </w:style>
  <w:style w:type="character" w:styleId="HTMLKeyboard">
    <w:name w:val="HTML Keyboard"/>
    <w:rsid w:val="000B119D"/>
    <w:rPr>
      <w:rFonts w:ascii="Courier New" w:hAnsi="Courier New" w:cs="Courier New"/>
      <w:sz w:val="20"/>
      <w:szCs w:val="20"/>
    </w:rPr>
  </w:style>
  <w:style w:type="character" w:styleId="HTMLSample">
    <w:name w:val="HTML Sample"/>
    <w:rsid w:val="000B119D"/>
    <w:rPr>
      <w:rFonts w:ascii="Courier New" w:hAnsi="Courier New" w:cs="Courier New"/>
    </w:rPr>
  </w:style>
  <w:style w:type="character" w:styleId="HTMLTypewriter">
    <w:name w:val="HTML Typewriter"/>
    <w:rsid w:val="000B119D"/>
    <w:rPr>
      <w:rFonts w:ascii="Courier New" w:hAnsi="Courier New" w:cs="Courier New"/>
      <w:sz w:val="20"/>
      <w:szCs w:val="20"/>
    </w:rPr>
  </w:style>
  <w:style w:type="character" w:styleId="HTMLVariable">
    <w:name w:val="HTML Variable"/>
    <w:rsid w:val="000B119D"/>
    <w:rPr>
      <w:i/>
      <w:iCs/>
    </w:rPr>
  </w:style>
  <w:style w:type="character" w:styleId="Hyperlink">
    <w:name w:val="Hyperlink"/>
    <w:rsid w:val="000B119D"/>
    <w:rPr>
      <w:color w:val="0000FF"/>
      <w:u w:val="single"/>
    </w:rPr>
  </w:style>
  <w:style w:type="character" w:styleId="LineNumber">
    <w:name w:val="line number"/>
    <w:basedOn w:val="DefaultParagraphFont"/>
    <w:rsid w:val="000B119D"/>
  </w:style>
  <w:style w:type="character" w:styleId="PageNumber">
    <w:name w:val="page number"/>
    <w:basedOn w:val="DefaultParagraphFont"/>
    <w:rsid w:val="000B119D"/>
  </w:style>
  <w:style w:type="character" w:styleId="Strong">
    <w:name w:val="Strong"/>
    <w:qFormat/>
    <w:rsid w:val="000B119D"/>
    <w:rPr>
      <w:b/>
      <w:bCs/>
    </w:rPr>
  </w:style>
  <w:style w:type="paragraph" w:customStyle="1" w:styleId="RecipeTool">
    <w:name w:val="RecipeTool"/>
    <w:qFormat/>
    <w:rsid w:val="000B119D"/>
    <w:pPr>
      <w:spacing w:before="240" w:after="240"/>
      <w:ind w:left="1440"/>
      <w:contextualSpacing/>
    </w:pPr>
    <w:rPr>
      <w:rFonts w:ascii="Arial" w:hAnsi="Arial"/>
      <w:b/>
      <w:snapToGrid w:val="0"/>
      <w:sz w:val="24"/>
    </w:rPr>
  </w:style>
  <w:style w:type="character" w:customStyle="1" w:styleId="TextCircled">
    <w:name w:val="TextCircled"/>
    <w:uiPriority w:val="1"/>
    <w:qFormat/>
    <w:rsid w:val="000B119D"/>
    <w:rPr>
      <w:bdr w:val="single" w:sz="18" w:space="0" w:color="92D050"/>
    </w:rPr>
  </w:style>
  <w:style w:type="character" w:customStyle="1" w:styleId="TextHighlighted">
    <w:name w:val="TextHighlighted"/>
    <w:uiPriority w:val="1"/>
    <w:qFormat/>
    <w:rsid w:val="000B119D"/>
    <w:rPr>
      <w:bdr w:val="none" w:sz="0" w:space="0" w:color="auto"/>
      <w:shd w:val="clear" w:color="auto" w:fill="92D050"/>
    </w:rPr>
  </w:style>
  <w:style w:type="paragraph" w:customStyle="1" w:styleId="PullQuoteAttribution">
    <w:name w:val="PullQuoteAttribution"/>
    <w:next w:val="Para"/>
    <w:qFormat/>
    <w:rsid w:val="000B119D"/>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0B119D"/>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0B119D"/>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0B119D"/>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0B119D"/>
    <w:pPr>
      <w:spacing w:line="276" w:lineRule="auto"/>
      <w:ind w:left="576"/>
    </w:pPr>
    <w:rPr>
      <w:b/>
      <w:i/>
      <w:sz w:val="24"/>
    </w:rPr>
  </w:style>
  <w:style w:type="paragraph" w:customStyle="1" w:styleId="DialogContinued">
    <w:name w:val="DialogContinued"/>
    <w:basedOn w:val="Dialog"/>
    <w:qFormat/>
    <w:rsid w:val="000B119D"/>
    <w:pPr>
      <w:ind w:firstLine="0"/>
    </w:pPr>
  </w:style>
  <w:style w:type="paragraph" w:customStyle="1" w:styleId="ParaListUnmarked">
    <w:name w:val="ParaListUnmarked"/>
    <w:qFormat/>
    <w:rsid w:val="000B119D"/>
    <w:pPr>
      <w:spacing w:before="240" w:after="240"/>
      <w:ind w:left="720"/>
    </w:pPr>
    <w:rPr>
      <w:snapToGrid w:val="0"/>
      <w:sz w:val="26"/>
    </w:rPr>
  </w:style>
  <w:style w:type="paragraph" w:customStyle="1" w:styleId="RecipeContributor">
    <w:name w:val="RecipeContributor"/>
    <w:next w:val="RecipeIngredientList"/>
    <w:qFormat/>
    <w:rsid w:val="000B119D"/>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0B119D"/>
    <w:rPr>
      <w:b/>
    </w:rPr>
  </w:style>
  <w:style w:type="paragraph" w:customStyle="1" w:styleId="RecipeNutritionHead">
    <w:name w:val="RecipeNutritionHead"/>
    <w:basedOn w:val="RecipeNutritionInfo"/>
    <w:next w:val="RecipeNutritionInfo"/>
    <w:qFormat/>
    <w:rsid w:val="000B119D"/>
    <w:pPr>
      <w:spacing w:after="0"/>
    </w:pPr>
    <w:rPr>
      <w:b/>
    </w:rPr>
  </w:style>
  <w:style w:type="paragraph" w:styleId="TOC5">
    <w:name w:val="toc 5"/>
    <w:basedOn w:val="Normal"/>
    <w:next w:val="Normal"/>
    <w:autoRedefine/>
    <w:uiPriority w:val="39"/>
    <w:semiHidden/>
    <w:rsid w:val="000B119D"/>
    <w:pPr>
      <w:ind w:left="1800"/>
    </w:pPr>
    <w:rPr>
      <w:rFonts w:eastAsia="Calibri" w:cs="Cordia New"/>
      <w:sz w:val="22"/>
      <w:szCs w:val="22"/>
    </w:rPr>
  </w:style>
  <w:style w:type="paragraph" w:styleId="TOC6">
    <w:name w:val="toc 6"/>
    <w:basedOn w:val="Normal"/>
    <w:next w:val="Normal"/>
    <w:autoRedefine/>
    <w:uiPriority w:val="39"/>
    <w:semiHidden/>
    <w:rsid w:val="000B119D"/>
    <w:pPr>
      <w:ind w:left="2160"/>
    </w:pPr>
    <w:rPr>
      <w:rFonts w:eastAsia="Calibri" w:cs="Cordia New"/>
      <w:sz w:val="22"/>
      <w:szCs w:val="22"/>
    </w:rPr>
  </w:style>
  <w:style w:type="paragraph" w:customStyle="1" w:styleId="RecipeSubhead">
    <w:name w:val="RecipeSubhead"/>
    <w:basedOn w:val="RecipeProcedureHead"/>
    <w:rsid w:val="000B119D"/>
    <w:rPr>
      <w:i/>
    </w:rPr>
  </w:style>
  <w:style w:type="character" w:customStyle="1" w:styleId="KeyTermDefinition">
    <w:name w:val="KeyTermDefinition"/>
    <w:uiPriority w:val="1"/>
    <w:rsid w:val="000B119D"/>
    <w:rPr>
      <w:bdr w:val="none" w:sz="0" w:space="0" w:color="auto"/>
      <w:shd w:val="clear" w:color="auto" w:fill="auto"/>
    </w:rPr>
  </w:style>
  <w:style w:type="paragraph" w:styleId="Header">
    <w:name w:val="header"/>
    <w:basedOn w:val="Normal"/>
    <w:rsid w:val="000B119D"/>
    <w:pPr>
      <w:tabs>
        <w:tab w:val="center" w:pos="4320"/>
        <w:tab w:val="right" w:pos="8640"/>
      </w:tabs>
    </w:pPr>
  </w:style>
  <w:style w:type="paragraph" w:styleId="Footer">
    <w:name w:val="footer"/>
    <w:basedOn w:val="Normal"/>
    <w:rsid w:val="000B119D"/>
    <w:pPr>
      <w:tabs>
        <w:tab w:val="center" w:pos="4320"/>
        <w:tab w:val="right" w:pos="8640"/>
      </w:tabs>
    </w:pPr>
  </w:style>
  <w:style w:type="character" w:customStyle="1" w:styleId="TwitterLink">
    <w:name w:val="TwitterLink"/>
    <w:uiPriority w:val="1"/>
    <w:rsid w:val="000B119D"/>
    <w:rPr>
      <w:rFonts w:ascii="Courier New" w:hAnsi="Courier New"/>
      <w:u w:val="dash"/>
    </w:rPr>
  </w:style>
  <w:style w:type="character" w:customStyle="1" w:styleId="DigitalLinkID">
    <w:name w:val="DigitalLinkID"/>
    <w:uiPriority w:val="1"/>
    <w:rsid w:val="000B119D"/>
    <w:rPr>
      <w:rFonts w:cs="Courier New"/>
      <w:color w:val="FF0000"/>
      <w:sz w:val="16"/>
      <w:szCs w:val="16"/>
      <w:bdr w:val="none" w:sz="0" w:space="0" w:color="auto"/>
      <w:shd w:val="clear" w:color="auto" w:fill="FFFFFF"/>
    </w:rPr>
  </w:style>
  <w:style w:type="paragraph" w:customStyle="1" w:styleId="DialogSource">
    <w:name w:val="DialogSource"/>
    <w:basedOn w:val="Dialog"/>
    <w:rsid w:val="000B119D"/>
    <w:pPr>
      <w:ind w:left="2880" w:firstLine="0"/>
    </w:pPr>
  </w:style>
  <w:style w:type="character" w:customStyle="1" w:styleId="DigitalOnlyText">
    <w:name w:val="DigitalOnlyText"/>
    <w:uiPriority w:val="1"/>
    <w:rsid w:val="000B119D"/>
    <w:rPr>
      <w:bdr w:val="single" w:sz="2" w:space="0" w:color="002060"/>
      <w:shd w:val="clear" w:color="auto" w:fill="auto"/>
    </w:rPr>
  </w:style>
  <w:style w:type="character" w:customStyle="1" w:styleId="PrintOnlyText">
    <w:name w:val="PrintOnlyText"/>
    <w:uiPriority w:val="1"/>
    <w:rsid w:val="000B119D"/>
    <w:rPr>
      <w:bdr w:val="single" w:sz="2" w:space="0" w:color="FF0000"/>
    </w:rPr>
  </w:style>
  <w:style w:type="paragraph" w:customStyle="1" w:styleId="TableListBulleted">
    <w:name w:val="TableListBulleted"/>
    <w:qFormat/>
    <w:rsid w:val="000B119D"/>
    <w:pPr>
      <w:numPr>
        <w:numId w:val="15"/>
      </w:numPr>
      <w:spacing w:before="120" w:after="120"/>
    </w:pPr>
    <w:rPr>
      <w:rFonts w:ascii="Arial" w:hAnsi="Arial"/>
      <w:snapToGrid w:val="0"/>
      <w:sz w:val="22"/>
    </w:rPr>
  </w:style>
  <w:style w:type="paragraph" w:customStyle="1" w:styleId="TableListNumbered">
    <w:name w:val="TableListNumbered"/>
    <w:qFormat/>
    <w:rsid w:val="000B119D"/>
    <w:pPr>
      <w:spacing w:before="120" w:after="120"/>
      <w:ind w:left="288" w:hanging="288"/>
    </w:pPr>
    <w:rPr>
      <w:rFonts w:ascii="Arial" w:hAnsi="Arial"/>
      <w:snapToGrid w:val="0"/>
      <w:sz w:val="22"/>
    </w:rPr>
  </w:style>
  <w:style w:type="paragraph" w:customStyle="1" w:styleId="TableListUnmarked">
    <w:name w:val="TableListUnmarked"/>
    <w:qFormat/>
    <w:rsid w:val="000B119D"/>
    <w:pPr>
      <w:spacing w:before="120" w:after="120"/>
      <w:ind w:left="288"/>
    </w:pPr>
    <w:rPr>
      <w:rFonts w:ascii="Arial" w:hAnsi="Arial"/>
      <w:snapToGrid w:val="0"/>
      <w:sz w:val="22"/>
    </w:rPr>
  </w:style>
  <w:style w:type="paragraph" w:customStyle="1" w:styleId="TableSubhead">
    <w:name w:val="TableSubhead"/>
    <w:qFormat/>
    <w:rsid w:val="000B119D"/>
    <w:pPr>
      <w:ind w:left="144"/>
    </w:pPr>
    <w:rPr>
      <w:rFonts w:ascii="Arial" w:hAnsi="Arial"/>
      <w:b/>
      <w:snapToGrid w:val="0"/>
      <w:sz w:val="22"/>
    </w:rPr>
  </w:style>
  <w:style w:type="paragraph" w:customStyle="1" w:styleId="TabularSource">
    <w:name w:val="TabularSource"/>
    <w:basedOn w:val="TabularEntry"/>
    <w:qFormat/>
    <w:rsid w:val="000B119D"/>
    <w:pPr>
      <w:spacing w:before="120" w:after="120"/>
      <w:ind w:left="1440"/>
    </w:pPr>
    <w:rPr>
      <w:sz w:val="20"/>
    </w:rPr>
  </w:style>
  <w:style w:type="paragraph" w:customStyle="1" w:styleId="ExtractListUnmarked">
    <w:name w:val="ExtractListUnmarked"/>
    <w:qFormat/>
    <w:rsid w:val="000B119D"/>
    <w:pPr>
      <w:spacing w:before="120" w:after="120"/>
      <w:ind w:left="2880"/>
    </w:pPr>
    <w:rPr>
      <w:noProof/>
      <w:sz w:val="24"/>
    </w:rPr>
  </w:style>
  <w:style w:type="character" w:customStyle="1" w:styleId="DigitalLinkAnchorText">
    <w:name w:val="DigitalLinkAnchorText"/>
    <w:rsid w:val="000B119D"/>
    <w:rPr>
      <w:bdr w:val="none" w:sz="0" w:space="0" w:color="auto"/>
      <w:shd w:val="clear" w:color="auto" w:fill="D6E3BC"/>
    </w:rPr>
  </w:style>
  <w:style w:type="character" w:customStyle="1" w:styleId="DigitalLinkDestination">
    <w:name w:val="DigitalLinkDestination"/>
    <w:rsid w:val="000B119D"/>
    <w:rPr>
      <w:bdr w:val="none" w:sz="0" w:space="0" w:color="auto"/>
      <w:shd w:val="clear" w:color="auto" w:fill="EAF1DD"/>
    </w:rPr>
  </w:style>
  <w:style w:type="paragraph" w:customStyle="1" w:styleId="FeatureRecipeTitleAlternative">
    <w:name w:val="FeatureRecipeTitleAlternative"/>
    <w:basedOn w:val="RecipeTitleAlternative"/>
    <w:rsid w:val="000B119D"/>
    <w:pPr>
      <w:shd w:val="pct20" w:color="auto" w:fill="auto"/>
    </w:pPr>
  </w:style>
  <w:style w:type="paragraph" w:customStyle="1" w:styleId="FeatureSubRecipeTitle">
    <w:name w:val="FeatureSubRecipeTitle"/>
    <w:basedOn w:val="RecipeSubrecipeTitle"/>
    <w:rsid w:val="000B119D"/>
    <w:pPr>
      <w:shd w:val="pct20" w:color="auto" w:fill="auto"/>
    </w:pPr>
  </w:style>
  <w:style w:type="paragraph" w:customStyle="1" w:styleId="FeatureRecipeTool">
    <w:name w:val="FeatureRecipeTool"/>
    <w:basedOn w:val="RecipeTool"/>
    <w:rsid w:val="000B119D"/>
    <w:pPr>
      <w:shd w:val="pct20" w:color="auto" w:fill="auto"/>
    </w:pPr>
  </w:style>
  <w:style w:type="paragraph" w:customStyle="1" w:styleId="FeatureRecipeIntro">
    <w:name w:val="FeatureRecipeIntro"/>
    <w:basedOn w:val="RecipeIntro"/>
    <w:rsid w:val="000B119D"/>
    <w:pPr>
      <w:shd w:val="pct20" w:color="auto" w:fill="auto"/>
    </w:pPr>
  </w:style>
  <w:style w:type="paragraph" w:customStyle="1" w:styleId="FeatureRecipeIntroHead">
    <w:name w:val="FeatureRecipeIntroHead"/>
    <w:basedOn w:val="RecipeIntroHead"/>
    <w:rsid w:val="000B119D"/>
    <w:pPr>
      <w:shd w:val="pct20" w:color="auto" w:fill="auto"/>
    </w:pPr>
  </w:style>
  <w:style w:type="paragraph" w:customStyle="1" w:styleId="FeatureRecipeContributor">
    <w:name w:val="FeatureRecipeContributor"/>
    <w:basedOn w:val="RecipeContributor"/>
    <w:rsid w:val="000B119D"/>
    <w:pPr>
      <w:shd w:val="pct20" w:color="auto" w:fill="auto"/>
    </w:pPr>
  </w:style>
  <w:style w:type="paragraph" w:customStyle="1" w:styleId="FeatureRecipeIngredientHead">
    <w:name w:val="FeatureRecipeIngredientHead"/>
    <w:basedOn w:val="RecipeIngredientHead"/>
    <w:rsid w:val="000B119D"/>
    <w:pPr>
      <w:shd w:val="pct20" w:color="auto" w:fill="auto"/>
    </w:pPr>
  </w:style>
  <w:style w:type="paragraph" w:customStyle="1" w:styleId="FeatureRecipeIngredientSubhead">
    <w:name w:val="FeatureRecipeIngredientSubhead"/>
    <w:basedOn w:val="RecipeIngredientSubhead"/>
    <w:rsid w:val="000B119D"/>
    <w:pPr>
      <w:shd w:val="pct20" w:color="auto" w:fill="auto"/>
    </w:pPr>
  </w:style>
  <w:style w:type="paragraph" w:customStyle="1" w:styleId="FeatureRecipeProcedureHead">
    <w:name w:val="FeatureRecipeProcedureHead"/>
    <w:basedOn w:val="RecipeProcedureHead"/>
    <w:rsid w:val="000B119D"/>
    <w:pPr>
      <w:shd w:val="pct20" w:color="auto" w:fill="FFFFFF"/>
    </w:pPr>
  </w:style>
  <w:style w:type="paragraph" w:customStyle="1" w:styleId="FeatureRecipeTime">
    <w:name w:val="FeatureRecipeTime"/>
    <w:basedOn w:val="RecipeTime"/>
    <w:rsid w:val="000B119D"/>
    <w:pPr>
      <w:shd w:val="pct20" w:color="auto" w:fill="auto"/>
    </w:pPr>
  </w:style>
  <w:style w:type="paragraph" w:customStyle="1" w:styleId="FeatureRecipeSubhead">
    <w:name w:val="FeatureRecipeSubhead"/>
    <w:basedOn w:val="RecipeSubhead"/>
    <w:rsid w:val="000B119D"/>
    <w:pPr>
      <w:shd w:val="pct20" w:color="auto" w:fill="FFFFFF"/>
    </w:pPr>
  </w:style>
  <w:style w:type="paragraph" w:customStyle="1" w:styleId="FeatureRecipeVariationTitle">
    <w:name w:val="FeatureRecipeVariationTitle"/>
    <w:basedOn w:val="RecipeVariationTitle"/>
    <w:rsid w:val="000B119D"/>
    <w:pPr>
      <w:shd w:val="pct20" w:color="auto" w:fill="auto"/>
    </w:pPr>
  </w:style>
  <w:style w:type="paragraph" w:customStyle="1" w:styleId="FeatureRecipeVariationHead">
    <w:name w:val="FeatureRecipeVariationHead"/>
    <w:basedOn w:val="RecipeVariationHead"/>
    <w:rsid w:val="000B119D"/>
    <w:pPr>
      <w:shd w:val="pct20" w:color="auto" w:fill="auto"/>
    </w:pPr>
  </w:style>
  <w:style w:type="paragraph" w:customStyle="1" w:styleId="FeaturerecipeVariationPara">
    <w:name w:val="FeaturerecipeVariationPara"/>
    <w:basedOn w:val="RecipeVariationPara"/>
    <w:rsid w:val="000B119D"/>
    <w:pPr>
      <w:shd w:val="pct20" w:color="auto" w:fill="auto"/>
    </w:pPr>
  </w:style>
  <w:style w:type="paragraph" w:customStyle="1" w:styleId="FeatureRecipeNoteHead">
    <w:name w:val="FeatureRecipeNoteHead"/>
    <w:basedOn w:val="RecipeNoteHead"/>
    <w:rsid w:val="000B119D"/>
    <w:pPr>
      <w:shd w:val="pct20" w:color="auto" w:fill="auto"/>
    </w:pPr>
  </w:style>
  <w:style w:type="paragraph" w:customStyle="1" w:styleId="FeatureRecipeNotePara">
    <w:name w:val="FeatureRecipeNotePara"/>
    <w:basedOn w:val="RecipeNotePara"/>
    <w:rsid w:val="000B119D"/>
    <w:pPr>
      <w:shd w:val="pct20" w:color="auto" w:fill="auto"/>
    </w:pPr>
  </w:style>
  <w:style w:type="paragraph" w:customStyle="1" w:styleId="FeatureRecipeNutritionInfo">
    <w:name w:val="FeatureRecipeNutritionInfo"/>
    <w:basedOn w:val="RecipeNutritionInfo"/>
    <w:rsid w:val="000B119D"/>
    <w:pPr>
      <w:shd w:val="pct20" w:color="auto" w:fill="auto"/>
    </w:pPr>
  </w:style>
  <w:style w:type="paragraph" w:customStyle="1" w:styleId="FeatureRecipeNutritionHead">
    <w:name w:val="FeatureRecipeNutritionHead"/>
    <w:basedOn w:val="RecipeNutritionHead"/>
    <w:rsid w:val="000B119D"/>
    <w:pPr>
      <w:shd w:val="pct20" w:color="auto" w:fill="auto"/>
    </w:pPr>
  </w:style>
  <w:style w:type="paragraph" w:customStyle="1" w:styleId="FeatureRecipeFootnote">
    <w:name w:val="FeatureRecipeFootnote"/>
    <w:basedOn w:val="RecipeFootnote"/>
    <w:rsid w:val="000B119D"/>
    <w:pPr>
      <w:shd w:val="pct20" w:color="auto" w:fill="auto"/>
    </w:pPr>
  </w:style>
  <w:style w:type="paragraph" w:customStyle="1" w:styleId="FeatureRecipeTableHead">
    <w:name w:val="FeatureRecipeTableHead"/>
    <w:basedOn w:val="RecipeTableHead"/>
    <w:rsid w:val="000B119D"/>
    <w:pPr>
      <w:shd w:val="pct20" w:color="auto" w:fill="auto"/>
    </w:pPr>
  </w:style>
  <w:style w:type="paragraph" w:customStyle="1" w:styleId="CopyrightLine">
    <w:name w:val="CopyrightLine"/>
    <w:qFormat/>
    <w:rsid w:val="000B119D"/>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0B119D"/>
    <w:rPr>
      <w:rFonts w:ascii="Courier New" w:hAnsi="Courier New"/>
      <w:bdr w:val="single" w:sz="2" w:space="0" w:color="FF0000"/>
    </w:rPr>
  </w:style>
  <w:style w:type="character" w:customStyle="1" w:styleId="DigitalOnlyURL">
    <w:name w:val="DigitalOnlyURL"/>
    <w:uiPriority w:val="1"/>
    <w:rsid w:val="000B119D"/>
    <w:rPr>
      <w:rFonts w:ascii="Courier New" w:hAnsi="Courier New"/>
      <w:bdr w:val="single" w:sz="2" w:space="0" w:color="002060"/>
      <w:shd w:val="clear" w:color="auto" w:fill="auto"/>
    </w:rPr>
  </w:style>
  <w:style w:type="paragraph" w:styleId="TOC1">
    <w:name w:val="toc 1"/>
    <w:basedOn w:val="Normal"/>
    <w:next w:val="Normal"/>
    <w:autoRedefine/>
    <w:semiHidden/>
    <w:rsid w:val="000B119D"/>
  </w:style>
  <w:style w:type="paragraph" w:styleId="TOC2">
    <w:name w:val="toc 2"/>
    <w:basedOn w:val="Normal"/>
    <w:next w:val="Normal"/>
    <w:autoRedefine/>
    <w:semiHidden/>
    <w:rsid w:val="000B119D"/>
    <w:pPr>
      <w:ind w:left="240"/>
    </w:pPr>
  </w:style>
  <w:style w:type="paragraph" w:styleId="TOC3">
    <w:name w:val="toc 3"/>
    <w:basedOn w:val="Normal"/>
    <w:next w:val="Normal"/>
    <w:autoRedefine/>
    <w:semiHidden/>
    <w:rsid w:val="000B119D"/>
    <w:pPr>
      <w:ind w:left="480"/>
    </w:pPr>
  </w:style>
  <w:style w:type="character" w:customStyle="1" w:styleId="FigureSourceChar">
    <w:name w:val="FigureSource Char"/>
    <w:link w:val="FigureSource"/>
    <w:rsid w:val="000B119D"/>
    <w:rPr>
      <w:rFonts w:ascii="Arial" w:hAnsi="Arial"/>
      <w:sz w:val="22"/>
    </w:rPr>
  </w:style>
  <w:style w:type="numbering" w:styleId="111111">
    <w:name w:val="Outline List 2"/>
    <w:basedOn w:val="NoList"/>
    <w:rsid w:val="000B119D"/>
    <w:pPr>
      <w:numPr>
        <w:numId w:val="17"/>
      </w:numPr>
    </w:pPr>
  </w:style>
  <w:style w:type="numbering" w:styleId="1ai">
    <w:name w:val="Outline List 1"/>
    <w:basedOn w:val="NoList"/>
    <w:rsid w:val="000B119D"/>
    <w:pPr>
      <w:numPr>
        <w:numId w:val="18"/>
      </w:numPr>
    </w:pPr>
  </w:style>
  <w:style w:type="numbering" w:styleId="ArticleSection">
    <w:name w:val="Outline List 3"/>
    <w:basedOn w:val="NoList"/>
    <w:rsid w:val="000B119D"/>
    <w:pPr>
      <w:numPr>
        <w:numId w:val="19"/>
      </w:numPr>
    </w:pPr>
  </w:style>
  <w:style w:type="paragraph" w:styleId="BlockText">
    <w:name w:val="Block Text"/>
    <w:basedOn w:val="Normal"/>
    <w:rsid w:val="000B119D"/>
    <w:pPr>
      <w:spacing w:after="120"/>
      <w:ind w:left="1440" w:right="1440"/>
    </w:pPr>
  </w:style>
  <w:style w:type="paragraph" w:styleId="BodyText">
    <w:name w:val="Body Text"/>
    <w:basedOn w:val="Normal"/>
    <w:rsid w:val="000B119D"/>
    <w:pPr>
      <w:spacing w:after="120"/>
    </w:pPr>
  </w:style>
  <w:style w:type="paragraph" w:styleId="BodyText2">
    <w:name w:val="Body Text 2"/>
    <w:basedOn w:val="Normal"/>
    <w:rsid w:val="000B119D"/>
    <w:pPr>
      <w:spacing w:after="120" w:line="480" w:lineRule="auto"/>
    </w:pPr>
  </w:style>
  <w:style w:type="paragraph" w:styleId="BodyText3">
    <w:name w:val="Body Text 3"/>
    <w:basedOn w:val="Normal"/>
    <w:rsid w:val="000B119D"/>
    <w:pPr>
      <w:spacing w:after="120"/>
    </w:pPr>
    <w:rPr>
      <w:sz w:val="16"/>
      <w:szCs w:val="16"/>
    </w:rPr>
  </w:style>
  <w:style w:type="paragraph" w:styleId="BodyTextFirstIndent">
    <w:name w:val="Body Text First Indent"/>
    <w:basedOn w:val="BodyText"/>
    <w:rsid w:val="000B119D"/>
    <w:pPr>
      <w:ind w:firstLine="210"/>
    </w:pPr>
  </w:style>
  <w:style w:type="paragraph" w:styleId="BodyTextIndent">
    <w:name w:val="Body Text Indent"/>
    <w:basedOn w:val="Normal"/>
    <w:rsid w:val="000B119D"/>
    <w:pPr>
      <w:spacing w:after="120"/>
      <w:ind w:left="360"/>
    </w:pPr>
  </w:style>
  <w:style w:type="paragraph" w:styleId="BodyTextFirstIndent2">
    <w:name w:val="Body Text First Indent 2"/>
    <w:basedOn w:val="BodyTextIndent"/>
    <w:rsid w:val="000B119D"/>
    <w:pPr>
      <w:ind w:firstLine="210"/>
    </w:pPr>
  </w:style>
  <w:style w:type="paragraph" w:styleId="BodyTextIndent2">
    <w:name w:val="Body Text Indent 2"/>
    <w:basedOn w:val="Normal"/>
    <w:rsid w:val="000B119D"/>
    <w:pPr>
      <w:spacing w:after="120" w:line="480" w:lineRule="auto"/>
      <w:ind w:left="360"/>
    </w:pPr>
  </w:style>
  <w:style w:type="paragraph" w:styleId="BodyTextIndent3">
    <w:name w:val="Body Text Indent 3"/>
    <w:basedOn w:val="Normal"/>
    <w:rsid w:val="000B119D"/>
    <w:pPr>
      <w:spacing w:after="120"/>
      <w:ind w:left="360"/>
    </w:pPr>
    <w:rPr>
      <w:sz w:val="16"/>
      <w:szCs w:val="16"/>
    </w:rPr>
  </w:style>
  <w:style w:type="paragraph" w:styleId="Caption">
    <w:name w:val="caption"/>
    <w:basedOn w:val="Normal"/>
    <w:next w:val="Normal"/>
    <w:qFormat/>
    <w:rsid w:val="000B119D"/>
    <w:rPr>
      <w:b/>
      <w:bCs/>
      <w:sz w:val="20"/>
      <w:szCs w:val="20"/>
    </w:rPr>
  </w:style>
  <w:style w:type="paragraph" w:styleId="Closing">
    <w:name w:val="Closing"/>
    <w:basedOn w:val="Normal"/>
    <w:rsid w:val="000B119D"/>
    <w:pPr>
      <w:ind w:left="4320"/>
    </w:pPr>
  </w:style>
  <w:style w:type="paragraph" w:styleId="Date">
    <w:name w:val="Date"/>
    <w:basedOn w:val="Normal"/>
    <w:next w:val="Normal"/>
    <w:rsid w:val="000B119D"/>
  </w:style>
  <w:style w:type="paragraph" w:styleId="DocumentMap">
    <w:name w:val="Document Map"/>
    <w:basedOn w:val="Normal"/>
    <w:semiHidden/>
    <w:rsid w:val="000B119D"/>
    <w:pPr>
      <w:shd w:val="clear" w:color="auto" w:fill="000080"/>
    </w:pPr>
    <w:rPr>
      <w:rFonts w:ascii="Tahoma" w:hAnsi="Tahoma" w:cs="Tahoma"/>
      <w:sz w:val="20"/>
      <w:szCs w:val="20"/>
    </w:rPr>
  </w:style>
  <w:style w:type="paragraph" w:styleId="E-mailSignature">
    <w:name w:val="E-mail Signature"/>
    <w:basedOn w:val="Normal"/>
    <w:rsid w:val="000B119D"/>
  </w:style>
  <w:style w:type="character" w:styleId="EndnoteReference">
    <w:name w:val="endnote reference"/>
    <w:semiHidden/>
    <w:rsid w:val="000B119D"/>
    <w:rPr>
      <w:vertAlign w:val="superscript"/>
    </w:rPr>
  </w:style>
  <w:style w:type="paragraph" w:styleId="EndnoteText">
    <w:name w:val="endnote text"/>
    <w:basedOn w:val="Normal"/>
    <w:semiHidden/>
    <w:rsid w:val="000B119D"/>
    <w:rPr>
      <w:sz w:val="20"/>
      <w:szCs w:val="20"/>
    </w:rPr>
  </w:style>
  <w:style w:type="paragraph" w:styleId="EnvelopeAddress">
    <w:name w:val="envelope address"/>
    <w:basedOn w:val="Normal"/>
    <w:rsid w:val="000B119D"/>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0B119D"/>
    <w:rPr>
      <w:rFonts w:ascii="Arial" w:hAnsi="Arial" w:cs="Arial"/>
      <w:sz w:val="20"/>
      <w:szCs w:val="20"/>
    </w:rPr>
  </w:style>
  <w:style w:type="character" w:styleId="FootnoteReference">
    <w:name w:val="footnote reference"/>
    <w:semiHidden/>
    <w:rsid w:val="000B119D"/>
    <w:rPr>
      <w:vertAlign w:val="superscript"/>
    </w:rPr>
  </w:style>
  <w:style w:type="paragraph" w:styleId="FootnoteText">
    <w:name w:val="footnote text"/>
    <w:basedOn w:val="Normal"/>
    <w:semiHidden/>
    <w:rsid w:val="000B119D"/>
    <w:rPr>
      <w:sz w:val="20"/>
      <w:szCs w:val="20"/>
    </w:rPr>
  </w:style>
  <w:style w:type="paragraph" w:styleId="HTMLAddress">
    <w:name w:val="HTML Address"/>
    <w:basedOn w:val="Normal"/>
    <w:rsid w:val="000B119D"/>
    <w:rPr>
      <w:i/>
      <w:iCs/>
    </w:rPr>
  </w:style>
  <w:style w:type="paragraph" w:styleId="HTMLPreformatted">
    <w:name w:val="HTML Preformatted"/>
    <w:basedOn w:val="Normal"/>
    <w:rsid w:val="000B119D"/>
    <w:rPr>
      <w:rFonts w:ascii="Courier New" w:hAnsi="Courier New" w:cs="Courier New"/>
      <w:sz w:val="20"/>
      <w:szCs w:val="20"/>
    </w:rPr>
  </w:style>
  <w:style w:type="paragraph" w:styleId="Index10">
    <w:name w:val="index 1"/>
    <w:basedOn w:val="Normal"/>
    <w:next w:val="Normal"/>
    <w:autoRedefine/>
    <w:semiHidden/>
    <w:rsid w:val="000B119D"/>
    <w:pPr>
      <w:ind w:left="240" w:hanging="240"/>
    </w:pPr>
  </w:style>
  <w:style w:type="paragraph" w:styleId="Index20">
    <w:name w:val="index 2"/>
    <w:basedOn w:val="Normal"/>
    <w:next w:val="Normal"/>
    <w:autoRedefine/>
    <w:semiHidden/>
    <w:rsid w:val="000B119D"/>
    <w:pPr>
      <w:ind w:left="480" w:hanging="240"/>
    </w:pPr>
  </w:style>
  <w:style w:type="paragraph" w:styleId="Index30">
    <w:name w:val="index 3"/>
    <w:basedOn w:val="Normal"/>
    <w:next w:val="Normal"/>
    <w:autoRedefine/>
    <w:semiHidden/>
    <w:rsid w:val="000B119D"/>
    <w:pPr>
      <w:ind w:left="720" w:hanging="240"/>
    </w:pPr>
  </w:style>
  <w:style w:type="paragraph" w:styleId="Index4">
    <w:name w:val="index 4"/>
    <w:basedOn w:val="Normal"/>
    <w:next w:val="Normal"/>
    <w:autoRedefine/>
    <w:semiHidden/>
    <w:rsid w:val="000B119D"/>
    <w:pPr>
      <w:ind w:left="960" w:hanging="240"/>
    </w:pPr>
  </w:style>
  <w:style w:type="paragraph" w:styleId="Index5">
    <w:name w:val="index 5"/>
    <w:basedOn w:val="Normal"/>
    <w:next w:val="Normal"/>
    <w:autoRedefine/>
    <w:semiHidden/>
    <w:rsid w:val="000B119D"/>
    <w:pPr>
      <w:ind w:left="1200" w:hanging="240"/>
    </w:pPr>
  </w:style>
  <w:style w:type="paragraph" w:styleId="Index6">
    <w:name w:val="index 6"/>
    <w:basedOn w:val="Normal"/>
    <w:next w:val="Normal"/>
    <w:autoRedefine/>
    <w:semiHidden/>
    <w:rsid w:val="000B119D"/>
    <w:pPr>
      <w:ind w:left="1440" w:hanging="240"/>
    </w:pPr>
  </w:style>
  <w:style w:type="paragraph" w:styleId="Index7">
    <w:name w:val="index 7"/>
    <w:basedOn w:val="Normal"/>
    <w:next w:val="Normal"/>
    <w:autoRedefine/>
    <w:semiHidden/>
    <w:rsid w:val="000B119D"/>
    <w:pPr>
      <w:ind w:left="1680" w:hanging="240"/>
    </w:pPr>
  </w:style>
  <w:style w:type="paragraph" w:styleId="Index8">
    <w:name w:val="index 8"/>
    <w:basedOn w:val="Normal"/>
    <w:next w:val="Normal"/>
    <w:autoRedefine/>
    <w:semiHidden/>
    <w:rsid w:val="000B119D"/>
    <w:pPr>
      <w:ind w:left="1920" w:hanging="240"/>
    </w:pPr>
  </w:style>
  <w:style w:type="paragraph" w:styleId="Index9">
    <w:name w:val="index 9"/>
    <w:basedOn w:val="Normal"/>
    <w:next w:val="Normal"/>
    <w:autoRedefine/>
    <w:semiHidden/>
    <w:rsid w:val="000B119D"/>
    <w:pPr>
      <w:ind w:left="2160" w:hanging="240"/>
    </w:pPr>
  </w:style>
  <w:style w:type="paragraph" w:styleId="IndexHeading">
    <w:name w:val="index heading"/>
    <w:basedOn w:val="Normal"/>
    <w:next w:val="Index10"/>
    <w:semiHidden/>
    <w:rsid w:val="000B119D"/>
    <w:rPr>
      <w:rFonts w:ascii="Arial" w:hAnsi="Arial" w:cs="Arial"/>
      <w:b/>
      <w:bCs/>
    </w:rPr>
  </w:style>
  <w:style w:type="paragraph" w:styleId="List">
    <w:name w:val="List"/>
    <w:basedOn w:val="Normal"/>
    <w:rsid w:val="000B119D"/>
    <w:pPr>
      <w:ind w:left="360" w:hanging="360"/>
    </w:pPr>
  </w:style>
  <w:style w:type="paragraph" w:styleId="List2">
    <w:name w:val="List 2"/>
    <w:basedOn w:val="Normal"/>
    <w:rsid w:val="000B119D"/>
    <w:pPr>
      <w:ind w:left="720" w:hanging="360"/>
    </w:pPr>
  </w:style>
  <w:style w:type="paragraph" w:styleId="List3">
    <w:name w:val="List 3"/>
    <w:basedOn w:val="Normal"/>
    <w:rsid w:val="000B119D"/>
    <w:pPr>
      <w:ind w:left="1080" w:hanging="360"/>
    </w:pPr>
  </w:style>
  <w:style w:type="paragraph" w:styleId="List4">
    <w:name w:val="List 4"/>
    <w:basedOn w:val="Normal"/>
    <w:rsid w:val="000B119D"/>
    <w:pPr>
      <w:ind w:left="1440" w:hanging="360"/>
    </w:pPr>
  </w:style>
  <w:style w:type="paragraph" w:styleId="List5">
    <w:name w:val="List 5"/>
    <w:basedOn w:val="Normal"/>
    <w:rsid w:val="000B119D"/>
    <w:pPr>
      <w:ind w:left="1800" w:hanging="360"/>
    </w:pPr>
  </w:style>
  <w:style w:type="paragraph" w:styleId="ListBullet2">
    <w:name w:val="List Bullet 2"/>
    <w:basedOn w:val="Normal"/>
    <w:rsid w:val="000B119D"/>
    <w:pPr>
      <w:numPr>
        <w:numId w:val="20"/>
      </w:numPr>
    </w:pPr>
  </w:style>
  <w:style w:type="paragraph" w:styleId="ListBullet3">
    <w:name w:val="List Bullet 3"/>
    <w:basedOn w:val="Normal"/>
    <w:rsid w:val="000B119D"/>
    <w:pPr>
      <w:numPr>
        <w:numId w:val="21"/>
      </w:numPr>
    </w:pPr>
  </w:style>
  <w:style w:type="paragraph" w:styleId="ListBullet4">
    <w:name w:val="List Bullet 4"/>
    <w:basedOn w:val="Normal"/>
    <w:rsid w:val="000B119D"/>
    <w:pPr>
      <w:numPr>
        <w:numId w:val="22"/>
      </w:numPr>
    </w:pPr>
  </w:style>
  <w:style w:type="paragraph" w:styleId="ListBullet5">
    <w:name w:val="List Bullet 5"/>
    <w:basedOn w:val="Normal"/>
    <w:rsid w:val="000B119D"/>
    <w:pPr>
      <w:numPr>
        <w:numId w:val="23"/>
      </w:numPr>
    </w:pPr>
  </w:style>
  <w:style w:type="paragraph" w:styleId="ListContinue">
    <w:name w:val="List Continue"/>
    <w:basedOn w:val="Normal"/>
    <w:rsid w:val="000B119D"/>
    <w:pPr>
      <w:spacing w:after="120"/>
      <w:ind w:left="360"/>
    </w:pPr>
  </w:style>
  <w:style w:type="paragraph" w:styleId="ListContinue2">
    <w:name w:val="List Continue 2"/>
    <w:basedOn w:val="Normal"/>
    <w:rsid w:val="000B119D"/>
    <w:pPr>
      <w:spacing w:after="120"/>
      <w:ind w:left="720"/>
    </w:pPr>
  </w:style>
  <w:style w:type="paragraph" w:styleId="ListContinue3">
    <w:name w:val="List Continue 3"/>
    <w:basedOn w:val="Normal"/>
    <w:rsid w:val="000B119D"/>
    <w:pPr>
      <w:spacing w:after="120"/>
      <w:ind w:left="1080"/>
    </w:pPr>
  </w:style>
  <w:style w:type="paragraph" w:styleId="ListContinue4">
    <w:name w:val="List Continue 4"/>
    <w:basedOn w:val="Normal"/>
    <w:rsid w:val="000B119D"/>
    <w:pPr>
      <w:spacing w:after="120"/>
      <w:ind w:left="1440"/>
    </w:pPr>
  </w:style>
  <w:style w:type="paragraph" w:styleId="ListContinue5">
    <w:name w:val="List Continue 5"/>
    <w:basedOn w:val="Normal"/>
    <w:rsid w:val="000B119D"/>
    <w:pPr>
      <w:spacing w:after="120"/>
      <w:ind w:left="1800"/>
    </w:pPr>
  </w:style>
  <w:style w:type="paragraph" w:styleId="ListNumber">
    <w:name w:val="List Number"/>
    <w:basedOn w:val="Normal"/>
    <w:rsid w:val="000B119D"/>
    <w:pPr>
      <w:numPr>
        <w:numId w:val="24"/>
      </w:numPr>
    </w:pPr>
  </w:style>
  <w:style w:type="paragraph" w:styleId="ListNumber2">
    <w:name w:val="List Number 2"/>
    <w:basedOn w:val="Normal"/>
    <w:rsid w:val="000B119D"/>
    <w:pPr>
      <w:numPr>
        <w:numId w:val="25"/>
      </w:numPr>
    </w:pPr>
  </w:style>
  <w:style w:type="paragraph" w:styleId="ListNumber3">
    <w:name w:val="List Number 3"/>
    <w:basedOn w:val="Normal"/>
    <w:rsid w:val="000B119D"/>
    <w:pPr>
      <w:numPr>
        <w:numId w:val="26"/>
      </w:numPr>
    </w:pPr>
  </w:style>
  <w:style w:type="paragraph" w:styleId="ListNumber4">
    <w:name w:val="List Number 4"/>
    <w:basedOn w:val="Normal"/>
    <w:rsid w:val="000B119D"/>
    <w:pPr>
      <w:numPr>
        <w:numId w:val="27"/>
      </w:numPr>
    </w:pPr>
  </w:style>
  <w:style w:type="paragraph" w:styleId="ListNumber5">
    <w:name w:val="List Number 5"/>
    <w:basedOn w:val="Normal"/>
    <w:rsid w:val="000B119D"/>
    <w:pPr>
      <w:numPr>
        <w:numId w:val="28"/>
      </w:numPr>
    </w:pPr>
  </w:style>
  <w:style w:type="paragraph" w:styleId="MacroText">
    <w:name w:val="macro"/>
    <w:semiHidden/>
    <w:rsid w:val="000B119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0B119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0B119D"/>
  </w:style>
  <w:style w:type="paragraph" w:styleId="NormalIndent">
    <w:name w:val="Normal Indent"/>
    <w:basedOn w:val="Normal"/>
    <w:rsid w:val="000B119D"/>
    <w:pPr>
      <w:ind w:left="720"/>
    </w:pPr>
  </w:style>
  <w:style w:type="paragraph" w:styleId="NoteHeading">
    <w:name w:val="Note Heading"/>
    <w:basedOn w:val="Normal"/>
    <w:next w:val="Normal"/>
    <w:rsid w:val="000B119D"/>
  </w:style>
  <w:style w:type="paragraph" w:styleId="PlainText">
    <w:name w:val="Plain Text"/>
    <w:basedOn w:val="Normal"/>
    <w:rsid w:val="000B119D"/>
    <w:rPr>
      <w:rFonts w:ascii="Courier New" w:hAnsi="Courier New" w:cs="Courier New"/>
      <w:sz w:val="20"/>
      <w:szCs w:val="20"/>
    </w:rPr>
  </w:style>
  <w:style w:type="paragraph" w:styleId="Signature">
    <w:name w:val="Signature"/>
    <w:basedOn w:val="Normal"/>
    <w:rsid w:val="000B119D"/>
    <w:pPr>
      <w:ind w:left="4320"/>
    </w:pPr>
  </w:style>
  <w:style w:type="table" w:styleId="Table3Deffects1">
    <w:name w:val="Table 3D effects 1"/>
    <w:basedOn w:val="TableNormal"/>
    <w:rsid w:val="000B119D"/>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B119D"/>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B119D"/>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0B119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0B119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0B119D"/>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0B119D"/>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0B119D"/>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0B119D"/>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0B119D"/>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0B119D"/>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0B119D"/>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0B119D"/>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0B119D"/>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0B119D"/>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0B119D"/>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0B119D"/>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0B11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0B119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0B119D"/>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0B119D"/>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0B119D"/>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0B119D"/>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0B119D"/>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0B119D"/>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0B119D"/>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0B119D"/>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0B119D"/>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0B119D"/>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0B119D"/>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0B119D"/>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0B119D"/>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0B119D"/>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0B119D"/>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0B119D"/>
    <w:pPr>
      <w:ind w:left="240" w:hanging="240"/>
    </w:pPr>
  </w:style>
  <w:style w:type="paragraph" w:styleId="TableofFigures">
    <w:name w:val="table of figures"/>
    <w:basedOn w:val="Normal"/>
    <w:next w:val="Normal"/>
    <w:semiHidden/>
    <w:rsid w:val="000B119D"/>
  </w:style>
  <w:style w:type="table" w:styleId="TableProfessional">
    <w:name w:val="Table Professional"/>
    <w:basedOn w:val="TableNormal"/>
    <w:rsid w:val="000B119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0B119D"/>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0B119D"/>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0B119D"/>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0B119D"/>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0B119D"/>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0B11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0B119D"/>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0B119D"/>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0B119D"/>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19D"/>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0B119D"/>
    <w:pPr>
      <w:spacing w:before="120"/>
    </w:pPr>
    <w:rPr>
      <w:rFonts w:ascii="Arial" w:hAnsi="Arial" w:cs="Arial"/>
      <w:b/>
      <w:bCs/>
    </w:rPr>
  </w:style>
  <w:style w:type="paragraph" w:styleId="TOC4">
    <w:name w:val="toc 4"/>
    <w:basedOn w:val="Normal"/>
    <w:next w:val="Normal"/>
    <w:autoRedefine/>
    <w:semiHidden/>
    <w:rsid w:val="000B119D"/>
    <w:pPr>
      <w:ind w:left="720"/>
    </w:pPr>
  </w:style>
  <w:style w:type="paragraph" w:styleId="TOC7">
    <w:name w:val="toc 7"/>
    <w:basedOn w:val="Normal"/>
    <w:next w:val="Normal"/>
    <w:autoRedefine/>
    <w:semiHidden/>
    <w:rsid w:val="000B119D"/>
    <w:pPr>
      <w:ind w:left="1440"/>
    </w:pPr>
  </w:style>
  <w:style w:type="paragraph" w:styleId="TOC8">
    <w:name w:val="toc 8"/>
    <w:basedOn w:val="Normal"/>
    <w:next w:val="Normal"/>
    <w:autoRedefine/>
    <w:semiHidden/>
    <w:rsid w:val="000B119D"/>
    <w:pPr>
      <w:ind w:left="1680"/>
    </w:pPr>
  </w:style>
  <w:style w:type="paragraph" w:styleId="TOC9">
    <w:name w:val="toc 9"/>
    <w:basedOn w:val="Normal"/>
    <w:next w:val="Normal"/>
    <w:autoRedefine/>
    <w:semiHidden/>
    <w:rsid w:val="000B119D"/>
    <w:pPr>
      <w:ind w:left="1920"/>
    </w:pPr>
  </w:style>
  <w:style w:type="character" w:customStyle="1" w:styleId="DigitalLinkAnchorCode">
    <w:name w:val="DigitalLinkAnchorCode"/>
    <w:uiPriority w:val="1"/>
    <w:rsid w:val="000B119D"/>
    <w:rPr>
      <w:rFonts w:ascii="Courier New" w:hAnsi="Courier New"/>
      <w:bdr w:val="none" w:sz="0" w:space="0" w:color="auto"/>
      <w:shd w:val="clear" w:color="auto" w:fill="D6E3BC"/>
    </w:rPr>
  </w:style>
  <w:style w:type="character" w:customStyle="1" w:styleId="InlineGraphic">
    <w:name w:val="InlineGraphic"/>
    <w:uiPriority w:val="1"/>
    <w:rsid w:val="000B119D"/>
    <w:rPr>
      <w:bdr w:val="none" w:sz="0" w:space="0" w:color="auto"/>
      <w:shd w:val="clear" w:color="auto" w:fill="00B050"/>
    </w:rPr>
  </w:style>
  <w:style w:type="paragraph" w:customStyle="1" w:styleId="RecipeTableSubhead">
    <w:name w:val="RecipeTableSubhead"/>
    <w:basedOn w:val="TableSubhead"/>
    <w:qFormat/>
    <w:rsid w:val="000B119D"/>
  </w:style>
  <w:style w:type="character" w:customStyle="1" w:styleId="apple-converted-space">
    <w:name w:val="apple-converted-space"/>
    <w:rsid w:val="00D0459F"/>
  </w:style>
  <w:style w:type="table" w:styleId="ColorfulGrid">
    <w:name w:val="Colorful Grid"/>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5510E9"/>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5510E9"/>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5510E9"/>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5510E9"/>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5510E9"/>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5510E9"/>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5510E9"/>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21"/>
    <w:qFormat/>
    <w:rsid w:val="005510E9"/>
    <w:rPr>
      <w:b/>
      <w:bCs/>
      <w:i/>
      <w:iCs/>
      <w:color w:val="4F81BD" w:themeColor="accent1"/>
    </w:rPr>
  </w:style>
  <w:style w:type="paragraph" w:styleId="IntenseQuote">
    <w:name w:val="Intense Quote"/>
    <w:basedOn w:val="Normal"/>
    <w:next w:val="Normal"/>
    <w:link w:val="IntenseQuoteChar"/>
    <w:uiPriority w:val="30"/>
    <w:qFormat/>
    <w:rsid w:val="005510E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510E9"/>
    <w:rPr>
      <w:b/>
      <w:bCs/>
      <w:i/>
      <w:iCs/>
      <w:color w:val="4F81BD" w:themeColor="accent1"/>
      <w:sz w:val="24"/>
      <w:szCs w:val="24"/>
    </w:rPr>
  </w:style>
  <w:style w:type="character" w:styleId="IntenseReference">
    <w:name w:val="Intense Reference"/>
    <w:basedOn w:val="DefaultParagraphFont"/>
    <w:uiPriority w:val="32"/>
    <w:qFormat/>
    <w:rsid w:val="005510E9"/>
    <w:rPr>
      <w:b/>
      <w:bCs/>
      <w:smallCaps/>
      <w:color w:val="C0504D" w:themeColor="accent2"/>
      <w:spacing w:val="5"/>
      <w:u w:val="single"/>
    </w:rPr>
  </w:style>
  <w:style w:type="table" w:styleId="LightGrid">
    <w:name w:val="Light Grid"/>
    <w:basedOn w:val="TableNormal"/>
    <w:uiPriority w:val="62"/>
    <w:rsid w:val="005510E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5510E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5510E9"/>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5510E9"/>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5510E9"/>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5510E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5510E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5510E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510E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5510E9"/>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5510E9"/>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5510E9"/>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5510E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5510E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5510E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510E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510E9"/>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5510E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5510E9"/>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5510E9"/>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5510E9"/>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5510E9"/>
    <w:pPr>
      <w:ind w:left="720"/>
      <w:contextualSpacing/>
    </w:pPr>
  </w:style>
  <w:style w:type="table" w:styleId="MediumGrid1">
    <w:name w:val="Medium Grid 1"/>
    <w:basedOn w:val="TableNormal"/>
    <w:uiPriority w:val="67"/>
    <w:rsid w:val="005510E9"/>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5510E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5510E9"/>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5510E9"/>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5510E9"/>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5510E9"/>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5510E9"/>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5510E9"/>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5510E9"/>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5510E9"/>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5510E9"/>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5510E9"/>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5510E9"/>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5510E9"/>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5510E9"/>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510E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5510E9"/>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5510E9"/>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5510E9"/>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510E9"/>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5510E9"/>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5510E9"/>
    <w:rPr>
      <w:sz w:val="24"/>
      <w:szCs w:val="24"/>
    </w:rPr>
  </w:style>
  <w:style w:type="paragraph" w:styleId="NoteLevel1">
    <w:name w:val="Note Level 1"/>
    <w:basedOn w:val="Normal"/>
    <w:uiPriority w:val="99"/>
    <w:semiHidden/>
    <w:unhideWhenUsed/>
    <w:rsid w:val="005510E9"/>
    <w:pPr>
      <w:keepNext/>
      <w:numPr>
        <w:numId w:val="16"/>
      </w:numPr>
      <w:contextualSpacing/>
      <w:outlineLvl w:val="0"/>
    </w:pPr>
    <w:rPr>
      <w:rFonts w:ascii="Verdana" w:hAnsi="Verdana"/>
    </w:rPr>
  </w:style>
  <w:style w:type="paragraph" w:styleId="NoteLevel2">
    <w:name w:val="Note Level 2"/>
    <w:basedOn w:val="Normal"/>
    <w:uiPriority w:val="99"/>
    <w:semiHidden/>
    <w:unhideWhenUsed/>
    <w:rsid w:val="005510E9"/>
    <w:pPr>
      <w:keepNext/>
      <w:numPr>
        <w:ilvl w:val="1"/>
        <w:numId w:val="16"/>
      </w:numPr>
      <w:contextualSpacing/>
      <w:outlineLvl w:val="1"/>
    </w:pPr>
    <w:rPr>
      <w:rFonts w:ascii="Verdana" w:hAnsi="Verdana"/>
    </w:rPr>
  </w:style>
  <w:style w:type="paragraph" w:styleId="NoteLevel3">
    <w:name w:val="Note Level 3"/>
    <w:basedOn w:val="Normal"/>
    <w:uiPriority w:val="99"/>
    <w:semiHidden/>
    <w:unhideWhenUsed/>
    <w:rsid w:val="005510E9"/>
    <w:pPr>
      <w:keepNext/>
      <w:numPr>
        <w:ilvl w:val="2"/>
        <w:numId w:val="16"/>
      </w:numPr>
      <w:contextualSpacing/>
      <w:outlineLvl w:val="2"/>
    </w:pPr>
    <w:rPr>
      <w:rFonts w:ascii="Verdana" w:hAnsi="Verdana"/>
    </w:rPr>
  </w:style>
  <w:style w:type="paragraph" w:styleId="NoteLevel4">
    <w:name w:val="Note Level 4"/>
    <w:basedOn w:val="Normal"/>
    <w:uiPriority w:val="99"/>
    <w:semiHidden/>
    <w:unhideWhenUsed/>
    <w:rsid w:val="005510E9"/>
    <w:pPr>
      <w:keepNext/>
      <w:numPr>
        <w:ilvl w:val="3"/>
        <w:numId w:val="16"/>
      </w:numPr>
      <w:contextualSpacing/>
      <w:outlineLvl w:val="3"/>
    </w:pPr>
    <w:rPr>
      <w:rFonts w:ascii="Verdana" w:hAnsi="Verdana"/>
    </w:rPr>
  </w:style>
  <w:style w:type="paragraph" w:styleId="NoteLevel5">
    <w:name w:val="Note Level 5"/>
    <w:basedOn w:val="Normal"/>
    <w:uiPriority w:val="99"/>
    <w:semiHidden/>
    <w:unhideWhenUsed/>
    <w:rsid w:val="005510E9"/>
    <w:pPr>
      <w:keepNext/>
      <w:numPr>
        <w:ilvl w:val="4"/>
        <w:numId w:val="16"/>
      </w:numPr>
      <w:contextualSpacing/>
      <w:outlineLvl w:val="4"/>
    </w:pPr>
    <w:rPr>
      <w:rFonts w:ascii="Verdana" w:hAnsi="Verdana"/>
    </w:rPr>
  </w:style>
  <w:style w:type="paragraph" w:styleId="NoteLevel6">
    <w:name w:val="Note Level 6"/>
    <w:basedOn w:val="Normal"/>
    <w:uiPriority w:val="99"/>
    <w:semiHidden/>
    <w:unhideWhenUsed/>
    <w:rsid w:val="005510E9"/>
    <w:pPr>
      <w:keepNext/>
      <w:numPr>
        <w:ilvl w:val="5"/>
        <w:numId w:val="16"/>
      </w:numPr>
      <w:contextualSpacing/>
      <w:outlineLvl w:val="5"/>
    </w:pPr>
    <w:rPr>
      <w:rFonts w:ascii="Verdana" w:hAnsi="Verdana"/>
    </w:rPr>
  </w:style>
  <w:style w:type="paragraph" w:styleId="NoteLevel7">
    <w:name w:val="Note Level 7"/>
    <w:basedOn w:val="Normal"/>
    <w:uiPriority w:val="99"/>
    <w:semiHidden/>
    <w:unhideWhenUsed/>
    <w:rsid w:val="005510E9"/>
    <w:pPr>
      <w:keepNext/>
      <w:numPr>
        <w:ilvl w:val="6"/>
        <w:numId w:val="16"/>
      </w:numPr>
      <w:contextualSpacing/>
      <w:outlineLvl w:val="6"/>
    </w:pPr>
    <w:rPr>
      <w:rFonts w:ascii="Verdana" w:hAnsi="Verdana"/>
    </w:rPr>
  </w:style>
  <w:style w:type="paragraph" w:styleId="NoteLevel8">
    <w:name w:val="Note Level 8"/>
    <w:basedOn w:val="Normal"/>
    <w:uiPriority w:val="99"/>
    <w:semiHidden/>
    <w:unhideWhenUsed/>
    <w:rsid w:val="005510E9"/>
    <w:pPr>
      <w:keepNext/>
      <w:numPr>
        <w:ilvl w:val="7"/>
        <w:numId w:val="16"/>
      </w:numPr>
      <w:contextualSpacing/>
      <w:outlineLvl w:val="7"/>
    </w:pPr>
    <w:rPr>
      <w:rFonts w:ascii="Verdana" w:hAnsi="Verdana"/>
    </w:rPr>
  </w:style>
  <w:style w:type="paragraph" w:styleId="NoteLevel9">
    <w:name w:val="Note Level 9"/>
    <w:basedOn w:val="Normal"/>
    <w:uiPriority w:val="99"/>
    <w:semiHidden/>
    <w:unhideWhenUsed/>
    <w:rsid w:val="005510E9"/>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5510E9"/>
    <w:rPr>
      <w:color w:val="808080"/>
    </w:rPr>
  </w:style>
  <w:style w:type="paragraph" w:styleId="Quote">
    <w:name w:val="Quote"/>
    <w:basedOn w:val="Normal"/>
    <w:next w:val="Normal"/>
    <w:link w:val="QuoteChar"/>
    <w:uiPriority w:val="29"/>
    <w:qFormat/>
    <w:rsid w:val="005510E9"/>
    <w:rPr>
      <w:i/>
      <w:iCs/>
      <w:color w:val="000000" w:themeColor="text1"/>
    </w:rPr>
  </w:style>
  <w:style w:type="character" w:customStyle="1" w:styleId="QuoteChar">
    <w:name w:val="Quote Char"/>
    <w:basedOn w:val="DefaultParagraphFont"/>
    <w:link w:val="Quote"/>
    <w:uiPriority w:val="29"/>
    <w:rsid w:val="005510E9"/>
    <w:rPr>
      <w:i/>
      <w:iCs/>
      <w:color w:val="000000" w:themeColor="text1"/>
      <w:sz w:val="24"/>
      <w:szCs w:val="24"/>
    </w:rPr>
  </w:style>
  <w:style w:type="character" w:styleId="SubtleEmphasis">
    <w:name w:val="Subtle Emphasis"/>
    <w:basedOn w:val="DefaultParagraphFont"/>
    <w:uiPriority w:val="19"/>
    <w:qFormat/>
    <w:rsid w:val="005510E9"/>
    <w:rPr>
      <w:i/>
      <w:iCs/>
      <w:color w:val="808080" w:themeColor="text1" w:themeTint="7F"/>
    </w:rPr>
  </w:style>
  <w:style w:type="character" w:styleId="SubtleReference">
    <w:name w:val="Subtle Reference"/>
    <w:basedOn w:val="DefaultParagraphFont"/>
    <w:uiPriority w:val="31"/>
    <w:qFormat/>
    <w:rsid w:val="005510E9"/>
    <w:rPr>
      <w:smallCaps/>
      <w:color w:val="C0504D" w:themeColor="accent2"/>
      <w:u w:val="single"/>
    </w:rPr>
  </w:style>
  <w:style w:type="paragraph" w:styleId="TOCHeading">
    <w:name w:val="TOC Heading"/>
    <w:basedOn w:val="Heading1"/>
    <w:next w:val="Normal"/>
    <w:uiPriority w:val="39"/>
    <w:semiHidden/>
    <w:unhideWhenUsed/>
    <w:qFormat/>
    <w:rsid w:val="005510E9"/>
    <w:pPr>
      <w:keepLines/>
      <w:numPr>
        <w:numId w:val="0"/>
      </w:numPr>
      <w:spacing w:before="480"/>
      <w:outlineLvl w:val="9"/>
    </w:pPr>
    <w:rPr>
      <w:rFonts w:asciiTheme="majorHAnsi" w:eastAsiaTheme="majorEastAsia" w:hAnsiTheme="majorHAnsi" w:cstheme="majorBidi"/>
      <w:bCs/>
      <w:caps w:val="0"/>
      <w:color w:val="345A8A" w:themeColor="accent1" w:themeShade="B5"/>
      <w:sz w:val="32"/>
      <w:szCs w:val="32"/>
    </w:rPr>
  </w:style>
  <w:style w:type="paragraph" w:styleId="Revision">
    <w:name w:val="Revision"/>
    <w:hidden/>
    <w:uiPriority w:val="99"/>
    <w:semiHidden/>
    <w:rsid w:val="00525E6E"/>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0B119D"/>
    <w:rPr>
      <w:sz w:val="24"/>
      <w:szCs w:val="24"/>
    </w:rPr>
  </w:style>
  <w:style w:type="paragraph" w:styleId="Heading1">
    <w:name w:val="heading 1"/>
    <w:next w:val="Normal"/>
    <w:qFormat/>
    <w:rsid w:val="000B119D"/>
    <w:pPr>
      <w:keepNext/>
      <w:numPr>
        <w:numId w:val="19"/>
      </w:numPr>
      <w:spacing w:before="240"/>
      <w:outlineLvl w:val="0"/>
    </w:pPr>
    <w:rPr>
      <w:b/>
      <w:caps/>
      <w:sz w:val="28"/>
      <w:szCs w:val="28"/>
    </w:rPr>
  </w:style>
  <w:style w:type="paragraph" w:styleId="Heading2">
    <w:name w:val="heading 2"/>
    <w:basedOn w:val="Normal"/>
    <w:next w:val="Normal"/>
    <w:qFormat/>
    <w:rsid w:val="000B119D"/>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0B119D"/>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0B119D"/>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0B119D"/>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0B119D"/>
    <w:pPr>
      <w:numPr>
        <w:ilvl w:val="5"/>
        <w:numId w:val="19"/>
      </w:numPr>
      <w:outlineLvl w:val="5"/>
    </w:pPr>
    <w:rPr>
      <w:sz w:val="24"/>
    </w:rPr>
  </w:style>
  <w:style w:type="paragraph" w:styleId="Heading7">
    <w:name w:val="heading 7"/>
    <w:next w:val="Normal"/>
    <w:qFormat/>
    <w:rsid w:val="000B119D"/>
    <w:pPr>
      <w:numPr>
        <w:ilvl w:val="6"/>
        <w:numId w:val="19"/>
      </w:numPr>
      <w:outlineLvl w:val="6"/>
    </w:pPr>
    <w:rPr>
      <w:sz w:val="24"/>
    </w:rPr>
  </w:style>
  <w:style w:type="paragraph" w:styleId="Heading8">
    <w:name w:val="heading 8"/>
    <w:next w:val="Normal"/>
    <w:qFormat/>
    <w:rsid w:val="000B119D"/>
    <w:pPr>
      <w:numPr>
        <w:ilvl w:val="7"/>
        <w:numId w:val="19"/>
      </w:numPr>
      <w:outlineLvl w:val="7"/>
    </w:pPr>
    <w:rPr>
      <w:sz w:val="24"/>
    </w:rPr>
  </w:style>
  <w:style w:type="paragraph" w:styleId="Heading9">
    <w:name w:val="heading 9"/>
    <w:next w:val="Normal"/>
    <w:qFormat/>
    <w:rsid w:val="000B119D"/>
    <w:pPr>
      <w:numPr>
        <w:ilvl w:val="8"/>
        <w:numId w:val="19"/>
      </w:numPr>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qFormat/>
    <w:rsid w:val="000B119D"/>
    <w:pPr>
      <w:spacing w:after="120"/>
      <w:ind w:left="720" w:firstLine="720"/>
    </w:pPr>
    <w:rPr>
      <w:snapToGrid w:val="0"/>
      <w:sz w:val="26"/>
    </w:rPr>
  </w:style>
  <w:style w:type="paragraph" w:customStyle="1" w:styleId="AbstractHead">
    <w:name w:val="AbstractHead"/>
    <w:basedOn w:val="Para"/>
    <w:next w:val="Normal"/>
    <w:rsid w:val="000B119D"/>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0B119D"/>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0B119D"/>
    <w:pPr>
      <w:spacing w:after="120"/>
      <w:ind w:left="720" w:firstLine="720"/>
    </w:pPr>
    <w:rPr>
      <w:snapToGrid w:val="0"/>
      <w:sz w:val="26"/>
    </w:rPr>
  </w:style>
  <w:style w:type="paragraph" w:customStyle="1" w:styleId="Address">
    <w:name w:val="Address"/>
    <w:basedOn w:val="Normal"/>
    <w:rsid w:val="000B119D"/>
    <w:pPr>
      <w:widowControl w:val="0"/>
      <w:spacing w:before="120"/>
      <w:ind w:left="2160"/>
    </w:pPr>
    <w:rPr>
      <w:snapToGrid w:val="0"/>
      <w:szCs w:val="20"/>
    </w:rPr>
  </w:style>
  <w:style w:type="paragraph" w:customStyle="1" w:styleId="AddressDescription">
    <w:name w:val="AddressDescription"/>
    <w:basedOn w:val="Normal"/>
    <w:next w:val="Normal"/>
    <w:rsid w:val="000B119D"/>
    <w:pPr>
      <w:widowControl w:val="0"/>
      <w:spacing w:before="120" w:after="120"/>
      <w:ind w:left="2160"/>
    </w:pPr>
    <w:rPr>
      <w:snapToGrid w:val="0"/>
      <w:szCs w:val="20"/>
    </w:rPr>
  </w:style>
  <w:style w:type="paragraph" w:customStyle="1" w:styleId="AddressName">
    <w:name w:val="AddressName"/>
    <w:basedOn w:val="Normal"/>
    <w:next w:val="Normal"/>
    <w:rsid w:val="000B119D"/>
    <w:pPr>
      <w:widowControl w:val="0"/>
      <w:spacing w:before="120"/>
      <w:ind w:left="2160"/>
    </w:pPr>
    <w:rPr>
      <w:snapToGrid w:val="0"/>
      <w:szCs w:val="20"/>
    </w:rPr>
  </w:style>
  <w:style w:type="paragraph" w:customStyle="1" w:styleId="Question">
    <w:name w:val="Question"/>
    <w:next w:val="Normal"/>
    <w:rsid w:val="000B119D"/>
    <w:pPr>
      <w:spacing w:after="120"/>
      <w:ind w:left="2160" w:hanging="720"/>
    </w:pPr>
    <w:rPr>
      <w:sz w:val="26"/>
    </w:rPr>
  </w:style>
  <w:style w:type="paragraph" w:customStyle="1" w:styleId="Option">
    <w:name w:val="Option"/>
    <w:basedOn w:val="Question"/>
    <w:rsid w:val="000B119D"/>
    <w:pPr>
      <w:ind w:left="2880"/>
    </w:pPr>
  </w:style>
  <w:style w:type="paragraph" w:customStyle="1" w:styleId="Answer">
    <w:name w:val="Answer"/>
    <w:basedOn w:val="Option"/>
    <w:next w:val="Normal"/>
    <w:rsid w:val="000B119D"/>
    <w:pPr>
      <w:widowControl w:val="0"/>
    </w:pPr>
    <w:rPr>
      <w:snapToGrid w:val="0"/>
    </w:rPr>
  </w:style>
  <w:style w:type="paragraph" w:customStyle="1" w:styleId="AnswersHead">
    <w:name w:val="AnswersHead"/>
    <w:basedOn w:val="Normal"/>
    <w:next w:val="Para"/>
    <w:rsid w:val="000B119D"/>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0B119D"/>
    <w:pPr>
      <w:spacing w:after="360"/>
      <w:outlineLvl w:val="0"/>
    </w:pPr>
    <w:rPr>
      <w:rFonts w:ascii="Arial" w:hAnsi="Arial"/>
      <w:b/>
      <w:snapToGrid w:val="0"/>
      <w:sz w:val="60"/>
    </w:rPr>
  </w:style>
  <w:style w:type="paragraph" w:customStyle="1" w:styleId="AppendixTitle">
    <w:name w:val="AppendixTitle"/>
    <w:basedOn w:val="ChapterTitle"/>
    <w:next w:val="Para"/>
    <w:rsid w:val="000B119D"/>
    <w:pPr>
      <w:spacing w:before="120" w:after="120"/>
    </w:pPr>
  </w:style>
  <w:style w:type="paragraph" w:customStyle="1" w:styleId="AuthorBio">
    <w:name w:val="AuthorBio"/>
    <w:rsid w:val="000B119D"/>
    <w:pPr>
      <w:spacing w:before="240" w:after="240"/>
      <w:ind w:firstLine="720"/>
    </w:pPr>
    <w:rPr>
      <w:rFonts w:ascii="Arial" w:hAnsi="Arial"/>
    </w:rPr>
  </w:style>
  <w:style w:type="paragraph" w:styleId="BalloonText">
    <w:name w:val="Balloon Text"/>
    <w:semiHidden/>
    <w:rsid w:val="000B119D"/>
    <w:rPr>
      <w:rFonts w:ascii="Tahoma" w:hAnsi="Tahoma" w:cs="Tahoma"/>
      <w:sz w:val="16"/>
      <w:szCs w:val="16"/>
    </w:rPr>
  </w:style>
  <w:style w:type="paragraph" w:styleId="Bibliography">
    <w:name w:val="Bibliography"/>
    <w:basedOn w:val="Normal"/>
    <w:next w:val="Normal"/>
    <w:semiHidden/>
    <w:rsid w:val="000B119D"/>
    <w:pPr>
      <w:spacing w:after="200" w:line="276" w:lineRule="auto"/>
    </w:pPr>
    <w:rPr>
      <w:rFonts w:ascii="Calibri" w:eastAsia="Calibri" w:hAnsi="Calibri"/>
      <w:sz w:val="22"/>
      <w:szCs w:val="22"/>
    </w:rPr>
  </w:style>
  <w:style w:type="paragraph" w:customStyle="1" w:styleId="BibliographyEntry">
    <w:name w:val="BibliographyEntry"/>
    <w:rsid w:val="000B119D"/>
    <w:pPr>
      <w:ind w:left="1440" w:hanging="720"/>
    </w:pPr>
    <w:rPr>
      <w:rFonts w:ascii="Arial" w:hAnsi="Arial" w:cs="Tahoma"/>
      <w:sz w:val="26"/>
      <w:szCs w:val="16"/>
    </w:rPr>
  </w:style>
  <w:style w:type="paragraph" w:customStyle="1" w:styleId="BibliographyHead">
    <w:name w:val="BibliographyHead"/>
    <w:next w:val="BibliographyEntry"/>
    <w:rsid w:val="000B119D"/>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0B119D"/>
    <w:rPr>
      <w:rFonts w:ascii="Arial" w:hAnsi="Arial"/>
      <w:b/>
      <w:smallCaps/>
      <w:sz w:val="60"/>
      <w:szCs w:val="60"/>
    </w:rPr>
  </w:style>
  <w:style w:type="character" w:customStyle="1" w:styleId="BoldItalic">
    <w:name w:val="BoldItalic"/>
    <w:rsid w:val="000B119D"/>
    <w:rPr>
      <w:b/>
      <w:i/>
    </w:rPr>
  </w:style>
  <w:style w:type="character" w:styleId="BookTitle">
    <w:name w:val="Book Title"/>
    <w:qFormat/>
    <w:rsid w:val="000B119D"/>
    <w:rPr>
      <w:b/>
      <w:bCs/>
      <w:smallCaps/>
      <w:spacing w:val="5"/>
    </w:rPr>
  </w:style>
  <w:style w:type="paragraph" w:customStyle="1" w:styleId="BookAuthor">
    <w:name w:val="BookAuthor"/>
    <w:basedOn w:val="Normal"/>
    <w:rsid w:val="000B119D"/>
    <w:pPr>
      <w:spacing w:before="120" w:after="600"/>
      <w:ind w:left="720" w:firstLine="720"/>
      <w:contextualSpacing/>
      <w:jc w:val="center"/>
    </w:pPr>
    <w:rPr>
      <w:sz w:val="32"/>
      <w:szCs w:val="20"/>
    </w:rPr>
  </w:style>
  <w:style w:type="paragraph" w:customStyle="1" w:styleId="BookEdition">
    <w:name w:val="BookEdition"/>
    <w:qFormat/>
    <w:rsid w:val="000B119D"/>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0B119D"/>
    <w:pPr>
      <w:spacing w:before="480" w:after="480"/>
      <w:ind w:left="720" w:firstLine="720"/>
      <w:jc w:val="center"/>
    </w:pPr>
    <w:rPr>
      <w:rFonts w:ascii="Arial" w:hAnsi="Arial"/>
      <w:b/>
      <w:snapToGrid w:val="0"/>
      <w:sz w:val="52"/>
      <w:szCs w:val="20"/>
    </w:rPr>
  </w:style>
  <w:style w:type="paragraph" w:customStyle="1" w:styleId="BookReviewAuthor">
    <w:name w:val="BookReviewAuthor"/>
    <w:rsid w:val="000B119D"/>
    <w:pPr>
      <w:ind w:left="4320"/>
    </w:pPr>
    <w:rPr>
      <w:snapToGrid w:val="0"/>
    </w:rPr>
  </w:style>
  <w:style w:type="paragraph" w:customStyle="1" w:styleId="BookReviewItem">
    <w:name w:val="BookReviewItem"/>
    <w:rsid w:val="000B119D"/>
    <w:pPr>
      <w:spacing w:before="240" w:after="240"/>
      <w:ind w:left="3600" w:right="1440" w:hanging="720"/>
    </w:pPr>
    <w:rPr>
      <w:sz w:val="28"/>
    </w:rPr>
  </w:style>
  <w:style w:type="paragraph" w:customStyle="1" w:styleId="BookTitle0">
    <w:name w:val="BookTitle"/>
    <w:basedOn w:val="Normal"/>
    <w:next w:val="Normal"/>
    <w:rsid w:val="000B119D"/>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0B119D"/>
    <w:pPr>
      <w:pageBreakBefore w:val="0"/>
      <w:spacing w:before="480"/>
    </w:pPr>
    <w:rPr>
      <w:sz w:val="36"/>
    </w:rPr>
  </w:style>
  <w:style w:type="character" w:customStyle="1" w:styleId="Callout">
    <w:name w:val="Callout"/>
    <w:rsid w:val="000B119D"/>
    <w:rPr>
      <w:bdr w:val="none" w:sz="0" w:space="0" w:color="auto"/>
      <w:shd w:val="clear" w:color="auto" w:fill="B2A1C7"/>
    </w:rPr>
  </w:style>
  <w:style w:type="paragraph" w:customStyle="1" w:styleId="ChapterSubtitle">
    <w:name w:val="ChapterSubtitle"/>
    <w:basedOn w:val="ChapterTitle"/>
    <w:next w:val="Para"/>
    <w:rsid w:val="000B119D"/>
    <w:rPr>
      <w:sz w:val="44"/>
    </w:rPr>
  </w:style>
  <w:style w:type="paragraph" w:customStyle="1" w:styleId="ChapterAuthor">
    <w:name w:val="ChapterAuthor"/>
    <w:basedOn w:val="ChapterSubtitle"/>
    <w:next w:val="Normal"/>
    <w:rsid w:val="000B119D"/>
    <w:pPr>
      <w:spacing w:after="120"/>
      <w:outlineLvl w:val="9"/>
    </w:pPr>
    <w:rPr>
      <w:i/>
      <w:sz w:val="36"/>
    </w:rPr>
  </w:style>
  <w:style w:type="paragraph" w:customStyle="1" w:styleId="ChapterAuthorAffiliation">
    <w:name w:val="ChapterAuthorAffiliation"/>
    <w:next w:val="Para"/>
    <w:rsid w:val="000B119D"/>
    <w:pPr>
      <w:spacing w:after="120"/>
    </w:pPr>
    <w:rPr>
      <w:rFonts w:ascii="Arial" w:hAnsi="Arial"/>
      <w:i/>
      <w:smallCaps/>
      <w:snapToGrid w:val="0"/>
      <w:sz w:val="36"/>
    </w:rPr>
  </w:style>
  <w:style w:type="paragraph" w:customStyle="1" w:styleId="FootnoteEntry">
    <w:name w:val="FootnoteEntry"/>
    <w:rsid w:val="000B119D"/>
    <w:pPr>
      <w:ind w:left="1440" w:hanging="720"/>
    </w:pPr>
    <w:rPr>
      <w:snapToGrid w:val="0"/>
    </w:rPr>
  </w:style>
  <w:style w:type="paragraph" w:customStyle="1" w:styleId="ChapterCredit">
    <w:name w:val="ChapterCredit"/>
    <w:basedOn w:val="FootnoteEntry"/>
    <w:next w:val="Para"/>
    <w:rsid w:val="000B119D"/>
    <w:pPr>
      <w:spacing w:before="120" w:after="120"/>
      <w:ind w:left="0" w:firstLine="0"/>
    </w:pPr>
  </w:style>
  <w:style w:type="paragraph" w:customStyle="1" w:styleId="Objective">
    <w:name w:val="Objective"/>
    <w:rsid w:val="000B119D"/>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0B119D"/>
    <w:rPr>
      <w:i w:val="0"/>
    </w:rPr>
  </w:style>
  <w:style w:type="paragraph" w:customStyle="1" w:styleId="ChapterFeaturingList">
    <w:name w:val="ChapterFeaturingList"/>
    <w:basedOn w:val="ChapterObjective"/>
    <w:rsid w:val="000B119D"/>
    <w:rPr>
      <w:b w:val="0"/>
      <w:sz w:val="26"/>
      <w:u w:val="none"/>
    </w:rPr>
  </w:style>
  <w:style w:type="paragraph" w:customStyle="1" w:styleId="ChapterFeaturingListSub">
    <w:name w:val="ChapterFeaturingListSub"/>
    <w:rsid w:val="000B119D"/>
    <w:pPr>
      <w:spacing w:after="120"/>
      <w:ind w:left="2880"/>
      <w:contextualSpacing/>
    </w:pPr>
    <w:rPr>
      <w:rFonts w:ascii="Arial" w:hAnsi="Arial"/>
      <w:snapToGrid w:val="0"/>
      <w:sz w:val="26"/>
    </w:rPr>
  </w:style>
  <w:style w:type="paragraph" w:customStyle="1" w:styleId="ChapterFeaturingListSub2">
    <w:name w:val="ChapterFeaturingListSub2"/>
    <w:rsid w:val="000B119D"/>
    <w:pPr>
      <w:spacing w:after="120"/>
      <w:ind w:left="3600"/>
    </w:pPr>
    <w:rPr>
      <w:rFonts w:ascii="Arial" w:hAnsi="Arial"/>
      <w:snapToGrid w:val="0"/>
      <w:sz w:val="26"/>
    </w:rPr>
  </w:style>
  <w:style w:type="paragraph" w:customStyle="1" w:styleId="ChapterIntroductionHead">
    <w:name w:val="ChapterIntroductionHead"/>
    <w:next w:val="Normal"/>
    <w:rsid w:val="000B119D"/>
    <w:pPr>
      <w:ind w:left="1440"/>
      <w:outlineLvl w:val="0"/>
    </w:pPr>
    <w:rPr>
      <w:rFonts w:ascii="Arial" w:hAnsi="Arial"/>
      <w:b/>
      <w:snapToGrid w:val="0"/>
      <w:sz w:val="26"/>
    </w:rPr>
  </w:style>
  <w:style w:type="paragraph" w:customStyle="1" w:styleId="ChapterIntroductionPara">
    <w:name w:val="ChapterIntroductionPara"/>
    <w:next w:val="Para"/>
    <w:rsid w:val="000B119D"/>
    <w:pPr>
      <w:ind w:left="1440"/>
    </w:pPr>
    <w:rPr>
      <w:rFonts w:ascii="Arial" w:hAnsi="Arial"/>
      <w:snapToGrid w:val="0"/>
      <w:sz w:val="26"/>
    </w:rPr>
  </w:style>
  <w:style w:type="paragraph" w:customStyle="1" w:styleId="ObjectiveTitle">
    <w:name w:val="ObjectiveTitle"/>
    <w:basedOn w:val="Objective"/>
    <w:next w:val="Objective"/>
    <w:rsid w:val="000B119D"/>
    <w:pPr>
      <w:spacing w:before="240"/>
      <w:ind w:left="1800"/>
    </w:pPr>
    <w:rPr>
      <w:u w:val="none"/>
    </w:rPr>
  </w:style>
  <w:style w:type="paragraph" w:customStyle="1" w:styleId="ChapterObjectiveTitle">
    <w:name w:val="ChapterObjectiveTitle"/>
    <w:basedOn w:val="ObjectiveTitle"/>
    <w:next w:val="ChapterObjective"/>
    <w:rsid w:val="000B119D"/>
    <w:pPr>
      <w:ind w:left="1440" w:firstLine="0"/>
    </w:pPr>
    <w:rPr>
      <w:i w:val="0"/>
    </w:rPr>
  </w:style>
  <w:style w:type="paragraph" w:customStyle="1" w:styleId="Subobjective">
    <w:name w:val="Subobjective"/>
    <w:basedOn w:val="Objective"/>
    <w:rsid w:val="000B119D"/>
    <w:pPr>
      <w:keepNext/>
      <w:spacing w:before="180"/>
      <w:ind w:left="2880"/>
    </w:pPr>
  </w:style>
  <w:style w:type="paragraph" w:customStyle="1" w:styleId="ChapterSubobjective">
    <w:name w:val="ChapterSubobjective"/>
    <w:basedOn w:val="Subobjective"/>
    <w:rsid w:val="000B119D"/>
    <w:pPr>
      <w:keepNext w:val="0"/>
    </w:pPr>
    <w:rPr>
      <w:i w:val="0"/>
    </w:rPr>
  </w:style>
  <w:style w:type="paragraph" w:customStyle="1" w:styleId="Code80">
    <w:name w:val="Code80"/>
    <w:rsid w:val="000B119D"/>
    <w:pPr>
      <w:spacing w:before="120" w:after="120"/>
      <w:contextualSpacing/>
    </w:pPr>
    <w:rPr>
      <w:rFonts w:ascii="Courier New" w:hAnsi="Courier New"/>
      <w:noProof/>
      <w:snapToGrid w:val="0"/>
      <w:sz w:val="16"/>
    </w:rPr>
  </w:style>
  <w:style w:type="paragraph" w:customStyle="1" w:styleId="Code80Sub">
    <w:name w:val="Code80Sub"/>
    <w:rsid w:val="000B119D"/>
    <w:pPr>
      <w:ind w:left="1440"/>
    </w:pPr>
    <w:rPr>
      <w:rFonts w:ascii="Courier New" w:hAnsi="Courier New"/>
      <w:noProof/>
      <w:snapToGrid w:val="0"/>
      <w:sz w:val="16"/>
      <w:lang w:val="de-DE"/>
    </w:rPr>
  </w:style>
  <w:style w:type="character" w:customStyle="1" w:styleId="CodeColorBlue">
    <w:name w:val="CodeColorBlue"/>
    <w:rsid w:val="000B119D"/>
    <w:rPr>
      <w:rFonts w:cs="Arial"/>
      <w:color w:val="0000FF"/>
    </w:rPr>
  </w:style>
  <w:style w:type="character" w:customStyle="1" w:styleId="CodeColorBlue2">
    <w:name w:val="CodeColorBlue2"/>
    <w:rsid w:val="000B119D"/>
    <w:rPr>
      <w:rFonts w:cs="Arial"/>
      <w:color w:val="0000A5"/>
    </w:rPr>
  </w:style>
  <w:style w:type="character" w:customStyle="1" w:styleId="CodeColorBlue3">
    <w:name w:val="CodeColorBlue3"/>
    <w:rsid w:val="000B119D"/>
    <w:rPr>
      <w:rFonts w:cs="Arial"/>
      <w:color w:val="6464B9"/>
    </w:rPr>
  </w:style>
  <w:style w:type="character" w:customStyle="1" w:styleId="CodeColorBluegreen">
    <w:name w:val="CodeColorBluegreen"/>
    <w:rsid w:val="000B119D"/>
    <w:rPr>
      <w:rFonts w:cs="Arial"/>
      <w:color w:val="2B91AF"/>
    </w:rPr>
  </w:style>
  <w:style w:type="character" w:customStyle="1" w:styleId="CodeColorBrown">
    <w:name w:val="CodeColorBrown"/>
    <w:rsid w:val="000B119D"/>
    <w:rPr>
      <w:rFonts w:cs="Arial"/>
      <w:color w:val="A31515"/>
    </w:rPr>
  </w:style>
  <w:style w:type="character" w:customStyle="1" w:styleId="CodeColorDkBlue">
    <w:name w:val="CodeColorDkBlue"/>
    <w:rsid w:val="000B119D"/>
    <w:rPr>
      <w:rFonts w:cs="Times New Roman"/>
      <w:color w:val="000080"/>
      <w:szCs w:val="22"/>
    </w:rPr>
  </w:style>
  <w:style w:type="character" w:customStyle="1" w:styleId="CodeColorGreen">
    <w:name w:val="CodeColorGreen"/>
    <w:rsid w:val="000B119D"/>
    <w:rPr>
      <w:rFonts w:cs="Arial"/>
      <w:color w:val="008000"/>
    </w:rPr>
  </w:style>
  <w:style w:type="character" w:customStyle="1" w:styleId="CodeColorGreen2">
    <w:name w:val="CodeColorGreen2"/>
    <w:rsid w:val="000B119D"/>
    <w:rPr>
      <w:rFonts w:cs="Arial"/>
      <w:color w:val="629755"/>
    </w:rPr>
  </w:style>
  <w:style w:type="character" w:customStyle="1" w:styleId="CodeColorGrey30">
    <w:name w:val="CodeColorGrey30"/>
    <w:rsid w:val="000B119D"/>
    <w:rPr>
      <w:rFonts w:cs="Arial"/>
      <w:color w:val="808080"/>
    </w:rPr>
  </w:style>
  <w:style w:type="character" w:customStyle="1" w:styleId="CodeColorGrey55">
    <w:name w:val="CodeColorGrey55"/>
    <w:rsid w:val="000B119D"/>
    <w:rPr>
      <w:rFonts w:cs="Arial"/>
      <w:color w:val="C0C0C0"/>
    </w:rPr>
  </w:style>
  <w:style w:type="character" w:customStyle="1" w:styleId="CodeColorGrey80">
    <w:name w:val="CodeColorGrey80"/>
    <w:rsid w:val="000B119D"/>
    <w:rPr>
      <w:rFonts w:cs="Arial"/>
      <w:color w:val="555555"/>
    </w:rPr>
  </w:style>
  <w:style w:type="character" w:customStyle="1" w:styleId="CodeColorHotPink">
    <w:name w:val="CodeColorHotPink"/>
    <w:rsid w:val="000B119D"/>
    <w:rPr>
      <w:rFonts w:cs="Times New Roman"/>
      <w:color w:val="DF36FA"/>
      <w:szCs w:val="18"/>
    </w:rPr>
  </w:style>
  <w:style w:type="character" w:customStyle="1" w:styleId="CodeColorMagenta">
    <w:name w:val="CodeColorMagenta"/>
    <w:rsid w:val="000B119D"/>
    <w:rPr>
      <w:rFonts w:cs="Arial"/>
      <w:color w:val="A31515"/>
    </w:rPr>
  </w:style>
  <w:style w:type="character" w:customStyle="1" w:styleId="CodeColorOrange">
    <w:name w:val="CodeColorOrange"/>
    <w:rsid w:val="000B119D"/>
    <w:rPr>
      <w:rFonts w:cs="Arial"/>
      <w:color w:val="B96464"/>
    </w:rPr>
  </w:style>
  <w:style w:type="character" w:customStyle="1" w:styleId="CodeColorPeach">
    <w:name w:val="CodeColorPeach"/>
    <w:rsid w:val="000B119D"/>
    <w:rPr>
      <w:rFonts w:cs="Arial"/>
      <w:color w:val="FFDBA3"/>
    </w:rPr>
  </w:style>
  <w:style w:type="character" w:customStyle="1" w:styleId="CodeColorPurple">
    <w:name w:val="CodeColorPurple"/>
    <w:rsid w:val="000B119D"/>
    <w:rPr>
      <w:rFonts w:cs="Arial"/>
      <w:color w:val="951795"/>
    </w:rPr>
  </w:style>
  <w:style w:type="character" w:customStyle="1" w:styleId="CodeColorPurple2">
    <w:name w:val="CodeColorPurple2"/>
    <w:rsid w:val="000B119D"/>
    <w:rPr>
      <w:rFonts w:cs="Arial"/>
      <w:color w:val="800080"/>
    </w:rPr>
  </w:style>
  <w:style w:type="character" w:customStyle="1" w:styleId="CodeColorRed">
    <w:name w:val="CodeColorRed"/>
    <w:rsid w:val="000B119D"/>
    <w:rPr>
      <w:rFonts w:cs="Arial"/>
      <w:color w:val="FF0000"/>
    </w:rPr>
  </w:style>
  <w:style w:type="character" w:customStyle="1" w:styleId="CodeColorRed2">
    <w:name w:val="CodeColorRed2"/>
    <w:rsid w:val="000B119D"/>
    <w:rPr>
      <w:rFonts w:cs="Arial"/>
      <w:color w:val="800000"/>
    </w:rPr>
  </w:style>
  <w:style w:type="character" w:customStyle="1" w:styleId="CodeColorRed3">
    <w:name w:val="CodeColorRed3"/>
    <w:rsid w:val="000B119D"/>
    <w:rPr>
      <w:rFonts w:cs="Arial"/>
      <w:color w:val="A31515"/>
    </w:rPr>
  </w:style>
  <w:style w:type="character" w:customStyle="1" w:styleId="CodeColorTealBlue">
    <w:name w:val="CodeColorTealBlue"/>
    <w:rsid w:val="000B119D"/>
    <w:rPr>
      <w:rFonts w:cs="Times New Roman"/>
      <w:color w:val="008080"/>
      <w:szCs w:val="22"/>
    </w:rPr>
  </w:style>
  <w:style w:type="character" w:customStyle="1" w:styleId="CodeColorWhite">
    <w:name w:val="CodeColorWhite"/>
    <w:rsid w:val="000B119D"/>
    <w:rPr>
      <w:rFonts w:cs="Arial"/>
      <w:color w:val="FFFFFF"/>
      <w:bdr w:val="none" w:sz="0" w:space="0" w:color="auto"/>
    </w:rPr>
  </w:style>
  <w:style w:type="paragraph" w:customStyle="1" w:styleId="CodeHead">
    <w:name w:val="CodeHead"/>
    <w:next w:val="Normal"/>
    <w:rsid w:val="000B119D"/>
    <w:pPr>
      <w:spacing w:before="120" w:after="120"/>
    </w:pPr>
    <w:rPr>
      <w:rFonts w:ascii="Arial" w:hAnsi="Arial"/>
      <w:b/>
      <w:snapToGrid w:val="0"/>
      <w:sz w:val="22"/>
    </w:rPr>
  </w:style>
  <w:style w:type="character" w:customStyle="1" w:styleId="CodeHighlight">
    <w:name w:val="CodeHighlight"/>
    <w:rsid w:val="000B119D"/>
    <w:rPr>
      <w:b/>
      <w:color w:val="7F7F7F"/>
      <w:kern w:val="0"/>
      <w:position w:val="0"/>
      <w:u w:val="none"/>
      <w:bdr w:val="none" w:sz="0" w:space="0" w:color="auto"/>
      <w:shd w:val="clear" w:color="auto" w:fill="auto"/>
    </w:rPr>
  </w:style>
  <w:style w:type="paragraph" w:customStyle="1" w:styleId="CodeLabel">
    <w:name w:val="CodeLabel"/>
    <w:qFormat/>
    <w:rsid w:val="000B119D"/>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0B119D"/>
    <w:pPr>
      <w:widowControl w:val="0"/>
      <w:spacing w:before="120" w:after="120"/>
      <w:contextualSpacing/>
    </w:pPr>
    <w:rPr>
      <w:rFonts w:ascii="Courier New" w:hAnsi="Courier New"/>
      <w:noProof/>
      <w:snapToGrid w:val="0"/>
      <w:sz w:val="18"/>
    </w:rPr>
  </w:style>
  <w:style w:type="paragraph" w:customStyle="1" w:styleId="CodeListing80">
    <w:name w:val="CodeListing80"/>
    <w:rsid w:val="000B119D"/>
    <w:rPr>
      <w:rFonts w:ascii="Courier New" w:hAnsi="Courier New"/>
      <w:noProof/>
      <w:snapToGrid w:val="0"/>
      <w:sz w:val="16"/>
    </w:rPr>
  </w:style>
  <w:style w:type="paragraph" w:customStyle="1" w:styleId="CodeNote">
    <w:name w:val="CodeNote"/>
    <w:qFormat/>
    <w:rsid w:val="000B119D"/>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0B119D"/>
    <w:pPr>
      <w:shd w:val="clear" w:color="auto" w:fill="D9D9D9"/>
    </w:pPr>
    <w:rPr>
      <w:rFonts w:ascii="Courier New" w:hAnsi="Courier New"/>
      <w:noProof/>
      <w:snapToGrid w:val="0"/>
      <w:sz w:val="18"/>
    </w:rPr>
  </w:style>
  <w:style w:type="paragraph" w:customStyle="1" w:styleId="CodeScreen80">
    <w:name w:val="CodeScreen80"/>
    <w:qFormat/>
    <w:rsid w:val="000B119D"/>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0B119D"/>
    <w:pPr>
      <w:ind w:left="720"/>
    </w:pPr>
  </w:style>
  <w:style w:type="paragraph" w:customStyle="1" w:styleId="CodeSnippet">
    <w:name w:val="CodeSnippet"/>
    <w:rsid w:val="000B119D"/>
    <w:pPr>
      <w:spacing w:before="120" w:after="120"/>
      <w:contextualSpacing/>
    </w:pPr>
    <w:rPr>
      <w:rFonts w:ascii="Courier New" w:hAnsi="Courier New"/>
      <w:noProof/>
      <w:snapToGrid w:val="0"/>
      <w:sz w:val="18"/>
    </w:rPr>
  </w:style>
  <w:style w:type="paragraph" w:customStyle="1" w:styleId="CodeSnippetSub">
    <w:name w:val="CodeSnippetSub"/>
    <w:rsid w:val="000B119D"/>
    <w:pPr>
      <w:ind w:left="720"/>
    </w:pPr>
    <w:rPr>
      <w:rFonts w:ascii="Courier New" w:hAnsi="Courier New"/>
      <w:noProof/>
      <w:snapToGrid w:val="0"/>
      <w:sz w:val="18"/>
    </w:rPr>
  </w:style>
  <w:style w:type="paragraph" w:customStyle="1" w:styleId="H5">
    <w:name w:val="H5"/>
    <w:next w:val="Para"/>
    <w:rsid w:val="000B119D"/>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0B119D"/>
    <w:pPr>
      <w:pBdr>
        <w:top w:val="single" w:sz="4" w:space="4" w:color="auto"/>
      </w:pBdr>
      <w:outlineLvl w:val="6"/>
    </w:pPr>
    <w:rPr>
      <w:i/>
      <w:noProof/>
    </w:rPr>
  </w:style>
  <w:style w:type="paragraph" w:customStyle="1" w:styleId="ContentsAbstract">
    <w:name w:val="ContentsAbstract"/>
    <w:qFormat/>
    <w:rsid w:val="000B119D"/>
    <w:pPr>
      <w:spacing w:before="120" w:after="120"/>
      <w:ind w:left="1008"/>
      <w:contextualSpacing/>
    </w:pPr>
    <w:rPr>
      <w:rFonts w:ascii="Arial" w:hAnsi="Arial"/>
      <w:snapToGrid w:val="0"/>
      <w:sz w:val="18"/>
    </w:rPr>
  </w:style>
  <w:style w:type="paragraph" w:customStyle="1" w:styleId="ContentsPartTitle">
    <w:name w:val="ContentsPartTitle"/>
    <w:next w:val="Normal"/>
    <w:rsid w:val="000B119D"/>
    <w:rPr>
      <w:b/>
      <w:sz w:val="28"/>
    </w:rPr>
  </w:style>
  <w:style w:type="paragraph" w:customStyle="1" w:styleId="ContentsChapterTitle">
    <w:name w:val="ContentsChapterTitle"/>
    <w:basedOn w:val="ContentsPartTitle"/>
    <w:next w:val="Normal"/>
    <w:rsid w:val="000B119D"/>
    <w:pPr>
      <w:ind w:left="288"/>
    </w:pPr>
    <w:rPr>
      <w:sz w:val="26"/>
    </w:rPr>
  </w:style>
  <w:style w:type="paragraph" w:customStyle="1" w:styleId="ContentsH1">
    <w:name w:val="ContentsH1"/>
    <w:basedOn w:val="ContentsPartTitle"/>
    <w:rsid w:val="000B119D"/>
    <w:pPr>
      <w:ind w:left="576"/>
    </w:pPr>
    <w:rPr>
      <w:b w:val="0"/>
      <w:sz w:val="24"/>
    </w:rPr>
  </w:style>
  <w:style w:type="paragraph" w:customStyle="1" w:styleId="ContentsH2">
    <w:name w:val="ContentsH2"/>
    <w:basedOn w:val="ContentsPartTitle"/>
    <w:rsid w:val="000B119D"/>
    <w:pPr>
      <w:ind w:left="864"/>
    </w:pPr>
    <w:rPr>
      <w:b w:val="0"/>
      <w:sz w:val="22"/>
    </w:rPr>
  </w:style>
  <w:style w:type="paragraph" w:customStyle="1" w:styleId="ContentsH3">
    <w:name w:val="ContentsH3"/>
    <w:qFormat/>
    <w:rsid w:val="000B119D"/>
    <w:pPr>
      <w:ind w:left="1440"/>
    </w:pPr>
    <w:rPr>
      <w:snapToGrid w:val="0"/>
      <w:color w:val="000000"/>
      <w:sz w:val="22"/>
      <w:szCs w:val="60"/>
    </w:rPr>
  </w:style>
  <w:style w:type="paragraph" w:customStyle="1" w:styleId="Copyright">
    <w:name w:val="Copyright"/>
    <w:rsid w:val="000B119D"/>
    <w:pPr>
      <w:widowControl w:val="0"/>
      <w:spacing w:before="280"/>
      <w:ind w:left="720"/>
    </w:pPr>
    <w:rPr>
      <w:snapToGrid w:val="0"/>
      <w:color w:val="000000"/>
      <w:sz w:val="26"/>
    </w:rPr>
  </w:style>
  <w:style w:type="paragraph" w:customStyle="1" w:styleId="CrossRefPara">
    <w:name w:val="CrossRefPara"/>
    <w:next w:val="Para"/>
    <w:rsid w:val="000B119D"/>
    <w:pPr>
      <w:ind w:left="1440" w:right="1440"/>
    </w:pPr>
    <w:rPr>
      <w:rFonts w:ascii="Arial" w:hAnsi="Arial" w:cs="AGaramond Bold"/>
      <w:color w:val="000000"/>
      <w:sz w:val="18"/>
      <w:szCs w:val="17"/>
    </w:rPr>
  </w:style>
  <w:style w:type="character" w:customStyle="1" w:styleId="CrossRefTerm">
    <w:name w:val="CrossRefTerm"/>
    <w:rsid w:val="000B119D"/>
    <w:rPr>
      <w:i/>
    </w:rPr>
  </w:style>
  <w:style w:type="paragraph" w:customStyle="1" w:styleId="CustomChapterOpener">
    <w:name w:val="CustomChapterOpener"/>
    <w:basedOn w:val="Normal"/>
    <w:next w:val="Para"/>
    <w:rsid w:val="000B119D"/>
    <w:pPr>
      <w:spacing w:after="120"/>
      <w:ind w:left="720" w:firstLine="720"/>
    </w:pPr>
    <w:rPr>
      <w:snapToGrid w:val="0"/>
      <w:sz w:val="26"/>
      <w:szCs w:val="20"/>
    </w:rPr>
  </w:style>
  <w:style w:type="character" w:customStyle="1" w:styleId="CustomCharStyle">
    <w:name w:val="CustomCharStyle"/>
    <w:rsid w:val="000B119D"/>
    <w:rPr>
      <w:b/>
      <w:i/>
    </w:rPr>
  </w:style>
  <w:style w:type="paragraph" w:customStyle="1" w:styleId="ParaContinued">
    <w:name w:val="ParaContinued"/>
    <w:basedOn w:val="Normal"/>
    <w:next w:val="Para"/>
    <w:rsid w:val="000B119D"/>
    <w:pPr>
      <w:spacing w:after="120"/>
      <w:ind w:left="720"/>
    </w:pPr>
    <w:rPr>
      <w:snapToGrid w:val="0"/>
      <w:sz w:val="26"/>
      <w:szCs w:val="20"/>
    </w:rPr>
  </w:style>
  <w:style w:type="paragraph" w:customStyle="1" w:styleId="CustomHead">
    <w:name w:val="CustomHead"/>
    <w:basedOn w:val="ParaContinued"/>
    <w:next w:val="Normal"/>
    <w:rsid w:val="000B119D"/>
    <w:rPr>
      <w:b/>
    </w:rPr>
  </w:style>
  <w:style w:type="paragraph" w:customStyle="1" w:styleId="CustomList">
    <w:name w:val="CustomList"/>
    <w:basedOn w:val="Normal"/>
    <w:rsid w:val="000B119D"/>
    <w:pPr>
      <w:widowControl w:val="0"/>
      <w:spacing w:before="120" w:after="120"/>
      <w:ind w:left="1440"/>
    </w:pPr>
    <w:rPr>
      <w:snapToGrid w:val="0"/>
      <w:szCs w:val="20"/>
    </w:rPr>
  </w:style>
  <w:style w:type="paragraph" w:customStyle="1" w:styleId="CustomStyle1">
    <w:name w:val="CustomStyle1"/>
    <w:basedOn w:val="Normal"/>
    <w:rsid w:val="000B119D"/>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0B119D"/>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0B119D"/>
    <w:rPr>
      <w:i/>
    </w:rPr>
  </w:style>
  <w:style w:type="paragraph" w:customStyle="1" w:styleId="Dialog">
    <w:name w:val="Dialog"/>
    <w:rsid w:val="000B119D"/>
    <w:pPr>
      <w:spacing w:before="120" w:after="120"/>
      <w:ind w:left="1440" w:hanging="720"/>
      <w:contextualSpacing/>
    </w:pPr>
    <w:rPr>
      <w:snapToGrid w:val="0"/>
      <w:sz w:val="26"/>
      <w:szCs w:val="26"/>
    </w:rPr>
  </w:style>
  <w:style w:type="paragraph" w:customStyle="1" w:styleId="Directive">
    <w:name w:val="Directive"/>
    <w:next w:val="Normal"/>
    <w:rsid w:val="000B119D"/>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0B119D"/>
  </w:style>
  <w:style w:type="paragraph" w:customStyle="1" w:styleId="DOI">
    <w:name w:val="DOI"/>
    <w:rsid w:val="000B119D"/>
    <w:rPr>
      <w:rFonts w:ascii="Courier New" w:hAnsi="Courier New"/>
      <w:snapToGrid w:val="0"/>
    </w:rPr>
  </w:style>
  <w:style w:type="character" w:styleId="Emphasis">
    <w:name w:val="Emphasis"/>
    <w:qFormat/>
    <w:rsid w:val="000B119D"/>
    <w:rPr>
      <w:i/>
      <w:iCs/>
    </w:rPr>
  </w:style>
  <w:style w:type="paragraph" w:customStyle="1" w:styleId="EndnoteEntry">
    <w:name w:val="EndnoteEntry"/>
    <w:rsid w:val="000B119D"/>
    <w:pPr>
      <w:spacing w:after="120"/>
      <w:ind w:left="720" w:hanging="720"/>
    </w:pPr>
    <w:rPr>
      <w:sz w:val="24"/>
    </w:rPr>
  </w:style>
  <w:style w:type="paragraph" w:customStyle="1" w:styleId="EndnotesHead">
    <w:name w:val="EndnotesHead"/>
    <w:basedOn w:val="BibliographyHead"/>
    <w:next w:val="EndnoteEntry"/>
    <w:rsid w:val="000B119D"/>
  </w:style>
  <w:style w:type="paragraph" w:customStyle="1" w:styleId="EndnoteTitle">
    <w:name w:val="EndnoteTitle"/>
    <w:next w:val="EndnoteEntry"/>
    <w:rsid w:val="000B119D"/>
    <w:pPr>
      <w:spacing w:after="120"/>
    </w:pPr>
    <w:rPr>
      <w:rFonts w:ascii="Arial" w:hAnsi="Arial"/>
      <w:b/>
      <w:smallCaps/>
      <w:snapToGrid w:val="0"/>
      <w:color w:val="000000"/>
      <w:sz w:val="60"/>
      <w:szCs w:val="60"/>
    </w:rPr>
  </w:style>
  <w:style w:type="paragraph" w:customStyle="1" w:styleId="Epigraph">
    <w:name w:val="Epigraph"/>
    <w:next w:val="Normal"/>
    <w:rsid w:val="000B119D"/>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0B119D"/>
    <w:pPr>
      <w:contextualSpacing/>
    </w:pPr>
    <w:rPr>
      <w:sz w:val="24"/>
    </w:rPr>
  </w:style>
  <w:style w:type="paragraph" w:customStyle="1" w:styleId="Equation">
    <w:name w:val="Equation"/>
    <w:rsid w:val="000B119D"/>
    <w:pPr>
      <w:spacing w:before="120" w:after="120"/>
      <w:ind w:left="1440"/>
    </w:pPr>
    <w:rPr>
      <w:snapToGrid w:val="0"/>
      <w:sz w:val="26"/>
    </w:rPr>
  </w:style>
  <w:style w:type="paragraph" w:customStyle="1" w:styleId="EquationNumbered">
    <w:name w:val="EquationNumbered"/>
    <w:rsid w:val="000B119D"/>
    <w:pPr>
      <w:spacing w:before="120" w:after="120"/>
      <w:ind w:left="1440"/>
    </w:pPr>
    <w:rPr>
      <w:snapToGrid w:val="0"/>
      <w:sz w:val="26"/>
    </w:rPr>
  </w:style>
  <w:style w:type="paragraph" w:customStyle="1" w:styleId="ExercisesHead">
    <w:name w:val="ExercisesHead"/>
    <w:basedOn w:val="Normal"/>
    <w:next w:val="Para"/>
    <w:rsid w:val="000B119D"/>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0B119D"/>
    <w:pPr>
      <w:ind w:left="2160" w:firstLine="0"/>
    </w:pPr>
  </w:style>
  <w:style w:type="paragraph" w:customStyle="1" w:styleId="ExtractAttribution">
    <w:name w:val="ExtractAttribution"/>
    <w:next w:val="Para"/>
    <w:rsid w:val="000B119D"/>
    <w:pPr>
      <w:spacing w:after="120"/>
      <w:ind w:left="3240"/>
    </w:pPr>
    <w:rPr>
      <w:b/>
      <w:sz w:val="24"/>
    </w:rPr>
  </w:style>
  <w:style w:type="paragraph" w:customStyle="1" w:styleId="ExtractPara">
    <w:name w:val="ExtractPara"/>
    <w:rsid w:val="000B119D"/>
    <w:pPr>
      <w:spacing w:before="120" w:after="60"/>
      <w:ind w:left="2160" w:right="720"/>
    </w:pPr>
    <w:rPr>
      <w:snapToGrid w:val="0"/>
      <w:sz w:val="24"/>
    </w:rPr>
  </w:style>
  <w:style w:type="paragraph" w:customStyle="1" w:styleId="ExtractContinued">
    <w:name w:val="ExtractContinued"/>
    <w:basedOn w:val="ExtractPara"/>
    <w:qFormat/>
    <w:rsid w:val="000B119D"/>
    <w:pPr>
      <w:spacing w:before="0"/>
      <w:ind w:firstLine="720"/>
    </w:pPr>
  </w:style>
  <w:style w:type="paragraph" w:customStyle="1" w:styleId="ExtractListBulleted">
    <w:name w:val="ExtractListBulleted"/>
    <w:rsid w:val="000B119D"/>
    <w:pPr>
      <w:numPr>
        <w:numId w:val="14"/>
      </w:numPr>
      <w:spacing w:before="120" w:after="120"/>
      <w:ind w:right="864"/>
      <w:contextualSpacing/>
    </w:pPr>
    <w:rPr>
      <w:snapToGrid w:val="0"/>
      <w:sz w:val="24"/>
      <w:szCs w:val="26"/>
    </w:rPr>
  </w:style>
  <w:style w:type="paragraph" w:customStyle="1" w:styleId="ExtractListNumbered">
    <w:name w:val="ExtractListNumbered"/>
    <w:rsid w:val="000B119D"/>
    <w:pPr>
      <w:spacing w:before="120" w:after="120"/>
      <w:ind w:left="2794" w:right="864" w:hanging="274"/>
      <w:contextualSpacing/>
    </w:pPr>
    <w:rPr>
      <w:snapToGrid w:val="0"/>
      <w:sz w:val="24"/>
      <w:szCs w:val="26"/>
    </w:rPr>
  </w:style>
  <w:style w:type="paragraph" w:customStyle="1" w:styleId="FeatureCode80">
    <w:name w:val="FeatureCode80"/>
    <w:rsid w:val="000B119D"/>
    <w:pPr>
      <w:pBdr>
        <w:left w:val="single" w:sz="36" w:space="17" w:color="C0C0C0"/>
      </w:pBdr>
      <w:ind w:left="216"/>
    </w:pPr>
    <w:rPr>
      <w:rFonts w:ascii="Courier New" w:hAnsi="Courier New"/>
      <w:noProof/>
      <w:sz w:val="16"/>
    </w:rPr>
  </w:style>
  <w:style w:type="paragraph" w:customStyle="1" w:styleId="FeatureCode80Sub">
    <w:name w:val="FeatureCode80Sub"/>
    <w:rsid w:val="000B119D"/>
    <w:pPr>
      <w:pBdr>
        <w:left w:val="single" w:sz="36" w:space="30" w:color="C0C0C0"/>
      </w:pBdr>
      <w:ind w:left="475"/>
    </w:pPr>
    <w:rPr>
      <w:rFonts w:ascii="Courier New" w:hAnsi="Courier New"/>
      <w:noProof/>
      <w:sz w:val="16"/>
    </w:rPr>
  </w:style>
  <w:style w:type="paragraph" w:customStyle="1" w:styleId="FeatureCodeScreen">
    <w:name w:val="FeatureCodeScreen"/>
    <w:rsid w:val="000B119D"/>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0B119D"/>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0B119D"/>
    <w:pPr>
      <w:shd w:val="pct25" w:color="auto" w:fill="auto"/>
    </w:pPr>
  </w:style>
  <w:style w:type="paragraph" w:customStyle="1" w:styleId="FeatureCodeSnippet">
    <w:name w:val="FeatureCodeSnippet"/>
    <w:rsid w:val="000B119D"/>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0B119D"/>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0B119D"/>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0B119D"/>
    <w:pPr>
      <w:pBdr>
        <w:left w:val="single" w:sz="36" w:space="24" w:color="C0C0C0"/>
      </w:pBdr>
      <w:ind w:left="360"/>
    </w:pPr>
    <w:rPr>
      <w:snapToGrid w:val="0"/>
      <w:sz w:val="16"/>
    </w:rPr>
  </w:style>
  <w:style w:type="paragraph" w:customStyle="1" w:styleId="FeatureFigureSource">
    <w:name w:val="FeatureFigureSource"/>
    <w:rsid w:val="000B119D"/>
    <w:pPr>
      <w:pBdr>
        <w:left w:val="single" w:sz="36" w:space="6" w:color="BFBFBF"/>
      </w:pBdr>
      <w:spacing w:after="240"/>
      <w:contextualSpacing/>
    </w:pPr>
    <w:rPr>
      <w:snapToGrid w:val="0"/>
    </w:rPr>
  </w:style>
  <w:style w:type="paragraph" w:customStyle="1" w:styleId="FeatureSource">
    <w:name w:val="FeatureSource"/>
    <w:next w:val="Para"/>
    <w:rsid w:val="000B119D"/>
    <w:pPr>
      <w:pBdr>
        <w:left w:val="single" w:sz="36" w:space="6" w:color="C0C0C0"/>
      </w:pBdr>
      <w:spacing w:after="240"/>
    </w:pPr>
    <w:rPr>
      <w:rFonts w:ascii="Arial" w:hAnsi="Arial"/>
      <w:u w:val="single"/>
    </w:rPr>
  </w:style>
  <w:style w:type="paragraph" w:customStyle="1" w:styleId="FeatureFootnote">
    <w:name w:val="FeatureFootnote"/>
    <w:basedOn w:val="FeatureSource"/>
    <w:rsid w:val="000B119D"/>
    <w:pPr>
      <w:spacing w:before="120" w:after="120"/>
      <w:ind w:left="720" w:hanging="720"/>
      <w:contextualSpacing/>
    </w:pPr>
    <w:rPr>
      <w:sz w:val="22"/>
      <w:u w:val="none"/>
    </w:rPr>
  </w:style>
  <w:style w:type="paragraph" w:customStyle="1" w:styleId="FeatureH1">
    <w:name w:val="FeatureH1"/>
    <w:next w:val="Normal"/>
    <w:rsid w:val="000B119D"/>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0B119D"/>
    <w:pPr>
      <w:contextualSpacing w:val="0"/>
    </w:pPr>
    <w:rPr>
      <w:rFonts w:ascii="Times New Roman" w:hAnsi="Times New Roman"/>
    </w:rPr>
  </w:style>
  <w:style w:type="paragraph" w:customStyle="1" w:styleId="FeatureH2">
    <w:name w:val="FeatureH2"/>
    <w:next w:val="Normal"/>
    <w:rsid w:val="000B119D"/>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0B119D"/>
    <w:pPr>
      <w:spacing w:before="120"/>
    </w:pPr>
    <w:rPr>
      <w:u w:val="single"/>
    </w:rPr>
  </w:style>
  <w:style w:type="paragraph" w:customStyle="1" w:styleId="FeatureH3">
    <w:name w:val="FeatureH3"/>
    <w:next w:val="Normal"/>
    <w:rsid w:val="000B119D"/>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0B119D"/>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0B119D"/>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0B119D"/>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0B119D"/>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0B119D"/>
    <w:pPr>
      <w:pBdr>
        <w:left w:val="single" w:sz="36" w:space="6" w:color="C0C0C0"/>
      </w:pBdr>
    </w:pPr>
    <w:rPr>
      <w:rFonts w:ascii="Arial" w:hAnsi="Arial"/>
      <w:b/>
      <w:snapToGrid w:val="0"/>
      <w:sz w:val="26"/>
    </w:rPr>
  </w:style>
  <w:style w:type="paragraph" w:customStyle="1" w:styleId="FeatureListNumbered">
    <w:name w:val="FeatureListNumbered"/>
    <w:rsid w:val="000B119D"/>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0B119D"/>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0B119D"/>
    <w:pPr>
      <w:pBdr>
        <w:left w:val="single" w:sz="36" w:space="20" w:color="C0C0C0"/>
      </w:pBdr>
      <w:ind w:left="274" w:firstLine="432"/>
    </w:pPr>
    <w:rPr>
      <w:rFonts w:ascii="Arial" w:hAnsi="Arial"/>
      <w:snapToGrid w:val="0"/>
      <w:sz w:val="26"/>
    </w:rPr>
  </w:style>
  <w:style w:type="paragraph" w:customStyle="1" w:styleId="FeatureListParaSub">
    <w:name w:val="FeatureListParaSub"/>
    <w:rsid w:val="000B119D"/>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0B119D"/>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0B119D"/>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0B119D"/>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0B119D"/>
    <w:pPr>
      <w:pBdr>
        <w:left w:val="single" w:sz="36" w:space="6" w:color="C0C0C0"/>
      </w:pBdr>
      <w:spacing w:after="120"/>
    </w:pPr>
    <w:rPr>
      <w:rFonts w:ascii="Arial" w:hAnsi="Arial"/>
      <w:sz w:val="26"/>
    </w:rPr>
  </w:style>
  <w:style w:type="paragraph" w:customStyle="1" w:styleId="FeatureRecipeProcedure">
    <w:name w:val="FeatureRecipeProcedure"/>
    <w:rsid w:val="000B119D"/>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0B119D"/>
    <w:pPr>
      <w:ind w:left="720" w:hanging="288"/>
    </w:pPr>
  </w:style>
  <w:style w:type="paragraph" w:customStyle="1" w:styleId="FeatureRecipeTitle">
    <w:name w:val="FeatureRecipeTitle"/>
    <w:rsid w:val="000B119D"/>
    <w:pPr>
      <w:pBdr>
        <w:left w:val="single" w:sz="36" w:space="6" w:color="C0C0C0"/>
      </w:pBdr>
    </w:pPr>
    <w:rPr>
      <w:rFonts w:ascii="Arial" w:hAnsi="Arial"/>
      <w:b/>
      <w:u w:val="single"/>
    </w:rPr>
  </w:style>
  <w:style w:type="paragraph" w:customStyle="1" w:styleId="FeatureRecipeYield">
    <w:name w:val="FeatureRecipeYield"/>
    <w:rsid w:val="000B119D"/>
    <w:pPr>
      <w:pBdr>
        <w:left w:val="single" w:sz="36" w:space="14" w:color="C0C0C0"/>
      </w:pBdr>
      <w:ind w:left="144"/>
    </w:pPr>
    <w:rPr>
      <w:rFonts w:ascii="Arial" w:hAnsi="Arial"/>
      <w:sz w:val="16"/>
    </w:rPr>
  </w:style>
  <w:style w:type="paragraph" w:customStyle="1" w:styleId="FeatureReference">
    <w:name w:val="FeatureReference"/>
    <w:qFormat/>
    <w:rsid w:val="000B119D"/>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0B119D"/>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0B119D"/>
    <w:pPr>
      <w:pBdr>
        <w:left w:val="single" w:sz="36" w:space="17" w:color="C0C0C0"/>
      </w:pBdr>
      <w:ind w:left="216"/>
    </w:pPr>
  </w:style>
  <w:style w:type="paragraph" w:customStyle="1" w:styleId="FeatureRunInPara">
    <w:name w:val="FeatureRunInPara"/>
    <w:basedOn w:val="FeatureListUnmarked"/>
    <w:next w:val="FeatureRunInHead"/>
    <w:rsid w:val="000B119D"/>
    <w:pPr>
      <w:pBdr>
        <w:left w:val="single" w:sz="36" w:space="6" w:color="C0C0C0"/>
      </w:pBdr>
      <w:spacing w:before="0"/>
      <w:ind w:left="0"/>
    </w:pPr>
  </w:style>
  <w:style w:type="paragraph" w:customStyle="1" w:styleId="FeatureRunInParaSub">
    <w:name w:val="FeatureRunInParaSub"/>
    <w:basedOn w:val="FeatureRunInPara"/>
    <w:next w:val="FeatureRunInHeadSub"/>
    <w:rsid w:val="000B119D"/>
    <w:pPr>
      <w:pBdr>
        <w:left w:val="single" w:sz="36" w:space="17" w:color="C0C0C0"/>
      </w:pBdr>
      <w:ind w:left="216"/>
      <w:contextualSpacing/>
    </w:pPr>
  </w:style>
  <w:style w:type="paragraph" w:customStyle="1" w:styleId="FeatureSlug">
    <w:name w:val="FeatureSlug"/>
    <w:next w:val="FeaturePara"/>
    <w:qFormat/>
    <w:rsid w:val="000B119D"/>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0B119D"/>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0B119D"/>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0B119D"/>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0B119D"/>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0B119D"/>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0B119D"/>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0B119D"/>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0B119D"/>
    <w:pPr>
      <w:pBdr>
        <w:left w:val="single" w:sz="36" w:space="6" w:color="C0C0C0"/>
      </w:pBdr>
      <w:spacing w:before="120"/>
      <w:ind w:left="0" w:firstLine="0"/>
    </w:pPr>
  </w:style>
  <w:style w:type="paragraph" w:customStyle="1" w:styleId="FigureLabel">
    <w:name w:val="FigureLabel"/>
    <w:rsid w:val="000B119D"/>
    <w:pPr>
      <w:ind w:left="1440"/>
    </w:pPr>
    <w:rPr>
      <w:rFonts w:ascii="Arial" w:hAnsi="Arial"/>
    </w:rPr>
  </w:style>
  <w:style w:type="paragraph" w:customStyle="1" w:styleId="FigureSource">
    <w:name w:val="FigureSource"/>
    <w:next w:val="Para"/>
    <w:link w:val="FigureSourceChar"/>
    <w:rsid w:val="000B119D"/>
    <w:pPr>
      <w:spacing w:after="240"/>
      <w:ind w:left="1440"/>
    </w:pPr>
    <w:rPr>
      <w:rFonts w:ascii="Arial" w:hAnsi="Arial"/>
      <w:sz w:val="22"/>
    </w:rPr>
  </w:style>
  <w:style w:type="paragraph" w:customStyle="1" w:styleId="FurtherReadingHead">
    <w:name w:val="FurtherReadingHead"/>
    <w:basedOn w:val="BibliographyHead"/>
    <w:next w:val="Para"/>
    <w:rsid w:val="000B119D"/>
  </w:style>
  <w:style w:type="character" w:customStyle="1" w:styleId="GenusSpecies">
    <w:name w:val="GenusSpecies"/>
    <w:rsid w:val="000B119D"/>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0B119D"/>
    <w:pPr>
      <w:spacing w:after="120"/>
      <w:ind w:left="720" w:firstLine="720"/>
    </w:pPr>
    <w:rPr>
      <w:snapToGrid w:val="0"/>
      <w:sz w:val="26"/>
      <w:szCs w:val="20"/>
    </w:rPr>
  </w:style>
  <w:style w:type="paragraph" w:customStyle="1" w:styleId="H3">
    <w:name w:val="H3"/>
    <w:next w:val="Para"/>
    <w:qFormat/>
    <w:rsid w:val="000B119D"/>
    <w:pPr>
      <w:keepNext/>
      <w:spacing w:before="360" w:after="240"/>
      <w:outlineLvl w:val="3"/>
    </w:pPr>
    <w:rPr>
      <w:rFonts w:ascii="Arial" w:hAnsi="Arial"/>
      <w:b/>
      <w:snapToGrid w:val="0"/>
      <w:sz w:val="32"/>
    </w:rPr>
  </w:style>
  <w:style w:type="paragraph" w:customStyle="1" w:styleId="GlossaryLetter">
    <w:name w:val="GlossaryLetter"/>
    <w:basedOn w:val="H3"/>
    <w:next w:val="Normal"/>
    <w:rsid w:val="000B119D"/>
    <w:pPr>
      <w:spacing w:before="240"/>
      <w:outlineLvl w:val="9"/>
    </w:pPr>
  </w:style>
  <w:style w:type="paragraph" w:customStyle="1" w:styleId="H4">
    <w:name w:val="H4"/>
    <w:next w:val="Para"/>
    <w:rsid w:val="000B119D"/>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0B119D"/>
  </w:style>
  <w:style w:type="paragraph" w:customStyle="1" w:styleId="GlossaryTitle">
    <w:name w:val="GlossaryTitle"/>
    <w:basedOn w:val="ChapterTitle"/>
    <w:next w:val="Normal"/>
    <w:rsid w:val="000B119D"/>
    <w:pPr>
      <w:spacing w:before="120" w:after="120"/>
    </w:pPr>
  </w:style>
  <w:style w:type="paragraph" w:customStyle="1" w:styleId="H1">
    <w:name w:val="H1"/>
    <w:next w:val="Para"/>
    <w:qFormat/>
    <w:rsid w:val="000B119D"/>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0B119D"/>
    <w:pPr>
      <w:keepNext/>
      <w:widowControl w:val="0"/>
      <w:spacing w:before="360" w:after="240"/>
      <w:outlineLvl w:val="2"/>
    </w:pPr>
    <w:rPr>
      <w:rFonts w:ascii="Arial" w:hAnsi="Arial"/>
      <w:b/>
      <w:snapToGrid w:val="0"/>
      <w:sz w:val="40"/>
      <w:u w:val="single"/>
    </w:rPr>
  </w:style>
  <w:style w:type="paragraph" w:customStyle="1" w:styleId="H6">
    <w:name w:val="H6"/>
    <w:next w:val="Para"/>
    <w:rsid w:val="000B119D"/>
    <w:pPr>
      <w:spacing w:before="240" w:after="120"/>
    </w:pPr>
    <w:rPr>
      <w:rFonts w:ascii="Arial" w:hAnsi="Arial"/>
      <w:snapToGrid w:val="0"/>
      <w:u w:val="single"/>
    </w:rPr>
  </w:style>
  <w:style w:type="paragraph" w:customStyle="1" w:styleId="Index1">
    <w:name w:val="Index1"/>
    <w:rsid w:val="000B119D"/>
    <w:pPr>
      <w:widowControl w:val="0"/>
      <w:ind w:left="1800" w:hanging="360"/>
    </w:pPr>
    <w:rPr>
      <w:snapToGrid w:val="0"/>
      <w:sz w:val="26"/>
    </w:rPr>
  </w:style>
  <w:style w:type="paragraph" w:customStyle="1" w:styleId="Index2">
    <w:name w:val="Index2"/>
    <w:basedOn w:val="Index1"/>
    <w:next w:val="Index1"/>
    <w:rsid w:val="000B119D"/>
    <w:pPr>
      <w:ind w:left="2520"/>
    </w:pPr>
  </w:style>
  <w:style w:type="paragraph" w:customStyle="1" w:styleId="Index3">
    <w:name w:val="Index3"/>
    <w:basedOn w:val="Index1"/>
    <w:rsid w:val="000B119D"/>
    <w:pPr>
      <w:ind w:left="3240"/>
    </w:pPr>
  </w:style>
  <w:style w:type="paragraph" w:customStyle="1" w:styleId="IndexLetter">
    <w:name w:val="IndexLetter"/>
    <w:basedOn w:val="H3"/>
    <w:next w:val="Index1"/>
    <w:rsid w:val="000B119D"/>
  </w:style>
  <w:style w:type="paragraph" w:customStyle="1" w:styleId="IndexNote">
    <w:name w:val="IndexNote"/>
    <w:basedOn w:val="Normal"/>
    <w:rsid w:val="000B119D"/>
    <w:pPr>
      <w:widowControl w:val="0"/>
      <w:spacing w:before="120" w:after="120"/>
      <w:ind w:left="720" w:firstLine="720"/>
    </w:pPr>
    <w:rPr>
      <w:snapToGrid w:val="0"/>
      <w:sz w:val="26"/>
      <w:szCs w:val="20"/>
    </w:rPr>
  </w:style>
  <w:style w:type="paragraph" w:customStyle="1" w:styleId="IndexTitle">
    <w:name w:val="IndexTitle"/>
    <w:basedOn w:val="H2"/>
    <w:next w:val="IndexNote"/>
    <w:rsid w:val="000B119D"/>
    <w:pPr>
      <w:spacing w:line="540" w:lineRule="exact"/>
    </w:pPr>
  </w:style>
  <w:style w:type="character" w:customStyle="1" w:styleId="InlineCode">
    <w:name w:val="InlineCode"/>
    <w:rsid w:val="000B119D"/>
    <w:rPr>
      <w:rFonts w:ascii="Courier New" w:hAnsi="Courier New"/>
      <w:noProof/>
      <w:color w:val="auto"/>
    </w:rPr>
  </w:style>
  <w:style w:type="character" w:customStyle="1" w:styleId="InlineCodeUserInput">
    <w:name w:val="InlineCodeUserInput"/>
    <w:rsid w:val="000B119D"/>
    <w:rPr>
      <w:rFonts w:ascii="Courier New" w:hAnsi="Courier New"/>
      <w:b/>
      <w:noProof/>
      <w:color w:val="auto"/>
    </w:rPr>
  </w:style>
  <w:style w:type="character" w:customStyle="1" w:styleId="InlineCodeUserInputVariable">
    <w:name w:val="InlineCodeUserInputVariable"/>
    <w:rsid w:val="000B119D"/>
    <w:rPr>
      <w:rFonts w:ascii="Courier New" w:hAnsi="Courier New"/>
      <w:b/>
      <w:i/>
      <w:noProof/>
      <w:color w:val="auto"/>
    </w:rPr>
  </w:style>
  <w:style w:type="character" w:customStyle="1" w:styleId="InlineCodeVariable">
    <w:name w:val="InlineCodeVariable"/>
    <w:rsid w:val="000B119D"/>
    <w:rPr>
      <w:rFonts w:ascii="Courier New" w:hAnsi="Courier New"/>
      <w:i/>
      <w:noProof/>
      <w:color w:val="auto"/>
    </w:rPr>
  </w:style>
  <w:style w:type="character" w:customStyle="1" w:styleId="InlineURL">
    <w:name w:val="InlineURL"/>
    <w:rsid w:val="000B119D"/>
    <w:rPr>
      <w:rFonts w:ascii="Courier New" w:hAnsi="Courier New"/>
      <w:noProof/>
      <w:color w:val="auto"/>
      <w:u w:val="single"/>
    </w:rPr>
  </w:style>
  <w:style w:type="character" w:customStyle="1" w:styleId="InlineEmail">
    <w:name w:val="InlineEmail"/>
    <w:rsid w:val="000B119D"/>
    <w:rPr>
      <w:rFonts w:ascii="Courier New" w:hAnsi="Courier New"/>
      <w:noProof/>
      <w:color w:val="auto"/>
      <w:u w:val="double"/>
    </w:rPr>
  </w:style>
  <w:style w:type="paragraph" w:customStyle="1" w:styleId="IntroductionTitle">
    <w:name w:val="IntroductionTitle"/>
    <w:basedOn w:val="ChapterTitle"/>
    <w:next w:val="Para"/>
    <w:rsid w:val="000B119D"/>
    <w:pPr>
      <w:spacing w:before="120" w:after="120"/>
    </w:pPr>
  </w:style>
  <w:style w:type="paragraph" w:customStyle="1" w:styleId="KeyConceptsHead">
    <w:name w:val="KeyConceptsHead"/>
    <w:basedOn w:val="BibliographyHead"/>
    <w:next w:val="Para"/>
    <w:rsid w:val="000B119D"/>
  </w:style>
  <w:style w:type="character" w:customStyle="1" w:styleId="KeyTerm">
    <w:name w:val="KeyTerm"/>
    <w:rsid w:val="000B119D"/>
    <w:rPr>
      <w:i/>
      <w:color w:val="auto"/>
      <w:bdr w:val="none" w:sz="0" w:space="0" w:color="auto"/>
      <w:shd w:val="clear" w:color="auto" w:fill="DBE5F1"/>
    </w:rPr>
  </w:style>
  <w:style w:type="paragraph" w:customStyle="1" w:styleId="KeyTermsHead">
    <w:name w:val="KeyTermsHead"/>
    <w:basedOn w:val="Normal"/>
    <w:next w:val="Normal"/>
    <w:rsid w:val="000B119D"/>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0B119D"/>
    <w:pPr>
      <w:spacing w:before="240" w:after="240"/>
      <w:ind w:left="1440" w:right="720" w:hanging="720"/>
    </w:pPr>
    <w:rPr>
      <w:sz w:val="24"/>
    </w:rPr>
  </w:style>
  <w:style w:type="paragraph" w:styleId="ListBullet">
    <w:name w:val="List Bullet"/>
    <w:rsid w:val="000B119D"/>
    <w:rPr>
      <w:sz w:val="24"/>
    </w:rPr>
  </w:style>
  <w:style w:type="paragraph" w:customStyle="1" w:styleId="ColorfulList-Accent11">
    <w:name w:val="Colorful List - Accent 11"/>
    <w:basedOn w:val="Normal"/>
    <w:qFormat/>
    <w:rsid w:val="000B119D"/>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0B119D"/>
    <w:pPr>
      <w:numPr>
        <w:numId w:val="5"/>
      </w:numPr>
      <w:spacing w:before="120" w:after="120"/>
      <w:contextualSpacing/>
    </w:pPr>
    <w:rPr>
      <w:snapToGrid w:val="0"/>
      <w:sz w:val="26"/>
    </w:rPr>
  </w:style>
  <w:style w:type="paragraph" w:customStyle="1" w:styleId="ListBulletedSub">
    <w:name w:val="ListBulletedSub"/>
    <w:rsid w:val="000B119D"/>
    <w:pPr>
      <w:numPr>
        <w:numId w:val="6"/>
      </w:numPr>
      <w:spacing w:before="120" w:after="120"/>
      <w:contextualSpacing/>
    </w:pPr>
    <w:rPr>
      <w:snapToGrid w:val="0"/>
      <w:sz w:val="26"/>
    </w:rPr>
  </w:style>
  <w:style w:type="paragraph" w:customStyle="1" w:styleId="ListBulletedSub2">
    <w:name w:val="ListBulletedSub2"/>
    <w:basedOn w:val="ListBulletedSub"/>
    <w:rsid w:val="000B119D"/>
    <w:pPr>
      <w:numPr>
        <w:numId w:val="7"/>
      </w:numPr>
    </w:pPr>
  </w:style>
  <w:style w:type="paragraph" w:customStyle="1" w:styleId="ListCheck">
    <w:name w:val="ListCheck"/>
    <w:rsid w:val="000B119D"/>
    <w:pPr>
      <w:numPr>
        <w:numId w:val="8"/>
      </w:numPr>
      <w:spacing w:before="120" w:after="120"/>
      <w:contextualSpacing/>
    </w:pPr>
    <w:rPr>
      <w:snapToGrid w:val="0"/>
      <w:sz w:val="26"/>
    </w:rPr>
  </w:style>
  <w:style w:type="paragraph" w:customStyle="1" w:styleId="ListCheckSub">
    <w:name w:val="ListCheckSub"/>
    <w:basedOn w:val="ListCheck"/>
    <w:rsid w:val="000B119D"/>
    <w:pPr>
      <w:numPr>
        <w:numId w:val="9"/>
      </w:numPr>
    </w:pPr>
  </w:style>
  <w:style w:type="paragraph" w:customStyle="1" w:styleId="ListHead">
    <w:name w:val="ListHead"/>
    <w:rsid w:val="000B119D"/>
    <w:pPr>
      <w:ind w:left="1440"/>
    </w:pPr>
    <w:rPr>
      <w:b/>
      <w:sz w:val="26"/>
    </w:rPr>
  </w:style>
  <w:style w:type="paragraph" w:customStyle="1" w:styleId="ListNumbered">
    <w:name w:val="ListNumbered"/>
    <w:qFormat/>
    <w:rsid w:val="000B119D"/>
    <w:pPr>
      <w:widowControl w:val="0"/>
      <w:spacing w:before="120" w:after="120"/>
      <w:ind w:left="1800" w:hanging="360"/>
      <w:contextualSpacing/>
    </w:pPr>
    <w:rPr>
      <w:snapToGrid w:val="0"/>
      <w:sz w:val="26"/>
    </w:rPr>
  </w:style>
  <w:style w:type="paragraph" w:customStyle="1" w:styleId="ListNumberedSub">
    <w:name w:val="ListNumberedSub"/>
    <w:basedOn w:val="ListNumbered"/>
    <w:rsid w:val="000B119D"/>
    <w:pPr>
      <w:ind w:left="2520"/>
    </w:pPr>
  </w:style>
  <w:style w:type="paragraph" w:customStyle="1" w:styleId="ListNumberedSub2">
    <w:name w:val="ListNumberedSub2"/>
    <w:basedOn w:val="ListNumberedSub"/>
    <w:rsid w:val="000B119D"/>
    <w:pPr>
      <w:ind w:left="3240"/>
    </w:pPr>
  </w:style>
  <w:style w:type="paragraph" w:customStyle="1" w:styleId="ListNumberedSub3">
    <w:name w:val="ListNumberedSub3"/>
    <w:rsid w:val="000B119D"/>
    <w:pPr>
      <w:spacing w:before="120" w:after="120"/>
      <w:ind w:left="3960" w:hanging="360"/>
      <w:contextualSpacing/>
    </w:pPr>
    <w:rPr>
      <w:sz w:val="26"/>
    </w:rPr>
  </w:style>
  <w:style w:type="paragraph" w:customStyle="1" w:styleId="ListPara">
    <w:name w:val="ListPara"/>
    <w:basedOn w:val="Normal"/>
    <w:rsid w:val="000B119D"/>
    <w:pPr>
      <w:widowControl w:val="0"/>
      <w:ind w:left="1800" w:firstLine="360"/>
    </w:pPr>
    <w:rPr>
      <w:snapToGrid w:val="0"/>
      <w:sz w:val="26"/>
      <w:szCs w:val="20"/>
    </w:rPr>
  </w:style>
  <w:style w:type="paragraph" w:customStyle="1" w:styleId="ListParaSub">
    <w:name w:val="ListParaSub"/>
    <w:basedOn w:val="ListPara"/>
    <w:rsid w:val="000B119D"/>
    <w:pPr>
      <w:spacing w:line="260" w:lineRule="exact"/>
      <w:ind w:left="2520"/>
    </w:pPr>
  </w:style>
  <w:style w:type="paragraph" w:customStyle="1" w:styleId="ListParaSub2">
    <w:name w:val="ListParaSub2"/>
    <w:basedOn w:val="ListParaSub"/>
    <w:rsid w:val="000B119D"/>
    <w:pPr>
      <w:ind w:left="3240"/>
    </w:pPr>
  </w:style>
  <w:style w:type="paragraph" w:customStyle="1" w:styleId="ListUnmarked">
    <w:name w:val="ListUnmarked"/>
    <w:qFormat/>
    <w:rsid w:val="000B119D"/>
    <w:pPr>
      <w:spacing w:before="60" w:after="60"/>
      <w:ind w:left="1728"/>
    </w:pPr>
    <w:rPr>
      <w:sz w:val="26"/>
    </w:rPr>
  </w:style>
  <w:style w:type="paragraph" w:customStyle="1" w:styleId="ListUnmarkedSub">
    <w:name w:val="ListUnmarkedSub"/>
    <w:rsid w:val="000B119D"/>
    <w:pPr>
      <w:spacing w:before="60" w:after="60"/>
      <w:ind w:left="2160"/>
    </w:pPr>
    <w:rPr>
      <w:sz w:val="26"/>
    </w:rPr>
  </w:style>
  <w:style w:type="paragraph" w:customStyle="1" w:styleId="ListUnmarkedSub2">
    <w:name w:val="ListUnmarkedSub2"/>
    <w:basedOn w:val="ListUnmarkedSub"/>
    <w:rsid w:val="000B119D"/>
    <w:pPr>
      <w:ind w:left="2880"/>
    </w:pPr>
  </w:style>
  <w:style w:type="paragraph" w:customStyle="1" w:styleId="ListWhere">
    <w:name w:val="ListWhere"/>
    <w:rsid w:val="000B119D"/>
    <w:pPr>
      <w:spacing w:before="120" w:after="120"/>
      <w:ind w:left="2160"/>
      <w:contextualSpacing/>
    </w:pPr>
    <w:rPr>
      <w:snapToGrid w:val="0"/>
      <w:sz w:val="26"/>
    </w:rPr>
  </w:style>
  <w:style w:type="paragraph" w:customStyle="1" w:styleId="MatterTitle">
    <w:name w:val="MatterTitle"/>
    <w:next w:val="Para"/>
    <w:rsid w:val="000B119D"/>
    <w:pPr>
      <w:spacing w:before="120" w:after="120"/>
    </w:pPr>
    <w:rPr>
      <w:rFonts w:ascii="Arial" w:hAnsi="Arial"/>
      <w:b/>
      <w:smallCaps/>
      <w:snapToGrid w:val="0"/>
      <w:color w:val="000000"/>
      <w:sz w:val="60"/>
      <w:szCs w:val="60"/>
    </w:rPr>
  </w:style>
  <w:style w:type="character" w:customStyle="1" w:styleId="MenuArrow">
    <w:name w:val="MenuArrow"/>
    <w:rsid w:val="000B119D"/>
    <w:rPr>
      <w:rFonts w:ascii="Wingdings" w:hAnsi="Wingdings"/>
    </w:rPr>
  </w:style>
  <w:style w:type="paragraph" w:customStyle="1" w:styleId="OnlineReference">
    <w:name w:val="OnlineReference"/>
    <w:qFormat/>
    <w:rsid w:val="000B119D"/>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0B119D"/>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0B119D"/>
    <w:pPr>
      <w:numPr>
        <w:numId w:val="10"/>
      </w:numPr>
      <w:spacing w:before="120" w:after="120"/>
      <w:contextualSpacing/>
    </w:pPr>
    <w:rPr>
      <w:snapToGrid w:val="0"/>
      <w:sz w:val="26"/>
    </w:rPr>
  </w:style>
  <w:style w:type="paragraph" w:customStyle="1" w:styleId="ParaNumbered">
    <w:name w:val="ParaNumbered"/>
    <w:rsid w:val="000B119D"/>
    <w:pPr>
      <w:spacing w:after="120"/>
      <w:ind w:left="720" w:firstLine="720"/>
    </w:pPr>
    <w:rPr>
      <w:snapToGrid w:val="0"/>
      <w:sz w:val="26"/>
    </w:rPr>
  </w:style>
  <w:style w:type="paragraph" w:customStyle="1" w:styleId="PartFeaturingList">
    <w:name w:val="PartFeaturingList"/>
    <w:basedOn w:val="ChapterFeaturingList"/>
    <w:rsid w:val="000B119D"/>
  </w:style>
  <w:style w:type="paragraph" w:customStyle="1" w:styleId="PartIntroductionPara">
    <w:name w:val="PartIntroductionPara"/>
    <w:rsid w:val="000B119D"/>
    <w:pPr>
      <w:spacing w:after="120"/>
      <w:ind w:left="720" w:firstLine="720"/>
    </w:pPr>
    <w:rPr>
      <w:sz w:val="26"/>
    </w:rPr>
  </w:style>
  <w:style w:type="paragraph" w:customStyle="1" w:styleId="PartTitle">
    <w:name w:val="PartTitle"/>
    <w:basedOn w:val="ChapterTitle"/>
    <w:rsid w:val="000B119D"/>
    <w:pPr>
      <w:widowControl w:val="0"/>
      <w:pBdr>
        <w:bottom w:val="single" w:sz="4" w:space="1" w:color="auto"/>
      </w:pBdr>
    </w:pPr>
  </w:style>
  <w:style w:type="paragraph" w:customStyle="1" w:styleId="PoetryPara">
    <w:name w:val="PoetryPara"/>
    <w:next w:val="Normal"/>
    <w:rsid w:val="000B119D"/>
    <w:pPr>
      <w:spacing w:before="360" w:after="60"/>
      <w:ind w:left="2160"/>
      <w:contextualSpacing/>
    </w:pPr>
    <w:rPr>
      <w:snapToGrid w:val="0"/>
      <w:sz w:val="22"/>
    </w:rPr>
  </w:style>
  <w:style w:type="paragraph" w:customStyle="1" w:styleId="PoetryContinued">
    <w:name w:val="PoetryContinued"/>
    <w:basedOn w:val="PoetryPara"/>
    <w:qFormat/>
    <w:rsid w:val="000B119D"/>
    <w:pPr>
      <w:spacing w:before="0"/>
      <w:contextualSpacing w:val="0"/>
    </w:pPr>
  </w:style>
  <w:style w:type="paragraph" w:customStyle="1" w:styleId="PoetrySource">
    <w:name w:val="PoetrySource"/>
    <w:rsid w:val="000B119D"/>
    <w:pPr>
      <w:ind w:left="2880"/>
    </w:pPr>
    <w:rPr>
      <w:snapToGrid w:val="0"/>
      <w:sz w:val="18"/>
    </w:rPr>
  </w:style>
  <w:style w:type="paragraph" w:customStyle="1" w:styleId="PoetryTitle">
    <w:name w:val="PoetryTitle"/>
    <w:basedOn w:val="PoetryPara"/>
    <w:next w:val="PoetryPara"/>
    <w:rsid w:val="000B119D"/>
    <w:rPr>
      <w:b/>
      <w:sz w:val="24"/>
    </w:rPr>
  </w:style>
  <w:style w:type="paragraph" w:customStyle="1" w:styleId="PrefaceTitle">
    <w:name w:val="PrefaceTitle"/>
    <w:next w:val="Para"/>
    <w:rsid w:val="000B119D"/>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0B119D"/>
  </w:style>
  <w:style w:type="character" w:customStyle="1" w:styleId="QueryInline">
    <w:name w:val="QueryInline"/>
    <w:rsid w:val="000B119D"/>
    <w:rPr>
      <w:bdr w:val="none" w:sz="0" w:space="0" w:color="auto"/>
      <w:shd w:val="clear" w:color="auto" w:fill="FFCC99"/>
    </w:rPr>
  </w:style>
  <w:style w:type="paragraph" w:customStyle="1" w:styleId="QueryPara">
    <w:name w:val="QueryPara"/>
    <w:rsid w:val="000B119D"/>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0B119D"/>
  </w:style>
  <w:style w:type="paragraph" w:customStyle="1" w:styleId="QuestionsHead">
    <w:name w:val="QuestionsHead"/>
    <w:basedOn w:val="BibliographyHead"/>
    <w:next w:val="Para"/>
    <w:rsid w:val="000B119D"/>
  </w:style>
  <w:style w:type="paragraph" w:customStyle="1" w:styleId="QuoteSource">
    <w:name w:val="QuoteSource"/>
    <w:basedOn w:val="Normal"/>
    <w:rsid w:val="000B119D"/>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0B119D"/>
    <w:rPr>
      <w:i w:val="0"/>
      <w:sz w:val="24"/>
    </w:rPr>
  </w:style>
  <w:style w:type="paragraph" w:customStyle="1" w:styleId="RecipeFootnote">
    <w:name w:val="RecipeFootnote"/>
    <w:basedOn w:val="Normal"/>
    <w:rsid w:val="000B119D"/>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0B119D"/>
    <w:pPr>
      <w:spacing w:before="240"/>
      <w:ind w:left="720"/>
    </w:pPr>
    <w:rPr>
      <w:rFonts w:ascii="Arial" w:hAnsi="Arial"/>
      <w:b/>
      <w:snapToGrid w:val="0"/>
      <w:sz w:val="26"/>
    </w:rPr>
  </w:style>
  <w:style w:type="paragraph" w:customStyle="1" w:styleId="RecipeIngredientList">
    <w:name w:val="RecipeIngredientList"/>
    <w:basedOn w:val="Normal"/>
    <w:rsid w:val="000B119D"/>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0B119D"/>
    <w:pPr>
      <w:spacing w:before="120" w:after="120"/>
      <w:ind w:left="1440" w:firstLine="360"/>
      <w:contextualSpacing/>
    </w:pPr>
    <w:rPr>
      <w:rFonts w:ascii="Arial" w:hAnsi="Arial"/>
      <w:snapToGrid w:val="0"/>
      <w:sz w:val="26"/>
    </w:rPr>
  </w:style>
  <w:style w:type="paragraph" w:customStyle="1" w:styleId="RecipeMetricMeasure">
    <w:name w:val="RecipeMetricMeasure"/>
    <w:rsid w:val="000B119D"/>
    <w:rPr>
      <w:rFonts w:ascii="Arial" w:hAnsi="Arial"/>
      <w:snapToGrid w:val="0"/>
      <w:sz w:val="26"/>
    </w:rPr>
  </w:style>
  <w:style w:type="paragraph" w:customStyle="1" w:styleId="RecipeNutritionInfo">
    <w:name w:val="RecipeNutritionInfo"/>
    <w:basedOn w:val="Normal"/>
    <w:rsid w:val="000B119D"/>
    <w:pPr>
      <w:spacing w:before="120" w:after="120"/>
      <w:ind w:left="720"/>
      <w:contextualSpacing/>
    </w:pPr>
    <w:rPr>
      <w:rFonts w:ascii="Arial" w:hAnsi="Arial"/>
      <w:snapToGrid w:val="0"/>
      <w:sz w:val="22"/>
      <w:szCs w:val="20"/>
    </w:rPr>
  </w:style>
  <w:style w:type="paragraph" w:customStyle="1" w:styleId="RecipePercentage">
    <w:name w:val="RecipePercentage"/>
    <w:rsid w:val="000B119D"/>
    <w:rPr>
      <w:rFonts w:ascii="Arial" w:hAnsi="Arial"/>
      <w:snapToGrid w:val="0"/>
      <w:sz w:val="26"/>
    </w:rPr>
  </w:style>
  <w:style w:type="paragraph" w:customStyle="1" w:styleId="RecipeProcedure">
    <w:name w:val="RecipeProcedure"/>
    <w:rsid w:val="000B119D"/>
    <w:pPr>
      <w:spacing w:before="120" w:after="120"/>
      <w:ind w:left="1800" w:hanging="720"/>
    </w:pPr>
    <w:rPr>
      <w:rFonts w:ascii="Arial" w:hAnsi="Arial"/>
      <w:snapToGrid w:val="0"/>
      <w:sz w:val="26"/>
    </w:rPr>
  </w:style>
  <w:style w:type="paragraph" w:customStyle="1" w:styleId="RecipeProcedureHead">
    <w:name w:val="RecipeProcedureHead"/>
    <w:rsid w:val="000B119D"/>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0B119D"/>
    <w:pPr>
      <w:ind w:left="720"/>
    </w:pPr>
    <w:rPr>
      <w:rFonts w:ascii="Arial" w:hAnsi="Arial"/>
      <w:b/>
      <w:smallCaps/>
      <w:snapToGrid w:val="0"/>
      <w:sz w:val="32"/>
      <w:u w:val="single"/>
    </w:rPr>
  </w:style>
  <w:style w:type="paragraph" w:customStyle="1" w:styleId="RecipeTableHead">
    <w:name w:val="RecipeTableHead"/>
    <w:rsid w:val="000B119D"/>
    <w:rPr>
      <w:rFonts w:ascii="Arial" w:hAnsi="Arial"/>
      <w:b/>
      <w:smallCaps/>
      <w:snapToGrid w:val="0"/>
      <w:sz w:val="26"/>
    </w:rPr>
  </w:style>
  <w:style w:type="paragraph" w:customStyle="1" w:styleId="RecipeTime">
    <w:name w:val="RecipeTime"/>
    <w:rsid w:val="000B119D"/>
    <w:pPr>
      <w:spacing w:before="120" w:after="120"/>
      <w:ind w:left="720"/>
      <w:contextualSpacing/>
    </w:pPr>
    <w:rPr>
      <w:rFonts w:ascii="Arial" w:hAnsi="Arial"/>
      <w:i/>
      <w:snapToGrid w:val="0"/>
      <w:sz w:val="26"/>
    </w:rPr>
  </w:style>
  <w:style w:type="paragraph" w:customStyle="1" w:styleId="RecipeTitle">
    <w:name w:val="RecipeTitle"/>
    <w:next w:val="RecipeIngredientList"/>
    <w:rsid w:val="000B119D"/>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0B119D"/>
    <w:pPr>
      <w:ind w:left="720"/>
    </w:pPr>
    <w:rPr>
      <w:rFonts w:ascii="Arial" w:hAnsi="Arial"/>
      <w:b/>
      <w:i/>
      <w:smallCaps/>
      <w:snapToGrid w:val="0"/>
      <w:sz w:val="36"/>
      <w:szCs w:val="40"/>
    </w:rPr>
  </w:style>
  <w:style w:type="paragraph" w:customStyle="1" w:styleId="RecipeUSMeasure">
    <w:name w:val="RecipeUSMeasure"/>
    <w:rsid w:val="000B119D"/>
    <w:rPr>
      <w:rFonts w:ascii="Arial" w:hAnsi="Arial"/>
      <w:snapToGrid w:val="0"/>
      <w:sz w:val="26"/>
    </w:rPr>
  </w:style>
  <w:style w:type="paragraph" w:customStyle="1" w:styleId="RecipeVariationPara">
    <w:name w:val="RecipeVariationPara"/>
    <w:basedOn w:val="RecipeTime"/>
    <w:rsid w:val="000B119D"/>
    <w:rPr>
      <w:i w:val="0"/>
      <w:sz w:val="24"/>
      <w:u w:val="single"/>
    </w:rPr>
  </w:style>
  <w:style w:type="paragraph" w:customStyle="1" w:styleId="RecipeVariationHead">
    <w:name w:val="RecipeVariationHead"/>
    <w:rsid w:val="000B119D"/>
    <w:pPr>
      <w:spacing w:before="60" w:after="60"/>
      <w:ind w:left="720"/>
    </w:pPr>
    <w:rPr>
      <w:rFonts w:ascii="Arial" w:hAnsi="Arial"/>
      <w:b/>
      <w:snapToGrid w:val="0"/>
      <w:sz w:val="22"/>
      <w:u w:val="single"/>
    </w:rPr>
  </w:style>
  <w:style w:type="paragraph" w:customStyle="1" w:styleId="RecipeNoteHead">
    <w:name w:val="RecipeNoteHead"/>
    <w:rsid w:val="000B119D"/>
    <w:pPr>
      <w:spacing w:before="60" w:after="60"/>
      <w:ind w:left="720"/>
    </w:pPr>
    <w:rPr>
      <w:rFonts w:ascii="Arial" w:hAnsi="Arial"/>
      <w:b/>
      <w:snapToGrid w:val="0"/>
    </w:rPr>
  </w:style>
  <w:style w:type="paragraph" w:customStyle="1" w:styleId="RecipeNotePara">
    <w:name w:val="RecipeNotePara"/>
    <w:basedOn w:val="RecipeTime"/>
    <w:rsid w:val="000B119D"/>
    <w:rPr>
      <w:i w:val="0"/>
      <w:sz w:val="24"/>
      <w:u w:val="single"/>
    </w:rPr>
  </w:style>
  <w:style w:type="paragraph" w:customStyle="1" w:styleId="RecipeYield">
    <w:name w:val="RecipeYield"/>
    <w:rsid w:val="000B119D"/>
    <w:pPr>
      <w:ind w:left="720"/>
    </w:pPr>
    <w:rPr>
      <w:rFonts w:ascii="Arial" w:hAnsi="Arial"/>
      <w:snapToGrid w:val="0"/>
    </w:rPr>
  </w:style>
  <w:style w:type="paragraph" w:customStyle="1" w:styleId="Reference">
    <w:name w:val="Reference"/>
    <w:basedOn w:val="Normal"/>
    <w:rsid w:val="000B119D"/>
    <w:pPr>
      <w:spacing w:before="120" w:after="120"/>
      <w:ind w:left="720" w:hanging="720"/>
    </w:pPr>
    <w:rPr>
      <w:szCs w:val="20"/>
    </w:rPr>
  </w:style>
  <w:style w:type="paragraph" w:customStyle="1" w:styleId="ReferenceAnnotation">
    <w:name w:val="ReferenceAnnotation"/>
    <w:basedOn w:val="Reference"/>
    <w:rsid w:val="000B119D"/>
    <w:pPr>
      <w:spacing w:before="0" w:after="0"/>
      <w:ind w:firstLine="0"/>
    </w:pPr>
    <w:rPr>
      <w:snapToGrid w:val="0"/>
    </w:rPr>
  </w:style>
  <w:style w:type="paragraph" w:customStyle="1" w:styleId="ReferencesHead">
    <w:name w:val="ReferencesHead"/>
    <w:basedOn w:val="BibliographyHead"/>
    <w:next w:val="Reference"/>
    <w:rsid w:val="000B119D"/>
  </w:style>
  <w:style w:type="paragraph" w:customStyle="1" w:styleId="ReferenceTitle">
    <w:name w:val="ReferenceTitle"/>
    <w:basedOn w:val="MatterTitle"/>
    <w:next w:val="Reference"/>
    <w:rsid w:val="000B119D"/>
  </w:style>
  <w:style w:type="paragraph" w:customStyle="1" w:styleId="ReviewHead">
    <w:name w:val="ReviewHead"/>
    <w:basedOn w:val="BibliographyHead"/>
    <w:next w:val="Para"/>
    <w:rsid w:val="000B119D"/>
  </w:style>
  <w:style w:type="paragraph" w:customStyle="1" w:styleId="RunInHead">
    <w:name w:val="RunInHead"/>
    <w:next w:val="Normal"/>
    <w:rsid w:val="000B119D"/>
    <w:pPr>
      <w:spacing w:before="240"/>
      <w:ind w:left="1440"/>
    </w:pPr>
    <w:rPr>
      <w:rFonts w:ascii="Arial" w:hAnsi="Arial"/>
      <w:b/>
      <w:sz w:val="26"/>
    </w:rPr>
  </w:style>
  <w:style w:type="paragraph" w:customStyle="1" w:styleId="RunInHeadSub">
    <w:name w:val="RunInHeadSub"/>
    <w:basedOn w:val="RunInHead"/>
    <w:next w:val="Normal"/>
    <w:rsid w:val="000B119D"/>
    <w:pPr>
      <w:ind w:left="2160"/>
    </w:pPr>
    <w:rPr>
      <w:snapToGrid w:val="0"/>
    </w:rPr>
  </w:style>
  <w:style w:type="paragraph" w:customStyle="1" w:styleId="RunInPara">
    <w:name w:val="RunInPara"/>
    <w:basedOn w:val="Normal"/>
    <w:rsid w:val="000B119D"/>
    <w:pPr>
      <w:widowControl w:val="0"/>
      <w:spacing w:after="120"/>
      <w:ind w:left="1440"/>
    </w:pPr>
    <w:rPr>
      <w:snapToGrid w:val="0"/>
      <w:szCs w:val="20"/>
    </w:rPr>
  </w:style>
  <w:style w:type="paragraph" w:customStyle="1" w:styleId="RunInParaSub">
    <w:name w:val="RunInParaSub"/>
    <w:basedOn w:val="RunInPara"/>
    <w:rsid w:val="000B119D"/>
    <w:pPr>
      <w:ind w:left="2160"/>
    </w:pPr>
  </w:style>
  <w:style w:type="paragraph" w:styleId="Salutation">
    <w:name w:val="Salutation"/>
    <w:next w:val="Normal"/>
    <w:rsid w:val="000B119D"/>
    <w:rPr>
      <w:sz w:val="24"/>
    </w:rPr>
  </w:style>
  <w:style w:type="paragraph" w:customStyle="1" w:styleId="SectionTitle">
    <w:name w:val="SectionTitle"/>
    <w:basedOn w:val="ChapterTitle"/>
    <w:next w:val="ChapterTitle"/>
    <w:rsid w:val="000B119D"/>
    <w:pPr>
      <w:pBdr>
        <w:bottom w:val="single" w:sz="4" w:space="1" w:color="auto"/>
      </w:pBdr>
    </w:pPr>
  </w:style>
  <w:style w:type="paragraph" w:customStyle="1" w:styleId="Series">
    <w:name w:val="Series"/>
    <w:rsid w:val="000B119D"/>
    <w:pPr>
      <w:ind w:left="720"/>
    </w:pPr>
    <w:rPr>
      <w:sz w:val="24"/>
    </w:rPr>
  </w:style>
  <w:style w:type="paragraph" w:customStyle="1" w:styleId="SignatureLine">
    <w:name w:val="SignatureLine"/>
    <w:qFormat/>
    <w:rsid w:val="000B119D"/>
    <w:pPr>
      <w:spacing w:before="240" w:after="240"/>
      <w:ind w:left="4320"/>
      <w:contextualSpacing/>
      <w:jc w:val="right"/>
    </w:pPr>
    <w:rPr>
      <w:rFonts w:ascii="Arial" w:hAnsi="Arial"/>
      <w:snapToGrid w:val="0"/>
      <w:sz w:val="18"/>
    </w:rPr>
  </w:style>
  <w:style w:type="paragraph" w:customStyle="1" w:styleId="Slug">
    <w:name w:val="Slug"/>
    <w:basedOn w:val="Normal"/>
    <w:next w:val="Para"/>
    <w:rsid w:val="000B119D"/>
    <w:pPr>
      <w:spacing w:before="360" w:after="360"/>
      <w:ind w:left="1440"/>
    </w:pPr>
    <w:rPr>
      <w:rFonts w:ascii="Arial" w:hAnsi="Arial"/>
      <w:b/>
      <w:szCs w:val="20"/>
    </w:rPr>
  </w:style>
  <w:style w:type="character" w:customStyle="1" w:styleId="Subscript">
    <w:name w:val="Subscript"/>
    <w:rsid w:val="000B119D"/>
    <w:rPr>
      <w:vertAlign w:val="subscript"/>
    </w:rPr>
  </w:style>
  <w:style w:type="paragraph" w:styleId="Subtitle">
    <w:name w:val="Subtitle"/>
    <w:basedOn w:val="Normal"/>
    <w:qFormat/>
    <w:rsid w:val="000B119D"/>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0B119D"/>
  </w:style>
  <w:style w:type="character" w:customStyle="1" w:styleId="Superscript">
    <w:name w:val="Superscript"/>
    <w:rsid w:val="000B119D"/>
    <w:rPr>
      <w:vertAlign w:val="superscript"/>
    </w:rPr>
  </w:style>
  <w:style w:type="paragraph" w:customStyle="1" w:styleId="SupplementInstruction">
    <w:name w:val="SupplementInstruction"/>
    <w:rsid w:val="000B119D"/>
    <w:pPr>
      <w:spacing w:before="120" w:after="120"/>
      <w:ind w:left="720"/>
    </w:pPr>
    <w:rPr>
      <w:i/>
      <w:sz w:val="26"/>
    </w:rPr>
  </w:style>
  <w:style w:type="paragraph" w:customStyle="1" w:styleId="TableCaption">
    <w:name w:val="TableCaption"/>
    <w:basedOn w:val="Slug"/>
    <w:qFormat/>
    <w:rsid w:val="000B119D"/>
    <w:pPr>
      <w:keepNext/>
      <w:widowControl w:val="0"/>
      <w:spacing w:before="240" w:after="120"/>
      <w:ind w:left="0"/>
    </w:pPr>
    <w:rPr>
      <w:snapToGrid w:val="0"/>
    </w:rPr>
  </w:style>
  <w:style w:type="paragraph" w:customStyle="1" w:styleId="TableEntry">
    <w:name w:val="TableEntry"/>
    <w:qFormat/>
    <w:rsid w:val="000B119D"/>
    <w:pPr>
      <w:spacing w:after="60"/>
    </w:pPr>
    <w:rPr>
      <w:rFonts w:ascii="Arial" w:hAnsi="Arial"/>
      <w:sz w:val="22"/>
    </w:rPr>
  </w:style>
  <w:style w:type="paragraph" w:customStyle="1" w:styleId="TableFootnote">
    <w:name w:val="TableFootnote"/>
    <w:rsid w:val="000B119D"/>
    <w:pPr>
      <w:spacing w:after="240"/>
      <w:ind w:left="1440"/>
      <w:contextualSpacing/>
    </w:pPr>
    <w:rPr>
      <w:rFonts w:ascii="Arial" w:hAnsi="Arial"/>
      <w:sz w:val="18"/>
    </w:rPr>
  </w:style>
  <w:style w:type="paragraph" w:customStyle="1" w:styleId="TableHead">
    <w:name w:val="TableHead"/>
    <w:qFormat/>
    <w:rsid w:val="000B119D"/>
    <w:pPr>
      <w:keepNext/>
    </w:pPr>
    <w:rPr>
      <w:rFonts w:ascii="Arial" w:hAnsi="Arial"/>
      <w:b/>
      <w:sz w:val="22"/>
    </w:rPr>
  </w:style>
  <w:style w:type="paragraph" w:customStyle="1" w:styleId="TableSource">
    <w:name w:val="TableSource"/>
    <w:next w:val="Normal"/>
    <w:rsid w:val="000B119D"/>
    <w:pPr>
      <w:pBdr>
        <w:top w:val="single" w:sz="4" w:space="1" w:color="auto"/>
      </w:pBdr>
      <w:spacing w:after="240"/>
      <w:ind w:left="1440"/>
      <w:contextualSpacing/>
    </w:pPr>
    <w:rPr>
      <w:rFonts w:ascii="Arial" w:hAnsi="Arial"/>
      <w:snapToGrid w:val="0"/>
    </w:rPr>
  </w:style>
  <w:style w:type="paragraph" w:customStyle="1" w:styleId="TabularEntry">
    <w:name w:val="TabularEntry"/>
    <w:rsid w:val="000B119D"/>
    <w:pPr>
      <w:widowControl w:val="0"/>
    </w:pPr>
    <w:rPr>
      <w:snapToGrid w:val="0"/>
      <w:sz w:val="26"/>
    </w:rPr>
  </w:style>
  <w:style w:type="paragraph" w:customStyle="1" w:styleId="TabularEntrySub">
    <w:name w:val="TabularEntrySub"/>
    <w:basedOn w:val="TabularEntry"/>
    <w:rsid w:val="000B119D"/>
    <w:pPr>
      <w:ind w:left="360"/>
    </w:pPr>
  </w:style>
  <w:style w:type="paragraph" w:customStyle="1" w:styleId="TabularHead">
    <w:name w:val="TabularHead"/>
    <w:qFormat/>
    <w:rsid w:val="000B119D"/>
    <w:pPr>
      <w:spacing w:line="276" w:lineRule="auto"/>
    </w:pPr>
    <w:rPr>
      <w:b/>
      <w:snapToGrid w:val="0"/>
      <w:sz w:val="26"/>
    </w:rPr>
  </w:style>
  <w:style w:type="paragraph" w:customStyle="1" w:styleId="TextBreak">
    <w:name w:val="TextBreak"/>
    <w:next w:val="Para"/>
    <w:rsid w:val="000B119D"/>
    <w:pPr>
      <w:jc w:val="center"/>
    </w:pPr>
    <w:rPr>
      <w:rFonts w:ascii="Arial" w:hAnsi="Arial"/>
      <w:b/>
      <w:snapToGrid w:val="0"/>
      <w:sz w:val="24"/>
    </w:rPr>
  </w:style>
  <w:style w:type="paragraph" w:customStyle="1" w:styleId="TOCTitle">
    <w:name w:val="TOCTitle"/>
    <w:next w:val="Para"/>
    <w:rsid w:val="000B119D"/>
    <w:pPr>
      <w:spacing w:before="120" w:after="120"/>
    </w:pPr>
    <w:rPr>
      <w:rFonts w:ascii="Arial" w:hAnsi="Arial"/>
      <w:b/>
      <w:smallCaps/>
      <w:snapToGrid w:val="0"/>
      <w:color w:val="000000"/>
      <w:sz w:val="60"/>
      <w:szCs w:val="60"/>
    </w:rPr>
  </w:style>
  <w:style w:type="character" w:customStyle="1" w:styleId="UserInput">
    <w:name w:val="UserInput"/>
    <w:rsid w:val="000B119D"/>
    <w:rPr>
      <w:b/>
    </w:rPr>
  </w:style>
  <w:style w:type="character" w:customStyle="1" w:styleId="UserInputVariable">
    <w:name w:val="UserInputVariable"/>
    <w:rsid w:val="000B119D"/>
    <w:rPr>
      <w:b/>
      <w:i/>
    </w:rPr>
  </w:style>
  <w:style w:type="character" w:customStyle="1" w:styleId="Variable">
    <w:name w:val="Variable"/>
    <w:rsid w:val="000B119D"/>
    <w:rPr>
      <w:i/>
    </w:rPr>
  </w:style>
  <w:style w:type="character" w:customStyle="1" w:styleId="WileyBold">
    <w:name w:val="WileyBold"/>
    <w:rsid w:val="000B119D"/>
    <w:rPr>
      <w:b/>
    </w:rPr>
  </w:style>
  <w:style w:type="character" w:customStyle="1" w:styleId="WileyBoldItalic">
    <w:name w:val="WileyBoldItalic"/>
    <w:rsid w:val="000B119D"/>
    <w:rPr>
      <w:b/>
      <w:i/>
    </w:rPr>
  </w:style>
  <w:style w:type="character" w:customStyle="1" w:styleId="WileyItalic">
    <w:name w:val="WileyItalic"/>
    <w:rsid w:val="000B119D"/>
    <w:rPr>
      <w:i/>
    </w:rPr>
  </w:style>
  <w:style w:type="character" w:customStyle="1" w:styleId="WileySymbol">
    <w:name w:val="WileySymbol"/>
    <w:rsid w:val="000B119D"/>
    <w:rPr>
      <w:rFonts w:ascii="Symbol" w:hAnsi="Symbol"/>
    </w:rPr>
  </w:style>
  <w:style w:type="character" w:customStyle="1" w:styleId="wileyTemp">
    <w:name w:val="wileyTemp"/>
    <w:rsid w:val="000B119D"/>
  </w:style>
  <w:style w:type="paragraph" w:customStyle="1" w:styleId="wsBlockA">
    <w:name w:val="wsBlockA"/>
    <w:basedOn w:val="Normal"/>
    <w:qFormat/>
    <w:rsid w:val="000B119D"/>
    <w:pPr>
      <w:spacing w:before="120" w:after="120"/>
      <w:ind w:left="2160" w:right="1440"/>
    </w:pPr>
    <w:rPr>
      <w:rFonts w:ascii="Arial" w:eastAsia="Calibri" w:hAnsi="Arial"/>
      <w:sz w:val="20"/>
      <w:szCs w:val="22"/>
    </w:rPr>
  </w:style>
  <w:style w:type="paragraph" w:customStyle="1" w:styleId="wsBlockB">
    <w:name w:val="wsBlockB"/>
    <w:basedOn w:val="Normal"/>
    <w:qFormat/>
    <w:rsid w:val="000B119D"/>
    <w:pPr>
      <w:spacing w:before="120" w:after="120"/>
      <w:ind w:left="2160" w:right="1440"/>
    </w:pPr>
    <w:rPr>
      <w:rFonts w:eastAsia="Calibri"/>
      <w:sz w:val="20"/>
      <w:szCs w:val="22"/>
    </w:rPr>
  </w:style>
  <w:style w:type="paragraph" w:customStyle="1" w:styleId="wsBlockC">
    <w:name w:val="wsBlockC"/>
    <w:basedOn w:val="Normal"/>
    <w:qFormat/>
    <w:rsid w:val="000B119D"/>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0B119D"/>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0B119D"/>
    <w:pPr>
      <w:spacing w:before="120" w:after="120"/>
      <w:ind w:left="720"/>
    </w:pPr>
    <w:rPr>
      <w:rFonts w:eastAsia="Calibri"/>
      <w:b/>
      <w:sz w:val="28"/>
      <w:szCs w:val="22"/>
      <w:u w:val="wave"/>
    </w:rPr>
  </w:style>
  <w:style w:type="paragraph" w:customStyle="1" w:styleId="wsHeadStyleC">
    <w:name w:val="wsHeadStyleC"/>
    <w:basedOn w:val="Normal"/>
    <w:qFormat/>
    <w:rsid w:val="000B119D"/>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0B119D"/>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0B119D"/>
    <w:pPr>
      <w:numPr>
        <w:numId w:val="12"/>
      </w:numPr>
      <w:spacing w:before="120" w:after="120"/>
    </w:pPr>
    <w:rPr>
      <w:rFonts w:eastAsia="Calibri"/>
      <w:sz w:val="26"/>
      <w:szCs w:val="22"/>
    </w:rPr>
  </w:style>
  <w:style w:type="paragraph" w:customStyle="1" w:styleId="wsListBulletedC">
    <w:name w:val="wsListBulletedC"/>
    <w:basedOn w:val="Normal"/>
    <w:qFormat/>
    <w:rsid w:val="000B119D"/>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0B119D"/>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0B119D"/>
    <w:pPr>
      <w:spacing w:before="120" w:after="120"/>
      <w:ind w:left="2160" w:hanging="720"/>
    </w:pPr>
    <w:rPr>
      <w:rFonts w:eastAsia="Calibri"/>
      <w:sz w:val="26"/>
      <w:szCs w:val="22"/>
    </w:rPr>
  </w:style>
  <w:style w:type="paragraph" w:customStyle="1" w:styleId="wsListNumberedC">
    <w:name w:val="wsListNumberedC"/>
    <w:basedOn w:val="Normal"/>
    <w:qFormat/>
    <w:rsid w:val="000B119D"/>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0B119D"/>
    <w:pPr>
      <w:spacing w:before="120" w:after="120"/>
      <w:ind w:left="1440"/>
    </w:pPr>
    <w:rPr>
      <w:rFonts w:ascii="Arial" w:eastAsia="Calibri" w:hAnsi="Arial"/>
      <w:sz w:val="26"/>
      <w:szCs w:val="22"/>
    </w:rPr>
  </w:style>
  <w:style w:type="paragraph" w:customStyle="1" w:styleId="wsListUnmarkedB">
    <w:name w:val="wsListUnmarkedB"/>
    <w:basedOn w:val="Normal"/>
    <w:qFormat/>
    <w:rsid w:val="000B119D"/>
    <w:pPr>
      <w:spacing w:before="120" w:after="120"/>
      <w:ind w:left="1440"/>
    </w:pPr>
    <w:rPr>
      <w:rFonts w:eastAsia="Calibri"/>
      <w:sz w:val="26"/>
      <w:szCs w:val="22"/>
    </w:rPr>
  </w:style>
  <w:style w:type="paragraph" w:customStyle="1" w:styleId="wsListUnmarkedC">
    <w:name w:val="wsListUnmarkedC"/>
    <w:basedOn w:val="Normal"/>
    <w:qFormat/>
    <w:rsid w:val="000B119D"/>
    <w:pPr>
      <w:spacing w:before="120" w:after="120"/>
      <w:ind w:left="1440"/>
    </w:pPr>
    <w:rPr>
      <w:rFonts w:ascii="Verdana" w:eastAsia="Calibri" w:hAnsi="Verdana"/>
      <w:sz w:val="26"/>
      <w:szCs w:val="22"/>
    </w:rPr>
  </w:style>
  <w:style w:type="paragraph" w:customStyle="1" w:styleId="wsNameDate">
    <w:name w:val="wsNameDate"/>
    <w:qFormat/>
    <w:rsid w:val="000B119D"/>
    <w:pPr>
      <w:spacing w:before="240" w:after="240"/>
    </w:pPr>
    <w:rPr>
      <w:rFonts w:ascii="Arial" w:eastAsia="Calibri" w:hAnsi="Arial"/>
      <w:b/>
      <w:sz w:val="28"/>
      <w:szCs w:val="22"/>
    </w:rPr>
  </w:style>
  <w:style w:type="paragraph" w:customStyle="1" w:styleId="wsParaA">
    <w:name w:val="wsParaA"/>
    <w:basedOn w:val="Normal"/>
    <w:qFormat/>
    <w:rsid w:val="000B119D"/>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0B119D"/>
    <w:pPr>
      <w:spacing w:before="120" w:after="120"/>
      <w:ind w:left="720" w:firstLine="720"/>
      <w:contextualSpacing/>
    </w:pPr>
    <w:rPr>
      <w:rFonts w:eastAsia="Calibri"/>
      <w:sz w:val="26"/>
      <w:szCs w:val="22"/>
    </w:rPr>
  </w:style>
  <w:style w:type="paragraph" w:customStyle="1" w:styleId="wsParaC">
    <w:name w:val="wsParaC"/>
    <w:basedOn w:val="Normal"/>
    <w:qFormat/>
    <w:rsid w:val="000B119D"/>
    <w:pPr>
      <w:spacing w:before="120" w:after="120"/>
      <w:ind w:left="720" w:firstLine="720"/>
      <w:contextualSpacing/>
    </w:pPr>
    <w:rPr>
      <w:rFonts w:ascii="Verdana" w:eastAsia="Calibri" w:hAnsi="Verdana"/>
      <w:sz w:val="26"/>
      <w:szCs w:val="22"/>
    </w:rPr>
  </w:style>
  <w:style w:type="paragraph" w:customStyle="1" w:styleId="wsTitle">
    <w:name w:val="wsTitle"/>
    <w:qFormat/>
    <w:rsid w:val="000B119D"/>
    <w:rPr>
      <w:rFonts w:ascii="Arial" w:eastAsia="Calibri" w:hAnsi="Arial"/>
      <w:b/>
      <w:sz w:val="36"/>
      <w:szCs w:val="32"/>
    </w:rPr>
  </w:style>
  <w:style w:type="character" w:styleId="CommentReference">
    <w:name w:val="annotation reference"/>
    <w:semiHidden/>
    <w:rsid w:val="000B119D"/>
    <w:rPr>
      <w:sz w:val="16"/>
      <w:szCs w:val="16"/>
    </w:rPr>
  </w:style>
  <w:style w:type="paragraph" w:styleId="CommentText">
    <w:name w:val="annotation text"/>
    <w:basedOn w:val="Normal"/>
    <w:semiHidden/>
    <w:rsid w:val="000B119D"/>
    <w:rPr>
      <w:sz w:val="20"/>
      <w:szCs w:val="20"/>
    </w:rPr>
  </w:style>
  <w:style w:type="paragraph" w:styleId="CommentSubject">
    <w:name w:val="annotation subject"/>
    <w:basedOn w:val="CommentText"/>
    <w:next w:val="CommentText"/>
    <w:semiHidden/>
    <w:rsid w:val="000B119D"/>
    <w:rPr>
      <w:b/>
      <w:bCs/>
    </w:rPr>
  </w:style>
  <w:style w:type="character" w:styleId="FollowedHyperlink">
    <w:name w:val="FollowedHyperlink"/>
    <w:rsid w:val="000B119D"/>
    <w:rPr>
      <w:color w:val="800080"/>
      <w:u w:val="single"/>
    </w:rPr>
  </w:style>
  <w:style w:type="character" w:styleId="HTMLAcronym">
    <w:name w:val="HTML Acronym"/>
    <w:basedOn w:val="DefaultParagraphFont"/>
    <w:rsid w:val="000B119D"/>
  </w:style>
  <w:style w:type="character" w:styleId="HTMLCite">
    <w:name w:val="HTML Cite"/>
    <w:rsid w:val="000B119D"/>
    <w:rPr>
      <w:i/>
      <w:iCs/>
    </w:rPr>
  </w:style>
  <w:style w:type="character" w:styleId="HTMLCode">
    <w:name w:val="HTML Code"/>
    <w:rsid w:val="000B119D"/>
    <w:rPr>
      <w:rFonts w:ascii="Courier New" w:hAnsi="Courier New" w:cs="Courier New"/>
      <w:sz w:val="20"/>
      <w:szCs w:val="20"/>
    </w:rPr>
  </w:style>
  <w:style w:type="character" w:styleId="HTMLDefinition">
    <w:name w:val="HTML Definition"/>
    <w:rsid w:val="000B119D"/>
    <w:rPr>
      <w:i/>
      <w:iCs/>
    </w:rPr>
  </w:style>
  <w:style w:type="character" w:styleId="HTMLKeyboard">
    <w:name w:val="HTML Keyboard"/>
    <w:rsid w:val="000B119D"/>
    <w:rPr>
      <w:rFonts w:ascii="Courier New" w:hAnsi="Courier New" w:cs="Courier New"/>
      <w:sz w:val="20"/>
      <w:szCs w:val="20"/>
    </w:rPr>
  </w:style>
  <w:style w:type="character" w:styleId="HTMLSample">
    <w:name w:val="HTML Sample"/>
    <w:rsid w:val="000B119D"/>
    <w:rPr>
      <w:rFonts w:ascii="Courier New" w:hAnsi="Courier New" w:cs="Courier New"/>
    </w:rPr>
  </w:style>
  <w:style w:type="character" w:styleId="HTMLTypewriter">
    <w:name w:val="HTML Typewriter"/>
    <w:rsid w:val="000B119D"/>
    <w:rPr>
      <w:rFonts w:ascii="Courier New" w:hAnsi="Courier New" w:cs="Courier New"/>
      <w:sz w:val="20"/>
      <w:szCs w:val="20"/>
    </w:rPr>
  </w:style>
  <w:style w:type="character" w:styleId="HTMLVariable">
    <w:name w:val="HTML Variable"/>
    <w:rsid w:val="000B119D"/>
    <w:rPr>
      <w:i/>
      <w:iCs/>
    </w:rPr>
  </w:style>
  <w:style w:type="character" w:styleId="Hyperlink">
    <w:name w:val="Hyperlink"/>
    <w:rsid w:val="000B119D"/>
    <w:rPr>
      <w:color w:val="0000FF"/>
      <w:u w:val="single"/>
    </w:rPr>
  </w:style>
  <w:style w:type="character" w:styleId="LineNumber">
    <w:name w:val="line number"/>
    <w:basedOn w:val="DefaultParagraphFont"/>
    <w:rsid w:val="000B119D"/>
  </w:style>
  <w:style w:type="character" w:styleId="PageNumber">
    <w:name w:val="page number"/>
    <w:basedOn w:val="DefaultParagraphFont"/>
    <w:rsid w:val="000B119D"/>
  </w:style>
  <w:style w:type="character" w:styleId="Strong">
    <w:name w:val="Strong"/>
    <w:qFormat/>
    <w:rsid w:val="000B119D"/>
    <w:rPr>
      <w:b/>
      <w:bCs/>
    </w:rPr>
  </w:style>
  <w:style w:type="paragraph" w:customStyle="1" w:styleId="RecipeTool">
    <w:name w:val="RecipeTool"/>
    <w:qFormat/>
    <w:rsid w:val="000B119D"/>
    <w:pPr>
      <w:spacing w:before="240" w:after="240"/>
      <w:ind w:left="1440"/>
      <w:contextualSpacing/>
    </w:pPr>
    <w:rPr>
      <w:rFonts w:ascii="Arial" w:hAnsi="Arial"/>
      <w:b/>
      <w:snapToGrid w:val="0"/>
      <w:sz w:val="24"/>
    </w:rPr>
  </w:style>
  <w:style w:type="character" w:customStyle="1" w:styleId="TextCircled">
    <w:name w:val="TextCircled"/>
    <w:uiPriority w:val="1"/>
    <w:qFormat/>
    <w:rsid w:val="000B119D"/>
    <w:rPr>
      <w:bdr w:val="single" w:sz="18" w:space="0" w:color="92D050"/>
    </w:rPr>
  </w:style>
  <w:style w:type="character" w:customStyle="1" w:styleId="TextHighlighted">
    <w:name w:val="TextHighlighted"/>
    <w:uiPriority w:val="1"/>
    <w:qFormat/>
    <w:rsid w:val="000B119D"/>
    <w:rPr>
      <w:bdr w:val="none" w:sz="0" w:space="0" w:color="auto"/>
      <w:shd w:val="clear" w:color="auto" w:fill="92D050"/>
    </w:rPr>
  </w:style>
  <w:style w:type="paragraph" w:customStyle="1" w:styleId="PullQuoteAttribution">
    <w:name w:val="PullQuoteAttribution"/>
    <w:next w:val="Para"/>
    <w:qFormat/>
    <w:rsid w:val="000B119D"/>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0B119D"/>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0B119D"/>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0B119D"/>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0B119D"/>
    <w:pPr>
      <w:spacing w:line="276" w:lineRule="auto"/>
      <w:ind w:left="576"/>
    </w:pPr>
    <w:rPr>
      <w:b/>
      <w:i/>
      <w:sz w:val="24"/>
    </w:rPr>
  </w:style>
  <w:style w:type="paragraph" w:customStyle="1" w:styleId="DialogContinued">
    <w:name w:val="DialogContinued"/>
    <w:basedOn w:val="Dialog"/>
    <w:qFormat/>
    <w:rsid w:val="000B119D"/>
    <w:pPr>
      <w:ind w:firstLine="0"/>
    </w:pPr>
  </w:style>
  <w:style w:type="paragraph" w:customStyle="1" w:styleId="ParaListUnmarked">
    <w:name w:val="ParaListUnmarked"/>
    <w:qFormat/>
    <w:rsid w:val="000B119D"/>
    <w:pPr>
      <w:spacing w:before="240" w:after="240"/>
      <w:ind w:left="720"/>
    </w:pPr>
    <w:rPr>
      <w:snapToGrid w:val="0"/>
      <w:sz w:val="26"/>
    </w:rPr>
  </w:style>
  <w:style w:type="paragraph" w:customStyle="1" w:styleId="RecipeContributor">
    <w:name w:val="RecipeContributor"/>
    <w:next w:val="RecipeIngredientList"/>
    <w:qFormat/>
    <w:rsid w:val="000B119D"/>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0B119D"/>
    <w:rPr>
      <w:b/>
    </w:rPr>
  </w:style>
  <w:style w:type="paragraph" w:customStyle="1" w:styleId="RecipeNutritionHead">
    <w:name w:val="RecipeNutritionHead"/>
    <w:basedOn w:val="RecipeNutritionInfo"/>
    <w:next w:val="RecipeNutritionInfo"/>
    <w:qFormat/>
    <w:rsid w:val="000B119D"/>
    <w:pPr>
      <w:spacing w:after="0"/>
    </w:pPr>
    <w:rPr>
      <w:b/>
    </w:rPr>
  </w:style>
  <w:style w:type="paragraph" w:styleId="TOC5">
    <w:name w:val="toc 5"/>
    <w:basedOn w:val="Normal"/>
    <w:next w:val="Normal"/>
    <w:autoRedefine/>
    <w:uiPriority w:val="39"/>
    <w:semiHidden/>
    <w:rsid w:val="000B119D"/>
    <w:pPr>
      <w:ind w:left="1800"/>
    </w:pPr>
    <w:rPr>
      <w:rFonts w:eastAsia="Calibri" w:cs="Cordia New"/>
      <w:sz w:val="22"/>
      <w:szCs w:val="22"/>
    </w:rPr>
  </w:style>
  <w:style w:type="paragraph" w:styleId="TOC6">
    <w:name w:val="toc 6"/>
    <w:basedOn w:val="Normal"/>
    <w:next w:val="Normal"/>
    <w:autoRedefine/>
    <w:uiPriority w:val="39"/>
    <w:semiHidden/>
    <w:rsid w:val="000B119D"/>
    <w:pPr>
      <w:ind w:left="2160"/>
    </w:pPr>
    <w:rPr>
      <w:rFonts w:eastAsia="Calibri" w:cs="Cordia New"/>
      <w:sz w:val="22"/>
      <w:szCs w:val="22"/>
    </w:rPr>
  </w:style>
  <w:style w:type="paragraph" w:customStyle="1" w:styleId="RecipeSubhead">
    <w:name w:val="RecipeSubhead"/>
    <w:basedOn w:val="RecipeProcedureHead"/>
    <w:rsid w:val="000B119D"/>
    <w:rPr>
      <w:i/>
    </w:rPr>
  </w:style>
  <w:style w:type="character" w:customStyle="1" w:styleId="KeyTermDefinition">
    <w:name w:val="KeyTermDefinition"/>
    <w:uiPriority w:val="1"/>
    <w:rsid w:val="000B119D"/>
    <w:rPr>
      <w:bdr w:val="none" w:sz="0" w:space="0" w:color="auto"/>
      <w:shd w:val="clear" w:color="auto" w:fill="auto"/>
    </w:rPr>
  </w:style>
  <w:style w:type="paragraph" w:styleId="Header">
    <w:name w:val="header"/>
    <w:basedOn w:val="Normal"/>
    <w:rsid w:val="000B119D"/>
    <w:pPr>
      <w:tabs>
        <w:tab w:val="center" w:pos="4320"/>
        <w:tab w:val="right" w:pos="8640"/>
      </w:tabs>
    </w:pPr>
  </w:style>
  <w:style w:type="paragraph" w:styleId="Footer">
    <w:name w:val="footer"/>
    <w:basedOn w:val="Normal"/>
    <w:rsid w:val="000B119D"/>
    <w:pPr>
      <w:tabs>
        <w:tab w:val="center" w:pos="4320"/>
        <w:tab w:val="right" w:pos="8640"/>
      </w:tabs>
    </w:pPr>
  </w:style>
  <w:style w:type="character" w:customStyle="1" w:styleId="TwitterLink">
    <w:name w:val="TwitterLink"/>
    <w:uiPriority w:val="1"/>
    <w:rsid w:val="000B119D"/>
    <w:rPr>
      <w:rFonts w:ascii="Courier New" w:hAnsi="Courier New"/>
      <w:u w:val="dash"/>
    </w:rPr>
  </w:style>
  <w:style w:type="character" w:customStyle="1" w:styleId="DigitalLinkID">
    <w:name w:val="DigitalLinkID"/>
    <w:uiPriority w:val="1"/>
    <w:rsid w:val="000B119D"/>
    <w:rPr>
      <w:rFonts w:cs="Courier New"/>
      <w:color w:val="FF0000"/>
      <w:sz w:val="16"/>
      <w:szCs w:val="16"/>
      <w:bdr w:val="none" w:sz="0" w:space="0" w:color="auto"/>
      <w:shd w:val="clear" w:color="auto" w:fill="FFFFFF"/>
    </w:rPr>
  </w:style>
  <w:style w:type="paragraph" w:customStyle="1" w:styleId="DialogSource">
    <w:name w:val="DialogSource"/>
    <w:basedOn w:val="Dialog"/>
    <w:rsid w:val="000B119D"/>
    <w:pPr>
      <w:ind w:left="2880" w:firstLine="0"/>
    </w:pPr>
  </w:style>
  <w:style w:type="character" w:customStyle="1" w:styleId="DigitalOnlyText">
    <w:name w:val="DigitalOnlyText"/>
    <w:uiPriority w:val="1"/>
    <w:rsid w:val="000B119D"/>
    <w:rPr>
      <w:bdr w:val="single" w:sz="2" w:space="0" w:color="002060"/>
      <w:shd w:val="clear" w:color="auto" w:fill="auto"/>
    </w:rPr>
  </w:style>
  <w:style w:type="character" w:customStyle="1" w:styleId="PrintOnlyText">
    <w:name w:val="PrintOnlyText"/>
    <w:uiPriority w:val="1"/>
    <w:rsid w:val="000B119D"/>
    <w:rPr>
      <w:bdr w:val="single" w:sz="2" w:space="0" w:color="FF0000"/>
    </w:rPr>
  </w:style>
  <w:style w:type="paragraph" w:customStyle="1" w:styleId="TableListBulleted">
    <w:name w:val="TableListBulleted"/>
    <w:qFormat/>
    <w:rsid w:val="000B119D"/>
    <w:pPr>
      <w:numPr>
        <w:numId w:val="15"/>
      </w:numPr>
      <w:spacing w:before="120" w:after="120"/>
    </w:pPr>
    <w:rPr>
      <w:rFonts w:ascii="Arial" w:hAnsi="Arial"/>
      <w:snapToGrid w:val="0"/>
      <w:sz w:val="22"/>
    </w:rPr>
  </w:style>
  <w:style w:type="paragraph" w:customStyle="1" w:styleId="TableListNumbered">
    <w:name w:val="TableListNumbered"/>
    <w:qFormat/>
    <w:rsid w:val="000B119D"/>
    <w:pPr>
      <w:spacing w:before="120" w:after="120"/>
      <w:ind w:left="288" w:hanging="288"/>
    </w:pPr>
    <w:rPr>
      <w:rFonts w:ascii="Arial" w:hAnsi="Arial"/>
      <w:snapToGrid w:val="0"/>
      <w:sz w:val="22"/>
    </w:rPr>
  </w:style>
  <w:style w:type="paragraph" w:customStyle="1" w:styleId="TableListUnmarked">
    <w:name w:val="TableListUnmarked"/>
    <w:qFormat/>
    <w:rsid w:val="000B119D"/>
    <w:pPr>
      <w:spacing w:before="120" w:after="120"/>
      <w:ind w:left="288"/>
    </w:pPr>
    <w:rPr>
      <w:rFonts w:ascii="Arial" w:hAnsi="Arial"/>
      <w:snapToGrid w:val="0"/>
      <w:sz w:val="22"/>
    </w:rPr>
  </w:style>
  <w:style w:type="paragraph" w:customStyle="1" w:styleId="TableSubhead">
    <w:name w:val="TableSubhead"/>
    <w:qFormat/>
    <w:rsid w:val="000B119D"/>
    <w:pPr>
      <w:ind w:left="144"/>
    </w:pPr>
    <w:rPr>
      <w:rFonts w:ascii="Arial" w:hAnsi="Arial"/>
      <w:b/>
      <w:snapToGrid w:val="0"/>
      <w:sz w:val="22"/>
    </w:rPr>
  </w:style>
  <w:style w:type="paragraph" w:customStyle="1" w:styleId="TabularSource">
    <w:name w:val="TabularSource"/>
    <w:basedOn w:val="TabularEntry"/>
    <w:qFormat/>
    <w:rsid w:val="000B119D"/>
    <w:pPr>
      <w:spacing w:before="120" w:after="120"/>
      <w:ind w:left="1440"/>
    </w:pPr>
    <w:rPr>
      <w:sz w:val="20"/>
    </w:rPr>
  </w:style>
  <w:style w:type="paragraph" w:customStyle="1" w:styleId="ExtractListUnmarked">
    <w:name w:val="ExtractListUnmarked"/>
    <w:qFormat/>
    <w:rsid w:val="000B119D"/>
    <w:pPr>
      <w:spacing w:before="120" w:after="120"/>
      <w:ind w:left="2880"/>
    </w:pPr>
    <w:rPr>
      <w:noProof/>
      <w:sz w:val="24"/>
    </w:rPr>
  </w:style>
  <w:style w:type="character" w:customStyle="1" w:styleId="DigitalLinkAnchorText">
    <w:name w:val="DigitalLinkAnchorText"/>
    <w:rsid w:val="000B119D"/>
    <w:rPr>
      <w:bdr w:val="none" w:sz="0" w:space="0" w:color="auto"/>
      <w:shd w:val="clear" w:color="auto" w:fill="D6E3BC"/>
    </w:rPr>
  </w:style>
  <w:style w:type="character" w:customStyle="1" w:styleId="DigitalLinkDestination">
    <w:name w:val="DigitalLinkDestination"/>
    <w:rsid w:val="000B119D"/>
    <w:rPr>
      <w:bdr w:val="none" w:sz="0" w:space="0" w:color="auto"/>
      <w:shd w:val="clear" w:color="auto" w:fill="EAF1DD"/>
    </w:rPr>
  </w:style>
  <w:style w:type="paragraph" w:customStyle="1" w:styleId="FeatureRecipeTitleAlternative">
    <w:name w:val="FeatureRecipeTitleAlternative"/>
    <w:basedOn w:val="RecipeTitleAlternative"/>
    <w:rsid w:val="000B119D"/>
    <w:pPr>
      <w:shd w:val="pct20" w:color="auto" w:fill="auto"/>
    </w:pPr>
  </w:style>
  <w:style w:type="paragraph" w:customStyle="1" w:styleId="FeatureSubRecipeTitle">
    <w:name w:val="FeatureSubRecipeTitle"/>
    <w:basedOn w:val="RecipeSubrecipeTitle"/>
    <w:rsid w:val="000B119D"/>
    <w:pPr>
      <w:shd w:val="pct20" w:color="auto" w:fill="auto"/>
    </w:pPr>
  </w:style>
  <w:style w:type="paragraph" w:customStyle="1" w:styleId="FeatureRecipeTool">
    <w:name w:val="FeatureRecipeTool"/>
    <w:basedOn w:val="RecipeTool"/>
    <w:rsid w:val="000B119D"/>
    <w:pPr>
      <w:shd w:val="pct20" w:color="auto" w:fill="auto"/>
    </w:pPr>
  </w:style>
  <w:style w:type="paragraph" w:customStyle="1" w:styleId="FeatureRecipeIntro">
    <w:name w:val="FeatureRecipeIntro"/>
    <w:basedOn w:val="RecipeIntro"/>
    <w:rsid w:val="000B119D"/>
    <w:pPr>
      <w:shd w:val="pct20" w:color="auto" w:fill="auto"/>
    </w:pPr>
  </w:style>
  <w:style w:type="paragraph" w:customStyle="1" w:styleId="FeatureRecipeIntroHead">
    <w:name w:val="FeatureRecipeIntroHead"/>
    <w:basedOn w:val="RecipeIntroHead"/>
    <w:rsid w:val="000B119D"/>
    <w:pPr>
      <w:shd w:val="pct20" w:color="auto" w:fill="auto"/>
    </w:pPr>
  </w:style>
  <w:style w:type="paragraph" w:customStyle="1" w:styleId="FeatureRecipeContributor">
    <w:name w:val="FeatureRecipeContributor"/>
    <w:basedOn w:val="RecipeContributor"/>
    <w:rsid w:val="000B119D"/>
    <w:pPr>
      <w:shd w:val="pct20" w:color="auto" w:fill="auto"/>
    </w:pPr>
  </w:style>
  <w:style w:type="paragraph" w:customStyle="1" w:styleId="FeatureRecipeIngredientHead">
    <w:name w:val="FeatureRecipeIngredientHead"/>
    <w:basedOn w:val="RecipeIngredientHead"/>
    <w:rsid w:val="000B119D"/>
    <w:pPr>
      <w:shd w:val="pct20" w:color="auto" w:fill="auto"/>
    </w:pPr>
  </w:style>
  <w:style w:type="paragraph" w:customStyle="1" w:styleId="FeatureRecipeIngredientSubhead">
    <w:name w:val="FeatureRecipeIngredientSubhead"/>
    <w:basedOn w:val="RecipeIngredientSubhead"/>
    <w:rsid w:val="000B119D"/>
    <w:pPr>
      <w:shd w:val="pct20" w:color="auto" w:fill="auto"/>
    </w:pPr>
  </w:style>
  <w:style w:type="paragraph" w:customStyle="1" w:styleId="FeatureRecipeProcedureHead">
    <w:name w:val="FeatureRecipeProcedureHead"/>
    <w:basedOn w:val="RecipeProcedureHead"/>
    <w:rsid w:val="000B119D"/>
    <w:pPr>
      <w:shd w:val="pct20" w:color="auto" w:fill="FFFFFF"/>
    </w:pPr>
  </w:style>
  <w:style w:type="paragraph" w:customStyle="1" w:styleId="FeatureRecipeTime">
    <w:name w:val="FeatureRecipeTime"/>
    <w:basedOn w:val="RecipeTime"/>
    <w:rsid w:val="000B119D"/>
    <w:pPr>
      <w:shd w:val="pct20" w:color="auto" w:fill="auto"/>
    </w:pPr>
  </w:style>
  <w:style w:type="paragraph" w:customStyle="1" w:styleId="FeatureRecipeSubhead">
    <w:name w:val="FeatureRecipeSubhead"/>
    <w:basedOn w:val="RecipeSubhead"/>
    <w:rsid w:val="000B119D"/>
    <w:pPr>
      <w:shd w:val="pct20" w:color="auto" w:fill="FFFFFF"/>
    </w:pPr>
  </w:style>
  <w:style w:type="paragraph" w:customStyle="1" w:styleId="FeatureRecipeVariationTitle">
    <w:name w:val="FeatureRecipeVariationTitle"/>
    <w:basedOn w:val="RecipeVariationTitle"/>
    <w:rsid w:val="000B119D"/>
    <w:pPr>
      <w:shd w:val="pct20" w:color="auto" w:fill="auto"/>
    </w:pPr>
  </w:style>
  <w:style w:type="paragraph" w:customStyle="1" w:styleId="FeatureRecipeVariationHead">
    <w:name w:val="FeatureRecipeVariationHead"/>
    <w:basedOn w:val="RecipeVariationHead"/>
    <w:rsid w:val="000B119D"/>
    <w:pPr>
      <w:shd w:val="pct20" w:color="auto" w:fill="auto"/>
    </w:pPr>
  </w:style>
  <w:style w:type="paragraph" w:customStyle="1" w:styleId="FeaturerecipeVariationPara">
    <w:name w:val="FeaturerecipeVariationPara"/>
    <w:basedOn w:val="RecipeVariationPara"/>
    <w:rsid w:val="000B119D"/>
    <w:pPr>
      <w:shd w:val="pct20" w:color="auto" w:fill="auto"/>
    </w:pPr>
  </w:style>
  <w:style w:type="paragraph" w:customStyle="1" w:styleId="FeatureRecipeNoteHead">
    <w:name w:val="FeatureRecipeNoteHead"/>
    <w:basedOn w:val="RecipeNoteHead"/>
    <w:rsid w:val="000B119D"/>
    <w:pPr>
      <w:shd w:val="pct20" w:color="auto" w:fill="auto"/>
    </w:pPr>
  </w:style>
  <w:style w:type="paragraph" w:customStyle="1" w:styleId="FeatureRecipeNotePara">
    <w:name w:val="FeatureRecipeNotePara"/>
    <w:basedOn w:val="RecipeNotePara"/>
    <w:rsid w:val="000B119D"/>
    <w:pPr>
      <w:shd w:val="pct20" w:color="auto" w:fill="auto"/>
    </w:pPr>
  </w:style>
  <w:style w:type="paragraph" w:customStyle="1" w:styleId="FeatureRecipeNutritionInfo">
    <w:name w:val="FeatureRecipeNutritionInfo"/>
    <w:basedOn w:val="RecipeNutritionInfo"/>
    <w:rsid w:val="000B119D"/>
    <w:pPr>
      <w:shd w:val="pct20" w:color="auto" w:fill="auto"/>
    </w:pPr>
  </w:style>
  <w:style w:type="paragraph" w:customStyle="1" w:styleId="FeatureRecipeNutritionHead">
    <w:name w:val="FeatureRecipeNutritionHead"/>
    <w:basedOn w:val="RecipeNutritionHead"/>
    <w:rsid w:val="000B119D"/>
    <w:pPr>
      <w:shd w:val="pct20" w:color="auto" w:fill="auto"/>
    </w:pPr>
  </w:style>
  <w:style w:type="paragraph" w:customStyle="1" w:styleId="FeatureRecipeFootnote">
    <w:name w:val="FeatureRecipeFootnote"/>
    <w:basedOn w:val="RecipeFootnote"/>
    <w:rsid w:val="000B119D"/>
    <w:pPr>
      <w:shd w:val="pct20" w:color="auto" w:fill="auto"/>
    </w:pPr>
  </w:style>
  <w:style w:type="paragraph" w:customStyle="1" w:styleId="FeatureRecipeTableHead">
    <w:name w:val="FeatureRecipeTableHead"/>
    <w:basedOn w:val="RecipeTableHead"/>
    <w:rsid w:val="000B119D"/>
    <w:pPr>
      <w:shd w:val="pct20" w:color="auto" w:fill="auto"/>
    </w:pPr>
  </w:style>
  <w:style w:type="paragraph" w:customStyle="1" w:styleId="CopyrightLine">
    <w:name w:val="CopyrightLine"/>
    <w:qFormat/>
    <w:rsid w:val="000B119D"/>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0B119D"/>
    <w:rPr>
      <w:rFonts w:ascii="Courier New" w:hAnsi="Courier New"/>
      <w:bdr w:val="single" w:sz="2" w:space="0" w:color="FF0000"/>
    </w:rPr>
  </w:style>
  <w:style w:type="character" w:customStyle="1" w:styleId="DigitalOnlyURL">
    <w:name w:val="DigitalOnlyURL"/>
    <w:uiPriority w:val="1"/>
    <w:rsid w:val="000B119D"/>
    <w:rPr>
      <w:rFonts w:ascii="Courier New" w:hAnsi="Courier New"/>
      <w:bdr w:val="single" w:sz="2" w:space="0" w:color="002060"/>
      <w:shd w:val="clear" w:color="auto" w:fill="auto"/>
    </w:rPr>
  </w:style>
  <w:style w:type="paragraph" w:styleId="TOC1">
    <w:name w:val="toc 1"/>
    <w:basedOn w:val="Normal"/>
    <w:next w:val="Normal"/>
    <w:autoRedefine/>
    <w:semiHidden/>
    <w:rsid w:val="000B119D"/>
  </w:style>
  <w:style w:type="paragraph" w:styleId="TOC2">
    <w:name w:val="toc 2"/>
    <w:basedOn w:val="Normal"/>
    <w:next w:val="Normal"/>
    <w:autoRedefine/>
    <w:semiHidden/>
    <w:rsid w:val="000B119D"/>
    <w:pPr>
      <w:ind w:left="240"/>
    </w:pPr>
  </w:style>
  <w:style w:type="paragraph" w:styleId="TOC3">
    <w:name w:val="toc 3"/>
    <w:basedOn w:val="Normal"/>
    <w:next w:val="Normal"/>
    <w:autoRedefine/>
    <w:semiHidden/>
    <w:rsid w:val="000B119D"/>
    <w:pPr>
      <w:ind w:left="480"/>
    </w:pPr>
  </w:style>
  <w:style w:type="character" w:customStyle="1" w:styleId="FigureSourceChar">
    <w:name w:val="FigureSource Char"/>
    <w:link w:val="FigureSource"/>
    <w:rsid w:val="000B119D"/>
    <w:rPr>
      <w:rFonts w:ascii="Arial" w:hAnsi="Arial"/>
      <w:sz w:val="22"/>
    </w:rPr>
  </w:style>
  <w:style w:type="numbering" w:styleId="111111">
    <w:name w:val="Outline List 2"/>
    <w:basedOn w:val="NoList"/>
    <w:rsid w:val="000B119D"/>
    <w:pPr>
      <w:numPr>
        <w:numId w:val="17"/>
      </w:numPr>
    </w:pPr>
  </w:style>
  <w:style w:type="numbering" w:styleId="1ai">
    <w:name w:val="Outline List 1"/>
    <w:basedOn w:val="NoList"/>
    <w:rsid w:val="000B119D"/>
    <w:pPr>
      <w:numPr>
        <w:numId w:val="18"/>
      </w:numPr>
    </w:pPr>
  </w:style>
  <w:style w:type="numbering" w:styleId="ArticleSection">
    <w:name w:val="Outline List 3"/>
    <w:basedOn w:val="NoList"/>
    <w:rsid w:val="000B119D"/>
    <w:pPr>
      <w:numPr>
        <w:numId w:val="19"/>
      </w:numPr>
    </w:pPr>
  </w:style>
  <w:style w:type="paragraph" w:styleId="BlockText">
    <w:name w:val="Block Text"/>
    <w:basedOn w:val="Normal"/>
    <w:rsid w:val="000B119D"/>
    <w:pPr>
      <w:spacing w:after="120"/>
      <w:ind w:left="1440" w:right="1440"/>
    </w:pPr>
  </w:style>
  <w:style w:type="paragraph" w:styleId="BodyText">
    <w:name w:val="Body Text"/>
    <w:basedOn w:val="Normal"/>
    <w:rsid w:val="000B119D"/>
    <w:pPr>
      <w:spacing w:after="120"/>
    </w:pPr>
  </w:style>
  <w:style w:type="paragraph" w:styleId="BodyText2">
    <w:name w:val="Body Text 2"/>
    <w:basedOn w:val="Normal"/>
    <w:rsid w:val="000B119D"/>
    <w:pPr>
      <w:spacing w:after="120" w:line="480" w:lineRule="auto"/>
    </w:pPr>
  </w:style>
  <w:style w:type="paragraph" w:styleId="BodyText3">
    <w:name w:val="Body Text 3"/>
    <w:basedOn w:val="Normal"/>
    <w:rsid w:val="000B119D"/>
    <w:pPr>
      <w:spacing w:after="120"/>
    </w:pPr>
    <w:rPr>
      <w:sz w:val="16"/>
      <w:szCs w:val="16"/>
    </w:rPr>
  </w:style>
  <w:style w:type="paragraph" w:styleId="BodyTextFirstIndent">
    <w:name w:val="Body Text First Indent"/>
    <w:basedOn w:val="BodyText"/>
    <w:rsid w:val="000B119D"/>
    <w:pPr>
      <w:ind w:firstLine="210"/>
    </w:pPr>
  </w:style>
  <w:style w:type="paragraph" w:styleId="BodyTextIndent">
    <w:name w:val="Body Text Indent"/>
    <w:basedOn w:val="Normal"/>
    <w:rsid w:val="000B119D"/>
    <w:pPr>
      <w:spacing w:after="120"/>
      <w:ind w:left="360"/>
    </w:pPr>
  </w:style>
  <w:style w:type="paragraph" w:styleId="BodyTextFirstIndent2">
    <w:name w:val="Body Text First Indent 2"/>
    <w:basedOn w:val="BodyTextIndent"/>
    <w:rsid w:val="000B119D"/>
    <w:pPr>
      <w:ind w:firstLine="210"/>
    </w:pPr>
  </w:style>
  <w:style w:type="paragraph" w:styleId="BodyTextIndent2">
    <w:name w:val="Body Text Indent 2"/>
    <w:basedOn w:val="Normal"/>
    <w:rsid w:val="000B119D"/>
    <w:pPr>
      <w:spacing w:after="120" w:line="480" w:lineRule="auto"/>
      <w:ind w:left="360"/>
    </w:pPr>
  </w:style>
  <w:style w:type="paragraph" w:styleId="BodyTextIndent3">
    <w:name w:val="Body Text Indent 3"/>
    <w:basedOn w:val="Normal"/>
    <w:rsid w:val="000B119D"/>
    <w:pPr>
      <w:spacing w:after="120"/>
      <w:ind w:left="360"/>
    </w:pPr>
    <w:rPr>
      <w:sz w:val="16"/>
      <w:szCs w:val="16"/>
    </w:rPr>
  </w:style>
  <w:style w:type="paragraph" w:styleId="Caption">
    <w:name w:val="caption"/>
    <w:basedOn w:val="Normal"/>
    <w:next w:val="Normal"/>
    <w:qFormat/>
    <w:rsid w:val="000B119D"/>
    <w:rPr>
      <w:b/>
      <w:bCs/>
      <w:sz w:val="20"/>
      <w:szCs w:val="20"/>
    </w:rPr>
  </w:style>
  <w:style w:type="paragraph" w:styleId="Closing">
    <w:name w:val="Closing"/>
    <w:basedOn w:val="Normal"/>
    <w:rsid w:val="000B119D"/>
    <w:pPr>
      <w:ind w:left="4320"/>
    </w:pPr>
  </w:style>
  <w:style w:type="paragraph" w:styleId="Date">
    <w:name w:val="Date"/>
    <w:basedOn w:val="Normal"/>
    <w:next w:val="Normal"/>
    <w:rsid w:val="000B119D"/>
  </w:style>
  <w:style w:type="paragraph" w:styleId="DocumentMap">
    <w:name w:val="Document Map"/>
    <w:basedOn w:val="Normal"/>
    <w:semiHidden/>
    <w:rsid w:val="000B119D"/>
    <w:pPr>
      <w:shd w:val="clear" w:color="auto" w:fill="000080"/>
    </w:pPr>
    <w:rPr>
      <w:rFonts w:ascii="Tahoma" w:hAnsi="Tahoma" w:cs="Tahoma"/>
      <w:sz w:val="20"/>
      <w:szCs w:val="20"/>
    </w:rPr>
  </w:style>
  <w:style w:type="paragraph" w:styleId="E-mailSignature">
    <w:name w:val="E-mail Signature"/>
    <w:basedOn w:val="Normal"/>
    <w:rsid w:val="000B119D"/>
  </w:style>
  <w:style w:type="character" w:styleId="EndnoteReference">
    <w:name w:val="endnote reference"/>
    <w:semiHidden/>
    <w:rsid w:val="000B119D"/>
    <w:rPr>
      <w:vertAlign w:val="superscript"/>
    </w:rPr>
  </w:style>
  <w:style w:type="paragraph" w:styleId="EndnoteText">
    <w:name w:val="endnote text"/>
    <w:basedOn w:val="Normal"/>
    <w:semiHidden/>
    <w:rsid w:val="000B119D"/>
    <w:rPr>
      <w:sz w:val="20"/>
      <w:szCs w:val="20"/>
    </w:rPr>
  </w:style>
  <w:style w:type="paragraph" w:styleId="EnvelopeAddress">
    <w:name w:val="envelope address"/>
    <w:basedOn w:val="Normal"/>
    <w:rsid w:val="000B119D"/>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0B119D"/>
    <w:rPr>
      <w:rFonts w:ascii="Arial" w:hAnsi="Arial" w:cs="Arial"/>
      <w:sz w:val="20"/>
      <w:szCs w:val="20"/>
    </w:rPr>
  </w:style>
  <w:style w:type="character" w:styleId="FootnoteReference">
    <w:name w:val="footnote reference"/>
    <w:semiHidden/>
    <w:rsid w:val="000B119D"/>
    <w:rPr>
      <w:vertAlign w:val="superscript"/>
    </w:rPr>
  </w:style>
  <w:style w:type="paragraph" w:styleId="FootnoteText">
    <w:name w:val="footnote text"/>
    <w:basedOn w:val="Normal"/>
    <w:semiHidden/>
    <w:rsid w:val="000B119D"/>
    <w:rPr>
      <w:sz w:val="20"/>
      <w:szCs w:val="20"/>
    </w:rPr>
  </w:style>
  <w:style w:type="paragraph" w:styleId="HTMLAddress">
    <w:name w:val="HTML Address"/>
    <w:basedOn w:val="Normal"/>
    <w:rsid w:val="000B119D"/>
    <w:rPr>
      <w:i/>
      <w:iCs/>
    </w:rPr>
  </w:style>
  <w:style w:type="paragraph" w:styleId="HTMLPreformatted">
    <w:name w:val="HTML Preformatted"/>
    <w:basedOn w:val="Normal"/>
    <w:rsid w:val="000B119D"/>
    <w:rPr>
      <w:rFonts w:ascii="Courier New" w:hAnsi="Courier New" w:cs="Courier New"/>
      <w:sz w:val="20"/>
      <w:szCs w:val="20"/>
    </w:rPr>
  </w:style>
  <w:style w:type="paragraph" w:styleId="Index10">
    <w:name w:val="index 1"/>
    <w:basedOn w:val="Normal"/>
    <w:next w:val="Normal"/>
    <w:autoRedefine/>
    <w:semiHidden/>
    <w:rsid w:val="000B119D"/>
    <w:pPr>
      <w:ind w:left="240" w:hanging="240"/>
    </w:pPr>
  </w:style>
  <w:style w:type="paragraph" w:styleId="Index20">
    <w:name w:val="index 2"/>
    <w:basedOn w:val="Normal"/>
    <w:next w:val="Normal"/>
    <w:autoRedefine/>
    <w:semiHidden/>
    <w:rsid w:val="000B119D"/>
    <w:pPr>
      <w:ind w:left="480" w:hanging="240"/>
    </w:pPr>
  </w:style>
  <w:style w:type="paragraph" w:styleId="Index30">
    <w:name w:val="index 3"/>
    <w:basedOn w:val="Normal"/>
    <w:next w:val="Normal"/>
    <w:autoRedefine/>
    <w:semiHidden/>
    <w:rsid w:val="000B119D"/>
    <w:pPr>
      <w:ind w:left="720" w:hanging="240"/>
    </w:pPr>
  </w:style>
  <w:style w:type="paragraph" w:styleId="Index4">
    <w:name w:val="index 4"/>
    <w:basedOn w:val="Normal"/>
    <w:next w:val="Normal"/>
    <w:autoRedefine/>
    <w:semiHidden/>
    <w:rsid w:val="000B119D"/>
    <w:pPr>
      <w:ind w:left="960" w:hanging="240"/>
    </w:pPr>
  </w:style>
  <w:style w:type="paragraph" w:styleId="Index5">
    <w:name w:val="index 5"/>
    <w:basedOn w:val="Normal"/>
    <w:next w:val="Normal"/>
    <w:autoRedefine/>
    <w:semiHidden/>
    <w:rsid w:val="000B119D"/>
    <w:pPr>
      <w:ind w:left="1200" w:hanging="240"/>
    </w:pPr>
  </w:style>
  <w:style w:type="paragraph" w:styleId="Index6">
    <w:name w:val="index 6"/>
    <w:basedOn w:val="Normal"/>
    <w:next w:val="Normal"/>
    <w:autoRedefine/>
    <w:semiHidden/>
    <w:rsid w:val="000B119D"/>
    <w:pPr>
      <w:ind w:left="1440" w:hanging="240"/>
    </w:pPr>
  </w:style>
  <w:style w:type="paragraph" w:styleId="Index7">
    <w:name w:val="index 7"/>
    <w:basedOn w:val="Normal"/>
    <w:next w:val="Normal"/>
    <w:autoRedefine/>
    <w:semiHidden/>
    <w:rsid w:val="000B119D"/>
    <w:pPr>
      <w:ind w:left="1680" w:hanging="240"/>
    </w:pPr>
  </w:style>
  <w:style w:type="paragraph" w:styleId="Index8">
    <w:name w:val="index 8"/>
    <w:basedOn w:val="Normal"/>
    <w:next w:val="Normal"/>
    <w:autoRedefine/>
    <w:semiHidden/>
    <w:rsid w:val="000B119D"/>
    <w:pPr>
      <w:ind w:left="1920" w:hanging="240"/>
    </w:pPr>
  </w:style>
  <w:style w:type="paragraph" w:styleId="Index9">
    <w:name w:val="index 9"/>
    <w:basedOn w:val="Normal"/>
    <w:next w:val="Normal"/>
    <w:autoRedefine/>
    <w:semiHidden/>
    <w:rsid w:val="000B119D"/>
    <w:pPr>
      <w:ind w:left="2160" w:hanging="240"/>
    </w:pPr>
  </w:style>
  <w:style w:type="paragraph" w:styleId="IndexHeading">
    <w:name w:val="index heading"/>
    <w:basedOn w:val="Normal"/>
    <w:next w:val="Index10"/>
    <w:semiHidden/>
    <w:rsid w:val="000B119D"/>
    <w:rPr>
      <w:rFonts w:ascii="Arial" w:hAnsi="Arial" w:cs="Arial"/>
      <w:b/>
      <w:bCs/>
    </w:rPr>
  </w:style>
  <w:style w:type="paragraph" w:styleId="List">
    <w:name w:val="List"/>
    <w:basedOn w:val="Normal"/>
    <w:rsid w:val="000B119D"/>
    <w:pPr>
      <w:ind w:left="360" w:hanging="360"/>
    </w:pPr>
  </w:style>
  <w:style w:type="paragraph" w:styleId="List2">
    <w:name w:val="List 2"/>
    <w:basedOn w:val="Normal"/>
    <w:rsid w:val="000B119D"/>
    <w:pPr>
      <w:ind w:left="720" w:hanging="360"/>
    </w:pPr>
  </w:style>
  <w:style w:type="paragraph" w:styleId="List3">
    <w:name w:val="List 3"/>
    <w:basedOn w:val="Normal"/>
    <w:rsid w:val="000B119D"/>
    <w:pPr>
      <w:ind w:left="1080" w:hanging="360"/>
    </w:pPr>
  </w:style>
  <w:style w:type="paragraph" w:styleId="List4">
    <w:name w:val="List 4"/>
    <w:basedOn w:val="Normal"/>
    <w:rsid w:val="000B119D"/>
    <w:pPr>
      <w:ind w:left="1440" w:hanging="360"/>
    </w:pPr>
  </w:style>
  <w:style w:type="paragraph" w:styleId="List5">
    <w:name w:val="List 5"/>
    <w:basedOn w:val="Normal"/>
    <w:rsid w:val="000B119D"/>
    <w:pPr>
      <w:ind w:left="1800" w:hanging="360"/>
    </w:pPr>
  </w:style>
  <w:style w:type="paragraph" w:styleId="ListBullet2">
    <w:name w:val="List Bullet 2"/>
    <w:basedOn w:val="Normal"/>
    <w:rsid w:val="000B119D"/>
    <w:pPr>
      <w:numPr>
        <w:numId w:val="20"/>
      </w:numPr>
    </w:pPr>
  </w:style>
  <w:style w:type="paragraph" w:styleId="ListBullet3">
    <w:name w:val="List Bullet 3"/>
    <w:basedOn w:val="Normal"/>
    <w:rsid w:val="000B119D"/>
    <w:pPr>
      <w:numPr>
        <w:numId w:val="21"/>
      </w:numPr>
    </w:pPr>
  </w:style>
  <w:style w:type="paragraph" w:styleId="ListBullet4">
    <w:name w:val="List Bullet 4"/>
    <w:basedOn w:val="Normal"/>
    <w:rsid w:val="000B119D"/>
    <w:pPr>
      <w:numPr>
        <w:numId w:val="22"/>
      </w:numPr>
    </w:pPr>
  </w:style>
  <w:style w:type="paragraph" w:styleId="ListBullet5">
    <w:name w:val="List Bullet 5"/>
    <w:basedOn w:val="Normal"/>
    <w:rsid w:val="000B119D"/>
    <w:pPr>
      <w:numPr>
        <w:numId w:val="23"/>
      </w:numPr>
    </w:pPr>
  </w:style>
  <w:style w:type="paragraph" w:styleId="ListContinue">
    <w:name w:val="List Continue"/>
    <w:basedOn w:val="Normal"/>
    <w:rsid w:val="000B119D"/>
    <w:pPr>
      <w:spacing w:after="120"/>
      <w:ind w:left="360"/>
    </w:pPr>
  </w:style>
  <w:style w:type="paragraph" w:styleId="ListContinue2">
    <w:name w:val="List Continue 2"/>
    <w:basedOn w:val="Normal"/>
    <w:rsid w:val="000B119D"/>
    <w:pPr>
      <w:spacing w:after="120"/>
      <w:ind w:left="720"/>
    </w:pPr>
  </w:style>
  <w:style w:type="paragraph" w:styleId="ListContinue3">
    <w:name w:val="List Continue 3"/>
    <w:basedOn w:val="Normal"/>
    <w:rsid w:val="000B119D"/>
    <w:pPr>
      <w:spacing w:after="120"/>
      <w:ind w:left="1080"/>
    </w:pPr>
  </w:style>
  <w:style w:type="paragraph" w:styleId="ListContinue4">
    <w:name w:val="List Continue 4"/>
    <w:basedOn w:val="Normal"/>
    <w:rsid w:val="000B119D"/>
    <w:pPr>
      <w:spacing w:after="120"/>
      <w:ind w:left="1440"/>
    </w:pPr>
  </w:style>
  <w:style w:type="paragraph" w:styleId="ListContinue5">
    <w:name w:val="List Continue 5"/>
    <w:basedOn w:val="Normal"/>
    <w:rsid w:val="000B119D"/>
    <w:pPr>
      <w:spacing w:after="120"/>
      <w:ind w:left="1800"/>
    </w:pPr>
  </w:style>
  <w:style w:type="paragraph" w:styleId="ListNumber">
    <w:name w:val="List Number"/>
    <w:basedOn w:val="Normal"/>
    <w:rsid w:val="000B119D"/>
    <w:pPr>
      <w:numPr>
        <w:numId w:val="24"/>
      </w:numPr>
    </w:pPr>
  </w:style>
  <w:style w:type="paragraph" w:styleId="ListNumber2">
    <w:name w:val="List Number 2"/>
    <w:basedOn w:val="Normal"/>
    <w:rsid w:val="000B119D"/>
    <w:pPr>
      <w:numPr>
        <w:numId w:val="25"/>
      </w:numPr>
    </w:pPr>
  </w:style>
  <w:style w:type="paragraph" w:styleId="ListNumber3">
    <w:name w:val="List Number 3"/>
    <w:basedOn w:val="Normal"/>
    <w:rsid w:val="000B119D"/>
    <w:pPr>
      <w:numPr>
        <w:numId w:val="26"/>
      </w:numPr>
    </w:pPr>
  </w:style>
  <w:style w:type="paragraph" w:styleId="ListNumber4">
    <w:name w:val="List Number 4"/>
    <w:basedOn w:val="Normal"/>
    <w:rsid w:val="000B119D"/>
    <w:pPr>
      <w:numPr>
        <w:numId w:val="27"/>
      </w:numPr>
    </w:pPr>
  </w:style>
  <w:style w:type="paragraph" w:styleId="ListNumber5">
    <w:name w:val="List Number 5"/>
    <w:basedOn w:val="Normal"/>
    <w:rsid w:val="000B119D"/>
    <w:pPr>
      <w:numPr>
        <w:numId w:val="28"/>
      </w:numPr>
    </w:pPr>
  </w:style>
  <w:style w:type="paragraph" w:styleId="MacroText">
    <w:name w:val="macro"/>
    <w:semiHidden/>
    <w:rsid w:val="000B119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0B119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0B119D"/>
  </w:style>
  <w:style w:type="paragraph" w:styleId="NormalIndent">
    <w:name w:val="Normal Indent"/>
    <w:basedOn w:val="Normal"/>
    <w:rsid w:val="000B119D"/>
    <w:pPr>
      <w:ind w:left="720"/>
    </w:pPr>
  </w:style>
  <w:style w:type="paragraph" w:styleId="NoteHeading">
    <w:name w:val="Note Heading"/>
    <w:basedOn w:val="Normal"/>
    <w:next w:val="Normal"/>
    <w:rsid w:val="000B119D"/>
  </w:style>
  <w:style w:type="paragraph" w:styleId="PlainText">
    <w:name w:val="Plain Text"/>
    <w:basedOn w:val="Normal"/>
    <w:rsid w:val="000B119D"/>
    <w:rPr>
      <w:rFonts w:ascii="Courier New" w:hAnsi="Courier New" w:cs="Courier New"/>
      <w:sz w:val="20"/>
      <w:szCs w:val="20"/>
    </w:rPr>
  </w:style>
  <w:style w:type="paragraph" w:styleId="Signature">
    <w:name w:val="Signature"/>
    <w:basedOn w:val="Normal"/>
    <w:rsid w:val="000B119D"/>
    <w:pPr>
      <w:ind w:left="4320"/>
    </w:pPr>
  </w:style>
  <w:style w:type="table" w:styleId="Table3Deffects1">
    <w:name w:val="Table 3D effects 1"/>
    <w:basedOn w:val="TableNormal"/>
    <w:rsid w:val="000B119D"/>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B119D"/>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B119D"/>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0B119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0B119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0B119D"/>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0B119D"/>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0B119D"/>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0B119D"/>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0B119D"/>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0B119D"/>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0B119D"/>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0B119D"/>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0B119D"/>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0B119D"/>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0B119D"/>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0B119D"/>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0B11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0B119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0B119D"/>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0B119D"/>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0B119D"/>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0B119D"/>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0B119D"/>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0B119D"/>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0B119D"/>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0B119D"/>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0B119D"/>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0B119D"/>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0B119D"/>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0B119D"/>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0B119D"/>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0B119D"/>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0B119D"/>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0B119D"/>
    <w:pPr>
      <w:ind w:left="240" w:hanging="240"/>
    </w:pPr>
  </w:style>
  <w:style w:type="paragraph" w:styleId="TableofFigures">
    <w:name w:val="table of figures"/>
    <w:basedOn w:val="Normal"/>
    <w:next w:val="Normal"/>
    <w:semiHidden/>
    <w:rsid w:val="000B119D"/>
  </w:style>
  <w:style w:type="table" w:styleId="TableProfessional">
    <w:name w:val="Table Professional"/>
    <w:basedOn w:val="TableNormal"/>
    <w:rsid w:val="000B119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0B119D"/>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0B119D"/>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0B119D"/>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0B119D"/>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0B119D"/>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0B11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0B119D"/>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0B119D"/>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0B119D"/>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19D"/>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0B119D"/>
    <w:pPr>
      <w:spacing w:before="120"/>
    </w:pPr>
    <w:rPr>
      <w:rFonts w:ascii="Arial" w:hAnsi="Arial" w:cs="Arial"/>
      <w:b/>
      <w:bCs/>
    </w:rPr>
  </w:style>
  <w:style w:type="paragraph" w:styleId="TOC4">
    <w:name w:val="toc 4"/>
    <w:basedOn w:val="Normal"/>
    <w:next w:val="Normal"/>
    <w:autoRedefine/>
    <w:semiHidden/>
    <w:rsid w:val="000B119D"/>
    <w:pPr>
      <w:ind w:left="720"/>
    </w:pPr>
  </w:style>
  <w:style w:type="paragraph" w:styleId="TOC7">
    <w:name w:val="toc 7"/>
    <w:basedOn w:val="Normal"/>
    <w:next w:val="Normal"/>
    <w:autoRedefine/>
    <w:semiHidden/>
    <w:rsid w:val="000B119D"/>
    <w:pPr>
      <w:ind w:left="1440"/>
    </w:pPr>
  </w:style>
  <w:style w:type="paragraph" w:styleId="TOC8">
    <w:name w:val="toc 8"/>
    <w:basedOn w:val="Normal"/>
    <w:next w:val="Normal"/>
    <w:autoRedefine/>
    <w:semiHidden/>
    <w:rsid w:val="000B119D"/>
    <w:pPr>
      <w:ind w:left="1680"/>
    </w:pPr>
  </w:style>
  <w:style w:type="paragraph" w:styleId="TOC9">
    <w:name w:val="toc 9"/>
    <w:basedOn w:val="Normal"/>
    <w:next w:val="Normal"/>
    <w:autoRedefine/>
    <w:semiHidden/>
    <w:rsid w:val="000B119D"/>
    <w:pPr>
      <w:ind w:left="1920"/>
    </w:pPr>
  </w:style>
  <w:style w:type="character" w:customStyle="1" w:styleId="DigitalLinkAnchorCode">
    <w:name w:val="DigitalLinkAnchorCode"/>
    <w:uiPriority w:val="1"/>
    <w:rsid w:val="000B119D"/>
    <w:rPr>
      <w:rFonts w:ascii="Courier New" w:hAnsi="Courier New"/>
      <w:bdr w:val="none" w:sz="0" w:space="0" w:color="auto"/>
      <w:shd w:val="clear" w:color="auto" w:fill="D6E3BC"/>
    </w:rPr>
  </w:style>
  <w:style w:type="character" w:customStyle="1" w:styleId="InlineGraphic">
    <w:name w:val="InlineGraphic"/>
    <w:uiPriority w:val="1"/>
    <w:rsid w:val="000B119D"/>
    <w:rPr>
      <w:bdr w:val="none" w:sz="0" w:space="0" w:color="auto"/>
      <w:shd w:val="clear" w:color="auto" w:fill="00B050"/>
    </w:rPr>
  </w:style>
  <w:style w:type="paragraph" w:customStyle="1" w:styleId="RecipeTableSubhead">
    <w:name w:val="RecipeTableSubhead"/>
    <w:basedOn w:val="TableSubhead"/>
    <w:qFormat/>
    <w:rsid w:val="000B119D"/>
  </w:style>
  <w:style w:type="character" w:customStyle="1" w:styleId="apple-converted-space">
    <w:name w:val="apple-converted-space"/>
    <w:rsid w:val="00D0459F"/>
  </w:style>
  <w:style w:type="table" w:styleId="ColorfulGrid">
    <w:name w:val="Colorful Grid"/>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5510E9"/>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5510E9"/>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5510E9"/>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5510E9"/>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5510E9"/>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5510E9"/>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5510E9"/>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21"/>
    <w:qFormat/>
    <w:rsid w:val="005510E9"/>
    <w:rPr>
      <w:b/>
      <w:bCs/>
      <w:i/>
      <w:iCs/>
      <w:color w:val="4F81BD" w:themeColor="accent1"/>
    </w:rPr>
  </w:style>
  <w:style w:type="paragraph" w:styleId="IntenseQuote">
    <w:name w:val="Intense Quote"/>
    <w:basedOn w:val="Normal"/>
    <w:next w:val="Normal"/>
    <w:link w:val="IntenseQuoteChar"/>
    <w:uiPriority w:val="30"/>
    <w:qFormat/>
    <w:rsid w:val="005510E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510E9"/>
    <w:rPr>
      <w:b/>
      <w:bCs/>
      <w:i/>
      <w:iCs/>
      <w:color w:val="4F81BD" w:themeColor="accent1"/>
      <w:sz w:val="24"/>
      <w:szCs w:val="24"/>
    </w:rPr>
  </w:style>
  <w:style w:type="character" w:styleId="IntenseReference">
    <w:name w:val="Intense Reference"/>
    <w:basedOn w:val="DefaultParagraphFont"/>
    <w:uiPriority w:val="32"/>
    <w:qFormat/>
    <w:rsid w:val="005510E9"/>
    <w:rPr>
      <w:b/>
      <w:bCs/>
      <w:smallCaps/>
      <w:color w:val="C0504D" w:themeColor="accent2"/>
      <w:spacing w:val="5"/>
      <w:u w:val="single"/>
    </w:rPr>
  </w:style>
  <w:style w:type="table" w:styleId="LightGrid">
    <w:name w:val="Light Grid"/>
    <w:basedOn w:val="TableNormal"/>
    <w:uiPriority w:val="62"/>
    <w:rsid w:val="005510E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5510E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5510E9"/>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5510E9"/>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5510E9"/>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5510E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5510E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5510E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510E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5510E9"/>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5510E9"/>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5510E9"/>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5510E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5510E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5510E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510E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510E9"/>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5510E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5510E9"/>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5510E9"/>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5510E9"/>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5510E9"/>
    <w:pPr>
      <w:ind w:left="720"/>
      <w:contextualSpacing/>
    </w:pPr>
  </w:style>
  <w:style w:type="table" w:styleId="MediumGrid1">
    <w:name w:val="Medium Grid 1"/>
    <w:basedOn w:val="TableNormal"/>
    <w:uiPriority w:val="67"/>
    <w:rsid w:val="005510E9"/>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5510E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5510E9"/>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5510E9"/>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5510E9"/>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5510E9"/>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5510E9"/>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5510E9"/>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5510E9"/>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5510E9"/>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5510E9"/>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5510E9"/>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5510E9"/>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5510E9"/>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5510E9"/>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510E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5510E9"/>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5510E9"/>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5510E9"/>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510E9"/>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5510E9"/>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5510E9"/>
    <w:rPr>
      <w:sz w:val="24"/>
      <w:szCs w:val="24"/>
    </w:rPr>
  </w:style>
  <w:style w:type="paragraph" w:styleId="NoteLevel1">
    <w:name w:val="Note Level 1"/>
    <w:basedOn w:val="Normal"/>
    <w:uiPriority w:val="99"/>
    <w:semiHidden/>
    <w:unhideWhenUsed/>
    <w:rsid w:val="005510E9"/>
    <w:pPr>
      <w:keepNext/>
      <w:numPr>
        <w:numId w:val="16"/>
      </w:numPr>
      <w:contextualSpacing/>
      <w:outlineLvl w:val="0"/>
    </w:pPr>
    <w:rPr>
      <w:rFonts w:ascii="Verdana" w:hAnsi="Verdana"/>
    </w:rPr>
  </w:style>
  <w:style w:type="paragraph" w:styleId="NoteLevel2">
    <w:name w:val="Note Level 2"/>
    <w:basedOn w:val="Normal"/>
    <w:uiPriority w:val="99"/>
    <w:semiHidden/>
    <w:unhideWhenUsed/>
    <w:rsid w:val="005510E9"/>
    <w:pPr>
      <w:keepNext/>
      <w:numPr>
        <w:ilvl w:val="1"/>
        <w:numId w:val="16"/>
      </w:numPr>
      <w:contextualSpacing/>
      <w:outlineLvl w:val="1"/>
    </w:pPr>
    <w:rPr>
      <w:rFonts w:ascii="Verdana" w:hAnsi="Verdana"/>
    </w:rPr>
  </w:style>
  <w:style w:type="paragraph" w:styleId="NoteLevel3">
    <w:name w:val="Note Level 3"/>
    <w:basedOn w:val="Normal"/>
    <w:uiPriority w:val="99"/>
    <w:semiHidden/>
    <w:unhideWhenUsed/>
    <w:rsid w:val="005510E9"/>
    <w:pPr>
      <w:keepNext/>
      <w:numPr>
        <w:ilvl w:val="2"/>
        <w:numId w:val="16"/>
      </w:numPr>
      <w:contextualSpacing/>
      <w:outlineLvl w:val="2"/>
    </w:pPr>
    <w:rPr>
      <w:rFonts w:ascii="Verdana" w:hAnsi="Verdana"/>
    </w:rPr>
  </w:style>
  <w:style w:type="paragraph" w:styleId="NoteLevel4">
    <w:name w:val="Note Level 4"/>
    <w:basedOn w:val="Normal"/>
    <w:uiPriority w:val="99"/>
    <w:semiHidden/>
    <w:unhideWhenUsed/>
    <w:rsid w:val="005510E9"/>
    <w:pPr>
      <w:keepNext/>
      <w:numPr>
        <w:ilvl w:val="3"/>
        <w:numId w:val="16"/>
      </w:numPr>
      <w:contextualSpacing/>
      <w:outlineLvl w:val="3"/>
    </w:pPr>
    <w:rPr>
      <w:rFonts w:ascii="Verdana" w:hAnsi="Verdana"/>
    </w:rPr>
  </w:style>
  <w:style w:type="paragraph" w:styleId="NoteLevel5">
    <w:name w:val="Note Level 5"/>
    <w:basedOn w:val="Normal"/>
    <w:uiPriority w:val="99"/>
    <w:semiHidden/>
    <w:unhideWhenUsed/>
    <w:rsid w:val="005510E9"/>
    <w:pPr>
      <w:keepNext/>
      <w:numPr>
        <w:ilvl w:val="4"/>
        <w:numId w:val="16"/>
      </w:numPr>
      <w:contextualSpacing/>
      <w:outlineLvl w:val="4"/>
    </w:pPr>
    <w:rPr>
      <w:rFonts w:ascii="Verdana" w:hAnsi="Verdana"/>
    </w:rPr>
  </w:style>
  <w:style w:type="paragraph" w:styleId="NoteLevel6">
    <w:name w:val="Note Level 6"/>
    <w:basedOn w:val="Normal"/>
    <w:uiPriority w:val="99"/>
    <w:semiHidden/>
    <w:unhideWhenUsed/>
    <w:rsid w:val="005510E9"/>
    <w:pPr>
      <w:keepNext/>
      <w:numPr>
        <w:ilvl w:val="5"/>
        <w:numId w:val="16"/>
      </w:numPr>
      <w:contextualSpacing/>
      <w:outlineLvl w:val="5"/>
    </w:pPr>
    <w:rPr>
      <w:rFonts w:ascii="Verdana" w:hAnsi="Verdana"/>
    </w:rPr>
  </w:style>
  <w:style w:type="paragraph" w:styleId="NoteLevel7">
    <w:name w:val="Note Level 7"/>
    <w:basedOn w:val="Normal"/>
    <w:uiPriority w:val="99"/>
    <w:semiHidden/>
    <w:unhideWhenUsed/>
    <w:rsid w:val="005510E9"/>
    <w:pPr>
      <w:keepNext/>
      <w:numPr>
        <w:ilvl w:val="6"/>
        <w:numId w:val="16"/>
      </w:numPr>
      <w:contextualSpacing/>
      <w:outlineLvl w:val="6"/>
    </w:pPr>
    <w:rPr>
      <w:rFonts w:ascii="Verdana" w:hAnsi="Verdana"/>
    </w:rPr>
  </w:style>
  <w:style w:type="paragraph" w:styleId="NoteLevel8">
    <w:name w:val="Note Level 8"/>
    <w:basedOn w:val="Normal"/>
    <w:uiPriority w:val="99"/>
    <w:semiHidden/>
    <w:unhideWhenUsed/>
    <w:rsid w:val="005510E9"/>
    <w:pPr>
      <w:keepNext/>
      <w:numPr>
        <w:ilvl w:val="7"/>
        <w:numId w:val="16"/>
      </w:numPr>
      <w:contextualSpacing/>
      <w:outlineLvl w:val="7"/>
    </w:pPr>
    <w:rPr>
      <w:rFonts w:ascii="Verdana" w:hAnsi="Verdana"/>
    </w:rPr>
  </w:style>
  <w:style w:type="paragraph" w:styleId="NoteLevel9">
    <w:name w:val="Note Level 9"/>
    <w:basedOn w:val="Normal"/>
    <w:uiPriority w:val="99"/>
    <w:semiHidden/>
    <w:unhideWhenUsed/>
    <w:rsid w:val="005510E9"/>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5510E9"/>
    <w:rPr>
      <w:color w:val="808080"/>
    </w:rPr>
  </w:style>
  <w:style w:type="paragraph" w:styleId="Quote">
    <w:name w:val="Quote"/>
    <w:basedOn w:val="Normal"/>
    <w:next w:val="Normal"/>
    <w:link w:val="QuoteChar"/>
    <w:uiPriority w:val="29"/>
    <w:qFormat/>
    <w:rsid w:val="005510E9"/>
    <w:rPr>
      <w:i/>
      <w:iCs/>
      <w:color w:val="000000" w:themeColor="text1"/>
    </w:rPr>
  </w:style>
  <w:style w:type="character" w:customStyle="1" w:styleId="QuoteChar">
    <w:name w:val="Quote Char"/>
    <w:basedOn w:val="DefaultParagraphFont"/>
    <w:link w:val="Quote"/>
    <w:uiPriority w:val="29"/>
    <w:rsid w:val="005510E9"/>
    <w:rPr>
      <w:i/>
      <w:iCs/>
      <w:color w:val="000000" w:themeColor="text1"/>
      <w:sz w:val="24"/>
      <w:szCs w:val="24"/>
    </w:rPr>
  </w:style>
  <w:style w:type="character" w:styleId="SubtleEmphasis">
    <w:name w:val="Subtle Emphasis"/>
    <w:basedOn w:val="DefaultParagraphFont"/>
    <w:uiPriority w:val="19"/>
    <w:qFormat/>
    <w:rsid w:val="005510E9"/>
    <w:rPr>
      <w:i/>
      <w:iCs/>
      <w:color w:val="808080" w:themeColor="text1" w:themeTint="7F"/>
    </w:rPr>
  </w:style>
  <w:style w:type="character" w:styleId="SubtleReference">
    <w:name w:val="Subtle Reference"/>
    <w:basedOn w:val="DefaultParagraphFont"/>
    <w:uiPriority w:val="31"/>
    <w:qFormat/>
    <w:rsid w:val="005510E9"/>
    <w:rPr>
      <w:smallCaps/>
      <w:color w:val="C0504D" w:themeColor="accent2"/>
      <w:u w:val="single"/>
    </w:rPr>
  </w:style>
  <w:style w:type="paragraph" w:styleId="TOCHeading">
    <w:name w:val="TOC Heading"/>
    <w:basedOn w:val="Heading1"/>
    <w:next w:val="Normal"/>
    <w:uiPriority w:val="39"/>
    <w:semiHidden/>
    <w:unhideWhenUsed/>
    <w:qFormat/>
    <w:rsid w:val="005510E9"/>
    <w:pPr>
      <w:keepLines/>
      <w:numPr>
        <w:numId w:val="0"/>
      </w:numPr>
      <w:spacing w:before="480"/>
      <w:outlineLvl w:val="9"/>
    </w:pPr>
    <w:rPr>
      <w:rFonts w:asciiTheme="majorHAnsi" w:eastAsiaTheme="majorEastAsia" w:hAnsiTheme="majorHAnsi" w:cstheme="majorBidi"/>
      <w:bCs/>
      <w:caps w:val="0"/>
      <w:color w:val="345A8A" w:themeColor="accent1" w:themeShade="B5"/>
      <w:sz w:val="32"/>
      <w:szCs w:val="32"/>
    </w:rPr>
  </w:style>
  <w:style w:type="paragraph" w:styleId="Revision">
    <w:name w:val="Revision"/>
    <w:hidden/>
    <w:uiPriority w:val="99"/>
    <w:semiHidden/>
    <w:rsid w:val="00525E6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030737">
      <w:bodyDiv w:val="1"/>
      <w:marLeft w:val="0"/>
      <w:marRight w:val="0"/>
      <w:marTop w:val="0"/>
      <w:marBottom w:val="0"/>
      <w:divBdr>
        <w:top w:val="none" w:sz="0" w:space="0" w:color="auto"/>
        <w:left w:val="none" w:sz="0" w:space="0" w:color="auto"/>
        <w:bottom w:val="none" w:sz="0" w:space="0" w:color="auto"/>
        <w:right w:val="none" w:sz="0" w:space="0" w:color="auto"/>
      </w:divBdr>
    </w:div>
    <w:div w:id="173691662">
      <w:bodyDiv w:val="1"/>
      <w:marLeft w:val="0"/>
      <w:marRight w:val="0"/>
      <w:marTop w:val="0"/>
      <w:marBottom w:val="0"/>
      <w:divBdr>
        <w:top w:val="none" w:sz="0" w:space="0" w:color="auto"/>
        <w:left w:val="none" w:sz="0" w:space="0" w:color="auto"/>
        <w:bottom w:val="none" w:sz="0" w:space="0" w:color="auto"/>
        <w:right w:val="none" w:sz="0" w:space="0" w:color="auto"/>
      </w:divBdr>
    </w:div>
    <w:div w:id="229117266">
      <w:bodyDiv w:val="1"/>
      <w:marLeft w:val="0"/>
      <w:marRight w:val="0"/>
      <w:marTop w:val="0"/>
      <w:marBottom w:val="0"/>
      <w:divBdr>
        <w:top w:val="none" w:sz="0" w:space="0" w:color="auto"/>
        <w:left w:val="none" w:sz="0" w:space="0" w:color="auto"/>
        <w:bottom w:val="none" w:sz="0" w:space="0" w:color="auto"/>
        <w:right w:val="none" w:sz="0" w:space="0" w:color="auto"/>
      </w:divBdr>
    </w:div>
    <w:div w:id="313530909">
      <w:bodyDiv w:val="1"/>
      <w:marLeft w:val="0"/>
      <w:marRight w:val="0"/>
      <w:marTop w:val="0"/>
      <w:marBottom w:val="0"/>
      <w:divBdr>
        <w:top w:val="none" w:sz="0" w:space="0" w:color="auto"/>
        <w:left w:val="none" w:sz="0" w:space="0" w:color="auto"/>
        <w:bottom w:val="none" w:sz="0" w:space="0" w:color="auto"/>
        <w:right w:val="none" w:sz="0" w:space="0" w:color="auto"/>
      </w:divBdr>
    </w:div>
    <w:div w:id="689571199">
      <w:bodyDiv w:val="1"/>
      <w:marLeft w:val="0"/>
      <w:marRight w:val="0"/>
      <w:marTop w:val="0"/>
      <w:marBottom w:val="0"/>
      <w:divBdr>
        <w:top w:val="none" w:sz="0" w:space="0" w:color="auto"/>
        <w:left w:val="none" w:sz="0" w:space="0" w:color="auto"/>
        <w:bottom w:val="none" w:sz="0" w:space="0" w:color="auto"/>
        <w:right w:val="none" w:sz="0" w:space="0" w:color="auto"/>
      </w:divBdr>
    </w:div>
    <w:div w:id="751585004">
      <w:bodyDiv w:val="1"/>
      <w:marLeft w:val="0"/>
      <w:marRight w:val="0"/>
      <w:marTop w:val="0"/>
      <w:marBottom w:val="0"/>
      <w:divBdr>
        <w:top w:val="none" w:sz="0" w:space="0" w:color="auto"/>
        <w:left w:val="none" w:sz="0" w:space="0" w:color="auto"/>
        <w:bottom w:val="none" w:sz="0" w:space="0" w:color="auto"/>
        <w:right w:val="none" w:sz="0" w:space="0" w:color="auto"/>
      </w:divBdr>
    </w:div>
    <w:div w:id="768157641">
      <w:bodyDiv w:val="1"/>
      <w:marLeft w:val="0"/>
      <w:marRight w:val="0"/>
      <w:marTop w:val="0"/>
      <w:marBottom w:val="0"/>
      <w:divBdr>
        <w:top w:val="none" w:sz="0" w:space="0" w:color="auto"/>
        <w:left w:val="none" w:sz="0" w:space="0" w:color="auto"/>
        <w:bottom w:val="none" w:sz="0" w:space="0" w:color="auto"/>
        <w:right w:val="none" w:sz="0" w:space="0" w:color="auto"/>
      </w:divBdr>
    </w:div>
    <w:div w:id="775296081">
      <w:bodyDiv w:val="1"/>
      <w:marLeft w:val="0"/>
      <w:marRight w:val="0"/>
      <w:marTop w:val="0"/>
      <w:marBottom w:val="0"/>
      <w:divBdr>
        <w:top w:val="none" w:sz="0" w:space="0" w:color="auto"/>
        <w:left w:val="none" w:sz="0" w:space="0" w:color="auto"/>
        <w:bottom w:val="none" w:sz="0" w:space="0" w:color="auto"/>
        <w:right w:val="none" w:sz="0" w:space="0" w:color="auto"/>
      </w:divBdr>
    </w:div>
    <w:div w:id="834304954">
      <w:bodyDiv w:val="1"/>
      <w:marLeft w:val="0"/>
      <w:marRight w:val="0"/>
      <w:marTop w:val="0"/>
      <w:marBottom w:val="0"/>
      <w:divBdr>
        <w:top w:val="none" w:sz="0" w:space="0" w:color="auto"/>
        <w:left w:val="none" w:sz="0" w:space="0" w:color="auto"/>
        <w:bottom w:val="none" w:sz="0" w:space="0" w:color="auto"/>
        <w:right w:val="none" w:sz="0" w:space="0" w:color="auto"/>
      </w:divBdr>
    </w:div>
    <w:div w:id="934173877">
      <w:bodyDiv w:val="1"/>
      <w:marLeft w:val="0"/>
      <w:marRight w:val="0"/>
      <w:marTop w:val="0"/>
      <w:marBottom w:val="0"/>
      <w:divBdr>
        <w:top w:val="none" w:sz="0" w:space="0" w:color="auto"/>
        <w:left w:val="none" w:sz="0" w:space="0" w:color="auto"/>
        <w:bottom w:val="none" w:sz="0" w:space="0" w:color="auto"/>
        <w:right w:val="none" w:sz="0" w:space="0" w:color="auto"/>
      </w:divBdr>
    </w:div>
    <w:div w:id="998121269">
      <w:bodyDiv w:val="1"/>
      <w:marLeft w:val="0"/>
      <w:marRight w:val="0"/>
      <w:marTop w:val="0"/>
      <w:marBottom w:val="0"/>
      <w:divBdr>
        <w:top w:val="none" w:sz="0" w:space="0" w:color="auto"/>
        <w:left w:val="none" w:sz="0" w:space="0" w:color="auto"/>
        <w:bottom w:val="none" w:sz="0" w:space="0" w:color="auto"/>
        <w:right w:val="none" w:sz="0" w:space="0" w:color="auto"/>
      </w:divBdr>
    </w:div>
    <w:div w:id="1070809411">
      <w:bodyDiv w:val="1"/>
      <w:marLeft w:val="0"/>
      <w:marRight w:val="0"/>
      <w:marTop w:val="0"/>
      <w:marBottom w:val="0"/>
      <w:divBdr>
        <w:top w:val="none" w:sz="0" w:space="0" w:color="auto"/>
        <w:left w:val="none" w:sz="0" w:space="0" w:color="auto"/>
        <w:bottom w:val="none" w:sz="0" w:space="0" w:color="auto"/>
        <w:right w:val="none" w:sz="0" w:space="0" w:color="auto"/>
      </w:divBdr>
    </w:div>
    <w:div w:id="1198812554">
      <w:bodyDiv w:val="1"/>
      <w:marLeft w:val="0"/>
      <w:marRight w:val="0"/>
      <w:marTop w:val="0"/>
      <w:marBottom w:val="0"/>
      <w:divBdr>
        <w:top w:val="none" w:sz="0" w:space="0" w:color="auto"/>
        <w:left w:val="none" w:sz="0" w:space="0" w:color="auto"/>
        <w:bottom w:val="none" w:sz="0" w:space="0" w:color="auto"/>
        <w:right w:val="none" w:sz="0" w:space="0" w:color="auto"/>
      </w:divBdr>
    </w:div>
    <w:div w:id="1372805992">
      <w:bodyDiv w:val="1"/>
      <w:marLeft w:val="0"/>
      <w:marRight w:val="0"/>
      <w:marTop w:val="0"/>
      <w:marBottom w:val="0"/>
      <w:divBdr>
        <w:top w:val="none" w:sz="0" w:space="0" w:color="auto"/>
        <w:left w:val="none" w:sz="0" w:space="0" w:color="auto"/>
        <w:bottom w:val="none" w:sz="0" w:space="0" w:color="auto"/>
        <w:right w:val="none" w:sz="0" w:space="0" w:color="auto"/>
      </w:divBdr>
    </w:div>
    <w:div w:id="1548949724">
      <w:bodyDiv w:val="1"/>
      <w:marLeft w:val="0"/>
      <w:marRight w:val="0"/>
      <w:marTop w:val="0"/>
      <w:marBottom w:val="0"/>
      <w:divBdr>
        <w:top w:val="none" w:sz="0" w:space="0" w:color="auto"/>
        <w:left w:val="none" w:sz="0" w:space="0" w:color="auto"/>
        <w:bottom w:val="none" w:sz="0" w:space="0" w:color="auto"/>
        <w:right w:val="none" w:sz="0" w:space="0" w:color="auto"/>
      </w:divBdr>
    </w:div>
    <w:div w:id="1665469483">
      <w:bodyDiv w:val="1"/>
      <w:marLeft w:val="0"/>
      <w:marRight w:val="0"/>
      <w:marTop w:val="0"/>
      <w:marBottom w:val="0"/>
      <w:divBdr>
        <w:top w:val="none" w:sz="0" w:space="0" w:color="auto"/>
        <w:left w:val="none" w:sz="0" w:space="0" w:color="auto"/>
        <w:bottom w:val="none" w:sz="0" w:space="0" w:color="auto"/>
        <w:right w:val="none" w:sz="0" w:space="0" w:color="auto"/>
      </w:divBdr>
    </w:div>
    <w:div w:id="1770616652">
      <w:bodyDiv w:val="1"/>
      <w:marLeft w:val="0"/>
      <w:marRight w:val="0"/>
      <w:marTop w:val="0"/>
      <w:marBottom w:val="0"/>
      <w:divBdr>
        <w:top w:val="none" w:sz="0" w:space="0" w:color="auto"/>
        <w:left w:val="none" w:sz="0" w:space="0" w:color="auto"/>
        <w:bottom w:val="none" w:sz="0" w:space="0" w:color="auto"/>
        <w:right w:val="none" w:sz="0" w:space="0" w:color="auto"/>
      </w:divBdr>
    </w:div>
    <w:div w:id="1889486939">
      <w:bodyDiv w:val="1"/>
      <w:marLeft w:val="0"/>
      <w:marRight w:val="0"/>
      <w:marTop w:val="0"/>
      <w:marBottom w:val="0"/>
      <w:divBdr>
        <w:top w:val="none" w:sz="0" w:space="0" w:color="auto"/>
        <w:left w:val="none" w:sz="0" w:space="0" w:color="auto"/>
        <w:bottom w:val="none" w:sz="0" w:space="0" w:color="auto"/>
        <w:right w:val="none" w:sz="0" w:space="0" w:color="auto"/>
      </w:divBdr>
    </w:div>
    <w:div w:id="1920292108">
      <w:bodyDiv w:val="1"/>
      <w:marLeft w:val="0"/>
      <w:marRight w:val="0"/>
      <w:marTop w:val="0"/>
      <w:marBottom w:val="0"/>
      <w:divBdr>
        <w:top w:val="none" w:sz="0" w:space="0" w:color="auto"/>
        <w:left w:val="none" w:sz="0" w:space="0" w:color="auto"/>
        <w:bottom w:val="none" w:sz="0" w:space="0" w:color="auto"/>
        <w:right w:val="none" w:sz="0" w:space="0" w:color="auto"/>
      </w:divBdr>
    </w:div>
    <w:div w:id="1924991257">
      <w:bodyDiv w:val="1"/>
      <w:marLeft w:val="0"/>
      <w:marRight w:val="0"/>
      <w:marTop w:val="0"/>
      <w:marBottom w:val="0"/>
      <w:divBdr>
        <w:top w:val="none" w:sz="0" w:space="0" w:color="auto"/>
        <w:left w:val="none" w:sz="0" w:space="0" w:color="auto"/>
        <w:bottom w:val="none" w:sz="0" w:space="0" w:color="auto"/>
        <w:right w:val="none" w:sz="0" w:space="0" w:color="auto"/>
      </w:divBdr>
    </w:div>
    <w:div w:id="197278034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reputation.alienvault.com/reputation.data" TargetMode="External"/><Relationship Id="rId12" Type="http://schemas.openxmlformats.org/officeDocument/2006/relationships/hyperlink" Target="http://reputation.alienvault.com/reputation.rev"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labs.alienvault.com/labs/index.php/projects/open-source-ip-reputation-portal/download-ip-reputation-databas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RioGrande:Users:n0179200: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3471AC-AA86-314E-A16F-E063EBD34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WileySD.dot</Template>
  <TotalTime>202</TotalTime>
  <Pages>21</Pages>
  <Words>7963</Words>
  <Characters>43563</Characters>
  <Application>Microsoft Macintosh Word</Application>
  <DocSecurity>0</DocSecurity>
  <Lines>1281</Lines>
  <Paragraphs>936</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50590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Rudis</dc:creator>
  <cp:keywords/>
  <cp:lastModifiedBy>Jay Jacobs</cp:lastModifiedBy>
  <cp:revision>6</cp:revision>
  <cp:lastPrinted>2013-07-11T16:45:00Z</cp:lastPrinted>
  <dcterms:created xsi:type="dcterms:W3CDTF">2013-07-19T01:29:00Z</dcterms:created>
  <dcterms:modified xsi:type="dcterms:W3CDTF">2013-07-19T21:17:00Z</dcterms:modified>
</cp:coreProperties>
</file>